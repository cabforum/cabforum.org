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192581" w14:textId="77777777" w:rsidR="006E4A8F" w:rsidRDefault="00000000">
      <w:pPr>
        <w:pStyle w:val="Title"/>
      </w:pPr>
      <w:r>
        <w:t>Baseline Requirements for the Issuance and Management of Publicly-Trusted TLS Server Certificates</w:t>
      </w:r>
    </w:p>
    <w:p w14:paraId="5EC07B83" w14:textId="0BCAF544" w:rsidR="006E4A8F" w:rsidRPr="00595A5A" w:rsidRDefault="00000000">
      <w:pPr>
        <w:pStyle w:val="Subtitle"/>
        <w:rPr>
          <w:color w:val="FF0000"/>
        </w:rPr>
      </w:pPr>
      <w:r>
        <w:t>Version 2.1.6</w:t>
      </w:r>
      <w:r w:rsidR="00595A5A">
        <w:t xml:space="preserve"> </w:t>
      </w:r>
      <w:r w:rsidR="00595A5A" w:rsidRPr="00595A5A">
        <w:rPr>
          <w:color w:val="FF0000"/>
        </w:rPr>
        <w:t>modified with changes from ballot SC08</w:t>
      </w:r>
      <w:r w:rsidR="00595A5A">
        <w:rPr>
          <w:color w:val="FF0000"/>
        </w:rPr>
        <w:t>9</w:t>
      </w:r>
      <w:r w:rsidR="00595A5A" w:rsidRPr="00595A5A">
        <w:rPr>
          <w:color w:val="FF0000"/>
        </w:rPr>
        <w:t xml:space="preserve"> that passed the Initial Vote, for Review Notice purposes only (not yet in effect)</w:t>
      </w:r>
    </w:p>
    <w:p w14:paraId="194F2C88" w14:textId="77777777" w:rsidR="006E4A8F" w:rsidRDefault="00000000">
      <w:pPr>
        <w:pStyle w:val="Author"/>
      </w:pPr>
      <w:r>
        <w:t>CA/Browser Forum</w:t>
      </w:r>
    </w:p>
    <w:p w14:paraId="0D6C0C04" w14:textId="77777777" w:rsidR="006E4A8F" w:rsidRDefault="00000000">
      <w:pPr>
        <w:pStyle w:val="Date"/>
      </w:pPr>
      <w:r>
        <w:t>21-July-2025</w:t>
      </w:r>
    </w:p>
    <w:sdt>
      <w:sdtPr>
        <w:rPr>
          <w:rFonts w:ascii="Source Serif Pro" w:eastAsiaTheme="minorHAnsi" w:hAnsi="Source Serif Pro" w:cstheme="minorBidi"/>
          <w:color w:val="auto"/>
          <w:sz w:val="24"/>
          <w:szCs w:val="24"/>
        </w:rPr>
        <w:id w:val="74723671"/>
        <w:docPartObj>
          <w:docPartGallery w:val="Table of Contents"/>
          <w:docPartUnique/>
        </w:docPartObj>
      </w:sdtPr>
      <w:sdtContent>
        <w:p w14:paraId="0515A82F" w14:textId="77777777" w:rsidR="006E4A8F" w:rsidRDefault="00000000">
          <w:pPr>
            <w:pStyle w:val="TOCHeading"/>
          </w:pPr>
          <w:r>
            <w:t>Table of Contents</w:t>
          </w:r>
        </w:p>
        <w:p w14:paraId="2AE1C56D" w14:textId="0A69F4C8" w:rsidR="00595A5A" w:rsidRDefault="00000000">
          <w:pPr>
            <w:pStyle w:val="TOC1"/>
            <w:tabs>
              <w:tab w:val="right" w:leader="dot" w:pos="9350"/>
            </w:tabs>
            <w:rPr>
              <w:noProof/>
            </w:rPr>
          </w:pPr>
          <w:r>
            <w:fldChar w:fldCharType="begin"/>
          </w:r>
          <w:r>
            <w:instrText>TOC \o "1-3" \h \z \u</w:instrText>
          </w:r>
          <w:r>
            <w:fldChar w:fldCharType="separate"/>
          </w:r>
          <w:hyperlink w:anchor="_Toc204242346" w:history="1">
            <w:r w:rsidR="00595A5A" w:rsidRPr="002228A4">
              <w:rPr>
                <w:rStyle w:val="Hyperlink"/>
                <w:noProof/>
              </w:rPr>
              <w:t>1. INTRODUCTION</w:t>
            </w:r>
            <w:r w:rsidR="00595A5A">
              <w:rPr>
                <w:noProof/>
                <w:webHidden/>
              </w:rPr>
              <w:tab/>
            </w:r>
            <w:r w:rsidR="00595A5A">
              <w:rPr>
                <w:noProof/>
                <w:webHidden/>
              </w:rPr>
              <w:fldChar w:fldCharType="begin"/>
            </w:r>
            <w:r w:rsidR="00595A5A">
              <w:rPr>
                <w:noProof/>
                <w:webHidden/>
              </w:rPr>
              <w:instrText xml:space="preserve"> PAGEREF _Toc204242346 \h </w:instrText>
            </w:r>
            <w:r w:rsidR="00595A5A">
              <w:rPr>
                <w:noProof/>
                <w:webHidden/>
              </w:rPr>
            </w:r>
            <w:r w:rsidR="00595A5A">
              <w:rPr>
                <w:noProof/>
                <w:webHidden/>
              </w:rPr>
              <w:fldChar w:fldCharType="separate"/>
            </w:r>
            <w:r w:rsidR="00875014">
              <w:rPr>
                <w:noProof/>
                <w:webHidden/>
              </w:rPr>
              <w:t>11</w:t>
            </w:r>
            <w:r w:rsidR="00595A5A">
              <w:rPr>
                <w:noProof/>
                <w:webHidden/>
              </w:rPr>
              <w:fldChar w:fldCharType="end"/>
            </w:r>
          </w:hyperlink>
        </w:p>
        <w:p w14:paraId="325FC2D6" w14:textId="6B0C315D" w:rsidR="00595A5A" w:rsidRDefault="00595A5A">
          <w:pPr>
            <w:pStyle w:val="TOC2"/>
            <w:tabs>
              <w:tab w:val="right" w:leader="dot" w:pos="9350"/>
            </w:tabs>
            <w:rPr>
              <w:noProof/>
            </w:rPr>
          </w:pPr>
          <w:hyperlink w:anchor="_Toc204242347" w:history="1">
            <w:r w:rsidRPr="002228A4">
              <w:rPr>
                <w:rStyle w:val="Hyperlink"/>
                <w:noProof/>
              </w:rPr>
              <w:t>1.1 Overview</w:t>
            </w:r>
            <w:r>
              <w:rPr>
                <w:noProof/>
                <w:webHidden/>
              </w:rPr>
              <w:tab/>
            </w:r>
            <w:r>
              <w:rPr>
                <w:noProof/>
                <w:webHidden/>
              </w:rPr>
              <w:fldChar w:fldCharType="begin"/>
            </w:r>
            <w:r>
              <w:rPr>
                <w:noProof/>
                <w:webHidden/>
              </w:rPr>
              <w:instrText xml:space="preserve"> PAGEREF _Toc204242347 \h </w:instrText>
            </w:r>
            <w:r>
              <w:rPr>
                <w:noProof/>
                <w:webHidden/>
              </w:rPr>
            </w:r>
            <w:r>
              <w:rPr>
                <w:noProof/>
                <w:webHidden/>
              </w:rPr>
              <w:fldChar w:fldCharType="separate"/>
            </w:r>
            <w:r w:rsidR="00875014">
              <w:rPr>
                <w:noProof/>
                <w:webHidden/>
              </w:rPr>
              <w:t>11</w:t>
            </w:r>
            <w:r>
              <w:rPr>
                <w:noProof/>
                <w:webHidden/>
              </w:rPr>
              <w:fldChar w:fldCharType="end"/>
            </w:r>
          </w:hyperlink>
        </w:p>
        <w:p w14:paraId="1EC25639" w14:textId="0DBC7887" w:rsidR="00595A5A" w:rsidRDefault="00595A5A">
          <w:pPr>
            <w:pStyle w:val="TOC2"/>
            <w:tabs>
              <w:tab w:val="right" w:leader="dot" w:pos="9350"/>
            </w:tabs>
            <w:rPr>
              <w:noProof/>
            </w:rPr>
          </w:pPr>
          <w:hyperlink w:anchor="_Toc204242348" w:history="1">
            <w:r w:rsidRPr="002228A4">
              <w:rPr>
                <w:rStyle w:val="Hyperlink"/>
                <w:noProof/>
              </w:rPr>
              <w:t>1.2 Document name and identification</w:t>
            </w:r>
            <w:r>
              <w:rPr>
                <w:noProof/>
                <w:webHidden/>
              </w:rPr>
              <w:tab/>
            </w:r>
            <w:r>
              <w:rPr>
                <w:noProof/>
                <w:webHidden/>
              </w:rPr>
              <w:fldChar w:fldCharType="begin"/>
            </w:r>
            <w:r>
              <w:rPr>
                <w:noProof/>
                <w:webHidden/>
              </w:rPr>
              <w:instrText xml:space="preserve"> PAGEREF _Toc204242348 \h </w:instrText>
            </w:r>
            <w:r>
              <w:rPr>
                <w:noProof/>
                <w:webHidden/>
              </w:rPr>
            </w:r>
            <w:r>
              <w:rPr>
                <w:noProof/>
                <w:webHidden/>
              </w:rPr>
              <w:fldChar w:fldCharType="separate"/>
            </w:r>
            <w:r w:rsidR="00875014">
              <w:rPr>
                <w:noProof/>
                <w:webHidden/>
              </w:rPr>
              <w:t>12</w:t>
            </w:r>
            <w:r>
              <w:rPr>
                <w:noProof/>
                <w:webHidden/>
              </w:rPr>
              <w:fldChar w:fldCharType="end"/>
            </w:r>
          </w:hyperlink>
        </w:p>
        <w:p w14:paraId="20729151" w14:textId="4F5689FB" w:rsidR="00595A5A" w:rsidRDefault="00595A5A">
          <w:pPr>
            <w:pStyle w:val="TOC3"/>
            <w:tabs>
              <w:tab w:val="right" w:leader="dot" w:pos="9350"/>
            </w:tabs>
            <w:rPr>
              <w:noProof/>
            </w:rPr>
          </w:pPr>
          <w:hyperlink w:anchor="_Toc204242349" w:history="1">
            <w:r w:rsidRPr="002228A4">
              <w:rPr>
                <w:rStyle w:val="Hyperlink"/>
                <w:noProof/>
              </w:rPr>
              <w:t>1.2.1 Revisions</w:t>
            </w:r>
            <w:r>
              <w:rPr>
                <w:noProof/>
                <w:webHidden/>
              </w:rPr>
              <w:tab/>
            </w:r>
            <w:r>
              <w:rPr>
                <w:noProof/>
                <w:webHidden/>
              </w:rPr>
              <w:fldChar w:fldCharType="begin"/>
            </w:r>
            <w:r>
              <w:rPr>
                <w:noProof/>
                <w:webHidden/>
              </w:rPr>
              <w:instrText xml:space="preserve"> PAGEREF _Toc204242349 \h </w:instrText>
            </w:r>
            <w:r>
              <w:rPr>
                <w:noProof/>
                <w:webHidden/>
              </w:rPr>
            </w:r>
            <w:r>
              <w:rPr>
                <w:noProof/>
                <w:webHidden/>
              </w:rPr>
              <w:fldChar w:fldCharType="separate"/>
            </w:r>
            <w:r w:rsidR="00875014">
              <w:rPr>
                <w:noProof/>
                <w:webHidden/>
              </w:rPr>
              <w:t>12</w:t>
            </w:r>
            <w:r>
              <w:rPr>
                <w:noProof/>
                <w:webHidden/>
              </w:rPr>
              <w:fldChar w:fldCharType="end"/>
            </w:r>
          </w:hyperlink>
        </w:p>
        <w:p w14:paraId="663D8446" w14:textId="5D2C7A7B" w:rsidR="00595A5A" w:rsidRDefault="00595A5A">
          <w:pPr>
            <w:pStyle w:val="TOC3"/>
            <w:tabs>
              <w:tab w:val="right" w:leader="dot" w:pos="9350"/>
            </w:tabs>
            <w:rPr>
              <w:noProof/>
            </w:rPr>
          </w:pPr>
          <w:hyperlink w:anchor="_Toc204242350" w:history="1">
            <w:r w:rsidRPr="002228A4">
              <w:rPr>
                <w:rStyle w:val="Hyperlink"/>
                <w:noProof/>
              </w:rPr>
              <w:t>1.2.2 Relevant Dates</w:t>
            </w:r>
            <w:r>
              <w:rPr>
                <w:noProof/>
                <w:webHidden/>
              </w:rPr>
              <w:tab/>
            </w:r>
            <w:r>
              <w:rPr>
                <w:noProof/>
                <w:webHidden/>
              </w:rPr>
              <w:fldChar w:fldCharType="begin"/>
            </w:r>
            <w:r>
              <w:rPr>
                <w:noProof/>
                <w:webHidden/>
              </w:rPr>
              <w:instrText xml:space="preserve"> PAGEREF _Toc204242350 \h </w:instrText>
            </w:r>
            <w:r>
              <w:rPr>
                <w:noProof/>
                <w:webHidden/>
              </w:rPr>
            </w:r>
            <w:r>
              <w:rPr>
                <w:noProof/>
                <w:webHidden/>
              </w:rPr>
              <w:fldChar w:fldCharType="separate"/>
            </w:r>
            <w:r w:rsidR="00875014">
              <w:rPr>
                <w:noProof/>
                <w:webHidden/>
              </w:rPr>
              <w:t>17</w:t>
            </w:r>
            <w:r>
              <w:rPr>
                <w:noProof/>
                <w:webHidden/>
              </w:rPr>
              <w:fldChar w:fldCharType="end"/>
            </w:r>
          </w:hyperlink>
        </w:p>
        <w:p w14:paraId="610865F1" w14:textId="22B2443C" w:rsidR="00595A5A" w:rsidRDefault="00595A5A">
          <w:pPr>
            <w:pStyle w:val="TOC2"/>
            <w:tabs>
              <w:tab w:val="right" w:leader="dot" w:pos="9350"/>
            </w:tabs>
            <w:rPr>
              <w:noProof/>
            </w:rPr>
          </w:pPr>
          <w:hyperlink w:anchor="_Toc204242351" w:history="1">
            <w:r w:rsidRPr="002228A4">
              <w:rPr>
                <w:rStyle w:val="Hyperlink"/>
                <w:noProof/>
              </w:rPr>
              <w:t>1.3 PKI Participants</w:t>
            </w:r>
            <w:r>
              <w:rPr>
                <w:noProof/>
                <w:webHidden/>
              </w:rPr>
              <w:tab/>
            </w:r>
            <w:r>
              <w:rPr>
                <w:noProof/>
                <w:webHidden/>
              </w:rPr>
              <w:fldChar w:fldCharType="begin"/>
            </w:r>
            <w:r>
              <w:rPr>
                <w:noProof/>
                <w:webHidden/>
              </w:rPr>
              <w:instrText xml:space="preserve"> PAGEREF _Toc204242351 \h </w:instrText>
            </w:r>
            <w:r>
              <w:rPr>
                <w:noProof/>
                <w:webHidden/>
              </w:rPr>
            </w:r>
            <w:r>
              <w:rPr>
                <w:noProof/>
                <w:webHidden/>
              </w:rPr>
              <w:fldChar w:fldCharType="separate"/>
            </w:r>
            <w:r w:rsidR="00875014">
              <w:rPr>
                <w:noProof/>
                <w:webHidden/>
              </w:rPr>
              <w:t>21</w:t>
            </w:r>
            <w:r>
              <w:rPr>
                <w:noProof/>
                <w:webHidden/>
              </w:rPr>
              <w:fldChar w:fldCharType="end"/>
            </w:r>
          </w:hyperlink>
        </w:p>
        <w:p w14:paraId="1A3BB9B3" w14:textId="446C31EF" w:rsidR="00595A5A" w:rsidRDefault="00595A5A">
          <w:pPr>
            <w:pStyle w:val="TOC3"/>
            <w:tabs>
              <w:tab w:val="right" w:leader="dot" w:pos="9350"/>
            </w:tabs>
            <w:rPr>
              <w:noProof/>
            </w:rPr>
          </w:pPr>
          <w:hyperlink w:anchor="_Toc204242352" w:history="1">
            <w:r w:rsidRPr="002228A4">
              <w:rPr>
                <w:rStyle w:val="Hyperlink"/>
                <w:noProof/>
              </w:rPr>
              <w:t>1.3.1 Certification Authorities</w:t>
            </w:r>
            <w:r>
              <w:rPr>
                <w:noProof/>
                <w:webHidden/>
              </w:rPr>
              <w:tab/>
            </w:r>
            <w:r>
              <w:rPr>
                <w:noProof/>
                <w:webHidden/>
              </w:rPr>
              <w:fldChar w:fldCharType="begin"/>
            </w:r>
            <w:r>
              <w:rPr>
                <w:noProof/>
                <w:webHidden/>
              </w:rPr>
              <w:instrText xml:space="preserve"> PAGEREF _Toc204242352 \h </w:instrText>
            </w:r>
            <w:r>
              <w:rPr>
                <w:noProof/>
                <w:webHidden/>
              </w:rPr>
            </w:r>
            <w:r>
              <w:rPr>
                <w:noProof/>
                <w:webHidden/>
              </w:rPr>
              <w:fldChar w:fldCharType="separate"/>
            </w:r>
            <w:r w:rsidR="00875014">
              <w:rPr>
                <w:noProof/>
                <w:webHidden/>
              </w:rPr>
              <w:t>22</w:t>
            </w:r>
            <w:r>
              <w:rPr>
                <w:noProof/>
                <w:webHidden/>
              </w:rPr>
              <w:fldChar w:fldCharType="end"/>
            </w:r>
          </w:hyperlink>
        </w:p>
        <w:p w14:paraId="004FD821" w14:textId="5B1BBE5B" w:rsidR="00595A5A" w:rsidRDefault="00595A5A">
          <w:pPr>
            <w:pStyle w:val="TOC3"/>
            <w:tabs>
              <w:tab w:val="right" w:leader="dot" w:pos="9350"/>
            </w:tabs>
            <w:rPr>
              <w:noProof/>
            </w:rPr>
          </w:pPr>
          <w:hyperlink w:anchor="_Toc204242353" w:history="1">
            <w:r w:rsidRPr="002228A4">
              <w:rPr>
                <w:rStyle w:val="Hyperlink"/>
                <w:noProof/>
              </w:rPr>
              <w:t>1.3.2 Registration Authorities</w:t>
            </w:r>
            <w:r>
              <w:rPr>
                <w:noProof/>
                <w:webHidden/>
              </w:rPr>
              <w:tab/>
            </w:r>
            <w:r>
              <w:rPr>
                <w:noProof/>
                <w:webHidden/>
              </w:rPr>
              <w:fldChar w:fldCharType="begin"/>
            </w:r>
            <w:r>
              <w:rPr>
                <w:noProof/>
                <w:webHidden/>
              </w:rPr>
              <w:instrText xml:space="preserve"> PAGEREF _Toc204242353 \h </w:instrText>
            </w:r>
            <w:r>
              <w:rPr>
                <w:noProof/>
                <w:webHidden/>
              </w:rPr>
            </w:r>
            <w:r>
              <w:rPr>
                <w:noProof/>
                <w:webHidden/>
              </w:rPr>
              <w:fldChar w:fldCharType="separate"/>
            </w:r>
            <w:r w:rsidR="00875014">
              <w:rPr>
                <w:noProof/>
                <w:webHidden/>
              </w:rPr>
              <w:t>22</w:t>
            </w:r>
            <w:r>
              <w:rPr>
                <w:noProof/>
                <w:webHidden/>
              </w:rPr>
              <w:fldChar w:fldCharType="end"/>
            </w:r>
          </w:hyperlink>
        </w:p>
        <w:p w14:paraId="12232423" w14:textId="27786C69" w:rsidR="00595A5A" w:rsidRDefault="00595A5A">
          <w:pPr>
            <w:pStyle w:val="TOC3"/>
            <w:tabs>
              <w:tab w:val="right" w:leader="dot" w:pos="9350"/>
            </w:tabs>
            <w:rPr>
              <w:noProof/>
            </w:rPr>
          </w:pPr>
          <w:hyperlink w:anchor="_Toc204242354" w:history="1">
            <w:r w:rsidRPr="002228A4">
              <w:rPr>
                <w:rStyle w:val="Hyperlink"/>
                <w:noProof/>
              </w:rPr>
              <w:t>1.3.3 Subscribers</w:t>
            </w:r>
            <w:r>
              <w:rPr>
                <w:noProof/>
                <w:webHidden/>
              </w:rPr>
              <w:tab/>
            </w:r>
            <w:r>
              <w:rPr>
                <w:noProof/>
                <w:webHidden/>
              </w:rPr>
              <w:fldChar w:fldCharType="begin"/>
            </w:r>
            <w:r>
              <w:rPr>
                <w:noProof/>
                <w:webHidden/>
              </w:rPr>
              <w:instrText xml:space="preserve"> PAGEREF _Toc204242354 \h </w:instrText>
            </w:r>
            <w:r>
              <w:rPr>
                <w:noProof/>
                <w:webHidden/>
              </w:rPr>
            </w:r>
            <w:r>
              <w:rPr>
                <w:noProof/>
                <w:webHidden/>
              </w:rPr>
              <w:fldChar w:fldCharType="separate"/>
            </w:r>
            <w:r w:rsidR="00875014">
              <w:rPr>
                <w:noProof/>
                <w:webHidden/>
              </w:rPr>
              <w:t>22</w:t>
            </w:r>
            <w:r>
              <w:rPr>
                <w:noProof/>
                <w:webHidden/>
              </w:rPr>
              <w:fldChar w:fldCharType="end"/>
            </w:r>
          </w:hyperlink>
        </w:p>
        <w:p w14:paraId="692E0464" w14:textId="29C53BB3" w:rsidR="00595A5A" w:rsidRDefault="00595A5A">
          <w:pPr>
            <w:pStyle w:val="TOC3"/>
            <w:tabs>
              <w:tab w:val="right" w:leader="dot" w:pos="9350"/>
            </w:tabs>
            <w:rPr>
              <w:noProof/>
            </w:rPr>
          </w:pPr>
          <w:hyperlink w:anchor="_Toc204242355" w:history="1">
            <w:r w:rsidRPr="002228A4">
              <w:rPr>
                <w:rStyle w:val="Hyperlink"/>
                <w:noProof/>
              </w:rPr>
              <w:t>1.3.4 Relying Parties</w:t>
            </w:r>
            <w:r>
              <w:rPr>
                <w:noProof/>
                <w:webHidden/>
              </w:rPr>
              <w:tab/>
            </w:r>
            <w:r>
              <w:rPr>
                <w:noProof/>
                <w:webHidden/>
              </w:rPr>
              <w:fldChar w:fldCharType="begin"/>
            </w:r>
            <w:r>
              <w:rPr>
                <w:noProof/>
                <w:webHidden/>
              </w:rPr>
              <w:instrText xml:space="preserve"> PAGEREF _Toc204242355 \h </w:instrText>
            </w:r>
            <w:r>
              <w:rPr>
                <w:noProof/>
                <w:webHidden/>
              </w:rPr>
            </w:r>
            <w:r>
              <w:rPr>
                <w:noProof/>
                <w:webHidden/>
              </w:rPr>
              <w:fldChar w:fldCharType="separate"/>
            </w:r>
            <w:r w:rsidR="00875014">
              <w:rPr>
                <w:noProof/>
                <w:webHidden/>
              </w:rPr>
              <w:t>23</w:t>
            </w:r>
            <w:r>
              <w:rPr>
                <w:noProof/>
                <w:webHidden/>
              </w:rPr>
              <w:fldChar w:fldCharType="end"/>
            </w:r>
          </w:hyperlink>
        </w:p>
        <w:p w14:paraId="256B68F2" w14:textId="44A77D94" w:rsidR="00595A5A" w:rsidRDefault="00595A5A">
          <w:pPr>
            <w:pStyle w:val="TOC3"/>
            <w:tabs>
              <w:tab w:val="right" w:leader="dot" w:pos="9350"/>
            </w:tabs>
            <w:rPr>
              <w:noProof/>
            </w:rPr>
          </w:pPr>
          <w:hyperlink w:anchor="_Toc204242356" w:history="1">
            <w:r w:rsidRPr="002228A4">
              <w:rPr>
                <w:rStyle w:val="Hyperlink"/>
                <w:noProof/>
              </w:rPr>
              <w:t>1.3.5 Other Participants</w:t>
            </w:r>
            <w:r>
              <w:rPr>
                <w:noProof/>
                <w:webHidden/>
              </w:rPr>
              <w:tab/>
            </w:r>
            <w:r>
              <w:rPr>
                <w:noProof/>
                <w:webHidden/>
              </w:rPr>
              <w:fldChar w:fldCharType="begin"/>
            </w:r>
            <w:r>
              <w:rPr>
                <w:noProof/>
                <w:webHidden/>
              </w:rPr>
              <w:instrText xml:space="preserve"> PAGEREF _Toc204242356 \h </w:instrText>
            </w:r>
            <w:r>
              <w:rPr>
                <w:noProof/>
                <w:webHidden/>
              </w:rPr>
            </w:r>
            <w:r>
              <w:rPr>
                <w:noProof/>
                <w:webHidden/>
              </w:rPr>
              <w:fldChar w:fldCharType="separate"/>
            </w:r>
            <w:r w:rsidR="00875014">
              <w:rPr>
                <w:noProof/>
                <w:webHidden/>
              </w:rPr>
              <w:t>23</w:t>
            </w:r>
            <w:r>
              <w:rPr>
                <w:noProof/>
                <w:webHidden/>
              </w:rPr>
              <w:fldChar w:fldCharType="end"/>
            </w:r>
          </w:hyperlink>
        </w:p>
        <w:p w14:paraId="24A5D831" w14:textId="7A10EEBB" w:rsidR="00595A5A" w:rsidRDefault="00595A5A">
          <w:pPr>
            <w:pStyle w:val="TOC2"/>
            <w:tabs>
              <w:tab w:val="right" w:leader="dot" w:pos="9350"/>
            </w:tabs>
            <w:rPr>
              <w:noProof/>
            </w:rPr>
          </w:pPr>
          <w:hyperlink w:anchor="_Toc204242357" w:history="1">
            <w:r w:rsidRPr="002228A4">
              <w:rPr>
                <w:rStyle w:val="Hyperlink"/>
                <w:noProof/>
              </w:rPr>
              <w:t>1.4 Certificate Usage</w:t>
            </w:r>
            <w:r>
              <w:rPr>
                <w:noProof/>
                <w:webHidden/>
              </w:rPr>
              <w:tab/>
            </w:r>
            <w:r>
              <w:rPr>
                <w:noProof/>
                <w:webHidden/>
              </w:rPr>
              <w:fldChar w:fldCharType="begin"/>
            </w:r>
            <w:r>
              <w:rPr>
                <w:noProof/>
                <w:webHidden/>
              </w:rPr>
              <w:instrText xml:space="preserve"> PAGEREF _Toc204242357 \h </w:instrText>
            </w:r>
            <w:r>
              <w:rPr>
                <w:noProof/>
                <w:webHidden/>
              </w:rPr>
            </w:r>
            <w:r>
              <w:rPr>
                <w:noProof/>
                <w:webHidden/>
              </w:rPr>
              <w:fldChar w:fldCharType="separate"/>
            </w:r>
            <w:r w:rsidR="00875014">
              <w:rPr>
                <w:noProof/>
                <w:webHidden/>
              </w:rPr>
              <w:t>23</w:t>
            </w:r>
            <w:r>
              <w:rPr>
                <w:noProof/>
                <w:webHidden/>
              </w:rPr>
              <w:fldChar w:fldCharType="end"/>
            </w:r>
          </w:hyperlink>
        </w:p>
        <w:p w14:paraId="0963A632" w14:textId="765D1939" w:rsidR="00595A5A" w:rsidRDefault="00595A5A">
          <w:pPr>
            <w:pStyle w:val="TOC3"/>
            <w:tabs>
              <w:tab w:val="right" w:leader="dot" w:pos="9350"/>
            </w:tabs>
            <w:rPr>
              <w:noProof/>
            </w:rPr>
          </w:pPr>
          <w:hyperlink w:anchor="_Toc204242358" w:history="1">
            <w:r w:rsidRPr="002228A4">
              <w:rPr>
                <w:rStyle w:val="Hyperlink"/>
                <w:noProof/>
              </w:rPr>
              <w:t>1.4.1 Appropriate Certificate Uses</w:t>
            </w:r>
            <w:r>
              <w:rPr>
                <w:noProof/>
                <w:webHidden/>
              </w:rPr>
              <w:tab/>
            </w:r>
            <w:r>
              <w:rPr>
                <w:noProof/>
                <w:webHidden/>
              </w:rPr>
              <w:fldChar w:fldCharType="begin"/>
            </w:r>
            <w:r>
              <w:rPr>
                <w:noProof/>
                <w:webHidden/>
              </w:rPr>
              <w:instrText xml:space="preserve"> PAGEREF _Toc204242358 \h </w:instrText>
            </w:r>
            <w:r>
              <w:rPr>
                <w:noProof/>
                <w:webHidden/>
              </w:rPr>
            </w:r>
            <w:r>
              <w:rPr>
                <w:noProof/>
                <w:webHidden/>
              </w:rPr>
              <w:fldChar w:fldCharType="separate"/>
            </w:r>
            <w:r w:rsidR="00875014">
              <w:rPr>
                <w:noProof/>
                <w:webHidden/>
              </w:rPr>
              <w:t>23</w:t>
            </w:r>
            <w:r>
              <w:rPr>
                <w:noProof/>
                <w:webHidden/>
              </w:rPr>
              <w:fldChar w:fldCharType="end"/>
            </w:r>
          </w:hyperlink>
        </w:p>
        <w:p w14:paraId="4EEB9033" w14:textId="75BC0302" w:rsidR="00595A5A" w:rsidRDefault="00595A5A">
          <w:pPr>
            <w:pStyle w:val="TOC3"/>
            <w:tabs>
              <w:tab w:val="right" w:leader="dot" w:pos="9350"/>
            </w:tabs>
            <w:rPr>
              <w:noProof/>
            </w:rPr>
          </w:pPr>
          <w:hyperlink w:anchor="_Toc204242359" w:history="1">
            <w:r w:rsidRPr="002228A4">
              <w:rPr>
                <w:rStyle w:val="Hyperlink"/>
                <w:noProof/>
              </w:rPr>
              <w:t>1.4.2 Prohibited Certificate Uses</w:t>
            </w:r>
            <w:r>
              <w:rPr>
                <w:noProof/>
                <w:webHidden/>
              </w:rPr>
              <w:tab/>
            </w:r>
            <w:r>
              <w:rPr>
                <w:noProof/>
                <w:webHidden/>
              </w:rPr>
              <w:fldChar w:fldCharType="begin"/>
            </w:r>
            <w:r>
              <w:rPr>
                <w:noProof/>
                <w:webHidden/>
              </w:rPr>
              <w:instrText xml:space="preserve"> PAGEREF _Toc204242359 \h </w:instrText>
            </w:r>
            <w:r>
              <w:rPr>
                <w:noProof/>
                <w:webHidden/>
              </w:rPr>
            </w:r>
            <w:r>
              <w:rPr>
                <w:noProof/>
                <w:webHidden/>
              </w:rPr>
              <w:fldChar w:fldCharType="separate"/>
            </w:r>
            <w:r w:rsidR="00875014">
              <w:rPr>
                <w:noProof/>
                <w:webHidden/>
              </w:rPr>
              <w:t>23</w:t>
            </w:r>
            <w:r>
              <w:rPr>
                <w:noProof/>
                <w:webHidden/>
              </w:rPr>
              <w:fldChar w:fldCharType="end"/>
            </w:r>
          </w:hyperlink>
        </w:p>
        <w:p w14:paraId="3E07CBAB" w14:textId="652AE74F" w:rsidR="00595A5A" w:rsidRDefault="00595A5A">
          <w:pPr>
            <w:pStyle w:val="TOC2"/>
            <w:tabs>
              <w:tab w:val="right" w:leader="dot" w:pos="9350"/>
            </w:tabs>
            <w:rPr>
              <w:noProof/>
            </w:rPr>
          </w:pPr>
          <w:hyperlink w:anchor="_Toc204242360" w:history="1">
            <w:r w:rsidRPr="002228A4">
              <w:rPr>
                <w:rStyle w:val="Hyperlink"/>
                <w:noProof/>
              </w:rPr>
              <w:t>1.5 Policy administration</w:t>
            </w:r>
            <w:r>
              <w:rPr>
                <w:noProof/>
                <w:webHidden/>
              </w:rPr>
              <w:tab/>
            </w:r>
            <w:r>
              <w:rPr>
                <w:noProof/>
                <w:webHidden/>
              </w:rPr>
              <w:fldChar w:fldCharType="begin"/>
            </w:r>
            <w:r>
              <w:rPr>
                <w:noProof/>
                <w:webHidden/>
              </w:rPr>
              <w:instrText xml:space="preserve"> PAGEREF _Toc204242360 \h </w:instrText>
            </w:r>
            <w:r>
              <w:rPr>
                <w:noProof/>
                <w:webHidden/>
              </w:rPr>
            </w:r>
            <w:r>
              <w:rPr>
                <w:noProof/>
                <w:webHidden/>
              </w:rPr>
              <w:fldChar w:fldCharType="separate"/>
            </w:r>
            <w:r w:rsidR="00875014">
              <w:rPr>
                <w:noProof/>
                <w:webHidden/>
              </w:rPr>
              <w:t>23</w:t>
            </w:r>
            <w:r>
              <w:rPr>
                <w:noProof/>
                <w:webHidden/>
              </w:rPr>
              <w:fldChar w:fldCharType="end"/>
            </w:r>
          </w:hyperlink>
        </w:p>
        <w:p w14:paraId="4C1D427A" w14:textId="131A5BCC" w:rsidR="00595A5A" w:rsidRDefault="00595A5A">
          <w:pPr>
            <w:pStyle w:val="TOC3"/>
            <w:tabs>
              <w:tab w:val="right" w:leader="dot" w:pos="9350"/>
            </w:tabs>
            <w:rPr>
              <w:noProof/>
            </w:rPr>
          </w:pPr>
          <w:hyperlink w:anchor="_Toc204242361" w:history="1">
            <w:r w:rsidRPr="002228A4">
              <w:rPr>
                <w:rStyle w:val="Hyperlink"/>
                <w:noProof/>
              </w:rPr>
              <w:t>1.5.1 Organization Administering the Document</w:t>
            </w:r>
            <w:r>
              <w:rPr>
                <w:noProof/>
                <w:webHidden/>
              </w:rPr>
              <w:tab/>
            </w:r>
            <w:r>
              <w:rPr>
                <w:noProof/>
                <w:webHidden/>
              </w:rPr>
              <w:fldChar w:fldCharType="begin"/>
            </w:r>
            <w:r>
              <w:rPr>
                <w:noProof/>
                <w:webHidden/>
              </w:rPr>
              <w:instrText xml:space="preserve"> PAGEREF _Toc204242361 \h </w:instrText>
            </w:r>
            <w:r>
              <w:rPr>
                <w:noProof/>
                <w:webHidden/>
              </w:rPr>
            </w:r>
            <w:r>
              <w:rPr>
                <w:noProof/>
                <w:webHidden/>
              </w:rPr>
              <w:fldChar w:fldCharType="separate"/>
            </w:r>
            <w:r w:rsidR="00875014">
              <w:rPr>
                <w:noProof/>
                <w:webHidden/>
              </w:rPr>
              <w:t>23</w:t>
            </w:r>
            <w:r>
              <w:rPr>
                <w:noProof/>
                <w:webHidden/>
              </w:rPr>
              <w:fldChar w:fldCharType="end"/>
            </w:r>
          </w:hyperlink>
        </w:p>
        <w:p w14:paraId="198C169E" w14:textId="411C231A" w:rsidR="00595A5A" w:rsidRDefault="00595A5A">
          <w:pPr>
            <w:pStyle w:val="TOC3"/>
            <w:tabs>
              <w:tab w:val="right" w:leader="dot" w:pos="9350"/>
            </w:tabs>
            <w:rPr>
              <w:noProof/>
            </w:rPr>
          </w:pPr>
          <w:hyperlink w:anchor="_Toc204242362" w:history="1">
            <w:r w:rsidRPr="002228A4">
              <w:rPr>
                <w:rStyle w:val="Hyperlink"/>
                <w:noProof/>
              </w:rPr>
              <w:t>1.5.2 Contact Person</w:t>
            </w:r>
            <w:r>
              <w:rPr>
                <w:noProof/>
                <w:webHidden/>
              </w:rPr>
              <w:tab/>
            </w:r>
            <w:r>
              <w:rPr>
                <w:noProof/>
                <w:webHidden/>
              </w:rPr>
              <w:fldChar w:fldCharType="begin"/>
            </w:r>
            <w:r>
              <w:rPr>
                <w:noProof/>
                <w:webHidden/>
              </w:rPr>
              <w:instrText xml:space="preserve"> PAGEREF _Toc204242362 \h </w:instrText>
            </w:r>
            <w:r>
              <w:rPr>
                <w:noProof/>
                <w:webHidden/>
              </w:rPr>
            </w:r>
            <w:r>
              <w:rPr>
                <w:noProof/>
                <w:webHidden/>
              </w:rPr>
              <w:fldChar w:fldCharType="separate"/>
            </w:r>
            <w:r w:rsidR="00875014">
              <w:rPr>
                <w:noProof/>
                <w:webHidden/>
              </w:rPr>
              <w:t>24</w:t>
            </w:r>
            <w:r>
              <w:rPr>
                <w:noProof/>
                <w:webHidden/>
              </w:rPr>
              <w:fldChar w:fldCharType="end"/>
            </w:r>
          </w:hyperlink>
        </w:p>
        <w:p w14:paraId="2E4C6C23" w14:textId="6F4496E1" w:rsidR="00595A5A" w:rsidRDefault="00595A5A">
          <w:pPr>
            <w:pStyle w:val="TOC3"/>
            <w:tabs>
              <w:tab w:val="right" w:leader="dot" w:pos="9350"/>
            </w:tabs>
            <w:rPr>
              <w:noProof/>
            </w:rPr>
          </w:pPr>
          <w:hyperlink w:anchor="_Toc204242363" w:history="1">
            <w:r w:rsidRPr="002228A4">
              <w:rPr>
                <w:rStyle w:val="Hyperlink"/>
                <w:noProof/>
              </w:rPr>
              <w:t>1.5.3 Person Determining CPS suitability for the policy</w:t>
            </w:r>
            <w:r>
              <w:rPr>
                <w:noProof/>
                <w:webHidden/>
              </w:rPr>
              <w:tab/>
            </w:r>
            <w:r>
              <w:rPr>
                <w:noProof/>
                <w:webHidden/>
              </w:rPr>
              <w:fldChar w:fldCharType="begin"/>
            </w:r>
            <w:r>
              <w:rPr>
                <w:noProof/>
                <w:webHidden/>
              </w:rPr>
              <w:instrText xml:space="preserve"> PAGEREF _Toc204242363 \h </w:instrText>
            </w:r>
            <w:r>
              <w:rPr>
                <w:noProof/>
                <w:webHidden/>
              </w:rPr>
            </w:r>
            <w:r>
              <w:rPr>
                <w:noProof/>
                <w:webHidden/>
              </w:rPr>
              <w:fldChar w:fldCharType="separate"/>
            </w:r>
            <w:r w:rsidR="00875014">
              <w:rPr>
                <w:noProof/>
                <w:webHidden/>
              </w:rPr>
              <w:t>24</w:t>
            </w:r>
            <w:r>
              <w:rPr>
                <w:noProof/>
                <w:webHidden/>
              </w:rPr>
              <w:fldChar w:fldCharType="end"/>
            </w:r>
          </w:hyperlink>
        </w:p>
        <w:p w14:paraId="44DD5228" w14:textId="4FA6E171" w:rsidR="00595A5A" w:rsidRDefault="00595A5A">
          <w:pPr>
            <w:pStyle w:val="TOC3"/>
            <w:tabs>
              <w:tab w:val="right" w:leader="dot" w:pos="9350"/>
            </w:tabs>
            <w:rPr>
              <w:noProof/>
            </w:rPr>
          </w:pPr>
          <w:hyperlink w:anchor="_Toc204242364" w:history="1">
            <w:r w:rsidRPr="002228A4">
              <w:rPr>
                <w:rStyle w:val="Hyperlink"/>
                <w:noProof/>
              </w:rPr>
              <w:t>1.5.4 CPS approval procedures</w:t>
            </w:r>
            <w:r>
              <w:rPr>
                <w:noProof/>
                <w:webHidden/>
              </w:rPr>
              <w:tab/>
            </w:r>
            <w:r>
              <w:rPr>
                <w:noProof/>
                <w:webHidden/>
              </w:rPr>
              <w:fldChar w:fldCharType="begin"/>
            </w:r>
            <w:r>
              <w:rPr>
                <w:noProof/>
                <w:webHidden/>
              </w:rPr>
              <w:instrText xml:space="preserve"> PAGEREF _Toc204242364 \h </w:instrText>
            </w:r>
            <w:r>
              <w:rPr>
                <w:noProof/>
                <w:webHidden/>
              </w:rPr>
            </w:r>
            <w:r>
              <w:rPr>
                <w:noProof/>
                <w:webHidden/>
              </w:rPr>
              <w:fldChar w:fldCharType="separate"/>
            </w:r>
            <w:r w:rsidR="00875014">
              <w:rPr>
                <w:noProof/>
                <w:webHidden/>
              </w:rPr>
              <w:t>24</w:t>
            </w:r>
            <w:r>
              <w:rPr>
                <w:noProof/>
                <w:webHidden/>
              </w:rPr>
              <w:fldChar w:fldCharType="end"/>
            </w:r>
          </w:hyperlink>
        </w:p>
        <w:p w14:paraId="79A5A165" w14:textId="7DC5EE25" w:rsidR="00595A5A" w:rsidRDefault="00595A5A">
          <w:pPr>
            <w:pStyle w:val="TOC2"/>
            <w:tabs>
              <w:tab w:val="right" w:leader="dot" w:pos="9350"/>
            </w:tabs>
            <w:rPr>
              <w:noProof/>
            </w:rPr>
          </w:pPr>
          <w:hyperlink w:anchor="_Toc204242365" w:history="1">
            <w:r w:rsidRPr="002228A4">
              <w:rPr>
                <w:rStyle w:val="Hyperlink"/>
                <w:noProof/>
              </w:rPr>
              <w:t>1.6 Definitions and Acronyms</w:t>
            </w:r>
            <w:r>
              <w:rPr>
                <w:noProof/>
                <w:webHidden/>
              </w:rPr>
              <w:tab/>
            </w:r>
            <w:r>
              <w:rPr>
                <w:noProof/>
                <w:webHidden/>
              </w:rPr>
              <w:fldChar w:fldCharType="begin"/>
            </w:r>
            <w:r>
              <w:rPr>
                <w:noProof/>
                <w:webHidden/>
              </w:rPr>
              <w:instrText xml:space="preserve"> PAGEREF _Toc204242365 \h </w:instrText>
            </w:r>
            <w:r>
              <w:rPr>
                <w:noProof/>
                <w:webHidden/>
              </w:rPr>
            </w:r>
            <w:r>
              <w:rPr>
                <w:noProof/>
                <w:webHidden/>
              </w:rPr>
              <w:fldChar w:fldCharType="separate"/>
            </w:r>
            <w:r w:rsidR="00875014">
              <w:rPr>
                <w:noProof/>
                <w:webHidden/>
              </w:rPr>
              <w:t>24</w:t>
            </w:r>
            <w:r>
              <w:rPr>
                <w:noProof/>
                <w:webHidden/>
              </w:rPr>
              <w:fldChar w:fldCharType="end"/>
            </w:r>
          </w:hyperlink>
        </w:p>
        <w:p w14:paraId="622D89DD" w14:textId="21E7680B" w:rsidR="00595A5A" w:rsidRDefault="00595A5A">
          <w:pPr>
            <w:pStyle w:val="TOC3"/>
            <w:tabs>
              <w:tab w:val="right" w:leader="dot" w:pos="9350"/>
            </w:tabs>
            <w:rPr>
              <w:noProof/>
            </w:rPr>
          </w:pPr>
          <w:hyperlink w:anchor="_Toc204242366" w:history="1">
            <w:r w:rsidRPr="002228A4">
              <w:rPr>
                <w:rStyle w:val="Hyperlink"/>
                <w:noProof/>
              </w:rPr>
              <w:t>1.6.1 Definitions</w:t>
            </w:r>
            <w:r>
              <w:rPr>
                <w:noProof/>
                <w:webHidden/>
              </w:rPr>
              <w:tab/>
            </w:r>
            <w:r>
              <w:rPr>
                <w:noProof/>
                <w:webHidden/>
              </w:rPr>
              <w:fldChar w:fldCharType="begin"/>
            </w:r>
            <w:r>
              <w:rPr>
                <w:noProof/>
                <w:webHidden/>
              </w:rPr>
              <w:instrText xml:space="preserve"> PAGEREF _Toc204242366 \h </w:instrText>
            </w:r>
            <w:r>
              <w:rPr>
                <w:noProof/>
                <w:webHidden/>
              </w:rPr>
            </w:r>
            <w:r>
              <w:rPr>
                <w:noProof/>
                <w:webHidden/>
              </w:rPr>
              <w:fldChar w:fldCharType="separate"/>
            </w:r>
            <w:r w:rsidR="00875014">
              <w:rPr>
                <w:noProof/>
                <w:webHidden/>
              </w:rPr>
              <w:t>24</w:t>
            </w:r>
            <w:r>
              <w:rPr>
                <w:noProof/>
                <w:webHidden/>
              </w:rPr>
              <w:fldChar w:fldCharType="end"/>
            </w:r>
          </w:hyperlink>
        </w:p>
        <w:p w14:paraId="080ECBF7" w14:textId="1F8B0A8E" w:rsidR="00595A5A" w:rsidRDefault="00595A5A">
          <w:pPr>
            <w:pStyle w:val="TOC3"/>
            <w:tabs>
              <w:tab w:val="right" w:leader="dot" w:pos="9350"/>
            </w:tabs>
            <w:rPr>
              <w:noProof/>
            </w:rPr>
          </w:pPr>
          <w:hyperlink w:anchor="_Toc204242367" w:history="1">
            <w:r w:rsidRPr="002228A4">
              <w:rPr>
                <w:rStyle w:val="Hyperlink"/>
                <w:noProof/>
              </w:rPr>
              <w:t>1.6.2 Acronyms</w:t>
            </w:r>
            <w:r>
              <w:rPr>
                <w:noProof/>
                <w:webHidden/>
              </w:rPr>
              <w:tab/>
            </w:r>
            <w:r>
              <w:rPr>
                <w:noProof/>
                <w:webHidden/>
              </w:rPr>
              <w:fldChar w:fldCharType="begin"/>
            </w:r>
            <w:r>
              <w:rPr>
                <w:noProof/>
                <w:webHidden/>
              </w:rPr>
              <w:instrText xml:space="preserve"> PAGEREF _Toc204242367 \h </w:instrText>
            </w:r>
            <w:r>
              <w:rPr>
                <w:noProof/>
                <w:webHidden/>
              </w:rPr>
            </w:r>
            <w:r>
              <w:rPr>
                <w:noProof/>
                <w:webHidden/>
              </w:rPr>
              <w:fldChar w:fldCharType="separate"/>
            </w:r>
            <w:r w:rsidR="00875014">
              <w:rPr>
                <w:noProof/>
                <w:webHidden/>
              </w:rPr>
              <w:t>33</w:t>
            </w:r>
            <w:r>
              <w:rPr>
                <w:noProof/>
                <w:webHidden/>
              </w:rPr>
              <w:fldChar w:fldCharType="end"/>
            </w:r>
          </w:hyperlink>
        </w:p>
        <w:p w14:paraId="3AB36CB1" w14:textId="61DD247E" w:rsidR="00595A5A" w:rsidRDefault="00595A5A">
          <w:pPr>
            <w:pStyle w:val="TOC3"/>
            <w:tabs>
              <w:tab w:val="right" w:leader="dot" w:pos="9350"/>
            </w:tabs>
            <w:rPr>
              <w:noProof/>
            </w:rPr>
          </w:pPr>
          <w:hyperlink w:anchor="_Toc204242368" w:history="1">
            <w:r w:rsidRPr="002228A4">
              <w:rPr>
                <w:rStyle w:val="Hyperlink"/>
                <w:noProof/>
              </w:rPr>
              <w:t>1.6.3 References</w:t>
            </w:r>
            <w:r>
              <w:rPr>
                <w:noProof/>
                <w:webHidden/>
              </w:rPr>
              <w:tab/>
            </w:r>
            <w:r>
              <w:rPr>
                <w:noProof/>
                <w:webHidden/>
              </w:rPr>
              <w:fldChar w:fldCharType="begin"/>
            </w:r>
            <w:r>
              <w:rPr>
                <w:noProof/>
                <w:webHidden/>
              </w:rPr>
              <w:instrText xml:space="preserve"> PAGEREF _Toc204242368 \h </w:instrText>
            </w:r>
            <w:r>
              <w:rPr>
                <w:noProof/>
                <w:webHidden/>
              </w:rPr>
            </w:r>
            <w:r>
              <w:rPr>
                <w:noProof/>
                <w:webHidden/>
              </w:rPr>
              <w:fldChar w:fldCharType="separate"/>
            </w:r>
            <w:r w:rsidR="00875014">
              <w:rPr>
                <w:noProof/>
                <w:webHidden/>
              </w:rPr>
              <w:t>34</w:t>
            </w:r>
            <w:r>
              <w:rPr>
                <w:noProof/>
                <w:webHidden/>
              </w:rPr>
              <w:fldChar w:fldCharType="end"/>
            </w:r>
          </w:hyperlink>
        </w:p>
        <w:p w14:paraId="105D915A" w14:textId="237716A1" w:rsidR="00595A5A" w:rsidRDefault="00595A5A">
          <w:pPr>
            <w:pStyle w:val="TOC3"/>
            <w:tabs>
              <w:tab w:val="right" w:leader="dot" w:pos="9350"/>
            </w:tabs>
            <w:rPr>
              <w:noProof/>
            </w:rPr>
          </w:pPr>
          <w:hyperlink w:anchor="_Toc204242369" w:history="1">
            <w:r w:rsidRPr="002228A4">
              <w:rPr>
                <w:rStyle w:val="Hyperlink"/>
                <w:noProof/>
              </w:rPr>
              <w:t>1.6.4 Conventions</w:t>
            </w:r>
            <w:r>
              <w:rPr>
                <w:noProof/>
                <w:webHidden/>
              </w:rPr>
              <w:tab/>
            </w:r>
            <w:r>
              <w:rPr>
                <w:noProof/>
                <w:webHidden/>
              </w:rPr>
              <w:fldChar w:fldCharType="begin"/>
            </w:r>
            <w:r>
              <w:rPr>
                <w:noProof/>
                <w:webHidden/>
              </w:rPr>
              <w:instrText xml:space="preserve"> PAGEREF _Toc204242369 \h </w:instrText>
            </w:r>
            <w:r>
              <w:rPr>
                <w:noProof/>
                <w:webHidden/>
              </w:rPr>
            </w:r>
            <w:r>
              <w:rPr>
                <w:noProof/>
                <w:webHidden/>
              </w:rPr>
              <w:fldChar w:fldCharType="separate"/>
            </w:r>
            <w:r w:rsidR="00875014">
              <w:rPr>
                <w:noProof/>
                <w:webHidden/>
              </w:rPr>
              <w:t>37</w:t>
            </w:r>
            <w:r>
              <w:rPr>
                <w:noProof/>
                <w:webHidden/>
              </w:rPr>
              <w:fldChar w:fldCharType="end"/>
            </w:r>
          </w:hyperlink>
        </w:p>
        <w:p w14:paraId="709DF55F" w14:textId="1F65E297" w:rsidR="00595A5A" w:rsidRDefault="00595A5A">
          <w:pPr>
            <w:pStyle w:val="TOC1"/>
            <w:tabs>
              <w:tab w:val="right" w:leader="dot" w:pos="9350"/>
            </w:tabs>
            <w:rPr>
              <w:noProof/>
            </w:rPr>
          </w:pPr>
          <w:hyperlink w:anchor="_Toc204242370" w:history="1">
            <w:r w:rsidRPr="002228A4">
              <w:rPr>
                <w:rStyle w:val="Hyperlink"/>
                <w:noProof/>
              </w:rPr>
              <w:t>2. PUBLICATION AND REPOSITORY RESPONSIBILITIES</w:t>
            </w:r>
            <w:r>
              <w:rPr>
                <w:noProof/>
                <w:webHidden/>
              </w:rPr>
              <w:tab/>
            </w:r>
            <w:r>
              <w:rPr>
                <w:noProof/>
                <w:webHidden/>
              </w:rPr>
              <w:fldChar w:fldCharType="begin"/>
            </w:r>
            <w:r>
              <w:rPr>
                <w:noProof/>
                <w:webHidden/>
              </w:rPr>
              <w:instrText xml:space="preserve"> PAGEREF _Toc204242370 \h </w:instrText>
            </w:r>
            <w:r>
              <w:rPr>
                <w:noProof/>
                <w:webHidden/>
              </w:rPr>
            </w:r>
            <w:r>
              <w:rPr>
                <w:noProof/>
                <w:webHidden/>
              </w:rPr>
              <w:fldChar w:fldCharType="separate"/>
            </w:r>
            <w:r w:rsidR="00875014">
              <w:rPr>
                <w:noProof/>
                <w:webHidden/>
              </w:rPr>
              <w:t>38</w:t>
            </w:r>
            <w:r>
              <w:rPr>
                <w:noProof/>
                <w:webHidden/>
              </w:rPr>
              <w:fldChar w:fldCharType="end"/>
            </w:r>
          </w:hyperlink>
        </w:p>
        <w:p w14:paraId="76DB28E2" w14:textId="357B5F4E" w:rsidR="00595A5A" w:rsidRDefault="00595A5A">
          <w:pPr>
            <w:pStyle w:val="TOC2"/>
            <w:tabs>
              <w:tab w:val="right" w:leader="dot" w:pos="9350"/>
            </w:tabs>
            <w:rPr>
              <w:noProof/>
            </w:rPr>
          </w:pPr>
          <w:hyperlink w:anchor="_Toc204242371" w:history="1">
            <w:r w:rsidRPr="002228A4">
              <w:rPr>
                <w:rStyle w:val="Hyperlink"/>
                <w:noProof/>
              </w:rPr>
              <w:t>2.1 Repositories</w:t>
            </w:r>
            <w:r>
              <w:rPr>
                <w:noProof/>
                <w:webHidden/>
              </w:rPr>
              <w:tab/>
            </w:r>
            <w:r>
              <w:rPr>
                <w:noProof/>
                <w:webHidden/>
              </w:rPr>
              <w:fldChar w:fldCharType="begin"/>
            </w:r>
            <w:r>
              <w:rPr>
                <w:noProof/>
                <w:webHidden/>
              </w:rPr>
              <w:instrText xml:space="preserve"> PAGEREF _Toc204242371 \h </w:instrText>
            </w:r>
            <w:r>
              <w:rPr>
                <w:noProof/>
                <w:webHidden/>
              </w:rPr>
            </w:r>
            <w:r>
              <w:rPr>
                <w:noProof/>
                <w:webHidden/>
              </w:rPr>
              <w:fldChar w:fldCharType="separate"/>
            </w:r>
            <w:r w:rsidR="00875014">
              <w:rPr>
                <w:noProof/>
                <w:webHidden/>
              </w:rPr>
              <w:t>38</w:t>
            </w:r>
            <w:r>
              <w:rPr>
                <w:noProof/>
                <w:webHidden/>
              </w:rPr>
              <w:fldChar w:fldCharType="end"/>
            </w:r>
          </w:hyperlink>
        </w:p>
        <w:p w14:paraId="50BC4B2E" w14:textId="0BC505A9" w:rsidR="00595A5A" w:rsidRDefault="00595A5A">
          <w:pPr>
            <w:pStyle w:val="TOC2"/>
            <w:tabs>
              <w:tab w:val="right" w:leader="dot" w:pos="9350"/>
            </w:tabs>
            <w:rPr>
              <w:noProof/>
            </w:rPr>
          </w:pPr>
          <w:hyperlink w:anchor="_Toc204242372" w:history="1">
            <w:r w:rsidRPr="002228A4">
              <w:rPr>
                <w:rStyle w:val="Hyperlink"/>
                <w:noProof/>
              </w:rPr>
              <w:t>2.2 Publication of information</w:t>
            </w:r>
            <w:r>
              <w:rPr>
                <w:noProof/>
                <w:webHidden/>
              </w:rPr>
              <w:tab/>
            </w:r>
            <w:r>
              <w:rPr>
                <w:noProof/>
                <w:webHidden/>
              </w:rPr>
              <w:fldChar w:fldCharType="begin"/>
            </w:r>
            <w:r>
              <w:rPr>
                <w:noProof/>
                <w:webHidden/>
              </w:rPr>
              <w:instrText xml:space="preserve"> PAGEREF _Toc204242372 \h </w:instrText>
            </w:r>
            <w:r>
              <w:rPr>
                <w:noProof/>
                <w:webHidden/>
              </w:rPr>
            </w:r>
            <w:r>
              <w:rPr>
                <w:noProof/>
                <w:webHidden/>
              </w:rPr>
              <w:fldChar w:fldCharType="separate"/>
            </w:r>
            <w:r w:rsidR="00875014">
              <w:rPr>
                <w:noProof/>
                <w:webHidden/>
              </w:rPr>
              <w:t>38</w:t>
            </w:r>
            <w:r>
              <w:rPr>
                <w:noProof/>
                <w:webHidden/>
              </w:rPr>
              <w:fldChar w:fldCharType="end"/>
            </w:r>
          </w:hyperlink>
        </w:p>
        <w:p w14:paraId="629CFEE6" w14:textId="0B63CAC1" w:rsidR="00595A5A" w:rsidRDefault="00595A5A">
          <w:pPr>
            <w:pStyle w:val="TOC2"/>
            <w:tabs>
              <w:tab w:val="right" w:leader="dot" w:pos="9350"/>
            </w:tabs>
            <w:rPr>
              <w:noProof/>
            </w:rPr>
          </w:pPr>
          <w:hyperlink w:anchor="_Toc204242373" w:history="1">
            <w:r w:rsidRPr="002228A4">
              <w:rPr>
                <w:rStyle w:val="Hyperlink"/>
                <w:noProof/>
              </w:rPr>
              <w:t>2.3 Time or frequency of publication</w:t>
            </w:r>
            <w:r>
              <w:rPr>
                <w:noProof/>
                <w:webHidden/>
              </w:rPr>
              <w:tab/>
            </w:r>
            <w:r>
              <w:rPr>
                <w:noProof/>
                <w:webHidden/>
              </w:rPr>
              <w:fldChar w:fldCharType="begin"/>
            </w:r>
            <w:r>
              <w:rPr>
                <w:noProof/>
                <w:webHidden/>
              </w:rPr>
              <w:instrText xml:space="preserve"> PAGEREF _Toc204242373 \h </w:instrText>
            </w:r>
            <w:r>
              <w:rPr>
                <w:noProof/>
                <w:webHidden/>
              </w:rPr>
            </w:r>
            <w:r>
              <w:rPr>
                <w:noProof/>
                <w:webHidden/>
              </w:rPr>
              <w:fldChar w:fldCharType="separate"/>
            </w:r>
            <w:r w:rsidR="00875014">
              <w:rPr>
                <w:noProof/>
                <w:webHidden/>
              </w:rPr>
              <w:t>38</w:t>
            </w:r>
            <w:r>
              <w:rPr>
                <w:noProof/>
                <w:webHidden/>
              </w:rPr>
              <w:fldChar w:fldCharType="end"/>
            </w:r>
          </w:hyperlink>
        </w:p>
        <w:p w14:paraId="3BEB9991" w14:textId="7BC1FF3B" w:rsidR="00595A5A" w:rsidRDefault="00595A5A">
          <w:pPr>
            <w:pStyle w:val="TOC2"/>
            <w:tabs>
              <w:tab w:val="right" w:leader="dot" w:pos="9350"/>
            </w:tabs>
            <w:rPr>
              <w:noProof/>
            </w:rPr>
          </w:pPr>
          <w:hyperlink w:anchor="_Toc204242374" w:history="1">
            <w:r w:rsidRPr="002228A4">
              <w:rPr>
                <w:rStyle w:val="Hyperlink"/>
                <w:noProof/>
              </w:rPr>
              <w:t>2.4 Access controls on repositories</w:t>
            </w:r>
            <w:r>
              <w:rPr>
                <w:noProof/>
                <w:webHidden/>
              </w:rPr>
              <w:tab/>
            </w:r>
            <w:r>
              <w:rPr>
                <w:noProof/>
                <w:webHidden/>
              </w:rPr>
              <w:fldChar w:fldCharType="begin"/>
            </w:r>
            <w:r>
              <w:rPr>
                <w:noProof/>
                <w:webHidden/>
              </w:rPr>
              <w:instrText xml:space="preserve"> PAGEREF _Toc204242374 \h </w:instrText>
            </w:r>
            <w:r>
              <w:rPr>
                <w:noProof/>
                <w:webHidden/>
              </w:rPr>
            </w:r>
            <w:r>
              <w:rPr>
                <w:noProof/>
                <w:webHidden/>
              </w:rPr>
              <w:fldChar w:fldCharType="separate"/>
            </w:r>
            <w:r w:rsidR="00875014">
              <w:rPr>
                <w:noProof/>
                <w:webHidden/>
              </w:rPr>
              <w:t>39</w:t>
            </w:r>
            <w:r>
              <w:rPr>
                <w:noProof/>
                <w:webHidden/>
              </w:rPr>
              <w:fldChar w:fldCharType="end"/>
            </w:r>
          </w:hyperlink>
        </w:p>
        <w:p w14:paraId="586F2B9D" w14:textId="526DB52C" w:rsidR="00595A5A" w:rsidRDefault="00595A5A">
          <w:pPr>
            <w:pStyle w:val="TOC1"/>
            <w:tabs>
              <w:tab w:val="right" w:leader="dot" w:pos="9350"/>
            </w:tabs>
            <w:rPr>
              <w:noProof/>
            </w:rPr>
          </w:pPr>
          <w:hyperlink w:anchor="_Toc204242375" w:history="1">
            <w:r w:rsidRPr="002228A4">
              <w:rPr>
                <w:rStyle w:val="Hyperlink"/>
                <w:noProof/>
              </w:rPr>
              <w:t>3. IDENTIFICATION AND AUTHENTICATION</w:t>
            </w:r>
            <w:r>
              <w:rPr>
                <w:noProof/>
                <w:webHidden/>
              </w:rPr>
              <w:tab/>
            </w:r>
            <w:r>
              <w:rPr>
                <w:noProof/>
                <w:webHidden/>
              </w:rPr>
              <w:fldChar w:fldCharType="begin"/>
            </w:r>
            <w:r>
              <w:rPr>
                <w:noProof/>
                <w:webHidden/>
              </w:rPr>
              <w:instrText xml:space="preserve"> PAGEREF _Toc204242375 \h </w:instrText>
            </w:r>
            <w:r>
              <w:rPr>
                <w:noProof/>
                <w:webHidden/>
              </w:rPr>
            </w:r>
            <w:r>
              <w:rPr>
                <w:noProof/>
                <w:webHidden/>
              </w:rPr>
              <w:fldChar w:fldCharType="separate"/>
            </w:r>
            <w:r w:rsidR="00875014">
              <w:rPr>
                <w:noProof/>
                <w:webHidden/>
              </w:rPr>
              <w:t>40</w:t>
            </w:r>
            <w:r>
              <w:rPr>
                <w:noProof/>
                <w:webHidden/>
              </w:rPr>
              <w:fldChar w:fldCharType="end"/>
            </w:r>
          </w:hyperlink>
        </w:p>
        <w:p w14:paraId="3BE8FB01" w14:textId="1733A9E7" w:rsidR="00595A5A" w:rsidRDefault="00595A5A">
          <w:pPr>
            <w:pStyle w:val="TOC2"/>
            <w:tabs>
              <w:tab w:val="right" w:leader="dot" w:pos="9350"/>
            </w:tabs>
            <w:rPr>
              <w:noProof/>
            </w:rPr>
          </w:pPr>
          <w:hyperlink w:anchor="_Toc204242376" w:history="1">
            <w:r w:rsidRPr="002228A4">
              <w:rPr>
                <w:rStyle w:val="Hyperlink"/>
                <w:noProof/>
              </w:rPr>
              <w:t>3.1 Naming</w:t>
            </w:r>
            <w:r>
              <w:rPr>
                <w:noProof/>
                <w:webHidden/>
              </w:rPr>
              <w:tab/>
            </w:r>
            <w:r>
              <w:rPr>
                <w:noProof/>
                <w:webHidden/>
              </w:rPr>
              <w:fldChar w:fldCharType="begin"/>
            </w:r>
            <w:r>
              <w:rPr>
                <w:noProof/>
                <w:webHidden/>
              </w:rPr>
              <w:instrText xml:space="preserve"> PAGEREF _Toc204242376 \h </w:instrText>
            </w:r>
            <w:r>
              <w:rPr>
                <w:noProof/>
                <w:webHidden/>
              </w:rPr>
            </w:r>
            <w:r>
              <w:rPr>
                <w:noProof/>
                <w:webHidden/>
              </w:rPr>
              <w:fldChar w:fldCharType="separate"/>
            </w:r>
            <w:r w:rsidR="00875014">
              <w:rPr>
                <w:noProof/>
                <w:webHidden/>
              </w:rPr>
              <w:t>40</w:t>
            </w:r>
            <w:r>
              <w:rPr>
                <w:noProof/>
                <w:webHidden/>
              </w:rPr>
              <w:fldChar w:fldCharType="end"/>
            </w:r>
          </w:hyperlink>
        </w:p>
        <w:p w14:paraId="73F22E73" w14:textId="75A3DB78" w:rsidR="00595A5A" w:rsidRDefault="00595A5A">
          <w:pPr>
            <w:pStyle w:val="TOC3"/>
            <w:tabs>
              <w:tab w:val="right" w:leader="dot" w:pos="9350"/>
            </w:tabs>
            <w:rPr>
              <w:noProof/>
            </w:rPr>
          </w:pPr>
          <w:hyperlink w:anchor="_Toc204242377" w:history="1">
            <w:r w:rsidRPr="002228A4">
              <w:rPr>
                <w:rStyle w:val="Hyperlink"/>
                <w:noProof/>
              </w:rPr>
              <w:t>3.1.1 Types of names</w:t>
            </w:r>
            <w:r>
              <w:rPr>
                <w:noProof/>
                <w:webHidden/>
              </w:rPr>
              <w:tab/>
            </w:r>
            <w:r>
              <w:rPr>
                <w:noProof/>
                <w:webHidden/>
              </w:rPr>
              <w:fldChar w:fldCharType="begin"/>
            </w:r>
            <w:r>
              <w:rPr>
                <w:noProof/>
                <w:webHidden/>
              </w:rPr>
              <w:instrText xml:space="preserve"> PAGEREF _Toc204242377 \h </w:instrText>
            </w:r>
            <w:r>
              <w:rPr>
                <w:noProof/>
                <w:webHidden/>
              </w:rPr>
            </w:r>
            <w:r>
              <w:rPr>
                <w:noProof/>
                <w:webHidden/>
              </w:rPr>
              <w:fldChar w:fldCharType="separate"/>
            </w:r>
            <w:r w:rsidR="00875014">
              <w:rPr>
                <w:noProof/>
                <w:webHidden/>
              </w:rPr>
              <w:t>40</w:t>
            </w:r>
            <w:r>
              <w:rPr>
                <w:noProof/>
                <w:webHidden/>
              </w:rPr>
              <w:fldChar w:fldCharType="end"/>
            </w:r>
          </w:hyperlink>
        </w:p>
        <w:p w14:paraId="2CECF0DB" w14:textId="49DF279D" w:rsidR="00595A5A" w:rsidRDefault="00595A5A">
          <w:pPr>
            <w:pStyle w:val="TOC3"/>
            <w:tabs>
              <w:tab w:val="right" w:leader="dot" w:pos="9350"/>
            </w:tabs>
            <w:rPr>
              <w:noProof/>
            </w:rPr>
          </w:pPr>
          <w:hyperlink w:anchor="_Toc204242378" w:history="1">
            <w:r w:rsidRPr="002228A4">
              <w:rPr>
                <w:rStyle w:val="Hyperlink"/>
                <w:noProof/>
              </w:rPr>
              <w:t>3.1.2 Need for names to be meaningful</w:t>
            </w:r>
            <w:r>
              <w:rPr>
                <w:noProof/>
                <w:webHidden/>
              </w:rPr>
              <w:tab/>
            </w:r>
            <w:r>
              <w:rPr>
                <w:noProof/>
                <w:webHidden/>
              </w:rPr>
              <w:fldChar w:fldCharType="begin"/>
            </w:r>
            <w:r>
              <w:rPr>
                <w:noProof/>
                <w:webHidden/>
              </w:rPr>
              <w:instrText xml:space="preserve"> PAGEREF _Toc204242378 \h </w:instrText>
            </w:r>
            <w:r>
              <w:rPr>
                <w:noProof/>
                <w:webHidden/>
              </w:rPr>
            </w:r>
            <w:r>
              <w:rPr>
                <w:noProof/>
                <w:webHidden/>
              </w:rPr>
              <w:fldChar w:fldCharType="separate"/>
            </w:r>
            <w:r w:rsidR="00875014">
              <w:rPr>
                <w:noProof/>
                <w:webHidden/>
              </w:rPr>
              <w:t>40</w:t>
            </w:r>
            <w:r>
              <w:rPr>
                <w:noProof/>
                <w:webHidden/>
              </w:rPr>
              <w:fldChar w:fldCharType="end"/>
            </w:r>
          </w:hyperlink>
        </w:p>
        <w:p w14:paraId="18E0DDCC" w14:textId="353312BB" w:rsidR="00595A5A" w:rsidRDefault="00595A5A">
          <w:pPr>
            <w:pStyle w:val="TOC3"/>
            <w:tabs>
              <w:tab w:val="right" w:leader="dot" w:pos="9350"/>
            </w:tabs>
            <w:rPr>
              <w:noProof/>
            </w:rPr>
          </w:pPr>
          <w:hyperlink w:anchor="_Toc204242379" w:history="1">
            <w:r w:rsidRPr="002228A4">
              <w:rPr>
                <w:rStyle w:val="Hyperlink"/>
                <w:noProof/>
              </w:rPr>
              <w:t>3.1.3 Anonymity or pseudonymity of subscribers</w:t>
            </w:r>
            <w:r>
              <w:rPr>
                <w:noProof/>
                <w:webHidden/>
              </w:rPr>
              <w:tab/>
            </w:r>
            <w:r>
              <w:rPr>
                <w:noProof/>
                <w:webHidden/>
              </w:rPr>
              <w:fldChar w:fldCharType="begin"/>
            </w:r>
            <w:r>
              <w:rPr>
                <w:noProof/>
                <w:webHidden/>
              </w:rPr>
              <w:instrText xml:space="preserve"> PAGEREF _Toc204242379 \h </w:instrText>
            </w:r>
            <w:r>
              <w:rPr>
                <w:noProof/>
                <w:webHidden/>
              </w:rPr>
            </w:r>
            <w:r>
              <w:rPr>
                <w:noProof/>
                <w:webHidden/>
              </w:rPr>
              <w:fldChar w:fldCharType="separate"/>
            </w:r>
            <w:r w:rsidR="00875014">
              <w:rPr>
                <w:noProof/>
                <w:webHidden/>
              </w:rPr>
              <w:t>40</w:t>
            </w:r>
            <w:r>
              <w:rPr>
                <w:noProof/>
                <w:webHidden/>
              </w:rPr>
              <w:fldChar w:fldCharType="end"/>
            </w:r>
          </w:hyperlink>
        </w:p>
        <w:p w14:paraId="05A9A598" w14:textId="709D8CD1" w:rsidR="00595A5A" w:rsidRDefault="00595A5A">
          <w:pPr>
            <w:pStyle w:val="TOC3"/>
            <w:tabs>
              <w:tab w:val="right" w:leader="dot" w:pos="9350"/>
            </w:tabs>
            <w:rPr>
              <w:noProof/>
            </w:rPr>
          </w:pPr>
          <w:hyperlink w:anchor="_Toc204242380" w:history="1">
            <w:r w:rsidRPr="002228A4">
              <w:rPr>
                <w:rStyle w:val="Hyperlink"/>
                <w:noProof/>
              </w:rPr>
              <w:t>3.1.4 Rules for interpreting various name forms</w:t>
            </w:r>
            <w:r>
              <w:rPr>
                <w:noProof/>
                <w:webHidden/>
              </w:rPr>
              <w:tab/>
            </w:r>
            <w:r>
              <w:rPr>
                <w:noProof/>
                <w:webHidden/>
              </w:rPr>
              <w:fldChar w:fldCharType="begin"/>
            </w:r>
            <w:r>
              <w:rPr>
                <w:noProof/>
                <w:webHidden/>
              </w:rPr>
              <w:instrText xml:space="preserve"> PAGEREF _Toc204242380 \h </w:instrText>
            </w:r>
            <w:r>
              <w:rPr>
                <w:noProof/>
                <w:webHidden/>
              </w:rPr>
            </w:r>
            <w:r>
              <w:rPr>
                <w:noProof/>
                <w:webHidden/>
              </w:rPr>
              <w:fldChar w:fldCharType="separate"/>
            </w:r>
            <w:r w:rsidR="00875014">
              <w:rPr>
                <w:noProof/>
                <w:webHidden/>
              </w:rPr>
              <w:t>40</w:t>
            </w:r>
            <w:r>
              <w:rPr>
                <w:noProof/>
                <w:webHidden/>
              </w:rPr>
              <w:fldChar w:fldCharType="end"/>
            </w:r>
          </w:hyperlink>
        </w:p>
        <w:p w14:paraId="58425A76" w14:textId="3B613C99" w:rsidR="00595A5A" w:rsidRDefault="00595A5A">
          <w:pPr>
            <w:pStyle w:val="TOC3"/>
            <w:tabs>
              <w:tab w:val="right" w:leader="dot" w:pos="9350"/>
            </w:tabs>
            <w:rPr>
              <w:noProof/>
            </w:rPr>
          </w:pPr>
          <w:hyperlink w:anchor="_Toc204242381" w:history="1">
            <w:r w:rsidRPr="002228A4">
              <w:rPr>
                <w:rStyle w:val="Hyperlink"/>
                <w:noProof/>
              </w:rPr>
              <w:t>3.1.5 Uniqueness of names</w:t>
            </w:r>
            <w:r>
              <w:rPr>
                <w:noProof/>
                <w:webHidden/>
              </w:rPr>
              <w:tab/>
            </w:r>
            <w:r>
              <w:rPr>
                <w:noProof/>
                <w:webHidden/>
              </w:rPr>
              <w:fldChar w:fldCharType="begin"/>
            </w:r>
            <w:r>
              <w:rPr>
                <w:noProof/>
                <w:webHidden/>
              </w:rPr>
              <w:instrText xml:space="preserve"> PAGEREF _Toc204242381 \h </w:instrText>
            </w:r>
            <w:r>
              <w:rPr>
                <w:noProof/>
                <w:webHidden/>
              </w:rPr>
            </w:r>
            <w:r>
              <w:rPr>
                <w:noProof/>
                <w:webHidden/>
              </w:rPr>
              <w:fldChar w:fldCharType="separate"/>
            </w:r>
            <w:r w:rsidR="00875014">
              <w:rPr>
                <w:noProof/>
                <w:webHidden/>
              </w:rPr>
              <w:t>40</w:t>
            </w:r>
            <w:r>
              <w:rPr>
                <w:noProof/>
                <w:webHidden/>
              </w:rPr>
              <w:fldChar w:fldCharType="end"/>
            </w:r>
          </w:hyperlink>
        </w:p>
        <w:p w14:paraId="04953B16" w14:textId="74B7777B" w:rsidR="00595A5A" w:rsidRDefault="00595A5A">
          <w:pPr>
            <w:pStyle w:val="TOC3"/>
            <w:tabs>
              <w:tab w:val="right" w:leader="dot" w:pos="9350"/>
            </w:tabs>
            <w:rPr>
              <w:noProof/>
            </w:rPr>
          </w:pPr>
          <w:hyperlink w:anchor="_Toc204242382" w:history="1">
            <w:r w:rsidRPr="002228A4">
              <w:rPr>
                <w:rStyle w:val="Hyperlink"/>
                <w:noProof/>
              </w:rPr>
              <w:t>3.1.6 Recognition, authentication, and role of trademarks</w:t>
            </w:r>
            <w:r>
              <w:rPr>
                <w:noProof/>
                <w:webHidden/>
              </w:rPr>
              <w:tab/>
            </w:r>
            <w:r>
              <w:rPr>
                <w:noProof/>
                <w:webHidden/>
              </w:rPr>
              <w:fldChar w:fldCharType="begin"/>
            </w:r>
            <w:r>
              <w:rPr>
                <w:noProof/>
                <w:webHidden/>
              </w:rPr>
              <w:instrText xml:space="preserve"> PAGEREF _Toc204242382 \h </w:instrText>
            </w:r>
            <w:r>
              <w:rPr>
                <w:noProof/>
                <w:webHidden/>
              </w:rPr>
            </w:r>
            <w:r>
              <w:rPr>
                <w:noProof/>
                <w:webHidden/>
              </w:rPr>
              <w:fldChar w:fldCharType="separate"/>
            </w:r>
            <w:r w:rsidR="00875014">
              <w:rPr>
                <w:noProof/>
                <w:webHidden/>
              </w:rPr>
              <w:t>40</w:t>
            </w:r>
            <w:r>
              <w:rPr>
                <w:noProof/>
                <w:webHidden/>
              </w:rPr>
              <w:fldChar w:fldCharType="end"/>
            </w:r>
          </w:hyperlink>
        </w:p>
        <w:p w14:paraId="6C0862C7" w14:textId="7C124675" w:rsidR="00595A5A" w:rsidRDefault="00595A5A">
          <w:pPr>
            <w:pStyle w:val="TOC2"/>
            <w:tabs>
              <w:tab w:val="right" w:leader="dot" w:pos="9350"/>
            </w:tabs>
            <w:rPr>
              <w:noProof/>
            </w:rPr>
          </w:pPr>
          <w:hyperlink w:anchor="_Toc204242383" w:history="1">
            <w:r w:rsidRPr="002228A4">
              <w:rPr>
                <w:rStyle w:val="Hyperlink"/>
                <w:noProof/>
              </w:rPr>
              <w:t>3.2 Initial identity validation</w:t>
            </w:r>
            <w:r>
              <w:rPr>
                <w:noProof/>
                <w:webHidden/>
              </w:rPr>
              <w:tab/>
            </w:r>
            <w:r>
              <w:rPr>
                <w:noProof/>
                <w:webHidden/>
              </w:rPr>
              <w:fldChar w:fldCharType="begin"/>
            </w:r>
            <w:r>
              <w:rPr>
                <w:noProof/>
                <w:webHidden/>
              </w:rPr>
              <w:instrText xml:space="preserve"> PAGEREF _Toc204242383 \h </w:instrText>
            </w:r>
            <w:r>
              <w:rPr>
                <w:noProof/>
                <w:webHidden/>
              </w:rPr>
            </w:r>
            <w:r>
              <w:rPr>
                <w:noProof/>
                <w:webHidden/>
              </w:rPr>
              <w:fldChar w:fldCharType="separate"/>
            </w:r>
            <w:r w:rsidR="00875014">
              <w:rPr>
                <w:noProof/>
                <w:webHidden/>
              </w:rPr>
              <w:t>40</w:t>
            </w:r>
            <w:r>
              <w:rPr>
                <w:noProof/>
                <w:webHidden/>
              </w:rPr>
              <w:fldChar w:fldCharType="end"/>
            </w:r>
          </w:hyperlink>
        </w:p>
        <w:p w14:paraId="18C25771" w14:textId="1F50F142" w:rsidR="00595A5A" w:rsidRDefault="00595A5A">
          <w:pPr>
            <w:pStyle w:val="TOC3"/>
            <w:tabs>
              <w:tab w:val="right" w:leader="dot" w:pos="9350"/>
            </w:tabs>
            <w:rPr>
              <w:noProof/>
            </w:rPr>
          </w:pPr>
          <w:hyperlink w:anchor="_Toc204242384" w:history="1">
            <w:r w:rsidRPr="002228A4">
              <w:rPr>
                <w:rStyle w:val="Hyperlink"/>
                <w:noProof/>
              </w:rPr>
              <w:t>3.2.1 Method to prove possession of private key</w:t>
            </w:r>
            <w:r>
              <w:rPr>
                <w:noProof/>
                <w:webHidden/>
              </w:rPr>
              <w:tab/>
            </w:r>
            <w:r>
              <w:rPr>
                <w:noProof/>
                <w:webHidden/>
              </w:rPr>
              <w:fldChar w:fldCharType="begin"/>
            </w:r>
            <w:r>
              <w:rPr>
                <w:noProof/>
                <w:webHidden/>
              </w:rPr>
              <w:instrText xml:space="preserve"> PAGEREF _Toc204242384 \h </w:instrText>
            </w:r>
            <w:r>
              <w:rPr>
                <w:noProof/>
                <w:webHidden/>
              </w:rPr>
            </w:r>
            <w:r>
              <w:rPr>
                <w:noProof/>
                <w:webHidden/>
              </w:rPr>
              <w:fldChar w:fldCharType="separate"/>
            </w:r>
            <w:r w:rsidR="00875014">
              <w:rPr>
                <w:noProof/>
                <w:webHidden/>
              </w:rPr>
              <w:t>40</w:t>
            </w:r>
            <w:r>
              <w:rPr>
                <w:noProof/>
                <w:webHidden/>
              </w:rPr>
              <w:fldChar w:fldCharType="end"/>
            </w:r>
          </w:hyperlink>
        </w:p>
        <w:p w14:paraId="72A15A4C" w14:textId="78843647" w:rsidR="00595A5A" w:rsidRDefault="00595A5A">
          <w:pPr>
            <w:pStyle w:val="TOC3"/>
            <w:tabs>
              <w:tab w:val="right" w:leader="dot" w:pos="9350"/>
            </w:tabs>
            <w:rPr>
              <w:noProof/>
            </w:rPr>
          </w:pPr>
          <w:hyperlink w:anchor="_Toc204242385" w:history="1">
            <w:r w:rsidRPr="002228A4">
              <w:rPr>
                <w:rStyle w:val="Hyperlink"/>
                <w:noProof/>
              </w:rPr>
              <w:t>3.2.2 Authentication of Organization and Domain Identity</w:t>
            </w:r>
            <w:r>
              <w:rPr>
                <w:noProof/>
                <w:webHidden/>
              </w:rPr>
              <w:tab/>
            </w:r>
            <w:r>
              <w:rPr>
                <w:noProof/>
                <w:webHidden/>
              </w:rPr>
              <w:fldChar w:fldCharType="begin"/>
            </w:r>
            <w:r>
              <w:rPr>
                <w:noProof/>
                <w:webHidden/>
              </w:rPr>
              <w:instrText xml:space="preserve"> PAGEREF _Toc204242385 \h </w:instrText>
            </w:r>
            <w:r>
              <w:rPr>
                <w:noProof/>
                <w:webHidden/>
              </w:rPr>
            </w:r>
            <w:r>
              <w:rPr>
                <w:noProof/>
                <w:webHidden/>
              </w:rPr>
              <w:fldChar w:fldCharType="separate"/>
            </w:r>
            <w:r w:rsidR="00875014">
              <w:rPr>
                <w:noProof/>
                <w:webHidden/>
              </w:rPr>
              <w:t>40</w:t>
            </w:r>
            <w:r>
              <w:rPr>
                <w:noProof/>
                <w:webHidden/>
              </w:rPr>
              <w:fldChar w:fldCharType="end"/>
            </w:r>
          </w:hyperlink>
        </w:p>
        <w:p w14:paraId="3312040E" w14:textId="79C76F78" w:rsidR="00595A5A" w:rsidRDefault="00595A5A">
          <w:pPr>
            <w:pStyle w:val="TOC3"/>
            <w:tabs>
              <w:tab w:val="right" w:leader="dot" w:pos="9350"/>
            </w:tabs>
            <w:rPr>
              <w:noProof/>
            </w:rPr>
          </w:pPr>
          <w:hyperlink w:anchor="_Toc204242386" w:history="1">
            <w:r w:rsidRPr="002228A4">
              <w:rPr>
                <w:rStyle w:val="Hyperlink"/>
                <w:noProof/>
              </w:rPr>
              <w:t>3.2.3 Authentication of individual identity</w:t>
            </w:r>
            <w:r>
              <w:rPr>
                <w:noProof/>
                <w:webHidden/>
              </w:rPr>
              <w:tab/>
            </w:r>
            <w:r>
              <w:rPr>
                <w:noProof/>
                <w:webHidden/>
              </w:rPr>
              <w:fldChar w:fldCharType="begin"/>
            </w:r>
            <w:r>
              <w:rPr>
                <w:noProof/>
                <w:webHidden/>
              </w:rPr>
              <w:instrText xml:space="preserve"> PAGEREF _Toc204242386 \h </w:instrText>
            </w:r>
            <w:r>
              <w:rPr>
                <w:noProof/>
                <w:webHidden/>
              </w:rPr>
            </w:r>
            <w:r>
              <w:rPr>
                <w:noProof/>
                <w:webHidden/>
              </w:rPr>
              <w:fldChar w:fldCharType="separate"/>
            </w:r>
            <w:r w:rsidR="00875014">
              <w:rPr>
                <w:noProof/>
                <w:webHidden/>
              </w:rPr>
              <w:t>62</w:t>
            </w:r>
            <w:r>
              <w:rPr>
                <w:noProof/>
                <w:webHidden/>
              </w:rPr>
              <w:fldChar w:fldCharType="end"/>
            </w:r>
          </w:hyperlink>
        </w:p>
        <w:p w14:paraId="55325D09" w14:textId="379FCEBC" w:rsidR="00595A5A" w:rsidRDefault="00595A5A">
          <w:pPr>
            <w:pStyle w:val="TOC3"/>
            <w:tabs>
              <w:tab w:val="right" w:leader="dot" w:pos="9350"/>
            </w:tabs>
            <w:rPr>
              <w:noProof/>
            </w:rPr>
          </w:pPr>
          <w:hyperlink w:anchor="_Toc204242387" w:history="1">
            <w:r w:rsidRPr="002228A4">
              <w:rPr>
                <w:rStyle w:val="Hyperlink"/>
                <w:noProof/>
              </w:rPr>
              <w:t>3.2.4 Non-verified subscriber information</w:t>
            </w:r>
            <w:r>
              <w:rPr>
                <w:noProof/>
                <w:webHidden/>
              </w:rPr>
              <w:tab/>
            </w:r>
            <w:r>
              <w:rPr>
                <w:noProof/>
                <w:webHidden/>
              </w:rPr>
              <w:fldChar w:fldCharType="begin"/>
            </w:r>
            <w:r>
              <w:rPr>
                <w:noProof/>
                <w:webHidden/>
              </w:rPr>
              <w:instrText xml:space="preserve"> PAGEREF _Toc204242387 \h </w:instrText>
            </w:r>
            <w:r>
              <w:rPr>
                <w:noProof/>
                <w:webHidden/>
              </w:rPr>
            </w:r>
            <w:r>
              <w:rPr>
                <w:noProof/>
                <w:webHidden/>
              </w:rPr>
              <w:fldChar w:fldCharType="separate"/>
            </w:r>
            <w:r w:rsidR="00875014">
              <w:rPr>
                <w:noProof/>
                <w:webHidden/>
              </w:rPr>
              <w:t>62</w:t>
            </w:r>
            <w:r>
              <w:rPr>
                <w:noProof/>
                <w:webHidden/>
              </w:rPr>
              <w:fldChar w:fldCharType="end"/>
            </w:r>
          </w:hyperlink>
        </w:p>
        <w:p w14:paraId="0827F4D8" w14:textId="67FC0CF0" w:rsidR="00595A5A" w:rsidRDefault="00595A5A">
          <w:pPr>
            <w:pStyle w:val="TOC3"/>
            <w:tabs>
              <w:tab w:val="right" w:leader="dot" w:pos="9350"/>
            </w:tabs>
            <w:rPr>
              <w:noProof/>
            </w:rPr>
          </w:pPr>
          <w:hyperlink w:anchor="_Toc204242388" w:history="1">
            <w:r w:rsidRPr="002228A4">
              <w:rPr>
                <w:rStyle w:val="Hyperlink"/>
                <w:noProof/>
              </w:rPr>
              <w:t>3.2.5 Validation of authority</w:t>
            </w:r>
            <w:r>
              <w:rPr>
                <w:noProof/>
                <w:webHidden/>
              </w:rPr>
              <w:tab/>
            </w:r>
            <w:r>
              <w:rPr>
                <w:noProof/>
                <w:webHidden/>
              </w:rPr>
              <w:fldChar w:fldCharType="begin"/>
            </w:r>
            <w:r>
              <w:rPr>
                <w:noProof/>
                <w:webHidden/>
              </w:rPr>
              <w:instrText xml:space="preserve"> PAGEREF _Toc204242388 \h </w:instrText>
            </w:r>
            <w:r>
              <w:rPr>
                <w:noProof/>
                <w:webHidden/>
              </w:rPr>
            </w:r>
            <w:r>
              <w:rPr>
                <w:noProof/>
                <w:webHidden/>
              </w:rPr>
              <w:fldChar w:fldCharType="separate"/>
            </w:r>
            <w:r w:rsidR="00875014">
              <w:rPr>
                <w:noProof/>
                <w:webHidden/>
              </w:rPr>
              <w:t>62</w:t>
            </w:r>
            <w:r>
              <w:rPr>
                <w:noProof/>
                <w:webHidden/>
              </w:rPr>
              <w:fldChar w:fldCharType="end"/>
            </w:r>
          </w:hyperlink>
        </w:p>
        <w:p w14:paraId="7FE8BC62" w14:textId="6CCFC654" w:rsidR="00595A5A" w:rsidRDefault="00595A5A">
          <w:pPr>
            <w:pStyle w:val="TOC3"/>
            <w:tabs>
              <w:tab w:val="right" w:leader="dot" w:pos="9350"/>
            </w:tabs>
            <w:rPr>
              <w:noProof/>
            </w:rPr>
          </w:pPr>
          <w:hyperlink w:anchor="_Toc204242389" w:history="1">
            <w:r w:rsidRPr="002228A4">
              <w:rPr>
                <w:rStyle w:val="Hyperlink"/>
                <w:noProof/>
              </w:rPr>
              <w:t>3.2.6 Criteria for Interoperation or Certification</w:t>
            </w:r>
            <w:r>
              <w:rPr>
                <w:noProof/>
                <w:webHidden/>
              </w:rPr>
              <w:tab/>
            </w:r>
            <w:r>
              <w:rPr>
                <w:noProof/>
                <w:webHidden/>
              </w:rPr>
              <w:fldChar w:fldCharType="begin"/>
            </w:r>
            <w:r>
              <w:rPr>
                <w:noProof/>
                <w:webHidden/>
              </w:rPr>
              <w:instrText xml:space="preserve"> PAGEREF _Toc204242389 \h </w:instrText>
            </w:r>
            <w:r>
              <w:rPr>
                <w:noProof/>
                <w:webHidden/>
              </w:rPr>
            </w:r>
            <w:r>
              <w:rPr>
                <w:noProof/>
                <w:webHidden/>
              </w:rPr>
              <w:fldChar w:fldCharType="separate"/>
            </w:r>
            <w:r w:rsidR="00875014">
              <w:rPr>
                <w:noProof/>
                <w:webHidden/>
              </w:rPr>
              <w:t>63</w:t>
            </w:r>
            <w:r>
              <w:rPr>
                <w:noProof/>
                <w:webHidden/>
              </w:rPr>
              <w:fldChar w:fldCharType="end"/>
            </w:r>
          </w:hyperlink>
        </w:p>
        <w:p w14:paraId="1E900B77" w14:textId="4A7C0175" w:rsidR="00595A5A" w:rsidRDefault="00595A5A">
          <w:pPr>
            <w:pStyle w:val="TOC2"/>
            <w:tabs>
              <w:tab w:val="right" w:leader="dot" w:pos="9350"/>
            </w:tabs>
            <w:rPr>
              <w:noProof/>
            </w:rPr>
          </w:pPr>
          <w:hyperlink w:anchor="_Toc204242390" w:history="1">
            <w:r w:rsidRPr="002228A4">
              <w:rPr>
                <w:rStyle w:val="Hyperlink"/>
                <w:noProof/>
              </w:rPr>
              <w:t>3.3 Identification and authentication for re-key requests</w:t>
            </w:r>
            <w:r>
              <w:rPr>
                <w:noProof/>
                <w:webHidden/>
              </w:rPr>
              <w:tab/>
            </w:r>
            <w:r>
              <w:rPr>
                <w:noProof/>
                <w:webHidden/>
              </w:rPr>
              <w:fldChar w:fldCharType="begin"/>
            </w:r>
            <w:r>
              <w:rPr>
                <w:noProof/>
                <w:webHidden/>
              </w:rPr>
              <w:instrText xml:space="preserve"> PAGEREF _Toc204242390 \h </w:instrText>
            </w:r>
            <w:r>
              <w:rPr>
                <w:noProof/>
                <w:webHidden/>
              </w:rPr>
            </w:r>
            <w:r>
              <w:rPr>
                <w:noProof/>
                <w:webHidden/>
              </w:rPr>
              <w:fldChar w:fldCharType="separate"/>
            </w:r>
            <w:r w:rsidR="00875014">
              <w:rPr>
                <w:noProof/>
                <w:webHidden/>
              </w:rPr>
              <w:t>63</w:t>
            </w:r>
            <w:r>
              <w:rPr>
                <w:noProof/>
                <w:webHidden/>
              </w:rPr>
              <w:fldChar w:fldCharType="end"/>
            </w:r>
          </w:hyperlink>
        </w:p>
        <w:p w14:paraId="1714A47B" w14:textId="3F75DCE2" w:rsidR="00595A5A" w:rsidRDefault="00595A5A">
          <w:pPr>
            <w:pStyle w:val="TOC3"/>
            <w:tabs>
              <w:tab w:val="right" w:leader="dot" w:pos="9350"/>
            </w:tabs>
            <w:rPr>
              <w:noProof/>
            </w:rPr>
          </w:pPr>
          <w:hyperlink w:anchor="_Toc204242391" w:history="1">
            <w:r w:rsidRPr="002228A4">
              <w:rPr>
                <w:rStyle w:val="Hyperlink"/>
                <w:noProof/>
              </w:rPr>
              <w:t>3.3.1 Identification and authentication for routine re-key</w:t>
            </w:r>
            <w:r>
              <w:rPr>
                <w:noProof/>
                <w:webHidden/>
              </w:rPr>
              <w:tab/>
            </w:r>
            <w:r>
              <w:rPr>
                <w:noProof/>
                <w:webHidden/>
              </w:rPr>
              <w:fldChar w:fldCharType="begin"/>
            </w:r>
            <w:r>
              <w:rPr>
                <w:noProof/>
                <w:webHidden/>
              </w:rPr>
              <w:instrText xml:space="preserve"> PAGEREF _Toc204242391 \h </w:instrText>
            </w:r>
            <w:r>
              <w:rPr>
                <w:noProof/>
                <w:webHidden/>
              </w:rPr>
            </w:r>
            <w:r>
              <w:rPr>
                <w:noProof/>
                <w:webHidden/>
              </w:rPr>
              <w:fldChar w:fldCharType="separate"/>
            </w:r>
            <w:r w:rsidR="00875014">
              <w:rPr>
                <w:noProof/>
                <w:webHidden/>
              </w:rPr>
              <w:t>63</w:t>
            </w:r>
            <w:r>
              <w:rPr>
                <w:noProof/>
                <w:webHidden/>
              </w:rPr>
              <w:fldChar w:fldCharType="end"/>
            </w:r>
          </w:hyperlink>
        </w:p>
        <w:p w14:paraId="0DF6CAC5" w14:textId="62A8847C" w:rsidR="00595A5A" w:rsidRDefault="00595A5A">
          <w:pPr>
            <w:pStyle w:val="TOC3"/>
            <w:tabs>
              <w:tab w:val="right" w:leader="dot" w:pos="9350"/>
            </w:tabs>
            <w:rPr>
              <w:noProof/>
            </w:rPr>
          </w:pPr>
          <w:hyperlink w:anchor="_Toc204242392" w:history="1">
            <w:r w:rsidRPr="002228A4">
              <w:rPr>
                <w:rStyle w:val="Hyperlink"/>
                <w:noProof/>
              </w:rPr>
              <w:t>3.3.2 Identification and authentication for re-key after revocation</w:t>
            </w:r>
            <w:r>
              <w:rPr>
                <w:noProof/>
                <w:webHidden/>
              </w:rPr>
              <w:tab/>
            </w:r>
            <w:r>
              <w:rPr>
                <w:noProof/>
                <w:webHidden/>
              </w:rPr>
              <w:fldChar w:fldCharType="begin"/>
            </w:r>
            <w:r>
              <w:rPr>
                <w:noProof/>
                <w:webHidden/>
              </w:rPr>
              <w:instrText xml:space="preserve"> PAGEREF _Toc204242392 \h </w:instrText>
            </w:r>
            <w:r>
              <w:rPr>
                <w:noProof/>
                <w:webHidden/>
              </w:rPr>
            </w:r>
            <w:r>
              <w:rPr>
                <w:noProof/>
                <w:webHidden/>
              </w:rPr>
              <w:fldChar w:fldCharType="separate"/>
            </w:r>
            <w:r w:rsidR="00875014">
              <w:rPr>
                <w:noProof/>
                <w:webHidden/>
              </w:rPr>
              <w:t>63</w:t>
            </w:r>
            <w:r>
              <w:rPr>
                <w:noProof/>
                <w:webHidden/>
              </w:rPr>
              <w:fldChar w:fldCharType="end"/>
            </w:r>
          </w:hyperlink>
        </w:p>
        <w:p w14:paraId="4FCD9100" w14:textId="7C6967DB" w:rsidR="00595A5A" w:rsidRDefault="00595A5A">
          <w:pPr>
            <w:pStyle w:val="TOC2"/>
            <w:tabs>
              <w:tab w:val="right" w:leader="dot" w:pos="9350"/>
            </w:tabs>
            <w:rPr>
              <w:noProof/>
            </w:rPr>
          </w:pPr>
          <w:hyperlink w:anchor="_Toc204242393" w:history="1">
            <w:r w:rsidRPr="002228A4">
              <w:rPr>
                <w:rStyle w:val="Hyperlink"/>
                <w:noProof/>
              </w:rPr>
              <w:t>3.4 Identification and authentication for revocation request</w:t>
            </w:r>
            <w:r>
              <w:rPr>
                <w:noProof/>
                <w:webHidden/>
              </w:rPr>
              <w:tab/>
            </w:r>
            <w:r>
              <w:rPr>
                <w:noProof/>
                <w:webHidden/>
              </w:rPr>
              <w:fldChar w:fldCharType="begin"/>
            </w:r>
            <w:r>
              <w:rPr>
                <w:noProof/>
                <w:webHidden/>
              </w:rPr>
              <w:instrText xml:space="preserve"> PAGEREF _Toc204242393 \h </w:instrText>
            </w:r>
            <w:r>
              <w:rPr>
                <w:noProof/>
                <w:webHidden/>
              </w:rPr>
            </w:r>
            <w:r>
              <w:rPr>
                <w:noProof/>
                <w:webHidden/>
              </w:rPr>
              <w:fldChar w:fldCharType="separate"/>
            </w:r>
            <w:r w:rsidR="00875014">
              <w:rPr>
                <w:noProof/>
                <w:webHidden/>
              </w:rPr>
              <w:t>63</w:t>
            </w:r>
            <w:r>
              <w:rPr>
                <w:noProof/>
                <w:webHidden/>
              </w:rPr>
              <w:fldChar w:fldCharType="end"/>
            </w:r>
          </w:hyperlink>
        </w:p>
        <w:p w14:paraId="1C409800" w14:textId="214E4ED4" w:rsidR="00595A5A" w:rsidRDefault="00595A5A">
          <w:pPr>
            <w:pStyle w:val="TOC1"/>
            <w:tabs>
              <w:tab w:val="right" w:leader="dot" w:pos="9350"/>
            </w:tabs>
            <w:rPr>
              <w:noProof/>
            </w:rPr>
          </w:pPr>
          <w:hyperlink w:anchor="_Toc204242394" w:history="1">
            <w:r w:rsidRPr="002228A4">
              <w:rPr>
                <w:rStyle w:val="Hyperlink"/>
                <w:noProof/>
              </w:rPr>
              <w:t>4. CERTIFICATE LIFE-CYCLE OPERATIONAL REQUIREMENTS</w:t>
            </w:r>
            <w:r>
              <w:rPr>
                <w:noProof/>
                <w:webHidden/>
              </w:rPr>
              <w:tab/>
            </w:r>
            <w:r>
              <w:rPr>
                <w:noProof/>
                <w:webHidden/>
              </w:rPr>
              <w:fldChar w:fldCharType="begin"/>
            </w:r>
            <w:r>
              <w:rPr>
                <w:noProof/>
                <w:webHidden/>
              </w:rPr>
              <w:instrText xml:space="preserve"> PAGEREF _Toc204242394 \h </w:instrText>
            </w:r>
            <w:r>
              <w:rPr>
                <w:noProof/>
                <w:webHidden/>
              </w:rPr>
            </w:r>
            <w:r>
              <w:rPr>
                <w:noProof/>
                <w:webHidden/>
              </w:rPr>
              <w:fldChar w:fldCharType="separate"/>
            </w:r>
            <w:r w:rsidR="00875014">
              <w:rPr>
                <w:noProof/>
                <w:webHidden/>
              </w:rPr>
              <w:t>64</w:t>
            </w:r>
            <w:r>
              <w:rPr>
                <w:noProof/>
                <w:webHidden/>
              </w:rPr>
              <w:fldChar w:fldCharType="end"/>
            </w:r>
          </w:hyperlink>
        </w:p>
        <w:p w14:paraId="7513FA29" w14:textId="4055D956" w:rsidR="00595A5A" w:rsidRDefault="00595A5A">
          <w:pPr>
            <w:pStyle w:val="TOC2"/>
            <w:tabs>
              <w:tab w:val="right" w:leader="dot" w:pos="9350"/>
            </w:tabs>
            <w:rPr>
              <w:noProof/>
            </w:rPr>
          </w:pPr>
          <w:hyperlink w:anchor="_Toc204242395" w:history="1">
            <w:r w:rsidRPr="002228A4">
              <w:rPr>
                <w:rStyle w:val="Hyperlink"/>
                <w:noProof/>
              </w:rPr>
              <w:t>4.1 Certificate Application</w:t>
            </w:r>
            <w:r>
              <w:rPr>
                <w:noProof/>
                <w:webHidden/>
              </w:rPr>
              <w:tab/>
            </w:r>
            <w:r>
              <w:rPr>
                <w:noProof/>
                <w:webHidden/>
              </w:rPr>
              <w:fldChar w:fldCharType="begin"/>
            </w:r>
            <w:r>
              <w:rPr>
                <w:noProof/>
                <w:webHidden/>
              </w:rPr>
              <w:instrText xml:space="preserve"> PAGEREF _Toc204242395 \h </w:instrText>
            </w:r>
            <w:r>
              <w:rPr>
                <w:noProof/>
                <w:webHidden/>
              </w:rPr>
            </w:r>
            <w:r>
              <w:rPr>
                <w:noProof/>
                <w:webHidden/>
              </w:rPr>
              <w:fldChar w:fldCharType="separate"/>
            </w:r>
            <w:r w:rsidR="00875014">
              <w:rPr>
                <w:noProof/>
                <w:webHidden/>
              </w:rPr>
              <w:t>64</w:t>
            </w:r>
            <w:r>
              <w:rPr>
                <w:noProof/>
                <w:webHidden/>
              </w:rPr>
              <w:fldChar w:fldCharType="end"/>
            </w:r>
          </w:hyperlink>
        </w:p>
        <w:p w14:paraId="1A70DFA6" w14:textId="113C3F7E" w:rsidR="00595A5A" w:rsidRDefault="00595A5A">
          <w:pPr>
            <w:pStyle w:val="TOC3"/>
            <w:tabs>
              <w:tab w:val="right" w:leader="dot" w:pos="9350"/>
            </w:tabs>
            <w:rPr>
              <w:noProof/>
            </w:rPr>
          </w:pPr>
          <w:hyperlink w:anchor="_Toc204242396" w:history="1">
            <w:r w:rsidRPr="002228A4">
              <w:rPr>
                <w:rStyle w:val="Hyperlink"/>
                <w:noProof/>
              </w:rPr>
              <w:t>4.1.1 Who can submit a certificate application</w:t>
            </w:r>
            <w:r>
              <w:rPr>
                <w:noProof/>
                <w:webHidden/>
              </w:rPr>
              <w:tab/>
            </w:r>
            <w:r>
              <w:rPr>
                <w:noProof/>
                <w:webHidden/>
              </w:rPr>
              <w:fldChar w:fldCharType="begin"/>
            </w:r>
            <w:r>
              <w:rPr>
                <w:noProof/>
                <w:webHidden/>
              </w:rPr>
              <w:instrText xml:space="preserve"> PAGEREF _Toc204242396 \h </w:instrText>
            </w:r>
            <w:r>
              <w:rPr>
                <w:noProof/>
                <w:webHidden/>
              </w:rPr>
            </w:r>
            <w:r>
              <w:rPr>
                <w:noProof/>
                <w:webHidden/>
              </w:rPr>
              <w:fldChar w:fldCharType="separate"/>
            </w:r>
            <w:r w:rsidR="00875014">
              <w:rPr>
                <w:noProof/>
                <w:webHidden/>
              </w:rPr>
              <w:t>64</w:t>
            </w:r>
            <w:r>
              <w:rPr>
                <w:noProof/>
                <w:webHidden/>
              </w:rPr>
              <w:fldChar w:fldCharType="end"/>
            </w:r>
          </w:hyperlink>
        </w:p>
        <w:p w14:paraId="77409461" w14:textId="2C46E0DA" w:rsidR="00595A5A" w:rsidRDefault="00595A5A">
          <w:pPr>
            <w:pStyle w:val="TOC3"/>
            <w:tabs>
              <w:tab w:val="right" w:leader="dot" w:pos="9350"/>
            </w:tabs>
            <w:rPr>
              <w:noProof/>
            </w:rPr>
          </w:pPr>
          <w:hyperlink w:anchor="_Toc204242397" w:history="1">
            <w:r w:rsidRPr="002228A4">
              <w:rPr>
                <w:rStyle w:val="Hyperlink"/>
                <w:noProof/>
              </w:rPr>
              <w:t>4.1.2 Enrollment process and responsibilities</w:t>
            </w:r>
            <w:r>
              <w:rPr>
                <w:noProof/>
                <w:webHidden/>
              </w:rPr>
              <w:tab/>
            </w:r>
            <w:r>
              <w:rPr>
                <w:noProof/>
                <w:webHidden/>
              </w:rPr>
              <w:fldChar w:fldCharType="begin"/>
            </w:r>
            <w:r>
              <w:rPr>
                <w:noProof/>
                <w:webHidden/>
              </w:rPr>
              <w:instrText xml:space="preserve"> PAGEREF _Toc204242397 \h </w:instrText>
            </w:r>
            <w:r>
              <w:rPr>
                <w:noProof/>
                <w:webHidden/>
              </w:rPr>
            </w:r>
            <w:r>
              <w:rPr>
                <w:noProof/>
                <w:webHidden/>
              </w:rPr>
              <w:fldChar w:fldCharType="separate"/>
            </w:r>
            <w:r w:rsidR="00875014">
              <w:rPr>
                <w:noProof/>
                <w:webHidden/>
              </w:rPr>
              <w:t>64</w:t>
            </w:r>
            <w:r>
              <w:rPr>
                <w:noProof/>
                <w:webHidden/>
              </w:rPr>
              <w:fldChar w:fldCharType="end"/>
            </w:r>
          </w:hyperlink>
        </w:p>
        <w:p w14:paraId="03894C78" w14:textId="6F9B4722" w:rsidR="00595A5A" w:rsidRDefault="00595A5A">
          <w:pPr>
            <w:pStyle w:val="TOC2"/>
            <w:tabs>
              <w:tab w:val="right" w:leader="dot" w:pos="9350"/>
            </w:tabs>
            <w:rPr>
              <w:noProof/>
            </w:rPr>
          </w:pPr>
          <w:hyperlink w:anchor="_Toc204242398" w:history="1">
            <w:r w:rsidRPr="002228A4">
              <w:rPr>
                <w:rStyle w:val="Hyperlink"/>
                <w:noProof/>
              </w:rPr>
              <w:t>4.2 Certificate application processing</w:t>
            </w:r>
            <w:r>
              <w:rPr>
                <w:noProof/>
                <w:webHidden/>
              </w:rPr>
              <w:tab/>
            </w:r>
            <w:r>
              <w:rPr>
                <w:noProof/>
                <w:webHidden/>
              </w:rPr>
              <w:fldChar w:fldCharType="begin"/>
            </w:r>
            <w:r>
              <w:rPr>
                <w:noProof/>
                <w:webHidden/>
              </w:rPr>
              <w:instrText xml:space="preserve"> PAGEREF _Toc204242398 \h </w:instrText>
            </w:r>
            <w:r>
              <w:rPr>
                <w:noProof/>
                <w:webHidden/>
              </w:rPr>
            </w:r>
            <w:r>
              <w:rPr>
                <w:noProof/>
                <w:webHidden/>
              </w:rPr>
              <w:fldChar w:fldCharType="separate"/>
            </w:r>
            <w:r w:rsidR="00875014">
              <w:rPr>
                <w:noProof/>
                <w:webHidden/>
              </w:rPr>
              <w:t>64</w:t>
            </w:r>
            <w:r>
              <w:rPr>
                <w:noProof/>
                <w:webHidden/>
              </w:rPr>
              <w:fldChar w:fldCharType="end"/>
            </w:r>
          </w:hyperlink>
        </w:p>
        <w:p w14:paraId="45475B8E" w14:textId="5CD71920" w:rsidR="00595A5A" w:rsidRDefault="00595A5A">
          <w:pPr>
            <w:pStyle w:val="TOC3"/>
            <w:tabs>
              <w:tab w:val="right" w:leader="dot" w:pos="9350"/>
            </w:tabs>
            <w:rPr>
              <w:noProof/>
            </w:rPr>
          </w:pPr>
          <w:hyperlink w:anchor="_Toc204242399" w:history="1">
            <w:r w:rsidRPr="002228A4">
              <w:rPr>
                <w:rStyle w:val="Hyperlink"/>
                <w:noProof/>
              </w:rPr>
              <w:t>4.2.1 Performing identification and authentication functions</w:t>
            </w:r>
            <w:r>
              <w:rPr>
                <w:noProof/>
                <w:webHidden/>
              </w:rPr>
              <w:tab/>
            </w:r>
            <w:r>
              <w:rPr>
                <w:noProof/>
                <w:webHidden/>
              </w:rPr>
              <w:fldChar w:fldCharType="begin"/>
            </w:r>
            <w:r>
              <w:rPr>
                <w:noProof/>
                <w:webHidden/>
              </w:rPr>
              <w:instrText xml:space="preserve"> PAGEREF _Toc204242399 \h </w:instrText>
            </w:r>
            <w:r>
              <w:rPr>
                <w:noProof/>
                <w:webHidden/>
              </w:rPr>
            </w:r>
            <w:r>
              <w:rPr>
                <w:noProof/>
                <w:webHidden/>
              </w:rPr>
              <w:fldChar w:fldCharType="separate"/>
            </w:r>
            <w:r w:rsidR="00875014">
              <w:rPr>
                <w:noProof/>
                <w:webHidden/>
              </w:rPr>
              <w:t>64</w:t>
            </w:r>
            <w:r>
              <w:rPr>
                <w:noProof/>
                <w:webHidden/>
              </w:rPr>
              <w:fldChar w:fldCharType="end"/>
            </w:r>
          </w:hyperlink>
        </w:p>
        <w:p w14:paraId="5D9026C2" w14:textId="6B17B979" w:rsidR="00595A5A" w:rsidRDefault="00595A5A">
          <w:pPr>
            <w:pStyle w:val="TOC3"/>
            <w:tabs>
              <w:tab w:val="right" w:leader="dot" w:pos="9350"/>
            </w:tabs>
            <w:rPr>
              <w:noProof/>
            </w:rPr>
          </w:pPr>
          <w:hyperlink w:anchor="_Toc204242400" w:history="1">
            <w:r w:rsidRPr="002228A4">
              <w:rPr>
                <w:rStyle w:val="Hyperlink"/>
                <w:noProof/>
              </w:rPr>
              <w:t>4.2.2 Approval or rejection of certificate applications</w:t>
            </w:r>
            <w:r>
              <w:rPr>
                <w:noProof/>
                <w:webHidden/>
              </w:rPr>
              <w:tab/>
            </w:r>
            <w:r>
              <w:rPr>
                <w:noProof/>
                <w:webHidden/>
              </w:rPr>
              <w:fldChar w:fldCharType="begin"/>
            </w:r>
            <w:r>
              <w:rPr>
                <w:noProof/>
                <w:webHidden/>
              </w:rPr>
              <w:instrText xml:space="preserve"> PAGEREF _Toc204242400 \h </w:instrText>
            </w:r>
            <w:r>
              <w:rPr>
                <w:noProof/>
                <w:webHidden/>
              </w:rPr>
            </w:r>
            <w:r>
              <w:rPr>
                <w:noProof/>
                <w:webHidden/>
              </w:rPr>
              <w:fldChar w:fldCharType="separate"/>
            </w:r>
            <w:r w:rsidR="00875014">
              <w:rPr>
                <w:noProof/>
                <w:webHidden/>
              </w:rPr>
              <w:t>66</w:t>
            </w:r>
            <w:r>
              <w:rPr>
                <w:noProof/>
                <w:webHidden/>
              </w:rPr>
              <w:fldChar w:fldCharType="end"/>
            </w:r>
          </w:hyperlink>
        </w:p>
        <w:p w14:paraId="7E2BC7F3" w14:textId="33F9F933" w:rsidR="00595A5A" w:rsidRDefault="00595A5A">
          <w:pPr>
            <w:pStyle w:val="TOC3"/>
            <w:tabs>
              <w:tab w:val="right" w:leader="dot" w:pos="9350"/>
            </w:tabs>
            <w:rPr>
              <w:noProof/>
            </w:rPr>
          </w:pPr>
          <w:hyperlink w:anchor="_Toc204242401" w:history="1">
            <w:r w:rsidRPr="002228A4">
              <w:rPr>
                <w:rStyle w:val="Hyperlink"/>
                <w:noProof/>
              </w:rPr>
              <w:t>4.2.3 Time to process certificate applications</w:t>
            </w:r>
            <w:r>
              <w:rPr>
                <w:noProof/>
                <w:webHidden/>
              </w:rPr>
              <w:tab/>
            </w:r>
            <w:r>
              <w:rPr>
                <w:noProof/>
                <w:webHidden/>
              </w:rPr>
              <w:fldChar w:fldCharType="begin"/>
            </w:r>
            <w:r>
              <w:rPr>
                <w:noProof/>
                <w:webHidden/>
              </w:rPr>
              <w:instrText xml:space="preserve"> PAGEREF _Toc204242401 \h </w:instrText>
            </w:r>
            <w:r>
              <w:rPr>
                <w:noProof/>
                <w:webHidden/>
              </w:rPr>
            </w:r>
            <w:r>
              <w:rPr>
                <w:noProof/>
                <w:webHidden/>
              </w:rPr>
              <w:fldChar w:fldCharType="separate"/>
            </w:r>
            <w:r w:rsidR="00875014">
              <w:rPr>
                <w:noProof/>
                <w:webHidden/>
              </w:rPr>
              <w:t>66</w:t>
            </w:r>
            <w:r>
              <w:rPr>
                <w:noProof/>
                <w:webHidden/>
              </w:rPr>
              <w:fldChar w:fldCharType="end"/>
            </w:r>
          </w:hyperlink>
        </w:p>
        <w:p w14:paraId="70A2AF8F" w14:textId="1B7A7B71" w:rsidR="00595A5A" w:rsidRDefault="00595A5A">
          <w:pPr>
            <w:pStyle w:val="TOC2"/>
            <w:tabs>
              <w:tab w:val="right" w:leader="dot" w:pos="9350"/>
            </w:tabs>
            <w:rPr>
              <w:noProof/>
            </w:rPr>
          </w:pPr>
          <w:hyperlink w:anchor="_Toc204242402" w:history="1">
            <w:r w:rsidRPr="002228A4">
              <w:rPr>
                <w:rStyle w:val="Hyperlink"/>
                <w:noProof/>
              </w:rPr>
              <w:t>4.3 Certificate issuance</w:t>
            </w:r>
            <w:r>
              <w:rPr>
                <w:noProof/>
                <w:webHidden/>
              </w:rPr>
              <w:tab/>
            </w:r>
            <w:r>
              <w:rPr>
                <w:noProof/>
                <w:webHidden/>
              </w:rPr>
              <w:fldChar w:fldCharType="begin"/>
            </w:r>
            <w:r>
              <w:rPr>
                <w:noProof/>
                <w:webHidden/>
              </w:rPr>
              <w:instrText xml:space="preserve"> PAGEREF _Toc204242402 \h </w:instrText>
            </w:r>
            <w:r>
              <w:rPr>
                <w:noProof/>
                <w:webHidden/>
              </w:rPr>
            </w:r>
            <w:r>
              <w:rPr>
                <w:noProof/>
                <w:webHidden/>
              </w:rPr>
              <w:fldChar w:fldCharType="separate"/>
            </w:r>
            <w:r w:rsidR="00875014">
              <w:rPr>
                <w:noProof/>
                <w:webHidden/>
              </w:rPr>
              <w:t>66</w:t>
            </w:r>
            <w:r>
              <w:rPr>
                <w:noProof/>
                <w:webHidden/>
              </w:rPr>
              <w:fldChar w:fldCharType="end"/>
            </w:r>
          </w:hyperlink>
        </w:p>
        <w:p w14:paraId="2C35EB93" w14:textId="2032567C" w:rsidR="00595A5A" w:rsidRDefault="00595A5A">
          <w:pPr>
            <w:pStyle w:val="TOC3"/>
            <w:tabs>
              <w:tab w:val="right" w:leader="dot" w:pos="9350"/>
            </w:tabs>
            <w:rPr>
              <w:noProof/>
            </w:rPr>
          </w:pPr>
          <w:hyperlink w:anchor="_Toc204242403" w:history="1">
            <w:r w:rsidRPr="002228A4">
              <w:rPr>
                <w:rStyle w:val="Hyperlink"/>
                <w:noProof/>
              </w:rPr>
              <w:t>4.3.1 CA actions during certificate issuance</w:t>
            </w:r>
            <w:r>
              <w:rPr>
                <w:noProof/>
                <w:webHidden/>
              </w:rPr>
              <w:tab/>
            </w:r>
            <w:r>
              <w:rPr>
                <w:noProof/>
                <w:webHidden/>
              </w:rPr>
              <w:fldChar w:fldCharType="begin"/>
            </w:r>
            <w:r>
              <w:rPr>
                <w:noProof/>
                <w:webHidden/>
              </w:rPr>
              <w:instrText xml:space="preserve"> PAGEREF _Toc204242403 \h </w:instrText>
            </w:r>
            <w:r>
              <w:rPr>
                <w:noProof/>
                <w:webHidden/>
              </w:rPr>
            </w:r>
            <w:r>
              <w:rPr>
                <w:noProof/>
                <w:webHidden/>
              </w:rPr>
              <w:fldChar w:fldCharType="separate"/>
            </w:r>
            <w:r w:rsidR="00875014">
              <w:rPr>
                <w:noProof/>
                <w:webHidden/>
              </w:rPr>
              <w:t>66</w:t>
            </w:r>
            <w:r>
              <w:rPr>
                <w:noProof/>
                <w:webHidden/>
              </w:rPr>
              <w:fldChar w:fldCharType="end"/>
            </w:r>
          </w:hyperlink>
        </w:p>
        <w:p w14:paraId="2B9B2C2A" w14:textId="36EF204F" w:rsidR="00595A5A" w:rsidRDefault="00595A5A">
          <w:pPr>
            <w:pStyle w:val="TOC3"/>
            <w:tabs>
              <w:tab w:val="right" w:leader="dot" w:pos="9350"/>
            </w:tabs>
            <w:rPr>
              <w:noProof/>
            </w:rPr>
          </w:pPr>
          <w:hyperlink w:anchor="_Toc204242404" w:history="1">
            <w:r w:rsidRPr="002228A4">
              <w:rPr>
                <w:rStyle w:val="Hyperlink"/>
                <w:noProof/>
              </w:rPr>
              <w:t>4.3.2 Notification to subscriber by the CA of issuance of certificate</w:t>
            </w:r>
            <w:r>
              <w:rPr>
                <w:noProof/>
                <w:webHidden/>
              </w:rPr>
              <w:tab/>
            </w:r>
            <w:r>
              <w:rPr>
                <w:noProof/>
                <w:webHidden/>
              </w:rPr>
              <w:fldChar w:fldCharType="begin"/>
            </w:r>
            <w:r>
              <w:rPr>
                <w:noProof/>
                <w:webHidden/>
              </w:rPr>
              <w:instrText xml:space="preserve"> PAGEREF _Toc204242404 \h </w:instrText>
            </w:r>
            <w:r>
              <w:rPr>
                <w:noProof/>
                <w:webHidden/>
              </w:rPr>
            </w:r>
            <w:r>
              <w:rPr>
                <w:noProof/>
                <w:webHidden/>
              </w:rPr>
              <w:fldChar w:fldCharType="separate"/>
            </w:r>
            <w:r w:rsidR="00875014">
              <w:rPr>
                <w:noProof/>
                <w:webHidden/>
              </w:rPr>
              <w:t>67</w:t>
            </w:r>
            <w:r>
              <w:rPr>
                <w:noProof/>
                <w:webHidden/>
              </w:rPr>
              <w:fldChar w:fldCharType="end"/>
            </w:r>
          </w:hyperlink>
        </w:p>
        <w:p w14:paraId="7AF9FEDA" w14:textId="25CB1BA6" w:rsidR="00595A5A" w:rsidRDefault="00595A5A">
          <w:pPr>
            <w:pStyle w:val="TOC2"/>
            <w:tabs>
              <w:tab w:val="right" w:leader="dot" w:pos="9350"/>
            </w:tabs>
            <w:rPr>
              <w:noProof/>
            </w:rPr>
          </w:pPr>
          <w:hyperlink w:anchor="_Toc204242405" w:history="1">
            <w:r w:rsidRPr="002228A4">
              <w:rPr>
                <w:rStyle w:val="Hyperlink"/>
                <w:noProof/>
              </w:rPr>
              <w:t>4.4 Certificate acceptance</w:t>
            </w:r>
            <w:r>
              <w:rPr>
                <w:noProof/>
                <w:webHidden/>
              </w:rPr>
              <w:tab/>
            </w:r>
            <w:r>
              <w:rPr>
                <w:noProof/>
                <w:webHidden/>
              </w:rPr>
              <w:fldChar w:fldCharType="begin"/>
            </w:r>
            <w:r>
              <w:rPr>
                <w:noProof/>
                <w:webHidden/>
              </w:rPr>
              <w:instrText xml:space="preserve"> PAGEREF _Toc204242405 \h </w:instrText>
            </w:r>
            <w:r>
              <w:rPr>
                <w:noProof/>
                <w:webHidden/>
              </w:rPr>
            </w:r>
            <w:r>
              <w:rPr>
                <w:noProof/>
                <w:webHidden/>
              </w:rPr>
              <w:fldChar w:fldCharType="separate"/>
            </w:r>
            <w:r w:rsidR="00875014">
              <w:rPr>
                <w:noProof/>
                <w:webHidden/>
              </w:rPr>
              <w:t>67</w:t>
            </w:r>
            <w:r>
              <w:rPr>
                <w:noProof/>
                <w:webHidden/>
              </w:rPr>
              <w:fldChar w:fldCharType="end"/>
            </w:r>
          </w:hyperlink>
        </w:p>
        <w:p w14:paraId="63B2E8DB" w14:textId="525D698F" w:rsidR="00595A5A" w:rsidRDefault="00595A5A">
          <w:pPr>
            <w:pStyle w:val="TOC3"/>
            <w:tabs>
              <w:tab w:val="right" w:leader="dot" w:pos="9350"/>
            </w:tabs>
            <w:rPr>
              <w:noProof/>
            </w:rPr>
          </w:pPr>
          <w:hyperlink w:anchor="_Toc204242406" w:history="1">
            <w:r w:rsidRPr="002228A4">
              <w:rPr>
                <w:rStyle w:val="Hyperlink"/>
                <w:noProof/>
              </w:rPr>
              <w:t>4.4.1 Conduct constituting certificate acceptance</w:t>
            </w:r>
            <w:r>
              <w:rPr>
                <w:noProof/>
                <w:webHidden/>
              </w:rPr>
              <w:tab/>
            </w:r>
            <w:r>
              <w:rPr>
                <w:noProof/>
                <w:webHidden/>
              </w:rPr>
              <w:fldChar w:fldCharType="begin"/>
            </w:r>
            <w:r>
              <w:rPr>
                <w:noProof/>
                <w:webHidden/>
              </w:rPr>
              <w:instrText xml:space="preserve"> PAGEREF _Toc204242406 \h </w:instrText>
            </w:r>
            <w:r>
              <w:rPr>
                <w:noProof/>
                <w:webHidden/>
              </w:rPr>
            </w:r>
            <w:r>
              <w:rPr>
                <w:noProof/>
                <w:webHidden/>
              </w:rPr>
              <w:fldChar w:fldCharType="separate"/>
            </w:r>
            <w:r w:rsidR="00875014">
              <w:rPr>
                <w:noProof/>
                <w:webHidden/>
              </w:rPr>
              <w:t>67</w:t>
            </w:r>
            <w:r>
              <w:rPr>
                <w:noProof/>
                <w:webHidden/>
              </w:rPr>
              <w:fldChar w:fldCharType="end"/>
            </w:r>
          </w:hyperlink>
        </w:p>
        <w:p w14:paraId="619BF68B" w14:textId="049B235B" w:rsidR="00595A5A" w:rsidRDefault="00595A5A">
          <w:pPr>
            <w:pStyle w:val="TOC3"/>
            <w:tabs>
              <w:tab w:val="right" w:leader="dot" w:pos="9350"/>
            </w:tabs>
            <w:rPr>
              <w:noProof/>
            </w:rPr>
          </w:pPr>
          <w:hyperlink w:anchor="_Toc204242407" w:history="1">
            <w:r w:rsidRPr="002228A4">
              <w:rPr>
                <w:rStyle w:val="Hyperlink"/>
                <w:noProof/>
              </w:rPr>
              <w:t>4.4.2 Publication of the certificate by the CA</w:t>
            </w:r>
            <w:r>
              <w:rPr>
                <w:noProof/>
                <w:webHidden/>
              </w:rPr>
              <w:tab/>
            </w:r>
            <w:r>
              <w:rPr>
                <w:noProof/>
                <w:webHidden/>
              </w:rPr>
              <w:fldChar w:fldCharType="begin"/>
            </w:r>
            <w:r>
              <w:rPr>
                <w:noProof/>
                <w:webHidden/>
              </w:rPr>
              <w:instrText xml:space="preserve"> PAGEREF _Toc204242407 \h </w:instrText>
            </w:r>
            <w:r>
              <w:rPr>
                <w:noProof/>
                <w:webHidden/>
              </w:rPr>
            </w:r>
            <w:r>
              <w:rPr>
                <w:noProof/>
                <w:webHidden/>
              </w:rPr>
              <w:fldChar w:fldCharType="separate"/>
            </w:r>
            <w:r w:rsidR="00875014">
              <w:rPr>
                <w:noProof/>
                <w:webHidden/>
              </w:rPr>
              <w:t>67</w:t>
            </w:r>
            <w:r>
              <w:rPr>
                <w:noProof/>
                <w:webHidden/>
              </w:rPr>
              <w:fldChar w:fldCharType="end"/>
            </w:r>
          </w:hyperlink>
        </w:p>
        <w:p w14:paraId="374E1C4C" w14:textId="1D5EB200" w:rsidR="00595A5A" w:rsidRDefault="00595A5A">
          <w:pPr>
            <w:pStyle w:val="TOC3"/>
            <w:tabs>
              <w:tab w:val="right" w:leader="dot" w:pos="9350"/>
            </w:tabs>
            <w:rPr>
              <w:noProof/>
            </w:rPr>
          </w:pPr>
          <w:hyperlink w:anchor="_Toc204242408" w:history="1">
            <w:r w:rsidRPr="002228A4">
              <w:rPr>
                <w:rStyle w:val="Hyperlink"/>
                <w:noProof/>
              </w:rPr>
              <w:t>4.4.3 Notification of certificate issuance by the CA to other entities</w:t>
            </w:r>
            <w:r>
              <w:rPr>
                <w:noProof/>
                <w:webHidden/>
              </w:rPr>
              <w:tab/>
            </w:r>
            <w:r>
              <w:rPr>
                <w:noProof/>
                <w:webHidden/>
              </w:rPr>
              <w:fldChar w:fldCharType="begin"/>
            </w:r>
            <w:r>
              <w:rPr>
                <w:noProof/>
                <w:webHidden/>
              </w:rPr>
              <w:instrText xml:space="preserve"> PAGEREF _Toc204242408 \h </w:instrText>
            </w:r>
            <w:r>
              <w:rPr>
                <w:noProof/>
                <w:webHidden/>
              </w:rPr>
            </w:r>
            <w:r>
              <w:rPr>
                <w:noProof/>
                <w:webHidden/>
              </w:rPr>
              <w:fldChar w:fldCharType="separate"/>
            </w:r>
            <w:r w:rsidR="00875014">
              <w:rPr>
                <w:noProof/>
                <w:webHidden/>
              </w:rPr>
              <w:t>67</w:t>
            </w:r>
            <w:r>
              <w:rPr>
                <w:noProof/>
                <w:webHidden/>
              </w:rPr>
              <w:fldChar w:fldCharType="end"/>
            </w:r>
          </w:hyperlink>
        </w:p>
        <w:p w14:paraId="4AA0555E" w14:textId="193715CE" w:rsidR="00595A5A" w:rsidRDefault="00595A5A">
          <w:pPr>
            <w:pStyle w:val="TOC2"/>
            <w:tabs>
              <w:tab w:val="right" w:leader="dot" w:pos="9350"/>
            </w:tabs>
            <w:rPr>
              <w:noProof/>
            </w:rPr>
          </w:pPr>
          <w:hyperlink w:anchor="_Toc204242409" w:history="1">
            <w:r w:rsidRPr="002228A4">
              <w:rPr>
                <w:rStyle w:val="Hyperlink"/>
                <w:noProof/>
              </w:rPr>
              <w:t>4.5 Key pair and certificate usage</w:t>
            </w:r>
            <w:r>
              <w:rPr>
                <w:noProof/>
                <w:webHidden/>
              </w:rPr>
              <w:tab/>
            </w:r>
            <w:r>
              <w:rPr>
                <w:noProof/>
                <w:webHidden/>
              </w:rPr>
              <w:fldChar w:fldCharType="begin"/>
            </w:r>
            <w:r>
              <w:rPr>
                <w:noProof/>
                <w:webHidden/>
              </w:rPr>
              <w:instrText xml:space="preserve"> PAGEREF _Toc204242409 \h </w:instrText>
            </w:r>
            <w:r>
              <w:rPr>
                <w:noProof/>
                <w:webHidden/>
              </w:rPr>
            </w:r>
            <w:r>
              <w:rPr>
                <w:noProof/>
                <w:webHidden/>
              </w:rPr>
              <w:fldChar w:fldCharType="separate"/>
            </w:r>
            <w:r w:rsidR="00875014">
              <w:rPr>
                <w:noProof/>
                <w:webHidden/>
              </w:rPr>
              <w:t>67</w:t>
            </w:r>
            <w:r>
              <w:rPr>
                <w:noProof/>
                <w:webHidden/>
              </w:rPr>
              <w:fldChar w:fldCharType="end"/>
            </w:r>
          </w:hyperlink>
        </w:p>
        <w:p w14:paraId="03F7D51D" w14:textId="138753AB" w:rsidR="00595A5A" w:rsidRDefault="00595A5A">
          <w:pPr>
            <w:pStyle w:val="TOC3"/>
            <w:tabs>
              <w:tab w:val="right" w:leader="dot" w:pos="9350"/>
            </w:tabs>
            <w:rPr>
              <w:noProof/>
            </w:rPr>
          </w:pPr>
          <w:hyperlink w:anchor="_Toc204242410" w:history="1">
            <w:r w:rsidRPr="002228A4">
              <w:rPr>
                <w:rStyle w:val="Hyperlink"/>
                <w:noProof/>
              </w:rPr>
              <w:t>4.5.1 Subscriber private key and certificate usage</w:t>
            </w:r>
            <w:r>
              <w:rPr>
                <w:noProof/>
                <w:webHidden/>
              </w:rPr>
              <w:tab/>
            </w:r>
            <w:r>
              <w:rPr>
                <w:noProof/>
                <w:webHidden/>
              </w:rPr>
              <w:fldChar w:fldCharType="begin"/>
            </w:r>
            <w:r>
              <w:rPr>
                <w:noProof/>
                <w:webHidden/>
              </w:rPr>
              <w:instrText xml:space="preserve"> PAGEREF _Toc204242410 \h </w:instrText>
            </w:r>
            <w:r>
              <w:rPr>
                <w:noProof/>
                <w:webHidden/>
              </w:rPr>
            </w:r>
            <w:r>
              <w:rPr>
                <w:noProof/>
                <w:webHidden/>
              </w:rPr>
              <w:fldChar w:fldCharType="separate"/>
            </w:r>
            <w:r w:rsidR="00875014">
              <w:rPr>
                <w:noProof/>
                <w:webHidden/>
              </w:rPr>
              <w:t>67</w:t>
            </w:r>
            <w:r>
              <w:rPr>
                <w:noProof/>
                <w:webHidden/>
              </w:rPr>
              <w:fldChar w:fldCharType="end"/>
            </w:r>
          </w:hyperlink>
        </w:p>
        <w:p w14:paraId="55B76478" w14:textId="547B7F26" w:rsidR="00595A5A" w:rsidRDefault="00595A5A">
          <w:pPr>
            <w:pStyle w:val="TOC3"/>
            <w:tabs>
              <w:tab w:val="right" w:leader="dot" w:pos="9350"/>
            </w:tabs>
            <w:rPr>
              <w:noProof/>
            </w:rPr>
          </w:pPr>
          <w:hyperlink w:anchor="_Toc204242411" w:history="1">
            <w:r w:rsidRPr="002228A4">
              <w:rPr>
                <w:rStyle w:val="Hyperlink"/>
                <w:noProof/>
              </w:rPr>
              <w:t>4.5.2 Relying party public key and certificate usage</w:t>
            </w:r>
            <w:r>
              <w:rPr>
                <w:noProof/>
                <w:webHidden/>
              </w:rPr>
              <w:tab/>
            </w:r>
            <w:r>
              <w:rPr>
                <w:noProof/>
                <w:webHidden/>
              </w:rPr>
              <w:fldChar w:fldCharType="begin"/>
            </w:r>
            <w:r>
              <w:rPr>
                <w:noProof/>
                <w:webHidden/>
              </w:rPr>
              <w:instrText xml:space="preserve"> PAGEREF _Toc204242411 \h </w:instrText>
            </w:r>
            <w:r>
              <w:rPr>
                <w:noProof/>
                <w:webHidden/>
              </w:rPr>
            </w:r>
            <w:r>
              <w:rPr>
                <w:noProof/>
                <w:webHidden/>
              </w:rPr>
              <w:fldChar w:fldCharType="separate"/>
            </w:r>
            <w:r w:rsidR="00875014">
              <w:rPr>
                <w:noProof/>
                <w:webHidden/>
              </w:rPr>
              <w:t>67</w:t>
            </w:r>
            <w:r>
              <w:rPr>
                <w:noProof/>
                <w:webHidden/>
              </w:rPr>
              <w:fldChar w:fldCharType="end"/>
            </w:r>
          </w:hyperlink>
        </w:p>
        <w:p w14:paraId="77962C80" w14:textId="73F304F9" w:rsidR="00595A5A" w:rsidRDefault="00595A5A">
          <w:pPr>
            <w:pStyle w:val="TOC2"/>
            <w:tabs>
              <w:tab w:val="right" w:leader="dot" w:pos="9350"/>
            </w:tabs>
            <w:rPr>
              <w:noProof/>
            </w:rPr>
          </w:pPr>
          <w:hyperlink w:anchor="_Toc204242412" w:history="1">
            <w:r w:rsidRPr="002228A4">
              <w:rPr>
                <w:rStyle w:val="Hyperlink"/>
                <w:noProof/>
              </w:rPr>
              <w:t>4.6 Certificate renewal</w:t>
            </w:r>
            <w:r>
              <w:rPr>
                <w:noProof/>
                <w:webHidden/>
              </w:rPr>
              <w:tab/>
            </w:r>
            <w:r>
              <w:rPr>
                <w:noProof/>
                <w:webHidden/>
              </w:rPr>
              <w:fldChar w:fldCharType="begin"/>
            </w:r>
            <w:r>
              <w:rPr>
                <w:noProof/>
                <w:webHidden/>
              </w:rPr>
              <w:instrText xml:space="preserve"> PAGEREF _Toc204242412 \h </w:instrText>
            </w:r>
            <w:r>
              <w:rPr>
                <w:noProof/>
                <w:webHidden/>
              </w:rPr>
            </w:r>
            <w:r>
              <w:rPr>
                <w:noProof/>
                <w:webHidden/>
              </w:rPr>
              <w:fldChar w:fldCharType="separate"/>
            </w:r>
            <w:r w:rsidR="00875014">
              <w:rPr>
                <w:noProof/>
                <w:webHidden/>
              </w:rPr>
              <w:t>67</w:t>
            </w:r>
            <w:r>
              <w:rPr>
                <w:noProof/>
                <w:webHidden/>
              </w:rPr>
              <w:fldChar w:fldCharType="end"/>
            </w:r>
          </w:hyperlink>
        </w:p>
        <w:p w14:paraId="573633B1" w14:textId="62CD67A0" w:rsidR="00595A5A" w:rsidRDefault="00595A5A">
          <w:pPr>
            <w:pStyle w:val="TOC3"/>
            <w:tabs>
              <w:tab w:val="right" w:leader="dot" w:pos="9350"/>
            </w:tabs>
            <w:rPr>
              <w:noProof/>
            </w:rPr>
          </w:pPr>
          <w:hyperlink w:anchor="_Toc204242413" w:history="1">
            <w:r w:rsidRPr="002228A4">
              <w:rPr>
                <w:rStyle w:val="Hyperlink"/>
                <w:noProof/>
              </w:rPr>
              <w:t>4.6.1 Circumstance for certificate renewal</w:t>
            </w:r>
            <w:r>
              <w:rPr>
                <w:noProof/>
                <w:webHidden/>
              </w:rPr>
              <w:tab/>
            </w:r>
            <w:r>
              <w:rPr>
                <w:noProof/>
                <w:webHidden/>
              </w:rPr>
              <w:fldChar w:fldCharType="begin"/>
            </w:r>
            <w:r>
              <w:rPr>
                <w:noProof/>
                <w:webHidden/>
              </w:rPr>
              <w:instrText xml:space="preserve"> PAGEREF _Toc204242413 \h </w:instrText>
            </w:r>
            <w:r>
              <w:rPr>
                <w:noProof/>
                <w:webHidden/>
              </w:rPr>
            </w:r>
            <w:r>
              <w:rPr>
                <w:noProof/>
                <w:webHidden/>
              </w:rPr>
              <w:fldChar w:fldCharType="separate"/>
            </w:r>
            <w:r w:rsidR="00875014">
              <w:rPr>
                <w:noProof/>
                <w:webHidden/>
              </w:rPr>
              <w:t>67</w:t>
            </w:r>
            <w:r>
              <w:rPr>
                <w:noProof/>
                <w:webHidden/>
              </w:rPr>
              <w:fldChar w:fldCharType="end"/>
            </w:r>
          </w:hyperlink>
        </w:p>
        <w:p w14:paraId="5569FD9E" w14:textId="015D6E16" w:rsidR="00595A5A" w:rsidRDefault="00595A5A">
          <w:pPr>
            <w:pStyle w:val="TOC3"/>
            <w:tabs>
              <w:tab w:val="right" w:leader="dot" w:pos="9350"/>
            </w:tabs>
            <w:rPr>
              <w:noProof/>
            </w:rPr>
          </w:pPr>
          <w:hyperlink w:anchor="_Toc204242414" w:history="1">
            <w:r w:rsidRPr="002228A4">
              <w:rPr>
                <w:rStyle w:val="Hyperlink"/>
                <w:noProof/>
              </w:rPr>
              <w:t>4.6.2 Who may request renewal</w:t>
            </w:r>
            <w:r>
              <w:rPr>
                <w:noProof/>
                <w:webHidden/>
              </w:rPr>
              <w:tab/>
            </w:r>
            <w:r>
              <w:rPr>
                <w:noProof/>
                <w:webHidden/>
              </w:rPr>
              <w:fldChar w:fldCharType="begin"/>
            </w:r>
            <w:r>
              <w:rPr>
                <w:noProof/>
                <w:webHidden/>
              </w:rPr>
              <w:instrText xml:space="preserve"> PAGEREF _Toc204242414 \h </w:instrText>
            </w:r>
            <w:r>
              <w:rPr>
                <w:noProof/>
                <w:webHidden/>
              </w:rPr>
            </w:r>
            <w:r>
              <w:rPr>
                <w:noProof/>
                <w:webHidden/>
              </w:rPr>
              <w:fldChar w:fldCharType="separate"/>
            </w:r>
            <w:r w:rsidR="00875014">
              <w:rPr>
                <w:noProof/>
                <w:webHidden/>
              </w:rPr>
              <w:t>68</w:t>
            </w:r>
            <w:r>
              <w:rPr>
                <w:noProof/>
                <w:webHidden/>
              </w:rPr>
              <w:fldChar w:fldCharType="end"/>
            </w:r>
          </w:hyperlink>
        </w:p>
        <w:p w14:paraId="5E337AF3" w14:textId="6DEC932E" w:rsidR="00595A5A" w:rsidRDefault="00595A5A">
          <w:pPr>
            <w:pStyle w:val="TOC3"/>
            <w:tabs>
              <w:tab w:val="right" w:leader="dot" w:pos="9350"/>
            </w:tabs>
            <w:rPr>
              <w:noProof/>
            </w:rPr>
          </w:pPr>
          <w:hyperlink w:anchor="_Toc204242415" w:history="1">
            <w:r w:rsidRPr="002228A4">
              <w:rPr>
                <w:rStyle w:val="Hyperlink"/>
                <w:noProof/>
              </w:rPr>
              <w:t>4.6.3 Processing certificate renewal requests</w:t>
            </w:r>
            <w:r>
              <w:rPr>
                <w:noProof/>
                <w:webHidden/>
              </w:rPr>
              <w:tab/>
            </w:r>
            <w:r>
              <w:rPr>
                <w:noProof/>
                <w:webHidden/>
              </w:rPr>
              <w:fldChar w:fldCharType="begin"/>
            </w:r>
            <w:r>
              <w:rPr>
                <w:noProof/>
                <w:webHidden/>
              </w:rPr>
              <w:instrText xml:space="preserve"> PAGEREF _Toc204242415 \h </w:instrText>
            </w:r>
            <w:r>
              <w:rPr>
                <w:noProof/>
                <w:webHidden/>
              </w:rPr>
            </w:r>
            <w:r>
              <w:rPr>
                <w:noProof/>
                <w:webHidden/>
              </w:rPr>
              <w:fldChar w:fldCharType="separate"/>
            </w:r>
            <w:r w:rsidR="00875014">
              <w:rPr>
                <w:noProof/>
                <w:webHidden/>
              </w:rPr>
              <w:t>68</w:t>
            </w:r>
            <w:r>
              <w:rPr>
                <w:noProof/>
                <w:webHidden/>
              </w:rPr>
              <w:fldChar w:fldCharType="end"/>
            </w:r>
          </w:hyperlink>
        </w:p>
        <w:p w14:paraId="7800B356" w14:textId="05EA8B67" w:rsidR="00595A5A" w:rsidRDefault="00595A5A">
          <w:pPr>
            <w:pStyle w:val="TOC3"/>
            <w:tabs>
              <w:tab w:val="right" w:leader="dot" w:pos="9350"/>
            </w:tabs>
            <w:rPr>
              <w:noProof/>
            </w:rPr>
          </w:pPr>
          <w:hyperlink w:anchor="_Toc204242416" w:history="1">
            <w:r w:rsidRPr="002228A4">
              <w:rPr>
                <w:rStyle w:val="Hyperlink"/>
                <w:noProof/>
              </w:rPr>
              <w:t>4.6.4 Notification of new certificate issuance to subscriber</w:t>
            </w:r>
            <w:r>
              <w:rPr>
                <w:noProof/>
                <w:webHidden/>
              </w:rPr>
              <w:tab/>
            </w:r>
            <w:r>
              <w:rPr>
                <w:noProof/>
                <w:webHidden/>
              </w:rPr>
              <w:fldChar w:fldCharType="begin"/>
            </w:r>
            <w:r>
              <w:rPr>
                <w:noProof/>
                <w:webHidden/>
              </w:rPr>
              <w:instrText xml:space="preserve"> PAGEREF _Toc204242416 \h </w:instrText>
            </w:r>
            <w:r>
              <w:rPr>
                <w:noProof/>
                <w:webHidden/>
              </w:rPr>
            </w:r>
            <w:r>
              <w:rPr>
                <w:noProof/>
                <w:webHidden/>
              </w:rPr>
              <w:fldChar w:fldCharType="separate"/>
            </w:r>
            <w:r w:rsidR="00875014">
              <w:rPr>
                <w:noProof/>
                <w:webHidden/>
              </w:rPr>
              <w:t>68</w:t>
            </w:r>
            <w:r>
              <w:rPr>
                <w:noProof/>
                <w:webHidden/>
              </w:rPr>
              <w:fldChar w:fldCharType="end"/>
            </w:r>
          </w:hyperlink>
        </w:p>
        <w:p w14:paraId="4DECDC22" w14:textId="22D80FC6" w:rsidR="00595A5A" w:rsidRDefault="00595A5A">
          <w:pPr>
            <w:pStyle w:val="TOC3"/>
            <w:tabs>
              <w:tab w:val="right" w:leader="dot" w:pos="9350"/>
            </w:tabs>
            <w:rPr>
              <w:noProof/>
            </w:rPr>
          </w:pPr>
          <w:hyperlink w:anchor="_Toc204242417" w:history="1">
            <w:r w:rsidRPr="002228A4">
              <w:rPr>
                <w:rStyle w:val="Hyperlink"/>
                <w:noProof/>
              </w:rPr>
              <w:t>4.6.5 Conduct constituting acceptance of a renewal certificate</w:t>
            </w:r>
            <w:r>
              <w:rPr>
                <w:noProof/>
                <w:webHidden/>
              </w:rPr>
              <w:tab/>
            </w:r>
            <w:r>
              <w:rPr>
                <w:noProof/>
                <w:webHidden/>
              </w:rPr>
              <w:fldChar w:fldCharType="begin"/>
            </w:r>
            <w:r>
              <w:rPr>
                <w:noProof/>
                <w:webHidden/>
              </w:rPr>
              <w:instrText xml:space="preserve"> PAGEREF _Toc204242417 \h </w:instrText>
            </w:r>
            <w:r>
              <w:rPr>
                <w:noProof/>
                <w:webHidden/>
              </w:rPr>
            </w:r>
            <w:r>
              <w:rPr>
                <w:noProof/>
                <w:webHidden/>
              </w:rPr>
              <w:fldChar w:fldCharType="separate"/>
            </w:r>
            <w:r w:rsidR="00875014">
              <w:rPr>
                <w:noProof/>
                <w:webHidden/>
              </w:rPr>
              <w:t>68</w:t>
            </w:r>
            <w:r>
              <w:rPr>
                <w:noProof/>
                <w:webHidden/>
              </w:rPr>
              <w:fldChar w:fldCharType="end"/>
            </w:r>
          </w:hyperlink>
        </w:p>
        <w:p w14:paraId="12C5E1CA" w14:textId="5479C422" w:rsidR="00595A5A" w:rsidRDefault="00595A5A">
          <w:pPr>
            <w:pStyle w:val="TOC3"/>
            <w:tabs>
              <w:tab w:val="right" w:leader="dot" w:pos="9350"/>
            </w:tabs>
            <w:rPr>
              <w:noProof/>
            </w:rPr>
          </w:pPr>
          <w:hyperlink w:anchor="_Toc204242418" w:history="1">
            <w:r w:rsidRPr="002228A4">
              <w:rPr>
                <w:rStyle w:val="Hyperlink"/>
                <w:noProof/>
              </w:rPr>
              <w:t>4.6.6 Publication of the renewal certificate by the CA</w:t>
            </w:r>
            <w:r>
              <w:rPr>
                <w:noProof/>
                <w:webHidden/>
              </w:rPr>
              <w:tab/>
            </w:r>
            <w:r>
              <w:rPr>
                <w:noProof/>
                <w:webHidden/>
              </w:rPr>
              <w:fldChar w:fldCharType="begin"/>
            </w:r>
            <w:r>
              <w:rPr>
                <w:noProof/>
                <w:webHidden/>
              </w:rPr>
              <w:instrText xml:space="preserve"> PAGEREF _Toc204242418 \h </w:instrText>
            </w:r>
            <w:r>
              <w:rPr>
                <w:noProof/>
                <w:webHidden/>
              </w:rPr>
            </w:r>
            <w:r>
              <w:rPr>
                <w:noProof/>
                <w:webHidden/>
              </w:rPr>
              <w:fldChar w:fldCharType="separate"/>
            </w:r>
            <w:r w:rsidR="00875014">
              <w:rPr>
                <w:noProof/>
                <w:webHidden/>
              </w:rPr>
              <w:t>68</w:t>
            </w:r>
            <w:r>
              <w:rPr>
                <w:noProof/>
                <w:webHidden/>
              </w:rPr>
              <w:fldChar w:fldCharType="end"/>
            </w:r>
          </w:hyperlink>
        </w:p>
        <w:p w14:paraId="4C73C944" w14:textId="0F63DC85" w:rsidR="00595A5A" w:rsidRDefault="00595A5A">
          <w:pPr>
            <w:pStyle w:val="TOC3"/>
            <w:tabs>
              <w:tab w:val="right" w:leader="dot" w:pos="9350"/>
            </w:tabs>
            <w:rPr>
              <w:noProof/>
            </w:rPr>
          </w:pPr>
          <w:hyperlink w:anchor="_Toc204242419" w:history="1">
            <w:r w:rsidRPr="002228A4">
              <w:rPr>
                <w:rStyle w:val="Hyperlink"/>
                <w:noProof/>
              </w:rPr>
              <w:t>4.6.7 Notification of certificate issuance by the CA to other entities</w:t>
            </w:r>
            <w:r>
              <w:rPr>
                <w:noProof/>
                <w:webHidden/>
              </w:rPr>
              <w:tab/>
            </w:r>
            <w:r>
              <w:rPr>
                <w:noProof/>
                <w:webHidden/>
              </w:rPr>
              <w:fldChar w:fldCharType="begin"/>
            </w:r>
            <w:r>
              <w:rPr>
                <w:noProof/>
                <w:webHidden/>
              </w:rPr>
              <w:instrText xml:space="preserve"> PAGEREF _Toc204242419 \h </w:instrText>
            </w:r>
            <w:r>
              <w:rPr>
                <w:noProof/>
                <w:webHidden/>
              </w:rPr>
            </w:r>
            <w:r>
              <w:rPr>
                <w:noProof/>
                <w:webHidden/>
              </w:rPr>
              <w:fldChar w:fldCharType="separate"/>
            </w:r>
            <w:r w:rsidR="00875014">
              <w:rPr>
                <w:noProof/>
                <w:webHidden/>
              </w:rPr>
              <w:t>68</w:t>
            </w:r>
            <w:r>
              <w:rPr>
                <w:noProof/>
                <w:webHidden/>
              </w:rPr>
              <w:fldChar w:fldCharType="end"/>
            </w:r>
          </w:hyperlink>
        </w:p>
        <w:p w14:paraId="10FD091A" w14:textId="41C50AA6" w:rsidR="00595A5A" w:rsidRDefault="00595A5A">
          <w:pPr>
            <w:pStyle w:val="TOC2"/>
            <w:tabs>
              <w:tab w:val="right" w:leader="dot" w:pos="9350"/>
            </w:tabs>
            <w:rPr>
              <w:noProof/>
            </w:rPr>
          </w:pPr>
          <w:hyperlink w:anchor="_Toc204242420" w:history="1">
            <w:r w:rsidRPr="002228A4">
              <w:rPr>
                <w:rStyle w:val="Hyperlink"/>
                <w:noProof/>
              </w:rPr>
              <w:t>4.7 Certificate re-key</w:t>
            </w:r>
            <w:r>
              <w:rPr>
                <w:noProof/>
                <w:webHidden/>
              </w:rPr>
              <w:tab/>
            </w:r>
            <w:r>
              <w:rPr>
                <w:noProof/>
                <w:webHidden/>
              </w:rPr>
              <w:fldChar w:fldCharType="begin"/>
            </w:r>
            <w:r>
              <w:rPr>
                <w:noProof/>
                <w:webHidden/>
              </w:rPr>
              <w:instrText xml:space="preserve"> PAGEREF _Toc204242420 \h </w:instrText>
            </w:r>
            <w:r>
              <w:rPr>
                <w:noProof/>
                <w:webHidden/>
              </w:rPr>
            </w:r>
            <w:r>
              <w:rPr>
                <w:noProof/>
                <w:webHidden/>
              </w:rPr>
              <w:fldChar w:fldCharType="separate"/>
            </w:r>
            <w:r w:rsidR="00875014">
              <w:rPr>
                <w:noProof/>
                <w:webHidden/>
              </w:rPr>
              <w:t>68</w:t>
            </w:r>
            <w:r>
              <w:rPr>
                <w:noProof/>
                <w:webHidden/>
              </w:rPr>
              <w:fldChar w:fldCharType="end"/>
            </w:r>
          </w:hyperlink>
        </w:p>
        <w:p w14:paraId="5652E44A" w14:textId="24B31B05" w:rsidR="00595A5A" w:rsidRDefault="00595A5A">
          <w:pPr>
            <w:pStyle w:val="TOC3"/>
            <w:tabs>
              <w:tab w:val="right" w:leader="dot" w:pos="9350"/>
            </w:tabs>
            <w:rPr>
              <w:noProof/>
            </w:rPr>
          </w:pPr>
          <w:hyperlink w:anchor="_Toc204242421" w:history="1">
            <w:r w:rsidRPr="002228A4">
              <w:rPr>
                <w:rStyle w:val="Hyperlink"/>
                <w:noProof/>
              </w:rPr>
              <w:t>4.7.1 Circumstance for certificate re-key</w:t>
            </w:r>
            <w:r>
              <w:rPr>
                <w:noProof/>
                <w:webHidden/>
              </w:rPr>
              <w:tab/>
            </w:r>
            <w:r>
              <w:rPr>
                <w:noProof/>
                <w:webHidden/>
              </w:rPr>
              <w:fldChar w:fldCharType="begin"/>
            </w:r>
            <w:r>
              <w:rPr>
                <w:noProof/>
                <w:webHidden/>
              </w:rPr>
              <w:instrText xml:space="preserve"> PAGEREF _Toc204242421 \h </w:instrText>
            </w:r>
            <w:r>
              <w:rPr>
                <w:noProof/>
                <w:webHidden/>
              </w:rPr>
            </w:r>
            <w:r>
              <w:rPr>
                <w:noProof/>
                <w:webHidden/>
              </w:rPr>
              <w:fldChar w:fldCharType="separate"/>
            </w:r>
            <w:r w:rsidR="00875014">
              <w:rPr>
                <w:noProof/>
                <w:webHidden/>
              </w:rPr>
              <w:t>68</w:t>
            </w:r>
            <w:r>
              <w:rPr>
                <w:noProof/>
                <w:webHidden/>
              </w:rPr>
              <w:fldChar w:fldCharType="end"/>
            </w:r>
          </w:hyperlink>
        </w:p>
        <w:p w14:paraId="450CCD6A" w14:textId="2037166D" w:rsidR="00595A5A" w:rsidRDefault="00595A5A">
          <w:pPr>
            <w:pStyle w:val="TOC3"/>
            <w:tabs>
              <w:tab w:val="right" w:leader="dot" w:pos="9350"/>
            </w:tabs>
            <w:rPr>
              <w:noProof/>
            </w:rPr>
          </w:pPr>
          <w:hyperlink w:anchor="_Toc204242422" w:history="1">
            <w:r w:rsidRPr="002228A4">
              <w:rPr>
                <w:rStyle w:val="Hyperlink"/>
                <w:noProof/>
              </w:rPr>
              <w:t>4.7.2 Who may request certification of a new public key</w:t>
            </w:r>
            <w:r>
              <w:rPr>
                <w:noProof/>
                <w:webHidden/>
              </w:rPr>
              <w:tab/>
            </w:r>
            <w:r>
              <w:rPr>
                <w:noProof/>
                <w:webHidden/>
              </w:rPr>
              <w:fldChar w:fldCharType="begin"/>
            </w:r>
            <w:r>
              <w:rPr>
                <w:noProof/>
                <w:webHidden/>
              </w:rPr>
              <w:instrText xml:space="preserve"> PAGEREF _Toc204242422 \h </w:instrText>
            </w:r>
            <w:r>
              <w:rPr>
                <w:noProof/>
                <w:webHidden/>
              </w:rPr>
            </w:r>
            <w:r>
              <w:rPr>
                <w:noProof/>
                <w:webHidden/>
              </w:rPr>
              <w:fldChar w:fldCharType="separate"/>
            </w:r>
            <w:r w:rsidR="00875014">
              <w:rPr>
                <w:noProof/>
                <w:webHidden/>
              </w:rPr>
              <w:t>68</w:t>
            </w:r>
            <w:r>
              <w:rPr>
                <w:noProof/>
                <w:webHidden/>
              </w:rPr>
              <w:fldChar w:fldCharType="end"/>
            </w:r>
          </w:hyperlink>
        </w:p>
        <w:p w14:paraId="17312FE1" w14:textId="280AEC10" w:rsidR="00595A5A" w:rsidRDefault="00595A5A">
          <w:pPr>
            <w:pStyle w:val="TOC3"/>
            <w:tabs>
              <w:tab w:val="right" w:leader="dot" w:pos="9350"/>
            </w:tabs>
            <w:rPr>
              <w:noProof/>
            </w:rPr>
          </w:pPr>
          <w:hyperlink w:anchor="_Toc204242423" w:history="1">
            <w:r w:rsidRPr="002228A4">
              <w:rPr>
                <w:rStyle w:val="Hyperlink"/>
                <w:noProof/>
              </w:rPr>
              <w:t>4.7.3 Processing certificate re-keying requests</w:t>
            </w:r>
            <w:r>
              <w:rPr>
                <w:noProof/>
                <w:webHidden/>
              </w:rPr>
              <w:tab/>
            </w:r>
            <w:r>
              <w:rPr>
                <w:noProof/>
                <w:webHidden/>
              </w:rPr>
              <w:fldChar w:fldCharType="begin"/>
            </w:r>
            <w:r>
              <w:rPr>
                <w:noProof/>
                <w:webHidden/>
              </w:rPr>
              <w:instrText xml:space="preserve"> PAGEREF _Toc204242423 \h </w:instrText>
            </w:r>
            <w:r>
              <w:rPr>
                <w:noProof/>
                <w:webHidden/>
              </w:rPr>
            </w:r>
            <w:r>
              <w:rPr>
                <w:noProof/>
                <w:webHidden/>
              </w:rPr>
              <w:fldChar w:fldCharType="separate"/>
            </w:r>
            <w:r w:rsidR="00875014">
              <w:rPr>
                <w:noProof/>
                <w:webHidden/>
              </w:rPr>
              <w:t>68</w:t>
            </w:r>
            <w:r>
              <w:rPr>
                <w:noProof/>
                <w:webHidden/>
              </w:rPr>
              <w:fldChar w:fldCharType="end"/>
            </w:r>
          </w:hyperlink>
        </w:p>
        <w:p w14:paraId="55069272" w14:textId="4504A7EE" w:rsidR="00595A5A" w:rsidRDefault="00595A5A">
          <w:pPr>
            <w:pStyle w:val="TOC3"/>
            <w:tabs>
              <w:tab w:val="right" w:leader="dot" w:pos="9350"/>
            </w:tabs>
            <w:rPr>
              <w:noProof/>
            </w:rPr>
          </w:pPr>
          <w:hyperlink w:anchor="_Toc204242424" w:history="1">
            <w:r w:rsidRPr="002228A4">
              <w:rPr>
                <w:rStyle w:val="Hyperlink"/>
                <w:noProof/>
              </w:rPr>
              <w:t>4.7.4 Notification of new certificate issuance to subscriber</w:t>
            </w:r>
            <w:r>
              <w:rPr>
                <w:noProof/>
                <w:webHidden/>
              </w:rPr>
              <w:tab/>
            </w:r>
            <w:r>
              <w:rPr>
                <w:noProof/>
                <w:webHidden/>
              </w:rPr>
              <w:fldChar w:fldCharType="begin"/>
            </w:r>
            <w:r>
              <w:rPr>
                <w:noProof/>
                <w:webHidden/>
              </w:rPr>
              <w:instrText xml:space="preserve"> PAGEREF _Toc204242424 \h </w:instrText>
            </w:r>
            <w:r>
              <w:rPr>
                <w:noProof/>
                <w:webHidden/>
              </w:rPr>
            </w:r>
            <w:r>
              <w:rPr>
                <w:noProof/>
                <w:webHidden/>
              </w:rPr>
              <w:fldChar w:fldCharType="separate"/>
            </w:r>
            <w:r w:rsidR="00875014">
              <w:rPr>
                <w:noProof/>
                <w:webHidden/>
              </w:rPr>
              <w:t>68</w:t>
            </w:r>
            <w:r>
              <w:rPr>
                <w:noProof/>
                <w:webHidden/>
              </w:rPr>
              <w:fldChar w:fldCharType="end"/>
            </w:r>
          </w:hyperlink>
        </w:p>
        <w:p w14:paraId="782CF2BB" w14:textId="6898AAC3" w:rsidR="00595A5A" w:rsidRDefault="00595A5A">
          <w:pPr>
            <w:pStyle w:val="TOC3"/>
            <w:tabs>
              <w:tab w:val="right" w:leader="dot" w:pos="9350"/>
            </w:tabs>
            <w:rPr>
              <w:noProof/>
            </w:rPr>
          </w:pPr>
          <w:hyperlink w:anchor="_Toc204242425" w:history="1">
            <w:r w:rsidRPr="002228A4">
              <w:rPr>
                <w:rStyle w:val="Hyperlink"/>
                <w:noProof/>
              </w:rPr>
              <w:t>4.7.5 Conduct constituting acceptance of a re-keyed certificate</w:t>
            </w:r>
            <w:r>
              <w:rPr>
                <w:noProof/>
                <w:webHidden/>
              </w:rPr>
              <w:tab/>
            </w:r>
            <w:r>
              <w:rPr>
                <w:noProof/>
                <w:webHidden/>
              </w:rPr>
              <w:fldChar w:fldCharType="begin"/>
            </w:r>
            <w:r>
              <w:rPr>
                <w:noProof/>
                <w:webHidden/>
              </w:rPr>
              <w:instrText xml:space="preserve"> PAGEREF _Toc204242425 \h </w:instrText>
            </w:r>
            <w:r>
              <w:rPr>
                <w:noProof/>
                <w:webHidden/>
              </w:rPr>
            </w:r>
            <w:r>
              <w:rPr>
                <w:noProof/>
                <w:webHidden/>
              </w:rPr>
              <w:fldChar w:fldCharType="separate"/>
            </w:r>
            <w:r w:rsidR="00875014">
              <w:rPr>
                <w:noProof/>
                <w:webHidden/>
              </w:rPr>
              <w:t>68</w:t>
            </w:r>
            <w:r>
              <w:rPr>
                <w:noProof/>
                <w:webHidden/>
              </w:rPr>
              <w:fldChar w:fldCharType="end"/>
            </w:r>
          </w:hyperlink>
        </w:p>
        <w:p w14:paraId="6F68EF89" w14:textId="67E1B62F" w:rsidR="00595A5A" w:rsidRDefault="00595A5A">
          <w:pPr>
            <w:pStyle w:val="TOC3"/>
            <w:tabs>
              <w:tab w:val="right" w:leader="dot" w:pos="9350"/>
            </w:tabs>
            <w:rPr>
              <w:noProof/>
            </w:rPr>
          </w:pPr>
          <w:hyperlink w:anchor="_Toc204242426" w:history="1">
            <w:r w:rsidRPr="002228A4">
              <w:rPr>
                <w:rStyle w:val="Hyperlink"/>
                <w:noProof/>
              </w:rPr>
              <w:t>4.7.6 Publication of the re-keyed certificate by the CA</w:t>
            </w:r>
            <w:r>
              <w:rPr>
                <w:noProof/>
                <w:webHidden/>
              </w:rPr>
              <w:tab/>
            </w:r>
            <w:r>
              <w:rPr>
                <w:noProof/>
                <w:webHidden/>
              </w:rPr>
              <w:fldChar w:fldCharType="begin"/>
            </w:r>
            <w:r>
              <w:rPr>
                <w:noProof/>
                <w:webHidden/>
              </w:rPr>
              <w:instrText xml:space="preserve"> PAGEREF _Toc204242426 \h </w:instrText>
            </w:r>
            <w:r>
              <w:rPr>
                <w:noProof/>
                <w:webHidden/>
              </w:rPr>
            </w:r>
            <w:r>
              <w:rPr>
                <w:noProof/>
                <w:webHidden/>
              </w:rPr>
              <w:fldChar w:fldCharType="separate"/>
            </w:r>
            <w:r w:rsidR="00875014">
              <w:rPr>
                <w:noProof/>
                <w:webHidden/>
              </w:rPr>
              <w:t>68</w:t>
            </w:r>
            <w:r>
              <w:rPr>
                <w:noProof/>
                <w:webHidden/>
              </w:rPr>
              <w:fldChar w:fldCharType="end"/>
            </w:r>
          </w:hyperlink>
        </w:p>
        <w:p w14:paraId="27BA417F" w14:textId="67E5227B" w:rsidR="00595A5A" w:rsidRDefault="00595A5A">
          <w:pPr>
            <w:pStyle w:val="TOC3"/>
            <w:tabs>
              <w:tab w:val="right" w:leader="dot" w:pos="9350"/>
            </w:tabs>
            <w:rPr>
              <w:noProof/>
            </w:rPr>
          </w:pPr>
          <w:hyperlink w:anchor="_Toc204242427" w:history="1">
            <w:r w:rsidRPr="002228A4">
              <w:rPr>
                <w:rStyle w:val="Hyperlink"/>
                <w:noProof/>
              </w:rPr>
              <w:t>4.7.7 Notification of certificate issuance by the CA to other entities</w:t>
            </w:r>
            <w:r>
              <w:rPr>
                <w:noProof/>
                <w:webHidden/>
              </w:rPr>
              <w:tab/>
            </w:r>
            <w:r>
              <w:rPr>
                <w:noProof/>
                <w:webHidden/>
              </w:rPr>
              <w:fldChar w:fldCharType="begin"/>
            </w:r>
            <w:r>
              <w:rPr>
                <w:noProof/>
                <w:webHidden/>
              </w:rPr>
              <w:instrText xml:space="preserve"> PAGEREF _Toc204242427 \h </w:instrText>
            </w:r>
            <w:r>
              <w:rPr>
                <w:noProof/>
                <w:webHidden/>
              </w:rPr>
            </w:r>
            <w:r>
              <w:rPr>
                <w:noProof/>
                <w:webHidden/>
              </w:rPr>
              <w:fldChar w:fldCharType="separate"/>
            </w:r>
            <w:r w:rsidR="00875014">
              <w:rPr>
                <w:noProof/>
                <w:webHidden/>
              </w:rPr>
              <w:t>69</w:t>
            </w:r>
            <w:r>
              <w:rPr>
                <w:noProof/>
                <w:webHidden/>
              </w:rPr>
              <w:fldChar w:fldCharType="end"/>
            </w:r>
          </w:hyperlink>
        </w:p>
        <w:p w14:paraId="2F6F802D" w14:textId="38EA156B" w:rsidR="00595A5A" w:rsidRDefault="00595A5A">
          <w:pPr>
            <w:pStyle w:val="TOC2"/>
            <w:tabs>
              <w:tab w:val="right" w:leader="dot" w:pos="9350"/>
            </w:tabs>
            <w:rPr>
              <w:noProof/>
            </w:rPr>
          </w:pPr>
          <w:hyperlink w:anchor="_Toc204242428" w:history="1">
            <w:r w:rsidRPr="002228A4">
              <w:rPr>
                <w:rStyle w:val="Hyperlink"/>
                <w:noProof/>
              </w:rPr>
              <w:t>4.8 Certificate modification</w:t>
            </w:r>
            <w:r>
              <w:rPr>
                <w:noProof/>
                <w:webHidden/>
              </w:rPr>
              <w:tab/>
            </w:r>
            <w:r>
              <w:rPr>
                <w:noProof/>
                <w:webHidden/>
              </w:rPr>
              <w:fldChar w:fldCharType="begin"/>
            </w:r>
            <w:r>
              <w:rPr>
                <w:noProof/>
                <w:webHidden/>
              </w:rPr>
              <w:instrText xml:space="preserve"> PAGEREF _Toc204242428 \h </w:instrText>
            </w:r>
            <w:r>
              <w:rPr>
                <w:noProof/>
                <w:webHidden/>
              </w:rPr>
            </w:r>
            <w:r>
              <w:rPr>
                <w:noProof/>
                <w:webHidden/>
              </w:rPr>
              <w:fldChar w:fldCharType="separate"/>
            </w:r>
            <w:r w:rsidR="00875014">
              <w:rPr>
                <w:noProof/>
                <w:webHidden/>
              </w:rPr>
              <w:t>69</w:t>
            </w:r>
            <w:r>
              <w:rPr>
                <w:noProof/>
                <w:webHidden/>
              </w:rPr>
              <w:fldChar w:fldCharType="end"/>
            </w:r>
          </w:hyperlink>
        </w:p>
        <w:p w14:paraId="63950C6C" w14:textId="669B1B89" w:rsidR="00595A5A" w:rsidRDefault="00595A5A">
          <w:pPr>
            <w:pStyle w:val="TOC3"/>
            <w:tabs>
              <w:tab w:val="right" w:leader="dot" w:pos="9350"/>
            </w:tabs>
            <w:rPr>
              <w:noProof/>
            </w:rPr>
          </w:pPr>
          <w:hyperlink w:anchor="_Toc204242429" w:history="1">
            <w:r w:rsidRPr="002228A4">
              <w:rPr>
                <w:rStyle w:val="Hyperlink"/>
                <w:noProof/>
              </w:rPr>
              <w:t>4.8.1 Circumstance for certificate modification</w:t>
            </w:r>
            <w:r>
              <w:rPr>
                <w:noProof/>
                <w:webHidden/>
              </w:rPr>
              <w:tab/>
            </w:r>
            <w:r>
              <w:rPr>
                <w:noProof/>
                <w:webHidden/>
              </w:rPr>
              <w:fldChar w:fldCharType="begin"/>
            </w:r>
            <w:r>
              <w:rPr>
                <w:noProof/>
                <w:webHidden/>
              </w:rPr>
              <w:instrText xml:space="preserve"> PAGEREF _Toc204242429 \h </w:instrText>
            </w:r>
            <w:r>
              <w:rPr>
                <w:noProof/>
                <w:webHidden/>
              </w:rPr>
            </w:r>
            <w:r>
              <w:rPr>
                <w:noProof/>
                <w:webHidden/>
              </w:rPr>
              <w:fldChar w:fldCharType="separate"/>
            </w:r>
            <w:r w:rsidR="00875014">
              <w:rPr>
                <w:noProof/>
                <w:webHidden/>
              </w:rPr>
              <w:t>69</w:t>
            </w:r>
            <w:r>
              <w:rPr>
                <w:noProof/>
                <w:webHidden/>
              </w:rPr>
              <w:fldChar w:fldCharType="end"/>
            </w:r>
          </w:hyperlink>
        </w:p>
        <w:p w14:paraId="680A6F69" w14:textId="23479800" w:rsidR="00595A5A" w:rsidRDefault="00595A5A">
          <w:pPr>
            <w:pStyle w:val="TOC3"/>
            <w:tabs>
              <w:tab w:val="right" w:leader="dot" w:pos="9350"/>
            </w:tabs>
            <w:rPr>
              <w:noProof/>
            </w:rPr>
          </w:pPr>
          <w:hyperlink w:anchor="_Toc204242430" w:history="1">
            <w:r w:rsidRPr="002228A4">
              <w:rPr>
                <w:rStyle w:val="Hyperlink"/>
                <w:noProof/>
              </w:rPr>
              <w:t>4.8.2 Who may request certificate modification</w:t>
            </w:r>
            <w:r>
              <w:rPr>
                <w:noProof/>
                <w:webHidden/>
              </w:rPr>
              <w:tab/>
            </w:r>
            <w:r>
              <w:rPr>
                <w:noProof/>
                <w:webHidden/>
              </w:rPr>
              <w:fldChar w:fldCharType="begin"/>
            </w:r>
            <w:r>
              <w:rPr>
                <w:noProof/>
                <w:webHidden/>
              </w:rPr>
              <w:instrText xml:space="preserve"> PAGEREF _Toc204242430 \h </w:instrText>
            </w:r>
            <w:r>
              <w:rPr>
                <w:noProof/>
                <w:webHidden/>
              </w:rPr>
            </w:r>
            <w:r>
              <w:rPr>
                <w:noProof/>
                <w:webHidden/>
              </w:rPr>
              <w:fldChar w:fldCharType="separate"/>
            </w:r>
            <w:r w:rsidR="00875014">
              <w:rPr>
                <w:noProof/>
                <w:webHidden/>
              </w:rPr>
              <w:t>69</w:t>
            </w:r>
            <w:r>
              <w:rPr>
                <w:noProof/>
                <w:webHidden/>
              </w:rPr>
              <w:fldChar w:fldCharType="end"/>
            </w:r>
          </w:hyperlink>
        </w:p>
        <w:p w14:paraId="736109B9" w14:textId="4A011EDE" w:rsidR="00595A5A" w:rsidRDefault="00595A5A">
          <w:pPr>
            <w:pStyle w:val="TOC3"/>
            <w:tabs>
              <w:tab w:val="right" w:leader="dot" w:pos="9350"/>
            </w:tabs>
            <w:rPr>
              <w:noProof/>
            </w:rPr>
          </w:pPr>
          <w:hyperlink w:anchor="_Toc204242431" w:history="1">
            <w:r w:rsidRPr="002228A4">
              <w:rPr>
                <w:rStyle w:val="Hyperlink"/>
                <w:noProof/>
              </w:rPr>
              <w:t>4.8.3 Processing certificate modification requests</w:t>
            </w:r>
            <w:r>
              <w:rPr>
                <w:noProof/>
                <w:webHidden/>
              </w:rPr>
              <w:tab/>
            </w:r>
            <w:r>
              <w:rPr>
                <w:noProof/>
                <w:webHidden/>
              </w:rPr>
              <w:fldChar w:fldCharType="begin"/>
            </w:r>
            <w:r>
              <w:rPr>
                <w:noProof/>
                <w:webHidden/>
              </w:rPr>
              <w:instrText xml:space="preserve"> PAGEREF _Toc204242431 \h </w:instrText>
            </w:r>
            <w:r>
              <w:rPr>
                <w:noProof/>
                <w:webHidden/>
              </w:rPr>
            </w:r>
            <w:r>
              <w:rPr>
                <w:noProof/>
                <w:webHidden/>
              </w:rPr>
              <w:fldChar w:fldCharType="separate"/>
            </w:r>
            <w:r w:rsidR="00875014">
              <w:rPr>
                <w:noProof/>
                <w:webHidden/>
              </w:rPr>
              <w:t>69</w:t>
            </w:r>
            <w:r>
              <w:rPr>
                <w:noProof/>
                <w:webHidden/>
              </w:rPr>
              <w:fldChar w:fldCharType="end"/>
            </w:r>
          </w:hyperlink>
        </w:p>
        <w:p w14:paraId="6CBF04B3" w14:textId="25046DF2" w:rsidR="00595A5A" w:rsidRDefault="00595A5A">
          <w:pPr>
            <w:pStyle w:val="TOC3"/>
            <w:tabs>
              <w:tab w:val="right" w:leader="dot" w:pos="9350"/>
            </w:tabs>
            <w:rPr>
              <w:noProof/>
            </w:rPr>
          </w:pPr>
          <w:hyperlink w:anchor="_Toc204242432" w:history="1">
            <w:r w:rsidRPr="002228A4">
              <w:rPr>
                <w:rStyle w:val="Hyperlink"/>
                <w:noProof/>
              </w:rPr>
              <w:t>4.8.4 Notification of new certificate issuance to subscriber</w:t>
            </w:r>
            <w:r>
              <w:rPr>
                <w:noProof/>
                <w:webHidden/>
              </w:rPr>
              <w:tab/>
            </w:r>
            <w:r>
              <w:rPr>
                <w:noProof/>
                <w:webHidden/>
              </w:rPr>
              <w:fldChar w:fldCharType="begin"/>
            </w:r>
            <w:r>
              <w:rPr>
                <w:noProof/>
                <w:webHidden/>
              </w:rPr>
              <w:instrText xml:space="preserve"> PAGEREF _Toc204242432 \h </w:instrText>
            </w:r>
            <w:r>
              <w:rPr>
                <w:noProof/>
                <w:webHidden/>
              </w:rPr>
            </w:r>
            <w:r>
              <w:rPr>
                <w:noProof/>
                <w:webHidden/>
              </w:rPr>
              <w:fldChar w:fldCharType="separate"/>
            </w:r>
            <w:r w:rsidR="00875014">
              <w:rPr>
                <w:noProof/>
                <w:webHidden/>
              </w:rPr>
              <w:t>69</w:t>
            </w:r>
            <w:r>
              <w:rPr>
                <w:noProof/>
                <w:webHidden/>
              </w:rPr>
              <w:fldChar w:fldCharType="end"/>
            </w:r>
          </w:hyperlink>
        </w:p>
        <w:p w14:paraId="77244906" w14:textId="6906580C" w:rsidR="00595A5A" w:rsidRDefault="00595A5A">
          <w:pPr>
            <w:pStyle w:val="TOC3"/>
            <w:tabs>
              <w:tab w:val="right" w:leader="dot" w:pos="9350"/>
            </w:tabs>
            <w:rPr>
              <w:noProof/>
            </w:rPr>
          </w:pPr>
          <w:hyperlink w:anchor="_Toc204242433" w:history="1">
            <w:r w:rsidRPr="002228A4">
              <w:rPr>
                <w:rStyle w:val="Hyperlink"/>
                <w:noProof/>
              </w:rPr>
              <w:t>4.8.5 Conduct constituting acceptance of modified certificate</w:t>
            </w:r>
            <w:r>
              <w:rPr>
                <w:noProof/>
                <w:webHidden/>
              </w:rPr>
              <w:tab/>
            </w:r>
            <w:r>
              <w:rPr>
                <w:noProof/>
                <w:webHidden/>
              </w:rPr>
              <w:fldChar w:fldCharType="begin"/>
            </w:r>
            <w:r>
              <w:rPr>
                <w:noProof/>
                <w:webHidden/>
              </w:rPr>
              <w:instrText xml:space="preserve"> PAGEREF _Toc204242433 \h </w:instrText>
            </w:r>
            <w:r>
              <w:rPr>
                <w:noProof/>
                <w:webHidden/>
              </w:rPr>
            </w:r>
            <w:r>
              <w:rPr>
                <w:noProof/>
                <w:webHidden/>
              </w:rPr>
              <w:fldChar w:fldCharType="separate"/>
            </w:r>
            <w:r w:rsidR="00875014">
              <w:rPr>
                <w:noProof/>
                <w:webHidden/>
              </w:rPr>
              <w:t>69</w:t>
            </w:r>
            <w:r>
              <w:rPr>
                <w:noProof/>
                <w:webHidden/>
              </w:rPr>
              <w:fldChar w:fldCharType="end"/>
            </w:r>
          </w:hyperlink>
        </w:p>
        <w:p w14:paraId="46127114" w14:textId="6F0296E1" w:rsidR="00595A5A" w:rsidRDefault="00595A5A">
          <w:pPr>
            <w:pStyle w:val="TOC3"/>
            <w:tabs>
              <w:tab w:val="right" w:leader="dot" w:pos="9350"/>
            </w:tabs>
            <w:rPr>
              <w:noProof/>
            </w:rPr>
          </w:pPr>
          <w:hyperlink w:anchor="_Toc204242434" w:history="1">
            <w:r w:rsidRPr="002228A4">
              <w:rPr>
                <w:rStyle w:val="Hyperlink"/>
                <w:noProof/>
              </w:rPr>
              <w:t>4.8.6 Publication of the modified certificate by the CA</w:t>
            </w:r>
            <w:r>
              <w:rPr>
                <w:noProof/>
                <w:webHidden/>
              </w:rPr>
              <w:tab/>
            </w:r>
            <w:r>
              <w:rPr>
                <w:noProof/>
                <w:webHidden/>
              </w:rPr>
              <w:fldChar w:fldCharType="begin"/>
            </w:r>
            <w:r>
              <w:rPr>
                <w:noProof/>
                <w:webHidden/>
              </w:rPr>
              <w:instrText xml:space="preserve"> PAGEREF _Toc204242434 \h </w:instrText>
            </w:r>
            <w:r>
              <w:rPr>
                <w:noProof/>
                <w:webHidden/>
              </w:rPr>
            </w:r>
            <w:r>
              <w:rPr>
                <w:noProof/>
                <w:webHidden/>
              </w:rPr>
              <w:fldChar w:fldCharType="separate"/>
            </w:r>
            <w:r w:rsidR="00875014">
              <w:rPr>
                <w:noProof/>
                <w:webHidden/>
              </w:rPr>
              <w:t>69</w:t>
            </w:r>
            <w:r>
              <w:rPr>
                <w:noProof/>
                <w:webHidden/>
              </w:rPr>
              <w:fldChar w:fldCharType="end"/>
            </w:r>
          </w:hyperlink>
        </w:p>
        <w:p w14:paraId="4C88D685" w14:textId="62B5175A" w:rsidR="00595A5A" w:rsidRDefault="00595A5A">
          <w:pPr>
            <w:pStyle w:val="TOC3"/>
            <w:tabs>
              <w:tab w:val="right" w:leader="dot" w:pos="9350"/>
            </w:tabs>
            <w:rPr>
              <w:noProof/>
            </w:rPr>
          </w:pPr>
          <w:hyperlink w:anchor="_Toc204242435" w:history="1">
            <w:r w:rsidRPr="002228A4">
              <w:rPr>
                <w:rStyle w:val="Hyperlink"/>
                <w:noProof/>
              </w:rPr>
              <w:t>4.8.7 Notification of certificate issuance by the CA to other entities</w:t>
            </w:r>
            <w:r>
              <w:rPr>
                <w:noProof/>
                <w:webHidden/>
              </w:rPr>
              <w:tab/>
            </w:r>
            <w:r>
              <w:rPr>
                <w:noProof/>
                <w:webHidden/>
              </w:rPr>
              <w:fldChar w:fldCharType="begin"/>
            </w:r>
            <w:r>
              <w:rPr>
                <w:noProof/>
                <w:webHidden/>
              </w:rPr>
              <w:instrText xml:space="preserve"> PAGEREF _Toc204242435 \h </w:instrText>
            </w:r>
            <w:r>
              <w:rPr>
                <w:noProof/>
                <w:webHidden/>
              </w:rPr>
            </w:r>
            <w:r>
              <w:rPr>
                <w:noProof/>
                <w:webHidden/>
              </w:rPr>
              <w:fldChar w:fldCharType="separate"/>
            </w:r>
            <w:r w:rsidR="00875014">
              <w:rPr>
                <w:noProof/>
                <w:webHidden/>
              </w:rPr>
              <w:t>69</w:t>
            </w:r>
            <w:r>
              <w:rPr>
                <w:noProof/>
                <w:webHidden/>
              </w:rPr>
              <w:fldChar w:fldCharType="end"/>
            </w:r>
          </w:hyperlink>
        </w:p>
        <w:p w14:paraId="389A8662" w14:textId="3B245DF7" w:rsidR="00595A5A" w:rsidRDefault="00595A5A">
          <w:pPr>
            <w:pStyle w:val="TOC2"/>
            <w:tabs>
              <w:tab w:val="right" w:leader="dot" w:pos="9350"/>
            </w:tabs>
            <w:rPr>
              <w:noProof/>
            </w:rPr>
          </w:pPr>
          <w:hyperlink w:anchor="_Toc204242436" w:history="1">
            <w:r w:rsidRPr="002228A4">
              <w:rPr>
                <w:rStyle w:val="Hyperlink"/>
                <w:noProof/>
              </w:rPr>
              <w:t>4.9 Certificate revocation and suspension</w:t>
            </w:r>
            <w:r>
              <w:rPr>
                <w:noProof/>
                <w:webHidden/>
              </w:rPr>
              <w:tab/>
            </w:r>
            <w:r>
              <w:rPr>
                <w:noProof/>
                <w:webHidden/>
              </w:rPr>
              <w:fldChar w:fldCharType="begin"/>
            </w:r>
            <w:r>
              <w:rPr>
                <w:noProof/>
                <w:webHidden/>
              </w:rPr>
              <w:instrText xml:space="preserve"> PAGEREF _Toc204242436 \h </w:instrText>
            </w:r>
            <w:r>
              <w:rPr>
                <w:noProof/>
                <w:webHidden/>
              </w:rPr>
            </w:r>
            <w:r>
              <w:rPr>
                <w:noProof/>
                <w:webHidden/>
              </w:rPr>
              <w:fldChar w:fldCharType="separate"/>
            </w:r>
            <w:r w:rsidR="00875014">
              <w:rPr>
                <w:noProof/>
                <w:webHidden/>
              </w:rPr>
              <w:t>69</w:t>
            </w:r>
            <w:r>
              <w:rPr>
                <w:noProof/>
                <w:webHidden/>
              </w:rPr>
              <w:fldChar w:fldCharType="end"/>
            </w:r>
          </w:hyperlink>
        </w:p>
        <w:p w14:paraId="1B221DD1" w14:textId="0A9DCABF" w:rsidR="00595A5A" w:rsidRDefault="00595A5A">
          <w:pPr>
            <w:pStyle w:val="TOC3"/>
            <w:tabs>
              <w:tab w:val="right" w:leader="dot" w:pos="9350"/>
            </w:tabs>
            <w:rPr>
              <w:noProof/>
            </w:rPr>
          </w:pPr>
          <w:hyperlink w:anchor="_Toc204242437" w:history="1">
            <w:r w:rsidRPr="002228A4">
              <w:rPr>
                <w:rStyle w:val="Hyperlink"/>
                <w:noProof/>
              </w:rPr>
              <w:t>4.9.1 Circumstances for revocation</w:t>
            </w:r>
            <w:r>
              <w:rPr>
                <w:noProof/>
                <w:webHidden/>
              </w:rPr>
              <w:tab/>
            </w:r>
            <w:r>
              <w:rPr>
                <w:noProof/>
                <w:webHidden/>
              </w:rPr>
              <w:fldChar w:fldCharType="begin"/>
            </w:r>
            <w:r>
              <w:rPr>
                <w:noProof/>
                <w:webHidden/>
              </w:rPr>
              <w:instrText xml:space="preserve"> PAGEREF _Toc204242437 \h </w:instrText>
            </w:r>
            <w:r>
              <w:rPr>
                <w:noProof/>
                <w:webHidden/>
              </w:rPr>
            </w:r>
            <w:r>
              <w:rPr>
                <w:noProof/>
                <w:webHidden/>
              </w:rPr>
              <w:fldChar w:fldCharType="separate"/>
            </w:r>
            <w:r w:rsidR="00875014">
              <w:rPr>
                <w:noProof/>
                <w:webHidden/>
              </w:rPr>
              <w:t>69</w:t>
            </w:r>
            <w:r>
              <w:rPr>
                <w:noProof/>
                <w:webHidden/>
              </w:rPr>
              <w:fldChar w:fldCharType="end"/>
            </w:r>
          </w:hyperlink>
        </w:p>
        <w:p w14:paraId="06DEA7F5" w14:textId="24D29A6D" w:rsidR="00595A5A" w:rsidRDefault="00595A5A">
          <w:pPr>
            <w:pStyle w:val="TOC3"/>
            <w:tabs>
              <w:tab w:val="right" w:leader="dot" w:pos="9350"/>
            </w:tabs>
            <w:rPr>
              <w:noProof/>
            </w:rPr>
          </w:pPr>
          <w:hyperlink w:anchor="_Toc204242438" w:history="1">
            <w:r w:rsidRPr="002228A4">
              <w:rPr>
                <w:rStyle w:val="Hyperlink"/>
                <w:noProof/>
              </w:rPr>
              <w:t>4.9.2 Who can request revocation</w:t>
            </w:r>
            <w:r>
              <w:rPr>
                <w:noProof/>
                <w:webHidden/>
              </w:rPr>
              <w:tab/>
            </w:r>
            <w:r>
              <w:rPr>
                <w:noProof/>
                <w:webHidden/>
              </w:rPr>
              <w:fldChar w:fldCharType="begin"/>
            </w:r>
            <w:r>
              <w:rPr>
                <w:noProof/>
                <w:webHidden/>
              </w:rPr>
              <w:instrText xml:space="preserve"> PAGEREF _Toc204242438 \h </w:instrText>
            </w:r>
            <w:r>
              <w:rPr>
                <w:noProof/>
                <w:webHidden/>
              </w:rPr>
            </w:r>
            <w:r>
              <w:rPr>
                <w:noProof/>
                <w:webHidden/>
              </w:rPr>
              <w:fldChar w:fldCharType="separate"/>
            </w:r>
            <w:r w:rsidR="00875014">
              <w:rPr>
                <w:noProof/>
                <w:webHidden/>
              </w:rPr>
              <w:t>71</w:t>
            </w:r>
            <w:r>
              <w:rPr>
                <w:noProof/>
                <w:webHidden/>
              </w:rPr>
              <w:fldChar w:fldCharType="end"/>
            </w:r>
          </w:hyperlink>
        </w:p>
        <w:p w14:paraId="26DE0AFE" w14:textId="110FC1C8" w:rsidR="00595A5A" w:rsidRDefault="00595A5A">
          <w:pPr>
            <w:pStyle w:val="TOC3"/>
            <w:tabs>
              <w:tab w:val="right" w:leader="dot" w:pos="9350"/>
            </w:tabs>
            <w:rPr>
              <w:noProof/>
            </w:rPr>
          </w:pPr>
          <w:hyperlink w:anchor="_Toc204242439" w:history="1">
            <w:r w:rsidRPr="002228A4">
              <w:rPr>
                <w:rStyle w:val="Hyperlink"/>
                <w:noProof/>
              </w:rPr>
              <w:t>4.9.3 Procedure for revocation request</w:t>
            </w:r>
            <w:r>
              <w:rPr>
                <w:noProof/>
                <w:webHidden/>
              </w:rPr>
              <w:tab/>
            </w:r>
            <w:r>
              <w:rPr>
                <w:noProof/>
                <w:webHidden/>
              </w:rPr>
              <w:fldChar w:fldCharType="begin"/>
            </w:r>
            <w:r>
              <w:rPr>
                <w:noProof/>
                <w:webHidden/>
              </w:rPr>
              <w:instrText xml:space="preserve"> PAGEREF _Toc204242439 \h </w:instrText>
            </w:r>
            <w:r>
              <w:rPr>
                <w:noProof/>
                <w:webHidden/>
              </w:rPr>
            </w:r>
            <w:r>
              <w:rPr>
                <w:noProof/>
                <w:webHidden/>
              </w:rPr>
              <w:fldChar w:fldCharType="separate"/>
            </w:r>
            <w:r w:rsidR="00875014">
              <w:rPr>
                <w:noProof/>
                <w:webHidden/>
              </w:rPr>
              <w:t>71</w:t>
            </w:r>
            <w:r>
              <w:rPr>
                <w:noProof/>
                <w:webHidden/>
              </w:rPr>
              <w:fldChar w:fldCharType="end"/>
            </w:r>
          </w:hyperlink>
        </w:p>
        <w:p w14:paraId="2F587376" w14:textId="563DA047" w:rsidR="00595A5A" w:rsidRDefault="00595A5A">
          <w:pPr>
            <w:pStyle w:val="TOC3"/>
            <w:tabs>
              <w:tab w:val="right" w:leader="dot" w:pos="9350"/>
            </w:tabs>
            <w:rPr>
              <w:noProof/>
            </w:rPr>
          </w:pPr>
          <w:hyperlink w:anchor="_Toc204242440" w:history="1">
            <w:r w:rsidRPr="002228A4">
              <w:rPr>
                <w:rStyle w:val="Hyperlink"/>
                <w:noProof/>
              </w:rPr>
              <w:t>4.9.4 Revocation request grace period</w:t>
            </w:r>
            <w:r>
              <w:rPr>
                <w:noProof/>
                <w:webHidden/>
              </w:rPr>
              <w:tab/>
            </w:r>
            <w:r>
              <w:rPr>
                <w:noProof/>
                <w:webHidden/>
              </w:rPr>
              <w:fldChar w:fldCharType="begin"/>
            </w:r>
            <w:r>
              <w:rPr>
                <w:noProof/>
                <w:webHidden/>
              </w:rPr>
              <w:instrText xml:space="preserve"> PAGEREF _Toc204242440 \h </w:instrText>
            </w:r>
            <w:r>
              <w:rPr>
                <w:noProof/>
                <w:webHidden/>
              </w:rPr>
            </w:r>
            <w:r>
              <w:rPr>
                <w:noProof/>
                <w:webHidden/>
              </w:rPr>
              <w:fldChar w:fldCharType="separate"/>
            </w:r>
            <w:r w:rsidR="00875014">
              <w:rPr>
                <w:noProof/>
                <w:webHidden/>
              </w:rPr>
              <w:t>72</w:t>
            </w:r>
            <w:r>
              <w:rPr>
                <w:noProof/>
                <w:webHidden/>
              </w:rPr>
              <w:fldChar w:fldCharType="end"/>
            </w:r>
          </w:hyperlink>
        </w:p>
        <w:p w14:paraId="6F5250C1" w14:textId="09027062" w:rsidR="00595A5A" w:rsidRDefault="00595A5A">
          <w:pPr>
            <w:pStyle w:val="TOC3"/>
            <w:tabs>
              <w:tab w:val="right" w:leader="dot" w:pos="9350"/>
            </w:tabs>
            <w:rPr>
              <w:noProof/>
            </w:rPr>
          </w:pPr>
          <w:hyperlink w:anchor="_Toc204242441" w:history="1">
            <w:r w:rsidRPr="002228A4">
              <w:rPr>
                <w:rStyle w:val="Hyperlink"/>
                <w:noProof/>
              </w:rPr>
              <w:t>4.9.5 Time within which CA must process the revocation request</w:t>
            </w:r>
            <w:r>
              <w:rPr>
                <w:noProof/>
                <w:webHidden/>
              </w:rPr>
              <w:tab/>
            </w:r>
            <w:r>
              <w:rPr>
                <w:noProof/>
                <w:webHidden/>
              </w:rPr>
              <w:fldChar w:fldCharType="begin"/>
            </w:r>
            <w:r>
              <w:rPr>
                <w:noProof/>
                <w:webHidden/>
              </w:rPr>
              <w:instrText xml:space="preserve"> PAGEREF _Toc204242441 \h </w:instrText>
            </w:r>
            <w:r>
              <w:rPr>
                <w:noProof/>
                <w:webHidden/>
              </w:rPr>
            </w:r>
            <w:r>
              <w:rPr>
                <w:noProof/>
                <w:webHidden/>
              </w:rPr>
              <w:fldChar w:fldCharType="separate"/>
            </w:r>
            <w:r w:rsidR="00875014">
              <w:rPr>
                <w:noProof/>
                <w:webHidden/>
              </w:rPr>
              <w:t>72</w:t>
            </w:r>
            <w:r>
              <w:rPr>
                <w:noProof/>
                <w:webHidden/>
              </w:rPr>
              <w:fldChar w:fldCharType="end"/>
            </w:r>
          </w:hyperlink>
        </w:p>
        <w:p w14:paraId="43F0E29E" w14:textId="7545ECD0" w:rsidR="00595A5A" w:rsidRDefault="00595A5A">
          <w:pPr>
            <w:pStyle w:val="TOC3"/>
            <w:tabs>
              <w:tab w:val="right" w:leader="dot" w:pos="9350"/>
            </w:tabs>
            <w:rPr>
              <w:noProof/>
            </w:rPr>
          </w:pPr>
          <w:hyperlink w:anchor="_Toc204242442" w:history="1">
            <w:r w:rsidRPr="002228A4">
              <w:rPr>
                <w:rStyle w:val="Hyperlink"/>
                <w:noProof/>
              </w:rPr>
              <w:t>4.9.6 Revocation checking requirement for relying parties</w:t>
            </w:r>
            <w:r>
              <w:rPr>
                <w:noProof/>
                <w:webHidden/>
              </w:rPr>
              <w:tab/>
            </w:r>
            <w:r>
              <w:rPr>
                <w:noProof/>
                <w:webHidden/>
              </w:rPr>
              <w:fldChar w:fldCharType="begin"/>
            </w:r>
            <w:r>
              <w:rPr>
                <w:noProof/>
                <w:webHidden/>
              </w:rPr>
              <w:instrText xml:space="preserve"> PAGEREF _Toc204242442 \h </w:instrText>
            </w:r>
            <w:r>
              <w:rPr>
                <w:noProof/>
                <w:webHidden/>
              </w:rPr>
            </w:r>
            <w:r>
              <w:rPr>
                <w:noProof/>
                <w:webHidden/>
              </w:rPr>
              <w:fldChar w:fldCharType="separate"/>
            </w:r>
            <w:r w:rsidR="00875014">
              <w:rPr>
                <w:noProof/>
                <w:webHidden/>
              </w:rPr>
              <w:t>72</w:t>
            </w:r>
            <w:r>
              <w:rPr>
                <w:noProof/>
                <w:webHidden/>
              </w:rPr>
              <w:fldChar w:fldCharType="end"/>
            </w:r>
          </w:hyperlink>
        </w:p>
        <w:p w14:paraId="0B328D76" w14:textId="4E4A2C81" w:rsidR="00595A5A" w:rsidRDefault="00595A5A">
          <w:pPr>
            <w:pStyle w:val="TOC3"/>
            <w:tabs>
              <w:tab w:val="right" w:leader="dot" w:pos="9350"/>
            </w:tabs>
            <w:rPr>
              <w:noProof/>
            </w:rPr>
          </w:pPr>
          <w:hyperlink w:anchor="_Toc204242443" w:history="1">
            <w:r w:rsidRPr="002228A4">
              <w:rPr>
                <w:rStyle w:val="Hyperlink"/>
                <w:noProof/>
              </w:rPr>
              <w:t>4.9.7 CRL issuance frequency</w:t>
            </w:r>
            <w:r>
              <w:rPr>
                <w:noProof/>
                <w:webHidden/>
              </w:rPr>
              <w:tab/>
            </w:r>
            <w:r>
              <w:rPr>
                <w:noProof/>
                <w:webHidden/>
              </w:rPr>
              <w:fldChar w:fldCharType="begin"/>
            </w:r>
            <w:r>
              <w:rPr>
                <w:noProof/>
                <w:webHidden/>
              </w:rPr>
              <w:instrText xml:space="preserve"> PAGEREF _Toc204242443 \h </w:instrText>
            </w:r>
            <w:r>
              <w:rPr>
                <w:noProof/>
                <w:webHidden/>
              </w:rPr>
            </w:r>
            <w:r>
              <w:rPr>
                <w:noProof/>
                <w:webHidden/>
              </w:rPr>
              <w:fldChar w:fldCharType="separate"/>
            </w:r>
            <w:r w:rsidR="00875014">
              <w:rPr>
                <w:noProof/>
                <w:webHidden/>
              </w:rPr>
              <w:t>72</w:t>
            </w:r>
            <w:r>
              <w:rPr>
                <w:noProof/>
                <w:webHidden/>
              </w:rPr>
              <w:fldChar w:fldCharType="end"/>
            </w:r>
          </w:hyperlink>
        </w:p>
        <w:p w14:paraId="2D6994FA" w14:textId="4AEF325D" w:rsidR="00595A5A" w:rsidRDefault="00595A5A">
          <w:pPr>
            <w:pStyle w:val="TOC3"/>
            <w:tabs>
              <w:tab w:val="right" w:leader="dot" w:pos="9350"/>
            </w:tabs>
            <w:rPr>
              <w:noProof/>
            </w:rPr>
          </w:pPr>
          <w:hyperlink w:anchor="_Toc204242444" w:history="1">
            <w:r w:rsidRPr="002228A4">
              <w:rPr>
                <w:rStyle w:val="Hyperlink"/>
                <w:noProof/>
              </w:rPr>
              <w:t>4.9.8 Maximum latency for CRLs (if applicable)</w:t>
            </w:r>
            <w:r>
              <w:rPr>
                <w:noProof/>
                <w:webHidden/>
              </w:rPr>
              <w:tab/>
            </w:r>
            <w:r>
              <w:rPr>
                <w:noProof/>
                <w:webHidden/>
              </w:rPr>
              <w:fldChar w:fldCharType="begin"/>
            </w:r>
            <w:r>
              <w:rPr>
                <w:noProof/>
                <w:webHidden/>
              </w:rPr>
              <w:instrText xml:space="preserve"> PAGEREF _Toc204242444 \h </w:instrText>
            </w:r>
            <w:r>
              <w:rPr>
                <w:noProof/>
                <w:webHidden/>
              </w:rPr>
            </w:r>
            <w:r>
              <w:rPr>
                <w:noProof/>
                <w:webHidden/>
              </w:rPr>
              <w:fldChar w:fldCharType="separate"/>
            </w:r>
            <w:r w:rsidR="00875014">
              <w:rPr>
                <w:noProof/>
                <w:webHidden/>
              </w:rPr>
              <w:t>73</w:t>
            </w:r>
            <w:r>
              <w:rPr>
                <w:noProof/>
                <w:webHidden/>
              </w:rPr>
              <w:fldChar w:fldCharType="end"/>
            </w:r>
          </w:hyperlink>
        </w:p>
        <w:p w14:paraId="4684FBA2" w14:textId="2BAFD8CE" w:rsidR="00595A5A" w:rsidRDefault="00595A5A">
          <w:pPr>
            <w:pStyle w:val="TOC3"/>
            <w:tabs>
              <w:tab w:val="right" w:leader="dot" w:pos="9350"/>
            </w:tabs>
            <w:rPr>
              <w:noProof/>
            </w:rPr>
          </w:pPr>
          <w:hyperlink w:anchor="_Toc204242445" w:history="1">
            <w:r w:rsidRPr="002228A4">
              <w:rPr>
                <w:rStyle w:val="Hyperlink"/>
                <w:noProof/>
              </w:rPr>
              <w:t>4.9.9 On-line revocation/status checking availability</w:t>
            </w:r>
            <w:r>
              <w:rPr>
                <w:noProof/>
                <w:webHidden/>
              </w:rPr>
              <w:tab/>
            </w:r>
            <w:r>
              <w:rPr>
                <w:noProof/>
                <w:webHidden/>
              </w:rPr>
              <w:fldChar w:fldCharType="begin"/>
            </w:r>
            <w:r>
              <w:rPr>
                <w:noProof/>
                <w:webHidden/>
              </w:rPr>
              <w:instrText xml:space="preserve"> PAGEREF _Toc204242445 \h </w:instrText>
            </w:r>
            <w:r>
              <w:rPr>
                <w:noProof/>
                <w:webHidden/>
              </w:rPr>
            </w:r>
            <w:r>
              <w:rPr>
                <w:noProof/>
                <w:webHidden/>
              </w:rPr>
              <w:fldChar w:fldCharType="separate"/>
            </w:r>
            <w:r w:rsidR="00875014">
              <w:rPr>
                <w:noProof/>
                <w:webHidden/>
              </w:rPr>
              <w:t>73</w:t>
            </w:r>
            <w:r>
              <w:rPr>
                <w:noProof/>
                <w:webHidden/>
              </w:rPr>
              <w:fldChar w:fldCharType="end"/>
            </w:r>
          </w:hyperlink>
        </w:p>
        <w:p w14:paraId="76B65442" w14:textId="3B68F67B" w:rsidR="00595A5A" w:rsidRDefault="00595A5A">
          <w:pPr>
            <w:pStyle w:val="TOC3"/>
            <w:tabs>
              <w:tab w:val="right" w:leader="dot" w:pos="9350"/>
            </w:tabs>
            <w:rPr>
              <w:noProof/>
            </w:rPr>
          </w:pPr>
          <w:hyperlink w:anchor="_Toc204242446" w:history="1">
            <w:r w:rsidRPr="002228A4">
              <w:rPr>
                <w:rStyle w:val="Hyperlink"/>
                <w:noProof/>
              </w:rPr>
              <w:t>4.9.10 On-line revocation checking requirements</w:t>
            </w:r>
            <w:r>
              <w:rPr>
                <w:noProof/>
                <w:webHidden/>
              </w:rPr>
              <w:tab/>
            </w:r>
            <w:r>
              <w:rPr>
                <w:noProof/>
                <w:webHidden/>
              </w:rPr>
              <w:fldChar w:fldCharType="begin"/>
            </w:r>
            <w:r>
              <w:rPr>
                <w:noProof/>
                <w:webHidden/>
              </w:rPr>
              <w:instrText xml:space="preserve"> PAGEREF _Toc204242446 \h </w:instrText>
            </w:r>
            <w:r>
              <w:rPr>
                <w:noProof/>
                <w:webHidden/>
              </w:rPr>
            </w:r>
            <w:r>
              <w:rPr>
                <w:noProof/>
                <w:webHidden/>
              </w:rPr>
              <w:fldChar w:fldCharType="separate"/>
            </w:r>
            <w:r w:rsidR="00875014">
              <w:rPr>
                <w:noProof/>
                <w:webHidden/>
              </w:rPr>
              <w:t>74</w:t>
            </w:r>
            <w:r>
              <w:rPr>
                <w:noProof/>
                <w:webHidden/>
              </w:rPr>
              <w:fldChar w:fldCharType="end"/>
            </w:r>
          </w:hyperlink>
        </w:p>
        <w:p w14:paraId="4BCB6315" w14:textId="48408853" w:rsidR="00595A5A" w:rsidRDefault="00595A5A">
          <w:pPr>
            <w:pStyle w:val="TOC3"/>
            <w:tabs>
              <w:tab w:val="right" w:leader="dot" w:pos="9350"/>
            </w:tabs>
            <w:rPr>
              <w:noProof/>
            </w:rPr>
          </w:pPr>
          <w:hyperlink w:anchor="_Toc204242447" w:history="1">
            <w:r w:rsidRPr="002228A4">
              <w:rPr>
                <w:rStyle w:val="Hyperlink"/>
                <w:noProof/>
              </w:rPr>
              <w:t>4.9.11 Other forms of revocation advertisements available</w:t>
            </w:r>
            <w:r>
              <w:rPr>
                <w:noProof/>
                <w:webHidden/>
              </w:rPr>
              <w:tab/>
            </w:r>
            <w:r>
              <w:rPr>
                <w:noProof/>
                <w:webHidden/>
              </w:rPr>
              <w:fldChar w:fldCharType="begin"/>
            </w:r>
            <w:r>
              <w:rPr>
                <w:noProof/>
                <w:webHidden/>
              </w:rPr>
              <w:instrText xml:space="preserve"> PAGEREF _Toc204242447 \h </w:instrText>
            </w:r>
            <w:r>
              <w:rPr>
                <w:noProof/>
                <w:webHidden/>
              </w:rPr>
            </w:r>
            <w:r>
              <w:rPr>
                <w:noProof/>
                <w:webHidden/>
              </w:rPr>
              <w:fldChar w:fldCharType="separate"/>
            </w:r>
            <w:r w:rsidR="00875014">
              <w:rPr>
                <w:noProof/>
                <w:webHidden/>
              </w:rPr>
              <w:t>74</w:t>
            </w:r>
            <w:r>
              <w:rPr>
                <w:noProof/>
                <w:webHidden/>
              </w:rPr>
              <w:fldChar w:fldCharType="end"/>
            </w:r>
          </w:hyperlink>
        </w:p>
        <w:p w14:paraId="54A50740" w14:textId="0B484F14" w:rsidR="00595A5A" w:rsidRDefault="00595A5A">
          <w:pPr>
            <w:pStyle w:val="TOC3"/>
            <w:tabs>
              <w:tab w:val="right" w:leader="dot" w:pos="9350"/>
            </w:tabs>
            <w:rPr>
              <w:noProof/>
            </w:rPr>
          </w:pPr>
          <w:hyperlink w:anchor="_Toc204242448" w:history="1">
            <w:r w:rsidRPr="002228A4">
              <w:rPr>
                <w:rStyle w:val="Hyperlink"/>
                <w:noProof/>
              </w:rPr>
              <w:t>4.9.12 Special requirements re key compromise</w:t>
            </w:r>
            <w:r>
              <w:rPr>
                <w:noProof/>
                <w:webHidden/>
              </w:rPr>
              <w:tab/>
            </w:r>
            <w:r>
              <w:rPr>
                <w:noProof/>
                <w:webHidden/>
              </w:rPr>
              <w:fldChar w:fldCharType="begin"/>
            </w:r>
            <w:r>
              <w:rPr>
                <w:noProof/>
                <w:webHidden/>
              </w:rPr>
              <w:instrText xml:space="preserve"> PAGEREF _Toc204242448 \h </w:instrText>
            </w:r>
            <w:r>
              <w:rPr>
                <w:noProof/>
                <w:webHidden/>
              </w:rPr>
            </w:r>
            <w:r>
              <w:rPr>
                <w:noProof/>
                <w:webHidden/>
              </w:rPr>
              <w:fldChar w:fldCharType="separate"/>
            </w:r>
            <w:r w:rsidR="00875014">
              <w:rPr>
                <w:noProof/>
                <w:webHidden/>
              </w:rPr>
              <w:t>74</w:t>
            </w:r>
            <w:r>
              <w:rPr>
                <w:noProof/>
                <w:webHidden/>
              </w:rPr>
              <w:fldChar w:fldCharType="end"/>
            </w:r>
          </w:hyperlink>
        </w:p>
        <w:p w14:paraId="5A140E4C" w14:textId="73F1B53A" w:rsidR="00595A5A" w:rsidRDefault="00595A5A">
          <w:pPr>
            <w:pStyle w:val="TOC3"/>
            <w:tabs>
              <w:tab w:val="right" w:leader="dot" w:pos="9350"/>
            </w:tabs>
            <w:rPr>
              <w:noProof/>
            </w:rPr>
          </w:pPr>
          <w:hyperlink w:anchor="_Toc204242449" w:history="1">
            <w:r w:rsidRPr="002228A4">
              <w:rPr>
                <w:rStyle w:val="Hyperlink"/>
                <w:noProof/>
              </w:rPr>
              <w:t>4.9.13 Circumstances for suspension</w:t>
            </w:r>
            <w:r>
              <w:rPr>
                <w:noProof/>
                <w:webHidden/>
              </w:rPr>
              <w:tab/>
            </w:r>
            <w:r>
              <w:rPr>
                <w:noProof/>
                <w:webHidden/>
              </w:rPr>
              <w:fldChar w:fldCharType="begin"/>
            </w:r>
            <w:r>
              <w:rPr>
                <w:noProof/>
                <w:webHidden/>
              </w:rPr>
              <w:instrText xml:space="preserve"> PAGEREF _Toc204242449 \h </w:instrText>
            </w:r>
            <w:r>
              <w:rPr>
                <w:noProof/>
                <w:webHidden/>
              </w:rPr>
            </w:r>
            <w:r>
              <w:rPr>
                <w:noProof/>
                <w:webHidden/>
              </w:rPr>
              <w:fldChar w:fldCharType="separate"/>
            </w:r>
            <w:r w:rsidR="00875014">
              <w:rPr>
                <w:noProof/>
                <w:webHidden/>
              </w:rPr>
              <w:t>75</w:t>
            </w:r>
            <w:r>
              <w:rPr>
                <w:noProof/>
                <w:webHidden/>
              </w:rPr>
              <w:fldChar w:fldCharType="end"/>
            </w:r>
          </w:hyperlink>
        </w:p>
        <w:p w14:paraId="4E75509A" w14:textId="2E735287" w:rsidR="00595A5A" w:rsidRDefault="00595A5A">
          <w:pPr>
            <w:pStyle w:val="TOC3"/>
            <w:tabs>
              <w:tab w:val="right" w:leader="dot" w:pos="9350"/>
            </w:tabs>
            <w:rPr>
              <w:noProof/>
            </w:rPr>
          </w:pPr>
          <w:hyperlink w:anchor="_Toc204242450" w:history="1">
            <w:r w:rsidRPr="002228A4">
              <w:rPr>
                <w:rStyle w:val="Hyperlink"/>
                <w:noProof/>
              </w:rPr>
              <w:t>4.9.14 Who can request suspension</w:t>
            </w:r>
            <w:r>
              <w:rPr>
                <w:noProof/>
                <w:webHidden/>
              </w:rPr>
              <w:tab/>
            </w:r>
            <w:r>
              <w:rPr>
                <w:noProof/>
                <w:webHidden/>
              </w:rPr>
              <w:fldChar w:fldCharType="begin"/>
            </w:r>
            <w:r>
              <w:rPr>
                <w:noProof/>
                <w:webHidden/>
              </w:rPr>
              <w:instrText xml:space="preserve"> PAGEREF _Toc204242450 \h </w:instrText>
            </w:r>
            <w:r>
              <w:rPr>
                <w:noProof/>
                <w:webHidden/>
              </w:rPr>
            </w:r>
            <w:r>
              <w:rPr>
                <w:noProof/>
                <w:webHidden/>
              </w:rPr>
              <w:fldChar w:fldCharType="separate"/>
            </w:r>
            <w:r w:rsidR="00875014">
              <w:rPr>
                <w:noProof/>
                <w:webHidden/>
              </w:rPr>
              <w:t>75</w:t>
            </w:r>
            <w:r>
              <w:rPr>
                <w:noProof/>
                <w:webHidden/>
              </w:rPr>
              <w:fldChar w:fldCharType="end"/>
            </w:r>
          </w:hyperlink>
        </w:p>
        <w:p w14:paraId="05A1F95E" w14:textId="24CB291E" w:rsidR="00595A5A" w:rsidRDefault="00595A5A">
          <w:pPr>
            <w:pStyle w:val="TOC3"/>
            <w:tabs>
              <w:tab w:val="right" w:leader="dot" w:pos="9350"/>
            </w:tabs>
            <w:rPr>
              <w:noProof/>
            </w:rPr>
          </w:pPr>
          <w:hyperlink w:anchor="_Toc204242451" w:history="1">
            <w:r w:rsidRPr="002228A4">
              <w:rPr>
                <w:rStyle w:val="Hyperlink"/>
                <w:noProof/>
              </w:rPr>
              <w:t>4.9.15 Procedure for suspension request</w:t>
            </w:r>
            <w:r>
              <w:rPr>
                <w:noProof/>
                <w:webHidden/>
              </w:rPr>
              <w:tab/>
            </w:r>
            <w:r>
              <w:rPr>
                <w:noProof/>
                <w:webHidden/>
              </w:rPr>
              <w:fldChar w:fldCharType="begin"/>
            </w:r>
            <w:r>
              <w:rPr>
                <w:noProof/>
                <w:webHidden/>
              </w:rPr>
              <w:instrText xml:space="preserve"> PAGEREF _Toc204242451 \h </w:instrText>
            </w:r>
            <w:r>
              <w:rPr>
                <w:noProof/>
                <w:webHidden/>
              </w:rPr>
            </w:r>
            <w:r>
              <w:rPr>
                <w:noProof/>
                <w:webHidden/>
              </w:rPr>
              <w:fldChar w:fldCharType="separate"/>
            </w:r>
            <w:r w:rsidR="00875014">
              <w:rPr>
                <w:noProof/>
                <w:webHidden/>
              </w:rPr>
              <w:t>75</w:t>
            </w:r>
            <w:r>
              <w:rPr>
                <w:noProof/>
                <w:webHidden/>
              </w:rPr>
              <w:fldChar w:fldCharType="end"/>
            </w:r>
          </w:hyperlink>
        </w:p>
        <w:p w14:paraId="31E84153" w14:textId="7934C583" w:rsidR="00595A5A" w:rsidRDefault="00595A5A">
          <w:pPr>
            <w:pStyle w:val="TOC3"/>
            <w:tabs>
              <w:tab w:val="right" w:leader="dot" w:pos="9350"/>
            </w:tabs>
            <w:rPr>
              <w:noProof/>
            </w:rPr>
          </w:pPr>
          <w:hyperlink w:anchor="_Toc204242452" w:history="1">
            <w:r w:rsidRPr="002228A4">
              <w:rPr>
                <w:rStyle w:val="Hyperlink"/>
                <w:noProof/>
              </w:rPr>
              <w:t>4.9.16 Limits on suspension period</w:t>
            </w:r>
            <w:r>
              <w:rPr>
                <w:noProof/>
                <w:webHidden/>
              </w:rPr>
              <w:tab/>
            </w:r>
            <w:r>
              <w:rPr>
                <w:noProof/>
                <w:webHidden/>
              </w:rPr>
              <w:fldChar w:fldCharType="begin"/>
            </w:r>
            <w:r>
              <w:rPr>
                <w:noProof/>
                <w:webHidden/>
              </w:rPr>
              <w:instrText xml:space="preserve"> PAGEREF _Toc204242452 \h </w:instrText>
            </w:r>
            <w:r>
              <w:rPr>
                <w:noProof/>
                <w:webHidden/>
              </w:rPr>
            </w:r>
            <w:r>
              <w:rPr>
                <w:noProof/>
                <w:webHidden/>
              </w:rPr>
              <w:fldChar w:fldCharType="separate"/>
            </w:r>
            <w:r w:rsidR="00875014">
              <w:rPr>
                <w:noProof/>
                <w:webHidden/>
              </w:rPr>
              <w:t>75</w:t>
            </w:r>
            <w:r>
              <w:rPr>
                <w:noProof/>
                <w:webHidden/>
              </w:rPr>
              <w:fldChar w:fldCharType="end"/>
            </w:r>
          </w:hyperlink>
        </w:p>
        <w:p w14:paraId="361ECD24" w14:textId="693B8286" w:rsidR="00595A5A" w:rsidRDefault="00595A5A">
          <w:pPr>
            <w:pStyle w:val="TOC2"/>
            <w:tabs>
              <w:tab w:val="right" w:leader="dot" w:pos="9350"/>
            </w:tabs>
            <w:rPr>
              <w:noProof/>
            </w:rPr>
          </w:pPr>
          <w:hyperlink w:anchor="_Toc204242453" w:history="1">
            <w:r w:rsidRPr="002228A4">
              <w:rPr>
                <w:rStyle w:val="Hyperlink"/>
                <w:noProof/>
              </w:rPr>
              <w:t>4.10 Certificate status services</w:t>
            </w:r>
            <w:r>
              <w:rPr>
                <w:noProof/>
                <w:webHidden/>
              </w:rPr>
              <w:tab/>
            </w:r>
            <w:r>
              <w:rPr>
                <w:noProof/>
                <w:webHidden/>
              </w:rPr>
              <w:fldChar w:fldCharType="begin"/>
            </w:r>
            <w:r>
              <w:rPr>
                <w:noProof/>
                <w:webHidden/>
              </w:rPr>
              <w:instrText xml:space="preserve"> PAGEREF _Toc204242453 \h </w:instrText>
            </w:r>
            <w:r>
              <w:rPr>
                <w:noProof/>
                <w:webHidden/>
              </w:rPr>
            </w:r>
            <w:r>
              <w:rPr>
                <w:noProof/>
                <w:webHidden/>
              </w:rPr>
              <w:fldChar w:fldCharType="separate"/>
            </w:r>
            <w:r w:rsidR="00875014">
              <w:rPr>
                <w:noProof/>
                <w:webHidden/>
              </w:rPr>
              <w:t>75</w:t>
            </w:r>
            <w:r>
              <w:rPr>
                <w:noProof/>
                <w:webHidden/>
              </w:rPr>
              <w:fldChar w:fldCharType="end"/>
            </w:r>
          </w:hyperlink>
        </w:p>
        <w:p w14:paraId="56B0BC90" w14:textId="670FBD1F" w:rsidR="00595A5A" w:rsidRDefault="00595A5A">
          <w:pPr>
            <w:pStyle w:val="TOC3"/>
            <w:tabs>
              <w:tab w:val="right" w:leader="dot" w:pos="9350"/>
            </w:tabs>
            <w:rPr>
              <w:noProof/>
            </w:rPr>
          </w:pPr>
          <w:hyperlink w:anchor="_Toc204242454" w:history="1">
            <w:r w:rsidRPr="002228A4">
              <w:rPr>
                <w:rStyle w:val="Hyperlink"/>
                <w:noProof/>
              </w:rPr>
              <w:t>4.10.1 Operational characteristics</w:t>
            </w:r>
            <w:r>
              <w:rPr>
                <w:noProof/>
                <w:webHidden/>
              </w:rPr>
              <w:tab/>
            </w:r>
            <w:r>
              <w:rPr>
                <w:noProof/>
                <w:webHidden/>
              </w:rPr>
              <w:fldChar w:fldCharType="begin"/>
            </w:r>
            <w:r>
              <w:rPr>
                <w:noProof/>
                <w:webHidden/>
              </w:rPr>
              <w:instrText xml:space="preserve"> PAGEREF _Toc204242454 \h </w:instrText>
            </w:r>
            <w:r>
              <w:rPr>
                <w:noProof/>
                <w:webHidden/>
              </w:rPr>
            </w:r>
            <w:r>
              <w:rPr>
                <w:noProof/>
                <w:webHidden/>
              </w:rPr>
              <w:fldChar w:fldCharType="separate"/>
            </w:r>
            <w:r w:rsidR="00875014">
              <w:rPr>
                <w:noProof/>
                <w:webHidden/>
              </w:rPr>
              <w:t>75</w:t>
            </w:r>
            <w:r>
              <w:rPr>
                <w:noProof/>
                <w:webHidden/>
              </w:rPr>
              <w:fldChar w:fldCharType="end"/>
            </w:r>
          </w:hyperlink>
        </w:p>
        <w:p w14:paraId="553EBC06" w14:textId="1BB63F3C" w:rsidR="00595A5A" w:rsidRDefault="00595A5A">
          <w:pPr>
            <w:pStyle w:val="TOC3"/>
            <w:tabs>
              <w:tab w:val="right" w:leader="dot" w:pos="9350"/>
            </w:tabs>
            <w:rPr>
              <w:noProof/>
            </w:rPr>
          </w:pPr>
          <w:hyperlink w:anchor="_Toc204242455" w:history="1">
            <w:r w:rsidRPr="002228A4">
              <w:rPr>
                <w:rStyle w:val="Hyperlink"/>
                <w:noProof/>
              </w:rPr>
              <w:t>4.10.2 Service availability</w:t>
            </w:r>
            <w:r>
              <w:rPr>
                <w:noProof/>
                <w:webHidden/>
              </w:rPr>
              <w:tab/>
            </w:r>
            <w:r>
              <w:rPr>
                <w:noProof/>
                <w:webHidden/>
              </w:rPr>
              <w:fldChar w:fldCharType="begin"/>
            </w:r>
            <w:r>
              <w:rPr>
                <w:noProof/>
                <w:webHidden/>
              </w:rPr>
              <w:instrText xml:space="preserve"> PAGEREF _Toc204242455 \h </w:instrText>
            </w:r>
            <w:r>
              <w:rPr>
                <w:noProof/>
                <w:webHidden/>
              </w:rPr>
            </w:r>
            <w:r>
              <w:rPr>
                <w:noProof/>
                <w:webHidden/>
              </w:rPr>
              <w:fldChar w:fldCharType="separate"/>
            </w:r>
            <w:r w:rsidR="00875014">
              <w:rPr>
                <w:noProof/>
                <w:webHidden/>
              </w:rPr>
              <w:t>75</w:t>
            </w:r>
            <w:r>
              <w:rPr>
                <w:noProof/>
                <w:webHidden/>
              </w:rPr>
              <w:fldChar w:fldCharType="end"/>
            </w:r>
          </w:hyperlink>
        </w:p>
        <w:p w14:paraId="62C0189B" w14:textId="79661845" w:rsidR="00595A5A" w:rsidRDefault="00595A5A">
          <w:pPr>
            <w:pStyle w:val="TOC3"/>
            <w:tabs>
              <w:tab w:val="right" w:leader="dot" w:pos="9350"/>
            </w:tabs>
            <w:rPr>
              <w:noProof/>
            </w:rPr>
          </w:pPr>
          <w:hyperlink w:anchor="_Toc204242456" w:history="1">
            <w:r w:rsidRPr="002228A4">
              <w:rPr>
                <w:rStyle w:val="Hyperlink"/>
                <w:noProof/>
              </w:rPr>
              <w:t>4.10.3 Optional features</w:t>
            </w:r>
            <w:r>
              <w:rPr>
                <w:noProof/>
                <w:webHidden/>
              </w:rPr>
              <w:tab/>
            </w:r>
            <w:r>
              <w:rPr>
                <w:noProof/>
                <w:webHidden/>
              </w:rPr>
              <w:fldChar w:fldCharType="begin"/>
            </w:r>
            <w:r>
              <w:rPr>
                <w:noProof/>
                <w:webHidden/>
              </w:rPr>
              <w:instrText xml:space="preserve"> PAGEREF _Toc204242456 \h </w:instrText>
            </w:r>
            <w:r>
              <w:rPr>
                <w:noProof/>
                <w:webHidden/>
              </w:rPr>
            </w:r>
            <w:r>
              <w:rPr>
                <w:noProof/>
                <w:webHidden/>
              </w:rPr>
              <w:fldChar w:fldCharType="separate"/>
            </w:r>
            <w:r w:rsidR="00875014">
              <w:rPr>
                <w:noProof/>
                <w:webHidden/>
              </w:rPr>
              <w:t>75</w:t>
            </w:r>
            <w:r>
              <w:rPr>
                <w:noProof/>
                <w:webHidden/>
              </w:rPr>
              <w:fldChar w:fldCharType="end"/>
            </w:r>
          </w:hyperlink>
        </w:p>
        <w:p w14:paraId="7E7CD7C2" w14:textId="040048F0" w:rsidR="00595A5A" w:rsidRDefault="00595A5A">
          <w:pPr>
            <w:pStyle w:val="TOC2"/>
            <w:tabs>
              <w:tab w:val="right" w:leader="dot" w:pos="9350"/>
            </w:tabs>
            <w:rPr>
              <w:noProof/>
            </w:rPr>
          </w:pPr>
          <w:hyperlink w:anchor="_Toc204242457" w:history="1">
            <w:r w:rsidRPr="002228A4">
              <w:rPr>
                <w:rStyle w:val="Hyperlink"/>
                <w:noProof/>
              </w:rPr>
              <w:t>4.11 End of subscription</w:t>
            </w:r>
            <w:r>
              <w:rPr>
                <w:noProof/>
                <w:webHidden/>
              </w:rPr>
              <w:tab/>
            </w:r>
            <w:r>
              <w:rPr>
                <w:noProof/>
                <w:webHidden/>
              </w:rPr>
              <w:fldChar w:fldCharType="begin"/>
            </w:r>
            <w:r>
              <w:rPr>
                <w:noProof/>
                <w:webHidden/>
              </w:rPr>
              <w:instrText xml:space="preserve"> PAGEREF _Toc204242457 \h </w:instrText>
            </w:r>
            <w:r>
              <w:rPr>
                <w:noProof/>
                <w:webHidden/>
              </w:rPr>
            </w:r>
            <w:r>
              <w:rPr>
                <w:noProof/>
                <w:webHidden/>
              </w:rPr>
              <w:fldChar w:fldCharType="separate"/>
            </w:r>
            <w:r w:rsidR="00875014">
              <w:rPr>
                <w:noProof/>
                <w:webHidden/>
              </w:rPr>
              <w:t>75</w:t>
            </w:r>
            <w:r>
              <w:rPr>
                <w:noProof/>
                <w:webHidden/>
              </w:rPr>
              <w:fldChar w:fldCharType="end"/>
            </w:r>
          </w:hyperlink>
        </w:p>
        <w:p w14:paraId="166E2B6F" w14:textId="437C9771" w:rsidR="00595A5A" w:rsidRDefault="00595A5A">
          <w:pPr>
            <w:pStyle w:val="TOC2"/>
            <w:tabs>
              <w:tab w:val="right" w:leader="dot" w:pos="9350"/>
            </w:tabs>
            <w:rPr>
              <w:noProof/>
            </w:rPr>
          </w:pPr>
          <w:hyperlink w:anchor="_Toc204242458" w:history="1">
            <w:r w:rsidRPr="002228A4">
              <w:rPr>
                <w:rStyle w:val="Hyperlink"/>
                <w:noProof/>
              </w:rPr>
              <w:t>4.12 Key escrow and recovery</w:t>
            </w:r>
            <w:r>
              <w:rPr>
                <w:noProof/>
                <w:webHidden/>
              </w:rPr>
              <w:tab/>
            </w:r>
            <w:r>
              <w:rPr>
                <w:noProof/>
                <w:webHidden/>
              </w:rPr>
              <w:fldChar w:fldCharType="begin"/>
            </w:r>
            <w:r>
              <w:rPr>
                <w:noProof/>
                <w:webHidden/>
              </w:rPr>
              <w:instrText xml:space="preserve"> PAGEREF _Toc204242458 \h </w:instrText>
            </w:r>
            <w:r>
              <w:rPr>
                <w:noProof/>
                <w:webHidden/>
              </w:rPr>
            </w:r>
            <w:r>
              <w:rPr>
                <w:noProof/>
                <w:webHidden/>
              </w:rPr>
              <w:fldChar w:fldCharType="separate"/>
            </w:r>
            <w:r w:rsidR="00875014">
              <w:rPr>
                <w:noProof/>
                <w:webHidden/>
              </w:rPr>
              <w:t>76</w:t>
            </w:r>
            <w:r>
              <w:rPr>
                <w:noProof/>
                <w:webHidden/>
              </w:rPr>
              <w:fldChar w:fldCharType="end"/>
            </w:r>
          </w:hyperlink>
        </w:p>
        <w:p w14:paraId="1B8501D7" w14:textId="035FC399" w:rsidR="00595A5A" w:rsidRDefault="00595A5A">
          <w:pPr>
            <w:pStyle w:val="TOC3"/>
            <w:tabs>
              <w:tab w:val="right" w:leader="dot" w:pos="9350"/>
            </w:tabs>
            <w:rPr>
              <w:noProof/>
            </w:rPr>
          </w:pPr>
          <w:hyperlink w:anchor="_Toc204242459" w:history="1">
            <w:r w:rsidRPr="002228A4">
              <w:rPr>
                <w:rStyle w:val="Hyperlink"/>
                <w:noProof/>
              </w:rPr>
              <w:t>4.12.1 Key escrow and recovery policy and practices</w:t>
            </w:r>
            <w:r>
              <w:rPr>
                <w:noProof/>
                <w:webHidden/>
              </w:rPr>
              <w:tab/>
            </w:r>
            <w:r>
              <w:rPr>
                <w:noProof/>
                <w:webHidden/>
              </w:rPr>
              <w:fldChar w:fldCharType="begin"/>
            </w:r>
            <w:r>
              <w:rPr>
                <w:noProof/>
                <w:webHidden/>
              </w:rPr>
              <w:instrText xml:space="preserve"> PAGEREF _Toc204242459 \h </w:instrText>
            </w:r>
            <w:r>
              <w:rPr>
                <w:noProof/>
                <w:webHidden/>
              </w:rPr>
            </w:r>
            <w:r>
              <w:rPr>
                <w:noProof/>
                <w:webHidden/>
              </w:rPr>
              <w:fldChar w:fldCharType="separate"/>
            </w:r>
            <w:r w:rsidR="00875014">
              <w:rPr>
                <w:noProof/>
                <w:webHidden/>
              </w:rPr>
              <w:t>76</w:t>
            </w:r>
            <w:r>
              <w:rPr>
                <w:noProof/>
                <w:webHidden/>
              </w:rPr>
              <w:fldChar w:fldCharType="end"/>
            </w:r>
          </w:hyperlink>
        </w:p>
        <w:p w14:paraId="58A457A4" w14:textId="15C317FF" w:rsidR="00595A5A" w:rsidRDefault="00595A5A">
          <w:pPr>
            <w:pStyle w:val="TOC3"/>
            <w:tabs>
              <w:tab w:val="right" w:leader="dot" w:pos="9350"/>
            </w:tabs>
            <w:rPr>
              <w:noProof/>
            </w:rPr>
          </w:pPr>
          <w:hyperlink w:anchor="_Toc204242460" w:history="1">
            <w:r w:rsidRPr="002228A4">
              <w:rPr>
                <w:rStyle w:val="Hyperlink"/>
                <w:noProof/>
              </w:rPr>
              <w:t>4.12.2 Session key encapsulation and recovery policy and practices</w:t>
            </w:r>
            <w:r>
              <w:rPr>
                <w:noProof/>
                <w:webHidden/>
              </w:rPr>
              <w:tab/>
            </w:r>
            <w:r>
              <w:rPr>
                <w:noProof/>
                <w:webHidden/>
              </w:rPr>
              <w:fldChar w:fldCharType="begin"/>
            </w:r>
            <w:r>
              <w:rPr>
                <w:noProof/>
                <w:webHidden/>
              </w:rPr>
              <w:instrText xml:space="preserve"> PAGEREF _Toc204242460 \h </w:instrText>
            </w:r>
            <w:r>
              <w:rPr>
                <w:noProof/>
                <w:webHidden/>
              </w:rPr>
            </w:r>
            <w:r>
              <w:rPr>
                <w:noProof/>
                <w:webHidden/>
              </w:rPr>
              <w:fldChar w:fldCharType="separate"/>
            </w:r>
            <w:r w:rsidR="00875014">
              <w:rPr>
                <w:noProof/>
                <w:webHidden/>
              </w:rPr>
              <w:t>76</w:t>
            </w:r>
            <w:r>
              <w:rPr>
                <w:noProof/>
                <w:webHidden/>
              </w:rPr>
              <w:fldChar w:fldCharType="end"/>
            </w:r>
          </w:hyperlink>
        </w:p>
        <w:p w14:paraId="33C313CF" w14:textId="546B4493" w:rsidR="00595A5A" w:rsidRDefault="00595A5A">
          <w:pPr>
            <w:pStyle w:val="TOC1"/>
            <w:tabs>
              <w:tab w:val="right" w:leader="dot" w:pos="9350"/>
            </w:tabs>
            <w:rPr>
              <w:noProof/>
            </w:rPr>
          </w:pPr>
          <w:hyperlink w:anchor="_Toc204242461" w:history="1">
            <w:r w:rsidRPr="002228A4">
              <w:rPr>
                <w:rStyle w:val="Hyperlink"/>
                <w:noProof/>
              </w:rPr>
              <w:t>5. MANAGEMENT, OPERATIONAL, AND PHYSICAL CONTROLS</w:t>
            </w:r>
            <w:r>
              <w:rPr>
                <w:noProof/>
                <w:webHidden/>
              </w:rPr>
              <w:tab/>
            </w:r>
            <w:r>
              <w:rPr>
                <w:noProof/>
                <w:webHidden/>
              </w:rPr>
              <w:fldChar w:fldCharType="begin"/>
            </w:r>
            <w:r>
              <w:rPr>
                <w:noProof/>
                <w:webHidden/>
              </w:rPr>
              <w:instrText xml:space="preserve"> PAGEREF _Toc204242461 \h </w:instrText>
            </w:r>
            <w:r>
              <w:rPr>
                <w:noProof/>
                <w:webHidden/>
              </w:rPr>
            </w:r>
            <w:r>
              <w:rPr>
                <w:noProof/>
                <w:webHidden/>
              </w:rPr>
              <w:fldChar w:fldCharType="separate"/>
            </w:r>
            <w:r w:rsidR="00875014">
              <w:rPr>
                <w:noProof/>
                <w:webHidden/>
              </w:rPr>
              <w:t>77</w:t>
            </w:r>
            <w:r>
              <w:rPr>
                <w:noProof/>
                <w:webHidden/>
              </w:rPr>
              <w:fldChar w:fldCharType="end"/>
            </w:r>
          </w:hyperlink>
        </w:p>
        <w:p w14:paraId="5DDBAEE2" w14:textId="5AADF085" w:rsidR="00595A5A" w:rsidRDefault="00595A5A">
          <w:pPr>
            <w:pStyle w:val="TOC2"/>
            <w:tabs>
              <w:tab w:val="right" w:leader="dot" w:pos="9350"/>
            </w:tabs>
            <w:rPr>
              <w:noProof/>
            </w:rPr>
          </w:pPr>
          <w:hyperlink w:anchor="_Toc204242462" w:history="1">
            <w:r w:rsidRPr="002228A4">
              <w:rPr>
                <w:rStyle w:val="Hyperlink"/>
                <w:noProof/>
              </w:rPr>
              <w:t>5.1 Physical Security Controls</w:t>
            </w:r>
            <w:r>
              <w:rPr>
                <w:noProof/>
                <w:webHidden/>
              </w:rPr>
              <w:tab/>
            </w:r>
            <w:r>
              <w:rPr>
                <w:noProof/>
                <w:webHidden/>
              </w:rPr>
              <w:fldChar w:fldCharType="begin"/>
            </w:r>
            <w:r>
              <w:rPr>
                <w:noProof/>
                <w:webHidden/>
              </w:rPr>
              <w:instrText xml:space="preserve"> PAGEREF _Toc204242462 \h </w:instrText>
            </w:r>
            <w:r>
              <w:rPr>
                <w:noProof/>
                <w:webHidden/>
              </w:rPr>
            </w:r>
            <w:r>
              <w:rPr>
                <w:noProof/>
                <w:webHidden/>
              </w:rPr>
              <w:fldChar w:fldCharType="separate"/>
            </w:r>
            <w:r w:rsidR="00875014">
              <w:rPr>
                <w:noProof/>
                <w:webHidden/>
              </w:rPr>
              <w:t>78</w:t>
            </w:r>
            <w:r>
              <w:rPr>
                <w:noProof/>
                <w:webHidden/>
              </w:rPr>
              <w:fldChar w:fldCharType="end"/>
            </w:r>
          </w:hyperlink>
        </w:p>
        <w:p w14:paraId="4FD10744" w14:textId="031349B0" w:rsidR="00595A5A" w:rsidRDefault="00595A5A">
          <w:pPr>
            <w:pStyle w:val="TOC3"/>
            <w:tabs>
              <w:tab w:val="right" w:leader="dot" w:pos="9350"/>
            </w:tabs>
            <w:rPr>
              <w:noProof/>
            </w:rPr>
          </w:pPr>
          <w:hyperlink w:anchor="_Toc204242463" w:history="1">
            <w:r w:rsidRPr="002228A4">
              <w:rPr>
                <w:rStyle w:val="Hyperlink"/>
                <w:noProof/>
              </w:rPr>
              <w:t>5.1.1 Site location and construction</w:t>
            </w:r>
            <w:r>
              <w:rPr>
                <w:noProof/>
                <w:webHidden/>
              </w:rPr>
              <w:tab/>
            </w:r>
            <w:r>
              <w:rPr>
                <w:noProof/>
                <w:webHidden/>
              </w:rPr>
              <w:fldChar w:fldCharType="begin"/>
            </w:r>
            <w:r>
              <w:rPr>
                <w:noProof/>
                <w:webHidden/>
              </w:rPr>
              <w:instrText xml:space="preserve"> PAGEREF _Toc204242463 \h </w:instrText>
            </w:r>
            <w:r>
              <w:rPr>
                <w:noProof/>
                <w:webHidden/>
              </w:rPr>
            </w:r>
            <w:r>
              <w:rPr>
                <w:noProof/>
                <w:webHidden/>
              </w:rPr>
              <w:fldChar w:fldCharType="separate"/>
            </w:r>
            <w:r w:rsidR="00875014">
              <w:rPr>
                <w:noProof/>
                <w:webHidden/>
              </w:rPr>
              <w:t>78</w:t>
            </w:r>
            <w:r>
              <w:rPr>
                <w:noProof/>
                <w:webHidden/>
              </w:rPr>
              <w:fldChar w:fldCharType="end"/>
            </w:r>
          </w:hyperlink>
        </w:p>
        <w:p w14:paraId="21109C83" w14:textId="6113443C" w:rsidR="00595A5A" w:rsidRDefault="00595A5A">
          <w:pPr>
            <w:pStyle w:val="TOC3"/>
            <w:tabs>
              <w:tab w:val="right" w:leader="dot" w:pos="9350"/>
            </w:tabs>
            <w:rPr>
              <w:noProof/>
            </w:rPr>
          </w:pPr>
          <w:hyperlink w:anchor="_Toc204242464" w:history="1">
            <w:r w:rsidRPr="002228A4">
              <w:rPr>
                <w:rStyle w:val="Hyperlink"/>
                <w:noProof/>
              </w:rPr>
              <w:t>5.1.2 Physical access</w:t>
            </w:r>
            <w:r>
              <w:rPr>
                <w:noProof/>
                <w:webHidden/>
              </w:rPr>
              <w:tab/>
            </w:r>
            <w:r>
              <w:rPr>
                <w:noProof/>
                <w:webHidden/>
              </w:rPr>
              <w:fldChar w:fldCharType="begin"/>
            </w:r>
            <w:r>
              <w:rPr>
                <w:noProof/>
                <w:webHidden/>
              </w:rPr>
              <w:instrText xml:space="preserve"> PAGEREF _Toc204242464 \h </w:instrText>
            </w:r>
            <w:r>
              <w:rPr>
                <w:noProof/>
                <w:webHidden/>
              </w:rPr>
            </w:r>
            <w:r>
              <w:rPr>
                <w:noProof/>
                <w:webHidden/>
              </w:rPr>
              <w:fldChar w:fldCharType="separate"/>
            </w:r>
            <w:r w:rsidR="00875014">
              <w:rPr>
                <w:noProof/>
                <w:webHidden/>
              </w:rPr>
              <w:t>78</w:t>
            </w:r>
            <w:r>
              <w:rPr>
                <w:noProof/>
                <w:webHidden/>
              </w:rPr>
              <w:fldChar w:fldCharType="end"/>
            </w:r>
          </w:hyperlink>
        </w:p>
        <w:p w14:paraId="15511B25" w14:textId="60973840" w:rsidR="00595A5A" w:rsidRDefault="00595A5A">
          <w:pPr>
            <w:pStyle w:val="TOC3"/>
            <w:tabs>
              <w:tab w:val="right" w:leader="dot" w:pos="9350"/>
            </w:tabs>
            <w:rPr>
              <w:noProof/>
            </w:rPr>
          </w:pPr>
          <w:hyperlink w:anchor="_Toc204242465" w:history="1">
            <w:r w:rsidRPr="002228A4">
              <w:rPr>
                <w:rStyle w:val="Hyperlink"/>
                <w:noProof/>
              </w:rPr>
              <w:t>5.1.3 Power and air conditioning</w:t>
            </w:r>
            <w:r>
              <w:rPr>
                <w:noProof/>
                <w:webHidden/>
              </w:rPr>
              <w:tab/>
            </w:r>
            <w:r>
              <w:rPr>
                <w:noProof/>
                <w:webHidden/>
              </w:rPr>
              <w:fldChar w:fldCharType="begin"/>
            </w:r>
            <w:r>
              <w:rPr>
                <w:noProof/>
                <w:webHidden/>
              </w:rPr>
              <w:instrText xml:space="preserve"> PAGEREF _Toc204242465 \h </w:instrText>
            </w:r>
            <w:r>
              <w:rPr>
                <w:noProof/>
                <w:webHidden/>
              </w:rPr>
            </w:r>
            <w:r>
              <w:rPr>
                <w:noProof/>
                <w:webHidden/>
              </w:rPr>
              <w:fldChar w:fldCharType="separate"/>
            </w:r>
            <w:r w:rsidR="00875014">
              <w:rPr>
                <w:noProof/>
                <w:webHidden/>
              </w:rPr>
              <w:t>78</w:t>
            </w:r>
            <w:r>
              <w:rPr>
                <w:noProof/>
                <w:webHidden/>
              </w:rPr>
              <w:fldChar w:fldCharType="end"/>
            </w:r>
          </w:hyperlink>
        </w:p>
        <w:p w14:paraId="638B0DD7" w14:textId="0E4078CB" w:rsidR="00595A5A" w:rsidRDefault="00595A5A">
          <w:pPr>
            <w:pStyle w:val="TOC3"/>
            <w:tabs>
              <w:tab w:val="right" w:leader="dot" w:pos="9350"/>
            </w:tabs>
            <w:rPr>
              <w:noProof/>
            </w:rPr>
          </w:pPr>
          <w:hyperlink w:anchor="_Toc204242466" w:history="1">
            <w:r w:rsidRPr="002228A4">
              <w:rPr>
                <w:rStyle w:val="Hyperlink"/>
                <w:noProof/>
              </w:rPr>
              <w:t>5.1.4 Water exposures</w:t>
            </w:r>
            <w:r>
              <w:rPr>
                <w:noProof/>
                <w:webHidden/>
              </w:rPr>
              <w:tab/>
            </w:r>
            <w:r>
              <w:rPr>
                <w:noProof/>
                <w:webHidden/>
              </w:rPr>
              <w:fldChar w:fldCharType="begin"/>
            </w:r>
            <w:r>
              <w:rPr>
                <w:noProof/>
                <w:webHidden/>
              </w:rPr>
              <w:instrText xml:space="preserve"> PAGEREF _Toc204242466 \h </w:instrText>
            </w:r>
            <w:r>
              <w:rPr>
                <w:noProof/>
                <w:webHidden/>
              </w:rPr>
            </w:r>
            <w:r>
              <w:rPr>
                <w:noProof/>
                <w:webHidden/>
              </w:rPr>
              <w:fldChar w:fldCharType="separate"/>
            </w:r>
            <w:r w:rsidR="00875014">
              <w:rPr>
                <w:noProof/>
                <w:webHidden/>
              </w:rPr>
              <w:t>78</w:t>
            </w:r>
            <w:r>
              <w:rPr>
                <w:noProof/>
                <w:webHidden/>
              </w:rPr>
              <w:fldChar w:fldCharType="end"/>
            </w:r>
          </w:hyperlink>
        </w:p>
        <w:p w14:paraId="689EE22C" w14:textId="3119FCAF" w:rsidR="00595A5A" w:rsidRDefault="00595A5A">
          <w:pPr>
            <w:pStyle w:val="TOC3"/>
            <w:tabs>
              <w:tab w:val="right" w:leader="dot" w:pos="9350"/>
            </w:tabs>
            <w:rPr>
              <w:noProof/>
            </w:rPr>
          </w:pPr>
          <w:hyperlink w:anchor="_Toc204242467" w:history="1">
            <w:r w:rsidRPr="002228A4">
              <w:rPr>
                <w:rStyle w:val="Hyperlink"/>
                <w:noProof/>
              </w:rPr>
              <w:t>5.1.5 Fire prevention and protection</w:t>
            </w:r>
            <w:r>
              <w:rPr>
                <w:noProof/>
                <w:webHidden/>
              </w:rPr>
              <w:tab/>
            </w:r>
            <w:r>
              <w:rPr>
                <w:noProof/>
                <w:webHidden/>
              </w:rPr>
              <w:fldChar w:fldCharType="begin"/>
            </w:r>
            <w:r>
              <w:rPr>
                <w:noProof/>
                <w:webHidden/>
              </w:rPr>
              <w:instrText xml:space="preserve"> PAGEREF _Toc204242467 \h </w:instrText>
            </w:r>
            <w:r>
              <w:rPr>
                <w:noProof/>
                <w:webHidden/>
              </w:rPr>
            </w:r>
            <w:r>
              <w:rPr>
                <w:noProof/>
                <w:webHidden/>
              </w:rPr>
              <w:fldChar w:fldCharType="separate"/>
            </w:r>
            <w:r w:rsidR="00875014">
              <w:rPr>
                <w:noProof/>
                <w:webHidden/>
              </w:rPr>
              <w:t>78</w:t>
            </w:r>
            <w:r>
              <w:rPr>
                <w:noProof/>
                <w:webHidden/>
              </w:rPr>
              <w:fldChar w:fldCharType="end"/>
            </w:r>
          </w:hyperlink>
        </w:p>
        <w:p w14:paraId="32578F7F" w14:textId="02157F67" w:rsidR="00595A5A" w:rsidRDefault="00595A5A">
          <w:pPr>
            <w:pStyle w:val="TOC3"/>
            <w:tabs>
              <w:tab w:val="right" w:leader="dot" w:pos="9350"/>
            </w:tabs>
            <w:rPr>
              <w:noProof/>
            </w:rPr>
          </w:pPr>
          <w:hyperlink w:anchor="_Toc204242468" w:history="1">
            <w:r w:rsidRPr="002228A4">
              <w:rPr>
                <w:rStyle w:val="Hyperlink"/>
                <w:noProof/>
              </w:rPr>
              <w:t>5.1.6 Media storage</w:t>
            </w:r>
            <w:r>
              <w:rPr>
                <w:noProof/>
                <w:webHidden/>
              </w:rPr>
              <w:tab/>
            </w:r>
            <w:r>
              <w:rPr>
                <w:noProof/>
                <w:webHidden/>
              </w:rPr>
              <w:fldChar w:fldCharType="begin"/>
            </w:r>
            <w:r>
              <w:rPr>
                <w:noProof/>
                <w:webHidden/>
              </w:rPr>
              <w:instrText xml:space="preserve"> PAGEREF _Toc204242468 \h </w:instrText>
            </w:r>
            <w:r>
              <w:rPr>
                <w:noProof/>
                <w:webHidden/>
              </w:rPr>
            </w:r>
            <w:r>
              <w:rPr>
                <w:noProof/>
                <w:webHidden/>
              </w:rPr>
              <w:fldChar w:fldCharType="separate"/>
            </w:r>
            <w:r w:rsidR="00875014">
              <w:rPr>
                <w:noProof/>
                <w:webHidden/>
              </w:rPr>
              <w:t>78</w:t>
            </w:r>
            <w:r>
              <w:rPr>
                <w:noProof/>
                <w:webHidden/>
              </w:rPr>
              <w:fldChar w:fldCharType="end"/>
            </w:r>
          </w:hyperlink>
        </w:p>
        <w:p w14:paraId="6428C8FC" w14:textId="665EB99C" w:rsidR="00595A5A" w:rsidRDefault="00595A5A">
          <w:pPr>
            <w:pStyle w:val="TOC3"/>
            <w:tabs>
              <w:tab w:val="right" w:leader="dot" w:pos="9350"/>
            </w:tabs>
            <w:rPr>
              <w:noProof/>
            </w:rPr>
          </w:pPr>
          <w:hyperlink w:anchor="_Toc204242469" w:history="1">
            <w:r w:rsidRPr="002228A4">
              <w:rPr>
                <w:rStyle w:val="Hyperlink"/>
                <w:noProof/>
              </w:rPr>
              <w:t>5.1.7 Waste disposal</w:t>
            </w:r>
            <w:r>
              <w:rPr>
                <w:noProof/>
                <w:webHidden/>
              </w:rPr>
              <w:tab/>
            </w:r>
            <w:r>
              <w:rPr>
                <w:noProof/>
                <w:webHidden/>
              </w:rPr>
              <w:fldChar w:fldCharType="begin"/>
            </w:r>
            <w:r>
              <w:rPr>
                <w:noProof/>
                <w:webHidden/>
              </w:rPr>
              <w:instrText xml:space="preserve"> PAGEREF _Toc204242469 \h </w:instrText>
            </w:r>
            <w:r>
              <w:rPr>
                <w:noProof/>
                <w:webHidden/>
              </w:rPr>
            </w:r>
            <w:r>
              <w:rPr>
                <w:noProof/>
                <w:webHidden/>
              </w:rPr>
              <w:fldChar w:fldCharType="separate"/>
            </w:r>
            <w:r w:rsidR="00875014">
              <w:rPr>
                <w:noProof/>
                <w:webHidden/>
              </w:rPr>
              <w:t>78</w:t>
            </w:r>
            <w:r>
              <w:rPr>
                <w:noProof/>
                <w:webHidden/>
              </w:rPr>
              <w:fldChar w:fldCharType="end"/>
            </w:r>
          </w:hyperlink>
        </w:p>
        <w:p w14:paraId="0BB36130" w14:textId="32579288" w:rsidR="00595A5A" w:rsidRDefault="00595A5A">
          <w:pPr>
            <w:pStyle w:val="TOC3"/>
            <w:tabs>
              <w:tab w:val="right" w:leader="dot" w:pos="9350"/>
            </w:tabs>
            <w:rPr>
              <w:noProof/>
            </w:rPr>
          </w:pPr>
          <w:hyperlink w:anchor="_Toc204242470" w:history="1">
            <w:r w:rsidRPr="002228A4">
              <w:rPr>
                <w:rStyle w:val="Hyperlink"/>
                <w:noProof/>
              </w:rPr>
              <w:t>5.1.8 Off-site backup</w:t>
            </w:r>
            <w:r>
              <w:rPr>
                <w:noProof/>
                <w:webHidden/>
              </w:rPr>
              <w:tab/>
            </w:r>
            <w:r>
              <w:rPr>
                <w:noProof/>
                <w:webHidden/>
              </w:rPr>
              <w:fldChar w:fldCharType="begin"/>
            </w:r>
            <w:r>
              <w:rPr>
                <w:noProof/>
                <w:webHidden/>
              </w:rPr>
              <w:instrText xml:space="preserve"> PAGEREF _Toc204242470 \h </w:instrText>
            </w:r>
            <w:r>
              <w:rPr>
                <w:noProof/>
                <w:webHidden/>
              </w:rPr>
            </w:r>
            <w:r>
              <w:rPr>
                <w:noProof/>
                <w:webHidden/>
              </w:rPr>
              <w:fldChar w:fldCharType="separate"/>
            </w:r>
            <w:r w:rsidR="00875014">
              <w:rPr>
                <w:noProof/>
                <w:webHidden/>
              </w:rPr>
              <w:t>78</w:t>
            </w:r>
            <w:r>
              <w:rPr>
                <w:noProof/>
                <w:webHidden/>
              </w:rPr>
              <w:fldChar w:fldCharType="end"/>
            </w:r>
          </w:hyperlink>
        </w:p>
        <w:p w14:paraId="7BA428A7" w14:textId="00931245" w:rsidR="00595A5A" w:rsidRDefault="00595A5A">
          <w:pPr>
            <w:pStyle w:val="TOC2"/>
            <w:tabs>
              <w:tab w:val="right" w:leader="dot" w:pos="9350"/>
            </w:tabs>
            <w:rPr>
              <w:noProof/>
            </w:rPr>
          </w:pPr>
          <w:hyperlink w:anchor="_Toc204242471" w:history="1">
            <w:r w:rsidRPr="002228A4">
              <w:rPr>
                <w:rStyle w:val="Hyperlink"/>
                <w:noProof/>
              </w:rPr>
              <w:t>5.2 Procedural controls</w:t>
            </w:r>
            <w:r>
              <w:rPr>
                <w:noProof/>
                <w:webHidden/>
              </w:rPr>
              <w:tab/>
            </w:r>
            <w:r>
              <w:rPr>
                <w:noProof/>
                <w:webHidden/>
              </w:rPr>
              <w:fldChar w:fldCharType="begin"/>
            </w:r>
            <w:r>
              <w:rPr>
                <w:noProof/>
                <w:webHidden/>
              </w:rPr>
              <w:instrText xml:space="preserve"> PAGEREF _Toc204242471 \h </w:instrText>
            </w:r>
            <w:r>
              <w:rPr>
                <w:noProof/>
                <w:webHidden/>
              </w:rPr>
            </w:r>
            <w:r>
              <w:rPr>
                <w:noProof/>
                <w:webHidden/>
              </w:rPr>
              <w:fldChar w:fldCharType="separate"/>
            </w:r>
            <w:r w:rsidR="00875014">
              <w:rPr>
                <w:noProof/>
                <w:webHidden/>
              </w:rPr>
              <w:t>78</w:t>
            </w:r>
            <w:r>
              <w:rPr>
                <w:noProof/>
                <w:webHidden/>
              </w:rPr>
              <w:fldChar w:fldCharType="end"/>
            </w:r>
          </w:hyperlink>
        </w:p>
        <w:p w14:paraId="63B8940A" w14:textId="5340EFDC" w:rsidR="00595A5A" w:rsidRDefault="00595A5A">
          <w:pPr>
            <w:pStyle w:val="TOC3"/>
            <w:tabs>
              <w:tab w:val="right" w:leader="dot" w:pos="9350"/>
            </w:tabs>
            <w:rPr>
              <w:noProof/>
            </w:rPr>
          </w:pPr>
          <w:hyperlink w:anchor="_Toc204242472" w:history="1">
            <w:r w:rsidRPr="002228A4">
              <w:rPr>
                <w:rStyle w:val="Hyperlink"/>
                <w:noProof/>
              </w:rPr>
              <w:t>5.2.1 Trusted roles</w:t>
            </w:r>
            <w:r>
              <w:rPr>
                <w:noProof/>
                <w:webHidden/>
              </w:rPr>
              <w:tab/>
            </w:r>
            <w:r>
              <w:rPr>
                <w:noProof/>
                <w:webHidden/>
              </w:rPr>
              <w:fldChar w:fldCharType="begin"/>
            </w:r>
            <w:r>
              <w:rPr>
                <w:noProof/>
                <w:webHidden/>
              </w:rPr>
              <w:instrText xml:space="preserve"> PAGEREF _Toc204242472 \h </w:instrText>
            </w:r>
            <w:r>
              <w:rPr>
                <w:noProof/>
                <w:webHidden/>
              </w:rPr>
            </w:r>
            <w:r>
              <w:rPr>
                <w:noProof/>
                <w:webHidden/>
              </w:rPr>
              <w:fldChar w:fldCharType="separate"/>
            </w:r>
            <w:r w:rsidR="00875014">
              <w:rPr>
                <w:noProof/>
                <w:webHidden/>
              </w:rPr>
              <w:t>78</w:t>
            </w:r>
            <w:r>
              <w:rPr>
                <w:noProof/>
                <w:webHidden/>
              </w:rPr>
              <w:fldChar w:fldCharType="end"/>
            </w:r>
          </w:hyperlink>
        </w:p>
        <w:p w14:paraId="3B1429C3" w14:textId="67592D94" w:rsidR="00595A5A" w:rsidRDefault="00595A5A">
          <w:pPr>
            <w:pStyle w:val="TOC3"/>
            <w:tabs>
              <w:tab w:val="right" w:leader="dot" w:pos="9350"/>
            </w:tabs>
            <w:rPr>
              <w:noProof/>
            </w:rPr>
          </w:pPr>
          <w:hyperlink w:anchor="_Toc204242473" w:history="1">
            <w:r w:rsidRPr="002228A4">
              <w:rPr>
                <w:rStyle w:val="Hyperlink"/>
                <w:noProof/>
              </w:rPr>
              <w:t>5.2.2 Number of Individuals Required per Task</w:t>
            </w:r>
            <w:r>
              <w:rPr>
                <w:noProof/>
                <w:webHidden/>
              </w:rPr>
              <w:tab/>
            </w:r>
            <w:r>
              <w:rPr>
                <w:noProof/>
                <w:webHidden/>
              </w:rPr>
              <w:fldChar w:fldCharType="begin"/>
            </w:r>
            <w:r>
              <w:rPr>
                <w:noProof/>
                <w:webHidden/>
              </w:rPr>
              <w:instrText xml:space="preserve"> PAGEREF _Toc204242473 \h </w:instrText>
            </w:r>
            <w:r>
              <w:rPr>
                <w:noProof/>
                <w:webHidden/>
              </w:rPr>
            </w:r>
            <w:r>
              <w:rPr>
                <w:noProof/>
                <w:webHidden/>
              </w:rPr>
              <w:fldChar w:fldCharType="separate"/>
            </w:r>
            <w:r w:rsidR="00875014">
              <w:rPr>
                <w:noProof/>
                <w:webHidden/>
              </w:rPr>
              <w:t>78</w:t>
            </w:r>
            <w:r>
              <w:rPr>
                <w:noProof/>
                <w:webHidden/>
              </w:rPr>
              <w:fldChar w:fldCharType="end"/>
            </w:r>
          </w:hyperlink>
        </w:p>
        <w:p w14:paraId="0F92E76C" w14:textId="39B759E0" w:rsidR="00595A5A" w:rsidRDefault="00595A5A">
          <w:pPr>
            <w:pStyle w:val="TOC3"/>
            <w:tabs>
              <w:tab w:val="right" w:leader="dot" w:pos="9350"/>
            </w:tabs>
            <w:rPr>
              <w:noProof/>
            </w:rPr>
          </w:pPr>
          <w:hyperlink w:anchor="_Toc204242474" w:history="1">
            <w:r w:rsidRPr="002228A4">
              <w:rPr>
                <w:rStyle w:val="Hyperlink"/>
                <w:noProof/>
              </w:rPr>
              <w:t>5.2.3 Identification and authentication for each role</w:t>
            </w:r>
            <w:r>
              <w:rPr>
                <w:noProof/>
                <w:webHidden/>
              </w:rPr>
              <w:tab/>
            </w:r>
            <w:r>
              <w:rPr>
                <w:noProof/>
                <w:webHidden/>
              </w:rPr>
              <w:fldChar w:fldCharType="begin"/>
            </w:r>
            <w:r>
              <w:rPr>
                <w:noProof/>
                <w:webHidden/>
              </w:rPr>
              <w:instrText xml:space="preserve"> PAGEREF _Toc204242474 \h </w:instrText>
            </w:r>
            <w:r>
              <w:rPr>
                <w:noProof/>
                <w:webHidden/>
              </w:rPr>
            </w:r>
            <w:r>
              <w:rPr>
                <w:noProof/>
                <w:webHidden/>
              </w:rPr>
              <w:fldChar w:fldCharType="separate"/>
            </w:r>
            <w:r w:rsidR="00875014">
              <w:rPr>
                <w:noProof/>
                <w:webHidden/>
              </w:rPr>
              <w:t>78</w:t>
            </w:r>
            <w:r>
              <w:rPr>
                <w:noProof/>
                <w:webHidden/>
              </w:rPr>
              <w:fldChar w:fldCharType="end"/>
            </w:r>
          </w:hyperlink>
        </w:p>
        <w:p w14:paraId="11C4DBF3" w14:textId="73331303" w:rsidR="00595A5A" w:rsidRDefault="00595A5A">
          <w:pPr>
            <w:pStyle w:val="TOC3"/>
            <w:tabs>
              <w:tab w:val="right" w:leader="dot" w:pos="9350"/>
            </w:tabs>
            <w:rPr>
              <w:noProof/>
            </w:rPr>
          </w:pPr>
          <w:hyperlink w:anchor="_Toc204242475" w:history="1">
            <w:r w:rsidRPr="002228A4">
              <w:rPr>
                <w:rStyle w:val="Hyperlink"/>
                <w:noProof/>
              </w:rPr>
              <w:t>5.2.4 Roles requiring separation of duties</w:t>
            </w:r>
            <w:r>
              <w:rPr>
                <w:noProof/>
                <w:webHidden/>
              </w:rPr>
              <w:tab/>
            </w:r>
            <w:r>
              <w:rPr>
                <w:noProof/>
                <w:webHidden/>
              </w:rPr>
              <w:fldChar w:fldCharType="begin"/>
            </w:r>
            <w:r>
              <w:rPr>
                <w:noProof/>
                <w:webHidden/>
              </w:rPr>
              <w:instrText xml:space="preserve"> PAGEREF _Toc204242475 \h </w:instrText>
            </w:r>
            <w:r>
              <w:rPr>
                <w:noProof/>
                <w:webHidden/>
              </w:rPr>
            </w:r>
            <w:r>
              <w:rPr>
                <w:noProof/>
                <w:webHidden/>
              </w:rPr>
              <w:fldChar w:fldCharType="separate"/>
            </w:r>
            <w:r w:rsidR="00875014">
              <w:rPr>
                <w:noProof/>
                <w:webHidden/>
              </w:rPr>
              <w:t>78</w:t>
            </w:r>
            <w:r>
              <w:rPr>
                <w:noProof/>
                <w:webHidden/>
              </w:rPr>
              <w:fldChar w:fldCharType="end"/>
            </w:r>
          </w:hyperlink>
        </w:p>
        <w:p w14:paraId="4836B838" w14:textId="41EBCF7A" w:rsidR="00595A5A" w:rsidRDefault="00595A5A">
          <w:pPr>
            <w:pStyle w:val="TOC2"/>
            <w:tabs>
              <w:tab w:val="right" w:leader="dot" w:pos="9350"/>
            </w:tabs>
            <w:rPr>
              <w:noProof/>
            </w:rPr>
          </w:pPr>
          <w:hyperlink w:anchor="_Toc204242476" w:history="1">
            <w:r w:rsidRPr="002228A4">
              <w:rPr>
                <w:rStyle w:val="Hyperlink"/>
                <w:noProof/>
              </w:rPr>
              <w:t>5.3 Personnel controls</w:t>
            </w:r>
            <w:r>
              <w:rPr>
                <w:noProof/>
                <w:webHidden/>
              </w:rPr>
              <w:tab/>
            </w:r>
            <w:r>
              <w:rPr>
                <w:noProof/>
                <w:webHidden/>
              </w:rPr>
              <w:fldChar w:fldCharType="begin"/>
            </w:r>
            <w:r>
              <w:rPr>
                <w:noProof/>
                <w:webHidden/>
              </w:rPr>
              <w:instrText xml:space="preserve"> PAGEREF _Toc204242476 \h </w:instrText>
            </w:r>
            <w:r>
              <w:rPr>
                <w:noProof/>
                <w:webHidden/>
              </w:rPr>
            </w:r>
            <w:r>
              <w:rPr>
                <w:noProof/>
                <w:webHidden/>
              </w:rPr>
              <w:fldChar w:fldCharType="separate"/>
            </w:r>
            <w:r w:rsidR="00875014">
              <w:rPr>
                <w:noProof/>
                <w:webHidden/>
              </w:rPr>
              <w:t>78</w:t>
            </w:r>
            <w:r>
              <w:rPr>
                <w:noProof/>
                <w:webHidden/>
              </w:rPr>
              <w:fldChar w:fldCharType="end"/>
            </w:r>
          </w:hyperlink>
        </w:p>
        <w:p w14:paraId="764605FF" w14:textId="608EEA3F" w:rsidR="00595A5A" w:rsidRDefault="00595A5A">
          <w:pPr>
            <w:pStyle w:val="TOC3"/>
            <w:tabs>
              <w:tab w:val="right" w:leader="dot" w:pos="9350"/>
            </w:tabs>
            <w:rPr>
              <w:noProof/>
            </w:rPr>
          </w:pPr>
          <w:hyperlink w:anchor="_Toc204242477" w:history="1">
            <w:r w:rsidRPr="002228A4">
              <w:rPr>
                <w:rStyle w:val="Hyperlink"/>
                <w:noProof/>
              </w:rPr>
              <w:t>5.3.1 Qualifications, experience, and clearance requirements</w:t>
            </w:r>
            <w:r>
              <w:rPr>
                <w:noProof/>
                <w:webHidden/>
              </w:rPr>
              <w:tab/>
            </w:r>
            <w:r>
              <w:rPr>
                <w:noProof/>
                <w:webHidden/>
              </w:rPr>
              <w:fldChar w:fldCharType="begin"/>
            </w:r>
            <w:r>
              <w:rPr>
                <w:noProof/>
                <w:webHidden/>
              </w:rPr>
              <w:instrText xml:space="preserve"> PAGEREF _Toc204242477 \h </w:instrText>
            </w:r>
            <w:r>
              <w:rPr>
                <w:noProof/>
                <w:webHidden/>
              </w:rPr>
            </w:r>
            <w:r>
              <w:rPr>
                <w:noProof/>
                <w:webHidden/>
              </w:rPr>
              <w:fldChar w:fldCharType="separate"/>
            </w:r>
            <w:r w:rsidR="00875014">
              <w:rPr>
                <w:noProof/>
                <w:webHidden/>
              </w:rPr>
              <w:t>78</w:t>
            </w:r>
            <w:r>
              <w:rPr>
                <w:noProof/>
                <w:webHidden/>
              </w:rPr>
              <w:fldChar w:fldCharType="end"/>
            </w:r>
          </w:hyperlink>
        </w:p>
        <w:p w14:paraId="7760F6AD" w14:textId="29C5324A" w:rsidR="00595A5A" w:rsidRDefault="00595A5A">
          <w:pPr>
            <w:pStyle w:val="TOC3"/>
            <w:tabs>
              <w:tab w:val="right" w:leader="dot" w:pos="9350"/>
            </w:tabs>
            <w:rPr>
              <w:noProof/>
            </w:rPr>
          </w:pPr>
          <w:hyperlink w:anchor="_Toc204242478" w:history="1">
            <w:r w:rsidRPr="002228A4">
              <w:rPr>
                <w:rStyle w:val="Hyperlink"/>
                <w:noProof/>
              </w:rPr>
              <w:t>5.3.2 Background check procedures</w:t>
            </w:r>
            <w:r>
              <w:rPr>
                <w:noProof/>
                <w:webHidden/>
              </w:rPr>
              <w:tab/>
            </w:r>
            <w:r>
              <w:rPr>
                <w:noProof/>
                <w:webHidden/>
              </w:rPr>
              <w:fldChar w:fldCharType="begin"/>
            </w:r>
            <w:r>
              <w:rPr>
                <w:noProof/>
                <w:webHidden/>
              </w:rPr>
              <w:instrText xml:space="preserve"> PAGEREF _Toc204242478 \h </w:instrText>
            </w:r>
            <w:r>
              <w:rPr>
                <w:noProof/>
                <w:webHidden/>
              </w:rPr>
            </w:r>
            <w:r>
              <w:rPr>
                <w:noProof/>
                <w:webHidden/>
              </w:rPr>
              <w:fldChar w:fldCharType="separate"/>
            </w:r>
            <w:r w:rsidR="00875014">
              <w:rPr>
                <w:noProof/>
                <w:webHidden/>
              </w:rPr>
              <w:t>79</w:t>
            </w:r>
            <w:r>
              <w:rPr>
                <w:noProof/>
                <w:webHidden/>
              </w:rPr>
              <w:fldChar w:fldCharType="end"/>
            </w:r>
          </w:hyperlink>
        </w:p>
        <w:p w14:paraId="5DE4528B" w14:textId="2B7ED354" w:rsidR="00595A5A" w:rsidRDefault="00595A5A">
          <w:pPr>
            <w:pStyle w:val="TOC3"/>
            <w:tabs>
              <w:tab w:val="right" w:leader="dot" w:pos="9350"/>
            </w:tabs>
            <w:rPr>
              <w:noProof/>
            </w:rPr>
          </w:pPr>
          <w:hyperlink w:anchor="_Toc204242479" w:history="1">
            <w:r w:rsidRPr="002228A4">
              <w:rPr>
                <w:rStyle w:val="Hyperlink"/>
                <w:noProof/>
              </w:rPr>
              <w:t>5.3.3 Training Requirements and Procedures</w:t>
            </w:r>
            <w:r>
              <w:rPr>
                <w:noProof/>
                <w:webHidden/>
              </w:rPr>
              <w:tab/>
            </w:r>
            <w:r>
              <w:rPr>
                <w:noProof/>
                <w:webHidden/>
              </w:rPr>
              <w:fldChar w:fldCharType="begin"/>
            </w:r>
            <w:r>
              <w:rPr>
                <w:noProof/>
                <w:webHidden/>
              </w:rPr>
              <w:instrText xml:space="preserve"> PAGEREF _Toc204242479 \h </w:instrText>
            </w:r>
            <w:r>
              <w:rPr>
                <w:noProof/>
                <w:webHidden/>
              </w:rPr>
            </w:r>
            <w:r>
              <w:rPr>
                <w:noProof/>
                <w:webHidden/>
              </w:rPr>
              <w:fldChar w:fldCharType="separate"/>
            </w:r>
            <w:r w:rsidR="00875014">
              <w:rPr>
                <w:noProof/>
                <w:webHidden/>
              </w:rPr>
              <w:t>79</w:t>
            </w:r>
            <w:r>
              <w:rPr>
                <w:noProof/>
                <w:webHidden/>
              </w:rPr>
              <w:fldChar w:fldCharType="end"/>
            </w:r>
          </w:hyperlink>
        </w:p>
        <w:p w14:paraId="1B3F768A" w14:textId="6ACC63D9" w:rsidR="00595A5A" w:rsidRDefault="00595A5A">
          <w:pPr>
            <w:pStyle w:val="TOC3"/>
            <w:tabs>
              <w:tab w:val="right" w:leader="dot" w:pos="9350"/>
            </w:tabs>
            <w:rPr>
              <w:noProof/>
            </w:rPr>
          </w:pPr>
          <w:hyperlink w:anchor="_Toc204242480" w:history="1">
            <w:r w:rsidRPr="002228A4">
              <w:rPr>
                <w:rStyle w:val="Hyperlink"/>
                <w:noProof/>
              </w:rPr>
              <w:t>5.3.4 Retraining frequency and requirements</w:t>
            </w:r>
            <w:r>
              <w:rPr>
                <w:noProof/>
                <w:webHidden/>
              </w:rPr>
              <w:tab/>
            </w:r>
            <w:r>
              <w:rPr>
                <w:noProof/>
                <w:webHidden/>
              </w:rPr>
              <w:fldChar w:fldCharType="begin"/>
            </w:r>
            <w:r>
              <w:rPr>
                <w:noProof/>
                <w:webHidden/>
              </w:rPr>
              <w:instrText xml:space="preserve"> PAGEREF _Toc204242480 \h </w:instrText>
            </w:r>
            <w:r>
              <w:rPr>
                <w:noProof/>
                <w:webHidden/>
              </w:rPr>
            </w:r>
            <w:r>
              <w:rPr>
                <w:noProof/>
                <w:webHidden/>
              </w:rPr>
              <w:fldChar w:fldCharType="separate"/>
            </w:r>
            <w:r w:rsidR="00875014">
              <w:rPr>
                <w:noProof/>
                <w:webHidden/>
              </w:rPr>
              <w:t>79</w:t>
            </w:r>
            <w:r>
              <w:rPr>
                <w:noProof/>
                <w:webHidden/>
              </w:rPr>
              <w:fldChar w:fldCharType="end"/>
            </w:r>
          </w:hyperlink>
        </w:p>
        <w:p w14:paraId="6CB35004" w14:textId="54C186D0" w:rsidR="00595A5A" w:rsidRDefault="00595A5A">
          <w:pPr>
            <w:pStyle w:val="TOC3"/>
            <w:tabs>
              <w:tab w:val="right" w:leader="dot" w:pos="9350"/>
            </w:tabs>
            <w:rPr>
              <w:noProof/>
            </w:rPr>
          </w:pPr>
          <w:hyperlink w:anchor="_Toc204242481" w:history="1">
            <w:r w:rsidRPr="002228A4">
              <w:rPr>
                <w:rStyle w:val="Hyperlink"/>
                <w:noProof/>
              </w:rPr>
              <w:t>5.3.5 Job rotation frequency and sequence</w:t>
            </w:r>
            <w:r>
              <w:rPr>
                <w:noProof/>
                <w:webHidden/>
              </w:rPr>
              <w:tab/>
            </w:r>
            <w:r>
              <w:rPr>
                <w:noProof/>
                <w:webHidden/>
              </w:rPr>
              <w:fldChar w:fldCharType="begin"/>
            </w:r>
            <w:r>
              <w:rPr>
                <w:noProof/>
                <w:webHidden/>
              </w:rPr>
              <w:instrText xml:space="preserve"> PAGEREF _Toc204242481 \h </w:instrText>
            </w:r>
            <w:r>
              <w:rPr>
                <w:noProof/>
                <w:webHidden/>
              </w:rPr>
            </w:r>
            <w:r>
              <w:rPr>
                <w:noProof/>
                <w:webHidden/>
              </w:rPr>
              <w:fldChar w:fldCharType="separate"/>
            </w:r>
            <w:r w:rsidR="00875014">
              <w:rPr>
                <w:noProof/>
                <w:webHidden/>
              </w:rPr>
              <w:t>79</w:t>
            </w:r>
            <w:r>
              <w:rPr>
                <w:noProof/>
                <w:webHidden/>
              </w:rPr>
              <w:fldChar w:fldCharType="end"/>
            </w:r>
          </w:hyperlink>
        </w:p>
        <w:p w14:paraId="36119906" w14:textId="68A9E8BC" w:rsidR="00595A5A" w:rsidRDefault="00595A5A">
          <w:pPr>
            <w:pStyle w:val="TOC3"/>
            <w:tabs>
              <w:tab w:val="right" w:leader="dot" w:pos="9350"/>
            </w:tabs>
            <w:rPr>
              <w:noProof/>
            </w:rPr>
          </w:pPr>
          <w:hyperlink w:anchor="_Toc204242482" w:history="1">
            <w:r w:rsidRPr="002228A4">
              <w:rPr>
                <w:rStyle w:val="Hyperlink"/>
                <w:noProof/>
              </w:rPr>
              <w:t>5.3.6 Sanctions for unauthorized actions</w:t>
            </w:r>
            <w:r>
              <w:rPr>
                <w:noProof/>
                <w:webHidden/>
              </w:rPr>
              <w:tab/>
            </w:r>
            <w:r>
              <w:rPr>
                <w:noProof/>
                <w:webHidden/>
              </w:rPr>
              <w:fldChar w:fldCharType="begin"/>
            </w:r>
            <w:r>
              <w:rPr>
                <w:noProof/>
                <w:webHidden/>
              </w:rPr>
              <w:instrText xml:space="preserve"> PAGEREF _Toc204242482 \h </w:instrText>
            </w:r>
            <w:r>
              <w:rPr>
                <w:noProof/>
                <w:webHidden/>
              </w:rPr>
            </w:r>
            <w:r>
              <w:rPr>
                <w:noProof/>
                <w:webHidden/>
              </w:rPr>
              <w:fldChar w:fldCharType="separate"/>
            </w:r>
            <w:r w:rsidR="00875014">
              <w:rPr>
                <w:noProof/>
                <w:webHidden/>
              </w:rPr>
              <w:t>79</w:t>
            </w:r>
            <w:r>
              <w:rPr>
                <w:noProof/>
                <w:webHidden/>
              </w:rPr>
              <w:fldChar w:fldCharType="end"/>
            </w:r>
          </w:hyperlink>
        </w:p>
        <w:p w14:paraId="5C28407D" w14:textId="4891A399" w:rsidR="00595A5A" w:rsidRDefault="00595A5A">
          <w:pPr>
            <w:pStyle w:val="TOC3"/>
            <w:tabs>
              <w:tab w:val="right" w:leader="dot" w:pos="9350"/>
            </w:tabs>
            <w:rPr>
              <w:noProof/>
            </w:rPr>
          </w:pPr>
          <w:hyperlink w:anchor="_Toc204242483" w:history="1">
            <w:r w:rsidRPr="002228A4">
              <w:rPr>
                <w:rStyle w:val="Hyperlink"/>
                <w:noProof/>
              </w:rPr>
              <w:t>5.3.7 Independent Contractor Controls</w:t>
            </w:r>
            <w:r>
              <w:rPr>
                <w:noProof/>
                <w:webHidden/>
              </w:rPr>
              <w:tab/>
            </w:r>
            <w:r>
              <w:rPr>
                <w:noProof/>
                <w:webHidden/>
              </w:rPr>
              <w:fldChar w:fldCharType="begin"/>
            </w:r>
            <w:r>
              <w:rPr>
                <w:noProof/>
                <w:webHidden/>
              </w:rPr>
              <w:instrText xml:space="preserve"> PAGEREF _Toc204242483 \h </w:instrText>
            </w:r>
            <w:r>
              <w:rPr>
                <w:noProof/>
                <w:webHidden/>
              </w:rPr>
            </w:r>
            <w:r>
              <w:rPr>
                <w:noProof/>
                <w:webHidden/>
              </w:rPr>
              <w:fldChar w:fldCharType="separate"/>
            </w:r>
            <w:r w:rsidR="00875014">
              <w:rPr>
                <w:noProof/>
                <w:webHidden/>
              </w:rPr>
              <w:t>79</w:t>
            </w:r>
            <w:r>
              <w:rPr>
                <w:noProof/>
                <w:webHidden/>
              </w:rPr>
              <w:fldChar w:fldCharType="end"/>
            </w:r>
          </w:hyperlink>
        </w:p>
        <w:p w14:paraId="0F3ED5ED" w14:textId="63DD60D3" w:rsidR="00595A5A" w:rsidRDefault="00595A5A">
          <w:pPr>
            <w:pStyle w:val="TOC3"/>
            <w:tabs>
              <w:tab w:val="right" w:leader="dot" w:pos="9350"/>
            </w:tabs>
            <w:rPr>
              <w:noProof/>
            </w:rPr>
          </w:pPr>
          <w:hyperlink w:anchor="_Toc204242484" w:history="1">
            <w:r w:rsidRPr="002228A4">
              <w:rPr>
                <w:rStyle w:val="Hyperlink"/>
                <w:noProof/>
              </w:rPr>
              <w:t>5.3.8 Documentation supplied to personnel</w:t>
            </w:r>
            <w:r>
              <w:rPr>
                <w:noProof/>
                <w:webHidden/>
              </w:rPr>
              <w:tab/>
            </w:r>
            <w:r>
              <w:rPr>
                <w:noProof/>
                <w:webHidden/>
              </w:rPr>
              <w:fldChar w:fldCharType="begin"/>
            </w:r>
            <w:r>
              <w:rPr>
                <w:noProof/>
                <w:webHidden/>
              </w:rPr>
              <w:instrText xml:space="preserve"> PAGEREF _Toc204242484 \h </w:instrText>
            </w:r>
            <w:r>
              <w:rPr>
                <w:noProof/>
                <w:webHidden/>
              </w:rPr>
            </w:r>
            <w:r>
              <w:rPr>
                <w:noProof/>
                <w:webHidden/>
              </w:rPr>
              <w:fldChar w:fldCharType="separate"/>
            </w:r>
            <w:r w:rsidR="00875014">
              <w:rPr>
                <w:noProof/>
                <w:webHidden/>
              </w:rPr>
              <w:t>79</w:t>
            </w:r>
            <w:r>
              <w:rPr>
                <w:noProof/>
                <w:webHidden/>
              </w:rPr>
              <w:fldChar w:fldCharType="end"/>
            </w:r>
          </w:hyperlink>
        </w:p>
        <w:p w14:paraId="78A1A8C1" w14:textId="122E4D3E" w:rsidR="00595A5A" w:rsidRDefault="00595A5A">
          <w:pPr>
            <w:pStyle w:val="TOC2"/>
            <w:tabs>
              <w:tab w:val="right" w:leader="dot" w:pos="9350"/>
            </w:tabs>
            <w:rPr>
              <w:noProof/>
            </w:rPr>
          </w:pPr>
          <w:hyperlink w:anchor="_Toc204242485" w:history="1">
            <w:r w:rsidRPr="002228A4">
              <w:rPr>
                <w:rStyle w:val="Hyperlink"/>
                <w:noProof/>
              </w:rPr>
              <w:t>5.4 Audit logging procedures</w:t>
            </w:r>
            <w:r>
              <w:rPr>
                <w:noProof/>
                <w:webHidden/>
              </w:rPr>
              <w:tab/>
            </w:r>
            <w:r>
              <w:rPr>
                <w:noProof/>
                <w:webHidden/>
              </w:rPr>
              <w:fldChar w:fldCharType="begin"/>
            </w:r>
            <w:r>
              <w:rPr>
                <w:noProof/>
                <w:webHidden/>
              </w:rPr>
              <w:instrText xml:space="preserve"> PAGEREF _Toc204242485 \h </w:instrText>
            </w:r>
            <w:r>
              <w:rPr>
                <w:noProof/>
                <w:webHidden/>
              </w:rPr>
            </w:r>
            <w:r>
              <w:rPr>
                <w:noProof/>
                <w:webHidden/>
              </w:rPr>
              <w:fldChar w:fldCharType="separate"/>
            </w:r>
            <w:r w:rsidR="00875014">
              <w:rPr>
                <w:noProof/>
                <w:webHidden/>
              </w:rPr>
              <w:t>79</w:t>
            </w:r>
            <w:r>
              <w:rPr>
                <w:noProof/>
                <w:webHidden/>
              </w:rPr>
              <w:fldChar w:fldCharType="end"/>
            </w:r>
          </w:hyperlink>
        </w:p>
        <w:p w14:paraId="6CD3F523" w14:textId="1FC61798" w:rsidR="00595A5A" w:rsidRDefault="00595A5A">
          <w:pPr>
            <w:pStyle w:val="TOC3"/>
            <w:tabs>
              <w:tab w:val="right" w:leader="dot" w:pos="9350"/>
            </w:tabs>
            <w:rPr>
              <w:noProof/>
            </w:rPr>
          </w:pPr>
          <w:hyperlink w:anchor="_Toc204242486" w:history="1">
            <w:r w:rsidRPr="002228A4">
              <w:rPr>
                <w:rStyle w:val="Hyperlink"/>
                <w:noProof/>
              </w:rPr>
              <w:t>5.4.1 Types of events recorded</w:t>
            </w:r>
            <w:r>
              <w:rPr>
                <w:noProof/>
                <w:webHidden/>
              </w:rPr>
              <w:tab/>
            </w:r>
            <w:r>
              <w:rPr>
                <w:noProof/>
                <w:webHidden/>
              </w:rPr>
              <w:fldChar w:fldCharType="begin"/>
            </w:r>
            <w:r>
              <w:rPr>
                <w:noProof/>
                <w:webHidden/>
              </w:rPr>
              <w:instrText xml:space="preserve"> PAGEREF _Toc204242486 \h </w:instrText>
            </w:r>
            <w:r>
              <w:rPr>
                <w:noProof/>
                <w:webHidden/>
              </w:rPr>
            </w:r>
            <w:r>
              <w:rPr>
                <w:noProof/>
                <w:webHidden/>
              </w:rPr>
              <w:fldChar w:fldCharType="separate"/>
            </w:r>
            <w:r w:rsidR="00875014">
              <w:rPr>
                <w:noProof/>
                <w:webHidden/>
              </w:rPr>
              <w:t>79</w:t>
            </w:r>
            <w:r>
              <w:rPr>
                <w:noProof/>
                <w:webHidden/>
              </w:rPr>
              <w:fldChar w:fldCharType="end"/>
            </w:r>
          </w:hyperlink>
        </w:p>
        <w:p w14:paraId="1A7037D4" w14:textId="186A1FA7" w:rsidR="00595A5A" w:rsidRDefault="00595A5A">
          <w:pPr>
            <w:pStyle w:val="TOC3"/>
            <w:tabs>
              <w:tab w:val="right" w:leader="dot" w:pos="9350"/>
            </w:tabs>
            <w:rPr>
              <w:noProof/>
            </w:rPr>
          </w:pPr>
          <w:hyperlink w:anchor="_Toc204242487" w:history="1">
            <w:r w:rsidRPr="002228A4">
              <w:rPr>
                <w:rStyle w:val="Hyperlink"/>
                <w:noProof/>
              </w:rPr>
              <w:t>5.4.2 Frequency of processing audit log</w:t>
            </w:r>
            <w:r>
              <w:rPr>
                <w:noProof/>
                <w:webHidden/>
              </w:rPr>
              <w:tab/>
            </w:r>
            <w:r>
              <w:rPr>
                <w:noProof/>
                <w:webHidden/>
              </w:rPr>
              <w:fldChar w:fldCharType="begin"/>
            </w:r>
            <w:r>
              <w:rPr>
                <w:noProof/>
                <w:webHidden/>
              </w:rPr>
              <w:instrText xml:space="preserve"> PAGEREF _Toc204242487 \h </w:instrText>
            </w:r>
            <w:r>
              <w:rPr>
                <w:noProof/>
                <w:webHidden/>
              </w:rPr>
            </w:r>
            <w:r>
              <w:rPr>
                <w:noProof/>
                <w:webHidden/>
              </w:rPr>
              <w:fldChar w:fldCharType="separate"/>
            </w:r>
            <w:r w:rsidR="00875014">
              <w:rPr>
                <w:noProof/>
                <w:webHidden/>
              </w:rPr>
              <w:t>81</w:t>
            </w:r>
            <w:r>
              <w:rPr>
                <w:noProof/>
                <w:webHidden/>
              </w:rPr>
              <w:fldChar w:fldCharType="end"/>
            </w:r>
          </w:hyperlink>
        </w:p>
        <w:p w14:paraId="5E1A7A15" w14:textId="3A7239C1" w:rsidR="00595A5A" w:rsidRDefault="00595A5A">
          <w:pPr>
            <w:pStyle w:val="TOC3"/>
            <w:tabs>
              <w:tab w:val="right" w:leader="dot" w:pos="9350"/>
            </w:tabs>
            <w:rPr>
              <w:noProof/>
            </w:rPr>
          </w:pPr>
          <w:hyperlink w:anchor="_Toc204242488" w:history="1">
            <w:r w:rsidRPr="002228A4">
              <w:rPr>
                <w:rStyle w:val="Hyperlink"/>
                <w:noProof/>
              </w:rPr>
              <w:t>5.4.3 Retention period for audit log</w:t>
            </w:r>
            <w:r>
              <w:rPr>
                <w:noProof/>
                <w:webHidden/>
              </w:rPr>
              <w:tab/>
            </w:r>
            <w:r>
              <w:rPr>
                <w:noProof/>
                <w:webHidden/>
              </w:rPr>
              <w:fldChar w:fldCharType="begin"/>
            </w:r>
            <w:r>
              <w:rPr>
                <w:noProof/>
                <w:webHidden/>
              </w:rPr>
              <w:instrText xml:space="preserve"> PAGEREF _Toc204242488 \h </w:instrText>
            </w:r>
            <w:r>
              <w:rPr>
                <w:noProof/>
                <w:webHidden/>
              </w:rPr>
            </w:r>
            <w:r>
              <w:rPr>
                <w:noProof/>
                <w:webHidden/>
              </w:rPr>
              <w:fldChar w:fldCharType="separate"/>
            </w:r>
            <w:r w:rsidR="00875014">
              <w:rPr>
                <w:noProof/>
                <w:webHidden/>
              </w:rPr>
              <w:t>81</w:t>
            </w:r>
            <w:r>
              <w:rPr>
                <w:noProof/>
                <w:webHidden/>
              </w:rPr>
              <w:fldChar w:fldCharType="end"/>
            </w:r>
          </w:hyperlink>
        </w:p>
        <w:p w14:paraId="38CA6F11" w14:textId="6C318ADF" w:rsidR="00595A5A" w:rsidRDefault="00595A5A">
          <w:pPr>
            <w:pStyle w:val="TOC3"/>
            <w:tabs>
              <w:tab w:val="right" w:leader="dot" w:pos="9350"/>
            </w:tabs>
            <w:rPr>
              <w:noProof/>
            </w:rPr>
          </w:pPr>
          <w:hyperlink w:anchor="_Toc204242489" w:history="1">
            <w:r w:rsidRPr="002228A4">
              <w:rPr>
                <w:rStyle w:val="Hyperlink"/>
                <w:noProof/>
              </w:rPr>
              <w:t>5.4.4 Protection of audit log</w:t>
            </w:r>
            <w:r>
              <w:rPr>
                <w:noProof/>
                <w:webHidden/>
              </w:rPr>
              <w:tab/>
            </w:r>
            <w:r>
              <w:rPr>
                <w:noProof/>
                <w:webHidden/>
              </w:rPr>
              <w:fldChar w:fldCharType="begin"/>
            </w:r>
            <w:r>
              <w:rPr>
                <w:noProof/>
                <w:webHidden/>
              </w:rPr>
              <w:instrText xml:space="preserve"> PAGEREF _Toc204242489 \h </w:instrText>
            </w:r>
            <w:r>
              <w:rPr>
                <w:noProof/>
                <w:webHidden/>
              </w:rPr>
            </w:r>
            <w:r>
              <w:rPr>
                <w:noProof/>
                <w:webHidden/>
              </w:rPr>
              <w:fldChar w:fldCharType="separate"/>
            </w:r>
            <w:r w:rsidR="00875014">
              <w:rPr>
                <w:noProof/>
                <w:webHidden/>
              </w:rPr>
              <w:t>82</w:t>
            </w:r>
            <w:r>
              <w:rPr>
                <w:noProof/>
                <w:webHidden/>
              </w:rPr>
              <w:fldChar w:fldCharType="end"/>
            </w:r>
          </w:hyperlink>
        </w:p>
        <w:p w14:paraId="4913A72F" w14:textId="55B32151" w:rsidR="00595A5A" w:rsidRDefault="00595A5A">
          <w:pPr>
            <w:pStyle w:val="TOC3"/>
            <w:tabs>
              <w:tab w:val="right" w:leader="dot" w:pos="9350"/>
            </w:tabs>
            <w:rPr>
              <w:noProof/>
            </w:rPr>
          </w:pPr>
          <w:hyperlink w:anchor="_Toc204242490" w:history="1">
            <w:r w:rsidRPr="002228A4">
              <w:rPr>
                <w:rStyle w:val="Hyperlink"/>
                <w:noProof/>
              </w:rPr>
              <w:t>5.4.5 Audit log backup procedures</w:t>
            </w:r>
            <w:r>
              <w:rPr>
                <w:noProof/>
                <w:webHidden/>
              </w:rPr>
              <w:tab/>
            </w:r>
            <w:r>
              <w:rPr>
                <w:noProof/>
                <w:webHidden/>
              </w:rPr>
              <w:fldChar w:fldCharType="begin"/>
            </w:r>
            <w:r>
              <w:rPr>
                <w:noProof/>
                <w:webHidden/>
              </w:rPr>
              <w:instrText xml:space="preserve"> PAGEREF _Toc204242490 \h </w:instrText>
            </w:r>
            <w:r>
              <w:rPr>
                <w:noProof/>
                <w:webHidden/>
              </w:rPr>
            </w:r>
            <w:r>
              <w:rPr>
                <w:noProof/>
                <w:webHidden/>
              </w:rPr>
              <w:fldChar w:fldCharType="separate"/>
            </w:r>
            <w:r w:rsidR="00875014">
              <w:rPr>
                <w:noProof/>
                <w:webHidden/>
              </w:rPr>
              <w:t>82</w:t>
            </w:r>
            <w:r>
              <w:rPr>
                <w:noProof/>
                <w:webHidden/>
              </w:rPr>
              <w:fldChar w:fldCharType="end"/>
            </w:r>
          </w:hyperlink>
        </w:p>
        <w:p w14:paraId="12017EE8" w14:textId="526CE0D9" w:rsidR="00595A5A" w:rsidRDefault="00595A5A">
          <w:pPr>
            <w:pStyle w:val="TOC3"/>
            <w:tabs>
              <w:tab w:val="right" w:leader="dot" w:pos="9350"/>
            </w:tabs>
            <w:rPr>
              <w:noProof/>
            </w:rPr>
          </w:pPr>
          <w:hyperlink w:anchor="_Toc204242491" w:history="1">
            <w:r w:rsidRPr="002228A4">
              <w:rPr>
                <w:rStyle w:val="Hyperlink"/>
                <w:noProof/>
              </w:rPr>
              <w:t>5.4.6 Audit collection System (internal vs. external)</w:t>
            </w:r>
            <w:r>
              <w:rPr>
                <w:noProof/>
                <w:webHidden/>
              </w:rPr>
              <w:tab/>
            </w:r>
            <w:r>
              <w:rPr>
                <w:noProof/>
                <w:webHidden/>
              </w:rPr>
              <w:fldChar w:fldCharType="begin"/>
            </w:r>
            <w:r>
              <w:rPr>
                <w:noProof/>
                <w:webHidden/>
              </w:rPr>
              <w:instrText xml:space="preserve"> PAGEREF _Toc204242491 \h </w:instrText>
            </w:r>
            <w:r>
              <w:rPr>
                <w:noProof/>
                <w:webHidden/>
              </w:rPr>
            </w:r>
            <w:r>
              <w:rPr>
                <w:noProof/>
                <w:webHidden/>
              </w:rPr>
              <w:fldChar w:fldCharType="separate"/>
            </w:r>
            <w:r w:rsidR="00875014">
              <w:rPr>
                <w:noProof/>
                <w:webHidden/>
              </w:rPr>
              <w:t>82</w:t>
            </w:r>
            <w:r>
              <w:rPr>
                <w:noProof/>
                <w:webHidden/>
              </w:rPr>
              <w:fldChar w:fldCharType="end"/>
            </w:r>
          </w:hyperlink>
        </w:p>
        <w:p w14:paraId="5E6E5309" w14:textId="6E1B8D8B" w:rsidR="00595A5A" w:rsidRDefault="00595A5A">
          <w:pPr>
            <w:pStyle w:val="TOC3"/>
            <w:tabs>
              <w:tab w:val="right" w:leader="dot" w:pos="9350"/>
            </w:tabs>
            <w:rPr>
              <w:noProof/>
            </w:rPr>
          </w:pPr>
          <w:hyperlink w:anchor="_Toc204242492" w:history="1">
            <w:r w:rsidRPr="002228A4">
              <w:rPr>
                <w:rStyle w:val="Hyperlink"/>
                <w:noProof/>
              </w:rPr>
              <w:t>5.4.7 Notification to event-causing subject</w:t>
            </w:r>
            <w:r>
              <w:rPr>
                <w:noProof/>
                <w:webHidden/>
              </w:rPr>
              <w:tab/>
            </w:r>
            <w:r>
              <w:rPr>
                <w:noProof/>
                <w:webHidden/>
              </w:rPr>
              <w:fldChar w:fldCharType="begin"/>
            </w:r>
            <w:r>
              <w:rPr>
                <w:noProof/>
                <w:webHidden/>
              </w:rPr>
              <w:instrText xml:space="preserve"> PAGEREF _Toc204242492 \h </w:instrText>
            </w:r>
            <w:r>
              <w:rPr>
                <w:noProof/>
                <w:webHidden/>
              </w:rPr>
            </w:r>
            <w:r>
              <w:rPr>
                <w:noProof/>
                <w:webHidden/>
              </w:rPr>
              <w:fldChar w:fldCharType="separate"/>
            </w:r>
            <w:r w:rsidR="00875014">
              <w:rPr>
                <w:noProof/>
                <w:webHidden/>
              </w:rPr>
              <w:t>82</w:t>
            </w:r>
            <w:r>
              <w:rPr>
                <w:noProof/>
                <w:webHidden/>
              </w:rPr>
              <w:fldChar w:fldCharType="end"/>
            </w:r>
          </w:hyperlink>
        </w:p>
        <w:p w14:paraId="4974686B" w14:textId="78540CFA" w:rsidR="00595A5A" w:rsidRDefault="00595A5A">
          <w:pPr>
            <w:pStyle w:val="TOC3"/>
            <w:tabs>
              <w:tab w:val="right" w:leader="dot" w:pos="9350"/>
            </w:tabs>
            <w:rPr>
              <w:noProof/>
            </w:rPr>
          </w:pPr>
          <w:hyperlink w:anchor="_Toc204242493" w:history="1">
            <w:r w:rsidRPr="002228A4">
              <w:rPr>
                <w:rStyle w:val="Hyperlink"/>
                <w:noProof/>
              </w:rPr>
              <w:t>5.4.8 Vulnerability assessments</w:t>
            </w:r>
            <w:r>
              <w:rPr>
                <w:noProof/>
                <w:webHidden/>
              </w:rPr>
              <w:tab/>
            </w:r>
            <w:r>
              <w:rPr>
                <w:noProof/>
                <w:webHidden/>
              </w:rPr>
              <w:fldChar w:fldCharType="begin"/>
            </w:r>
            <w:r>
              <w:rPr>
                <w:noProof/>
                <w:webHidden/>
              </w:rPr>
              <w:instrText xml:space="preserve"> PAGEREF _Toc204242493 \h </w:instrText>
            </w:r>
            <w:r>
              <w:rPr>
                <w:noProof/>
                <w:webHidden/>
              </w:rPr>
            </w:r>
            <w:r>
              <w:rPr>
                <w:noProof/>
                <w:webHidden/>
              </w:rPr>
              <w:fldChar w:fldCharType="separate"/>
            </w:r>
            <w:r w:rsidR="00875014">
              <w:rPr>
                <w:noProof/>
                <w:webHidden/>
              </w:rPr>
              <w:t>82</w:t>
            </w:r>
            <w:r>
              <w:rPr>
                <w:noProof/>
                <w:webHidden/>
              </w:rPr>
              <w:fldChar w:fldCharType="end"/>
            </w:r>
          </w:hyperlink>
        </w:p>
        <w:p w14:paraId="11D6BD25" w14:textId="7470844D" w:rsidR="00595A5A" w:rsidRDefault="00595A5A">
          <w:pPr>
            <w:pStyle w:val="TOC2"/>
            <w:tabs>
              <w:tab w:val="right" w:leader="dot" w:pos="9350"/>
            </w:tabs>
            <w:rPr>
              <w:noProof/>
            </w:rPr>
          </w:pPr>
          <w:hyperlink w:anchor="_Toc204242494" w:history="1">
            <w:r w:rsidRPr="002228A4">
              <w:rPr>
                <w:rStyle w:val="Hyperlink"/>
                <w:noProof/>
              </w:rPr>
              <w:t>5.5 Records archival</w:t>
            </w:r>
            <w:r>
              <w:rPr>
                <w:noProof/>
                <w:webHidden/>
              </w:rPr>
              <w:tab/>
            </w:r>
            <w:r>
              <w:rPr>
                <w:noProof/>
                <w:webHidden/>
              </w:rPr>
              <w:fldChar w:fldCharType="begin"/>
            </w:r>
            <w:r>
              <w:rPr>
                <w:noProof/>
                <w:webHidden/>
              </w:rPr>
              <w:instrText xml:space="preserve"> PAGEREF _Toc204242494 \h </w:instrText>
            </w:r>
            <w:r>
              <w:rPr>
                <w:noProof/>
                <w:webHidden/>
              </w:rPr>
            </w:r>
            <w:r>
              <w:rPr>
                <w:noProof/>
                <w:webHidden/>
              </w:rPr>
              <w:fldChar w:fldCharType="separate"/>
            </w:r>
            <w:r w:rsidR="00875014">
              <w:rPr>
                <w:noProof/>
                <w:webHidden/>
              </w:rPr>
              <w:t>82</w:t>
            </w:r>
            <w:r>
              <w:rPr>
                <w:noProof/>
                <w:webHidden/>
              </w:rPr>
              <w:fldChar w:fldCharType="end"/>
            </w:r>
          </w:hyperlink>
        </w:p>
        <w:p w14:paraId="7622F9F9" w14:textId="0FDE0657" w:rsidR="00595A5A" w:rsidRDefault="00595A5A">
          <w:pPr>
            <w:pStyle w:val="TOC3"/>
            <w:tabs>
              <w:tab w:val="right" w:leader="dot" w:pos="9350"/>
            </w:tabs>
            <w:rPr>
              <w:noProof/>
            </w:rPr>
          </w:pPr>
          <w:hyperlink w:anchor="_Toc204242495" w:history="1">
            <w:r w:rsidRPr="002228A4">
              <w:rPr>
                <w:rStyle w:val="Hyperlink"/>
                <w:noProof/>
              </w:rPr>
              <w:t>5.5.1 Types of records archived</w:t>
            </w:r>
            <w:r>
              <w:rPr>
                <w:noProof/>
                <w:webHidden/>
              </w:rPr>
              <w:tab/>
            </w:r>
            <w:r>
              <w:rPr>
                <w:noProof/>
                <w:webHidden/>
              </w:rPr>
              <w:fldChar w:fldCharType="begin"/>
            </w:r>
            <w:r>
              <w:rPr>
                <w:noProof/>
                <w:webHidden/>
              </w:rPr>
              <w:instrText xml:space="preserve"> PAGEREF _Toc204242495 \h </w:instrText>
            </w:r>
            <w:r>
              <w:rPr>
                <w:noProof/>
                <w:webHidden/>
              </w:rPr>
            </w:r>
            <w:r>
              <w:rPr>
                <w:noProof/>
                <w:webHidden/>
              </w:rPr>
              <w:fldChar w:fldCharType="separate"/>
            </w:r>
            <w:r w:rsidR="00875014">
              <w:rPr>
                <w:noProof/>
                <w:webHidden/>
              </w:rPr>
              <w:t>82</w:t>
            </w:r>
            <w:r>
              <w:rPr>
                <w:noProof/>
                <w:webHidden/>
              </w:rPr>
              <w:fldChar w:fldCharType="end"/>
            </w:r>
          </w:hyperlink>
        </w:p>
        <w:p w14:paraId="36DCB4E0" w14:textId="1DF384EB" w:rsidR="00595A5A" w:rsidRDefault="00595A5A">
          <w:pPr>
            <w:pStyle w:val="TOC3"/>
            <w:tabs>
              <w:tab w:val="right" w:leader="dot" w:pos="9350"/>
            </w:tabs>
            <w:rPr>
              <w:noProof/>
            </w:rPr>
          </w:pPr>
          <w:hyperlink w:anchor="_Toc204242496" w:history="1">
            <w:r w:rsidRPr="002228A4">
              <w:rPr>
                <w:rStyle w:val="Hyperlink"/>
                <w:noProof/>
              </w:rPr>
              <w:t>5.5.2 Retention period for archive</w:t>
            </w:r>
            <w:r>
              <w:rPr>
                <w:noProof/>
                <w:webHidden/>
              </w:rPr>
              <w:tab/>
            </w:r>
            <w:r>
              <w:rPr>
                <w:noProof/>
                <w:webHidden/>
              </w:rPr>
              <w:fldChar w:fldCharType="begin"/>
            </w:r>
            <w:r>
              <w:rPr>
                <w:noProof/>
                <w:webHidden/>
              </w:rPr>
              <w:instrText xml:space="preserve"> PAGEREF _Toc204242496 \h </w:instrText>
            </w:r>
            <w:r>
              <w:rPr>
                <w:noProof/>
                <w:webHidden/>
              </w:rPr>
            </w:r>
            <w:r>
              <w:rPr>
                <w:noProof/>
                <w:webHidden/>
              </w:rPr>
              <w:fldChar w:fldCharType="separate"/>
            </w:r>
            <w:r w:rsidR="00875014">
              <w:rPr>
                <w:noProof/>
                <w:webHidden/>
              </w:rPr>
              <w:t>82</w:t>
            </w:r>
            <w:r>
              <w:rPr>
                <w:noProof/>
                <w:webHidden/>
              </w:rPr>
              <w:fldChar w:fldCharType="end"/>
            </w:r>
          </w:hyperlink>
        </w:p>
        <w:p w14:paraId="4C13D31C" w14:textId="61B2D419" w:rsidR="00595A5A" w:rsidRDefault="00595A5A">
          <w:pPr>
            <w:pStyle w:val="TOC3"/>
            <w:tabs>
              <w:tab w:val="right" w:leader="dot" w:pos="9350"/>
            </w:tabs>
            <w:rPr>
              <w:noProof/>
            </w:rPr>
          </w:pPr>
          <w:hyperlink w:anchor="_Toc204242497" w:history="1">
            <w:r w:rsidRPr="002228A4">
              <w:rPr>
                <w:rStyle w:val="Hyperlink"/>
                <w:noProof/>
              </w:rPr>
              <w:t>5.5.3 Protection of archive</w:t>
            </w:r>
            <w:r>
              <w:rPr>
                <w:noProof/>
                <w:webHidden/>
              </w:rPr>
              <w:tab/>
            </w:r>
            <w:r>
              <w:rPr>
                <w:noProof/>
                <w:webHidden/>
              </w:rPr>
              <w:fldChar w:fldCharType="begin"/>
            </w:r>
            <w:r>
              <w:rPr>
                <w:noProof/>
                <w:webHidden/>
              </w:rPr>
              <w:instrText xml:space="preserve"> PAGEREF _Toc204242497 \h </w:instrText>
            </w:r>
            <w:r>
              <w:rPr>
                <w:noProof/>
                <w:webHidden/>
              </w:rPr>
            </w:r>
            <w:r>
              <w:rPr>
                <w:noProof/>
                <w:webHidden/>
              </w:rPr>
              <w:fldChar w:fldCharType="separate"/>
            </w:r>
            <w:r w:rsidR="00875014">
              <w:rPr>
                <w:noProof/>
                <w:webHidden/>
              </w:rPr>
              <w:t>83</w:t>
            </w:r>
            <w:r>
              <w:rPr>
                <w:noProof/>
                <w:webHidden/>
              </w:rPr>
              <w:fldChar w:fldCharType="end"/>
            </w:r>
          </w:hyperlink>
        </w:p>
        <w:p w14:paraId="2F96BBEE" w14:textId="4EBC7B05" w:rsidR="00595A5A" w:rsidRDefault="00595A5A">
          <w:pPr>
            <w:pStyle w:val="TOC3"/>
            <w:tabs>
              <w:tab w:val="right" w:leader="dot" w:pos="9350"/>
            </w:tabs>
            <w:rPr>
              <w:noProof/>
            </w:rPr>
          </w:pPr>
          <w:hyperlink w:anchor="_Toc204242498" w:history="1">
            <w:r w:rsidRPr="002228A4">
              <w:rPr>
                <w:rStyle w:val="Hyperlink"/>
                <w:noProof/>
              </w:rPr>
              <w:t>5.5.4 Archive backup procedures</w:t>
            </w:r>
            <w:r>
              <w:rPr>
                <w:noProof/>
                <w:webHidden/>
              </w:rPr>
              <w:tab/>
            </w:r>
            <w:r>
              <w:rPr>
                <w:noProof/>
                <w:webHidden/>
              </w:rPr>
              <w:fldChar w:fldCharType="begin"/>
            </w:r>
            <w:r>
              <w:rPr>
                <w:noProof/>
                <w:webHidden/>
              </w:rPr>
              <w:instrText xml:space="preserve"> PAGEREF _Toc204242498 \h </w:instrText>
            </w:r>
            <w:r>
              <w:rPr>
                <w:noProof/>
                <w:webHidden/>
              </w:rPr>
            </w:r>
            <w:r>
              <w:rPr>
                <w:noProof/>
                <w:webHidden/>
              </w:rPr>
              <w:fldChar w:fldCharType="separate"/>
            </w:r>
            <w:r w:rsidR="00875014">
              <w:rPr>
                <w:noProof/>
                <w:webHidden/>
              </w:rPr>
              <w:t>83</w:t>
            </w:r>
            <w:r>
              <w:rPr>
                <w:noProof/>
                <w:webHidden/>
              </w:rPr>
              <w:fldChar w:fldCharType="end"/>
            </w:r>
          </w:hyperlink>
        </w:p>
        <w:p w14:paraId="44B45C5F" w14:textId="2FAC9CD2" w:rsidR="00595A5A" w:rsidRDefault="00595A5A">
          <w:pPr>
            <w:pStyle w:val="TOC3"/>
            <w:tabs>
              <w:tab w:val="right" w:leader="dot" w:pos="9350"/>
            </w:tabs>
            <w:rPr>
              <w:noProof/>
            </w:rPr>
          </w:pPr>
          <w:hyperlink w:anchor="_Toc204242499" w:history="1">
            <w:r w:rsidRPr="002228A4">
              <w:rPr>
                <w:rStyle w:val="Hyperlink"/>
                <w:noProof/>
              </w:rPr>
              <w:t>5.5.5 Requirements for time-stamping of records</w:t>
            </w:r>
            <w:r>
              <w:rPr>
                <w:noProof/>
                <w:webHidden/>
              </w:rPr>
              <w:tab/>
            </w:r>
            <w:r>
              <w:rPr>
                <w:noProof/>
                <w:webHidden/>
              </w:rPr>
              <w:fldChar w:fldCharType="begin"/>
            </w:r>
            <w:r>
              <w:rPr>
                <w:noProof/>
                <w:webHidden/>
              </w:rPr>
              <w:instrText xml:space="preserve"> PAGEREF _Toc204242499 \h </w:instrText>
            </w:r>
            <w:r>
              <w:rPr>
                <w:noProof/>
                <w:webHidden/>
              </w:rPr>
            </w:r>
            <w:r>
              <w:rPr>
                <w:noProof/>
                <w:webHidden/>
              </w:rPr>
              <w:fldChar w:fldCharType="separate"/>
            </w:r>
            <w:r w:rsidR="00875014">
              <w:rPr>
                <w:noProof/>
                <w:webHidden/>
              </w:rPr>
              <w:t>83</w:t>
            </w:r>
            <w:r>
              <w:rPr>
                <w:noProof/>
                <w:webHidden/>
              </w:rPr>
              <w:fldChar w:fldCharType="end"/>
            </w:r>
          </w:hyperlink>
        </w:p>
        <w:p w14:paraId="56488A38" w14:textId="4C585435" w:rsidR="00595A5A" w:rsidRDefault="00595A5A">
          <w:pPr>
            <w:pStyle w:val="TOC3"/>
            <w:tabs>
              <w:tab w:val="right" w:leader="dot" w:pos="9350"/>
            </w:tabs>
            <w:rPr>
              <w:noProof/>
            </w:rPr>
          </w:pPr>
          <w:hyperlink w:anchor="_Toc204242500" w:history="1">
            <w:r w:rsidRPr="002228A4">
              <w:rPr>
                <w:rStyle w:val="Hyperlink"/>
                <w:noProof/>
              </w:rPr>
              <w:t>5.5.6 Archive collection system (internal or external)</w:t>
            </w:r>
            <w:r>
              <w:rPr>
                <w:noProof/>
                <w:webHidden/>
              </w:rPr>
              <w:tab/>
            </w:r>
            <w:r>
              <w:rPr>
                <w:noProof/>
                <w:webHidden/>
              </w:rPr>
              <w:fldChar w:fldCharType="begin"/>
            </w:r>
            <w:r>
              <w:rPr>
                <w:noProof/>
                <w:webHidden/>
              </w:rPr>
              <w:instrText xml:space="preserve"> PAGEREF _Toc204242500 \h </w:instrText>
            </w:r>
            <w:r>
              <w:rPr>
                <w:noProof/>
                <w:webHidden/>
              </w:rPr>
            </w:r>
            <w:r>
              <w:rPr>
                <w:noProof/>
                <w:webHidden/>
              </w:rPr>
              <w:fldChar w:fldCharType="separate"/>
            </w:r>
            <w:r w:rsidR="00875014">
              <w:rPr>
                <w:noProof/>
                <w:webHidden/>
              </w:rPr>
              <w:t>83</w:t>
            </w:r>
            <w:r>
              <w:rPr>
                <w:noProof/>
                <w:webHidden/>
              </w:rPr>
              <w:fldChar w:fldCharType="end"/>
            </w:r>
          </w:hyperlink>
        </w:p>
        <w:p w14:paraId="37EB5ACA" w14:textId="5D03E788" w:rsidR="00595A5A" w:rsidRDefault="00595A5A">
          <w:pPr>
            <w:pStyle w:val="TOC3"/>
            <w:tabs>
              <w:tab w:val="right" w:leader="dot" w:pos="9350"/>
            </w:tabs>
            <w:rPr>
              <w:noProof/>
            </w:rPr>
          </w:pPr>
          <w:hyperlink w:anchor="_Toc204242501" w:history="1">
            <w:r w:rsidRPr="002228A4">
              <w:rPr>
                <w:rStyle w:val="Hyperlink"/>
                <w:noProof/>
              </w:rPr>
              <w:t>5.5.7 Procedures to obtain and verify archive information</w:t>
            </w:r>
            <w:r>
              <w:rPr>
                <w:noProof/>
                <w:webHidden/>
              </w:rPr>
              <w:tab/>
            </w:r>
            <w:r>
              <w:rPr>
                <w:noProof/>
                <w:webHidden/>
              </w:rPr>
              <w:fldChar w:fldCharType="begin"/>
            </w:r>
            <w:r>
              <w:rPr>
                <w:noProof/>
                <w:webHidden/>
              </w:rPr>
              <w:instrText xml:space="preserve"> PAGEREF _Toc204242501 \h </w:instrText>
            </w:r>
            <w:r>
              <w:rPr>
                <w:noProof/>
                <w:webHidden/>
              </w:rPr>
            </w:r>
            <w:r>
              <w:rPr>
                <w:noProof/>
                <w:webHidden/>
              </w:rPr>
              <w:fldChar w:fldCharType="separate"/>
            </w:r>
            <w:r w:rsidR="00875014">
              <w:rPr>
                <w:noProof/>
                <w:webHidden/>
              </w:rPr>
              <w:t>83</w:t>
            </w:r>
            <w:r>
              <w:rPr>
                <w:noProof/>
                <w:webHidden/>
              </w:rPr>
              <w:fldChar w:fldCharType="end"/>
            </w:r>
          </w:hyperlink>
        </w:p>
        <w:p w14:paraId="5B06C60E" w14:textId="2C545935" w:rsidR="00595A5A" w:rsidRDefault="00595A5A">
          <w:pPr>
            <w:pStyle w:val="TOC2"/>
            <w:tabs>
              <w:tab w:val="right" w:leader="dot" w:pos="9350"/>
            </w:tabs>
            <w:rPr>
              <w:noProof/>
            </w:rPr>
          </w:pPr>
          <w:hyperlink w:anchor="_Toc204242502" w:history="1">
            <w:r w:rsidRPr="002228A4">
              <w:rPr>
                <w:rStyle w:val="Hyperlink"/>
                <w:noProof/>
              </w:rPr>
              <w:t>5.6 Key changeover</w:t>
            </w:r>
            <w:r>
              <w:rPr>
                <w:noProof/>
                <w:webHidden/>
              </w:rPr>
              <w:tab/>
            </w:r>
            <w:r>
              <w:rPr>
                <w:noProof/>
                <w:webHidden/>
              </w:rPr>
              <w:fldChar w:fldCharType="begin"/>
            </w:r>
            <w:r>
              <w:rPr>
                <w:noProof/>
                <w:webHidden/>
              </w:rPr>
              <w:instrText xml:space="preserve"> PAGEREF _Toc204242502 \h </w:instrText>
            </w:r>
            <w:r>
              <w:rPr>
                <w:noProof/>
                <w:webHidden/>
              </w:rPr>
            </w:r>
            <w:r>
              <w:rPr>
                <w:noProof/>
                <w:webHidden/>
              </w:rPr>
              <w:fldChar w:fldCharType="separate"/>
            </w:r>
            <w:r w:rsidR="00875014">
              <w:rPr>
                <w:noProof/>
                <w:webHidden/>
              </w:rPr>
              <w:t>83</w:t>
            </w:r>
            <w:r>
              <w:rPr>
                <w:noProof/>
                <w:webHidden/>
              </w:rPr>
              <w:fldChar w:fldCharType="end"/>
            </w:r>
          </w:hyperlink>
        </w:p>
        <w:p w14:paraId="2DE8FCA6" w14:textId="02C6095C" w:rsidR="00595A5A" w:rsidRDefault="00595A5A">
          <w:pPr>
            <w:pStyle w:val="TOC2"/>
            <w:tabs>
              <w:tab w:val="right" w:leader="dot" w:pos="9350"/>
            </w:tabs>
            <w:rPr>
              <w:noProof/>
            </w:rPr>
          </w:pPr>
          <w:hyperlink w:anchor="_Toc204242503" w:history="1">
            <w:r w:rsidRPr="002228A4">
              <w:rPr>
                <w:rStyle w:val="Hyperlink"/>
                <w:noProof/>
              </w:rPr>
              <w:t>5.7 Compromise and disaster recovery</w:t>
            </w:r>
            <w:r>
              <w:rPr>
                <w:noProof/>
                <w:webHidden/>
              </w:rPr>
              <w:tab/>
            </w:r>
            <w:r>
              <w:rPr>
                <w:noProof/>
                <w:webHidden/>
              </w:rPr>
              <w:fldChar w:fldCharType="begin"/>
            </w:r>
            <w:r>
              <w:rPr>
                <w:noProof/>
                <w:webHidden/>
              </w:rPr>
              <w:instrText xml:space="preserve"> PAGEREF _Toc204242503 \h </w:instrText>
            </w:r>
            <w:r>
              <w:rPr>
                <w:noProof/>
                <w:webHidden/>
              </w:rPr>
            </w:r>
            <w:r>
              <w:rPr>
                <w:noProof/>
                <w:webHidden/>
              </w:rPr>
              <w:fldChar w:fldCharType="separate"/>
            </w:r>
            <w:r w:rsidR="00875014">
              <w:rPr>
                <w:noProof/>
                <w:webHidden/>
              </w:rPr>
              <w:t>83</w:t>
            </w:r>
            <w:r>
              <w:rPr>
                <w:noProof/>
                <w:webHidden/>
              </w:rPr>
              <w:fldChar w:fldCharType="end"/>
            </w:r>
          </w:hyperlink>
        </w:p>
        <w:p w14:paraId="5E3145EB" w14:textId="7C161DB1" w:rsidR="00595A5A" w:rsidRDefault="00595A5A">
          <w:pPr>
            <w:pStyle w:val="TOC3"/>
            <w:tabs>
              <w:tab w:val="right" w:leader="dot" w:pos="9350"/>
            </w:tabs>
            <w:rPr>
              <w:noProof/>
            </w:rPr>
          </w:pPr>
          <w:hyperlink w:anchor="_Toc204242504" w:history="1">
            <w:r w:rsidRPr="002228A4">
              <w:rPr>
                <w:rStyle w:val="Hyperlink"/>
                <w:noProof/>
              </w:rPr>
              <w:t>5.7.1 Incident and compromise handling procedures</w:t>
            </w:r>
            <w:r>
              <w:rPr>
                <w:noProof/>
                <w:webHidden/>
              </w:rPr>
              <w:tab/>
            </w:r>
            <w:r>
              <w:rPr>
                <w:noProof/>
                <w:webHidden/>
              </w:rPr>
              <w:fldChar w:fldCharType="begin"/>
            </w:r>
            <w:r>
              <w:rPr>
                <w:noProof/>
                <w:webHidden/>
              </w:rPr>
              <w:instrText xml:space="preserve"> PAGEREF _Toc204242504 \h </w:instrText>
            </w:r>
            <w:r>
              <w:rPr>
                <w:noProof/>
                <w:webHidden/>
              </w:rPr>
            </w:r>
            <w:r>
              <w:rPr>
                <w:noProof/>
                <w:webHidden/>
              </w:rPr>
              <w:fldChar w:fldCharType="separate"/>
            </w:r>
            <w:r w:rsidR="00875014">
              <w:rPr>
                <w:noProof/>
                <w:webHidden/>
              </w:rPr>
              <w:t>83</w:t>
            </w:r>
            <w:r>
              <w:rPr>
                <w:noProof/>
                <w:webHidden/>
              </w:rPr>
              <w:fldChar w:fldCharType="end"/>
            </w:r>
          </w:hyperlink>
        </w:p>
        <w:p w14:paraId="23542B81" w14:textId="3742ACEB" w:rsidR="00595A5A" w:rsidRDefault="00595A5A">
          <w:pPr>
            <w:pStyle w:val="TOC3"/>
            <w:tabs>
              <w:tab w:val="right" w:leader="dot" w:pos="9350"/>
            </w:tabs>
            <w:rPr>
              <w:noProof/>
            </w:rPr>
          </w:pPr>
          <w:hyperlink w:anchor="_Toc204242505" w:history="1">
            <w:r w:rsidRPr="002228A4">
              <w:rPr>
                <w:rStyle w:val="Hyperlink"/>
                <w:noProof/>
              </w:rPr>
              <w:t>5.7.2 Recovery Procedures if Computing resources, software, and/or data are corrupted</w:t>
            </w:r>
            <w:r>
              <w:rPr>
                <w:noProof/>
                <w:webHidden/>
              </w:rPr>
              <w:tab/>
            </w:r>
            <w:r>
              <w:rPr>
                <w:noProof/>
                <w:webHidden/>
              </w:rPr>
              <w:fldChar w:fldCharType="begin"/>
            </w:r>
            <w:r>
              <w:rPr>
                <w:noProof/>
                <w:webHidden/>
              </w:rPr>
              <w:instrText xml:space="preserve"> PAGEREF _Toc204242505 \h </w:instrText>
            </w:r>
            <w:r>
              <w:rPr>
                <w:noProof/>
                <w:webHidden/>
              </w:rPr>
            </w:r>
            <w:r>
              <w:rPr>
                <w:noProof/>
                <w:webHidden/>
              </w:rPr>
              <w:fldChar w:fldCharType="separate"/>
            </w:r>
            <w:r w:rsidR="00875014">
              <w:rPr>
                <w:noProof/>
                <w:webHidden/>
              </w:rPr>
              <w:t>85</w:t>
            </w:r>
            <w:r>
              <w:rPr>
                <w:noProof/>
                <w:webHidden/>
              </w:rPr>
              <w:fldChar w:fldCharType="end"/>
            </w:r>
          </w:hyperlink>
        </w:p>
        <w:p w14:paraId="6F15B340" w14:textId="0B2487CC" w:rsidR="00595A5A" w:rsidRDefault="00595A5A">
          <w:pPr>
            <w:pStyle w:val="TOC3"/>
            <w:tabs>
              <w:tab w:val="right" w:leader="dot" w:pos="9350"/>
            </w:tabs>
            <w:rPr>
              <w:noProof/>
            </w:rPr>
          </w:pPr>
          <w:hyperlink w:anchor="_Toc204242506" w:history="1">
            <w:r w:rsidRPr="002228A4">
              <w:rPr>
                <w:rStyle w:val="Hyperlink"/>
                <w:noProof/>
              </w:rPr>
              <w:t>5.7.3 Recovery Procedures after Key Compromise</w:t>
            </w:r>
            <w:r>
              <w:rPr>
                <w:noProof/>
                <w:webHidden/>
              </w:rPr>
              <w:tab/>
            </w:r>
            <w:r>
              <w:rPr>
                <w:noProof/>
                <w:webHidden/>
              </w:rPr>
              <w:fldChar w:fldCharType="begin"/>
            </w:r>
            <w:r>
              <w:rPr>
                <w:noProof/>
                <w:webHidden/>
              </w:rPr>
              <w:instrText xml:space="preserve"> PAGEREF _Toc204242506 \h </w:instrText>
            </w:r>
            <w:r>
              <w:rPr>
                <w:noProof/>
                <w:webHidden/>
              </w:rPr>
            </w:r>
            <w:r>
              <w:rPr>
                <w:noProof/>
                <w:webHidden/>
              </w:rPr>
              <w:fldChar w:fldCharType="separate"/>
            </w:r>
            <w:r w:rsidR="00875014">
              <w:rPr>
                <w:noProof/>
                <w:webHidden/>
              </w:rPr>
              <w:t>85</w:t>
            </w:r>
            <w:r>
              <w:rPr>
                <w:noProof/>
                <w:webHidden/>
              </w:rPr>
              <w:fldChar w:fldCharType="end"/>
            </w:r>
          </w:hyperlink>
        </w:p>
        <w:p w14:paraId="2E8A91B7" w14:textId="574152DA" w:rsidR="00595A5A" w:rsidRDefault="00595A5A">
          <w:pPr>
            <w:pStyle w:val="TOC3"/>
            <w:tabs>
              <w:tab w:val="right" w:leader="dot" w:pos="9350"/>
            </w:tabs>
            <w:rPr>
              <w:noProof/>
            </w:rPr>
          </w:pPr>
          <w:hyperlink w:anchor="_Toc204242507" w:history="1">
            <w:r w:rsidRPr="002228A4">
              <w:rPr>
                <w:rStyle w:val="Hyperlink"/>
                <w:noProof/>
              </w:rPr>
              <w:t>5.7.4 Business continuity capabilities after a disaster</w:t>
            </w:r>
            <w:r>
              <w:rPr>
                <w:noProof/>
                <w:webHidden/>
              </w:rPr>
              <w:tab/>
            </w:r>
            <w:r>
              <w:rPr>
                <w:noProof/>
                <w:webHidden/>
              </w:rPr>
              <w:fldChar w:fldCharType="begin"/>
            </w:r>
            <w:r>
              <w:rPr>
                <w:noProof/>
                <w:webHidden/>
              </w:rPr>
              <w:instrText xml:space="preserve"> PAGEREF _Toc204242507 \h </w:instrText>
            </w:r>
            <w:r>
              <w:rPr>
                <w:noProof/>
                <w:webHidden/>
              </w:rPr>
            </w:r>
            <w:r>
              <w:rPr>
                <w:noProof/>
                <w:webHidden/>
              </w:rPr>
              <w:fldChar w:fldCharType="separate"/>
            </w:r>
            <w:r w:rsidR="00875014">
              <w:rPr>
                <w:noProof/>
                <w:webHidden/>
              </w:rPr>
              <w:t>85</w:t>
            </w:r>
            <w:r>
              <w:rPr>
                <w:noProof/>
                <w:webHidden/>
              </w:rPr>
              <w:fldChar w:fldCharType="end"/>
            </w:r>
          </w:hyperlink>
        </w:p>
        <w:p w14:paraId="1504EFE0" w14:textId="279E8D21" w:rsidR="00595A5A" w:rsidRDefault="00595A5A">
          <w:pPr>
            <w:pStyle w:val="TOC2"/>
            <w:tabs>
              <w:tab w:val="right" w:leader="dot" w:pos="9350"/>
            </w:tabs>
            <w:rPr>
              <w:noProof/>
            </w:rPr>
          </w:pPr>
          <w:hyperlink w:anchor="_Toc204242508" w:history="1">
            <w:r w:rsidRPr="002228A4">
              <w:rPr>
                <w:rStyle w:val="Hyperlink"/>
                <w:noProof/>
              </w:rPr>
              <w:t>5.8 CA or RA termination</w:t>
            </w:r>
            <w:r>
              <w:rPr>
                <w:noProof/>
                <w:webHidden/>
              </w:rPr>
              <w:tab/>
            </w:r>
            <w:r>
              <w:rPr>
                <w:noProof/>
                <w:webHidden/>
              </w:rPr>
              <w:fldChar w:fldCharType="begin"/>
            </w:r>
            <w:r>
              <w:rPr>
                <w:noProof/>
                <w:webHidden/>
              </w:rPr>
              <w:instrText xml:space="preserve"> PAGEREF _Toc204242508 \h </w:instrText>
            </w:r>
            <w:r>
              <w:rPr>
                <w:noProof/>
                <w:webHidden/>
              </w:rPr>
            </w:r>
            <w:r>
              <w:rPr>
                <w:noProof/>
                <w:webHidden/>
              </w:rPr>
              <w:fldChar w:fldCharType="separate"/>
            </w:r>
            <w:r w:rsidR="00875014">
              <w:rPr>
                <w:noProof/>
                <w:webHidden/>
              </w:rPr>
              <w:t>85</w:t>
            </w:r>
            <w:r>
              <w:rPr>
                <w:noProof/>
                <w:webHidden/>
              </w:rPr>
              <w:fldChar w:fldCharType="end"/>
            </w:r>
          </w:hyperlink>
        </w:p>
        <w:p w14:paraId="79732868" w14:textId="717D96C5" w:rsidR="00595A5A" w:rsidRDefault="00595A5A">
          <w:pPr>
            <w:pStyle w:val="TOC1"/>
            <w:tabs>
              <w:tab w:val="right" w:leader="dot" w:pos="9350"/>
            </w:tabs>
            <w:rPr>
              <w:noProof/>
            </w:rPr>
          </w:pPr>
          <w:hyperlink w:anchor="_Toc204242509" w:history="1">
            <w:r w:rsidRPr="002228A4">
              <w:rPr>
                <w:rStyle w:val="Hyperlink"/>
                <w:noProof/>
              </w:rPr>
              <w:t>6. TECHNICAL SECURITY CONTROLS</w:t>
            </w:r>
            <w:r>
              <w:rPr>
                <w:noProof/>
                <w:webHidden/>
              </w:rPr>
              <w:tab/>
            </w:r>
            <w:r>
              <w:rPr>
                <w:noProof/>
                <w:webHidden/>
              </w:rPr>
              <w:fldChar w:fldCharType="begin"/>
            </w:r>
            <w:r>
              <w:rPr>
                <w:noProof/>
                <w:webHidden/>
              </w:rPr>
              <w:instrText xml:space="preserve"> PAGEREF _Toc204242509 \h </w:instrText>
            </w:r>
            <w:r>
              <w:rPr>
                <w:noProof/>
                <w:webHidden/>
              </w:rPr>
            </w:r>
            <w:r>
              <w:rPr>
                <w:noProof/>
                <w:webHidden/>
              </w:rPr>
              <w:fldChar w:fldCharType="separate"/>
            </w:r>
            <w:r w:rsidR="00875014">
              <w:rPr>
                <w:noProof/>
                <w:webHidden/>
              </w:rPr>
              <w:t>86</w:t>
            </w:r>
            <w:r>
              <w:rPr>
                <w:noProof/>
                <w:webHidden/>
              </w:rPr>
              <w:fldChar w:fldCharType="end"/>
            </w:r>
          </w:hyperlink>
        </w:p>
        <w:p w14:paraId="51E21B49" w14:textId="054EFE5A" w:rsidR="00595A5A" w:rsidRDefault="00595A5A">
          <w:pPr>
            <w:pStyle w:val="TOC2"/>
            <w:tabs>
              <w:tab w:val="right" w:leader="dot" w:pos="9350"/>
            </w:tabs>
            <w:rPr>
              <w:noProof/>
            </w:rPr>
          </w:pPr>
          <w:hyperlink w:anchor="_Toc204242510" w:history="1">
            <w:r w:rsidRPr="002228A4">
              <w:rPr>
                <w:rStyle w:val="Hyperlink"/>
                <w:noProof/>
              </w:rPr>
              <w:t>6.1 Key pair generation and installation</w:t>
            </w:r>
            <w:r>
              <w:rPr>
                <w:noProof/>
                <w:webHidden/>
              </w:rPr>
              <w:tab/>
            </w:r>
            <w:r>
              <w:rPr>
                <w:noProof/>
                <w:webHidden/>
              </w:rPr>
              <w:fldChar w:fldCharType="begin"/>
            </w:r>
            <w:r>
              <w:rPr>
                <w:noProof/>
                <w:webHidden/>
              </w:rPr>
              <w:instrText xml:space="preserve"> PAGEREF _Toc204242510 \h </w:instrText>
            </w:r>
            <w:r>
              <w:rPr>
                <w:noProof/>
                <w:webHidden/>
              </w:rPr>
            </w:r>
            <w:r>
              <w:rPr>
                <w:noProof/>
                <w:webHidden/>
              </w:rPr>
              <w:fldChar w:fldCharType="separate"/>
            </w:r>
            <w:r w:rsidR="00875014">
              <w:rPr>
                <w:noProof/>
                <w:webHidden/>
              </w:rPr>
              <w:t>86</w:t>
            </w:r>
            <w:r>
              <w:rPr>
                <w:noProof/>
                <w:webHidden/>
              </w:rPr>
              <w:fldChar w:fldCharType="end"/>
            </w:r>
          </w:hyperlink>
        </w:p>
        <w:p w14:paraId="6A3DA2F2" w14:textId="5816A711" w:rsidR="00595A5A" w:rsidRDefault="00595A5A">
          <w:pPr>
            <w:pStyle w:val="TOC3"/>
            <w:tabs>
              <w:tab w:val="right" w:leader="dot" w:pos="9350"/>
            </w:tabs>
            <w:rPr>
              <w:noProof/>
            </w:rPr>
          </w:pPr>
          <w:hyperlink w:anchor="_Toc204242511" w:history="1">
            <w:r w:rsidRPr="002228A4">
              <w:rPr>
                <w:rStyle w:val="Hyperlink"/>
                <w:noProof/>
              </w:rPr>
              <w:t>6.1.1 Key pair generation</w:t>
            </w:r>
            <w:r>
              <w:rPr>
                <w:noProof/>
                <w:webHidden/>
              </w:rPr>
              <w:tab/>
            </w:r>
            <w:r>
              <w:rPr>
                <w:noProof/>
                <w:webHidden/>
              </w:rPr>
              <w:fldChar w:fldCharType="begin"/>
            </w:r>
            <w:r>
              <w:rPr>
                <w:noProof/>
                <w:webHidden/>
              </w:rPr>
              <w:instrText xml:space="preserve"> PAGEREF _Toc204242511 \h </w:instrText>
            </w:r>
            <w:r>
              <w:rPr>
                <w:noProof/>
                <w:webHidden/>
              </w:rPr>
            </w:r>
            <w:r>
              <w:rPr>
                <w:noProof/>
                <w:webHidden/>
              </w:rPr>
              <w:fldChar w:fldCharType="separate"/>
            </w:r>
            <w:r w:rsidR="00875014">
              <w:rPr>
                <w:noProof/>
                <w:webHidden/>
              </w:rPr>
              <w:t>86</w:t>
            </w:r>
            <w:r>
              <w:rPr>
                <w:noProof/>
                <w:webHidden/>
              </w:rPr>
              <w:fldChar w:fldCharType="end"/>
            </w:r>
          </w:hyperlink>
        </w:p>
        <w:p w14:paraId="59A11F8A" w14:textId="3464DD8F" w:rsidR="00595A5A" w:rsidRDefault="00595A5A">
          <w:pPr>
            <w:pStyle w:val="TOC3"/>
            <w:tabs>
              <w:tab w:val="right" w:leader="dot" w:pos="9350"/>
            </w:tabs>
            <w:rPr>
              <w:noProof/>
            </w:rPr>
          </w:pPr>
          <w:hyperlink w:anchor="_Toc204242512" w:history="1">
            <w:r w:rsidRPr="002228A4">
              <w:rPr>
                <w:rStyle w:val="Hyperlink"/>
                <w:noProof/>
              </w:rPr>
              <w:t>6.1.2 Private key delivery to subscriber</w:t>
            </w:r>
            <w:r>
              <w:rPr>
                <w:noProof/>
                <w:webHidden/>
              </w:rPr>
              <w:tab/>
            </w:r>
            <w:r>
              <w:rPr>
                <w:noProof/>
                <w:webHidden/>
              </w:rPr>
              <w:fldChar w:fldCharType="begin"/>
            </w:r>
            <w:r>
              <w:rPr>
                <w:noProof/>
                <w:webHidden/>
              </w:rPr>
              <w:instrText xml:space="preserve"> PAGEREF _Toc204242512 \h </w:instrText>
            </w:r>
            <w:r>
              <w:rPr>
                <w:noProof/>
                <w:webHidden/>
              </w:rPr>
            </w:r>
            <w:r>
              <w:rPr>
                <w:noProof/>
                <w:webHidden/>
              </w:rPr>
              <w:fldChar w:fldCharType="separate"/>
            </w:r>
            <w:r w:rsidR="00875014">
              <w:rPr>
                <w:noProof/>
                <w:webHidden/>
              </w:rPr>
              <w:t>87</w:t>
            </w:r>
            <w:r>
              <w:rPr>
                <w:noProof/>
                <w:webHidden/>
              </w:rPr>
              <w:fldChar w:fldCharType="end"/>
            </w:r>
          </w:hyperlink>
        </w:p>
        <w:p w14:paraId="1543D41E" w14:textId="07A3882A" w:rsidR="00595A5A" w:rsidRDefault="00595A5A">
          <w:pPr>
            <w:pStyle w:val="TOC3"/>
            <w:tabs>
              <w:tab w:val="right" w:leader="dot" w:pos="9350"/>
            </w:tabs>
            <w:rPr>
              <w:noProof/>
            </w:rPr>
          </w:pPr>
          <w:hyperlink w:anchor="_Toc204242513" w:history="1">
            <w:r w:rsidRPr="002228A4">
              <w:rPr>
                <w:rStyle w:val="Hyperlink"/>
                <w:noProof/>
              </w:rPr>
              <w:t>6.1.3 Public key delivery to certificate issuer</w:t>
            </w:r>
            <w:r>
              <w:rPr>
                <w:noProof/>
                <w:webHidden/>
              </w:rPr>
              <w:tab/>
            </w:r>
            <w:r>
              <w:rPr>
                <w:noProof/>
                <w:webHidden/>
              </w:rPr>
              <w:fldChar w:fldCharType="begin"/>
            </w:r>
            <w:r>
              <w:rPr>
                <w:noProof/>
                <w:webHidden/>
              </w:rPr>
              <w:instrText xml:space="preserve"> PAGEREF _Toc204242513 \h </w:instrText>
            </w:r>
            <w:r>
              <w:rPr>
                <w:noProof/>
                <w:webHidden/>
              </w:rPr>
            </w:r>
            <w:r>
              <w:rPr>
                <w:noProof/>
                <w:webHidden/>
              </w:rPr>
              <w:fldChar w:fldCharType="separate"/>
            </w:r>
            <w:r w:rsidR="00875014">
              <w:rPr>
                <w:noProof/>
                <w:webHidden/>
              </w:rPr>
              <w:t>88</w:t>
            </w:r>
            <w:r>
              <w:rPr>
                <w:noProof/>
                <w:webHidden/>
              </w:rPr>
              <w:fldChar w:fldCharType="end"/>
            </w:r>
          </w:hyperlink>
        </w:p>
        <w:p w14:paraId="662D3459" w14:textId="785FABA2" w:rsidR="00595A5A" w:rsidRDefault="00595A5A">
          <w:pPr>
            <w:pStyle w:val="TOC3"/>
            <w:tabs>
              <w:tab w:val="right" w:leader="dot" w:pos="9350"/>
            </w:tabs>
            <w:rPr>
              <w:noProof/>
            </w:rPr>
          </w:pPr>
          <w:hyperlink w:anchor="_Toc204242514" w:history="1">
            <w:r w:rsidRPr="002228A4">
              <w:rPr>
                <w:rStyle w:val="Hyperlink"/>
                <w:noProof/>
              </w:rPr>
              <w:t>6.1.4 CA public key delivery to relying parties</w:t>
            </w:r>
            <w:r>
              <w:rPr>
                <w:noProof/>
                <w:webHidden/>
              </w:rPr>
              <w:tab/>
            </w:r>
            <w:r>
              <w:rPr>
                <w:noProof/>
                <w:webHidden/>
              </w:rPr>
              <w:fldChar w:fldCharType="begin"/>
            </w:r>
            <w:r>
              <w:rPr>
                <w:noProof/>
                <w:webHidden/>
              </w:rPr>
              <w:instrText xml:space="preserve"> PAGEREF _Toc204242514 \h </w:instrText>
            </w:r>
            <w:r>
              <w:rPr>
                <w:noProof/>
                <w:webHidden/>
              </w:rPr>
            </w:r>
            <w:r>
              <w:rPr>
                <w:noProof/>
                <w:webHidden/>
              </w:rPr>
              <w:fldChar w:fldCharType="separate"/>
            </w:r>
            <w:r w:rsidR="00875014">
              <w:rPr>
                <w:noProof/>
                <w:webHidden/>
              </w:rPr>
              <w:t>88</w:t>
            </w:r>
            <w:r>
              <w:rPr>
                <w:noProof/>
                <w:webHidden/>
              </w:rPr>
              <w:fldChar w:fldCharType="end"/>
            </w:r>
          </w:hyperlink>
        </w:p>
        <w:p w14:paraId="6F3E3609" w14:textId="3A43700A" w:rsidR="00595A5A" w:rsidRDefault="00595A5A">
          <w:pPr>
            <w:pStyle w:val="TOC3"/>
            <w:tabs>
              <w:tab w:val="right" w:leader="dot" w:pos="9350"/>
            </w:tabs>
            <w:rPr>
              <w:noProof/>
            </w:rPr>
          </w:pPr>
          <w:hyperlink w:anchor="_Toc204242515" w:history="1">
            <w:r w:rsidRPr="002228A4">
              <w:rPr>
                <w:rStyle w:val="Hyperlink"/>
                <w:noProof/>
              </w:rPr>
              <w:t>6.1.5 Key sizes</w:t>
            </w:r>
            <w:r>
              <w:rPr>
                <w:noProof/>
                <w:webHidden/>
              </w:rPr>
              <w:tab/>
            </w:r>
            <w:r>
              <w:rPr>
                <w:noProof/>
                <w:webHidden/>
              </w:rPr>
              <w:fldChar w:fldCharType="begin"/>
            </w:r>
            <w:r>
              <w:rPr>
                <w:noProof/>
                <w:webHidden/>
              </w:rPr>
              <w:instrText xml:space="preserve"> PAGEREF _Toc204242515 \h </w:instrText>
            </w:r>
            <w:r>
              <w:rPr>
                <w:noProof/>
                <w:webHidden/>
              </w:rPr>
            </w:r>
            <w:r>
              <w:rPr>
                <w:noProof/>
                <w:webHidden/>
              </w:rPr>
              <w:fldChar w:fldCharType="separate"/>
            </w:r>
            <w:r w:rsidR="00875014">
              <w:rPr>
                <w:noProof/>
                <w:webHidden/>
              </w:rPr>
              <w:t>88</w:t>
            </w:r>
            <w:r>
              <w:rPr>
                <w:noProof/>
                <w:webHidden/>
              </w:rPr>
              <w:fldChar w:fldCharType="end"/>
            </w:r>
          </w:hyperlink>
        </w:p>
        <w:p w14:paraId="40ABF334" w14:textId="2867E18E" w:rsidR="00595A5A" w:rsidRDefault="00595A5A">
          <w:pPr>
            <w:pStyle w:val="TOC3"/>
            <w:tabs>
              <w:tab w:val="right" w:leader="dot" w:pos="9350"/>
            </w:tabs>
            <w:rPr>
              <w:noProof/>
            </w:rPr>
          </w:pPr>
          <w:hyperlink w:anchor="_Toc204242516" w:history="1">
            <w:r w:rsidRPr="002228A4">
              <w:rPr>
                <w:rStyle w:val="Hyperlink"/>
                <w:noProof/>
              </w:rPr>
              <w:t>6.1.6 Public key parameters generation and quality checking</w:t>
            </w:r>
            <w:r>
              <w:rPr>
                <w:noProof/>
                <w:webHidden/>
              </w:rPr>
              <w:tab/>
            </w:r>
            <w:r>
              <w:rPr>
                <w:noProof/>
                <w:webHidden/>
              </w:rPr>
              <w:fldChar w:fldCharType="begin"/>
            </w:r>
            <w:r>
              <w:rPr>
                <w:noProof/>
                <w:webHidden/>
              </w:rPr>
              <w:instrText xml:space="preserve"> PAGEREF _Toc204242516 \h </w:instrText>
            </w:r>
            <w:r>
              <w:rPr>
                <w:noProof/>
                <w:webHidden/>
              </w:rPr>
            </w:r>
            <w:r>
              <w:rPr>
                <w:noProof/>
                <w:webHidden/>
              </w:rPr>
              <w:fldChar w:fldCharType="separate"/>
            </w:r>
            <w:r w:rsidR="00875014">
              <w:rPr>
                <w:noProof/>
                <w:webHidden/>
              </w:rPr>
              <w:t>88</w:t>
            </w:r>
            <w:r>
              <w:rPr>
                <w:noProof/>
                <w:webHidden/>
              </w:rPr>
              <w:fldChar w:fldCharType="end"/>
            </w:r>
          </w:hyperlink>
        </w:p>
        <w:p w14:paraId="1F9DD627" w14:textId="4DA354F9" w:rsidR="00595A5A" w:rsidRDefault="00595A5A">
          <w:pPr>
            <w:pStyle w:val="TOC3"/>
            <w:tabs>
              <w:tab w:val="right" w:leader="dot" w:pos="9350"/>
            </w:tabs>
            <w:rPr>
              <w:noProof/>
            </w:rPr>
          </w:pPr>
          <w:hyperlink w:anchor="_Toc204242517" w:history="1">
            <w:r w:rsidRPr="002228A4">
              <w:rPr>
                <w:rStyle w:val="Hyperlink"/>
                <w:noProof/>
              </w:rPr>
              <w:t>6.1.7 Key usage purposes (as per X.509 v3 key usage field)</w:t>
            </w:r>
            <w:r>
              <w:rPr>
                <w:noProof/>
                <w:webHidden/>
              </w:rPr>
              <w:tab/>
            </w:r>
            <w:r>
              <w:rPr>
                <w:noProof/>
                <w:webHidden/>
              </w:rPr>
              <w:fldChar w:fldCharType="begin"/>
            </w:r>
            <w:r>
              <w:rPr>
                <w:noProof/>
                <w:webHidden/>
              </w:rPr>
              <w:instrText xml:space="preserve"> PAGEREF _Toc204242517 \h </w:instrText>
            </w:r>
            <w:r>
              <w:rPr>
                <w:noProof/>
                <w:webHidden/>
              </w:rPr>
            </w:r>
            <w:r>
              <w:rPr>
                <w:noProof/>
                <w:webHidden/>
              </w:rPr>
              <w:fldChar w:fldCharType="separate"/>
            </w:r>
            <w:r w:rsidR="00875014">
              <w:rPr>
                <w:noProof/>
                <w:webHidden/>
              </w:rPr>
              <w:t>88</w:t>
            </w:r>
            <w:r>
              <w:rPr>
                <w:noProof/>
                <w:webHidden/>
              </w:rPr>
              <w:fldChar w:fldCharType="end"/>
            </w:r>
          </w:hyperlink>
        </w:p>
        <w:p w14:paraId="052D5BDB" w14:textId="249D8D7B" w:rsidR="00595A5A" w:rsidRDefault="00595A5A">
          <w:pPr>
            <w:pStyle w:val="TOC2"/>
            <w:tabs>
              <w:tab w:val="right" w:leader="dot" w:pos="9350"/>
            </w:tabs>
            <w:rPr>
              <w:noProof/>
            </w:rPr>
          </w:pPr>
          <w:hyperlink w:anchor="_Toc204242518" w:history="1">
            <w:r w:rsidRPr="002228A4">
              <w:rPr>
                <w:rStyle w:val="Hyperlink"/>
                <w:noProof/>
              </w:rPr>
              <w:t>6.2 Private Key Protection and Cryptographic Module Engineering Controls</w:t>
            </w:r>
            <w:r>
              <w:rPr>
                <w:noProof/>
                <w:webHidden/>
              </w:rPr>
              <w:tab/>
            </w:r>
            <w:r>
              <w:rPr>
                <w:noProof/>
                <w:webHidden/>
              </w:rPr>
              <w:fldChar w:fldCharType="begin"/>
            </w:r>
            <w:r>
              <w:rPr>
                <w:noProof/>
                <w:webHidden/>
              </w:rPr>
              <w:instrText xml:space="preserve"> PAGEREF _Toc204242518 \h </w:instrText>
            </w:r>
            <w:r>
              <w:rPr>
                <w:noProof/>
                <w:webHidden/>
              </w:rPr>
            </w:r>
            <w:r>
              <w:rPr>
                <w:noProof/>
                <w:webHidden/>
              </w:rPr>
              <w:fldChar w:fldCharType="separate"/>
            </w:r>
            <w:r w:rsidR="00875014">
              <w:rPr>
                <w:noProof/>
                <w:webHidden/>
              </w:rPr>
              <w:t>88</w:t>
            </w:r>
            <w:r>
              <w:rPr>
                <w:noProof/>
                <w:webHidden/>
              </w:rPr>
              <w:fldChar w:fldCharType="end"/>
            </w:r>
          </w:hyperlink>
        </w:p>
        <w:p w14:paraId="38299130" w14:textId="5CE9AFA3" w:rsidR="00595A5A" w:rsidRDefault="00595A5A">
          <w:pPr>
            <w:pStyle w:val="TOC3"/>
            <w:tabs>
              <w:tab w:val="right" w:leader="dot" w:pos="9350"/>
            </w:tabs>
            <w:rPr>
              <w:noProof/>
            </w:rPr>
          </w:pPr>
          <w:hyperlink w:anchor="_Toc204242519" w:history="1">
            <w:r w:rsidRPr="002228A4">
              <w:rPr>
                <w:rStyle w:val="Hyperlink"/>
                <w:noProof/>
              </w:rPr>
              <w:t>6.2.1 Cryptographic module standards and controls</w:t>
            </w:r>
            <w:r>
              <w:rPr>
                <w:noProof/>
                <w:webHidden/>
              </w:rPr>
              <w:tab/>
            </w:r>
            <w:r>
              <w:rPr>
                <w:noProof/>
                <w:webHidden/>
              </w:rPr>
              <w:fldChar w:fldCharType="begin"/>
            </w:r>
            <w:r>
              <w:rPr>
                <w:noProof/>
                <w:webHidden/>
              </w:rPr>
              <w:instrText xml:space="preserve"> PAGEREF _Toc204242519 \h </w:instrText>
            </w:r>
            <w:r>
              <w:rPr>
                <w:noProof/>
                <w:webHidden/>
              </w:rPr>
            </w:r>
            <w:r>
              <w:rPr>
                <w:noProof/>
                <w:webHidden/>
              </w:rPr>
              <w:fldChar w:fldCharType="separate"/>
            </w:r>
            <w:r w:rsidR="00875014">
              <w:rPr>
                <w:noProof/>
                <w:webHidden/>
              </w:rPr>
              <w:t>89</w:t>
            </w:r>
            <w:r>
              <w:rPr>
                <w:noProof/>
                <w:webHidden/>
              </w:rPr>
              <w:fldChar w:fldCharType="end"/>
            </w:r>
          </w:hyperlink>
        </w:p>
        <w:p w14:paraId="2DB3B3DB" w14:textId="0BEDAFF5" w:rsidR="00595A5A" w:rsidRDefault="00595A5A">
          <w:pPr>
            <w:pStyle w:val="TOC3"/>
            <w:tabs>
              <w:tab w:val="right" w:leader="dot" w:pos="9350"/>
            </w:tabs>
            <w:rPr>
              <w:noProof/>
            </w:rPr>
          </w:pPr>
          <w:hyperlink w:anchor="_Toc204242520" w:history="1">
            <w:r w:rsidRPr="002228A4">
              <w:rPr>
                <w:rStyle w:val="Hyperlink"/>
                <w:noProof/>
              </w:rPr>
              <w:t>6.2.2 Private key (n out of m) multi-person control</w:t>
            </w:r>
            <w:r>
              <w:rPr>
                <w:noProof/>
                <w:webHidden/>
              </w:rPr>
              <w:tab/>
            </w:r>
            <w:r>
              <w:rPr>
                <w:noProof/>
                <w:webHidden/>
              </w:rPr>
              <w:fldChar w:fldCharType="begin"/>
            </w:r>
            <w:r>
              <w:rPr>
                <w:noProof/>
                <w:webHidden/>
              </w:rPr>
              <w:instrText xml:space="preserve"> PAGEREF _Toc204242520 \h </w:instrText>
            </w:r>
            <w:r>
              <w:rPr>
                <w:noProof/>
                <w:webHidden/>
              </w:rPr>
            </w:r>
            <w:r>
              <w:rPr>
                <w:noProof/>
                <w:webHidden/>
              </w:rPr>
              <w:fldChar w:fldCharType="separate"/>
            </w:r>
            <w:r w:rsidR="00875014">
              <w:rPr>
                <w:noProof/>
                <w:webHidden/>
              </w:rPr>
              <w:t>89</w:t>
            </w:r>
            <w:r>
              <w:rPr>
                <w:noProof/>
                <w:webHidden/>
              </w:rPr>
              <w:fldChar w:fldCharType="end"/>
            </w:r>
          </w:hyperlink>
        </w:p>
        <w:p w14:paraId="6207B518" w14:textId="3CA871F3" w:rsidR="00595A5A" w:rsidRDefault="00595A5A">
          <w:pPr>
            <w:pStyle w:val="TOC3"/>
            <w:tabs>
              <w:tab w:val="right" w:leader="dot" w:pos="9350"/>
            </w:tabs>
            <w:rPr>
              <w:noProof/>
            </w:rPr>
          </w:pPr>
          <w:hyperlink w:anchor="_Toc204242521" w:history="1">
            <w:r w:rsidRPr="002228A4">
              <w:rPr>
                <w:rStyle w:val="Hyperlink"/>
                <w:noProof/>
              </w:rPr>
              <w:t>6.2.3 Private key escrow</w:t>
            </w:r>
            <w:r>
              <w:rPr>
                <w:noProof/>
                <w:webHidden/>
              </w:rPr>
              <w:tab/>
            </w:r>
            <w:r>
              <w:rPr>
                <w:noProof/>
                <w:webHidden/>
              </w:rPr>
              <w:fldChar w:fldCharType="begin"/>
            </w:r>
            <w:r>
              <w:rPr>
                <w:noProof/>
                <w:webHidden/>
              </w:rPr>
              <w:instrText xml:space="preserve"> PAGEREF _Toc204242521 \h </w:instrText>
            </w:r>
            <w:r>
              <w:rPr>
                <w:noProof/>
                <w:webHidden/>
              </w:rPr>
            </w:r>
            <w:r>
              <w:rPr>
                <w:noProof/>
                <w:webHidden/>
              </w:rPr>
              <w:fldChar w:fldCharType="separate"/>
            </w:r>
            <w:r w:rsidR="00875014">
              <w:rPr>
                <w:noProof/>
                <w:webHidden/>
              </w:rPr>
              <w:t>89</w:t>
            </w:r>
            <w:r>
              <w:rPr>
                <w:noProof/>
                <w:webHidden/>
              </w:rPr>
              <w:fldChar w:fldCharType="end"/>
            </w:r>
          </w:hyperlink>
        </w:p>
        <w:p w14:paraId="5CBB4012" w14:textId="141EFBB5" w:rsidR="00595A5A" w:rsidRDefault="00595A5A">
          <w:pPr>
            <w:pStyle w:val="TOC3"/>
            <w:tabs>
              <w:tab w:val="right" w:leader="dot" w:pos="9350"/>
            </w:tabs>
            <w:rPr>
              <w:noProof/>
            </w:rPr>
          </w:pPr>
          <w:hyperlink w:anchor="_Toc204242522" w:history="1">
            <w:r w:rsidRPr="002228A4">
              <w:rPr>
                <w:rStyle w:val="Hyperlink"/>
                <w:noProof/>
              </w:rPr>
              <w:t>6.2.4 Private key backup</w:t>
            </w:r>
            <w:r>
              <w:rPr>
                <w:noProof/>
                <w:webHidden/>
              </w:rPr>
              <w:tab/>
            </w:r>
            <w:r>
              <w:rPr>
                <w:noProof/>
                <w:webHidden/>
              </w:rPr>
              <w:fldChar w:fldCharType="begin"/>
            </w:r>
            <w:r>
              <w:rPr>
                <w:noProof/>
                <w:webHidden/>
              </w:rPr>
              <w:instrText xml:space="preserve"> PAGEREF _Toc204242522 \h </w:instrText>
            </w:r>
            <w:r>
              <w:rPr>
                <w:noProof/>
                <w:webHidden/>
              </w:rPr>
            </w:r>
            <w:r>
              <w:rPr>
                <w:noProof/>
                <w:webHidden/>
              </w:rPr>
              <w:fldChar w:fldCharType="separate"/>
            </w:r>
            <w:r w:rsidR="00875014">
              <w:rPr>
                <w:noProof/>
                <w:webHidden/>
              </w:rPr>
              <w:t>89</w:t>
            </w:r>
            <w:r>
              <w:rPr>
                <w:noProof/>
                <w:webHidden/>
              </w:rPr>
              <w:fldChar w:fldCharType="end"/>
            </w:r>
          </w:hyperlink>
        </w:p>
        <w:p w14:paraId="1695D107" w14:textId="529B41F1" w:rsidR="00595A5A" w:rsidRDefault="00595A5A">
          <w:pPr>
            <w:pStyle w:val="TOC3"/>
            <w:tabs>
              <w:tab w:val="right" w:leader="dot" w:pos="9350"/>
            </w:tabs>
            <w:rPr>
              <w:noProof/>
            </w:rPr>
          </w:pPr>
          <w:hyperlink w:anchor="_Toc204242523" w:history="1">
            <w:r w:rsidRPr="002228A4">
              <w:rPr>
                <w:rStyle w:val="Hyperlink"/>
                <w:noProof/>
              </w:rPr>
              <w:t>6.2.5 Private key archival</w:t>
            </w:r>
            <w:r>
              <w:rPr>
                <w:noProof/>
                <w:webHidden/>
              </w:rPr>
              <w:tab/>
            </w:r>
            <w:r>
              <w:rPr>
                <w:noProof/>
                <w:webHidden/>
              </w:rPr>
              <w:fldChar w:fldCharType="begin"/>
            </w:r>
            <w:r>
              <w:rPr>
                <w:noProof/>
                <w:webHidden/>
              </w:rPr>
              <w:instrText xml:space="preserve"> PAGEREF _Toc204242523 \h </w:instrText>
            </w:r>
            <w:r>
              <w:rPr>
                <w:noProof/>
                <w:webHidden/>
              </w:rPr>
            </w:r>
            <w:r>
              <w:rPr>
                <w:noProof/>
                <w:webHidden/>
              </w:rPr>
              <w:fldChar w:fldCharType="separate"/>
            </w:r>
            <w:r w:rsidR="00875014">
              <w:rPr>
                <w:noProof/>
                <w:webHidden/>
              </w:rPr>
              <w:t>89</w:t>
            </w:r>
            <w:r>
              <w:rPr>
                <w:noProof/>
                <w:webHidden/>
              </w:rPr>
              <w:fldChar w:fldCharType="end"/>
            </w:r>
          </w:hyperlink>
        </w:p>
        <w:p w14:paraId="0C80AEE5" w14:textId="3A923094" w:rsidR="00595A5A" w:rsidRDefault="00595A5A">
          <w:pPr>
            <w:pStyle w:val="TOC3"/>
            <w:tabs>
              <w:tab w:val="right" w:leader="dot" w:pos="9350"/>
            </w:tabs>
            <w:rPr>
              <w:noProof/>
            </w:rPr>
          </w:pPr>
          <w:hyperlink w:anchor="_Toc204242524" w:history="1">
            <w:r w:rsidRPr="002228A4">
              <w:rPr>
                <w:rStyle w:val="Hyperlink"/>
                <w:noProof/>
              </w:rPr>
              <w:t>6.2.6 Private key transfer into or from a cryptographic module</w:t>
            </w:r>
            <w:r>
              <w:rPr>
                <w:noProof/>
                <w:webHidden/>
              </w:rPr>
              <w:tab/>
            </w:r>
            <w:r>
              <w:rPr>
                <w:noProof/>
                <w:webHidden/>
              </w:rPr>
              <w:fldChar w:fldCharType="begin"/>
            </w:r>
            <w:r>
              <w:rPr>
                <w:noProof/>
                <w:webHidden/>
              </w:rPr>
              <w:instrText xml:space="preserve"> PAGEREF _Toc204242524 \h </w:instrText>
            </w:r>
            <w:r>
              <w:rPr>
                <w:noProof/>
                <w:webHidden/>
              </w:rPr>
            </w:r>
            <w:r>
              <w:rPr>
                <w:noProof/>
                <w:webHidden/>
              </w:rPr>
              <w:fldChar w:fldCharType="separate"/>
            </w:r>
            <w:r w:rsidR="00875014">
              <w:rPr>
                <w:noProof/>
                <w:webHidden/>
              </w:rPr>
              <w:t>89</w:t>
            </w:r>
            <w:r>
              <w:rPr>
                <w:noProof/>
                <w:webHidden/>
              </w:rPr>
              <w:fldChar w:fldCharType="end"/>
            </w:r>
          </w:hyperlink>
        </w:p>
        <w:p w14:paraId="3FC24741" w14:textId="6302B3C8" w:rsidR="00595A5A" w:rsidRDefault="00595A5A">
          <w:pPr>
            <w:pStyle w:val="TOC3"/>
            <w:tabs>
              <w:tab w:val="right" w:leader="dot" w:pos="9350"/>
            </w:tabs>
            <w:rPr>
              <w:noProof/>
            </w:rPr>
          </w:pPr>
          <w:hyperlink w:anchor="_Toc204242525" w:history="1">
            <w:r w:rsidRPr="002228A4">
              <w:rPr>
                <w:rStyle w:val="Hyperlink"/>
                <w:noProof/>
              </w:rPr>
              <w:t>6.2.7 Private key storage on cryptographic module</w:t>
            </w:r>
            <w:r>
              <w:rPr>
                <w:noProof/>
                <w:webHidden/>
              </w:rPr>
              <w:tab/>
            </w:r>
            <w:r>
              <w:rPr>
                <w:noProof/>
                <w:webHidden/>
              </w:rPr>
              <w:fldChar w:fldCharType="begin"/>
            </w:r>
            <w:r>
              <w:rPr>
                <w:noProof/>
                <w:webHidden/>
              </w:rPr>
              <w:instrText xml:space="preserve"> PAGEREF _Toc204242525 \h </w:instrText>
            </w:r>
            <w:r>
              <w:rPr>
                <w:noProof/>
                <w:webHidden/>
              </w:rPr>
            </w:r>
            <w:r>
              <w:rPr>
                <w:noProof/>
                <w:webHidden/>
              </w:rPr>
              <w:fldChar w:fldCharType="separate"/>
            </w:r>
            <w:r w:rsidR="00875014">
              <w:rPr>
                <w:noProof/>
                <w:webHidden/>
              </w:rPr>
              <w:t>89</w:t>
            </w:r>
            <w:r>
              <w:rPr>
                <w:noProof/>
                <w:webHidden/>
              </w:rPr>
              <w:fldChar w:fldCharType="end"/>
            </w:r>
          </w:hyperlink>
        </w:p>
        <w:p w14:paraId="1B346E12" w14:textId="20B4A58E" w:rsidR="00595A5A" w:rsidRDefault="00595A5A">
          <w:pPr>
            <w:pStyle w:val="TOC3"/>
            <w:tabs>
              <w:tab w:val="right" w:leader="dot" w:pos="9350"/>
            </w:tabs>
            <w:rPr>
              <w:noProof/>
            </w:rPr>
          </w:pPr>
          <w:hyperlink w:anchor="_Toc204242526" w:history="1">
            <w:r w:rsidRPr="002228A4">
              <w:rPr>
                <w:rStyle w:val="Hyperlink"/>
                <w:noProof/>
              </w:rPr>
              <w:t>6.2.8 Activating Private Keys</w:t>
            </w:r>
            <w:r>
              <w:rPr>
                <w:noProof/>
                <w:webHidden/>
              </w:rPr>
              <w:tab/>
            </w:r>
            <w:r>
              <w:rPr>
                <w:noProof/>
                <w:webHidden/>
              </w:rPr>
              <w:fldChar w:fldCharType="begin"/>
            </w:r>
            <w:r>
              <w:rPr>
                <w:noProof/>
                <w:webHidden/>
              </w:rPr>
              <w:instrText xml:space="preserve"> PAGEREF _Toc204242526 \h </w:instrText>
            </w:r>
            <w:r>
              <w:rPr>
                <w:noProof/>
                <w:webHidden/>
              </w:rPr>
            </w:r>
            <w:r>
              <w:rPr>
                <w:noProof/>
                <w:webHidden/>
              </w:rPr>
              <w:fldChar w:fldCharType="separate"/>
            </w:r>
            <w:r w:rsidR="00875014">
              <w:rPr>
                <w:noProof/>
                <w:webHidden/>
              </w:rPr>
              <w:t>90</w:t>
            </w:r>
            <w:r>
              <w:rPr>
                <w:noProof/>
                <w:webHidden/>
              </w:rPr>
              <w:fldChar w:fldCharType="end"/>
            </w:r>
          </w:hyperlink>
        </w:p>
        <w:p w14:paraId="456F59C4" w14:textId="2C7783A3" w:rsidR="00595A5A" w:rsidRDefault="00595A5A">
          <w:pPr>
            <w:pStyle w:val="TOC3"/>
            <w:tabs>
              <w:tab w:val="right" w:leader="dot" w:pos="9350"/>
            </w:tabs>
            <w:rPr>
              <w:noProof/>
            </w:rPr>
          </w:pPr>
          <w:hyperlink w:anchor="_Toc204242527" w:history="1">
            <w:r w:rsidRPr="002228A4">
              <w:rPr>
                <w:rStyle w:val="Hyperlink"/>
                <w:noProof/>
              </w:rPr>
              <w:t>6.2.9 Deactivating Private Keys</w:t>
            </w:r>
            <w:r>
              <w:rPr>
                <w:noProof/>
                <w:webHidden/>
              </w:rPr>
              <w:tab/>
            </w:r>
            <w:r>
              <w:rPr>
                <w:noProof/>
                <w:webHidden/>
              </w:rPr>
              <w:fldChar w:fldCharType="begin"/>
            </w:r>
            <w:r>
              <w:rPr>
                <w:noProof/>
                <w:webHidden/>
              </w:rPr>
              <w:instrText xml:space="preserve"> PAGEREF _Toc204242527 \h </w:instrText>
            </w:r>
            <w:r>
              <w:rPr>
                <w:noProof/>
                <w:webHidden/>
              </w:rPr>
            </w:r>
            <w:r>
              <w:rPr>
                <w:noProof/>
                <w:webHidden/>
              </w:rPr>
              <w:fldChar w:fldCharType="separate"/>
            </w:r>
            <w:r w:rsidR="00875014">
              <w:rPr>
                <w:noProof/>
                <w:webHidden/>
              </w:rPr>
              <w:t>90</w:t>
            </w:r>
            <w:r>
              <w:rPr>
                <w:noProof/>
                <w:webHidden/>
              </w:rPr>
              <w:fldChar w:fldCharType="end"/>
            </w:r>
          </w:hyperlink>
        </w:p>
        <w:p w14:paraId="5BD39B01" w14:textId="5E5542EF" w:rsidR="00595A5A" w:rsidRDefault="00595A5A">
          <w:pPr>
            <w:pStyle w:val="TOC3"/>
            <w:tabs>
              <w:tab w:val="right" w:leader="dot" w:pos="9350"/>
            </w:tabs>
            <w:rPr>
              <w:noProof/>
            </w:rPr>
          </w:pPr>
          <w:hyperlink w:anchor="_Toc204242528" w:history="1">
            <w:r w:rsidRPr="002228A4">
              <w:rPr>
                <w:rStyle w:val="Hyperlink"/>
                <w:noProof/>
              </w:rPr>
              <w:t>6.2.10 Destroying Private Keys</w:t>
            </w:r>
            <w:r>
              <w:rPr>
                <w:noProof/>
                <w:webHidden/>
              </w:rPr>
              <w:tab/>
            </w:r>
            <w:r>
              <w:rPr>
                <w:noProof/>
                <w:webHidden/>
              </w:rPr>
              <w:fldChar w:fldCharType="begin"/>
            </w:r>
            <w:r>
              <w:rPr>
                <w:noProof/>
                <w:webHidden/>
              </w:rPr>
              <w:instrText xml:space="preserve"> PAGEREF _Toc204242528 \h </w:instrText>
            </w:r>
            <w:r>
              <w:rPr>
                <w:noProof/>
                <w:webHidden/>
              </w:rPr>
            </w:r>
            <w:r>
              <w:rPr>
                <w:noProof/>
                <w:webHidden/>
              </w:rPr>
              <w:fldChar w:fldCharType="separate"/>
            </w:r>
            <w:r w:rsidR="00875014">
              <w:rPr>
                <w:noProof/>
                <w:webHidden/>
              </w:rPr>
              <w:t>90</w:t>
            </w:r>
            <w:r>
              <w:rPr>
                <w:noProof/>
                <w:webHidden/>
              </w:rPr>
              <w:fldChar w:fldCharType="end"/>
            </w:r>
          </w:hyperlink>
        </w:p>
        <w:p w14:paraId="5FEE574B" w14:textId="7992010F" w:rsidR="00595A5A" w:rsidRDefault="00595A5A">
          <w:pPr>
            <w:pStyle w:val="TOC3"/>
            <w:tabs>
              <w:tab w:val="right" w:leader="dot" w:pos="9350"/>
            </w:tabs>
            <w:rPr>
              <w:noProof/>
            </w:rPr>
          </w:pPr>
          <w:hyperlink w:anchor="_Toc204242529" w:history="1">
            <w:r w:rsidRPr="002228A4">
              <w:rPr>
                <w:rStyle w:val="Hyperlink"/>
                <w:noProof/>
              </w:rPr>
              <w:t>6.2.11 Cryptographic Module Rating</w:t>
            </w:r>
            <w:r>
              <w:rPr>
                <w:noProof/>
                <w:webHidden/>
              </w:rPr>
              <w:tab/>
            </w:r>
            <w:r>
              <w:rPr>
                <w:noProof/>
                <w:webHidden/>
              </w:rPr>
              <w:fldChar w:fldCharType="begin"/>
            </w:r>
            <w:r>
              <w:rPr>
                <w:noProof/>
                <w:webHidden/>
              </w:rPr>
              <w:instrText xml:space="preserve"> PAGEREF _Toc204242529 \h </w:instrText>
            </w:r>
            <w:r>
              <w:rPr>
                <w:noProof/>
                <w:webHidden/>
              </w:rPr>
            </w:r>
            <w:r>
              <w:rPr>
                <w:noProof/>
                <w:webHidden/>
              </w:rPr>
              <w:fldChar w:fldCharType="separate"/>
            </w:r>
            <w:r w:rsidR="00875014">
              <w:rPr>
                <w:noProof/>
                <w:webHidden/>
              </w:rPr>
              <w:t>90</w:t>
            </w:r>
            <w:r>
              <w:rPr>
                <w:noProof/>
                <w:webHidden/>
              </w:rPr>
              <w:fldChar w:fldCharType="end"/>
            </w:r>
          </w:hyperlink>
        </w:p>
        <w:p w14:paraId="5597C198" w14:textId="2F91EE0A" w:rsidR="00595A5A" w:rsidRDefault="00595A5A">
          <w:pPr>
            <w:pStyle w:val="TOC2"/>
            <w:tabs>
              <w:tab w:val="right" w:leader="dot" w:pos="9350"/>
            </w:tabs>
            <w:rPr>
              <w:noProof/>
            </w:rPr>
          </w:pPr>
          <w:hyperlink w:anchor="_Toc204242530" w:history="1">
            <w:r w:rsidRPr="002228A4">
              <w:rPr>
                <w:rStyle w:val="Hyperlink"/>
                <w:noProof/>
              </w:rPr>
              <w:t>6.3 Other aspects of key pair management</w:t>
            </w:r>
            <w:r>
              <w:rPr>
                <w:noProof/>
                <w:webHidden/>
              </w:rPr>
              <w:tab/>
            </w:r>
            <w:r>
              <w:rPr>
                <w:noProof/>
                <w:webHidden/>
              </w:rPr>
              <w:fldChar w:fldCharType="begin"/>
            </w:r>
            <w:r>
              <w:rPr>
                <w:noProof/>
                <w:webHidden/>
              </w:rPr>
              <w:instrText xml:space="preserve"> PAGEREF _Toc204242530 \h </w:instrText>
            </w:r>
            <w:r>
              <w:rPr>
                <w:noProof/>
                <w:webHidden/>
              </w:rPr>
            </w:r>
            <w:r>
              <w:rPr>
                <w:noProof/>
                <w:webHidden/>
              </w:rPr>
              <w:fldChar w:fldCharType="separate"/>
            </w:r>
            <w:r w:rsidR="00875014">
              <w:rPr>
                <w:noProof/>
                <w:webHidden/>
              </w:rPr>
              <w:t>90</w:t>
            </w:r>
            <w:r>
              <w:rPr>
                <w:noProof/>
                <w:webHidden/>
              </w:rPr>
              <w:fldChar w:fldCharType="end"/>
            </w:r>
          </w:hyperlink>
        </w:p>
        <w:p w14:paraId="39EACCE5" w14:textId="391A2387" w:rsidR="00595A5A" w:rsidRDefault="00595A5A">
          <w:pPr>
            <w:pStyle w:val="TOC3"/>
            <w:tabs>
              <w:tab w:val="right" w:leader="dot" w:pos="9350"/>
            </w:tabs>
            <w:rPr>
              <w:noProof/>
            </w:rPr>
          </w:pPr>
          <w:hyperlink w:anchor="_Toc204242531" w:history="1">
            <w:r w:rsidRPr="002228A4">
              <w:rPr>
                <w:rStyle w:val="Hyperlink"/>
                <w:noProof/>
              </w:rPr>
              <w:t>6.3.1 Public key archival</w:t>
            </w:r>
            <w:r>
              <w:rPr>
                <w:noProof/>
                <w:webHidden/>
              </w:rPr>
              <w:tab/>
            </w:r>
            <w:r>
              <w:rPr>
                <w:noProof/>
                <w:webHidden/>
              </w:rPr>
              <w:fldChar w:fldCharType="begin"/>
            </w:r>
            <w:r>
              <w:rPr>
                <w:noProof/>
                <w:webHidden/>
              </w:rPr>
              <w:instrText xml:space="preserve"> PAGEREF _Toc204242531 \h </w:instrText>
            </w:r>
            <w:r>
              <w:rPr>
                <w:noProof/>
                <w:webHidden/>
              </w:rPr>
            </w:r>
            <w:r>
              <w:rPr>
                <w:noProof/>
                <w:webHidden/>
              </w:rPr>
              <w:fldChar w:fldCharType="separate"/>
            </w:r>
            <w:r w:rsidR="00875014">
              <w:rPr>
                <w:noProof/>
                <w:webHidden/>
              </w:rPr>
              <w:t>90</w:t>
            </w:r>
            <w:r>
              <w:rPr>
                <w:noProof/>
                <w:webHidden/>
              </w:rPr>
              <w:fldChar w:fldCharType="end"/>
            </w:r>
          </w:hyperlink>
        </w:p>
        <w:p w14:paraId="7FC33D83" w14:textId="1A2355D5" w:rsidR="00595A5A" w:rsidRDefault="00595A5A">
          <w:pPr>
            <w:pStyle w:val="TOC3"/>
            <w:tabs>
              <w:tab w:val="right" w:leader="dot" w:pos="9350"/>
            </w:tabs>
            <w:rPr>
              <w:noProof/>
            </w:rPr>
          </w:pPr>
          <w:hyperlink w:anchor="_Toc204242532" w:history="1">
            <w:r w:rsidRPr="002228A4">
              <w:rPr>
                <w:rStyle w:val="Hyperlink"/>
                <w:noProof/>
              </w:rPr>
              <w:t>6.3.2 Certificate operational periods and key pair usage periods</w:t>
            </w:r>
            <w:r>
              <w:rPr>
                <w:noProof/>
                <w:webHidden/>
              </w:rPr>
              <w:tab/>
            </w:r>
            <w:r>
              <w:rPr>
                <w:noProof/>
                <w:webHidden/>
              </w:rPr>
              <w:fldChar w:fldCharType="begin"/>
            </w:r>
            <w:r>
              <w:rPr>
                <w:noProof/>
                <w:webHidden/>
              </w:rPr>
              <w:instrText xml:space="preserve"> PAGEREF _Toc204242532 \h </w:instrText>
            </w:r>
            <w:r>
              <w:rPr>
                <w:noProof/>
                <w:webHidden/>
              </w:rPr>
            </w:r>
            <w:r>
              <w:rPr>
                <w:noProof/>
                <w:webHidden/>
              </w:rPr>
              <w:fldChar w:fldCharType="separate"/>
            </w:r>
            <w:r w:rsidR="00875014">
              <w:rPr>
                <w:noProof/>
                <w:webHidden/>
              </w:rPr>
              <w:t>90</w:t>
            </w:r>
            <w:r>
              <w:rPr>
                <w:noProof/>
                <w:webHidden/>
              </w:rPr>
              <w:fldChar w:fldCharType="end"/>
            </w:r>
          </w:hyperlink>
        </w:p>
        <w:p w14:paraId="001BC002" w14:textId="22CE29C8" w:rsidR="00595A5A" w:rsidRDefault="00595A5A">
          <w:pPr>
            <w:pStyle w:val="TOC2"/>
            <w:tabs>
              <w:tab w:val="right" w:leader="dot" w:pos="9350"/>
            </w:tabs>
            <w:rPr>
              <w:noProof/>
            </w:rPr>
          </w:pPr>
          <w:hyperlink w:anchor="_Toc204242533" w:history="1">
            <w:r w:rsidRPr="002228A4">
              <w:rPr>
                <w:rStyle w:val="Hyperlink"/>
                <w:noProof/>
              </w:rPr>
              <w:t>6.4 Activation data</w:t>
            </w:r>
            <w:r>
              <w:rPr>
                <w:noProof/>
                <w:webHidden/>
              </w:rPr>
              <w:tab/>
            </w:r>
            <w:r>
              <w:rPr>
                <w:noProof/>
                <w:webHidden/>
              </w:rPr>
              <w:fldChar w:fldCharType="begin"/>
            </w:r>
            <w:r>
              <w:rPr>
                <w:noProof/>
                <w:webHidden/>
              </w:rPr>
              <w:instrText xml:space="preserve"> PAGEREF _Toc204242533 \h </w:instrText>
            </w:r>
            <w:r>
              <w:rPr>
                <w:noProof/>
                <w:webHidden/>
              </w:rPr>
            </w:r>
            <w:r>
              <w:rPr>
                <w:noProof/>
                <w:webHidden/>
              </w:rPr>
              <w:fldChar w:fldCharType="separate"/>
            </w:r>
            <w:r w:rsidR="00875014">
              <w:rPr>
                <w:noProof/>
                <w:webHidden/>
              </w:rPr>
              <w:t>91</w:t>
            </w:r>
            <w:r>
              <w:rPr>
                <w:noProof/>
                <w:webHidden/>
              </w:rPr>
              <w:fldChar w:fldCharType="end"/>
            </w:r>
          </w:hyperlink>
        </w:p>
        <w:p w14:paraId="43A1B21E" w14:textId="7048BF7C" w:rsidR="00595A5A" w:rsidRDefault="00595A5A">
          <w:pPr>
            <w:pStyle w:val="TOC3"/>
            <w:tabs>
              <w:tab w:val="right" w:leader="dot" w:pos="9350"/>
            </w:tabs>
            <w:rPr>
              <w:noProof/>
            </w:rPr>
          </w:pPr>
          <w:hyperlink w:anchor="_Toc204242534" w:history="1">
            <w:r w:rsidRPr="002228A4">
              <w:rPr>
                <w:rStyle w:val="Hyperlink"/>
                <w:noProof/>
              </w:rPr>
              <w:t>6.4.1 Activation data generation and installation</w:t>
            </w:r>
            <w:r>
              <w:rPr>
                <w:noProof/>
                <w:webHidden/>
              </w:rPr>
              <w:tab/>
            </w:r>
            <w:r>
              <w:rPr>
                <w:noProof/>
                <w:webHidden/>
              </w:rPr>
              <w:fldChar w:fldCharType="begin"/>
            </w:r>
            <w:r>
              <w:rPr>
                <w:noProof/>
                <w:webHidden/>
              </w:rPr>
              <w:instrText xml:space="preserve"> PAGEREF _Toc204242534 \h </w:instrText>
            </w:r>
            <w:r>
              <w:rPr>
                <w:noProof/>
                <w:webHidden/>
              </w:rPr>
            </w:r>
            <w:r>
              <w:rPr>
                <w:noProof/>
                <w:webHidden/>
              </w:rPr>
              <w:fldChar w:fldCharType="separate"/>
            </w:r>
            <w:r w:rsidR="00875014">
              <w:rPr>
                <w:noProof/>
                <w:webHidden/>
              </w:rPr>
              <w:t>91</w:t>
            </w:r>
            <w:r>
              <w:rPr>
                <w:noProof/>
                <w:webHidden/>
              </w:rPr>
              <w:fldChar w:fldCharType="end"/>
            </w:r>
          </w:hyperlink>
        </w:p>
        <w:p w14:paraId="2D3AF4E1" w14:textId="0192A63F" w:rsidR="00595A5A" w:rsidRDefault="00595A5A">
          <w:pPr>
            <w:pStyle w:val="TOC3"/>
            <w:tabs>
              <w:tab w:val="right" w:leader="dot" w:pos="9350"/>
            </w:tabs>
            <w:rPr>
              <w:noProof/>
            </w:rPr>
          </w:pPr>
          <w:hyperlink w:anchor="_Toc204242535" w:history="1">
            <w:r w:rsidRPr="002228A4">
              <w:rPr>
                <w:rStyle w:val="Hyperlink"/>
                <w:noProof/>
              </w:rPr>
              <w:t>6.4.2 Activation data protection</w:t>
            </w:r>
            <w:r>
              <w:rPr>
                <w:noProof/>
                <w:webHidden/>
              </w:rPr>
              <w:tab/>
            </w:r>
            <w:r>
              <w:rPr>
                <w:noProof/>
                <w:webHidden/>
              </w:rPr>
              <w:fldChar w:fldCharType="begin"/>
            </w:r>
            <w:r>
              <w:rPr>
                <w:noProof/>
                <w:webHidden/>
              </w:rPr>
              <w:instrText xml:space="preserve"> PAGEREF _Toc204242535 \h </w:instrText>
            </w:r>
            <w:r>
              <w:rPr>
                <w:noProof/>
                <w:webHidden/>
              </w:rPr>
            </w:r>
            <w:r>
              <w:rPr>
                <w:noProof/>
                <w:webHidden/>
              </w:rPr>
              <w:fldChar w:fldCharType="separate"/>
            </w:r>
            <w:r w:rsidR="00875014">
              <w:rPr>
                <w:noProof/>
                <w:webHidden/>
              </w:rPr>
              <w:t>91</w:t>
            </w:r>
            <w:r>
              <w:rPr>
                <w:noProof/>
                <w:webHidden/>
              </w:rPr>
              <w:fldChar w:fldCharType="end"/>
            </w:r>
          </w:hyperlink>
        </w:p>
        <w:p w14:paraId="49D124A5" w14:textId="16CE4459" w:rsidR="00595A5A" w:rsidRDefault="00595A5A">
          <w:pPr>
            <w:pStyle w:val="TOC3"/>
            <w:tabs>
              <w:tab w:val="right" w:leader="dot" w:pos="9350"/>
            </w:tabs>
            <w:rPr>
              <w:noProof/>
            </w:rPr>
          </w:pPr>
          <w:hyperlink w:anchor="_Toc204242536" w:history="1">
            <w:r w:rsidRPr="002228A4">
              <w:rPr>
                <w:rStyle w:val="Hyperlink"/>
                <w:noProof/>
              </w:rPr>
              <w:t>6.4.3 Other aspects of activation data</w:t>
            </w:r>
            <w:r>
              <w:rPr>
                <w:noProof/>
                <w:webHidden/>
              </w:rPr>
              <w:tab/>
            </w:r>
            <w:r>
              <w:rPr>
                <w:noProof/>
                <w:webHidden/>
              </w:rPr>
              <w:fldChar w:fldCharType="begin"/>
            </w:r>
            <w:r>
              <w:rPr>
                <w:noProof/>
                <w:webHidden/>
              </w:rPr>
              <w:instrText xml:space="preserve"> PAGEREF _Toc204242536 \h </w:instrText>
            </w:r>
            <w:r>
              <w:rPr>
                <w:noProof/>
                <w:webHidden/>
              </w:rPr>
            </w:r>
            <w:r>
              <w:rPr>
                <w:noProof/>
                <w:webHidden/>
              </w:rPr>
              <w:fldChar w:fldCharType="separate"/>
            </w:r>
            <w:r w:rsidR="00875014">
              <w:rPr>
                <w:noProof/>
                <w:webHidden/>
              </w:rPr>
              <w:t>91</w:t>
            </w:r>
            <w:r>
              <w:rPr>
                <w:noProof/>
                <w:webHidden/>
              </w:rPr>
              <w:fldChar w:fldCharType="end"/>
            </w:r>
          </w:hyperlink>
        </w:p>
        <w:p w14:paraId="77779DA9" w14:textId="3F51E686" w:rsidR="00595A5A" w:rsidRDefault="00595A5A">
          <w:pPr>
            <w:pStyle w:val="TOC2"/>
            <w:tabs>
              <w:tab w:val="right" w:leader="dot" w:pos="9350"/>
            </w:tabs>
            <w:rPr>
              <w:noProof/>
            </w:rPr>
          </w:pPr>
          <w:hyperlink w:anchor="_Toc204242537" w:history="1">
            <w:r w:rsidRPr="002228A4">
              <w:rPr>
                <w:rStyle w:val="Hyperlink"/>
                <w:noProof/>
              </w:rPr>
              <w:t>6.5 Computer security controls</w:t>
            </w:r>
            <w:r>
              <w:rPr>
                <w:noProof/>
                <w:webHidden/>
              </w:rPr>
              <w:tab/>
            </w:r>
            <w:r>
              <w:rPr>
                <w:noProof/>
                <w:webHidden/>
              </w:rPr>
              <w:fldChar w:fldCharType="begin"/>
            </w:r>
            <w:r>
              <w:rPr>
                <w:noProof/>
                <w:webHidden/>
              </w:rPr>
              <w:instrText xml:space="preserve"> PAGEREF _Toc204242537 \h </w:instrText>
            </w:r>
            <w:r>
              <w:rPr>
                <w:noProof/>
                <w:webHidden/>
              </w:rPr>
            </w:r>
            <w:r>
              <w:rPr>
                <w:noProof/>
                <w:webHidden/>
              </w:rPr>
              <w:fldChar w:fldCharType="separate"/>
            </w:r>
            <w:r w:rsidR="00875014">
              <w:rPr>
                <w:noProof/>
                <w:webHidden/>
              </w:rPr>
              <w:t>91</w:t>
            </w:r>
            <w:r>
              <w:rPr>
                <w:noProof/>
                <w:webHidden/>
              </w:rPr>
              <w:fldChar w:fldCharType="end"/>
            </w:r>
          </w:hyperlink>
        </w:p>
        <w:p w14:paraId="42E866CA" w14:textId="21252764" w:rsidR="00595A5A" w:rsidRDefault="00595A5A">
          <w:pPr>
            <w:pStyle w:val="TOC3"/>
            <w:tabs>
              <w:tab w:val="right" w:leader="dot" w:pos="9350"/>
            </w:tabs>
            <w:rPr>
              <w:noProof/>
            </w:rPr>
          </w:pPr>
          <w:hyperlink w:anchor="_Toc204242538" w:history="1">
            <w:r w:rsidRPr="002228A4">
              <w:rPr>
                <w:rStyle w:val="Hyperlink"/>
                <w:noProof/>
              </w:rPr>
              <w:t>6.5.1 Specific computer security technical requirements</w:t>
            </w:r>
            <w:r>
              <w:rPr>
                <w:noProof/>
                <w:webHidden/>
              </w:rPr>
              <w:tab/>
            </w:r>
            <w:r>
              <w:rPr>
                <w:noProof/>
                <w:webHidden/>
              </w:rPr>
              <w:fldChar w:fldCharType="begin"/>
            </w:r>
            <w:r>
              <w:rPr>
                <w:noProof/>
                <w:webHidden/>
              </w:rPr>
              <w:instrText xml:space="preserve"> PAGEREF _Toc204242538 \h </w:instrText>
            </w:r>
            <w:r>
              <w:rPr>
                <w:noProof/>
                <w:webHidden/>
              </w:rPr>
            </w:r>
            <w:r>
              <w:rPr>
                <w:noProof/>
                <w:webHidden/>
              </w:rPr>
              <w:fldChar w:fldCharType="separate"/>
            </w:r>
            <w:r w:rsidR="00875014">
              <w:rPr>
                <w:noProof/>
                <w:webHidden/>
              </w:rPr>
              <w:t>91</w:t>
            </w:r>
            <w:r>
              <w:rPr>
                <w:noProof/>
                <w:webHidden/>
              </w:rPr>
              <w:fldChar w:fldCharType="end"/>
            </w:r>
          </w:hyperlink>
        </w:p>
        <w:p w14:paraId="68BC19BD" w14:textId="1F7DE7BD" w:rsidR="00595A5A" w:rsidRDefault="00595A5A">
          <w:pPr>
            <w:pStyle w:val="TOC3"/>
            <w:tabs>
              <w:tab w:val="right" w:leader="dot" w:pos="9350"/>
            </w:tabs>
            <w:rPr>
              <w:noProof/>
            </w:rPr>
          </w:pPr>
          <w:hyperlink w:anchor="_Toc204242539" w:history="1">
            <w:r w:rsidRPr="002228A4">
              <w:rPr>
                <w:rStyle w:val="Hyperlink"/>
                <w:noProof/>
              </w:rPr>
              <w:t>6.5.2 Computer security rating</w:t>
            </w:r>
            <w:r>
              <w:rPr>
                <w:noProof/>
                <w:webHidden/>
              </w:rPr>
              <w:tab/>
            </w:r>
            <w:r>
              <w:rPr>
                <w:noProof/>
                <w:webHidden/>
              </w:rPr>
              <w:fldChar w:fldCharType="begin"/>
            </w:r>
            <w:r>
              <w:rPr>
                <w:noProof/>
                <w:webHidden/>
              </w:rPr>
              <w:instrText xml:space="preserve"> PAGEREF _Toc204242539 \h </w:instrText>
            </w:r>
            <w:r>
              <w:rPr>
                <w:noProof/>
                <w:webHidden/>
              </w:rPr>
            </w:r>
            <w:r>
              <w:rPr>
                <w:noProof/>
                <w:webHidden/>
              </w:rPr>
              <w:fldChar w:fldCharType="separate"/>
            </w:r>
            <w:r w:rsidR="00875014">
              <w:rPr>
                <w:noProof/>
                <w:webHidden/>
              </w:rPr>
              <w:t>91</w:t>
            </w:r>
            <w:r>
              <w:rPr>
                <w:noProof/>
                <w:webHidden/>
              </w:rPr>
              <w:fldChar w:fldCharType="end"/>
            </w:r>
          </w:hyperlink>
        </w:p>
        <w:p w14:paraId="13345702" w14:textId="1A954B99" w:rsidR="00595A5A" w:rsidRDefault="00595A5A">
          <w:pPr>
            <w:pStyle w:val="TOC2"/>
            <w:tabs>
              <w:tab w:val="right" w:leader="dot" w:pos="9350"/>
            </w:tabs>
            <w:rPr>
              <w:noProof/>
            </w:rPr>
          </w:pPr>
          <w:hyperlink w:anchor="_Toc204242540" w:history="1">
            <w:r w:rsidRPr="002228A4">
              <w:rPr>
                <w:rStyle w:val="Hyperlink"/>
                <w:noProof/>
              </w:rPr>
              <w:t>6.6 Life cycle technical controls</w:t>
            </w:r>
            <w:r>
              <w:rPr>
                <w:noProof/>
                <w:webHidden/>
              </w:rPr>
              <w:tab/>
            </w:r>
            <w:r>
              <w:rPr>
                <w:noProof/>
                <w:webHidden/>
              </w:rPr>
              <w:fldChar w:fldCharType="begin"/>
            </w:r>
            <w:r>
              <w:rPr>
                <w:noProof/>
                <w:webHidden/>
              </w:rPr>
              <w:instrText xml:space="preserve"> PAGEREF _Toc204242540 \h </w:instrText>
            </w:r>
            <w:r>
              <w:rPr>
                <w:noProof/>
                <w:webHidden/>
              </w:rPr>
            </w:r>
            <w:r>
              <w:rPr>
                <w:noProof/>
                <w:webHidden/>
              </w:rPr>
              <w:fldChar w:fldCharType="separate"/>
            </w:r>
            <w:r w:rsidR="00875014">
              <w:rPr>
                <w:noProof/>
                <w:webHidden/>
              </w:rPr>
              <w:t>91</w:t>
            </w:r>
            <w:r>
              <w:rPr>
                <w:noProof/>
                <w:webHidden/>
              </w:rPr>
              <w:fldChar w:fldCharType="end"/>
            </w:r>
          </w:hyperlink>
        </w:p>
        <w:p w14:paraId="59FA980E" w14:textId="511DE759" w:rsidR="00595A5A" w:rsidRDefault="00595A5A">
          <w:pPr>
            <w:pStyle w:val="TOC3"/>
            <w:tabs>
              <w:tab w:val="right" w:leader="dot" w:pos="9350"/>
            </w:tabs>
            <w:rPr>
              <w:noProof/>
            </w:rPr>
          </w:pPr>
          <w:hyperlink w:anchor="_Toc204242541" w:history="1">
            <w:r w:rsidRPr="002228A4">
              <w:rPr>
                <w:rStyle w:val="Hyperlink"/>
                <w:noProof/>
              </w:rPr>
              <w:t>6.6.1 System development controls</w:t>
            </w:r>
            <w:r>
              <w:rPr>
                <w:noProof/>
                <w:webHidden/>
              </w:rPr>
              <w:tab/>
            </w:r>
            <w:r>
              <w:rPr>
                <w:noProof/>
                <w:webHidden/>
              </w:rPr>
              <w:fldChar w:fldCharType="begin"/>
            </w:r>
            <w:r>
              <w:rPr>
                <w:noProof/>
                <w:webHidden/>
              </w:rPr>
              <w:instrText xml:space="preserve"> PAGEREF _Toc204242541 \h </w:instrText>
            </w:r>
            <w:r>
              <w:rPr>
                <w:noProof/>
                <w:webHidden/>
              </w:rPr>
            </w:r>
            <w:r>
              <w:rPr>
                <w:noProof/>
                <w:webHidden/>
              </w:rPr>
              <w:fldChar w:fldCharType="separate"/>
            </w:r>
            <w:r w:rsidR="00875014">
              <w:rPr>
                <w:noProof/>
                <w:webHidden/>
              </w:rPr>
              <w:t>91</w:t>
            </w:r>
            <w:r>
              <w:rPr>
                <w:noProof/>
                <w:webHidden/>
              </w:rPr>
              <w:fldChar w:fldCharType="end"/>
            </w:r>
          </w:hyperlink>
        </w:p>
        <w:p w14:paraId="7DA830FE" w14:textId="756B6541" w:rsidR="00595A5A" w:rsidRDefault="00595A5A">
          <w:pPr>
            <w:pStyle w:val="TOC3"/>
            <w:tabs>
              <w:tab w:val="right" w:leader="dot" w:pos="9350"/>
            </w:tabs>
            <w:rPr>
              <w:noProof/>
            </w:rPr>
          </w:pPr>
          <w:hyperlink w:anchor="_Toc204242542" w:history="1">
            <w:r w:rsidRPr="002228A4">
              <w:rPr>
                <w:rStyle w:val="Hyperlink"/>
                <w:noProof/>
              </w:rPr>
              <w:t>6.6.2 Security management controls</w:t>
            </w:r>
            <w:r>
              <w:rPr>
                <w:noProof/>
                <w:webHidden/>
              </w:rPr>
              <w:tab/>
            </w:r>
            <w:r>
              <w:rPr>
                <w:noProof/>
                <w:webHidden/>
              </w:rPr>
              <w:fldChar w:fldCharType="begin"/>
            </w:r>
            <w:r>
              <w:rPr>
                <w:noProof/>
                <w:webHidden/>
              </w:rPr>
              <w:instrText xml:space="preserve"> PAGEREF _Toc204242542 \h </w:instrText>
            </w:r>
            <w:r>
              <w:rPr>
                <w:noProof/>
                <w:webHidden/>
              </w:rPr>
            </w:r>
            <w:r>
              <w:rPr>
                <w:noProof/>
                <w:webHidden/>
              </w:rPr>
              <w:fldChar w:fldCharType="separate"/>
            </w:r>
            <w:r w:rsidR="00875014">
              <w:rPr>
                <w:noProof/>
                <w:webHidden/>
              </w:rPr>
              <w:t>91</w:t>
            </w:r>
            <w:r>
              <w:rPr>
                <w:noProof/>
                <w:webHidden/>
              </w:rPr>
              <w:fldChar w:fldCharType="end"/>
            </w:r>
          </w:hyperlink>
        </w:p>
        <w:p w14:paraId="386C6D4B" w14:textId="27A838E1" w:rsidR="00595A5A" w:rsidRDefault="00595A5A">
          <w:pPr>
            <w:pStyle w:val="TOC3"/>
            <w:tabs>
              <w:tab w:val="right" w:leader="dot" w:pos="9350"/>
            </w:tabs>
            <w:rPr>
              <w:noProof/>
            </w:rPr>
          </w:pPr>
          <w:hyperlink w:anchor="_Toc204242543" w:history="1">
            <w:r w:rsidRPr="002228A4">
              <w:rPr>
                <w:rStyle w:val="Hyperlink"/>
                <w:noProof/>
              </w:rPr>
              <w:t>6.6.3 Life cycle security controls</w:t>
            </w:r>
            <w:r>
              <w:rPr>
                <w:noProof/>
                <w:webHidden/>
              </w:rPr>
              <w:tab/>
            </w:r>
            <w:r>
              <w:rPr>
                <w:noProof/>
                <w:webHidden/>
              </w:rPr>
              <w:fldChar w:fldCharType="begin"/>
            </w:r>
            <w:r>
              <w:rPr>
                <w:noProof/>
                <w:webHidden/>
              </w:rPr>
              <w:instrText xml:space="preserve"> PAGEREF _Toc204242543 \h </w:instrText>
            </w:r>
            <w:r>
              <w:rPr>
                <w:noProof/>
                <w:webHidden/>
              </w:rPr>
            </w:r>
            <w:r>
              <w:rPr>
                <w:noProof/>
                <w:webHidden/>
              </w:rPr>
              <w:fldChar w:fldCharType="separate"/>
            </w:r>
            <w:r w:rsidR="00875014">
              <w:rPr>
                <w:noProof/>
                <w:webHidden/>
              </w:rPr>
              <w:t>91</w:t>
            </w:r>
            <w:r>
              <w:rPr>
                <w:noProof/>
                <w:webHidden/>
              </w:rPr>
              <w:fldChar w:fldCharType="end"/>
            </w:r>
          </w:hyperlink>
        </w:p>
        <w:p w14:paraId="32A9BB2D" w14:textId="7EDA9D23" w:rsidR="00595A5A" w:rsidRDefault="00595A5A">
          <w:pPr>
            <w:pStyle w:val="TOC2"/>
            <w:tabs>
              <w:tab w:val="right" w:leader="dot" w:pos="9350"/>
            </w:tabs>
            <w:rPr>
              <w:noProof/>
            </w:rPr>
          </w:pPr>
          <w:hyperlink w:anchor="_Toc204242544" w:history="1">
            <w:r w:rsidRPr="002228A4">
              <w:rPr>
                <w:rStyle w:val="Hyperlink"/>
                <w:noProof/>
              </w:rPr>
              <w:t>6.7 Network security controls</w:t>
            </w:r>
            <w:r>
              <w:rPr>
                <w:noProof/>
                <w:webHidden/>
              </w:rPr>
              <w:tab/>
            </w:r>
            <w:r>
              <w:rPr>
                <w:noProof/>
                <w:webHidden/>
              </w:rPr>
              <w:fldChar w:fldCharType="begin"/>
            </w:r>
            <w:r>
              <w:rPr>
                <w:noProof/>
                <w:webHidden/>
              </w:rPr>
              <w:instrText xml:space="preserve"> PAGEREF _Toc204242544 \h </w:instrText>
            </w:r>
            <w:r>
              <w:rPr>
                <w:noProof/>
                <w:webHidden/>
              </w:rPr>
            </w:r>
            <w:r>
              <w:rPr>
                <w:noProof/>
                <w:webHidden/>
              </w:rPr>
              <w:fldChar w:fldCharType="separate"/>
            </w:r>
            <w:r w:rsidR="00875014">
              <w:rPr>
                <w:noProof/>
                <w:webHidden/>
              </w:rPr>
              <w:t>91</w:t>
            </w:r>
            <w:r>
              <w:rPr>
                <w:noProof/>
                <w:webHidden/>
              </w:rPr>
              <w:fldChar w:fldCharType="end"/>
            </w:r>
          </w:hyperlink>
        </w:p>
        <w:p w14:paraId="347E7A86" w14:textId="45BE74B5" w:rsidR="00595A5A" w:rsidRDefault="00595A5A">
          <w:pPr>
            <w:pStyle w:val="TOC2"/>
            <w:tabs>
              <w:tab w:val="right" w:leader="dot" w:pos="9350"/>
            </w:tabs>
            <w:rPr>
              <w:noProof/>
            </w:rPr>
          </w:pPr>
          <w:hyperlink w:anchor="_Toc204242545" w:history="1">
            <w:r w:rsidRPr="002228A4">
              <w:rPr>
                <w:rStyle w:val="Hyperlink"/>
                <w:noProof/>
              </w:rPr>
              <w:t>6.8 Time-stamping</w:t>
            </w:r>
            <w:r>
              <w:rPr>
                <w:noProof/>
                <w:webHidden/>
              </w:rPr>
              <w:tab/>
            </w:r>
            <w:r>
              <w:rPr>
                <w:noProof/>
                <w:webHidden/>
              </w:rPr>
              <w:fldChar w:fldCharType="begin"/>
            </w:r>
            <w:r>
              <w:rPr>
                <w:noProof/>
                <w:webHidden/>
              </w:rPr>
              <w:instrText xml:space="preserve"> PAGEREF _Toc204242545 \h </w:instrText>
            </w:r>
            <w:r>
              <w:rPr>
                <w:noProof/>
                <w:webHidden/>
              </w:rPr>
            </w:r>
            <w:r>
              <w:rPr>
                <w:noProof/>
                <w:webHidden/>
              </w:rPr>
              <w:fldChar w:fldCharType="separate"/>
            </w:r>
            <w:r w:rsidR="00875014">
              <w:rPr>
                <w:noProof/>
                <w:webHidden/>
              </w:rPr>
              <w:t>91</w:t>
            </w:r>
            <w:r>
              <w:rPr>
                <w:noProof/>
                <w:webHidden/>
              </w:rPr>
              <w:fldChar w:fldCharType="end"/>
            </w:r>
          </w:hyperlink>
        </w:p>
        <w:p w14:paraId="732F43F6" w14:textId="532DB1FC" w:rsidR="00595A5A" w:rsidRDefault="00595A5A">
          <w:pPr>
            <w:pStyle w:val="TOC1"/>
            <w:tabs>
              <w:tab w:val="right" w:leader="dot" w:pos="9350"/>
            </w:tabs>
            <w:rPr>
              <w:noProof/>
            </w:rPr>
          </w:pPr>
          <w:hyperlink w:anchor="_Toc204242546" w:history="1">
            <w:r w:rsidRPr="002228A4">
              <w:rPr>
                <w:rStyle w:val="Hyperlink"/>
                <w:noProof/>
              </w:rPr>
              <w:t>7. CERTIFICATE, CRL, AND OCSP PROFILES</w:t>
            </w:r>
            <w:r>
              <w:rPr>
                <w:noProof/>
                <w:webHidden/>
              </w:rPr>
              <w:tab/>
            </w:r>
            <w:r>
              <w:rPr>
                <w:noProof/>
                <w:webHidden/>
              </w:rPr>
              <w:fldChar w:fldCharType="begin"/>
            </w:r>
            <w:r>
              <w:rPr>
                <w:noProof/>
                <w:webHidden/>
              </w:rPr>
              <w:instrText xml:space="preserve"> PAGEREF _Toc204242546 \h </w:instrText>
            </w:r>
            <w:r>
              <w:rPr>
                <w:noProof/>
                <w:webHidden/>
              </w:rPr>
            </w:r>
            <w:r>
              <w:rPr>
                <w:noProof/>
                <w:webHidden/>
              </w:rPr>
              <w:fldChar w:fldCharType="separate"/>
            </w:r>
            <w:r w:rsidR="00875014">
              <w:rPr>
                <w:noProof/>
                <w:webHidden/>
              </w:rPr>
              <w:t>92</w:t>
            </w:r>
            <w:r>
              <w:rPr>
                <w:noProof/>
                <w:webHidden/>
              </w:rPr>
              <w:fldChar w:fldCharType="end"/>
            </w:r>
          </w:hyperlink>
        </w:p>
        <w:p w14:paraId="774F3A09" w14:textId="180F1883" w:rsidR="00595A5A" w:rsidRDefault="00595A5A">
          <w:pPr>
            <w:pStyle w:val="TOC2"/>
            <w:tabs>
              <w:tab w:val="right" w:leader="dot" w:pos="9350"/>
            </w:tabs>
            <w:rPr>
              <w:noProof/>
            </w:rPr>
          </w:pPr>
          <w:hyperlink w:anchor="_Toc204242547" w:history="1">
            <w:r w:rsidRPr="002228A4">
              <w:rPr>
                <w:rStyle w:val="Hyperlink"/>
                <w:noProof/>
              </w:rPr>
              <w:t>7.1 Certificate profile</w:t>
            </w:r>
            <w:r>
              <w:rPr>
                <w:noProof/>
                <w:webHidden/>
              </w:rPr>
              <w:tab/>
            </w:r>
            <w:r>
              <w:rPr>
                <w:noProof/>
                <w:webHidden/>
              </w:rPr>
              <w:fldChar w:fldCharType="begin"/>
            </w:r>
            <w:r>
              <w:rPr>
                <w:noProof/>
                <w:webHidden/>
              </w:rPr>
              <w:instrText xml:space="preserve"> PAGEREF _Toc204242547 \h </w:instrText>
            </w:r>
            <w:r>
              <w:rPr>
                <w:noProof/>
                <w:webHidden/>
              </w:rPr>
            </w:r>
            <w:r>
              <w:rPr>
                <w:noProof/>
                <w:webHidden/>
              </w:rPr>
              <w:fldChar w:fldCharType="separate"/>
            </w:r>
            <w:r w:rsidR="00875014">
              <w:rPr>
                <w:noProof/>
                <w:webHidden/>
              </w:rPr>
              <w:t>92</w:t>
            </w:r>
            <w:r>
              <w:rPr>
                <w:noProof/>
                <w:webHidden/>
              </w:rPr>
              <w:fldChar w:fldCharType="end"/>
            </w:r>
          </w:hyperlink>
        </w:p>
        <w:p w14:paraId="35726D45" w14:textId="34F52037" w:rsidR="00595A5A" w:rsidRDefault="00595A5A">
          <w:pPr>
            <w:pStyle w:val="TOC3"/>
            <w:tabs>
              <w:tab w:val="right" w:leader="dot" w:pos="9350"/>
            </w:tabs>
            <w:rPr>
              <w:noProof/>
            </w:rPr>
          </w:pPr>
          <w:hyperlink w:anchor="_Toc204242548" w:history="1">
            <w:r w:rsidRPr="002228A4">
              <w:rPr>
                <w:rStyle w:val="Hyperlink"/>
                <w:noProof/>
              </w:rPr>
              <w:t>7.1.1 Version number(s)</w:t>
            </w:r>
            <w:r>
              <w:rPr>
                <w:noProof/>
                <w:webHidden/>
              </w:rPr>
              <w:tab/>
            </w:r>
            <w:r>
              <w:rPr>
                <w:noProof/>
                <w:webHidden/>
              </w:rPr>
              <w:fldChar w:fldCharType="begin"/>
            </w:r>
            <w:r>
              <w:rPr>
                <w:noProof/>
                <w:webHidden/>
              </w:rPr>
              <w:instrText xml:space="preserve"> PAGEREF _Toc204242548 \h </w:instrText>
            </w:r>
            <w:r>
              <w:rPr>
                <w:noProof/>
                <w:webHidden/>
              </w:rPr>
            </w:r>
            <w:r>
              <w:rPr>
                <w:noProof/>
                <w:webHidden/>
              </w:rPr>
              <w:fldChar w:fldCharType="separate"/>
            </w:r>
            <w:r w:rsidR="00875014">
              <w:rPr>
                <w:noProof/>
                <w:webHidden/>
              </w:rPr>
              <w:t>92</w:t>
            </w:r>
            <w:r>
              <w:rPr>
                <w:noProof/>
                <w:webHidden/>
              </w:rPr>
              <w:fldChar w:fldCharType="end"/>
            </w:r>
          </w:hyperlink>
        </w:p>
        <w:p w14:paraId="01D6CF9B" w14:textId="016C986C" w:rsidR="00595A5A" w:rsidRDefault="00595A5A">
          <w:pPr>
            <w:pStyle w:val="TOC3"/>
            <w:tabs>
              <w:tab w:val="right" w:leader="dot" w:pos="9350"/>
            </w:tabs>
            <w:rPr>
              <w:noProof/>
            </w:rPr>
          </w:pPr>
          <w:hyperlink w:anchor="_Toc204242549" w:history="1">
            <w:r w:rsidRPr="002228A4">
              <w:rPr>
                <w:rStyle w:val="Hyperlink"/>
                <w:noProof/>
              </w:rPr>
              <w:t>7.1.2 Certificate Content and Extensions</w:t>
            </w:r>
            <w:r>
              <w:rPr>
                <w:noProof/>
                <w:webHidden/>
              </w:rPr>
              <w:tab/>
            </w:r>
            <w:r>
              <w:rPr>
                <w:noProof/>
                <w:webHidden/>
              </w:rPr>
              <w:fldChar w:fldCharType="begin"/>
            </w:r>
            <w:r>
              <w:rPr>
                <w:noProof/>
                <w:webHidden/>
              </w:rPr>
              <w:instrText xml:space="preserve"> PAGEREF _Toc204242549 \h </w:instrText>
            </w:r>
            <w:r>
              <w:rPr>
                <w:noProof/>
                <w:webHidden/>
              </w:rPr>
            </w:r>
            <w:r>
              <w:rPr>
                <w:noProof/>
                <w:webHidden/>
              </w:rPr>
              <w:fldChar w:fldCharType="separate"/>
            </w:r>
            <w:r w:rsidR="00875014">
              <w:rPr>
                <w:noProof/>
                <w:webHidden/>
              </w:rPr>
              <w:t>92</w:t>
            </w:r>
            <w:r>
              <w:rPr>
                <w:noProof/>
                <w:webHidden/>
              </w:rPr>
              <w:fldChar w:fldCharType="end"/>
            </w:r>
          </w:hyperlink>
        </w:p>
        <w:p w14:paraId="28E71120" w14:textId="6E32465E" w:rsidR="00595A5A" w:rsidRDefault="00595A5A">
          <w:pPr>
            <w:pStyle w:val="TOC3"/>
            <w:tabs>
              <w:tab w:val="right" w:leader="dot" w:pos="9350"/>
            </w:tabs>
            <w:rPr>
              <w:noProof/>
            </w:rPr>
          </w:pPr>
          <w:hyperlink w:anchor="_Toc204242550" w:history="1">
            <w:r w:rsidRPr="002228A4">
              <w:rPr>
                <w:rStyle w:val="Hyperlink"/>
                <w:noProof/>
              </w:rPr>
              <w:t>7.1.3 Algorithm object identifiers</w:t>
            </w:r>
            <w:r>
              <w:rPr>
                <w:noProof/>
                <w:webHidden/>
              </w:rPr>
              <w:tab/>
            </w:r>
            <w:r>
              <w:rPr>
                <w:noProof/>
                <w:webHidden/>
              </w:rPr>
              <w:fldChar w:fldCharType="begin"/>
            </w:r>
            <w:r>
              <w:rPr>
                <w:noProof/>
                <w:webHidden/>
              </w:rPr>
              <w:instrText xml:space="preserve"> PAGEREF _Toc204242550 \h </w:instrText>
            </w:r>
            <w:r>
              <w:rPr>
                <w:noProof/>
                <w:webHidden/>
              </w:rPr>
            </w:r>
            <w:r>
              <w:rPr>
                <w:noProof/>
                <w:webHidden/>
              </w:rPr>
              <w:fldChar w:fldCharType="separate"/>
            </w:r>
            <w:r w:rsidR="00875014">
              <w:rPr>
                <w:noProof/>
                <w:webHidden/>
              </w:rPr>
              <w:t>140</w:t>
            </w:r>
            <w:r>
              <w:rPr>
                <w:noProof/>
                <w:webHidden/>
              </w:rPr>
              <w:fldChar w:fldCharType="end"/>
            </w:r>
          </w:hyperlink>
        </w:p>
        <w:p w14:paraId="4388CBB9" w14:textId="568480A1" w:rsidR="00595A5A" w:rsidRDefault="00595A5A">
          <w:pPr>
            <w:pStyle w:val="TOC3"/>
            <w:tabs>
              <w:tab w:val="right" w:leader="dot" w:pos="9350"/>
            </w:tabs>
            <w:rPr>
              <w:noProof/>
            </w:rPr>
          </w:pPr>
          <w:hyperlink w:anchor="_Toc204242551" w:history="1">
            <w:r w:rsidRPr="002228A4">
              <w:rPr>
                <w:rStyle w:val="Hyperlink"/>
                <w:noProof/>
              </w:rPr>
              <w:t>7.1.4 Name Forms</w:t>
            </w:r>
            <w:r>
              <w:rPr>
                <w:noProof/>
                <w:webHidden/>
              </w:rPr>
              <w:tab/>
            </w:r>
            <w:r>
              <w:rPr>
                <w:noProof/>
                <w:webHidden/>
              </w:rPr>
              <w:fldChar w:fldCharType="begin"/>
            </w:r>
            <w:r>
              <w:rPr>
                <w:noProof/>
                <w:webHidden/>
              </w:rPr>
              <w:instrText xml:space="preserve"> PAGEREF _Toc204242551 \h </w:instrText>
            </w:r>
            <w:r>
              <w:rPr>
                <w:noProof/>
                <w:webHidden/>
              </w:rPr>
            </w:r>
            <w:r>
              <w:rPr>
                <w:noProof/>
                <w:webHidden/>
              </w:rPr>
              <w:fldChar w:fldCharType="separate"/>
            </w:r>
            <w:r w:rsidR="00875014">
              <w:rPr>
                <w:noProof/>
                <w:webHidden/>
              </w:rPr>
              <w:t>143</w:t>
            </w:r>
            <w:r>
              <w:rPr>
                <w:noProof/>
                <w:webHidden/>
              </w:rPr>
              <w:fldChar w:fldCharType="end"/>
            </w:r>
          </w:hyperlink>
        </w:p>
        <w:p w14:paraId="71FC538B" w14:textId="3900EE17" w:rsidR="00595A5A" w:rsidRDefault="00595A5A">
          <w:pPr>
            <w:pStyle w:val="TOC3"/>
            <w:tabs>
              <w:tab w:val="right" w:leader="dot" w:pos="9350"/>
            </w:tabs>
            <w:rPr>
              <w:noProof/>
            </w:rPr>
          </w:pPr>
          <w:hyperlink w:anchor="_Toc204242552" w:history="1">
            <w:r w:rsidRPr="002228A4">
              <w:rPr>
                <w:rStyle w:val="Hyperlink"/>
                <w:noProof/>
              </w:rPr>
              <w:t>7.1.5 Name constraints</w:t>
            </w:r>
            <w:r>
              <w:rPr>
                <w:noProof/>
                <w:webHidden/>
              </w:rPr>
              <w:tab/>
            </w:r>
            <w:r>
              <w:rPr>
                <w:noProof/>
                <w:webHidden/>
              </w:rPr>
              <w:fldChar w:fldCharType="begin"/>
            </w:r>
            <w:r>
              <w:rPr>
                <w:noProof/>
                <w:webHidden/>
              </w:rPr>
              <w:instrText xml:space="preserve"> PAGEREF _Toc204242552 \h </w:instrText>
            </w:r>
            <w:r>
              <w:rPr>
                <w:noProof/>
                <w:webHidden/>
              </w:rPr>
            </w:r>
            <w:r>
              <w:rPr>
                <w:noProof/>
                <w:webHidden/>
              </w:rPr>
              <w:fldChar w:fldCharType="separate"/>
            </w:r>
            <w:r w:rsidR="00875014">
              <w:rPr>
                <w:noProof/>
                <w:webHidden/>
              </w:rPr>
              <w:t>146</w:t>
            </w:r>
            <w:r>
              <w:rPr>
                <w:noProof/>
                <w:webHidden/>
              </w:rPr>
              <w:fldChar w:fldCharType="end"/>
            </w:r>
          </w:hyperlink>
        </w:p>
        <w:p w14:paraId="781DE571" w14:textId="5B071462" w:rsidR="00595A5A" w:rsidRDefault="00595A5A">
          <w:pPr>
            <w:pStyle w:val="TOC3"/>
            <w:tabs>
              <w:tab w:val="right" w:leader="dot" w:pos="9350"/>
            </w:tabs>
            <w:rPr>
              <w:noProof/>
            </w:rPr>
          </w:pPr>
          <w:hyperlink w:anchor="_Toc204242553" w:history="1">
            <w:r w:rsidRPr="002228A4">
              <w:rPr>
                <w:rStyle w:val="Hyperlink"/>
                <w:noProof/>
              </w:rPr>
              <w:t>7.1.6 Certificate policy object identifier</w:t>
            </w:r>
            <w:r>
              <w:rPr>
                <w:noProof/>
                <w:webHidden/>
              </w:rPr>
              <w:tab/>
            </w:r>
            <w:r>
              <w:rPr>
                <w:noProof/>
                <w:webHidden/>
              </w:rPr>
              <w:fldChar w:fldCharType="begin"/>
            </w:r>
            <w:r>
              <w:rPr>
                <w:noProof/>
                <w:webHidden/>
              </w:rPr>
              <w:instrText xml:space="preserve"> PAGEREF _Toc204242553 \h </w:instrText>
            </w:r>
            <w:r>
              <w:rPr>
                <w:noProof/>
                <w:webHidden/>
              </w:rPr>
            </w:r>
            <w:r>
              <w:rPr>
                <w:noProof/>
                <w:webHidden/>
              </w:rPr>
              <w:fldChar w:fldCharType="separate"/>
            </w:r>
            <w:r w:rsidR="00875014">
              <w:rPr>
                <w:noProof/>
                <w:webHidden/>
              </w:rPr>
              <w:t>146</w:t>
            </w:r>
            <w:r>
              <w:rPr>
                <w:noProof/>
                <w:webHidden/>
              </w:rPr>
              <w:fldChar w:fldCharType="end"/>
            </w:r>
          </w:hyperlink>
        </w:p>
        <w:p w14:paraId="2DF81A43" w14:textId="2AAFE3BD" w:rsidR="00595A5A" w:rsidRDefault="00595A5A">
          <w:pPr>
            <w:pStyle w:val="TOC3"/>
            <w:tabs>
              <w:tab w:val="right" w:leader="dot" w:pos="9350"/>
            </w:tabs>
            <w:rPr>
              <w:noProof/>
            </w:rPr>
          </w:pPr>
          <w:hyperlink w:anchor="_Toc204242554" w:history="1">
            <w:r w:rsidRPr="002228A4">
              <w:rPr>
                <w:rStyle w:val="Hyperlink"/>
                <w:noProof/>
              </w:rPr>
              <w:t>7.1.7 Usage of Policy Constraints extension</w:t>
            </w:r>
            <w:r>
              <w:rPr>
                <w:noProof/>
                <w:webHidden/>
              </w:rPr>
              <w:tab/>
            </w:r>
            <w:r>
              <w:rPr>
                <w:noProof/>
                <w:webHidden/>
              </w:rPr>
              <w:fldChar w:fldCharType="begin"/>
            </w:r>
            <w:r>
              <w:rPr>
                <w:noProof/>
                <w:webHidden/>
              </w:rPr>
              <w:instrText xml:space="preserve"> PAGEREF _Toc204242554 \h </w:instrText>
            </w:r>
            <w:r>
              <w:rPr>
                <w:noProof/>
                <w:webHidden/>
              </w:rPr>
            </w:r>
            <w:r>
              <w:rPr>
                <w:noProof/>
                <w:webHidden/>
              </w:rPr>
              <w:fldChar w:fldCharType="separate"/>
            </w:r>
            <w:r w:rsidR="00875014">
              <w:rPr>
                <w:noProof/>
                <w:webHidden/>
              </w:rPr>
              <w:t>147</w:t>
            </w:r>
            <w:r>
              <w:rPr>
                <w:noProof/>
                <w:webHidden/>
              </w:rPr>
              <w:fldChar w:fldCharType="end"/>
            </w:r>
          </w:hyperlink>
        </w:p>
        <w:p w14:paraId="221439B5" w14:textId="4FBAC947" w:rsidR="00595A5A" w:rsidRDefault="00595A5A">
          <w:pPr>
            <w:pStyle w:val="TOC3"/>
            <w:tabs>
              <w:tab w:val="right" w:leader="dot" w:pos="9350"/>
            </w:tabs>
            <w:rPr>
              <w:noProof/>
            </w:rPr>
          </w:pPr>
          <w:hyperlink w:anchor="_Toc204242555" w:history="1">
            <w:r w:rsidRPr="002228A4">
              <w:rPr>
                <w:rStyle w:val="Hyperlink"/>
                <w:noProof/>
              </w:rPr>
              <w:t>7.1.8 Policy qualifiers syntax and semantics</w:t>
            </w:r>
            <w:r>
              <w:rPr>
                <w:noProof/>
                <w:webHidden/>
              </w:rPr>
              <w:tab/>
            </w:r>
            <w:r>
              <w:rPr>
                <w:noProof/>
                <w:webHidden/>
              </w:rPr>
              <w:fldChar w:fldCharType="begin"/>
            </w:r>
            <w:r>
              <w:rPr>
                <w:noProof/>
                <w:webHidden/>
              </w:rPr>
              <w:instrText xml:space="preserve"> PAGEREF _Toc204242555 \h </w:instrText>
            </w:r>
            <w:r>
              <w:rPr>
                <w:noProof/>
                <w:webHidden/>
              </w:rPr>
            </w:r>
            <w:r>
              <w:rPr>
                <w:noProof/>
                <w:webHidden/>
              </w:rPr>
              <w:fldChar w:fldCharType="separate"/>
            </w:r>
            <w:r w:rsidR="00875014">
              <w:rPr>
                <w:noProof/>
                <w:webHidden/>
              </w:rPr>
              <w:t>147</w:t>
            </w:r>
            <w:r>
              <w:rPr>
                <w:noProof/>
                <w:webHidden/>
              </w:rPr>
              <w:fldChar w:fldCharType="end"/>
            </w:r>
          </w:hyperlink>
        </w:p>
        <w:p w14:paraId="7CF6A586" w14:textId="667090B6" w:rsidR="00595A5A" w:rsidRDefault="00595A5A">
          <w:pPr>
            <w:pStyle w:val="TOC3"/>
            <w:tabs>
              <w:tab w:val="right" w:leader="dot" w:pos="9350"/>
            </w:tabs>
            <w:rPr>
              <w:noProof/>
            </w:rPr>
          </w:pPr>
          <w:hyperlink w:anchor="_Toc204242556" w:history="1">
            <w:r w:rsidRPr="002228A4">
              <w:rPr>
                <w:rStyle w:val="Hyperlink"/>
                <w:noProof/>
              </w:rPr>
              <w:t>7.1.9 Processing semantics for the critical Certificate Policies extension</w:t>
            </w:r>
            <w:r>
              <w:rPr>
                <w:noProof/>
                <w:webHidden/>
              </w:rPr>
              <w:tab/>
            </w:r>
            <w:r>
              <w:rPr>
                <w:noProof/>
                <w:webHidden/>
              </w:rPr>
              <w:fldChar w:fldCharType="begin"/>
            </w:r>
            <w:r>
              <w:rPr>
                <w:noProof/>
                <w:webHidden/>
              </w:rPr>
              <w:instrText xml:space="preserve"> PAGEREF _Toc204242556 \h </w:instrText>
            </w:r>
            <w:r>
              <w:rPr>
                <w:noProof/>
                <w:webHidden/>
              </w:rPr>
            </w:r>
            <w:r>
              <w:rPr>
                <w:noProof/>
                <w:webHidden/>
              </w:rPr>
              <w:fldChar w:fldCharType="separate"/>
            </w:r>
            <w:r w:rsidR="00875014">
              <w:rPr>
                <w:noProof/>
                <w:webHidden/>
              </w:rPr>
              <w:t>147</w:t>
            </w:r>
            <w:r>
              <w:rPr>
                <w:noProof/>
                <w:webHidden/>
              </w:rPr>
              <w:fldChar w:fldCharType="end"/>
            </w:r>
          </w:hyperlink>
        </w:p>
        <w:p w14:paraId="1D38FE8B" w14:textId="68D8BB9A" w:rsidR="00595A5A" w:rsidRDefault="00595A5A">
          <w:pPr>
            <w:pStyle w:val="TOC2"/>
            <w:tabs>
              <w:tab w:val="right" w:leader="dot" w:pos="9350"/>
            </w:tabs>
            <w:rPr>
              <w:noProof/>
            </w:rPr>
          </w:pPr>
          <w:hyperlink w:anchor="_Toc204242557" w:history="1">
            <w:r w:rsidRPr="002228A4">
              <w:rPr>
                <w:rStyle w:val="Hyperlink"/>
                <w:noProof/>
              </w:rPr>
              <w:t>7.2 CRL profile</w:t>
            </w:r>
            <w:r>
              <w:rPr>
                <w:noProof/>
                <w:webHidden/>
              </w:rPr>
              <w:tab/>
            </w:r>
            <w:r>
              <w:rPr>
                <w:noProof/>
                <w:webHidden/>
              </w:rPr>
              <w:fldChar w:fldCharType="begin"/>
            </w:r>
            <w:r>
              <w:rPr>
                <w:noProof/>
                <w:webHidden/>
              </w:rPr>
              <w:instrText xml:space="preserve"> PAGEREF _Toc204242557 \h </w:instrText>
            </w:r>
            <w:r>
              <w:rPr>
                <w:noProof/>
                <w:webHidden/>
              </w:rPr>
            </w:r>
            <w:r>
              <w:rPr>
                <w:noProof/>
                <w:webHidden/>
              </w:rPr>
              <w:fldChar w:fldCharType="separate"/>
            </w:r>
            <w:r w:rsidR="00875014">
              <w:rPr>
                <w:noProof/>
                <w:webHidden/>
              </w:rPr>
              <w:t>147</w:t>
            </w:r>
            <w:r>
              <w:rPr>
                <w:noProof/>
                <w:webHidden/>
              </w:rPr>
              <w:fldChar w:fldCharType="end"/>
            </w:r>
          </w:hyperlink>
        </w:p>
        <w:p w14:paraId="2E89CD86" w14:textId="279F85AC" w:rsidR="00595A5A" w:rsidRDefault="00595A5A">
          <w:pPr>
            <w:pStyle w:val="TOC3"/>
            <w:tabs>
              <w:tab w:val="right" w:leader="dot" w:pos="9350"/>
            </w:tabs>
            <w:rPr>
              <w:noProof/>
            </w:rPr>
          </w:pPr>
          <w:hyperlink w:anchor="_Toc204242558" w:history="1">
            <w:r w:rsidRPr="002228A4">
              <w:rPr>
                <w:rStyle w:val="Hyperlink"/>
                <w:noProof/>
              </w:rPr>
              <w:t>7.2.1 Version number(s)</w:t>
            </w:r>
            <w:r>
              <w:rPr>
                <w:noProof/>
                <w:webHidden/>
              </w:rPr>
              <w:tab/>
            </w:r>
            <w:r>
              <w:rPr>
                <w:noProof/>
                <w:webHidden/>
              </w:rPr>
              <w:fldChar w:fldCharType="begin"/>
            </w:r>
            <w:r>
              <w:rPr>
                <w:noProof/>
                <w:webHidden/>
              </w:rPr>
              <w:instrText xml:space="preserve"> PAGEREF _Toc204242558 \h </w:instrText>
            </w:r>
            <w:r>
              <w:rPr>
                <w:noProof/>
                <w:webHidden/>
              </w:rPr>
            </w:r>
            <w:r>
              <w:rPr>
                <w:noProof/>
                <w:webHidden/>
              </w:rPr>
              <w:fldChar w:fldCharType="separate"/>
            </w:r>
            <w:r w:rsidR="00875014">
              <w:rPr>
                <w:noProof/>
                <w:webHidden/>
              </w:rPr>
              <w:t>148</w:t>
            </w:r>
            <w:r>
              <w:rPr>
                <w:noProof/>
                <w:webHidden/>
              </w:rPr>
              <w:fldChar w:fldCharType="end"/>
            </w:r>
          </w:hyperlink>
        </w:p>
        <w:p w14:paraId="779E5BE7" w14:textId="4F8E579E" w:rsidR="00595A5A" w:rsidRDefault="00595A5A">
          <w:pPr>
            <w:pStyle w:val="TOC3"/>
            <w:tabs>
              <w:tab w:val="right" w:leader="dot" w:pos="9350"/>
            </w:tabs>
            <w:rPr>
              <w:noProof/>
            </w:rPr>
          </w:pPr>
          <w:hyperlink w:anchor="_Toc204242559" w:history="1">
            <w:r w:rsidRPr="002228A4">
              <w:rPr>
                <w:rStyle w:val="Hyperlink"/>
                <w:noProof/>
              </w:rPr>
              <w:t>7.2.2 CRL and CRL entry extensions</w:t>
            </w:r>
            <w:r>
              <w:rPr>
                <w:noProof/>
                <w:webHidden/>
              </w:rPr>
              <w:tab/>
            </w:r>
            <w:r>
              <w:rPr>
                <w:noProof/>
                <w:webHidden/>
              </w:rPr>
              <w:fldChar w:fldCharType="begin"/>
            </w:r>
            <w:r>
              <w:rPr>
                <w:noProof/>
                <w:webHidden/>
              </w:rPr>
              <w:instrText xml:space="preserve"> PAGEREF _Toc204242559 \h </w:instrText>
            </w:r>
            <w:r>
              <w:rPr>
                <w:noProof/>
                <w:webHidden/>
              </w:rPr>
            </w:r>
            <w:r>
              <w:rPr>
                <w:noProof/>
                <w:webHidden/>
              </w:rPr>
              <w:fldChar w:fldCharType="separate"/>
            </w:r>
            <w:r w:rsidR="00875014">
              <w:rPr>
                <w:noProof/>
                <w:webHidden/>
              </w:rPr>
              <w:t>149</w:t>
            </w:r>
            <w:r>
              <w:rPr>
                <w:noProof/>
                <w:webHidden/>
              </w:rPr>
              <w:fldChar w:fldCharType="end"/>
            </w:r>
          </w:hyperlink>
        </w:p>
        <w:p w14:paraId="11389F09" w14:textId="5B117C6F" w:rsidR="00595A5A" w:rsidRDefault="00595A5A">
          <w:pPr>
            <w:pStyle w:val="TOC2"/>
            <w:tabs>
              <w:tab w:val="right" w:leader="dot" w:pos="9350"/>
            </w:tabs>
            <w:rPr>
              <w:noProof/>
            </w:rPr>
          </w:pPr>
          <w:hyperlink w:anchor="_Toc204242560" w:history="1">
            <w:r w:rsidRPr="002228A4">
              <w:rPr>
                <w:rStyle w:val="Hyperlink"/>
                <w:noProof/>
              </w:rPr>
              <w:t>7.3 OCSP profile</w:t>
            </w:r>
            <w:r>
              <w:rPr>
                <w:noProof/>
                <w:webHidden/>
              </w:rPr>
              <w:tab/>
            </w:r>
            <w:r>
              <w:rPr>
                <w:noProof/>
                <w:webHidden/>
              </w:rPr>
              <w:fldChar w:fldCharType="begin"/>
            </w:r>
            <w:r>
              <w:rPr>
                <w:noProof/>
                <w:webHidden/>
              </w:rPr>
              <w:instrText xml:space="preserve"> PAGEREF _Toc204242560 \h </w:instrText>
            </w:r>
            <w:r>
              <w:rPr>
                <w:noProof/>
                <w:webHidden/>
              </w:rPr>
            </w:r>
            <w:r>
              <w:rPr>
                <w:noProof/>
                <w:webHidden/>
              </w:rPr>
              <w:fldChar w:fldCharType="separate"/>
            </w:r>
            <w:r w:rsidR="00875014">
              <w:rPr>
                <w:noProof/>
                <w:webHidden/>
              </w:rPr>
              <w:t>152</w:t>
            </w:r>
            <w:r>
              <w:rPr>
                <w:noProof/>
                <w:webHidden/>
              </w:rPr>
              <w:fldChar w:fldCharType="end"/>
            </w:r>
          </w:hyperlink>
        </w:p>
        <w:p w14:paraId="4439E852" w14:textId="41BF8D35" w:rsidR="00595A5A" w:rsidRDefault="00595A5A">
          <w:pPr>
            <w:pStyle w:val="TOC3"/>
            <w:tabs>
              <w:tab w:val="right" w:leader="dot" w:pos="9350"/>
            </w:tabs>
            <w:rPr>
              <w:noProof/>
            </w:rPr>
          </w:pPr>
          <w:hyperlink w:anchor="_Toc204242561" w:history="1">
            <w:r w:rsidRPr="002228A4">
              <w:rPr>
                <w:rStyle w:val="Hyperlink"/>
                <w:noProof/>
              </w:rPr>
              <w:t>7.3.1 Version number(s)</w:t>
            </w:r>
            <w:r>
              <w:rPr>
                <w:noProof/>
                <w:webHidden/>
              </w:rPr>
              <w:tab/>
            </w:r>
            <w:r>
              <w:rPr>
                <w:noProof/>
                <w:webHidden/>
              </w:rPr>
              <w:fldChar w:fldCharType="begin"/>
            </w:r>
            <w:r>
              <w:rPr>
                <w:noProof/>
                <w:webHidden/>
              </w:rPr>
              <w:instrText xml:space="preserve"> PAGEREF _Toc204242561 \h </w:instrText>
            </w:r>
            <w:r>
              <w:rPr>
                <w:noProof/>
                <w:webHidden/>
              </w:rPr>
            </w:r>
            <w:r>
              <w:rPr>
                <w:noProof/>
                <w:webHidden/>
              </w:rPr>
              <w:fldChar w:fldCharType="separate"/>
            </w:r>
            <w:r w:rsidR="00875014">
              <w:rPr>
                <w:noProof/>
                <w:webHidden/>
              </w:rPr>
              <w:t>152</w:t>
            </w:r>
            <w:r>
              <w:rPr>
                <w:noProof/>
                <w:webHidden/>
              </w:rPr>
              <w:fldChar w:fldCharType="end"/>
            </w:r>
          </w:hyperlink>
        </w:p>
        <w:p w14:paraId="7C9279A3" w14:textId="4475A772" w:rsidR="00595A5A" w:rsidRDefault="00595A5A">
          <w:pPr>
            <w:pStyle w:val="TOC3"/>
            <w:tabs>
              <w:tab w:val="right" w:leader="dot" w:pos="9350"/>
            </w:tabs>
            <w:rPr>
              <w:noProof/>
            </w:rPr>
          </w:pPr>
          <w:hyperlink w:anchor="_Toc204242562" w:history="1">
            <w:r w:rsidRPr="002228A4">
              <w:rPr>
                <w:rStyle w:val="Hyperlink"/>
                <w:noProof/>
              </w:rPr>
              <w:t>7.3.2 OCSP extensions</w:t>
            </w:r>
            <w:r>
              <w:rPr>
                <w:noProof/>
                <w:webHidden/>
              </w:rPr>
              <w:tab/>
            </w:r>
            <w:r>
              <w:rPr>
                <w:noProof/>
                <w:webHidden/>
              </w:rPr>
              <w:fldChar w:fldCharType="begin"/>
            </w:r>
            <w:r>
              <w:rPr>
                <w:noProof/>
                <w:webHidden/>
              </w:rPr>
              <w:instrText xml:space="preserve"> PAGEREF _Toc204242562 \h </w:instrText>
            </w:r>
            <w:r>
              <w:rPr>
                <w:noProof/>
                <w:webHidden/>
              </w:rPr>
            </w:r>
            <w:r>
              <w:rPr>
                <w:noProof/>
                <w:webHidden/>
              </w:rPr>
              <w:fldChar w:fldCharType="separate"/>
            </w:r>
            <w:r w:rsidR="00875014">
              <w:rPr>
                <w:noProof/>
                <w:webHidden/>
              </w:rPr>
              <w:t>152</w:t>
            </w:r>
            <w:r>
              <w:rPr>
                <w:noProof/>
                <w:webHidden/>
              </w:rPr>
              <w:fldChar w:fldCharType="end"/>
            </w:r>
          </w:hyperlink>
        </w:p>
        <w:p w14:paraId="1A5158FB" w14:textId="194721E1" w:rsidR="00595A5A" w:rsidRDefault="00595A5A">
          <w:pPr>
            <w:pStyle w:val="TOC1"/>
            <w:tabs>
              <w:tab w:val="right" w:leader="dot" w:pos="9350"/>
            </w:tabs>
            <w:rPr>
              <w:noProof/>
            </w:rPr>
          </w:pPr>
          <w:hyperlink w:anchor="_Toc204242563" w:history="1">
            <w:r w:rsidRPr="002228A4">
              <w:rPr>
                <w:rStyle w:val="Hyperlink"/>
                <w:noProof/>
              </w:rPr>
              <w:t>8. COMPLIANCE AUDIT AND OTHER ASSESSMENTS</w:t>
            </w:r>
            <w:r>
              <w:rPr>
                <w:noProof/>
                <w:webHidden/>
              </w:rPr>
              <w:tab/>
            </w:r>
            <w:r>
              <w:rPr>
                <w:noProof/>
                <w:webHidden/>
              </w:rPr>
              <w:fldChar w:fldCharType="begin"/>
            </w:r>
            <w:r>
              <w:rPr>
                <w:noProof/>
                <w:webHidden/>
              </w:rPr>
              <w:instrText xml:space="preserve"> PAGEREF _Toc204242563 \h </w:instrText>
            </w:r>
            <w:r>
              <w:rPr>
                <w:noProof/>
                <w:webHidden/>
              </w:rPr>
            </w:r>
            <w:r>
              <w:rPr>
                <w:noProof/>
                <w:webHidden/>
              </w:rPr>
              <w:fldChar w:fldCharType="separate"/>
            </w:r>
            <w:r w:rsidR="00875014">
              <w:rPr>
                <w:noProof/>
                <w:webHidden/>
              </w:rPr>
              <w:t>153</w:t>
            </w:r>
            <w:r>
              <w:rPr>
                <w:noProof/>
                <w:webHidden/>
              </w:rPr>
              <w:fldChar w:fldCharType="end"/>
            </w:r>
          </w:hyperlink>
        </w:p>
        <w:p w14:paraId="3DCF44EA" w14:textId="5A65D383" w:rsidR="00595A5A" w:rsidRDefault="00595A5A">
          <w:pPr>
            <w:pStyle w:val="TOC2"/>
            <w:tabs>
              <w:tab w:val="right" w:leader="dot" w:pos="9350"/>
            </w:tabs>
            <w:rPr>
              <w:noProof/>
            </w:rPr>
          </w:pPr>
          <w:hyperlink w:anchor="_Toc204242564" w:history="1">
            <w:r w:rsidRPr="002228A4">
              <w:rPr>
                <w:rStyle w:val="Hyperlink"/>
                <w:noProof/>
              </w:rPr>
              <w:t>8.1 Frequency or circumstances of assessment</w:t>
            </w:r>
            <w:r>
              <w:rPr>
                <w:noProof/>
                <w:webHidden/>
              </w:rPr>
              <w:tab/>
            </w:r>
            <w:r>
              <w:rPr>
                <w:noProof/>
                <w:webHidden/>
              </w:rPr>
              <w:fldChar w:fldCharType="begin"/>
            </w:r>
            <w:r>
              <w:rPr>
                <w:noProof/>
                <w:webHidden/>
              </w:rPr>
              <w:instrText xml:space="preserve"> PAGEREF _Toc204242564 \h </w:instrText>
            </w:r>
            <w:r>
              <w:rPr>
                <w:noProof/>
                <w:webHidden/>
              </w:rPr>
            </w:r>
            <w:r>
              <w:rPr>
                <w:noProof/>
                <w:webHidden/>
              </w:rPr>
              <w:fldChar w:fldCharType="separate"/>
            </w:r>
            <w:r w:rsidR="00875014">
              <w:rPr>
                <w:noProof/>
                <w:webHidden/>
              </w:rPr>
              <w:t>153</w:t>
            </w:r>
            <w:r>
              <w:rPr>
                <w:noProof/>
                <w:webHidden/>
              </w:rPr>
              <w:fldChar w:fldCharType="end"/>
            </w:r>
          </w:hyperlink>
        </w:p>
        <w:p w14:paraId="53939388" w14:textId="5F104329" w:rsidR="00595A5A" w:rsidRDefault="00595A5A">
          <w:pPr>
            <w:pStyle w:val="TOC2"/>
            <w:tabs>
              <w:tab w:val="right" w:leader="dot" w:pos="9350"/>
            </w:tabs>
            <w:rPr>
              <w:noProof/>
            </w:rPr>
          </w:pPr>
          <w:hyperlink w:anchor="_Toc204242565" w:history="1">
            <w:r w:rsidRPr="002228A4">
              <w:rPr>
                <w:rStyle w:val="Hyperlink"/>
                <w:noProof/>
              </w:rPr>
              <w:t>8.2 Identity/qualifications of assessor</w:t>
            </w:r>
            <w:r>
              <w:rPr>
                <w:noProof/>
                <w:webHidden/>
              </w:rPr>
              <w:tab/>
            </w:r>
            <w:r>
              <w:rPr>
                <w:noProof/>
                <w:webHidden/>
              </w:rPr>
              <w:fldChar w:fldCharType="begin"/>
            </w:r>
            <w:r>
              <w:rPr>
                <w:noProof/>
                <w:webHidden/>
              </w:rPr>
              <w:instrText xml:space="preserve"> PAGEREF _Toc204242565 \h </w:instrText>
            </w:r>
            <w:r>
              <w:rPr>
                <w:noProof/>
                <w:webHidden/>
              </w:rPr>
            </w:r>
            <w:r>
              <w:rPr>
                <w:noProof/>
                <w:webHidden/>
              </w:rPr>
              <w:fldChar w:fldCharType="separate"/>
            </w:r>
            <w:r w:rsidR="00875014">
              <w:rPr>
                <w:noProof/>
                <w:webHidden/>
              </w:rPr>
              <w:t>154</w:t>
            </w:r>
            <w:r>
              <w:rPr>
                <w:noProof/>
                <w:webHidden/>
              </w:rPr>
              <w:fldChar w:fldCharType="end"/>
            </w:r>
          </w:hyperlink>
        </w:p>
        <w:p w14:paraId="5F8FB008" w14:textId="68FE30ED" w:rsidR="00595A5A" w:rsidRDefault="00595A5A">
          <w:pPr>
            <w:pStyle w:val="TOC2"/>
            <w:tabs>
              <w:tab w:val="right" w:leader="dot" w:pos="9350"/>
            </w:tabs>
            <w:rPr>
              <w:noProof/>
            </w:rPr>
          </w:pPr>
          <w:hyperlink w:anchor="_Toc204242566" w:history="1">
            <w:r w:rsidRPr="002228A4">
              <w:rPr>
                <w:rStyle w:val="Hyperlink"/>
                <w:noProof/>
              </w:rPr>
              <w:t>8.3 Assessor’s relationship to assessed entity</w:t>
            </w:r>
            <w:r>
              <w:rPr>
                <w:noProof/>
                <w:webHidden/>
              </w:rPr>
              <w:tab/>
            </w:r>
            <w:r>
              <w:rPr>
                <w:noProof/>
                <w:webHidden/>
              </w:rPr>
              <w:fldChar w:fldCharType="begin"/>
            </w:r>
            <w:r>
              <w:rPr>
                <w:noProof/>
                <w:webHidden/>
              </w:rPr>
              <w:instrText xml:space="preserve"> PAGEREF _Toc204242566 \h </w:instrText>
            </w:r>
            <w:r>
              <w:rPr>
                <w:noProof/>
                <w:webHidden/>
              </w:rPr>
            </w:r>
            <w:r>
              <w:rPr>
                <w:noProof/>
                <w:webHidden/>
              </w:rPr>
              <w:fldChar w:fldCharType="separate"/>
            </w:r>
            <w:r w:rsidR="00875014">
              <w:rPr>
                <w:noProof/>
                <w:webHidden/>
              </w:rPr>
              <w:t>154</w:t>
            </w:r>
            <w:r>
              <w:rPr>
                <w:noProof/>
                <w:webHidden/>
              </w:rPr>
              <w:fldChar w:fldCharType="end"/>
            </w:r>
          </w:hyperlink>
        </w:p>
        <w:p w14:paraId="266104C4" w14:textId="16DE5076" w:rsidR="00595A5A" w:rsidRDefault="00595A5A">
          <w:pPr>
            <w:pStyle w:val="TOC2"/>
            <w:tabs>
              <w:tab w:val="right" w:leader="dot" w:pos="9350"/>
            </w:tabs>
            <w:rPr>
              <w:noProof/>
            </w:rPr>
          </w:pPr>
          <w:hyperlink w:anchor="_Toc204242567" w:history="1">
            <w:r w:rsidRPr="002228A4">
              <w:rPr>
                <w:rStyle w:val="Hyperlink"/>
                <w:noProof/>
              </w:rPr>
              <w:t>8.4 Topics covered by assessment</w:t>
            </w:r>
            <w:r>
              <w:rPr>
                <w:noProof/>
                <w:webHidden/>
              </w:rPr>
              <w:tab/>
            </w:r>
            <w:r>
              <w:rPr>
                <w:noProof/>
                <w:webHidden/>
              </w:rPr>
              <w:fldChar w:fldCharType="begin"/>
            </w:r>
            <w:r>
              <w:rPr>
                <w:noProof/>
                <w:webHidden/>
              </w:rPr>
              <w:instrText xml:space="preserve"> PAGEREF _Toc204242567 \h </w:instrText>
            </w:r>
            <w:r>
              <w:rPr>
                <w:noProof/>
                <w:webHidden/>
              </w:rPr>
            </w:r>
            <w:r>
              <w:rPr>
                <w:noProof/>
                <w:webHidden/>
              </w:rPr>
              <w:fldChar w:fldCharType="separate"/>
            </w:r>
            <w:r w:rsidR="00875014">
              <w:rPr>
                <w:noProof/>
                <w:webHidden/>
              </w:rPr>
              <w:t>154</w:t>
            </w:r>
            <w:r>
              <w:rPr>
                <w:noProof/>
                <w:webHidden/>
              </w:rPr>
              <w:fldChar w:fldCharType="end"/>
            </w:r>
          </w:hyperlink>
        </w:p>
        <w:p w14:paraId="73008F38" w14:textId="3D076EBF" w:rsidR="00595A5A" w:rsidRDefault="00595A5A">
          <w:pPr>
            <w:pStyle w:val="TOC2"/>
            <w:tabs>
              <w:tab w:val="right" w:leader="dot" w:pos="9350"/>
            </w:tabs>
            <w:rPr>
              <w:noProof/>
            </w:rPr>
          </w:pPr>
          <w:hyperlink w:anchor="_Toc204242568" w:history="1">
            <w:r w:rsidRPr="002228A4">
              <w:rPr>
                <w:rStyle w:val="Hyperlink"/>
                <w:noProof/>
              </w:rPr>
              <w:t>8.5 Actions taken as a result of deficiency</w:t>
            </w:r>
            <w:r>
              <w:rPr>
                <w:noProof/>
                <w:webHidden/>
              </w:rPr>
              <w:tab/>
            </w:r>
            <w:r>
              <w:rPr>
                <w:noProof/>
                <w:webHidden/>
              </w:rPr>
              <w:fldChar w:fldCharType="begin"/>
            </w:r>
            <w:r>
              <w:rPr>
                <w:noProof/>
                <w:webHidden/>
              </w:rPr>
              <w:instrText xml:space="preserve"> PAGEREF _Toc204242568 \h </w:instrText>
            </w:r>
            <w:r>
              <w:rPr>
                <w:noProof/>
                <w:webHidden/>
              </w:rPr>
            </w:r>
            <w:r>
              <w:rPr>
                <w:noProof/>
                <w:webHidden/>
              </w:rPr>
              <w:fldChar w:fldCharType="separate"/>
            </w:r>
            <w:r w:rsidR="00875014">
              <w:rPr>
                <w:noProof/>
                <w:webHidden/>
              </w:rPr>
              <w:t>155</w:t>
            </w:r>
            <w:r>
              <w:rPr>
                <w:noProof/>
                <w:webHidden/>
              </w:rPr>
              <w:fldChar w:fldCharType="end"/>
            </w:r>
          </w:hyperlink>
        </w:p>
        <w:p w14:paraId="77834423" w14:textId="17A9B275" w:rsidR="00595A5A" w:rsidRDefault="00595A5A">
          <w:pPr>
            <w:pStyle w:val="TOC2"/>
            <w:tabs>
              <w:tab w:val="right" w:leader="dot" w:pos="9350"/>
            </w:tabs>
            <w:rPr>
              <w:noProof/>
            </w:rPr>
          </w:pPr>
          <w:hyperlink w:anchor="_Toc204242569" w:history="1">
            <w:r w:rsidRPr="002228A4">
              <w:rPr>
                <w:rStyle w:val="Hyperlink"/>
                <w:noProof/>
              </w:rPr>
              <w:t>8.6 Communication of results</w:t>
            </w:r>
            <w:r>
              <w:rPr>
                <w:noProof/>
                <w:webHidden/>
              </w:rPr>
              <w:tab/>
            </w:r>
            <w:r>
              <w:rPr>
                <w:noProof/>
                <w:webHidden/>
              </w:rPr>
              <w:fldChar w:fldCharType="begin"/>
            </w:r>
            <w:r>
              <w:rPr>
                <w:noProof/>
                <w:webHidden/>
              </w:rPr>
              <w:instrText xml:space="preserve"> PAGEREF _Toc204242569 \h </w:instrText>
            </w:r>
            <w:r>
              <w:rPr>
                <w:noProof/>
                <w:webHidden/>
              </w:rPr>
            </w:r>
            <w:r>
              <w:rPr>
                <w:noProof/>
                <w:webHidden/>
              </w:rPr>
              <w:fldChar w:fldCharType="separate"/>
            </w:r>
            <w:r w:rsidR="00875014">
              <w:rPr>
                <w:noProof/>
                <w:webHidden/>
              </w:rPr>
              <w:t>155</w:t>
            </w:r>
            <w:r>
              <w:rPr>
                <w:noProof/>
                <w:webHidden/>
              </w:rPr>
              <w:fldChar w:fldCharType="end"/>
            </w:r>
          </w:hyperlink>
        </w:p>
        <w:p w14:paraId="01D9E908" w14:textId="1BA52AB9" w:rsidR="00595A5A" w:rsidRDefault="00595A5A">
          <w:pPr>
            <w:pStyle w:val="TOC2"/>
            <w:tabs>
              <w:tab w:val="right" w:leader="dot" w:pos="9350"/>
            </w:tabs>
            <w:rPr>
              <w:noProof/>
            </w:rPr>
          </w:pPr>
          <w:hyperlink w:anchor="_Toc204242570" w:history="1">
            <w:r w:rsidRPr="002228A4">
              <w:rPr>
                <w:rStyle w:val="Hyperlink"/>
                <w:noProof/>
              </w:rPr>
              <w:t>8.7 Self-Audits</w:t>
            </w:r>
            <w:r>
              <w:rPr>
                <w:noProof/>
                <w:webHidden/>
              </w:rPr>
              <w:tab/>
            </w:r>
            <w:r>
              <w:rPr>
                <w:noProof/>
                <w:webHidden/>
              </w:rPr>
              <w:fldChar w:fldCharType="begin"/>
            </w:r>
            <w:r>
              <w:rPr>
                <w:noProof/>
                <w:webHidden/>
              </w:rPr>
              <w:instrText xml:space="preserve"> PAGEREF _Toc204242570 \h </w:instrText>
            </w:r>
            <w:r>
              <w:rPr>
                <w:noProof/>
                <w:webHidden/>
              </w:rPr>
            </w:r>
            <w:r>
              <w:rPr>
                <w:noProof/>
                <w:webHidden/>
              </w:rPr>
              <w:fldChar w:fldCharType="separate"/>
            </w:r>
            <w:r w:rsidR="00875014">
              <w:rPr>
                <w:noProof/>
                <w:webHidden/>
              </w:rPr>
              <w:t>156</w:t>
            </w:r>
            <w:r>
              <w:rPr>
                <w:noProof/>
                <w:webHidden/>
              </w:rPr>
              <w:fldChar w:fldCharType="end"/>
            </w:r>
          </w:hyperlink>
        </w:p>
        <w:p w14:paraId="1FCD8431" w14:textId="739F8078" w:rsidR="00595A5A" w:rsidRDefault="00595A5A">
          <w:pPr>
            <w:pStyle w:val="TOC1"/>
            <w:tabs>
              <w:tab w:val="right" w:leader="dot" w:pos="9350"/>
            </w:tabs>
            <w:rPr>
              <w:noProof/>
            </w:rPr>
          </w:pPr>
          <w:hyperlink w:anchor="_Toc204242571" w:history="1">
            <w:r w:rsidRPr="002228A4">
              <w:rPr>
                <w:rStyle w:val="Hyperlink"/>
                <w:noProof/>
              </w:rPr>
              <w:t>9. OTHER BUSINESS AND LEGAL MATTERS</w:t>
            </w:r>
            <w:r>
              <w:rPr>
                <w:noProof/>
                <w:webHidden/>
              </w:rPr>
              <w:tab/>
            </w:r>
            <w:r>
              <w:rPr>
                <w:noProof/>
                <w:webHidden/>
              </w:rPr>
              <w:fldChar w:fldCharType="begin"/>
            </w:r>
            <w:r>
              <w:rPr>
                <w:noProof/>
                <w:webHidden/>
              </w:rPr>
              <w:instrText xml:space="preserve"> PAGEREF _Toc204242571 \h </w:instrText>
            </w:r>
            <w:r>
              <w:rPr>
                <w:noProof/>
                <w:webHidden/>
              </w:rPr>
            </w:r>
            <w:r>
              <w:rPr>
                <w:noProof/>
                <w:webHidden/>
              </w:rPr>
              <w:fldChar w:fldCharType="separate"/>
            </w:r>
            <w:r w:rsidR="00875014">
              <w:rPr>
                <w:noProof/>
                <w:webHidden/>
              </w:rPr>
              <w:t>158</w:t>
            </w:r>
            <w:r>
              <w:rPr>
                <w:noProof/>
                <w:webHidden/>
              </w:rPr>
              <w:fldChar w:fldCharType="end"/>
            </w:r>
          </w:hyperlink>
        </w:p>
        <w:p w14:paraId="2A550CB1" w14:textId="14A43E50" w:rsidR="00595A5A" w:rsidRDefault="00595A5A">
          <w:pPr>
            <w:pStyle w:val="TOC2"/>
            <w:tabs>
              <w:tab w:val="right" w:leader="dot" w:pos="9350"/>
            </w:tabs>
            <w:rPr>
              <w:noProof/>
            </w:rPr>
          </w:pPr>
          <w:hyperlink w:anchor="_Toc204242572" w:history="1">
            <w:r w:rsidRPr="002228A4">
              <w:rPr>
                <w:rStyle w:val="Hyperlink"/>
                <w:noProof/>
              </w:rPr>
              <w:t>9.1 Fees</w:t>
            </w:r>
            <w:r>
              <w:rPr>
                <w:noProof/>
                <w:webHidden/>
              </w:rPr>
              <w:tab/>
            </w:r>
            <w:r>
              <w:rPr>
                <w:noProof/>
                <w:webHidden/>
              </w:rPr>
              <w:fldChar w:fldCharType="begin"/>
            </w:r>
            <w:r>
              <w:rPr>
                <w:noProof/>
                <w:webHidden/>
              </w:rPr>
              <w:instrText xml:space="preserve"> PAGEREF _Toc204242572 \h </w:instrText>
            </w:r>
            <w:r>
              <w:rPr>
                <w:noProof/>
                <w:webHidden/>
              </w:rPr>
            </w:r>
            <w:r>
              <w:rPr>
                <w:noProof/>
                <w:webHidden/>
              </w:rPr>
              <w:fldChar w:fldCharType="separate"/>
            </w:r>
            <w:r w:rsidR="00875014">
              <w:rPr>
                <w:noProof/>
                <w:webHidden/>
              </w:rPr>
              <w:t>158</w:t>
            </w:r>
            <w:r>
              <w:rPr>
                <w:noProof/>
                <w:webHidden/>
              </w:rPr>
              <w:fldChar w:fldCharType="end"/>
            </w:r>
          </w:hyperlink>
        </w:p>
        <w:p w14:paraId="1BD4B852" w14:textId="57782C58" w:rsidR="00595A5A" w:rsidRDefault="00595A5A">
          <w:pPr>
            <w:pStyle w:val="TOC3"/>
            <w:tabs>
              <w:tab w:val="right" w:leader="dot" w:pos="9350"/>
            </w:tabs>
            <w:rPr>
              <w:noProof/>
            </w:rPr>
          </w:pPr>
          <w:hyperlink w:anchor="_Toc204242573" w:history="1">
            <w:r w:rsidRPr="002228A4">
              <w:rPr>
                <w:rStyle w:val="Hyperlink"/>
                <w:noProof/>
              </w:rPr>
              <w:t>9.1.1 Certificate issuance or renewal fees</w:t>
            </w:r>
            <w:r>
              <w:rPr>
                <w:noProof/>
                <w:webHidden/>
              </w:rPr>
              <w:tab/>
            </w:r>
            <w:r>
              <w:rPr>
                <w:noProof/>
                <w:webHidden/>
              </w:rPr>
              <w:fldChar w:fldCharType="begin"/>
            </w:r>
            <w:r>
              <w:rPr>
                <w:noProof/>
                <w:webHidden/>
              </w:rPr>
              <w:instrText xml:space="preserve"> PAGEREF _Toc204242573 \h </w:instrText>
            </w:r>
            <w:r>
              <w:rPr>
                <w:noProof/>
                <w:webHidden/>
              </w:rPr>
            </w:r>
            <w:r>
              <w:rPr>
                <w:noProof/>
                <w:webHidden/>
              </w:rPr>
              <w:fldChar w:fldCharType="separate"/>
            </w:r>
            <w:r w:rsidR="00875014">
              <w:rPr>
                <w:noProof/>
                <w:webHidden/>
              </w:rPr>
              <w:t>158</w:t>
            </w:r>
            <w:r>
              <w:rPr>
                <w:noProof/>
                <w:webHidden/>
              </w:rPr>
              <w:fldChar w:fldCharType="end"/>
            </w:r>
          </w:hyperlink>
        </w:p>
        <w:p w14:paraId="4AAFE958" w14:textId="0D9C478B" w:rsidR="00595A5A" w:rsidRDefault="00595A5A">
          <w:pPr>
            <w:pStyle w:val="TOC3"/>
            <w:tabs>
              <w:tab w:val="right" w:leader="dot" w:pos="9350"/>
            </w:tabs>
            <w:rPr>
              <w:noProof/>
            </w:rPr>
          </w:pPr>
          <w:hyperlink w:anchor="_Toc204242574" w:history="1">
            <w:r w:rsidRPr="002228A4">
              <w:rPr>
                <w:rStyle w:val="Hyperlink"/>
                <w:noProof/>
              </w:rPr>
              <w:t>9.1.2 Certificate access fees</w:t>
            </w:r>
            <w:r>
              <w:rPr>
                <w:noProof/>
                <w:webHidden/>
              </w:rPr>
              <w:tab/>
            </w:r>
            <w:r>
              <w:rPr>
                <w:noProof/>
                <w:webHidden/>
              </w:rPr>
              <w:fldChar w:fldCharType="begin"/>
            </w:r>
            <w:r>
              <w:rPr>
                <w:noProof/>
                <w:webHidden/>
              </w:rPr>
              <w:instrText xml:space="preserve"> PAGEREF _Toc204242574 \h </w:instrText>
            </w:r>
            <w:r>
              <w:rPr>
                <w:noProof/>
                <w:webHidden/>
              </w:rPr>
            </w:r>
            <w:r>
              <w:rPr>
                <w:noProof/>
                <w:webHidden/>
              </w:rPr>
              <w:fldChar w:fldCharType="separate"/>
            </w:r>
            <w:r w:rsidR="00875014">
              <w:rPr>
                <w:noProof/>
                <w:webHidden/>
              </w:rPr>
              <w:t>158</w:t>
            </w:r>
            <w:r>
              <w:rPr>
                <w:noProof/>
                <w:webHidden/>
              </w:rPr>
              <w:fldChar w:fldCharType="end"/>
            </w:r>
          </w:hyperlink>
        </w:p>
        <w:p w14:paraId="5997C0B7" w14:textId="7A4C6355" w:rsidR="00595A5A" w:rsidRDefault="00595A5A">
          <w:pPr>
            <w:pStyle w:val="TOC3"/>
            <w:tabs>
              <w:tab w:val="right" w:leader="dot" w:pos="9350"/>
            </w:tabs>
            <w:rPr>
              <w:noProof/>
            </w:rPr>
          </w:pPr>
          <w:hyperlink w:anchor="_Toc204242575" w:history="1">
            <w:r w:rsidRPr="002228A4">
              <w:rPr>
                <w:rStyle w:val="Hyperlink"/>
                <w:noProof/>
              </w:rPr>
              <w:t>9.1.3 Revocation or status information access fees</w:t>
            </w:r>
            <w:r>
              <w:rPr>
                <w:noProof/>
                <w:webHidden/>
              </w:rPr>
              <w:tab/>
            </w:r>
            <w:r>
              <w:rPr>
                <w:noProof/>
                <w:webHidden/>
              </w:rPr>
              <w:fldChar w:fldCharType="begin"/>
            </w:r>
            <w:r>
              <w:rPr>
                <w:noProof/>
                <w:webHidden/>
              </w:rPr>
              <w:instrText xml:space="preserve"> PAGEREF _Toc204242575 \h </w:instrText>
            </w:r>
            <w:r>
              <w:rPr>
                <w:noProof/>
                <w:webHidden/>
              </w:rPr>
            </w:r>
            <w:r>
              <w:rPr>
                <w:noProof/>
                <w:webHidden/>
              </w:rPr>
              <w:fldChar w:fldCharType="separate"/>
            </w:r>
            <w:r w:rsidR="00875014">
              <w:rPr>
                <w:noProof/>
                <w:webHidden/>
              </w:rPr>
              <w:t>158</w:t>
            </w:r>
            <w:r>
              <w:rPr>
                <w:noProof/>
                <w:webHidden/>
              </w:rPr>
              <w:fldChar w:fldCharType="end"/>
            </w:r>
          </w:hyperlink>
        </w:p>
        <w:p w14:paraId="2DC90DF7" w14:textId="0BB6B054" w:rsidR="00595A5A" w:rsidRDefault="00595A5A">
          <w:pPr>
            <w:pStyle w:val="TOC3"/>
            <w:tabs>
              <w:tab w:val="right" w:leader="dot" w:pos="9350"/>
            </w:tabs>
            <w:rPr>
              <w:noProof/>
            </w:rPr>
          </w:pPr>
          <w:hyperlink w:anchor="_Toc204242576" w:history="1">
            <w:r w:rsidRPr="002228A4">
              <w:rPr>
                <w:rStyle w:val="Hyperlink"/>
                <w:noProof/>
              </w:rPr>
              <w:t>9.1.4 Fees for other services</w:t>
            </w:r>
            <w:r>
              <w:rPr>
                <w:noProof/>
                <w:webHidden/>
              </w:rPr>
              <w:tab/>
            </w:r>
            <w:r>
              <w:rPr>
                <w:noProof/>
                <w:webHidden/>
              </w:rPr>
              <w:fldChar w:fldCharType="begin"/>
            </w:r>
            <w:r>
              <w:rPr>
                <w:noProof/>
                <w:webHidden/>
              </w:rPr>
              <w:instrText xml:space="preserve"> PAGEREF _Toc204242576 \h </w:instrText>
            </w:r>
            <w:r>
              <w:rPr>
                <w:noProof/>
                <w:webHidden/>
              </w:rPr>
            </w:r>
            <w:r>
              <w:rPr>
                <w:noProof/>
                <w:webHidden/>
              </w:rPr>
              <w:fldChar w:fldCharType="separate"/>
            </w:r>
            <w:r w:rsidR="00875014">
              <w:rPr>
                <w:noProof/>
                <w:webHidden/>
              </w:rPr>
              <w:t>158</w:t>
            </w:r>
            <w:r>
              <w:rPr>
                <w:noProof/>
                <w:webHidden/>
              </w:rPr>
              <w:fldChar w:fldCharType="end"/>
            </w:r>
          </w:hyperlink>
        </w:p>
        <w:p w14:paraId="15297C46" w14:textId="19E2D10E" w:rsidR="00595A5A" w:rsidRDefault="00595A5A">
          <w:pPr>
            <w:pStyle w:val="TOC3"/>
            <w:tabs>
              <w:tab w:val="right" w:leader="dot" w:pos="9350"/>
            </w:tabs>
            <w:rPr>
              <w:noProof/>
            </w:rPr>
          </w:pPr>
          <w:hyperlink w:anchor="_Toc204242577" w:history="1">
            <w:r w:rsidRPr="002228A4">
              <w:rPr>
                <w:rStyle w:val="Hyperlink"/>
                <w:noProof/>
              </w:rPr>
              <w:t>9.1.5 Refund policy</w:t>
            </w:r>
            <w:r>
              <w:rPr>
                <w:noProof/>
                <w:webHidden/>
              </w:rPr>
              <w:tab/>
            </w:r>
            <w:r>
              <w:rPr>
                <w:noProof/>
                <w:webHidden/>
              </w:rPr>
              <w:fldChar w:fldCharType="begin"/>
            </w:r>
            <w:r>
              <w:rPr>
                <w:noProof/>
                <w:webHidden/>
              </w:rPr>
              <w:instrText xml:space="preserve"> PAGEREF _Toc204242577 \h </w:instrText>
            </w:r>
            <w:r>
              <w:rPr>
                <w:noProof/>
                <w:webHidden/>
              </w:rPr>
            </w:r>
            <w:r>
              <w:rPr>
                <w:noProof/>
                <w:webHidden/>
              </w:rPr>
              <w:fldChar w:fldCharType="separate"/>
            </w:r>
            <w:r w:rsidR="00875014">
              <w:rPr>
                <w:noProof/>
                <w:webHidden/>
              </w:rPr>
              <w:t>158</w:t>
            </w:r>
            <w:r>
              <w:rPr>
                <w:noProof/>
                <w:webHidden/>
              </w:rPr>
              <w:fldChar w:fldCharType="end"/>
            </w:r>
          </w:hyperlink>
        </w:p>
        <w:p w14:paraId="73913E1A" w14:textId="5B2478D7" w:rsidR="00595A5A" w:rsidRDefault="00595A5A">
          <w:pPr>
            <w:pStyle w:val="TOC2"/>
            <w:tabs>
              <w:tab w:val="right" w:leader="dot" w:pos="9350"/>
            </w:tabs>
            <w:rPr>
              <w:noProof/>
            </w:rPr>
          </w:pPr>
          <w:hyperlink w:anchor="_Toc204242578" w:history="1">
            <w:r w:rsidRPr="002228A4">
              <w:rPr>
                <w:rStyle w:val="Hyperlink"/>
                <w:noProof/>
              </w:rPr>
              <w:t>9.2 Financial responsibility</w:t>
            </w:r>
            <w:r>
              <w:rPr>
                <w:noProof/>
                <w:webHidden/>
              </w:rPr>
              <w:tab/>
            </w:r>
            <w:r>
              <w:rPr>
                <w:noProof/>
                <w:webHidden/>
              </w:rPr>
              <w:fldChar w:fldCharType="begin"/>
            </w:r>
            <w:r>
              <w:rPr>
                <w:noProof/>
                <w:webHidden/>
              </w:rPr>
              <w:instrText xml:space="preserve"> PAGEREF _Toc204242578 \h </w:instrText>
            </w:r>
            <w:r>
              <w:rPr>
                <w:noProof/>
                <w:webHidden/>
              </w:rPr>
            </w:r>
            <w:r>
              <w:rPr>
                <w:noProof/>
                <w:webHidden/>
              </w:rPr>
              <w:fldChar w:fldCharType="separate"/>
            </w:r>
            <w:r w:rsidR="00875014">
              <w:rPr>
                <w:noProof/>
                <w:webHidden/>
              </w:rPr>
              <w:t>158</w:t>
            </w:r>
            <w:r>
              <w:rPr>
                <w:noProof/>
                <w:webHidden/>
              </w:rPr>
              <w:fldChar w:fldCharType="end"/>
            </w:r>
          </w:hyperlink>
        </w:p>
        <w:p w14:paraId="26085FE3" w14:textId="32EE10F2" w:rsidR="00595A5A" w:rsidRDefault="00595A5A">
          <w:pPr>
            <w:pStyle w:val="TOC3"/>
            <w:tabs>
              <w:tab w:val="right" w:leader="dot" w:pos="9350"/>
            </w:tabs>
            <w:rPr>
              <w:noProof/>
            </w:rPr>
          </w:pPr>
          <w:hyperlink w:anchor="_Toc204242579" w:history="1">
            <w:r w:rsidRPr="002228A4">
              <w:rPr>
                <w:rStyle w:val="Hyperlink"/>
                <w:noProof/>
              </w:rPr>
              <w:t>9.2.1 Insurance coverage</w:t>
            </w:r>
            <w:r>
              <w:rPr>
                <w:noProof/>
                <w:webHidden/>
              </w:rPr>
              <w:tab/>
            </w:r>
            <w:r>
              <w:rPr>
                <w:noProof/>
                <w:webHidden/>
              </w:rPr>
              <w:fldChar w:fldCharType="begin"/>
            </w:r>
            <w:r>
              <w:rPr>
                <w:noProof/>
                <w:webHidden/>
              </w:rPr>
              <w:instrText xml:space="preserve"> PAGEREF _Toc204242579 \h </w:instrText>
            </w:r>
            <w:r>
              <w:rPr>
                <w:noProof/>
                <w:webHidden/>
              </w:rPr>
            </w:r>
            <w:r>
              <w:rPr>
                <w:noProof/>
                <w:webHidden/>
              </w:rPr>
              <w:fldChar w:fldCharType="separate"/>
            </w:r>
            <w:r w:rsidR="00875014">
              <w:rPr>
                <w:noProof/>
                <w:webHidden/>
              </w:rPr>
              <w:t>158</w:t>
            </w:r>
            <w:r>
              <w:rPr>
                <w:noProof/>
                <w:webHidden/>
              </w:rPr>
              <w:fldChar w:fldCharType="end"/>
            </w:r>
          </w:hyperlink>
        </w:p>
        <w:p w14:paraId="2A53456F" w14:textId="71947E9D" w:rsidR="00595A5A" w:rsidRDefault="00595A5A">
          <w:pPr>
            <w:pStyle w:val="TOC3"/>
            <w:tabs>
              <w:tab w:val="right" w:leader="dot" w:pos="9350"/>
            </w:tabs>
            <w:rPr>
              <w:noProof/>
            </w:rPr>
          </w:pPr>
          <w:hyperlink w:anchor="_Toc204242580" w:history="1">
            <w:r w:rsidRPr="002228A4">
              <w:rPr>
                <w:rStyle w:val="Hyperlink"/>
                <w:noProof/>
              </w:rPr>
              <w:t>9.2.2 Other assets</w:t>
            </w:r>
            <w:r>
              <w:rPr>
                <w:noProof/>
                <w:webHidden/>
              </w:rPr>
              <w:tab/>
            </w:r>
            <w:r>
              <w:rPr>
                <w:noProof/>
                <w:webHidden/>
              </w:rPr>
              <w:fldChar w:fldCharType="begin"/>
            </w:r>
            <w:r>
              <w:rPr>
                <w:noProof/>
                <w:webHidden/>
              </w:rPr>
              <w:instrText xml:space="preserve"> PAGEREF _Toc204242580 \h </w:instrText>
            </w:r>
            <w:r>
              <w:rPr>
                <w:noProof/>
                <w:webHidden/>
              </w:rPr>
            </w:r>
            <w:r>
              <w:rPr>
                <w:noProof/>
                <w:webHidden/>
              </w:rPr>
              <w:fldChar w:fldCharType="separate"/>
            </w:r>
            <w:r w:rsidR="00875014">
              <w:rPr>
                <w:noProof/>
                <w:webHidden/>
              </w:rPr>
              <w:t>158</w:t>
            </w:r>
            <w:r>
              <w:rPr>
                <w:noProof/>
                <w:webHidden/>
              </w:rPr>
              <w:fldChar w:fldCharType="end"/>
            </w:r>
          </w:hyperlink>
        </w:p>
        <w:p w14:paraId="579B6F1E" w14:textId="3474E9BC" w:rsidR="00595A5A" w:rsidRDefault="00595A5A">
          <w:pPr>
            <w:pStyle w:val="TOC3"/>
            <w:tabs>
              <w:tab w:val="right" w:leader="dot" w:pos="9350"/>
            </w:tabs>
            <w:rPr>
              <w:noProof/>
            </w:rPr>
          </w:pPr>
          <w:hyperlink w:anchor="_Toc204242581" w:history="1">
            <w:r w:rsidRPr="002228A4">
              <w:rPr>
                <w:rStyle w:val="Hyperlink"/>
                <w:noProof/>
              </w:rPr>
              <w:t>9.2.3 Insurance or warranty coverage for end-entities</w:t>
            </w:r>
            <w:r>
              <w:rPr>
                <w:noProof/>
                <w:webHidden/>
              </w:rPr>
              <w:tab/>
            </w:r>
            <w:r>
              <w:rPr>
                <w:noProof/>
                <w:webHidden/>
              </w:rPr>
              <w:fldChar w:fldCharType="begin"/>
            </w:r>
            <w:r>
              <w:rPr>
                <w:noProof/>
                <w:webHidden/>
              </w:rPr>
              <w:instrText xml:space="preserve"> PAGEREF _Toc204242581 \h </w:instrText>
            </w:r>
            <w:r>
              <w:rPr>
                <w:noProof/>
                <w:webHidden/>
              </w:rPr>
            </w:r>
            <w:r>
              <w:rPr>
                <w:noProof/>
                <w:webHidden/>
              </w:rPr>
              <w:fldChar w:fldCharType="separate"/>
            </w:r>
            <w:r w:rsidR="00875014">
              <w:rPr>
                <w:noProof/>
                <w:webHidden/>
              </w:rPr>
              <w:t>158</w:t>
            </w:r>
            <w:r>
              <w:rPr>
                <w:noProof/>
                <w:webHidden/>
              </w:rPr>
              <w:fldChar w:fldCharType="end"/>
            </w:r>
          </w:hyperlink>
        </w:p>
        <w:p w14:paraId="0102A9CB" w14:textId="65F257CA" w:rsidR="00595A5A" w:rsidRDefault="00595A5A">
          <w:pPr>
            <w:pStyle w:val="TOC2"/>
            <w:tabs>
              <w:tab w:val="right" w:leader="dot" w:pos="9350"/>
            </w:tabs>
            <w:rPr>
              <w:noProof/>
            </w:rPr>
          </w:pPr>
          <w:hyperlink w:anchor="_Toc204242582" w:history="1">
            <w:r w:rsidRPr="002228A4">
              <w:rPr>
                <w:rStyle w:val="Hyperlink"/>
                <w:noProof/>
              </w:rPr>
              <w:t>9.3 Confidentiality of business information</w:t>
            </w:r>
            <w:r>
              <w:rPr>
                <w:noProof/>
                <w:webHidden/>
              </w:rPr>
              <w:tab/>
            </w:r>
            <w:r>
              <w:rPr>
                <w:noProof/>
                <w:webHidden/>
              </w:rPr>
              <w:fldChar w:fldCharType="begin"/>
            </w:r>
            <w:r>
              <w:rPr>
                <w:noProof/>
                <w:webHidden/>
              </w:rPr>
              <w:instrText xml:space="preserve"> PAGEREF _Toc204242582 \h </w:instrText>
            </w:r>
            <w:r>
              <w:rPr>
                <w:noProof/>
                <w:webHidden/>
              </w:rPr>
            </w:r>
            <w:r>
              <w:rPr>
                <w:noProof/>
                <w:webHidden/>
              </w:rPr>
              <w:fldChar w:fldCharType="separate"/>
            </w:r>
            <w:r w:rsidR="00875014">
              <w:rPr>
                <w:noProof/>
                <w:webHidden/>
              </w:rPr>
              <w:t>158</w:t>
            </w:r>
            <w:r>
              <w:rPr>
                <w:noProof/>
                <w:webHidden/>
              </w:rPr>
              <w:fldChar w:fldCharType="end"/>
            </w:r>
          </w:hyperlink>
        </w:p>
        <w:p w14:paraId="5E3886B1" w14:textId="446F8E1B" w:rsidR="00595A5A" w:rsidRDefault="00595A5A">
          <w:pPr>
            <w:pStyle w:val="TOC3"/>
            <w:tabs>
              <w:tab w:val="right" w:leader="dot" w:pos="9350"/>
            </w:tabs>
            <w:rPr>
              <w:noProof/>
            </w:rPr>
          </w:pPr>
          <w:hyperlink w:anchor="_Toc204242583" w:history="1">
            <w:r w:rsidRPr="002228A4">
              <w:rPr>
                <w:rStyle w:val="Hyperlink"/>
                <w:noProof/>
              </w:rPr>
              <w:t>9.3.1 Scope of confidential information</w:t>
            </w:r>
            <w:r>
              <w:rPr>
                <w:noProof/>
                <w:webHidden/>
              </w:rPr>
              <w:tab/>
            </w:r>
            <w:r>
              <w:rPr>
                <w:noProof/>
                <w:webHidden/>
              </w:rPr>
              <w:fldChar w:fldCharType="begin"/>
            </w:r>
            <w:r>
              <w:rPr>
                <w:noProof/>
                <w:webHidden/>
              </w:rPr>
              <w:instrText xml:space="preserve"> PAGEREF _Toc204242583 \h </w:instrText>
            </w:r>
            <w:r>
              <w:rPr>
                <w:noProof/>
                <w:webHidden/>
              </w:rPr>
            </w:r>
            <w:r>
              <w:rPr>
                <w:noProof/>
                <w:webHidden/>
              </w:rPr>
              <w:fldChar w:fldCharType="separate"/>
            </w:r>
            <w:r w:rsidR="00875014">
              <w:rPr>
                <w:noProof/>
                <w:webHidden/>
              </w:rPr>
              <w:t>158</w:t>
            </w:r>
            <w:r>
              <w:rPr>
                <w:noProof/>
                <w:webHidden/>
              </w:rPr>
              <w:fldChar w:fldCharType="end"/>
            </w:r>
          </w:hyperlink>
        </w:p>
        <w:p w14:paraId="39942C1D" w14:textId="79661B7C" w:rsidR="00595A5A" w:rsidRDefault="00595A5A">
          <w:pPr>
            <w:pStyle w:val="TOC3"/>
            <w:tabs>
              <w:tab w:val="right" w:leader="dot" w:pos="9350"/>
            </w:tabs>
            <w:rPr>
              <w:noProof/>
            </w:rPr>
          </w:pPr>
          <w:hyperlink w:anchor="_Toc204242584" w:history="1">
            <w:r w:rsidRPr="002228A4">
              <w:rPr>
                <w:rStyle w:val="Hyperlink"/>
                <w:noProof/>
              </w:rPr>
              <w:t>9.3.2 Information not within the scope of confidential information</w:t>
            </w:r>
            <w:r>
              <w:rPr>
                <w:noProof/>
                <w:webHidden/>
              </w:rPr>
              <w:tab/>
            </w:r>
            <w:r>
              <w:rPr>
                <w:noProof/>
                <w:webHidden/>
              </w:rPr>
              <w:fldChar w:fldCharType="begin"/>
            </w:r>
            <w:r>
              <w:rPr>
                <w:noProof/>
                <w:webHidden/>
              </w:rPr>
              <w:instrText xml:space="preserve"> PAGEREF _Toc204242584 \h </w:instrText>
            </w:r>
            <w:r>
              <w:rPr>
                <w:noProof/>
                <w:webHidden/>
              </w:rPr>
            </w:r>
            <w:r>
              <w:rPr>
                <w:noProof/>
                <w:webHidden/>
              </w:rPr>
              <w:fldChar w:fldCharType="separate"/>
            </w:r>
            <w:r w:rsidR="00875014">
              <w:rPr>
                <w:noProof/>
                <w:webHidden/>
              </w:rPr>
              <w:t>158</w:t>
            </w:r>
            <w:r>
              <w:rPr>
                <w:noProof/>
                <w:webHidden/>
              </w:rPr>
              <w:fldChar w:fldCharType="end"/>
            </w:r>
          </w:hyperlink>
        </w:p>
        <w:p w14:paraId="046D247D" w14:textId="7DD61C46" w:rsidR="00595A5A" w:rsidRDefault="00595A5A">
          <w:pPr>
            <w:pStyle w:val="TOC3"/>
            <w:tabs>
              <w:tab w:val="right" w:leader="dot" w:pos="9350"/>
            </w:tabs>
            <w:rPr>
              <w:noProof/>
            </w:rPr>
          </w:pPr>
          <w:hyperlink w:anchor="_Toc204242585" w:history="1">
            <w:r w:rsidRPr="002228A4">
              <w:rPr>
                <w:rStyle w:val="Hyperlink"/>
                <w:noProof/>
              </w:rPr>
              <w:t>9.3.3 Responsibility to protect confidential information</w:t>
            </w:r>
            <w:r>
              <w:rPr>
                <w:noProof/>
                <w:webHidden/>
              </w:rPr>
              <w:tab/>
            </w:r>
            <w:r>
              <w:rPr>
                <w:noProof/>
                <w:webHidden/>
              </w:rPr>
              <w:fldChar w:fldCharType="begin"/>
            </w:r>
            <w:r>
              <w:rPr>
                <w:noProof/>
                <w:webHidden/>
              </w:rPr>
              <w:instrText xml:space="preserve"> PAGEREF _Toc204242585 \h </w:instrText>
            </w:r>
            <w:r>
              <w:rPr>
                <w:noProof/>
                <w:webHidden/>
              </w:rPr>
            </w:r>
            <w:r>
              <w:rPr>
                <w:noProof/>
                <w:webHidden/>
              </w:rPr>
              <w:fldChar w:fldCharType="separate"/>
            </w:r>
            <w:r w:rsidR="00875014">
              <w:rPr>
                <w:noProof/>
                <w:webHidden/>
              </w:rPr>
              <w:t>158</w:t>
            </w:r>
            <w:r>
              <w:rPr>
                <w:noProof/>
                <w:webHidden/>
              </w:rPr>
              <w:fldChar w:fldCharType="end"/>
            </w:r>
          </w:hyperlink>
        </w:p>
        <w:p w14:paraId="6A1D7B9E" w14:textId="2FDBC204" w:rsidR="00595A5A" w:rsidRDefault="00595A5A">
          <w:pPr>
            <w:pStyle w:val="TOC2"/>
            <w:tabs>
              <w:tab w:val="right" w:leader="dot" w:pos="9350"/>
            </w:tabs>
            <w:rPr>
              <w:noProof/>
            </w:rPr>
          </w:pPr>
          <w:hyperlink w:anchor="_Toc204242586" w:history="1">
            <w:r w:rsidRPr="002228A4">
              <w:rPr>
                <w:rStyle w:val="Hyperlink"/>
                <w:noProof/>
              </w:rPr>
              <w:t>9.4 Privacy of personal information</w:t>
            </w:r>
            <w:r>
              <w:rPr>
                <w:noProof/>
                <w:webHidden/>
              </w:rPr>
              <w:tab/>
            </w:r>
            <w:r>
              <w:rPr>
                <w:noProof/>
                <w:webHidden/>
              </w:rPr>
              <w:fldChar w:fldCharType="begin"/>
            </w:r>
            <w:r>
              <w:rPr>
                <w:noProof/>
                <w:webHidden/>
              </w:rPr>
              <w:instrText xml:space="preserve"> PAGEREF _Toc204242586 \h </w:instrText>
            </w:r>
            <w:r>
              <w:rPr>
                <w:noProof/>
                <w:webHidden/>
              </w:rPr>
            </w:r>
            <w:r>
              <w:rPr>
                <w:noProof/>
                <w:webHidden/>
              </w:rPr>
              <w:fldChar w:fldCharType="separate"/>
            </w:r>
            <w:r w:rsidR="00875014">
              <w:rPr>
                <w:noProof/>
                <w:webHidden/>
              </w:rPr>
              <w:t>158</w:t>
            </w:r>
            <w:r>
              <w:rPr>
                <w:noProof/>
                <w:webHidden/>
              </w:rPr>
              <w:fldChar w:fldCharType="end"/>
            </w:r>
          </w:hyperlink>
        </w:p>
        <w:p w14:paraId="081C3CAF" w14:textId="7B28E691" w:rsidR="00595A5A" w:rsidRDefault="00595A5A">
          <w:pPr>
            <w:pStyle w:val="TOC3"/>
            <w:tabs>
              <w:tab w:val="right" w:leader="dot" w:pos="9350"/>
            </w:tabs>
            <w:rPr>
              <w:noProof/>
            </w:rPr>
          </w:pPr>
          <w:hyperlink w:anchor="_Toc204242587" w:history="1">
            <w:r w:rsidRPr="002228A4">
              <w:rPr>
                <w:rStyle w:val="Hyperlink"/>
                <w:noProof/>
              </w:rPr>
              <w:t>9.4.1 Privacy plan</w:t>
            </w:r>
            <w:r>
              <w:rPr>
                <w:noProof/>
                <w:webHidden/>
              </w:rPr>
              <w:tab/>
            </w:r>
            <w:r>
              <w:rPr>
                <w:noProof/>
                <w:webHidden/>
              </w:rPr>
              <w:fldChar w:fldCharType="begin"/>
            </w:r>
            <w:r>
              <w:rPr>
                <w:noProof/>
                <w:webHidden/>
              </w:rPr>
              <w:instrText xml:space="preserve"> PAGEREF _Toc204242587 \h </w:instrText>
            </w:r>
            <w:r>
              <w:rPr>
                <w:noProof/>
                <w:webHidden/>
              </w:rPr>
            </w:r>
            <w:r>
              <w:rPr>
                <w:noProof/>
                <w:webHidden/>
              </w:rPr>
              <w:fldChar w:fldCharType="separate"/>
            </w:r>
            <w:r w:rsidR="00875014">
              <w:rPr>
                <w:noProof/>
                <w:webHidden/>
              </w:rPr>
              <w:t>158</w:t>
            </w:r>
            <w:r>
              <w:rPr>
                <w:noProof/>
                <w:webHidden/>
              </w:rPr>
              <w:fldChar w:fldCharType="end"/>
            </w:r>
          </w:hyperlink>
        </w:p>
        <w:p w14:paraId="3E50C8B6" w14:textId="1A253603" w:rsidR="00595A5A" w:rsidRDefault="00595A5A">
          <w:pPr>
            <w:pStyle w:val="TOC3"/>
            <w:tabs>
              <w:tab w:val="right" w:leader="dot" w:pos="9350"/>
            </w:tabs>
            <w:rPr>
              <w:noProof/>
            </w:rPr>
          </w:pPr>
          <w:hyperlink w:anchor="_Toc204242588" w:history="1">
            <w:r w:rsidRPr="002228A4">
              <w:rPr>
                <w:rStyle w:val="Hyperlink"/>
                <w:noProof/>
              </w:rPr>
              <w:t>9.4.2 Information treated as private</w:t>
            </w:r>
            <w:r>
              <w:rPr>
                <w:noProof/>
                <w:webHidden/>
              </w:rPr>
              <w:tab/>
            </w:r>
            <w:r>
              <w:rPr>
                <w:noProof/>
                <w:webHidden/>
              </w:rPr>
              <w:fldChar w:fldCharType="begin"/>
            </w:r>
            <w:r>
              <w:rPr>
                <w:noProof/>
                <w:webHidden/>
              </w:rPr>
              <w:instrText xml:space="preserve"> PAGEREF _Toc204242588 \h </w:instrText>
            </w:r>
            <w:r>
              <w:rPr>
                <w:noProof/>
                <w:webHidden/>
              </w:rPr>
            </w:r>
            <w:r>
              <w:rPr>
                <w:noProof/>
                <w:webHidden/>
              </w:rPr>
              <w:fldChar w:fldCharType="separate"/>
            </w:r>
            <w:r w:rsidR="00875014">
              <w:rPr>
                <w:noProof/>
                <w:webHidden/>
              </w:rPr>
              <w:t>158</w:t>
            </w:r>
            <w:r>
              <w:rPr>
                <w:noProof/>
                <w:webHidden/>
              </w:rPr>
              <w:fldChar w:fldCharType="end"/>
            </w:r>
          </w:hyperlink>
        </w:p>
        <w:p w14:paraId="3C30BE5E" w14:textId="2EE1A67C" w:rsidR="00595A5A" w:rsidRDefault="00595A5A">
          <w:pPr>
            <w:pStyle w:val="TOC3"/>
            <w:tabs>
              <w:tab w:val="right" w:leader="dot" w:pos="9350"/>
            </w:tabs>
            <w:rPr>
              <w:noProof/>
            </w:rPr>
          </w:pPr>
          <w:hyperlink w:anchor="_Toc204242589" w:history="1">
            <w:r w:rsidRPr="002228A4">
              <w:rPr>
                <w:rStyle w:val="Hyperlink"/>
                <w:noProof/>
              </w:rPr>
              <w:t>9.4.3 Information not deemed private</w:t>
            </w:r>
            <w:r>
              <w:rPr>
                <w:noProof/>
                <w:webHidden/>
              </w:rPr>
              <w:tab/>
            </w:r>
            <w:r>
              <w:rPr>
                <w:noProof/>
                <w:webHidden/>
              </w:rPr>
              <w:fldChar w:fldCharType="begin"/>
            </w:r>
            <w:r>
              <w:rPr>
                <w:noProof/>
                <w:webHidden/>
              </w:rPr>
              <w:instrText xml:space="preserve"> PAGEREF _Toc204242589 \h </w:instrText>
            </w:r>
            <w:r>
              <w:rPr>
                <w:noProof/>
                <w:webHidden/>
              </w:rPr>
            </w:r>
            <w:r>
              <w:rPr>
                <w:noProof/>
                <w:webHidden/>
              </w:rPr>
              <w:fldChar w:fldCharType="separate"/>
            </w:r>
            <w:r w:rsidR="00875014">
              <w:rPr>
                <w:noProof/>
                <w:webHidden/>
              </w:rPr>
              <w:t>158</w:t>
            </w:r>
            <w:r>
              <w:rPr>
                <w:noProof/>
                <w:webHidden/>
              </w:rPr>
              <w:fldChar w:fldCharType="end"/>
            </w:r>
          </w:hyperlink>
        </w:p>
        <w:p w14:paraId="3503E43B" w14:textId="5DCD02FC" w:rsidR="00595A5A" w:rsidRDefault="00595A5A">
          <w:pPr>
            <w:pStyle w:val="TOC3"/>
            <w:tabs>
              <w:tab w:val="right" w:leader="dot" w:pos="9350"/>
            </w:tabs>
            <w:rPr>
              <w:noProof/>
            </w:rPr>
          </w:pPr>
          <w:hyperlink w:anchor="_Toc204242590" w:history="1">
            <w:r w:rsidRPr="002228A4">
              <w:rPr>
                <w:rStyle w:val="Hyperlink"/>
                <w:noProof/>
              </w:rPr>
              <w:t>9.4.4 Responsibility to protect private information</w:t>
            </w:r>
            <w:r>
              <w:rPr>
                <w:noProof/>
                <w:webHidden/>
              </w:rPr>
              <w:tab/>
            </w:r>
            <w:r>
              <w:rPr>
                <w:noProof/>
                <w:webHidden/>
              </w:rPr>
              <w:fldChar w:fldCharType="begin"/>
            </w:r>
            <w:r>
              <w:rPr>
                <w:noProof/>
                <w:webHidden/>
              </w:rPr>
              <w:instrText xml:space="preserve"> PAGEREF _Toc204242590 \h </w:instrText>
            </w:r>
            <w:r>
              <w:rPr>
                <w:noProof/>
                <w:webHidden/>
              </w:rPr>
            </w:r>
            <w:r>
              <w:rPr>
                <w:noProof/>
                <w:webHidden/>
              </w:rPr>
              <w:fldChar w:fldCharType="separate"/>
            </w:r>
            <w:r w:rsidR="00875014">
              <w:rPr>
                <w:noProof/>
                <w:webHidden/>
              </w:rPr>
              <w:t>158</w:t>
            </w:r>
            <w:r>
              <w:rPr>
                <w:noProof/>
                <w:webHidden/>
              </w:rPr>
              <w:fldChar w:fldCharType="end"/>
            </w:r>
          </w:hyperlink>
        </w:p>
        <w:p w14:paraId="71577B3B" w14:textId="7FCFB087" w:rsidR="00595A5A" w:rsidRDefault="00595A5A">
          <w:pPr>
            <w:pStyle w:val="TOC3"/>
            <w:tabs>
              <w:tab w:val="right" w:leader="dot" w:pos="9350"/>
            </w:tabs>
            <w:rPr>
              <w:noProof/>
            </w:rPr>
          </w:pPr>
          <w:hyperlink w:anchor="_Toc204242591" w:history="1">
            <w:r w:rsidRPr="002228A4">
              <w:rPr>
                <w:rStyle w:val="Hyperlink"/>
                <w:noProof/>
              </w:rPr>
              <w:t>9.4.5 Notice and consent to use private information</w:t>
            </w:r>
            <w:r>
              <w:rPr>
                <w:noProof/>
                <w:webHidden/>
              </w:rPr>
              <w:tab/>
            </w:r>
            <w:r>
              <w:rPr>
                <w:noProof/>
                <w:webHidden/>
              </w:rPr>
              <w:fldChar w:fldCharType="begin"/>
            </w:r>
            <w:r>
              <w:rPr>
                <w:noProof/>
                <w:webHidden/>
              </w:rPr>
              <w:instrText xml:space="preserve"> PAGEREF _Toc204242591 \h </w:instrText>
            </w:r>
            <w:r>
              <w:rPr>
                <w:noProof/>
                <w:webHidden/>
              </w:rPr>
            </w:r>
            <w:r>
              <w:rPr>
                <w:noProof/>
                <w:webHidden/>
              </w:rPr>
              <w:fldChar w:fldCharType="separate"/>
            </w:r>
            <w:r w:rsidR="00875014">
              <w:rPr>
                <w:noProof/>
                <w:webHidden/>
              </w:rPr>
              <w:t>158</w:t>
            </w:r>
            <w:r>
              <w:rPr>
                <w:noProof/>
                <w:webHidden/>
              </w:rPr>
              <w:fldChar w:fldCharType="end"/>
            </w:r>
          </w:hyperlink>
        </w:p>
        <w:p w14:paraId="441F716E" w14:textId="63A124FE" w:rsidR="00595A5A" w:rsidRDefault="00595A5A">
          <w:pPr>
            <w:pStyle w:val="TOC3"/>
            <w:tabs>
              <w:tab w:val="right" w:leader="dot" w:pos="9350"/>
            </w:tabs>
            <w:rPr>
              <w:noProof/>
            </w:rPr>
          </w:pPr>
          <w:hyperlink w:anchor="_Toc204242592" w:history="1">
            <w:r w:rsidRPr="002228A4">
              <w:rPr>
                <w:rStyle w:val="Hyperlink"/>
                <w:noProof/>
              </w:rPr>
              <w:t>9.4.6 Disclosure pursuant to judicial or administrative process</w:t>
            </w:r>
            <w:r>
              <w:rPr>
                <w:noProof/>
                <w:webHidden/>
              </w:rPr>
              <w:tab/>
            </w:r>
            <w:r>
              <w:rPr>
                <w:noProof/>
                <w:webHidden/>
              </w:rPr>
              <w:fldChar w:fldCharType="begin"/>
            </w:r>
            <w:r>
              <w:rPr>
                <w:noProof/>
                <w:webHidden/>
              </w:rPr>
              <w:instrText xml:space="preserve"> PAGEREF _Toc204242592 \h </w:instrText>
            </w:r>
            <w:r>
              <w:rPr>
                <w:noProof/>
                <w:webHidden/>
              </w:rPr>
            </w:r>
            <w:r>
              <w:rPr>
                <w:noProof/>
                <w:webHidden/>
              </w:rPr>
              <w:fldChar w:fldCharType="separate"/>
            </w:r>
            <w:r w:rsidR="00875014">
              <w:rPr>
                <w:noProof/>
                <w:webHidden/>
              </w:rPr>
              <w:t>158</w:t>
            </w:r>
            <w:r>
              <w:rPr>
                <w:noProof/>
                <w:webHidden/>
              </w:rPr>
              <w:fldChar w:fldCharType="end"/>
            </w:r>
          </w:hyperlink>
        </w:p>
        <w:p w14:paraId="054F717D" w14:textId="1DEE9074" w:rsidR="00595A5A" w:rsidRDefault="00595A5A">
          <w:pPr>
            <w:pStyle w:val="TOC3"/>
            <w:tabs>
              <w:tab w:val="right" w:leader="dot" w:pos="9350"/>
            </w:tabs>
            <w:rPr>
              <w:noProof/>
            </w:rPr>
          </w:pPr>
          <w:hyperlink w:anchor="_Toc204242593" w:history="1">
            <w:r w:rsidRPr="002228A4">
              <w:rPr>
                <w:rStyle w:val="Hyperlink"/>
                <w:noProof/>
              </w:rPr>
              <w:t>9.4.7 Other information disclosure circumstances</w:t>
            </w:r>
            <w:r>
              <w:rPr>
                <w:noProof/>
                <w:webHidden/>
              </w:rPr>
              <w:tab/>
            </w:r>
            <w:r>
              <w:rPr>
                <w:noProof/>
                <w:webHidden/>
              </w:rPr>
              <w:fldChar w:fldCharType="begin"/>
            </w:r>
            <w:r>
              <w:rPr>
                <w:noProof/>
                <w:webHidden/>
              </w:rPr>
              <w:instrText xml:space="preserve"> PAGEREF _Toc204242593 \h </w:instrText>
            </w:r>
            <w:r>
              <w:rPr>
                <w:noProof/>
                <w:webHidden/>
              </w:rPr>
            </w:r>
            <w:r>
              <w:rPr>
                <w:noProof/>
                <w:webHidden/>
              </w:rPr>
              <w:fldChar w:fldCharType="separate"/>
            </w:r>
            <w:r w:rsidR="00875014">
              <w:rPr>
                <w:noProof/>
                <w:webHidden/>
              </w:rPr>
              <w:t>158</w:t>
            </w:r>
            <w:r>
              <w:rPr>
                <w:noProof/>
                <w:webHidden/>
              </w:rPr>
              <w:fldChar w:fldCharType="end"/>
            </w:r>
          </w:hyperlink>
        </w:p>
        <w:p w14:paraId="53C18ACC" w14:textId="7CFA4E21" w:rsidR="00595A5A" w:rsidRDefault="00595A5A">
          <w:pPr>
            <w:pStyle w:val="TOC2"/>
            <w:tabs>
              <w:tab w:val="right" w:leader="dot" w:pos="9350"/>
            </w:tabs>
            <w:rPr>
              <w:noProof/>
            </w:rPr>
          </w:pPr>
          <w:hyperlink w:anchor="_Toc204242594" w:history="1">
            <w:r w:rsidRPr="002228A4">
              <w:rPr>
                <w:rStyle w:val="Hyperlink"/>
                <w:noProof/>
              </w:rPr>
              <w:t>9.5 Intellectual property rights</w:t>
            </w:r>
            <w:r>
              <w:rPr>
                <w:noProof/>
                <w:webHidden/>
              </w:rPr>
              <w:tab/>
            </w:r>
            <w:r>
              <w:rPr>
                <w:noProof/>
                <w:webHidden/>
              </w:rPr>
              <w:fldChar w:fldCharType="begin"/>
            </w:r>
            <w:r>
              <w:rPr>
                <w:noProof/>
                <w:webHidden/>
              </w:rPr>
              <w:instrText xml:space="preserve"> PAGEREF _Toc204242594 \h </w:instrText>
            </w:r>
            <w:r>
              <w:rPr>
                <w:noProof/>
                <w:webHidden/>
              </w:rPr>
            </w:r>
            <w:r>
              <w:rPr>
                <w:noProof/>
                <w:webHidden/>
              </w:rPr>
              <w:fldChar w:fldCharType="separate"/>
            </w:r>
            <w:r w:rsidR="00875014">
              <w:rPr>
                <w:noProof/>
                <w:webHidden/>
              </w:rPr>
              <w:t>159</w:t>
            </w:r>
            <w:r>
              <w:rPr>
                <w:noProof/>
                <w:webHidden/>
              </w:rPr>
              <w:fldChar w:fldCharType="end"/>
            </w:r>
          </w:hyperlink>
        </w:p>
        <w:p w14:paraId="42F68B67" w14:textId="350D5ABB" w:rsidR="00595A5A" w:rsidRDefault="00595A5A">
          <w:pPr>
            <w:pStyle w:val="TOC2"/>
            <w:tabs>
              <w:tab w:val="right" w:leader="dot" w:pos="9350"/>
            </w:tabs>
            <w:rPr>
              <w:noProof/>
            </w:rPr>
          </w:pPr>
          <w:hyperlink w:anchor="_Toc204242595" w:history="1">
            <w:r w:rsidRPr="002228A4">
              <w:rPr>
                <w:rStyle w:val="Hyperlink"/>
                <w:noProof/>
              </w:rPr>
              <w:t>9.6 Representations and warranties</w:t>
            </w:r>
            <w:r>
              <w:rPr>
                <w:noProof/>
                <w:webHidden/>
              </w:rPr>
              <w:tab/>
            </w:r>
            <w:r>
              <w:rPr>
                <w:noProof/>
                <w:webHidden/>
              </w:rPr>
              <w:fldChar w:fldCharType="begin"/>
            </w:r>
            <w:r>
              <w:rPr>
                <w:noProof/>
                <w:webHidden/>
              </w:rPr>
              <w:instrText xml:space="preserve"> PAGEREF _Toc204242595 \h </w:instrText>
            </w:r>
            <w:r>
              <w:rPr>
                <w:noProof/>
                <w:webHidden/>
              </w:rPr>
            </w:r>
            <w:r>
              <w:rPr>
                <w:noProof/>
                <w:webHidden/>
              </w:rPr>
              <w:fldChar w:fldCharType="separate"/>
            </w:r>
            <w:r w:rsidR="00875014">
              <w:rPr>
                <w:noProof/>
                <w:webHidden/>
              </w:rPr>
              <w:t>159</w:t>
            </w:r>
            <w:r>
              <w:rPr>
                <w:noProof/>
                <w:webHidden/>
              </w:rPr>
              <w:fldChar w:fldCharType="end"/>
            </w:r>
          </w:hyperlink>
        </w:p>
        <w:p w14:paraId="074EB95A" w14:textId="2EC3FBE0" w:rsidR="00595A5A" w:rsidRDefault="00595A5A">
          <w:pPr>
            <w:pStyle w:val="TOC3"/>
            <w:tabs>
              <w:tab w:val="right" w:leader="dot" w:pos="9350"/>
            </w:tabs>
            <w:rPr>
              <w:noProof/>
            </w:rPr>
          </w:pPr>
          <w:hyperlink w:anchor="_Toc204242596" w:history="1">
            <w:r w:rsidRPr="002228A4">
              <w:rPr>
                <w:rStyle w:val="Hyperlink"/>
                <w:noProof/>
              </w:rPr>
              <w:t>9.6.1 CA representations and warranties</w:t>
            </w:r>
            <w:r>
              <w:rPr>
                <w:noProof/>
                <w:webHidden/>
              </w:rPr>
              <w:tab/>
            </w:r>
            <w:r>
              <w:rPr>
                <w:noProof/>
                <w:webHidden/>
              </w:rPr>
              <w:fldChar w:fldCharType="begin"/>
            </w:r>
            <w:r>
              <w:rPr>
                <w:noProof/>
                <w:webHidden/>
              </w:rPr>
              <w:instrText xml:space="preserve"> PAGEREF _Toc204242596 \h </w:instrText>
            </w:r>
            <w:r>
              <w:rPr>
                <w:noProof/>
                <w:webHidden/>
              </w:rPr>
            </w:r>
            <w:r>
              <w:rPr>
                <w:noProof/>
                <w:webHidden/>
              </w:rPr>
              <w:fldChar w:fldCharType="separate"/>
            </w:r>
            <w:r w:rsidR="00875014">
              <w:rPr>
                <w:noProof/>
                <w:webHidden/>
              </w:rPr>
              <w:t>159</w:t>
            </w:r>
            <w:r>
              <w:rPr>
                <w:noProof/>
                <w:webHidden/>
              </w:rPr>
              <w:fldChar w:fldCharType="end"/>
            </w:r>
          </w:hyperlink>
        </w:p>
        <w:p w14:paraId="72295762" w14:textId="0B876738" w:rsidR="00595A5A" w:rsidRDefault="00595A5A">
          <w:pPr>
            <w:pStyle w:val="TOC3"/>
            <w:tabs>
              <w:tab w:val="right" w:leader="dot" w:pos="9350"/>
            </w:tabs>
            <w:rPr>
              <w:noProof/>
            </w:rPr>
          </w:pPr>
          <w:hyperlink w:anchor="_Toc204242597" w:history="1">
            <w:r w:rsidRPr="002228A4">
              <w:rPr>
                <w:rStyle w:val="Hyperlink"/>
                <w:noProof/>
              </w:rPr>
              <w:t>9.6.2 RA representations and warranties</w:t>
            </w:r>
            <w:r>
              <w:rPr>
                <w:noProof/>
                <w:webHidden/>
              </w:rPr>
              <w:tab/>
            </w:r>
            <w:r>
              <w:rPr>
                <w:noProof/>
                <w:webHidden/>
              </w:rPr>
              <w:fldChar w:fldCharType="begin"/>
            </w:r>
            <w:r>
              <w:rPr>
                <w:noProof/>
                <w:webHidden/>
              </w:rPr>
              <w:instrText xml:space="preserve"> PAGEREF _Toc204242597 \h </w:instrText>
            </w:r>
            <w:r>
              <w:rPr>
                <w:noProof/>
                <w:webHidden/>
              </w:rPr>
            </w:r>
            <w:r>
              <w:rPr>
                <w:noProof/>
                <w:webHidden/>
              </w:rPr>
              <w:fldChar w:fldCharType="separate"/>
            </w:r>
            <w:r w:rsidR="00875014">
              <w:rPr>
                <w:noProof/>
                <w:webHidden/>
              </w:rPr>
              <w:t>160</w:t>
            </w:r>
            <w:r>
              <w:rPr>
                <w:noProof/>
                <w:webHidden/>
              </w:rPr>
              <w:fldChar w:fldCharType="end"/>
            </w:r>
          </w:hyperlink>
        </w:p>
        <w:p w14:paraId="370A3274" w14:textId="6E58BDF4" w:rsidR="00595A5A" w:rsidRDefault="00595A5A">
          <w:pPr>
            <w:pStyle w:val="TOC3"/>
            <w:tabs>
              <w:tab w:val="right" w:leader="dot" w:pos="9350"/>
            </w:tabs>
            <w:rPr>
              <w:noProof/>
            </w:rPr>
          </w:pPr>
          <w:hyperlink w:anchor="_Toc204242598" w:history="1">
            <w:r w:rsidRPr="002228A4">
              <w:rPr>
                <w:rStyle w:val="Hyperlink"/>
                <w:noProof/>
              </w:rPr>
              <w:t>9.6.3 Subscriber representations and warranties</w:t>
            </w:r>
            <w:r>
              <w:rPr>
                <w:noProof/>
                <w:webHidden/>
              </w:rPr>
              <w:tab/>
            </w:r>
            <w:r>
              <w:rPr>
                <w:noProof/>
                <w:webHidden/>
              </w:rPr>
              <w:fldChar w:fldCharType="begin"/>
            </w:r>
            <w:r>
              <w:rPr>
                <w:noProof/>
                <w:webHidden/>
              </w:rPr>
              <w:instrText xml:space="preserve"> PAGEREF _Toc204242598 \h </w:instrText>
            </w:r>
            <w:r>
              <w:rPr>
                <w:noProof/>
                <w:webHidden/>
              </w:rPr>
            </w:r>
            <w:r>
              <w:rPr>
                <w:noProof/>
                <w:webHidden/>
              </w:rPr>
              <w:fldChar w:fldCharType="separate"/>
            </w:r>
            <w:r w:rsidR="00875014">
              <w:rPr>
                <w:noProof/>
                <w:webHidden/>
              </w:rPr>
              <w:t>160</w:t>
            </w:r>
            <w:r>
              <w:rPr>
                <w:noProof/>
                <w:webHidden/>
              </w:rPr>
              <w:fldChar w:fldCharType="end"/>
            </w:r>
          </w:hyperlink>
        </w:p>
        <w:p w14:paraId="1D3E5CB1" w14:textId="7F59E0F1" w:rsidR="00595A5A" w:rsidRDefault="00595A5A">
          <w:pPr>
            <w:pStyle w:val="TOC3"/>
            <w:tabs>
              <w:tab w:val="right" w:leader="dot" w:pos="9350"/>
            </w:tabs>
            <w:rPr>
              <w:noProof/>
            </w:rPr>
          </w:pPr>
          <w:hyperlink w:anchor="_Toc204242599" w:history="1">
            <w:r w:rsidRPr="002228A4">
              <w:rPr>
                <w:rStyle w:val="Hyperlink"/>
                <w:noProof/>
              </w:rPr>
              <w:t>9.6.4 Relying party representations and warranties</w:t>
            </w:r>
            <w:r>
              <w:rPr>
                <w:noProof/>
                <w:webHidden/>
              </w:rPr>
              <w:tab/>
            </w:r>
            <w:r>
              <w:rPr>
                <w:noProof/>
                <w:webHidden/>
              </w:rPr>
              <w:fldChar w:fldCharType="begin"/>
            </w:r>
            <w:r>
              <w:rPr>
                <w:noProof/>
                <w:webHidden/>
              </w:rPr>
              <w:instrText xml:space="preserve"> PAGEREF _Toc204242599 \h </w:instrText>
            </w:r>
            <w:r>
              <w:rPr>
                <w:noProof/>
                <w:webHidden/>
              </w:rPr>
            </w:r>
            <w:r>
              <w:rPr>
                <w:noProof/>
                <w:webHidden/>
              </w:rPr>
              <w:fldChar w:fldCharType="separate"/>
            </w:r>
            <w:r w:rsidR="00875014">
              <w:rPr>
                <w:noProof/>
                <w:webHidden/>
              </w:rPr>
              <w:t>162</w:t>
            </w:r>
            <w:r>
              <w:rPr>
                <w:noProof/>
                <w:webHidden/>
              </w:rPr>
              <w:fldChar w:fldCharType="end"/>
            </w:r>
          </w:hyperlink>
        </w:p>
        <w:p w14:paraId="7C76AFE3" w14:textId="3EBBC160" w:rsidR="00595A5A" w:rsidRDefault="00595A5A">
          <w:pPr>
            <w:pStyle w:val="TOC3"/>
            <w:tabs>
              <w:tab w:val="right" w:leader="dot" w:pos="9350"/>
            </w:tabs>
            <w:rPr>
              <w:noProof/>
            </w:rPr>
          </w:pPr>
          <w:hyperlink w:anchor="_Toc204242600" w:history="1">
            <w:r w:rsidRPr="002228A4">
              <w:rPr>
                <w:rStyle w:val="Hyperlink"/>
                <w:noProof/>
              </w:rPr>
              <w:t>9.6.5 Representations and warranties of other participants</w:t>
            </w:r>
            <w:r>
              <w:rPr>
                <w:noProof/>
                <w:webHidden/>
              </w:rPr>
              <w:tab/>
            </w:r>
            <w:r>
              <w:rPr>
                <w:noProof/>
                <w:webHidden/>
              </w:rPr>
              <w:fldChar w:fldCharType="begin"/>
            </w:r>
            <w:r>
              <w:rPr>
                <w:noProof/>
                <w:webHidden/>
              </w:rPr>
              <w:instrText xml:space="preserve"> PAGEREF _Toc204242600 \h </w:instrText>
            </w:r>
            <w:r>
              <w:rPr>
                <w:noProof/>
                <w:webHidden/>
              </w:rPr>
            </w:r>
            <w:r>
              <w:rPr>
                <w:noProof/>
                <w:webHidden/>
              </w:rPr>
              <w:fldChar w:fldCharType="separate"/>
            </w:r>
            <w:r w:rsidR="00875014">
              <w:rPr>
                <w:noProof/>
                <w:webHidden/>
              </w:rPr>
              <w:t>162</w:t>
            </w:r>
            <w:r>
              <w:rPr>
                <w:noProof/>
                <w:webHidden/>
              </w:rPr>
              <w:fldChar w:fldCharType="end"/>
            </w:r>
          </w:hyperlink>
        </w:p>
        <w:p w14:paraId="7046A381" w14:textId="5B52C4DE" w:rsidR="00595A5A" w:rsidRDefault="00595A5A">
          <w:pPr>
            <w:pStyle w:val="TOC2"/>
            <w:tabs>
              <w:tab w:val="right" w:leader="dot" w:pos="9350"/>
            </w:tabs>
            <w:rPr>
              <w:noProof/>
            </w:rPr>
          </w:pPr>
          <w:hyperlink w:anchor="_Toc204242601" w:history="1">
            <w:r w:rsidRPr="002228A4">
              <w:rPr>
                <w:rStyle w:val="Hyperlink"/>
                <w:noProof/>
              </w:rPr>
              <w:t>9.7 Disclaimers of warranties</w:t>
            </w:r>
            <w:r>
              <w:rPr>
                <w:noProof/>
                <w:webHidden/>
              </w:rPr>
              <w:tab/>
            </w:r>
            <w:r>
              <w:rPr>
                <w:noProof/>
                <w:webHidden/>
              </w:rPr>
              <w:fldChar w:fldCharType="begin"/>
            </w:r>
            <w:r>
              <w:rPr>
                <w:noProof/>
                <w:webHidden/>
              </w:rPr>
              <w:instrText xml:space="preserve"> PAGEREF _Toc204242601 \h </w:instrText>
            </w:r>
            <w:r>
              <w:rPr>
                <w:noProof/>
                <w:webHidden/>
              </w:rPr>
            </w:r>
            <w:r>
              <w:rPr>
                <w:noProof/>
                <w:webHidden/>
              </w:rPr>
              <w:fldChar w:fldCharType="separate"/>
            </w:r>
            <w:r w:rsidR="00875014">
              <w:rPr>
                <w:noProof/>
                <w:webHidden/>
              </w:rPr>
              <w:t>162</w:t>
            </w:r>
            <w:r>
              <w:rPr>
                <w:noProof/>
                <w:webHidden/>
              </w:rPr>
              <w:fldChar w:fldCharType="end"/>
            </w:r>
          </w:hyperlink>
        </w:p>
        <w:p w14:paraId="60FB786F" w14:textId="62120865" w:rsidR="00595A5A" w:rsidRDefault="00595A5A">
          <w:pPr>
            <w:pStyle w:val="TOC2"/>
            <w:tabs>
              <w:tab w:val="right" w:leader="dot" w:pos="9350"/>
            </w:tabs>
            <w:rPr>
              <w:noProof/>
            </w:rPr>
          </w:pPr>
          <w:hyperlink w:anchor="_Toc204242602" w:history="1">
            <w:r w:rsidRPr="002228A4">
              <w:rPr>
                <w:rStyle w:val="Hyperlink"/>
                <w:noProof/>
              </w:rPr>
              <w:t>9.8 Limitations of liability</w:t>
            </w:r>
            <w:r>
              <w:rPr>
                <w:noProof/>
                <w:webHidden/>
              </w:rPr>
              <w:tab/>
            </w:r>
            <w:r>
              <w:rPr>
                <w:noProof/>
                <w:webHidden/>
              </w:rPr>
              <w:fldChar w:fldCharType="begin"/>
            </w:r>
            <w:r>
              <w:rPr>
                <w:noProof/>
                <w:webHidden/>
              </w:rPr>
              <w:instrText xml:space="preserve"> PAGEREF _Toc204242602 \h </w:instrText>
            </w:r>
            <w:r>
              <w:rPr>
                <w:noProof/>
                <w:webHidden/>
              </w:rPr>
            </w:r>
            <w:r>
              <w:rPr>
                <w:noProof/>
                <w:webHidden/>
              </w:rPr>
              <w:fldChar w:fldCharType="separate"/>
            </w:r>
            <w:r w:rsidR="00875014">
              <w:rPr>
                <w:noProof/>
                <w:webHidden/>
              </w:rPr>
              <w:t>162</w:t>
            </w:r>
            <w:r>
              <w:rPr>
                <w:noProof/>
                <w:webHidden/>
              </w:rPr>
              <w:fldChar w:fldCharType="end"/>
            </w:r>
          </w:hyperlink>
        </w:p>
        <w:p w14:paraId="2A481BCF" w14:textId="64F7993D" w:rsidR="00595A5A" w:rsidRDefault="00595A5A">
          <w:pPr>
            <w:pStyle w:val="TOC2"/>
            <w:tabs>
              <w:tab w:val="right" w:leader="dot" w:pos="9350"/>
            </w:tabs>
            <w:rPr>
              <w:noProof/>
            </w:rPr>
          </w:pPr>
          <w:hyperlink w:anchor="_Toc204242603" w:history="1">
            <w:r w:rsidRPr="002228A4">
              <w:rPr>
                <w:rStyle w:val="Hyperlink"/>
                <w:noProof/>
              </w:rPr>
              <w:t>9.9 Indemnities</w:t>
            </w:r>
            <w:r>
              <w:rPr>
                <w:noProof/>
                <w:webHidden/>
              </w:rPr>
              <w:tab/>
            </w:r>
            <w:r>
              <w:rPr>
                <w:noProof/>
                <w:webHidden/>
              </w:rPr>
              <w:fldChar w:fldCharType="begin"/>
            </w:r>
            <w:r>
              <w:rPr>
                <w:noProof/>
                <w:webHidden/>
              </w:rPr>
              <w:instrText xml:space="preserve"> PAGEREF _Toc204242603 \h </w:instrText>
            </w:r>
            <w:r>
              <w:rPr>
                <w:noProof/>
                <w:webHidden/>
              </w:rPr>
            </w:r>
            <w:r>
              <w:rPr>
                <w:noProof/>
                <w:webHidden/>
              </w:rPr>
              <w:fldChar w:fldCharType="separate"/>
            </w:r>
            <w:r w:rsidR="00875014">
              <w:rPr>
                <w:noProof/>
                <w:webHidden/>
              </w:rPr>
              <w:t>162</w:t>
            </w:r>
            <w:r>
              <w:rPr>
                <w:noProof/>
                <w:webHidden/>
              </w:rPr>
              <w:fldChar w:fldCharType="end"/>
            </w:r>
          </w:hyperlink>
        </w:p>
        <w:p w14:paraId="2B5F93BD" w14:textId="71F177F3" w:rsidR="00595A5A" w:rsidRDefault="00595A5A">
          <w:pPr>
            <w:pStyle w:val="TOC2"/>
            <w:tabs>
              <w:tab w:val="right" w:leader="dot" w:pos="9350"/>
            </w:tabs>
            <w:rPr>
              <w:noProof/>
            </w:rPr>
          </w:pPr>
          <w:hyperlink w:anchor="_Toc204242604" w:history="1">
            <w:r w:rsidRPr="002228A4">
              <w:rPr>
                <w:rStyle w:val="Hyperlink"/>
                <w:noProof/>
              </w:rPr>
              <w:t>9.10 Term and termination</w:t>
            </w:r>
            <w:r>
              <w:rPr>
                <w:noProof/>
                <w:webHidden/>
              </w:rPr>
              <w:tab/>
            </w:r>
            <w:r>
              <w:rPr>
                <w:noProof/>
                <w:webHidden/>
              </w:rPr>
              <w:fldChar w:fldCharType="begin"/>
            </w:r>
            <w:r>
              <w:rPr>
                <w:noProof/>
                <w:webHidden/>
              </w:rPr>
              <w:instrText xml:space="preserve"> PAGEREF _Toc204242604 \h </w:instrText>
            </w:r>
            <w:r>
              <w:rPr>
                <w:noProof/>
                <w:webHidden/>
              </w:rPr>
            </w:r>
            <w:r>
              <w:rPr>
                <w:noProof/>
                <w:webHidden/>
              </w:rPr>
              <w:fldChar w:fldCharType="separate"/>
            </w:r>
            <w:r w:rsidR="00875014">
              <w:rPr>
                <w:noProof/>
                <w:webHidden/>
              </w:rPr>
              <w:t>163</w:t>
            </w:r>
            <w:r>
              <w:rPr>
                <w:noProof/>
                <w:webHidden/>
              </w:rPr>
              <w:fldChar w:fldCharType="end"/>
            </w:r>
          </w:hyperlink>
        </w:p>
        <w:p w14:paraId="0CB394B4" w14:textId="55295E0D" w:rsidR="00595A5A" w:rsidRDefault="00595A5A">
          <w:pPr>
            <w:pStyle w:val="TOC3"/>
            <w:tabs>
              <w:tab w:val="right" w:leader="dot" w:pos="9350"/>
            </w:tabs>
            <w:rPr>
              <w:noProof/>
            </w:rPr>
          </w:pPr>
          <w:hyperlink w:anchor="_Toc204242605" w:history="1">
            <w:r w:rsidRPr="002228A4">
              <w:rPr>
                <w:rStyle w:val="Hyperlink"/>
                <w:noProof/>
              </w:rPr>
              <w:t>9.10.1 Term</w:t>
            </w:r>
            <w:r>
              <w:rPr>
                <w:noProof/>
                <w:webHidden/>
              </w:rPr>
              <w:tab/>
            </w:r>
            <w:r>
              <w:rPr>
                <w:noProof/>
                <w:webHidden/>
              </w:rPr>
              <w:fldChar w:fldCharType="begin"/>
            </w:r>
            <w:r>
              <w:rPr>
                <w:noProof/>
                <w:webHidden/>
              </w:rPr>
              <w:instrText xml:space="preserve"> PAGEREF _Toc204242605 \h </w:instrText>
            </w:r>
            <w:r>
              <w:rPr>
                <w:noProof/>
                <w:webHidden/>
              </w:rPr>
            </w:r>
            <w:r>
              <w:rPr>
                <w:noProof/>
                <w:webHidden/>
              </w:rPr>
              <w:fldChar w:fldCharType="separate"/>
            </w:r>
            <w:r w:rsidR="00875014">
              <w:rPr>
                <w:noProof/>
                <w:webHidden/>
              </w:rPr>
              <w:t>163</w:t>
            </w:r>
            <w:r>
              <w:rPr>
                <w:noProof/>
                <w:webHidden/>
              </w:rPr>
              <w:fldChar w:fldCharType="end"/>
            </w:r>
          </w:hyperlink>
        </w:p>
        <w:p w14:paraId="605C651A" w14:textId="2A5AFF1E" w:rsidR="00595A5A" w:rsidRDefault="00595A5A">
          <w:pPr>
            <w:pStyle w:val="TOC3"/>
            <w:tabs>
              <w:tab w:val="right" w:leader="dot" w:pos="9350"/>
            </w:tabs>
            <w:rPr>
              <w:noProof/>
            </w:rPr>
          </w:pPr>
          <w:hyperlink w:anchor="_Toc204242606" w:history="1">
            <w:r w:rsidRPr="002228A4">
              <w:rPr>
                <w:rStyle w:val="Hyperlink"/>
                <w:noProof/>
              </w:rPr>
              <w:t>9.10.2 Termination</w:t>
            </w:r>
            <w:r>
              <w:rPr>
                <w:noProof/>
                <w:webHidden/>
              </w:rPr>
              <w:tab/>
            </w:r>
            <w:r>
              <w:rPr>
                <w:noProof/>
                <w:webHidden/>
              </w:rPr>
              <w:fldChar w:fldCharType="begin"/>
            </w:r>
            <w:r>
              <w:rPr>
                <w:noProof/>
                <w:webHidden/>
              </w:rPr>
              <w:instrText xml:space="preserve"> PAGEREF _Toc204242606 \h </w:instrText>
            </w:r>
            <w:r>
              <w:rPr>
                <w:noProof/>
                <w:webHidden/>
              </w:rPr>
            </w:r>
            <w:r>
              <w:rPr>
                <w:noProof/>
                <w:webHidden/>
              </w:rPr>
              <w:fldChar w:fldCharType="separate"/>
            </w:r>
            <w:r w:rsidR="00875014">
              <w:rPr>
                <w:noProof/>
                <w:webHidden/>
              </w:rPr>
              <w:t>163</w:t>
            </w:r>
            <w:r>
              <w:rPr>
                <w:noProof/>
                <w:webHidden/>
              </w:rPr>
              <w:fldChar w:fldCharType="end"/>
            </w:r>
          </w:hyperlink>
        </w:p>
        <w:p w14:paraId="539F7AA0" w14:textId="31AED0B1" w:rsidR="00595A5A" w:rsidRDefault="00595A5A">
          <w:pPr>
            <w:pStyle w:val="TOC3"/>
            <w:tabs>
              <w:tab w:val="right" w:leader="dot" w:pos="9350"/>
            </w:tabs>
            <w:rPr>
              <w:noProof/>
            </w:rPr>
          </w:pPr>
          <w:hyperlink w:anchor="_Toc204242607" w:history="1">
            <w:r w:rsidRPr="002228A4">
              <w:rPr>
                <w:rStyle w:val="Hyperlink"/>
                <w:noProof/>
              </w:rPr>
              <w:t>9.10.3 Effect of termination and survival</w:t>
            </w:r>
            <w:r>
              <w:rPr>
                <w:noProof/>
                <w:webHidden/>
              </w:rPr>
              <w:tab/>
            </w:r>
            <w:r>
              <w:rPr>
                <w:noProof/>
                <w:webHidden/>
              </w:rPr>
              <w:fldChar w:fldCharType="begin"/>
            </w:r>
            <w:r>
              <w:rPr>
                <w:noProof/>
                <w:webHidden/>
              </w:rPr>
              <w:instrText xml:space="preserve"> PAGEREF _Toc204242607 \h </w:instrText>
            </w:r>
            <w:r>
              <w:rPr>
                <w:noProof/>
                <w:webHidden/>
              </w:rPr>
            </w:r>
            <w:r>
              <w:rPr>
                <w:noProof/>
                <w:webHidden/>
              </w:rPr>
              <w:fldChar w:fldCharType="separate"/>
            </w:r>
            <w:r w:rsidR="00875014">
              <w:rPr>
                <w:noProof/>
                <w:webHidden/>
              </w:rPr>
              <w:t>163</w:t>
            </w:r>
            <w:r>
              <w:rPr>
                <w:noProof/>
                <w:webHidden/>
              </w:rPr>
              <w:fldChar w:fldCharType="end"/>
            </w:r>
          </w:hyperlink>
        </w:p>
        <w:p w14:paraId="28302059" w14:textId="0ED99023" w:rsidR="00595A5A" w:rsidRDefault="00595A5A">
          <w:pPr>
            <w:pStyle w:val="TOC2"/>
            <w:tabs>
              <w:tab w:val="right" w:leader="dot" w:pos="9350"/>
            </w:tabs>
            <w:rPr>
              <w:noProof/>
            </w:rPr>
          </w:pPr>
          <w:hyperlink w:anchor="_Toc204242608" w:history="1">
            <w:r w:rsidRPr="002228A4">
              <w:rPr>
                <w:rStyle w:val="Hyperlink"/>
                <w:noProof/>
              </w:rPr>
              <w:t>9.11 Individual notices and communications with participants</w:t>
            </w:r>
            <w:r>
              <w:rPr>
                <w:noProof/>
                <w:webHidden/>
              </w:rPr>
              <w:tab/>
            </w:r>
            <w:r>
              <w:rPr>
                <w:noProof/>
                <w:webHidden/>
              </w:rPr>
              <w:fldChar w:fldCharType="begin"/>
            </w:r>
            <w:r>
              <w:rPr>
                <w:noProof/>
                <w:webHidden/>
              </w:rPr>
              <w:instrText xml:space="preserve"> PAGEREF _Toc204242608 \h </w:instrText>
            </w:r>
            <w:r>
              <w:rPr>
                <w:noProof/>
                <w:webHidden/>
              </w:rPr>
            </w:r>
            <w:r>
              <w:rPr>
                <w:noProof/>
                <w:webHidden/>
              </w:rPr>
              <w:fldChar w:fldCharType="separate"/>
            </w:r>
            <w:r w:rsidR="00875014">
              <w:rPr>
                <w:noProof/>
                <w:webHidden/>
              </w:rPr>
              <w:t>163</w:t>
            </w:r>
            <w:r>
              <w:rPr>
                <w:noProof/>
                <w:webHidden/>
              </w:rPr>
              <w:fldChar w:fldCharType="end"/>
            </w:r>
          </w:hyperlink>
        </w:p>
        <w:p w14:paraId="5955B01A" w14:textId="54BDCB6B" w:rsidR="00595A5A" w:rsidRDefault="00595A5A">
          <w:pPr>
            <w:pStyle w:val="TOC2"/>
            <w:tabs>
              <w:tab w:val="right" w:leader="dot" w:pos="9350"/>
            </w:tabs>
            <w:rPr>
              <w:noProof/>
            </w:rPr>
          </w:pPr>
          <w:hyperlink w:anchor="_Toc204242609" w:history="1">
            <w:r w:rsidRPr="002228A4">
              <w:rPr>
                <w:rStyle w:val="Hyperlink"/>
                <w:noProof/>
              </w:rPr>
              <w:t>9.12 Amendments</w:t>
            </w:r>
            <w:r>
              <w:rPr>
                <w:noProof/>
                <w:webHidden/>
              </w:rPr>
              <w:tab/>
            </w:r>
            <w:r>
              <w:rPr>
                <w:noProof/>
                <w:webHidden/>
              </w:rPr>
              <w:fldChar w:fldCharType="begin"/>
            </w:r>
            <w:r>
              <w:rPr>
                <w:noProof/>
                <w:webHidden/>
              </w:rPr>
              <w:instrText xml:space="preserve"> PAGEREF _Toc204242609 \h </w:instrText>
            </w:r>
            <w:r>
              <w:rPr>
                <w:noProof/>
                <w:webHidden/>
              </w:rPr>
            </w:r>
            <w:r>
              <w:rPr>
                <w:noProof/>
                <w:webHidden/>
              </w:rPr>
              <w:fldChar w:fldCharType="separate"/>
            </w:r>
            <w:r w:rsidR="00875014">
              <w:rPr>
                <w:noProof/>
                <w:webHidden/>
              </w:rPr>
              <w:t>163</w:t>
            </w:r>
            <w:r>
              <w:rPr>
                <w:noProof/>
                <w:webHidden/>
              </w:rPr>
              <w:fldChar w:fldCharType="end"/>
            </w:r>
          </w:hyperlink>
        </w:p>
        <w:p w14:paraId="4751B102" w14:textId="5B211445" w:rsidR="00595A5A" w:rsidRDefault="00595A5A">
          <w:pPr>
            <w:pStyle w:val="TOC3"/>
            <w:tabs>
              <w:tab w:val="right" w:leader="dot" w:pos="9350"/>
            </w:tabs>
            <w:rPr>
              <w:noProof/>
            </w:rPr>
          </w:pPr>
          <w:hyperlink w:anchor="_Toc204242610" w:history="1">
            <w:r w:rsidRPr="002228A4">
              <w:rPr>
                <w:rStyle w:val="Hyperlink"/>
                <w:noProof/>
              </w:rPr>
              <w:t>9.12.1 Procedure for amendment</w:t>
            </w:r>
            <w:r>
              <w:rPr>
                <w:noProof/>
                <w:webHidden/>
              </w:rPr>
              <w:tab/>
            </w:r>
            <w:r>
              <w:rPr>
                <w:noProof/>
                <w:webHidden/>
              </w:rPr>
              <w:fldChar w:fldCharType="begin"/>
            </w:r>
            <w:r>
              <w:rPr>
                <w:noProof/>
                <w:webHidden/>
              </w:rPr>
              <w:instrText xml:space="preserve"> PAGEREF _Toc204242610 \h </w:instrText>
            </w:r>
            <w:r>
              <w:rPr>
                <w:noProof/>
                <w:webHidden/>
              </w:rPr>
            </w:r>
            <w:r>
              <w:rPr>
                <w:noProof/>
                <w:webHidden/>
              </w:rPr>
              <w:fldChar w:fldCharType="separate"/>
            </w:r>
            <w:r w:rsidR="00875014">
              <w:rPr>
                <w:noProof/>
                <w:webHidden/>
              </w:rPr>
              <w:t>163</w:t>
            </w:r>
            <w:r>
              <w:rPr>
                <w:noProof/>
                <w:webHidden/>
              </w:rPr>
              <w:fldChar w:fldCharType="end"/>
            </w:r>
          </w:hyperlink>
        </w:p>
        <w:p w14:paraId="24007238" w14:textId="4BAED4F7" w:rsidR="00595A5A" w:rsidRDefault="00595A5A">
          <w:pPr>
            <w:pStyle w:val="TOC3"/>
            <w:tabs>
              <w:tab w:val="right" w:leader="dot" w:pos="9350"/>
            </w:tabs>
            <w:rPr>
              <w:noProof/>
            </w:rPr>
          </w:pPr>
          <w:hyperlink w:anchor="_Toc204242611" w:history="1">
            <w:r w:rsidRPr="002228A4">
              <w:rPr>
                <w:rStyle w:val="Hyperlink"/>
                <w:noProof/>
              </w:rPr>
              <w:t>9.12.2 Notification mechanism and period</w:t>
            </w:r>
            <w:r>
              <w:rPr>
                <w:noProof/>
                <w:webHidden/>
              </w:rPr>
              <w:tab/>
            </w:r>
            <w:r>
              <w:rPr>
                <w:noProof/>
                <w:webHidden/>
              </w:rPr>
              <w:fldChar w:fldCharType="begin"/>
            </w:r>
            <w:r>
              <w:rPr>
                <w:noProof/>
                <w:webHidden/>
              </w:rPr>
              <w:instrText xml:space="preserve"> PAGEREF _Toc204242611 \h </w:instrText>
            </w:r>
            <w:r>
              <w:rPr>
                <w:noProof/>
                <w:webHidden/>
              </w:rPr>
            </w:r>
            <w:r>
              <w:rPr>
                <w:noProof/>
                <w:webHidden/>
              </w:rPr>
              <w:fldChar w:fldCharType="separate"/>
            </w:r>
            <w:r w:rsidR="00875014">
              <w:rPr>
                <w:noProof/>
                <w:webHidden/>
              </w:rPr>
              <w:t>163</w:t>
            </w:r>
            <w:r>
              <w:rPr>
                <w:noProof/>
                <w:webHidden/>
              </w:rPr>
              <w:fldChar w:fldCharType="end"/>
            </w:r>
          </w:hyperlink>
        </w:p>
        <w:p w14:paraId="402A95AD" w14:textId="0F5D5E20" w:rsidR="00595A5A" w:rsidRDefault="00595A5A">
          <w:pPr>
            <w:pStyle w:val="TOC3"/>
            <w:tabs>
              <w:tab w:val="right" w:leader="dot" w:pos="9350"/>
            </w:tabs>
            <w:rPr>
              <w:noProof/>
            </w:rPr>
          </w:pPr>
          <w:hyperlink w:anchor="_Toc204242612" w:history="1">
            <w:r w:rsidRPr="002228A4">
              <w:rPr>
                <w:rStyle w:val="Hyperlink"/>
                <w:noProof/>
              </w:rPr>
              <w:t>9.12.3 Circumstances under which OID must be changed</w:t>
            </w:r>
            <w:r>
              <w:rPr>
                <w:noProof/>
                <w:webHidden/>
              </w:rPr>
              <w:tab/>
            </w:r>
            <w:r>
              <w:rPr>
                <w:noProof/>
                <w:webHidden/>
              </w:rPr>
              <w:fldChar w:fldCharType="begin"/>
            </w:r>
            <w:r>
              <w:rPr>
                <w:noProof/>
                <w:webHidden/>
              </w:rPr>
              <w:instrText xml:space="preserve"> PAGEREF _Toc204242612 \h </w:instrText>
            </w:r>
            <w:r>
              <w:rPr>
                <w:noProof/>
                <w:webHidden/>
              </w:rPr>
            </w:r>
            <w:r>
              <w:rPr>
                <w:noProof/>
                <w:webHidden/>
              </w:rPr>
              <w:fldChar w:fldCharType="separate"/>
            </w:r>
            <w:r w:rsidR="00875014">
              <w:rPr>
                <w:noProof/>
                <w:webHidden/>
              </w:rPr>
              <w:t>163</w:t>
            </w:r>
            <w:r>
              <w:rPr>
                <w:noProof/>
                <w:webHidden/>
              </w:rPr>
              <w:fldChar w:fldCharType="end"/>
            </w:r>
          </w:hyperlink>
        </w:p>
        <w:p w14:paraId="3CBCE4B1" w14:textId="2C284F08" w:rsidR="00595A5A" w:rsidRDefault="00595A5A">
          <w:pPr>
            <w:pStyle w:val="TOC2"/>
            <w:tabs>
              <w:tab w:val="right" w:leader="dot" w:pos="9350"/>
            </w:tabs>
            <w:rPr>
              <w:noProof/>
            </w:rPr>
          </w:pPr>
          <w:hyperlink w:anchor="_Toc204242613" w:history="1">
            <w:r w:rsidRPr="002228A4">
              <w:rPr>
                <w:rStyle w:val="Hyperlink"/>
                <w:noProof/>
              </w:rPr>
              <w:t>9.13 Dispute resolution provisions</w:t>
            </w:r>
            <w:r>
              <w:rPr>
                <w:noProof/>
                <w:webHidden/>
              </w:rPr>
              <w:tab/>
            </w:r>
            <w:r>
              <w:rPr>
                <w:noProof/>
                <w:webHidden/>
              </w:rPr>
              <w:fldChar w:fldCharType="begin"/>
            </w:r>
            <w:r>
              <w:rPr>
                <w:noProof/>
                <w:webHidden/>
              </w:rPr>
              <w:instrText xml:space="preserve"> PAGEREF _Toc204242613 \h </w:instrText>
            </w:r>
            <w:r>
              <w:rPr>
                <w:noProof/>
                <w:webHidden/>
              </w:rPr>
            </w:r>
            <w:r>
              <w:rPr>
                <w:noProof/>
                <w:webHidden/>
              </w:rPr>
              <w:fldChar w:fldCharType="separate"/>
            </w:r>
            <w:r w:rsidR="00875014">
              <w:rPr>
                <w:noProof/>
                <w:webHidden/>
              </w:rPr>
              <w:t>163</w:t>
            </w:r>
            <w:r>
              <w:rPr>
                <w:noProof/>
                <w:webHidden/>
              </w:rPr>
              <w:fldChar w:fldCharType="end"/>
            </w:r>
          </w:hyperlink>
        </w:p>
        <w:p w14:paraId="359E21C9" w14:textId="5F1F8C71" w:rsidR="00595A5A" w:rsidRDefault="00595A5A">
          <w:pPr>
            <w:pStyle w:val="TOC2"/>
            <w:tabs>
              <w:tab w:val="right" w:leader="dot" w:pos="9350"/>
            </w:tabs>
            <w:rPr>
              <w:noProof/>
            </w:rPr>
          </w:pPr>
          <w:hyperlink w:anchor="_Toc204242614" w:history="1">
            <w:r w:rsidRPr="002228A4">
              <w:rPr>
                <w:rStyle w:val="Hyperlink"/>
                <w:noProof/>
              </w:rPr>
              <w:t>9.14 Governing law</w:t>
            </w:r>
            <w:r>
              <w:rPr>
                <w:noProof/>
                <w:webHidden/>
              </w:rPr>
              <w:tab/>
            </w:r>
            <w:r>
              <w:rPr>
                <w:noProof/>
                <w:webHidden/>
              </w:rPr>
              <w:fldChar w:fldCharType="begin"/>
            </w:r>
            <w:r>
              <w:rPr>
                <w:noProof/>
                <w:webHidden/>
              </w:rPr>
              <w:instrText xml:space="preserve"> PAGEREF _Toc204242614 \h </w:instrText>
            </w:r>
            <w:r>
              <w:rPr>
                <w:noProof/>
                <w:webHidden/>
              </w:rPr>
            </w:r>
            <w:r>
              <w:rPr>
                <w:noProof/>
                <w:webHidden/>
              </w:rPr>
              <w:fldChar w:fldCharType="separate"/>
            </w:r>
            <w:r w:rsidR="00875014">
              <w:rPr>
                <w:noProof/>
                <w:webHidden/>
              </w:rPr>
              <w:t>163</w:t>
            </w:r>
            <w:r>
              <w:rPr>
                <w:noProof/>
                <w:webHidden/>
              </w:rPr>
              <w:fldChar w:fldCharType="end"/>
            </w:r>
          </w:hyperlink>
        </w:p>
        <w:p w14:paraId="0E82DA70" w14:textId="538E99EC" w:rsidR="00595A5A" w:rsidRDefault="00595A5A">
          <w:pPr>
            <w:pStyle w:val="TOC2"/>
            <w:tabs>
              <w:tab w:val="right" w:leader="dot" w:pos="9350"/>
            </w:tabs>
            <w:rPr>
              <w:noProof/>
            </w:rPr>
          </w:pPr>
          <w:hyperlink w:anchor="_Toc204242615" w:history="1">
            <w:r w:rsidRPr="002228A4">
              <w:rPr>
                <w:rStyle w:val="Hyperlink"/>
                <w:noProof/>
              </w:rPr>
              <w:t>9.15 Compliance with applicable law</w:t>
            </w:r>
            <w:r>
              <w:rPr>
                <w:noProof/>
                <w:webHidden/>
              </w:rPr>
              <w:tab/>
            </w:r>
            <w:r>
              <w:rPr>
                <w:noProof/>
                <w:webHidden/>
              </w:rPr>
              <w:fldChar w:fldCharType="begin"/>
            </w:r>
            <w:r>
              <w:rPr>
                <w:noProof/>
                <w:webHidden/>
              </w:rPr>
              <w:instrText xml:space="preserve"> PAGEREF _Toc204242615 \h </w:instrText>
            </w:r>
            <w:r>
              <w:rPr>
                <w:noProof/>
                <w:webHidden/>
              </w:rPr>
            </w:r>
            <w:r>
              <w:rPr>
                <w:noProof/>
                <w:webHidden/>
              </w:rPr>
              <w:fldChar w:fldCharType="separate"/>
            </w:r>
            <w:r w:rsidR="00875014">
              <w:rPr>
                <w:noProof/>
                <w:webHidden/>
              </w:rPr>
              <w:t>163</w:t>
            </w:r>
            <w:r>
              <w:rPr>
                <w:noProof/>
                <w:webHidden/>
              </w:rPr>
              <w:fldChar w:fldCharType="end"/>
            </w:r>
          </w:hyperlink>
        </w:p>
        <w:p w14:paraId="4D02B9ED" w14:textId="3081C99F" w:rsidR="00595A5A" w:rsidRDefault="00595A5A">
          <w:pPr>
            <w:pStyle w:val="TOC2"/>
            <w:tabs>
              <w:tab w:val="right" w:leader="dot" w:pos="9350"/>
            </w:tabs>
            <w:rPr>
              <w:noProof/>
            </w:rPr>
          </w:pPr>
          <w:hyperlink w:anchor="_Toc204242616" w:history="1">
            <w:r w:rsidRPr="002228A4">
              <w:rPr>
                <w:rStyle w:val="Hyperlink"/>
                <w:noProof/>
              </w:rPr>
              <w:t>9.16 Miscellaneous provisions</w:t>
            </w:r>
            <w:r>
              <w:rPr>
                <w:noProof/>
                <w:webHidden/>
              </w:rPr>
              <w:tab/>
            </w:r>
            <w:r>
              <w:rPr>
                <w:noProof/>
                <w:webHidden/>
              </w:rPr>
              <w:fldChar w:fldCharType="begin"/>
            </w:r>
            <w:r>
              <w:rPr>
                <w:noProof/>
                <w:webHidden/>
              </w:rPr>
              <w:instrText xml:space="preserve"> PAGEREF _Toc204242616 \h </w:instrText>
            </w:r>
            <w:r>
              <w:rPr>
                <w:noProof/>
                <w:webHidden/>
              </w:rPr>
            </w:r>
            <w:r>
              <w:rPr>
                <w:noProof/>
                <w:webHidden/>
              </w:rPr>
              <w:fldChar w:fldCharType="separate"/>
            </w:r>
            <w:r w:rsidR="00875014">
              <w:rPr>
                <w:noProof/>
                <w:webHidden/>
              </w:rPr>
              <w:t>163</w:t>
            </w:r>
            <w:r>
              <w:rPr>
                <w:noProof/>
                <w:webHidden/>
              </w:rPr>
              <w:fldChar w:fldCharType="end"/>
            </w:r>
          </w:hyperlink>
        </w:p>
        <w:p w14:paraId="7CA39E9F" w14:textId="46D5569A" w:rsidR="00595A5A" w:rsidRDefault="00595A5A">
          <w:pPr>
            <w:pStyle w:val="TOC3"/>
            <w:tabs>
              <w:tab w:val="right" w:leader="dot" w:pos="9350"/>
            </w:tabs>
            <w:rPr>
              <w:noProof/>
            </w:rPr>
          </w:pPr>
          <w:hyperlink w:anchor="_Toc204242617" w:history="1">
            <w:r w:rsidRPr="002228A4">
              <w:rPr>
                <w:rStyle w:val="Hyperlink"/>
                <w:noProof/>
              </w:rPr>
              <w:t>9.16.1 Entire agreement</w:t>
            </w:r>
            <w:r>
              <w:rPr>
                <w:noProof/>
                <w:webHidden/>
              </w:rPr>
              <w:tab/>
            </w:r>
            <w:r>
              <w:rPr>
                <w:noProof/>
                <w:webHidden/>
              </w:rPr>
              <w:fldChar w:fldCharType="begin"/>
            </w:r>
            <w:r>
              <w:rPr>
                <w:noProof/>
                <w:webHidden/>
              </w:rPr>
              <w:instrText xml:space="preserve"> PAGEREF _Toc204242617 \h </w:instrText>
            </w:r>
            <w:r>
              <w:rPr>
                <w:noProof/>
                <w:webHidden/>
              </w:rPr>
            </w:r>
            <w:r>
              <w:rPr>
                <w:noProof/>
                <w:webHidden/>
              </w:rPr>
              <w:fldChar w:fldCharType="separate"/>
            </w:r>
            <w:r w:rsidR="00875014">
              <w:rPr>
                <w:noProof/>
                <w:webHidden/>
              </w:rPr>
              <w:t>163</w:t>
            </w:r>
            <w:r>
              <w:rPr>
                <w:noProof/>
                <w:webHidden/>
              </w:rPr>
              <w:fldChar w:fldCharType="end"/>
            </w:r>
          </w:hyperlink>
        </w:p>
        <w:p w14:paraId="2C093EB0" w14:textId="132E1DA9" w:rsidR="00595A5A" w:rsidRDefault="00595A5A">
          <w:pPr>
            <w:pStyle w:val="TOC3"/>
            <w:tabs>
              <w:tab w:val="right" w:leader="dot" w:pos="9350"/>
            </w:tabs>
            <w:rPr>
              <w:noProof/>
            </w:rPr>
          </w:pPr>
          <w:hyperlink w:anchor="_Toc204242618" w:history="1">
            <w:r w:rsidRPr="002228A4">
              <w:rPr>
                <w:rStyle w:val="Hyperlink"/>
                <w:noProof/>
              </w:rPr>
              <w:t>9.16.2 Assignment</w:t>
            </w:r>
            <w:r>
              <w:rPr>
                <w:noProof/>
                <w:webHidden/>
              </w:rPr>
              <w:tab/>
            </w:r>
            <w:r>
              <w:rPr>
                <w:noProof/>
                <w:webHidden/>
              </w:rPr>
              <w:fldChar w:fldCharType="begin"/>
            </w:r>
            <w:r>
              <w:rPr>
                <w:noProof/>
                <w:webHidden/>
              </w:rPr>
              <w:instrText xml:space="preserve"> PAGEREF _Toc204242618 \h </w:instrText>
            </w:r>
            <w:r>
              <w:rPr>
                <w:noProof/>
                <w:webHidden/>
              </w:rPr>
            </w:r>
            <w:r>
              <w:rPr>
                <w:noProof/>
                <w:webHidden/>
              </w:rPr>
              <w:fldChar w:fldCharType="separate"/>
            </w:r>
            <w:r w:rsidR="00875014">
              <w:rPr>
                <w:noProof/>
                <w:webHidden/>
              </w:rPr>
              <w:t>163</w:t>
            </w:r>
            <w:r>
              <w:rPr>
                <w:noProof/>
                <w:webHidden/>
              </w:rPr>
              <w:fldChar w:fldCharType="end"/>
            </w:r>
          </w:hyperlink>
        </w:p>
        <w:p w14:paraId="79B6A267" w14:textId="5DE45421" w:rsidR="00595A5A" w:rsidRDefault="00595A5A">
          <w:pPr>
            <w:pStyle w:val="TOC3"/>
            <w:tabs>
              <w:tab w:val="right" w:leader="dot" w:pos="9350"/>
            </w:tabs>
            <w:rPr>
              <w:noProof/>
            </w:rPr>
          </w:pPr>
          <w:hyperlink w:anchor="_Toc204242619" w:history="1">
            <w:r w:rsidRPr="002228A4">
              <w:rPr>
                <w:rStyle w:val="Hyperlink"/>
                <w:noProof/>
              </w:rPr>
              <w:t>9.16.3 Severability</w:t>
            </w:r>
            <w:r>
              <w:rPr>
                <w:noProof/>
                <w:webHidden/>
              </w:rPr>
              <w:tab/>
            </w:r>
            <w:r>
              <w:rPr>
                <w:noProof/>
                <w:webHidden/>
              </w:rPr>
              <w:fldChar w:fldCharType="begin"/>
            </w:r>
            <w:r>
              <w:rPr>
                <w:noProof/>
                <w:webHidden/>
              </w:rPr>
              <w:instrText xml:space="preserve"> PAGEREF _Toc204242619 \h </w:instrText>
            </w:r>
            <w:r>
              <w:rPr>
                <w:noProof/>
                <w:webHidden/>
              </w:rPr>
            </w:r>
            <w:r>
              <w:rPr>
                <w:noProof/>
                <w:webHidden/>
              </w:rPr>
              <w:fldChar w:fldCharType="separate"/>
            </w:r>
            <w:r w:rsidR="00875014">
              <w:rPr>
                <w:noProof/>
                <w:webHidden/>
              </w:rPr>
              <w:t>163</w:t>
            </w:r>
            <w:r>
              <w:rPr>
                <w:noProof/>
                <w:webHidden/>
              </w:rPr>
              <w:fldChar w:fldCharType="end"/>
            </w:r>
          </w:hyperlink>
        </w:p>
        <w:p w14:paraId="6E8139A8" w14:textId="0AA7CE59" w:rsidR="00595A5A" w:rsidRDefault="00595A5A">
          <w:pPr>
            <w:pStyle w:val="TOC3"/>
            <w:tabs>
              <w:tab w:val="right" w:leader="dot" w:pos="9350"/>
            </w:tabs>
            <w:rPr>
              <w:noProof/>
            </w:rPr>
          </w:pPr>
          <w:hyperlink w:anchor="_Toc204242620" w:history="1">
            <w:r w:rsidRPr="002228A4">
              <w:rPr>
                <w:rStyle w:val="Hyperlink"/>
                <w:noProof/>
              </w:rPr>
              <w:t>9.16.4 Enforcement (attorneys’ fees and waiver of rights)</w:t>
            </w:r>
            <w:r>
              <w:rPr>
                <w:noProof/>
                <w:webHidden/>
              </w:rPr>
              <w:tab/>
            </w:r>
            <w:r>
              <w:rPr>
                <w:noProof/>
                <w:webHidden/>
              </w:rPr>
              <w:fldChar w:fldCharType="begin"/>
            </w:r>
            <w:r>
              <w:rPr>
                <w:noProof/>
                <w:webHidden/>
              </w:rPr>
              <w:instrText xml:space="preserve"> PAGEREF _Toc204242620 \h </w:instrText>
            </w:r>
            <w:r>
              <w:rPr>
                <w:noProof/>
                <w:webHidden/>
              </w:rPr>
            </w:r>
            <w:r>
              <w:rPr>
                <w:noProof/>
                <w:webHidden/>
              </w:rPr>
              <w:fldChar w:fldCharType="separate"/>
            </w:r>
            <w:r w:rsidR="00875014">
              <w:rPr>
                <w:noProof/>
                <w:webHidden/>
              </w:rPr>
              <w:t>164</w:t>
            </w:r>
            <w:r>
              <w:rPr>
                <w:noProof/>
                <w:webHidden/>
              </w:rPr>
              <w:fldChar w:fldCharType="end"/>
            </w:r>
          </w:hyperlink>
        </w:p>
        <w:p w14:paraId="6E8DE621" w14:textId="42F92371" w:rsidR="00595A5A" w:rsidRDefault="00595A5A">
          <w:pPr>
            <w:pStyle w:val="TOC3"/>
            <w:tabs>
              <w:tab w:val="right" w:leader="dot" w:pos="9350"/>
            </w:tabs>
            <w:rPr>
              <w:noProof/>
            </w:rPr>
          </w:pPr>
          <w:hyperlink w:anchor="_Toc204242621" w:history="1">
            <w:r w:rsidRPr="002228A4">
              <w:rPr>
                <w:rStyle w:val="Hyperlink"/>
                <w:noProof/>
              </w:rPr>
              <w:t>9.16.5 Force Majeure</w:t>
            </w:r>
            <w:r>
              <w:rPr>
                <w:noProof/>
                <w:webHidden/>
              </w:rPr>
              <w:tab/>
            </w:r>
            <w:r>
              <w:rPr>
                <w:noProof/>
                <w:webHidden/>
              </w:rPr>
              <w:fldChar w:fldCharType="begin"/>
            </w:r>
            <w:r>
              <w:rPr>
                <w:noProof/>
                <w:webHidden/>
              </w:rPr>
              <w:instrText xml:space="preserve"> PAGEREF _Toc204242621 \h </w:instrText>
            </w:r>
            <w:r>
              <w:rPr>
                <w:noProof/>
                <w:webHidden/>
              </w:rPr>
            </w:r>
            <w:r>
              <w:rPr>
                <w:noProof/>
                <w:webHidden/>
              </w:rPr>
              <w:fldChar w:fldCharType="separate"/>
            </w:r>
            <w:r w:rsidR="00875014">
              <w:rPr>
                <w:noProof/>
                <w:webHidden/>
              </w:rPr>
              <w:t>164</w:t>
            </w:r>
            <w:r>
              <w:rPr>
                <w:noProof/>
                <w:webHidden/>
              </w:rPr>
              <w:fldChar w:fldCharType="end"/>
            </w:r>
          </w:hyperlink>
        </w:p>
        <w:p w14:paraId="54C262D1" w14:textId="01C823A4" w:rsidR="00595A5A" w:rsidRDefault="00595A5A">
          <w:pPr>
            <w:pStyle w:val="TOC2"/>
            <w:tabs>
              <w:tab w:val="right" w:leader="dot" w:pos="9350"/>
            </w:tabs>
            <w:rPr>
              <w:noProof/>
            </w:rPr>
          </w:pPr>
          <w:hyperlink w:anchor="_Toc204242622" w:history="1">
            <w:r w:rsidRPr="002228A4">
              <w:rPr>
                <w:rStyle w:val="Hyperlink"/>
                <w:noProof/>
              </w:rPr>
              <w:t>9.17 Other provisions</w:t>
            </w:r>
            <w:r>
              <w:rPr>
                <w:noProof/>
                <w:webHidden/>
              </w:rPr>
              <w:tab/>
            </w:r>
            <w:r>
              <w:rPr>
                <w:noProof/>
                <w:webHidden/>
              </w:rPr>
              <w:fldChar w:fldCharType="begin"/>
            </w:r>
            <w:r>
              <w:rPr>
                <w:noProof/>
                <w:webHidden/>
              </w:rPr>
              <w:instrText xml:space="preserve"> PAGEREF _Toc204242622 \h </w:instrText>
            </w:r>
            <w:r>
              <w:rPr>
                <w:noProof/>
                <w:webHidden/>
              </w:rPr>
            </w:r>
            <w:r>
              <w:rPr>
                <w:noProof/>
                <w:webHidden/>
              </w:rPr>
              <w:fldChar w:fldCharType="separate"/>
            </w:r>
            <w:r w:rsidR="00875014">
              <w:rPr>
                <w:noProof/>
                <w:webHidden/>
              </w:rPr>
              <w:t>164</w:t>
            </w:r>
            <w:r>
              <w:rPr>
                <w:noProof/>
                <w:webHidden/>
              </w:rPr>
              <w:fldChar w:fldCharType="end"/>
            </w:r>
          </w:hyperlink>
        </w:p>
        <w:p w14:paraId="4055DC3E" w14:textId="4796944F" w:rsidR="00595A5A" w:rsidRDefault="00595A5A">
          <w:pPr>
            <w:pStyle w:val="TOC1"/>
            <w:tabs>
              <w:tab w:val="right" w:leader="dot" w:pos="9350"/>
            </w:tabs>
            <w:rPr>
              <w:noProof/>
            </w:rPr>
          </w:pPr>
          <w:hyperlink w:anchor="_Toc204242623" w:history="1">
            <w:r w:rsidRPr="002228A4">
              <w:rPr>
                <w:rStyle w:val="Hyperlink"/>
                <w:noProof/>
              </w:rPr>
              <w:t>APPENDIX A – CAA Contact Tag</w:t>
            </w:r>
            <w:r>
              <w:rPr>
                <w:noProof/>
                <w:webHidden/>
              </w:rPr>
              <w:tab/>
            </w:r>
            <w:r>
              <w:rPr>
                <w:noProof/>
                <w:webHidden/>
              </w:rPr>
              <w:fldChar w:fldCharType="begin"/>
            </w:r>
            <w:r>
              <w:rPr>
                <w:noProof/>
                <w:webHidden/>
              </w:rPr>
              <w:instrText xml:space="preserve"> PAGEREF _Toc204242623 \h </w:instrText>
            </w:r>
            <w:r>
              <w:rPr>
                <w:noProof/>
                <w:webHidden/>
              </w:rPr>
            </w:r>
            <w:r>
              <w:rPr>
                <w:noProof/>
                <w:webHidden/>
              </w:rPr>
              <w:fldChar w:fldCharType="separate"/>
            </w:r>
            <w:r w:rsidR="00875014">
              <w:rPr>
                <w:noProof/>
                <w:webHidden/>
              </w:rPr>
              <w:t>165</w:t>
            </w:r>
            <w:r>
              <w:rPr>
                <w:noProof/>
                <w:webHidden/>
              </w:rPr>
              <w:fldChar w:fldCharType="end"/>
            </w:r>
          </w:hyperlink>
        </w:p>
        <w:p w14:paraId="38EF1B14" w14:textId="697866A6" w:rsidR="00595A5A" w:rsidRDefault="00595A5A">
          <w:pPr>
            <w:pStyle w:val="TOC2"/>
            <w:tabs>
              <w:tab w:val="right" w:leader="dot" w:pos="9350"/>
            </w:tabs>
            <w:rPr>
              <w:noProof/>
            </w:rPr>
          </w:pPr>
          <w:hyperlink w:anchor="_Toc204242624" w:history="1">
            <w:r w:rsidRPr="002228A4">
              <w:rPr>
                <w:rStyle w:val="Hyperlink"/>
                <w:noProof/>
              </w:rPr>
              <w:t>A.1. CAA Methods</w:t>
            </w:r>
            <w:r>
              <w:rPr>
                <w:noProof/>
                <w:webHidden/>
              </w:rPr>
              <w:tab/>
            </w:r>
            <w:r>
              <w:rPr>
                <w:noProof/>
                <w:webHidden/>
              </w:rPr>
              <w:fldChar w:fldCharType="begin"/>
            </w:r>
            <w:r>
              <w:rPr>
                <w:noProof/>
                <w:webHidden/>
              </w:rPr>
              <w:instrText xml:space="preserve"> PAGEREF _Toc204242624 \h </w:instrText>
            </w:r>
            <w:r>
              <w:rPr>
                <w:noProof/>
                <w:webHidden/>
              </w:rPr>
            </w:r>
            <w:r>
              <w:rPr>
                <w:noProof/>
                <w:webHidden/>
              </w:rPr>
              <w:fldChar w:fldCharType="separate"/>
            </w:r>
            <w:r w:rsidR="00875014">
              <w:rPr>
                <w:noProof/>
                <w:webHidden/>
              </w:rPr>
              <w:t>165</w:t>
            </w:r>
            <w:r>
              <w:rPr>
                <w:noProof/>
                <w:webHidden/>
              </w:rPr>
              <w:fldChar w:fldCharType="end"/>
            </w:r>
          </w:hyperlink>
        </w:p>
        <w:p w14:paraId="47EE9EF7" w14:textId="603E6DD5" w:rsidR="00595A5A" w:rsidRDefault="00595A5A">
          <w:pPr>
            <w:pStyle w:val="TOC3"/>
            <w:tabs>
              <w:tab w:val="right" w:leader="dot" w:pos="9350"/>
            </w:tabs>
            <w:rPr>
              <w:noProof/>
            </w:rPr>
          </w:pPr>
          <w:hyperlink w:anchor="_Toc204242625" w:history="1">
            <w:r w:rsidRPr="002228A4">
              <w:rPr>
                <w:rStyle w:val="Hyperlink"/>
                <w:noProof/>
              </w:rPr>
              <w:t>A.1.1. CAA contactemail Property</w:t>
            </w:r>
            <w:r>
              <w:rPr>
                <w:noProof/>
                <w:webHidden/>
              </w:rPr>
              <w:tab/>
            </w:r>
            <w:r>
              <w:rPr>
                <w:noProof/>
                <w:webHidden/>
              </w:rPr>
              <w:fldChar w:fldCharType="begin"/>
            </w:r>
            <w:r>
              <w:rPr>
                <w:noProof/>
                <w:webHidden/>
              </w:rPr>
              <w:instrText xml:space="preserve"> PAGEREF _Toc204242625 \h </w:instrText>
            </w:r>
            <w:r>
              <w:rPr>
                <w:noProof/>
                <w:webHidden/>
              </w:rPr>
            </w:r>
            <w:r>
              <w:rPr>
                <w:noProof/>
                <w:webHidden/>
              </w:rPr>
              <w:fldChar w:fldCharType="separate"/>
            </w:r>
            <w:r w:rsidR="00875014">
              <w:rPr>
                <w:noProof/>
                <w:webHidden/>
              </w:rPr>
              <w:t>165</w:t>
            </w:r>
            <w:r>
              <w:rPr>
                <w:noProof/>
                <w:webHidden/>
              </w:rPr>
              <w:fldChar w:fldCharType="end"/>
            </w:r>
          </w:hyperlink>
        </w:p>
        <w:p w14:paraId="28553543" w14:textId="1DD370D3" w:rsidR="00595A5A" w:rsidRDefault="00595A5A">
          <w:pPr>
            <w:pStyle w:val="TOC3"/>
            <w:tabs>
              <w:tab w:val="right" w:leader="dot" w:pos="9350"/>
            </w:tabs>
            <w:rPr>
              <w:noProof/>
            </w:rPr>
          </w:pPr>
          <w:hyperlink w:anchor="_Toc204242626" w:history="1">
            <w:r w:rsidRPr="002228A4">
              <w:rPr>
                <w:rStyle w:val="Hyperlink"/>
                <w:noProof/>
              </w:rPr>
              <w:t>A.1.2. CAA contactphone Property</w:t>
            </w:r>
            <w:r>
              <w:rPr>
                <w:noProof/>
                <w:webHidden/>
              </w:rPr>
              <w:tab/>
            </w:r>
            <w:r>
              <w:rPr>
                <w:noProof/>
                <w:webHidden/>
              </w:rPr>
              <w:fldChar w:fldCharType="begin"/>
            </w:r>
            <w:r>
              <w:rPr>
                <w:noProof/>
                <w:webHidden/>
              </w:rPr>
              <w:instrText xml:space="preserve"> PAGEREF _Toc204242626 \h </w:instrText>
            </w:r>
            <w:r>
              <w:rPr>
                <w:noProof/>
                <w:webHidden/>
              </w:rPr>
            </w:r>
            <w:r>
              <w:rPr>
                <w:noProof/>
                <w:webHidden/>
              </w:rPr>
              <w:fldChar w:fldCharType="separate"/>
            </w:r>
            <w:r w:rsidR="00875014">
              <w:rPr>
                <w:noProof/>
                <w:webHidden/>
              </w:rPr>
              <w:t>165</w:t>
            </w:r>
            <w:r>
              <w:rPr>
                <w:noProof/>
                <w:webHidden/>
              </w:rPr>
              <w:fldChar w:fldCharType="end"/>
            </w:r>
          </w:hyperlink>
        </w:p>
        <w:p w14:paraId="67E90269" w14:textId="23AB766C" w:rsidR="00595A5A" w:rsidRDefault="00595A5A">
          <w:pPr>
            <w:pStyle w:val="TOC2"/>
            <w:tabs>
              <w:tab w:val="right" w:leader="dot" w:pos="9350"/>
            </w:tabs>
            <w:rPr>
              <w:noProof/>
            </w:rPr>
          </w:pPr>
          <w:hyperlink w:anchor="_Toc204242627" w:history="1">
            <w:r w:rsidRPr="002228A4">
              <w:rPr>
                <w:rStyle w:val="Hyperlink"/>
                <w:noProof/>
              </w:rPr>
              <w:t>A.2. DNS TXT Methods</w:t>
            </w:r>
            <w:r>
              <w:rPr>
                <w:noProof/>
                <w:webHidden/>
              </w:rPr>
              <w:tab/>
            </w:r>
            <w:r>
              <w:rPr>
                <w:noProof/>
                <w:webHidden/>
              </w:rPr>
              <w:fldChar w:fldCharType="begin"/>
            </w:r>
            <w:r>
              <w:rPr>
                <w:noProof/>
                <w:webHidden/>
              </w:rPr>
              <w:instrText xml:space="preserve"> PAGEREF _Toc204242627 \h </w:instrText>
            </w:r>
            <w:r>
              <w:rPr>
                <w:noProof/>
                <w:webHidden/>
              </w:rPr>
            </w:r>
            <w:r>
              <w:rPr>
                <w:noProof/>
                <w:webHidden/>
              </w:rPr>
              <w:fldChar w:fldCharType="separate"/>
            </w:r>
            <w:r w:rsidR="00875014">
              <w:rPr>
                <w:noProof/>
                <w:webHidden/>
              </w:rPr>
              <w:t>165</w:t>
            </w:r>
            <w:r>
              <w:rPr>
                <w:noProof/>
                <w:webHidden/>
              </w:rPr>
              <w:fldChar w:fldCharType="end"/>
            </w:r>
          </w:hyperlink>
        </w:p>
        <w:p w14:paraId="710E6363" w14:textId="5FC79999" w:rsidR="00595A5A" w:rsidRDefault="00595A5A">
          <w:pPr>
            <w:pStyle w:val="TOC3"/>
            <w:tabs>
              <w:tab w:val="right" w:leader="dot" w:pos="9350"/>
            </w:tabs>
            <w:rPr>
              <w:noProof/>
            </w:rPr>
          </w:pPr>
          <w:hyperlink w:anchor="_Toc204242628" w:history="1">
            <w:r w:rsidRPr="002228A4">
              <w:rPr>
                <w:rStyle w:val="Hyperlink"/>
                <w:noProof/>
              </w:rPr>
              <w:t>A.2.1. DNS TXT Record Email Contact</w:t>
            </w:r>
            <w:r>
              <w:rPr>
                <w:noProof/>
                <w:webHidden/>
              </w:rPr>
              <w:tab/>
            </w:r>
            <w:r>
              <w:rPr>
                <w:noProof/>
                <w:webHidden/>
              </w:rPr>
              <w:fldChar w:fldCharType="begin"/>
            </w:r>
            <w:r>
              <w:rPr>
                <w:noProof/>
                <w:webHidden/>
              </w:rPr>
              <w:instrText xml:space="preserve"> PAGEREF _Toc204242628 \h </w:instrText>
            </w:r>
            <w:r>
              <w:rPr>
                <w:noProof/>
                <w:webHidden/>
              </w:rPr>
            </w:r>
            <w:r>
              <w:rPr>
                <w:noProof/>
                <w:webHidden/>
              </w:rPr>
              <w:fldChar w:fldCharType="separate"/>
            </w:r>
            <w:r w:rsidR="00875014">
              <w:rPr>
                <w:noProof/>
                <w:webHidden/>
              </w:rPr>
              <w:t>165</w:t>
            </w:r>
            <w:r>
              <w:rPr>
                <w:noProof/>
                <w:webHidden/>
              </w:rPr>
              <w:fldChar w:fldCharType="end"/>
            </w:r>
          </w:hyperlink>
        </w:p>
        <w:p w14:paraId="5007C6B9" w14:textId="0026CC52" w:rsidR="00595A5A" w:rsidRDefault="00595A5A">
          <w:pPr>
            <w:pStyle w:val="TOC3"/>
            <w:tabs>
              <w:tab w:val="right" w:leader="dot" w:pos="9350"/>
            </w:tabs>
            <w:rPr>
              <w:noProof/>
            </w:rPr>
          </w:pPr>
          <w:hyperlink w:anchor="_Toc204242629" w:history="1">
            <w:r w:rsidRPr="002228A4">
              <w:rPr>
                <w:rStyle w:val="Hyperlink"/>
                <w:noProof/>
              </w:rPr>
              <w:t>A.2.2. DNS TXT Record Phone Contact</w:t>
            </w:r>
            <w:r>
              <w:rPr>
                <w:noProof/>
                <w:webHidden/>
              </w:rPr>
              <w:tab/>
            </w:r>
            <w:r>
              <w:rPr>
                <w:noProof/>
                <w:webHidden/>
              </w:rPr>
              <w:fldChar w:fldCharType="begin"/>
            </w:r>
            <w:r>
              <w:rPr>
                <w:noProof/>
                <w:webHidden/>
              </w:rPr>
              <w:instrText xml:space="preserve"> PAGEREF _Toc204242629 \h </w:instrText>
            </w:r>
            <w:r>
              <w:rPr>
                <w:noProof/>
                <w:webHidden/>
              </w:rPr>
            </w:r>
            <w:r>
              <w:rPr>
                <w:noProof/>
                <w:webHidden/>
              </w:rPr>
              <w:fldChar w:fldCharType="separate"/>
            </w:r>
            <w:r w:rsidR="00875014">
              <w:rPr>
                <w:noProof/>
                <w:webHidden/>
              </w:rPr>
              <w:t>166</w:t>
            </w:r>
            <w:r>
              <w:rPr>
                <w:noProof/>
                <w:webHidden/>
              </w:rPr>
              <w:fldChar w:fldCharType="end"/>
            </w:r>
          </w:hyperlink>
        </w:p>
        <w:p w14:paraId="555F877D" w14:textId="1F525CCF" w:rsidR="00595A5A" w:rsidRDefault="00595A5A">
          <w:pPr>
            <w:pStyle w:val="TOC1"/>
            <w:tabs>
              <w:tab w:val="right" w:leader="dot" w:pos="9350"/>
            </w:tabs>
            <w:rPr>
              <w:noProof/>
            </w:rPr>
          </w:pPr>
          <w:hyperlink w:anchor="_Toc204242630" w:history="1">
            <w:r w:rsidRPr="002228A4">
              <w:rPr>
                <w:rStyle w:val="Hyperlink"/>
                <w:noProof/>
              </w:rPr>
              <w:t>APPENDIX B – Issuance of Certificates for Onion Domain Names</w:t>
            </w:r>
            <w:r>
              <w:rPr>
                <w:noProof/>
                <w:webHidden/>
              </w:rPr>
              <w:tab/>
            </w:r>
            <w:r>
              <w:rPr>
                <w:noProof/>
                <w:webHidden/>
              </w:rPr>
              <w:fldChar w:fldCharType="begin"/>
            </w:r>
            <w:r>
              <w:rPr>
                <w:noProof/>
                <w:webHidden/>
              </w:rPr>
              <w:instrText xml:space="preserve"> PAGEREF _Toc204242630 \h </w:instrText>
            </w:r>
            <w:r>
              <w:rPr>
                <w:noProof/>
                <w:webHidden/>
              </w:rPr>
            </w:r>
            <w:r>
              <w:rPr>
                <w:noProof/>
                <w:webHidden/>
              </w:rPr>
              <w:fldChar w:fldCharType="separate"/>
            </w:r>
            <w:r w:rsidR="00875014">
              <w:rPr>
                <w:noProof/>
                <w:webHidden/>
              </w:rPr>
              <w:t>167</w:t>
            </w:r>
            <w:r>
              <w:rPr>
                <w:noProof/>
                <w:webHidden/>
              </w:rPr>
              <w:fldChar w:fldCharType="end"/>
            </w:r>
          </w:hyperlink>
        </w:p>
        <w:p w14:paraId="4CDDAFE9" w14:textId="77777777" w:rsidR="006E4A8F" w:rsidRDefault="00000000">
          <w:r>
            <w:fldChar w:fldCharType="end"/>
          </w:r>
        </w:p>
      </w:sdtContent>
    </w:sdt>
    <w:p w14:paraId="6FB24DE4" w14:textId="77777777" w:rsidR="006E4A8F" w:rsidRDefault="00000000">
      <w:pPr>
        <w:pStyle w:val="Heading1"/>
      </w:pPr>
      <w:bookmarkStart w:id="0" w:name="_Toc204242346"/>
      <w:bookmarkStart w:id="1" w:name="_Toc203993671"/>
      <w:bookmarkStart w:id="2" w:name="Xe3d0fc0bea9a42ce7605565d0964033d7f6ee47"/>
      <w:r>
        <w:lastRenderedPageBreak/>
        <w:t>1. INTRODUCTION</w:t>
      </w:r>
      <w:bookmarkEnd w:id="0"/>
      <w:bookmarkEnd w:id="1"/>
    </w:p>
    <w:p w14:paraId="26631246" w14:textId="77777777" w:rsidR="006E4A8F" w:rsidRDefault="00000000">
      <w:pPr>
        <w:pStyle w:val="Heading2"/>
      </w:pPr>
      <w:bookmarkStart w:id="3" w:name="_Toc204242347"/>
      <w:bookmarkStart w:id="4" w:name="_Toc203993672"/>
      <w:bookmarkStart w:id="5" w:name="Xc545a453eaa2d59468571fda7d15f0f871cef2b"/>
      <w:r>
        <w:t>1.1 Overview</w:t>
      </w:r>
      <w:bookmarkEnd w:id="3"/>
      <w:bookmarkEnd w:id="4"/>
    </w:p>
    <w:p w14:paraId="41C0D761" w14:textId="77777777" w:rsidR="006E4A8F" w:rsidRDefault="00000000">
      <w:pPr>
        <w:pStyle w:val="FirstParagraph"/>
      </w:pPr>
      <w:r>
        <w:t>This document describes an integrated set of technologies, protocols, identity-proofing, lifecycle management, and auditing requirements that are necessary (but not sufficient) for the issuance and management of Publicly-Trusted TLS Server Certificates; Certificates that are trusted by virtue of the fact that their corresponding Root Certificate is distributed in widely-available application software. The requirements are not mandatory for Certification Authorities unless and until they become adopted and enforced by relying-party Application Software Suppliers.</w:t>
      </w:r>
    </w:p>
    <w:p w14:paraId="1E1376D0" w14:textId="77777777" w:rsidR="006E4A8F" w:rsidRDefault="00000000">
      <w:pPr>
        <w:pStyle w:val="BodyText"/>
      </w:pPr>
      <w:r>
        <w:rPr>
          <w:b/>
          <w:bCs/>
        </w:rPr>
        <w:t>Notice to Readers</w:t>
      </w:r>
    </w:p>
    <w:p w14:paraId="6BC1C37B" w14:textId="77777777" w:rsidR="006E4A8F" w:rsidRDefault="00000000">
      <w:pPr>
        <w:pStyle w:val="BodyText"/>
      </w:pPr>
      <w:r>
        <w:t>The CP for the Issuance and Management of Publicly-Trusted TLS Server Certificates describe a subset of the requirements that a Certification Authority must meet in order to issue Publicly Trusted TLS Server Certificates. This document serves two purposes: to specify Baseline Requirements and to provide guidance and requirements for what a CA should include in its CPS. Except where explicitly stated otherwise, these Requirements apply only to relevant events that occur on or after 1 July 2012 (the original effective date of these requirements).</w:t>
      </w:r>
    </w:p>
    <w:p w14:paraId="03752F30" w14:textId="77777777" w:rsidR="006E4A8F" w:rsidRDefault="00000000">
      <w:pPr>
        <w:pStyle w:val="BodyText"/>
      </w:pPr>
      <w:r>
        <w:t>These Requirements do not address all of the issues relevant to the issuance and management of Publicly-Trusted TLS Server Certificates. In accordance with RFC 3647 and to facilitate a comparison of other certificate policies and CPSs (e.g. for policy mapping), this document includes all sections of the RFC 3647 framework. However, rather than beginning with a “no stipulation” comment in all empty sections, the CA/Browser Forum is leaving such sections initially blank until a decision of “no stipulation” is made. The CA/Browser Forum may update these Requirements from time to time, in order to address both existing and emerging threats to online security. In particular, it is expected that a future version will contain more formal and comprehensive audit requirements for delegated functions.</w:t>
      </w:r>
    </w:p>
    <w:p w14:paraId="419FEE53" w14:textId="77777777" w:rsidR="006E4A8F" w:rsidRDefault="00000000">
      <w:pPr>
        <w:pStyle w:val="BodyText"/>
      </w:pPr>
      <w:r>
        <w:t>These Requirements only address Certificates intended to be used for authenticating servers accessible through the Internet. Similar requirements for code signing, S/MIME, time-stamping, VoIP, IM, Web services, etc. may be covered in future versions.</w:t>
      </w:r>
    </w:p>
    <w:p w14:paraId="2F86AE3C" w14:textId="77777777" w:rsidR="006E4A8F" w:rsidRDefault="00000000">
      <w:pPr>
        <w:pStyle w:val="BodyText"/>
      </w:pPr>
      <w:r>
        <w:t>These Requirements do not address the issuance, or management of Certificates by enterprises that operate their own Public Key Infrastructure for internal purposes only, and for which the Root Certificate is not distributed by any Application Software Supplier.</w:t>
      </w:r>
    </w:p>
    <w:p w14:paraId="5CD70398" w14:textId="77777777" w:rsidR="006E4A8F" w:rsidRDefault="00000000">
      <w:pPr>
        <w:pStyle w:val="BodyText"/>
      </w:pPr>
      <w:r>
        <w:lastRenderedPageBreak/>
        <w:t>These Requirements are applicable to all Certification Authorities within a chain of trust. They are to be flowed down from the Root Certification Authority through successive Subordinate Certification Authorities.</w:t>
      </w:r>
    </w:p>
    <w:p w14:paraId="3FB1C937" w14:textId="77777777" w:rsidR="006E4A8F" w:rsidRDefault="00000000">
      <w:pPr>
        <w:pStyle w:val="Heading2"/>
      </w:pPr>
      <w:bookmarkStart w:id="6" w:name="_Toc204242348"/>
      <w:bookmarkStart w:id="7" w:name="_Toc203993673"/>
      <w:bookmarkStart w:id="8" w:name="X3a1dabf55a855162a6ccf818070b15120129643"/>
      <w:bookmarkEnd w:id="5"/>
      <w:r>
        <w:t>1.2 Document name and identification</w:t>
      </w:r>
      <w:bookmarkEnd w:id="6"/>
      <w:bookmarkEnd w:id="7"/>
    </w:p>
    <w:p w14:paraId="22812B82" w14:textId="77777777" w:rsidR="006E4A8F" w:rsidRDefault="00000000">
      <w:pPr>
        <w:pStyle w:val="FirstParagraph"/>
      </w:pPr>
      <w:r>
        <w:t>This certificate policy (CP) contains the requirements for the issuance and management of publicly-trusted TLS Server certificates, as adopted by the CA/Browser Forum.</w:t>
      </w:r>
    </w:p>
    <w:p w14:paraId="506EDC9D" w14:textId="77777777" w:rsidR="006E4A8F" w:rsidRDefault="00000000">
      <w:pPr>
        <w:pStyle w:val="BodyText"/>
      </w:pPr>
      <w:r>
        <w:t>The following Certificate Policy identifiers are reserved for use by CAs to assert compliance with this document (OID arc 2.23.140.1.2) as follows:</w:t>
      </w:r>
    </w:p>
    <w:p w14:paraId="48124A54" w14:textId="77777777" w:rsidR="006E4A8F" w:rsidRDefault="00000000">
      <w:pPr>
        <w:pStyle w:val="BodyText"/>
      </w:pPr>
      <w:r>
        <w:rPr>
          <w:rStyle w:val="VerbatimChar"/>
        </w:rPr>
        <w:t>{joint-iso-itu-t(2) international-organizations(23) ca-browser-forum(140) certificate-policies(1) baseline-requirements(2) domain-validated(1)} (2.23.140.1.2.1);</w:t>
      </w:r>
      <w:r>
        <w:t xml:space="preserve"> and</w:t>
      </w:r>
    </w:p>
    <w:p w14:paraId="00BA4373" w14:textId="77777777" w:rsidR="006E4A8F" w:rsidRDefault="00000000">
      <w:pPr>
        <w:pStyle w:val="BodyText"/>
      </w:pPr>
      <w:r>
        <w:rPr>
          <w:rStyle w:val="VerbatimChar"/>
        </w:rPr>
        <w:t>{joint-iso-itu-t(2) international-organizations(23) ca-browser-forum(140) certificate-policies(1) baseline-requirements(2) organization-validated(2)} (2.23.140.1.2.2);</w:t>
      </w:r>
      <w:r>
        <w:t xml:space="preserve"> and</w:t>
      </w:r>
    </w:p>
    <w:p w14:paraId="04BA3878" w14:textId="77777777" w:rsidR="006E4A8F" w:rsidRDefault="00000000">
      <w:pPr>
        <w:pStyle w:val="BodyText"/>
      </w:pPr>
      <w:r>
        <w:rPr>
          <w:rStyle w:val="VerbatimChar"/>
        </w:rPr>
        <w:t>{joint-iso-itu-t(2) international-organizations(23) ca-browser-forum(140) certificate-policies(1) baseline-requirements(2) individual-validated(3)} (2.23.140.1.2.3)</w:t>
      </w:r>
      <w:r>
        <w:t>.</w:t>
      </w:r>
    </w:p>
    <w:p w14:paraId="77151514" w14:textId="77777777" w:rsidR="006E4A8F" w:rsidRDefault="00000000">
      <w:pPr>
        <w:pStyle w:val="Heading3"/>
      </w:pPr>
      <w:bookmarkStart w:id="9" w:name="_Toc204242349"/>
      <w:bookmarkStart w:id="10" w:name="_Toc203993674"/>
      <w:bookmarkStart w:id="11" w:name="X3c66b4c047e451908f8c00c332f2c294f3ee9df"/>
      <w:r>
        <w:t>1.2.1 Revisions</w:t>
      </w:r>
      <w:bookmarkEnd w:id="9"/>
      <w:bookmarkEnd w:id="10"/>
    </w:p>
    <w:tbl>
      <w:tblPr>
        <w:tblStyle w:val="Table"/>
        <w:tblW w:w="5000" w:type="pct"/>
        <w:tblLayout w:type="fixed"/>
        <w:tblLook w:val="0020" w:firstRow="1" w:lastRow="0" w:firstColumn="0" w:lastColumn="0" w:noHBand="0" w:noVBand="0"/>
      </w:tblPr>
      <w:tblGrid>
        <w:gridCol w:w="1117"/>
        <w:gridCol w:w="1116"/>
        <w:gridCol w:w="4380"/>
        <w:gridCol w:w="1287"/>
        <w:gridCol w:w="1460"/>
      </w:tblGrid>
      <w:tr w:rsidR="006E4A8F" w14:paraId="5FEBDAB8" w14:textId="77777777">
        <w:trPr>
          <w:tblHeader/>
        </w:trPr>
        <w:tc>
          <w:tcPr>
            <w:tcW w:w="944" w:type="dxa"/>
          </w:tcPr>
          <w:p w14:paraId="7ED6A285" w14:textId="77777777" w:rsidR="006E4A8F" w:rsidRDefault="00000000">
            <w:pPr>
              <w:pStyle w:val="Compact"/>
            </w:pPr>
            <w:r>
              <w:rPr>
                <w:b/>
                <w:bCs/>
              </w:rPr>
              <w:t>Ver.</w:t>
            </w:r>
          </w:p>
        </w:tc>
        <w:tc>
          <w:tcPr>
            <w:tcW w:w="944" w:type="dxa"/>
          </w:tcPr>
          <w:p w14:paraId="0B25CBD2" w14:textId="77777777" w:rsidR="006E4A8F" w:rsidRDefault="00000000">
            <w:pPr>
              <w:pStyle w:val="Compact"/>
            </w:pPr>
            <w:r>
              <w:rPr>
                <w:b/>
                <w:bCs/>
              </w:rPr>
              <w:t>Ballot</w:t>
            </w:r>
          </w:p>
        </w:tc>
        <w:tc>
          <w:tcPr>
            <w:tcW w:w="3705" w:type="dxa"/>
          </w:tcPr>
          <w:p w14:paraId="4408E25F" w14:textId="77777777" w:rsidR="006E4A8F" w:rsidRDefault="00000000">
            <w:pPr>
              <w:pStyle w:val="Compact"/>
            </w:pPr>
            <w:r>
              <w:rPr>
                <w:b/>
                <w:bCs/>
              </w:rPr>
              <w:t>Description</w:t>
            </w:r>
          </w:p>
        </w:tc>
        <w:tc>
          <w:tcPr>
            <w:tcW w:w="1089" w:type="dxa"/>
          </w:tcPr>
          <w:p w14:paraId="23E1415D" w14:textId="77777777" w:rsidR="006E4A8F" w:rsidRDefault="00000000">
            <w:pPr>
              <w:pStyle w:val="Compact"/>
            </w:pPr>
            <w:r>
              <w:rPr>
                <w:b/>
                <w:bCs/>
              </w:rPr>
              <w:t>Adopted</w:t>
            </w:r>
          </w:p>
        </w:tc>
        <w:tc>
          <w:tcPr>
            <w:tcW w:w="1235" w:type="dxa"/>
          </w:tcPr>
          <w:p w14:paraId="13954103" w14:textId="77777777" w:rsidR="006E4A8F" w:rsidRDefault="00000000">
            <w:pPr>
              <w:pStyle w:val="Compact"/>
            </w:pPr>
            <w:r>
              <w:rPr>
                <w:b/>
                <w:bCs/>
              </w:rPr>
              <w:t>Effective*</w:t>
            </w:r>
          </w:p>
        </w:tc>
      </w:tr>
      <w:tr w:rsidR="006E4A8F" w14:paraId="55B8818A" w14:textId="77777777">
        <w:tc>
          <w:tcPr>
            <w:tcW w:w="944" w:type="dxa"/>
          </w:tcPr>
          <w:p w14:paraId="76329B62" w14:textId="77777777" w:rsidR="006E4A8F" w:rsidRDefault="00000000">
            <w:pPr>
              <w:pStyle w:val="Compact"/>
            </w:pPr>
            <w:r>
              <w:t>1.0.0</w:t>
            </w:r>
          </w:p>
        </w:tc>
        <w:tc>
          <w:tcPr>
            <w:tcW w:w="944" w:type="dxa"/>
          </w:tcPr>
          <w:p w14:paraId="0E7FF6F1" w14:textId="77777777" w:rsidR="006E4A8F" w:rsidRDefault="00000000">
            <w:pPr>
              <w:pStyle w:val="Compact"/>
            </w:pPr>
            <w:r>
              <w:t>62</w:t>
            </w:r>
          </w:p>
        </w:tc>
        <w:tc>
          <w:tcPr>
            <w:tcW w:w="3705" w:type="dxa"/>
          </w:tcPr>
          <w:p w14:paraId="5E31243C" w14:textId="77777777" w:rsidR="006E4A8F" w:rsidRDefault="00000000">
            <w:pPr>
              <w:pStyle w:val="Compact"/>
            </w:pPr>
            <w:r>
              <w:t>Version 1.0 of the Baseline Requirements Adopted</w:t>
            </w:r>
          </w:p>
        </w:tc>
        <w:tc>
          <w:tcPr>
            <w:tcW w:w="1089" w:type="dxa"/>
          </w:tcPr>
          <w:p w14:paraId="1E4803D7" w14:textId="77777777" w:rsidR="006E4A8F" w:rsidRDefault="00000000">
            <w:pPr>
              <w:pStyle w:val="Compact"/>
            </w:pPr>
            <w:r>
              <w:t>22-Nov-11</w:t>
            </w:r>
          </w:p>
        </w:tc>
        <w:tc>
          <w:tcPr>
            <w:tcW w:w="1235" w:type="dxa"/>
          </w:tcPr>
          <w:p w14:paraId="4BC8141D" w14:textId="77777777" w:rsidR="006E4A8F" w:rsidRDefault="00000000">
            <w:pPr>
              <w:pStyle w:val="Compact"/>
            </w:pPr>
            <w:r>
              <w:t>01-Jul-12</w:t>
            </w:r>
          </w:p>
        </w:tc>
      </w:tr>
      <w:tr w:rsidR="006E4A8F" w14:paraId="0DF86EA3" w14:textId="77777777">
        <w:tc>
          <w:tcPr>
            <w:tcW w:w="944" w:type="dxa"/>
          </w:tcPr>
          <w:p w14:paraId="224E5F48" w14:textId="77777777" w:rsidR="006E4A8F" w:rsidRDefault="00000000">
            <w:pPr>
              <w:pStyle w:val="Compact"/>
            </w:pPr>
            <w:r>
              <w:t>1.0.1</w:t>
            </w:r>
          </w:p>
        </w:tc>
        <w:tc>
          <w:tcPr>
            <w:tcW w:w="944" w:type="dxa"/>
          </w:tcPr>
          <w:p w14:paraId="33A9FFF5" w14:textId="77777777" w:rsidR="006E4A8F" w:rsidRDefault="00000000">
            <w:pPr>
              <w:pStyle w:val="Compact"/>
            </w:pPr>
            <w:r>
              <w:t>71</w:t>
            </w:r>
          </w:p>
        </w:tc>
        <w:tc>
          <w:tcPr>
            <w:tcW w:w="3705" w:type="dxa"/>
          </w:tcPr>
          <w:p w14:paraId="1BCD39B1" w14:textId="77777777" w:rsidR="006E4A8F" w:rsidRDefault="00000000">
            <w:pPr>
              <w:pStyle w:val="Compact"/>
            </w:pPr>
            <w:r>
              <w:t>Revised Auditor Qualifications</w:t>
            </w:r>
          </w:p>
        </w:tc>
        <w:tc>
          <w:tcPr>
            <w:tcW w:w="1089" w:type="dxa"/>
          </w:tcPr>
          <w:p w14:paraId="2B2AED0E" w14:textId="77777777" w:rsidR="006E4A8F" w:rsidRDefault="00000000">
            <w:pPr>
              <w:pStyle w:val="Compact"/>
            </w:pPr>
            <w:r>
              <w:t>08-May-12</w:t>
            </w:r>
          </w:p>
        </w:tc>
        <w:tc>
          <w:tcPr>
            <w:tcW w:w="1235" w:type="dxa"/>
          </w:tcPr>
          <w:p w14:paraId="28D4FCF1" w14:textId="77777777" w:rsidR="006E4A8F" w:rsidRDefault="00000000">
            <w:pPr>
              <w:pStyle w:val="Compact"/>
            </w:pPr>
            <w:r>
              <w:t>01-Jan-13</w:t>
            </w:r>
          </w:p>
        </w:tc>
      </w:tr>
      <w:tr w:rsidR="006E4A8F" w14:paraId="279F9C1E" w14:textId="77777777">
        <w:tc>
          <w:tcPr>
            <w:tcW w:w="944" w:type="dxa"/>
          </w:tcPr>
          <w:p w14:paraId="0EB928D4" w14:textId="77777777" w:rsidR="006E4A8F" w:rsidRDefault="00000000">
            <w:pPr>
              <w:pStyle w:val="Compact"/>
            </w:pPr>
            <w:r>
              <w:t>1.0.2</w:t>
            </w:r>
          </w:p>
        </w:tc>
        <w:tc>
          <w:tcPr>
            <w:tcW w:w="944" w:type="dxa"/>
          </w:tcPr>
          <w:p w14:paraId="705FF6AC" w14:textId="77777777" w:rsidR="006E4A8F" w:rsidRDefault="00000000">
            <w:pPr>
              <w:pStyle w:val="Compact"/>
            </w:pPr>
            <w:r>
              <w:t>75</w:t>
            </w:r>
          </w:p>
        </w:tc>
        <w:tc>
          <w:tcPr>
            <w:tcW w:w="3705" w:type="dxa"/>
          </w:tcPr>
          <w:p w14:paraId="2C872463" w14:textId="77777777" w:rsidR="006E4A8F" w:rsidRDefault="00000000">
            <w:pPr>
              <w:pStyle w:val="Compact"/>
            </w:pPr>
            <w:r>
              <w:t>Non-critical Name Constraints allowed as exception to RFC 5280</w:t>
            </w:r>
          </w:p>
        </w:tc>
        <w:tc>
          <w:tcPr>
            <w:tcW w:w="1089" w:type="dxa"/>
          </w:tcPr>
          <w:p w14:paraId="578BC633" w14:textId="77777777" w:rsidR="006E4A8F" w:rsidRDefault="00000000">
            <w:pPr>
              <w:pStyle w:val="Compact"/>
            </w:pPr>
            <w:r>
              <w:t>08-Jun-12</w:t>
            </w:r>
          </w:p>
        </w:tc>
        <w:tc>
          <w:tcPr>
            <w:tcW w:w="1235" w:type="dxa"/>
          </w:tcPr>
          <w:p w14:paraId="283F835F" w14:textId="77777777" w:rsidR="006E4A8F" w:rsidRDefault="00000000">
            <w:pPr>
              <w:pStyle w:val="Compact"/>
            </w:pPr>
            <w:r>
              <w:t>08-Jun-12</w:t>
            </w:r>
          </w:p>
        </w:tc>
      </w:tr>
      <w:tr w:rsidR="006E4A8F" w14:paraId="7A645260" w14:textId="77777777">
        <w:tc>
          <w:tcPr>
            <w:tcW w:w="944" w:type="dxa"/>
          </w:tcPr>
          <w:p w14:paraId="3135051D" w14:textId="77777777" w:rsidR="006E4A8F" w:rsidRDefault="00000000">
            <w:pPr>
              <w:pStyle w:val="Compact"/>
            </w:pPr>
            <w:r>
              <w:t>1.0.3</w:t>
            </w:r>
          </w:p>
        </w:tc>
        <w:tc>
          <w:tcPr>
            <w:tcW w:w="944" w:type="dxa"/>
          </w:tcPr>
          <w:p w14:paraId="5A11F7AF" w14:textId="77777777" w:rsidR="006E4A8F" w:rsidRDefault="00000000">
            <w:pPr>
              <w:pStyle w:val="Compact"/>
            </w:pPr>
            <w:r>
              <w:t>78</w:t>
            </w:r>
          </w:p>
        </w:tc>
        <w:tc>
          <w:tcPr>
            <w:tcW w:w="3705" w:type="dxa"/>
          </w:tcPr>
          <w:p w14:paraId="7E57DFB8" w14:textId="77777777" w:rsidR="006E4A8F" w:rsidRDefault="00000000">
            <w:pPr>
              <w:pStyle w:val="Compact"/>
            </w:pPr>
            <w:r>
              <w:t>Revised Domain/IP Address Validation, High Risk Requests, and Data Sources</w:t>
            </w:r>
          </w:p>
        </w:tc>
        <w:tc>
          <w:tcPr>
            <w:tcW w:w="1089" w:type="dxa"/>
          </w:tcPr>
          <w:p w14:paraId="0C2E8C4F" w14:textId="77777777" w:rsidR="006E4A8F" w:rsidRDefault="00000000">
            <w:pPr>
              <w:pStyle w:val="Compact"/>
            </w:pPr>
            <w:r>
              <w:t>22-Jun-12</w:t>
            </w:r>
          </w:p>
        </w:tc>
        <w:tc>
          <w:tcPr>
            <w:tcW w:w="1235" w:type="dxa"/>
          </w:tcPr>
          <w:p w14:paraId="70C96CEA" w14:textId="77777777" w:rsidR="006E4A8F" w:rsidRDefault="00000000">
            <w:pPr>
              <w:pStyle w:val="Compact"/>
            </w:pPr>
            <w:r>
              <w:t>22-Jun-12</w:t>
            </w:r>
          </w:p>
        </w:tc>
      </w:tr>
      <w:tr w:rsidR="006E4A8F" w14:paraId="79ED64D2" w14:textId="77777777">
        <w:tc>
          <w:tcPr>
            <w:tcW w:w="944" w:type="dxa"/>
          </w:tcPr>
          <w:p w14:paraId="75B9395D" w14:textId="77777777" w:rsidR="006E4A8F" w:rsidRDefault="00000000">
            <w:pPr>
              <w:pStyle w:val="Compact"/>
            </w:pPr>
            <w:r>
              <w:t>1.0.4</w:t>
            </w:r>
          </w:p>
        </w:tc>
        <w:tc>
          <w:tcPr>
            <w:tcW w:w="944" w:type="dxa"/>
          </w:tcPr>
          <w:p w14:paraId="5DDA94CD" w14:textId="77777777" w:rsidR="006E4A8F" w:rsidRDefault="00000000">
            <w:pPr>
              <w:pStyle w:val="Compact"/>
            </w:pPr>
            <w:r>
              <w:t>80</w:t>
            </w:r>
          </w:p>
        </w:tc>
        <w:tc>
          <w:tcPr>
            <w:tcW w:w="3705" w:type="dxa"/>
          </w:tcPr>
          <w:p w14:paraId="258B6B98" w14:textId="77777777" w:rsidR="006E4A8F" w:rsidRDefault="00000000">
            <w:pPr>
              <w:pStyle w:val="Compact"/>
            </w:pPr>
            <w:r>
              <w:t>OCSP responses for non-issued certificates</w:t>
            </w:r>
          </w:p>
        </w:tc>
        <w:tc>
          <w:tcPr>
            <w:tcW w:w="1089" w:type="dxa"/>
          </w:tcPr>
          <w:p w14:paraId="70AB6801" w14:textId="77777777" w:rsidR="006E4A8F" w:rsidRDefault="00000000">
            <w:pPr>
              <w:pStyle w:val="Compact"/>
            </w:pPr>
            <w:r>
              <w:t>02-Aug-12</w:t>
            </w:r>
          </w:p>
        </w:tc>
        <w:tc>
          <w:tcPr>
            <w:tcW w:w="1235" w:type="dxa"/>
          </w:tcPr>
          <w:p w14:paraId="7AC1DAA2" w14:textId="77777777" w:rsidR="006E4A8F" w:rsidRDefault="00000000">
            <w:pPr>
              <w:pStyle w:val="Compact"/>
            </w:pPr>
            <w:r>
              <w:t>01-Feb-13 01-Aug-13</w:t>
            </w:r>
          </w:p>
        </w:tc>
      </w:tr>
      <w:tr w:rsidR="006E4A8F" w14:paraId="11C9AB30" w14:textId="77777777">
        <w:tc>
          <w:tcPr>
            <w:tcW w:w="944" w:type="dxa"/>
          </w:tcPr>
          <w:p w14:paraId="2341C2C1" w14:textId="77777777" w:rsidR="006E4A8F" w:rsidRDefault="00000000">
            <w:pPr>
              <w:pStyle w:val="Compact"/>
            </w:pPr>
            <w:r>
              <w:t>–</w:t>
            </w:r>
          </w:p>
        </w:tc>
        <w:tc>
          <w:tcPr>
            <w:tcW w:w="944" w:type="dxa"/>
          </w:tcPr>
          <w:p w14:paraId="2CD92056" w14:textId="77777777" w:rsidR="006E4A8F" w:rsidRDefault="00000000">
            <w:pPr>
              <w:pStyle w:val="Compact"/>
            </w:pPr>
            <w:r>
              <w:t>83</w:t>
            </w:r>
          </w:p>
        </w:tc>
        <w:tc>
          <w:tcPr>
            <w:tcW w:w="3705" w:type="dxa"/>
          </w:tcPr>
          <w:p w14:paraId="20BA3BE4" w14:textId="77777777" w:rsidR="006E4A8F" w:rsidRDefault="00000000">
            <w:pPr>
              <w:pStyle w:val="Compact"/>
            </w:pPr>
            <w:r>
              <w:t>Network and Certificate System Security Requirements adopted</w:t>
            </w:r>
          </w:p>
        </w:tc>
        <w:tc>
          <w:tcPr>
            <w:tcW w:w="1089" w:type="dxa"/>
          </w:tcPr>
          <w:p w14:paraId="23985998" w14:textId="77777777" w:rsidR="006E4A8F" w:rsidRDefault="00000000">
            <w:pPr>
              <w:pStyle w:val="Compact"/>
            </w:pPr>
            <w:r>
              <w:t>03-Aug-13</w:t>
            </w:r>
          </w:p>
        </w:tc>
        <w:tc>
          <w:tcPr>
            <w:tcW w:w="1235" w:type="dxa"/>
          </w:tcPr>
          <w:p w14:paraId="26B1E5CD" w14:textId="77777777" w:rsidR="006E4A8F" w:rsidRDefault="00000000">
            <w:pPr>
              <w:pStyle w:val="Compact"/>
            </w:pPr>
            <w:r>
              <w:t>01-Jan-13</w:t>
            </w:r>
          </w:p>
        </w:tc>
      </w:tr>
      <w:tr w:rsidR="006E4A8F" w14:paraId="27C3B299" w14:textId="77777777">
        <w:tc>
          <w:tcPr>
            <w:tcW w:w="944" w:type="dxa"/>
          </w:tcPr>
          <w:p w14:paraId="00B90F62" w14:textId="77777777" w:rsidR="006E4A8F" w:rsidRDefault="00000000">
            <w:pPr>
              <w:pStyle w:val="Compact"/>
            </w:pPr>
            <w:r>
              <w:t>1.0.5</w:t>
            </w:r>
          </w:p>
        </w:tc>
        <w:tc>
          <w:tcPr>
            <w:tcW w:w="944" w:type="dxa"/>
          </w:tcPr>
          <w:p w14:paraId="568FC5E4" w14:textId="77777777" w:rsidR="006E4A8F" w:rsidRDefault="00000000">
            <w:pPr>
              <w:pStyle w:val="Compact"/>
            </w:pPr>
            <w:r>
              <w:t>88</w:t>
            </w:r>
          </w:p>
        </w:tc>
        <w:tc>
          <w:tcPr>
            <w:tcW w:w="3705" w:type="dxa"/>
          </w:tcPr>
          <w:p w14:paraId="64A7AADF" w14:textId="77777777" w:rsidR="006E4A8F" w:rsidRDefault="00000000">
            <w:pPr>
              <w:pStyle w:val="Compact"/>
            </w:pPr>
            <w:r>
              <w:t>User-assigned country code of XX allowed</w:t>
            </w:r>
          </w:p>
        </w:tc>
        <w:tc>
          <w:tcPr>
            <w:tcW w:w="1089" w:type="dxa"/>
          </w:tcPr>
          <w:p w14:paraId="0F5319A9" w14:textId="77777777" w:rsidR="006E4A8F" w:rsidRDefault="00000000">
            <w:pPr>
              <w:pStyle w:val="Compact"/>
            </w:pPr>
            <w:r>
              <w:t>12-Sep-12</w:t>
            </w:r>
          </w:p>
        </w:tc>
        <w:tc>
          <w:tcPr>
            <w:tcW w:w="1235" w:type="dxa"/>
          </w:tcPr>
          <w:p w14:paraId="020C2A69" w14:textId="77777777" w:rsidR="006E4A8F" w:rsidRDefault="00000000">
            <w:pPr>
              <w:pStyle w:val="Compact"/>
            </w:pPr>
            <w:r>
              <w:t>12-Sep-12</w:t>
            </w:r>
          </w:p>
        </w:tc>
      </w:tr>
      <w:tr w:rsidR="006E4A8F" w14:paraId="3CCB9910" w14:textId="77777777">
        <w:tc>
          <w:tcPr>
            <w:tcW w:w="944" w:type="dxa"/>
          </w:tcPr>
          <w:p w14:paraId="19A750C2" w14:textId="77777777" w:rsidR="006E4A8F" w:rsidRDefault="00000000">
            <w:pPr>
              <w:pStyle w:val="Compact"/>
            </w:pPr>
            <w:r>
              <w:t>1.1.0</w:t>
            </w:r>
          </w:p>
        </w:tc>
        <w:tc>
          <w:tcPr>
            <w:tcW w:w="944" w:type="dxa"/>
          </w:tcPr>
          <w:p w14:paraId="42D1DD4C" w14:textId="77777777" w:rsidR="006E4A8F" w:rsidRDefault="00000000">
            <w:pPr>
              <w:pStyle w:val="Compact"/>
            </w:pPr>
            <w:r>
              <w:t>–</w:t>
            </w:r>
          </w:p>
        </w:tc>
        <w:tc>
          <w:tcPr>
            <w:tcW w:w="3705" w:type="dxa"/>
          </w:tcPr>
          <w:p w14:paraId="082376A4" w14:textId="77777777" w:rsidR="006E4A8F" w:rsidRDefault="00000000">
            <w:pPr>
              <w:pStyle w:val="Compact"/>
            </w:pPr>
            <w:r>
              <w:t>Published as Version 1.1 with no changes from 1.0.5</w:t>
            </w:r>
          </w:p>
        </w:tc>
        <w:tc>
          <w:tcPr>
            <w:tcW w:w="1089" w:type="dxa"/>
          </w:tcPr>
          <w:p w14:paraId="538B36BC" w14:textId="77777777" w:rsidR="006E4A8F" w:rsidRDefault="00000000">
            <w:pPr>
              <w:pStyle w:val="Compact"/>
            </w:pPr>
            <w:r>
              <w:t>14-Sep-12</w:t>
            </w:r>
          </w:p>
        </w:tc>
        <w:tc>
          <w:tcPr>
            <w:tcW w:w="1235" w:type="dxa"/>
          </w:tcPr>
          <w:p w14:paraId="1EBFBD3D" w14:textId="77777777" w:rsidR="006E4A8F" w:rsidRDefault="00000000">
            <w:pPr>
              <w:pStyle w:val="Compact"/>
            </w:pPr>
            <w:r>
              <w:t>14-Sep-12</w:t>
            </w:r>
          </w:p>
        </w:tc>
      </w:tr>
      <w:tr w:rsidR="006E4A8F" w14:paraId="6952BA84" w14:textId="77777777">
        <w:tc>
          <w:tcPr>
            <w:tcW w:w="944" w:type="dxa"/>
          </w:tcPr>
          <w:p w14:paraId="69BBD4B9" w14:textId="77777777" w:rsidR="006E4A8F" w:rsidRDefault="00000000">
            <w:pPr>
              <w:pStyle w:val="Compact"/>
            </w:pPr>
            <w:r>
              <w:t>1.1.1</w:t>
            </w:r>
          </w:p>
        </w:tc>
        <w:tc>
          <w:tcPr>
            <w:tcW w:w="944" w:type="dxa"/>
          </w:tcPr>
          <w:p w14:paraId="65DCBC35" w14:textId="77777777" w:rsidR="006E4A8F" w:rsidRDefault="00000000">
            <w:pPr>
              <w:pStyle w:val="Compact"/>
            </w:pPr>
            <w:r>
              <w:t>93</w:t>
            </w:r>
          </w:p>
        </w:tc>
        <w:tc>
          <w:tcPr>
            <w:tcW w:w="3705" w:type="dxa"/>
          </w:tcPr>
          <w:p w14:paraId="602D38E2" w14:textId="77777777" w:rsidR="006E4A8F" w:rsidRDefault="00000000">
            <w:pPr>
              <w:pStyle w:val="Compact"/>
            </w:pPr>
            <w:r>
              <w:t>Reasons for Revocation and Public Key Parameter checking</w:t>
            </w:r>
          </w:p>
        </w:tc>
        <w:tc>
          <w:tcPr>
            <w:tcW w:w="1089" w:type="dxa"/>
          </w:tcPr>
          <w:p w14:paraId="41EC2B11" w14:textId="77777777" w:rsidR="006E4A8F" w:rsidRDefault="00000000">
            <w:pPr>
              <w:pStyle w:val="Compact"/>
            </w:pPr>
            <w:r>
              <w:t>07-Nov-12</w:t>
            </w:r>
          </w:p>
        </w:tc>
        <w:tc>
          <w:tcPr>
            <w:tcW w:w="1235" w:type="dxa"/>
          </w:tcPr>
          <w:p w14:paraId="1C3CF369" w14:textId="77777777" w:rsidR="006E4A8F" w:rsidRDefault="00000000">
            <w:pPr>
              <w:pStyle w:val="Compact"/>
            </w:pPr>
            <w:r>
              <w:t>07-Nov-12 01-Jan-13</w:t>
            </w:r>
          </w:p>
        </w:tc>
      </w:tr>
      <w:tr w:rsidR="006E4A8F" w14:paraId="3E1A15CE" w14:textId="77777777">
        <w:tc>
          <w:tcPr>
            <w:tcW w:w="944" w:type="dxa"/>
          </w:tcPr>
          <w:p w14:paraId="25CA3CB6" w14:textId="77777777" w:rsidR="006E4A8F" w:rsidRDefault="00000000">
            <w:pPr>
              <w:pStyle w:val="Compact"/>
            </w:pPr>
            <w:r>
              <w:lastRenderedPageBreak/>
              <w:t>1.1.2</w:t>
            </w:r>
          </w:p>
        </w:tc>
        <w:tc>
          <w:tcPr>
            <w:tcW w:w="944" w:type="dxa"/>
          </w:tcPr>
          <w:p w14:paraId="5A87D507" w14:textId="77777777" w:rsidR="006E4A8F" w:rsidRDefault="00000000">
            <w:pPr>
              <w:pStyle w:val="Compact"/>
            </w:pPr>
            <w:r>
              <w:t>96</w:t>
            </w:r>
          </w:p>
        </w:tc>
        <w:tc>
          <w:tcPr>
            <w:tcW w:w="3705" w:type="dxa"/>
          </w:tcPr>
          <w:p w14:paraId="28044F40" w14:textId="77777777" w:rsidR="006E4A8F" w:rsidRDefault="00000000">
            <w:pPr>
              <w:pStyle w:val="Compact"/>
            </w:pPr>
            <w:r>
              <w:t>Wildcard certificates and new gTLDs</w:t>
            </w:r>
          </w:p>
        </w:tc>
        <w:tc>
          <w:tcPr>
            <w:tcW w:w="1089" w:type="dxa"/>
          </w:tcPr>
          <w:p w14:paraId="48611EB2" w14:textId="77777777" w:rsidR="006E4A8F" w:rsidRDefault="00000000">
            <w:pPr>
              <w:pStyle w:val="Compact"/>
            </w:pPr>
            <w:r>
              <w:t>20-Feb-13</w:t>
            </w:r>
          </w:p>
        </w:tc>
        <w:tc>
          <w:tcPr>
            <w:tcW w:w="1235" w:type="dxa"/>
          </w:tcPr>
          <w:p w14:paraId="50E36157" w14:textId="77777777" w:rsidR="006E4A8F" w:rsidRDefault="00000000">
            <w:pPr>
              <w:pStyle w:val="Compact"/>
            </w:pPr>
            <w:r>
              <w:t>20-Feb-13 01-Sep-13</w:t>
            </w:r>
          </w:p>
        </w:tc>
      </w:tr>
      <w:tr w:rsidR="006E4A8F" w14:paraId="64743D72" w14:textId="77777777">
        <w:tc>
          <w:tcPr>
            <w:tcW w:w="944" w:type="dxa"/>
          </w:tcPr>
          <w:p w14:paraId="09C35974" w14:textId="77777777" w:rsidR="006E4A8F" w:rsidRDefault="00000000">
            <w:pPr>
              <w:pStyle w:val="Compact"/>
            </w:pPr>
            <w:r>
              <w:t>1.1.3</w:t>
            </w:r>
          </w:p>
        </w:tc>
        <w:tc>
          <w:tcPr>
            <w:tcW w:w="944" w:type="dxa"/>
          </w:tcPr>
          <w:p w14:paraId="264B73E9" w14:textId="77777777" w:rsidR="006E4A8F" w:rsidRDefault="00000000">
            <w:pPr>
              <w:pStyle w:val="Compact"/>
            </w:pPr>
            <w:r>
              <w:t>97</w:t>
            </w:r>
          </w:p>
        </w:tc>
        <w:tc>
          <w:tcPr>
            <w:tcW w:w="3705" w:type="dxa"/>
          </w:tcPr>
          <w:p w14:paraId="37AA7109" w14:textId="77777777" w:rsidR="006E4A8F" w:rsidRDefault="00000000">
            <w:pPr>
              <w:pStyle w:val="Compact"/>
            </w:pPr>
            <w:r>
              <w:t>Prevention of Unknown Certificate Contents</w:t>
            </w:r>
          </w:p>
        </w:tc>
        <w:tc>
          <w:tcPr>
            <w:tcW w:w="1089" w:type="dxa"/>
          </w:tcPr>
          <w:p w14:paraId="20BF335F" w14:textId="77777777" w:rsidR="006E4A8F" w:rsidRDefault="00000000">
            <w:pPr>
              <w:pStyle w:val="Compact"/>
            </w:pPr>
            <w:r>
              <w:t>21-Feb-13</w:t>
            </w:r>
          </w:p>
        </w:tc>
        <w:tc>
          <w:tcPr>
            <w:tcW w:w="1235" w:type="dxa"/>
          </w:tcPr>
          <w:p w14:paraId="622299D4" w14:textId="77777777" w:rsidR="006E4A8F" w:rsidRDefault="00000000">
            <w:pPr>
              <w:pStyle w:val="Compact"/>
            </w:pPr>
            <w:r>
              <w:t>21-Feb-13</w:t>
            </w:r>
          </w:p>
        </w:tc>
      </w:tr>
      <w:tr w:rsidR="006E4A8F" w14:paraId="64751C67" w14:textId="77777777">
        <w:tc>
          <w:tcPr>
            <w:tcW w:w="944" w:type="dxa"/>
          </w:tcPr>
          <w:p w14:paraId="5A6619AD" w14:textId="77777777" w:rsidR="006E4A8F" w:rsidRDefault="00000000">
            <w:pPr>
              <w:pStyle w:val="Compact"/>
            </w:pPr>
            <w:r>
              <w:t>1.1.4</w:t>
            </w:r>
          </w:p>
        </w:tc>
        <w:tc>
          <w:tcPr>
            <w:tcW w:w="944" w:type="dxa"/>
          </w:tcPr>
          <w:p w14:paraId="19F3E4D5" w14:textId="77777777" w:rsidR="006E4A8F" w:rsidRDefault="00000000">
            <w:pPr>
              <w:pStyle w:val="Compact"/>
            </w:pPr>
            <w:r>
              <w:t>99</w:t>
            </w:r>
          </w:p>
        </w:tc>
        <w:tc>
          <w:tcPr>
            <w:tcW w:w="3705" w:type="dxa"/>
          </w:tcPr>
          <w:p w14:paraId="3C9E70D5" w14:textId="77777777" w:rsidR="006E4A8F" w:rsidRDefault="00000000">
            <w:pPr>
              <w:pStyle w:val="Compact"/>
            </w:pPr>
            <w:r>
              <w:t>Add DSA Keys (BR v.1.1.4)</w:t>
            </w:r>
          </w:p>
        </w:tc>
        <w:tc>
          <w:tcPr>
            <w:tcW w:w="1089" w:type="dxa"/>
          </w:tcPr>
          <w:p w14:paraId="255B70B9" w14:textId="77777777" w:rsidR="006E4A8F" w:rsidRDefault="00000000">
            <w:pPr>
              <w:pStyle w:val="Compact"/>
            </w:pPr>
            <w:r>
              <w:t>3-May-2013</w:t>
            </w:r>
          </w:p>
        </w:tc>
        <w:tc>
          <w:tcPr>
            <w:tcW w:w="1235" w:type="dxa"/>
          </w:tcPr>
          <w:p w14:paraId="40003EC7" w14:textId="77777777" w:rsidR="006E4A8F" w:rsidRDefault="00000000">
            <w:pPr>
              <w:pStyle w:val="Compact"/>
            </w:pPr>
            <w:r>
              <w:t>3-May-2013</w:t>
            </w:r>
          </w:p>
        </w:tc>
      </w:tr>
      <w:tr w:rsidR="006E4A8F" w14:paraId="6D7530F9" w14:textId="77777777">
        <w:tc>
          <w:tcPr>
            <w:tcW w:w="944" w:type="dxa"/>
          </w:tcPr>
          <w:p w14:paraId="7BCF7986" w14:textId="77777777" w:rsidR="006E4A8F" w:rsidRDefault="00000000">
            <w:pPr>
              <w:pStyle w:val="Compact"/>
            </w:pPr>
            <w:r>
              <w:t>1.1.5</w:t>
            </w:r>
          </w:p>
        </w:tc>
        <w:tc>
          <w:tcPr>
            <w:tcW w:w="944" w:type="dxa"/>
          </w:tcPr>
          <w:p w14:paraId="61760F46" w14:textId="77777777" w:rsidR="006E4A8F" w:rsidRDefault="00000000">
            <w:pPr>
              <w:pStyle w:val="Compact"/>
            </w:pPr>
            <w:r>
              <w:t>102</w:t>
            </w:r>
          </w:p>
        </w:tc>
        <w:tc>
          <w:tcPr>
            <w:tcW w:w="3705" w:type="dxa"/>
          </w:tcPr>
          <w:p w14:paraId="0934EB8A" w14:textId="77777777" w:rsidR="006E4A8F" w:rsidRDefault="00000000">
            <w:pPr>
              <w:pStyle w:val="Compact"/>
            </w:pPr>
            <w:r>
              <w:t>Revision to subject domainComponent language in Section 9.2.3</w:t>
            </w:r>
          </w:p>
        </w:tc>
        <w:tc>
          <w:tcPr>
            <w:tcW w:w="1089" w:type="dxa"/>
          </w:tcPr>
          <w:p w14:paraId="4E3CD151" w14:textId="77777777" w:rsidR="006E4A8F" w:rsidRDefault="00000000">
            <w:pPr>
              <w:pStyle w:val="Compact"/>
            </w:pPr>
            <w:r>
              <w:t>31-May-2013</w:t>
            </w:r>
          </w:p>
        </w:tc>
        <w:tc>
          <w:tcPr>
            <w:tcW w:w="1235" w:type="dxa"/>
          </w:tcPr>
          <w:p w14:paraId="0E36F582" w14:textId="77777777" w:rsidR="006E4A8F" w:rsidRDefault="00000000">
            <w:pPr>
              <w:pStyle w:val="Compact"/>
            </w:pPr>
            <w:r>
              <w:t>31-May-2013</w:t>
            </w:r>
          </w:p>
        </w:tc>
      </w:tr>
      <w:tr w:rsidR="006E4A8F" w14:paraId="7E8C9934" w14:textId="77777777">
        <w:tc>
          <w:tcPr>
            <w:tcW w:w="944" w:type="dxa"/>
          </w:tcPr>
          <w:p w14:paraId="43E4BBDD" w14:textId="77777777" w:rsidR="006E4A8F" w:rsidRDefault="00000000">
            <w:pPr>
              <w:pStyle w:val="Compact"/>
            </w:pPr>
            <w:r>
              <w:t>1.1.6</w:t>
            </w:r>
          </w:p>
        </w:tc>
        <w:tc>
          <w:tcPr>
            <w:tcW w:w="944" w:type="dxa"/>
          </w:tcPr>
          <w:p w14:paraId="3907ED6B" w14:textId="77777777" w:rsidR="006E4A8F" w:rsidRDefault="00000000">
            <w:pPr>
              <w:pStyle w:val="Compact"/>
            </w:pPr>
            <w:r>
              <w:t>105</w:t>
            </w:r>
          </w:p>
        </w:tc>
        <w:tc>
          <w:tcPr>
            <w:tcW w:w="3705" w:type="dxa"/>
          </w:tcPr>
          <w:p w14:paraId="002BFD70" w14:textId="77777777" w:rsidR="006E4A8F" w:rsidRDefault="00000000">
            <w:pPr>
              <w:pStyle w:val="Compact"/>
            </w:pPr>
            <w:r>
              <w:t>Technical Constraints for Subordinate Certificate Authorities</w:t>
            </w:r>
          </w:p>
        </w:tc>
        <w:tc>
          <w:tcPr>
            <w:tcW w:w="1089" w:type="dxa"/>
          </w:tcPr>
          <w:p w14:paraId="32A663D1" w14:textId="77777777" w:rsidR="006E4A8F" w:rsidRDefault="00000000">
            <w:pPr>
              <w:pStyle w:val="Compact"/>
            </w:pPr>
            <w:r>
              <w:t>29-Jul-2013</w:t>
            </w:r>
          </w:p>
        </w:tc>
        <w:tc>
          <w:tcPr>
            <w:tcW w:w="1235" w:type="dxa"/>
          </w:tcPr>
          <w:p w14:paraId="34501043" w14:textId="77777777" w:rsidR="006E4A8F" w:rsidRDefault="00000000">
            <w:pPr>
              <w:pStyle w:val="Compact"/>
            </w:pPr>
            <w:r>
              <w:t>29-Jul-2013</w:t>
            </w:r>
          </w:p>
        </w:tc>
      </w:tr>
      <w:tr w:rsidR="006E4A8F" w14:paraId="193BC814" w14:textId="77777777">
        <w:tc>
          <w:tcPr>
            <w:tcW w:w="944" w:type="dxa"/>
          </w:tcPr>
          <w:p w14:paraId="72DE48F0" w14:textId="77777777" w:rsidR="006E4A8F" w:rsidRDefault="00000000">
            <w:pPr>
              <w:pStyle w:val="Compact"/>
            </w:pPr>
            <w:r>
              <w:t>1.1.7</w:t>
            </w:r>
          </w:p>
        </w:tc>
        <w:tc>
          <w:tcPr>
            <w:tcW w:w="944" w:type="dxa"/>
          </w:tcPr>
          <w:p w14:paraId="54A11280" w14:textId="77777777" w:rsidR="006E4A8F" w:rsidRDefault="00000000">
            <w:pPr>
              <w:pStyle w:val="Compact"/>
            </w:pPr>
            <w:r>
              <w:t>112</w:t>
            </w:r>
          </w:p>
        </w:tc>
        <w:tc>
          <w:tcPr>
            <w:tcW w:w="3705" w:type="dxa"/>
          </w:tcPr>
          <w:p w14:paraId="424FA752" w14:textId="77777777" w:rsidR="006E4A8F" w:rsidRDefault="00000000">
            <w:pPr>
              <w:pStyle w:val="Compact"/>
            </w:pPr>
            <w:r>
              <w:t>Replace Definition of “Internal Server Name” with “Internal Name”</w:t>
            </w:r>
          </w:p>
        </w:tc>
        <w:tc>
          <w:tcPr>
            <w:tcW w:w="1089" w:type="dxa"/>
          </w:tcPr>
          <w:p w14:paraId="04D2C112" w14:textId="77777777" w:rsidR="006E4A8F" w:rsidRDefault="00000000">
            <w:pPr>
              <w:pStyle w:val="Compact"/>
            </w:pPr>
            <w:r>
              <w:t>3-Apr-2014</w:t>
            </w:r>
          </w:p>
        </w:tc>
        <w:tc>
          <w:tcPr>
            <w:tcW w:w="1235" w:type="dxa"/>
          </w:tcPr>
          <w:p w14:paraId="24457F92" w14:textId="77777777" w:rsidR="006E4A8F" w:rsidRDefault="00000000">
            <w:pPr>
              <w:pStyle w:val="Compact"/>
            </w:pPr>
            <w:r>
              <w:t>3-Apr-2014</w:t>
            </w:r>
          </w:p>
        </w:tc>
      </w:tr>
      <w:tr w:rsidR="006E4A8F" w14:paraId="5E878029" w14:textId="77777777">
        <w:tc>
          <w:tcPr>
            <w:tcW w:w="944" w:type="dxa"/>
          </w:tcPr>
          <w:p w14:paraId="2577580C" w14:textId="77777777" w:rsidR="006E4A8F" w:rsidRDefault="00000000">
            <w:pPr>
              <w:pStyle w:val="Compact"/>
            </w:pPr>
            <w:r>
              <w:t>1.1.8</w:t>
            </w:r>
          </w:p>
        </w:tc>
        <w:tc>
          <w:tcPr>
            <w:tcW w:w="944" w:type="dxa"/>
          </w:tcPr>
          <w:p w14:paraId="6E798159" w14:textId="77777777" w:rsidR="006E4A8F" w:rsidRDefault="00000000">
            <w:pPr>
              <w:pStyle w:val="Compact"/>
            </w:pPr>
            <w:r>
              <w:t>120</w:t>
            </w:r>
          </w:p>
        </w:tc>
        <w:tc>
          <w:tcPr>
            <w:tcW w:w="3705" w:type="dxa"/>
          </w:tcPr>
          <w:p w14:paraId="46642DFD" w14:textId="77777777" w:rsidR="006E4A8F" w:rsidRDefault="00000000">
            <w:pPr>
              <w:pStyle w:val="Compact"/>
            </w:pPr>
            <w:r>
              <w:t>Affiliate Authority to Verify Domain</w:t>
            </w:r>
          </w:p>
        </w:tc>
        <w:tc>
          <w:tcPr>
            <w:tcW w:w="1089" w:type="dxa"/>
          </w:tcPr>
          <w:p w14:paraId="0C452A17" w14:textId="77777777" w:rsidR="006E4A8F" w:rsidRDefault="00000000">
            <w:pPr>
              <w:pStyle w:val="Compact"/>
            </w:pPr>
            <w:r>
              <w:t>5-Jun-2014</w:t>
            </w:r>
          </w:p>
        </w:tc>
        <w:tc>
          <w:tcPr>
            <w:tcW w:w="1235" w:type="dxa"/>
          </w:tcPr>
          <w:p w14:paraId="546C6C67" w14:textId="77777777" w:rsidR="006E4A8F" w:rsidRDefault="00000000">
            <w:pPr>
              <w:pStyle w:val="Compact"/>
            </w:pPr>
            <w:r>
              <w:t>5-Jun-2014</w:t>
            </w:r>
          </w:p>
        </w:tc>
      </w:tr>
      <w:tr w:rsidR="006E4A8F" w14:paraId="251BA131" w14:textId="77777777">
        <w:tc>
          <w:tcPr>
            <w:tcW w:w="944" w:type="dxa"/>
          </w:tcPr>
          <w:p w14:paraId="0F4C8F72" w14:textId="77777777" w:rsidR="006E4A8F" w:rsidRDefault="00000000">
            <w:pPr>
              <w:pStyle w:val="Compact"/>
            </w:pPr>
            <w:r>
              <w:t>1.1.9</w:t>
            </w:r>
          </w:p>
        </w:tc>
        <w:tc>
          <w:tcPr>
            <w:tcW w:w="944" w:type="dxa"/>
          </w:tcPr>
          <w:p w14:paraId="0727C722" w14:textId="77777777" w:rsidR="006E4A8F" w:rsidRDefault="00000000">
            <w:pPr>
              <w:pStyle w:val="Compact"/>
            </w:pPr>
            <w:r>
              <w:t>129</w:t>
            </w:r>
          </w:p>
        </w:tc>
        <w:tc>
          <w:tcPr>
            <w:tcW w:w="3705" w:type="dxa"/>
          </w:tcPr>
          <w:p w14:paraId="1C0F181B" w14:textId="77777777" w:rsidR="006E4A8F" w:rsidRDefault="00000000">
            <w:pPr>
              <w:pStyle w:val="Compact"/>
            </w:pPr>
            <w:r>
              <w:t>Clarification of PSL mentioned in Section 11.1.3</w:t>
            </w:r>
          </w:p>
        </w:tc>
        <w:tc>
          <w:tcPr>
            <w:tcW w:w="1089" w:type="dxa"/>
          </w:tcPr>
          <w:p w14:paraId="0A1C727E" w14:textId="77777777" w:rsidR="006E4A8F" w:rsidRDefault="00000000">
            <w:pPr>
              <w:pStyle w:val="Compact"/>
            </w:pPr>
            <w:r>
              <w:t>4-Aug-2014</w:t>
            </w:r>
          </w:p>
        </w:tc>
        <w:tc>
          <w:tcPr>
            <w:tcW w:w="1235" w:type="dxa"/>
          </w:tcPr>
          <w:p w14:paraId="00610579" w14:textId="77777777" w:rsidR="006E4A8F" w:rsidRDefault="00000000">
            <w:pPr>
              <w:pStyle w:val="Compact"/>
            </w:pPr>
            <w:r>
              <w:t>4-Aug-2014</w:t>
            </w:r>
          </w:p>
        </w:tc>
      </w:tr>
      <w:tr w:rsidR="006E4A8F" w14:paraId="7F60751E" w14:textId="77777777">
        <w:tc>
          <w:tcPr>
            <w:tcW w:w="944" w:type="dxa"/>
          </w:tcPr>
          <w:p w14:paraId="30038B0D" w14:textId="77777777" w:rsidR="006E4A8F" w:rsidRDefault="00000000">
            <w:pPr>
              <w:pStyle w:val="Compact"/>
            </w:pPr>
            <w:r>
              <w:t>1.2.0</w:t>
            </w:r>
          </w:p>
        </w:tc>
        <w:tc>
          <w:tcPr>
            <w:tcW w:w="944" w:type="dxa"/>
          </w:tcPr>
          <w:p w14:paraId="12FA4712" w14:textId="77777777" w:rsidR="006E4A8F" w:rsidRDefault="00000000">
            <w:pPr>
              <w:pStyle w:val="Compact"/>
            </w:pPr>
            <w:r>
              <w:t>125</w:t>
            </w:r>
          </w:p>
        </w:tc>
        <w:tc>
          <w:tcPr>
            <w:tcW w:w="3705" w:type="dxa"/>
          </w:tcPr>
          <w:p w14:paraId="26852CBF" w14:textId="77777777" w:rsidR="006E4A8F" w:rsidRDefault="00000000">
            <w:pPr>
              <w:pStyle w:val="Compact"/>
            </w:pPr>
            <w:r>
              <w:t>CAA Records</w:t>
            </w:r>
          </w:p>
        </w:tc>
        <w:tc>
          <w:tcPr>
            <w:tcW w:w="1089" w:type="dxa"/>
          </w:tcPr>
          <w:p w14:paraId="5E125F7F" w14:textId="77777777" w:rsidR="006E4A8F" w:rsidRDefault="00000000">
            <w:pPr>
              <w:pStyle w:val="Compact"/>
            </w:pPr>
            <w:r>
              <w:t>14-Oct-2014</w:t>
            </w:r>
          </w:p>
        </w:tc>
        <w:tc>
          <w:tcPr>
            <w:tcW w:w="1235" w:type="dxa"/>
          </w:tcPr>
          <w:p w14:paraId="01E66940" w14:textId="77777777" w:rsidR="006E4A8F" w:rsidRDefault="00000000">
            <w:pPr>
              <w:pStyle w:val="Compact"/>
            </w:pPr>
            <w:r>
              <w:t>15-Apr-2015</w:t>
            </w:r>
          </w:p>
        </w:tc>
      </w:tr>
      <w:tr w:rsidR="006E4A8F" w14:paraId="52003A2E" w14:textId="77777777">
        <w:tc>
          <w:tcPr>
            <w:tcW w:w="944" w:type="dxa"/>
          </w:tcPr>
          <w:p w14:paraId="3279FAEF" w14:textId="77777777" w:rsidR="006E4A8F" w:rsidRDefault="00000000">
            <w:pPr>
              <w:pStyle w:val="Compact"/>
            </w:pPr>
            <w:r>
              <w:t>1.2.1</w:t>
            </w:r>
          </w:p>
        </w:tc>
        <w:tc>
          <w:tcPr>
            <w:tcW w:w="944" w:type="dxa"/>
          </w:tcPr>
          <w:p w14:paraId="0C9C771F" w14:textId="77777777" w:rsidR="006E4A8F" w:rsidRDefault="00000000">
            <w:pPr>
              <w:pStyle w:val="Compact"/>
            </w:pPr>
            <w:r>
              <w:t>118</w:t>
            </w:r>
          </w:p>
        </w:tc>
        <w:tc>
          <w:tcPr>
            <w:tcW w:w="3705" w:type="dxa"/>
          </w:tcPr>
          <w:p w14:paraId="6992A0FF" w14:textId="77777777" w:rsidR="006E4A8F" w:rsidRDefault="00000000">
            <w:pPr>
              <w:pStyle w:val="Compact"/>
            </w:pPr>
            <w:r>
              <w:t>SHA-1 Sunset</w:t>
            </w:r>
          </w:p>
        </w:tc>
        <w:tc>
          <w:tcPr>
            <w:tcW w:w="1089" w:type="dxa"/>
          </w:tcPr>
          <w:p w14:paraId="39375471" w14:textId="77777777" w:rsidR="006E4A8F" w:rsidRDefault="00000000">
            <w:pPr>
              <w:pStyle w:val="Compact"/>
            </w:pPr>
            <w:r>
              <w:t>16-Oct-2014</w:t>
            </w:r>
          </w:p>
        </w:tc>
        <w:tc>
          <w:tcPr>
            <w:tcW w:w="1235" w:type="dxa"/>
          </w:tcPr>
          <w:p w14:paraId="1AAF4BEB" w14:textId="77777777" w:rsidR="006E4A8F" w:rsidRDefault="00000000">
            <w:pPr>
              <w:pStyle w:val="Compact"/>
            </w:pPr>
            <w:r>
              <w:t>16-Jan-2015 1-Jan-2016 1-Jan-2017</w:t>
            </w:r>
          </w:p>
        </w:tc>
      </w:tr>
      <w:tr w:rsidR="006E4A8F" w14:paraId="4C8C6050" w14:textId="77777777">
        <w:tc>
          <w:tcPr>
            <w:tcW w:w="944" w:type="dxa"/>
          </w:tcPr>
          <w:p w14:paraId="6DC4DF4F" w14:textId="77777777" w:rsidR="006E4A8F" w:rsidRDefault="00000000">
            <w:pPr>
              <w:pStyle w:val="Compact"/>
            </w:pPr>
            <w:r>
              <w:t>1.2.2</w:t>
            </w:r>
          </w:p>
        </w:tc>
        <w:tc>
          <w:tcPr>
            <w:tcW w:w="944" w:type="dxa"/>
          </w:tcPr>
          <w:p w14:paraId="34B7C96B" w14:textId="77777777" w:rsidR="006E4A8F" w:rsidRDefault="00000000">
            <w:pPr>
              <w:pStyle w:val="Compact"/>
            </w:pPr>
            <w:r>
              <w:t>134</w:t>
            </w:r>
          </w:p>
        </w:tc>
        <w:tc>
          <w:tcPr>
            <w:tcW w:w="3705" w:type="dxa"/>
          </w:tcPr>
          <w:p w14:paraId="09B6E11F" w14:textId="77777777" w:rsidR="006E4A8F" w:rsidRDefault="00000000">
            <w:pPr>
              <w:pStyle w:val="Compact"/>
            </w:pPr>
            <w:r>
              <w:t>Application of RFC 5280 to Pre-certificates</w:t>
            </w:r>
          </w:p>
        </w:tc>
        <w:tc>
          <w:tcPr>
            <w:tcW w:w="1089" w:type="dxa"/>
          </w:tcPr>
          <w:p w14:paraId="47E70E2B" w14:textId="77777777" w:rsidR="006E4A8F" w:rsidRDefault="00000000">
            <w:pPr>
              <w:pStyle w:val="Compact"/>
            </w:pPr>
            <w:r>
              <w:t>16-Oct-2014</w:t>
            </w:r>
          </w:p>
        </w:tc>
        <w:tc>
          <w:tcPr>
            <w:tcW w:w="1235" w:type="dxa"/>
          </w:tcPr>
          <w:p w14:paraId="06177266" w14:textId="77777777" w:rsidR="006E4A8F" w:rsidRDefault="00000000">
            <w:pPr>
              <w:pStyle w:val="Compact"/>
            </w:pPr>
            <w:r>
              <w:t>16-Oct-2014</w:t>
            </w:r>
          </w:p>
        </w:tc>
      </w:tr>
      <w:tr w:rsidR="006E4A8F" w14:paraId="640BA898" w14:textId="77777777">
        <w:tc>
          <w:tcPr>
            <w:tcW w:w="944" w:type="dxa"/>
          </w:tcPr>
          <w:p w14:paraId="4057ABD0" w14:textId="77777777" w:rsidR="006E4A8F" w:rsidRDefault="00000000">
            <w:pPr>
              <w:pStyle w:val="Compact"/>
            </w:pPr>
            <w:r>
              <w:t>1.2.3</w:t>
            </w:r>
          </w:p>
        </w:tc>
        <w:tc>
          <w:tcPr>
            <w:tcW w:w="944" w:type="dxa"/>
          </w:tcPr>
          <w:p w14:paraId="7E6720BA" w14:textId="77777777" w:rsidR="006E4A8F" w:rsidRDefault="00000000">
            <w:pPr>
              <w:pStyle w:val="Compact"/>
            </w:pPr>
            <w:r>
              <w:t>135</w:t>
            </w:r>
          </w:p>
        </w:tc>
        <w:tc>
          <w:tcPr>
            <w:tcW w:w="3705" w:type="dxa"/>
          </w:tcPr>
          <w:p w14:paraId="555F7B6D" w14:textId="77777777" w:rsidR="006E4A8F" w:rsidRDefault="00000000">
            <w:pPr>
              <w:pStyle w:val="Compact"/>
            </w:pPr>
            <w:r>
              <w:t>ETSI Auditor Qualifications</w:t>
            </w:r>
          </w:p>
        </w:tc>
        <w:tc>
          <w:tcPr>
            <w:tcW w:w="1089" w:type="dxa"/>
          </w:tcPr>
          <w:p w14:paraId="4B0EE82D" w14:textId="77777777" w:rsidR="006E4A8F" w:rsidRDefault="00000000">
            <w:pPr>
              <w:pStyle w:val="Compact"/>
            </w:pPr>
            <w:r>
              <w:t>16-Oct-2014</w:t>
            </w:r>
          </w:p>
        </w:tc>
        <w:tc>
          <w:tcPr>
            <w:tcW w:w="1235" w:type="dxa"/>
          </w:tcPr>
          <w:p w14:paraId="15EDEF8D" w14:textId="77777777" w:rsidR="006E4A8F" w:rsidRDefault="00000000">
            <w:pPr>
              <w:pStyle w:val="Compact"/>
            </w:pPr>
            <w:r>
              <w:t>16-Oct-2014</w:t>
            </w:r>
          </w:p>
        </w:tc>
      </w:tr>
      <w:tr w:rsidR="006E4A8F" w14:paraId="722FDA94" w14:textId="77777777">
        <w:tc>
          <w:tcPr>
            <w:tcW w:w="944" w:type="dxa"/>
          </w:tcPr>
          <w:p w14:paraId="2E4FCE26" w14:textId="77777777" w:rsidR="006E4A8F" w:rsidRDefault="00000000">
            <w:pPr>
              <w:pStyle w:val="Compact"/>
            </w:pPr>
            <w:r>
              <w:t>1.2.4</w:t>
            </w:r>
          </w:p>
        </w:tc>
        <w:tc>
          <w:tcPr>
            <w:tcW w:w="944" w:type="dxa"/>
          </w:tcPr>
          <w:p w14:paraId="46A4561B" w14:textId="77777777" w:rsidR="006E4A8F" w:rsidRDefault="00000000">
            <w:pPr>
              <w:pStyle w:val="Compact"/>
            </w:pPr>
            <w:r>
              <w:t>144</w:t>
            </w:r>
          </w:p>
        </w:tc>
        <w:tc>
          <w:tcPr>
            <w:tcW w:w="3705" w:type="dxa"/>
          </w:tcPr>
          <w:p w14:paraId="29881C88" w14:textId="77777777" w:rsidR="006E4A8F" w:rsidRDefault="00000000">
            <w:pPr>
              <w:pStyle w:val="Compact"/>
            </w:pPr>
            <w:r>
              <w:t>Validation Rules for .onion Names</w:t>
            </w:r>
          </w:p>
        </w:tc>
        <w:tc>
          <w:tcPr>
            <w:tcW w:w="1089" w:type="dxa"/>
          </w:tcPr>
          <w:p w14:paraId="65BB5543" w14:textId="77777777" w:rsidR="006E4A8F" w:rsidRDefault="00000000">
            <w:pPr>
              <w:pStyle w:val="Compact"/>
            </w:pPr>
            <w:r>
              <w:t>18-Feb-2015</w:t>
            </w:r>
          </w:p>
        </w:tc>
        <w:tc>
          <w:tcPr>
            <w:tcW w:w="1235" w:type="dxa"/>
          </w:tcPr>
          <w:p w14:paraId="5EC2CC98" w14:textId="77777777" w:rsidR="006E4A8F" w:rsidRDefault="00000000">
            <w:pPr>
              <w:pStyle w:val="Compact"/>
            </w:pPr>
            <w:r>
              <w:t>18-Feb-2015</w:t>
            </w:r>
          </w:p>
        </w:tc>
      </w:tr>
      <w:tr w:rsidR="006E4A8F" w14:paraId="36D64B70" w14:textId="77777777">
        <w:tc>
          <w:tcPr>
            <w:tcW w:w="944" w:type="dxa"/>
          </w:tcPr>
          <w:p w14:paraId="30E1472B" w14:textId="77777777" w:rsidR="006E4A8F" w:rsidRDefault="00000000">
            <w:pPr>
              <w:pStyle w:val="Compact"/>
            </w:pPr>
            <w:r>
              <w:t>1.2.5</w:t>
            </w:r>
          </w:p>
        </w:tc>
        <w:tc>
          <w:tcPr>
            <w:tcW w:w="944" w:type="dxa"/>
          </w:tcPr>
          <w:p w14:paraId="4D740992" w14:textId="77777777" w:rsidR="006E4A8F" w:rsidRDefault="00000000">
            <w:pPr>
              <w:pStyle w:val="Compact"/>
            </w:pPr>
            <w:r>
              <w:t>148</w:t>
            </w:r>
          </w:p>
        </w:tc>
        <w:tc>
          <w:tcPr>
            <w:tcW w:w="3705" w:type="dxa"/>
          </w:tcPr>
          <w:p w14:paraId="77A014C8" w14:textId="77777777" w:rsidR="006E4A8F" w:rsidRDefault="00000000">
            <w:pPr>
              <w:pStyle w:val="Compact"/>
            </w:pPr>
            <w:r>
              <w:t>Issuer Field Correction</w:t>
            </w:r>
          </w:p>
        </w:tc>
        <w:tc>
          <w:tcPr>
            <w:tcW w:w="1089" w:type="dxa"/>
          </w:tcPr>
          <w:p w14:paraId="534A2854" w14:textId="77777777" w:rsidR="006E4A8F" w:rsidRDefault="00000000">
            <w:pPr>
              <w:pStyle w:val="Compact"/>
            </w:pPr>
            <w:r>
              <w:t>2-Apr-2015</w:t>
            </w:r>
          </w:p>
        </w:tc>
        <w:tc>
          <w:tcPr>
            <w:tcW w:w="1235" w:type="dxa"/>
          </w:tcPr>
          <w:p w14:paraId="5EF9F91A" w14:textId="77777777" w:rsidR="006E4A8F" w:rsidRDefault="00000000">
            <w:pPr>
              <w:pStyle w:val="Compact"/>
            </w:pPr>
            <w:r>
              <w:t>2-Apr-2015</w:t>
            </w:r>
          </w:p>
        </w:tc>
      </w:tr>
      <w:tr w:rsidR="006E4A8F" w14:paraId="77326319" w14:textId="77777777">
        <w:tc>
          <w:tcPr>
            <w:tcW w:w="944" w:type="dxa"/>
          </w:tcPr>
          <w:p w14:paraId="5618DE3B" w14:textId="77777777" w:rsidR="006E4A8F" w:rsidRDefault="00000000">
            <w:pPr>
              <w:pStyle w:val="Compact"/>
            </w:pPr>
            <w:r>
              <w:t>1.3.0</w:t>
            </w:r>
          </w:p>
        </w:tc>
        <w:tc>
          <w:tcPr>
            <w:tcW w:w="944" w:type="dxa"/>
          </w:tcPr>
          <w:p w14:paraId="13124F69" w14:textId="77777777" w:rsidR="006E4A8F" w:rsidRDefault="00000000">
            <w:pPr>
              <w:pStyle w:val="Compact"/>
            </w:pPr>
            <w:r>
              <w:t>146</w:t>
            </w:r>
          </w:p>
        </w:tc>
        <w:tc>
          <w:tcPr>
            <w:tcW w:w="3705" w:type="dxa"/>
          </w:tcPr>
          <w:p w14:paraId="407D17AE" w14:textId="77777777" w:rsidR="006E4A8F" w:rsidRDefault="00000000">
            <w:pPr>
              <w:pStyle w:val="Compact"/>
            </w:pPr>
            <w:r>
              <w:t>Convert Baseline Requirements to RFC 3647 Framework</w:t>
            </w:r>
          </w:p>
        </w:tc>
        <w:tc>
          <w:tcPr>
            <w:tcW w:w="1089" w:type="dxa"/>
          </w:tcPr>
          <w:p w14:paraId="1A025251" w14:textId="77777777" w:rsidR="006E4A8F" w:rsidRDefault="00000000">
            <w:pPr>
              <w:pStyle w:val="Compact"/>
            </w:pPr>
            <w:r>
              <w:t>16-Apr-2015</w:t>
            </w:r>
          </w:p>
        </w:tc>
        <w:tc>
          <w:tcPr>
            <w:tcW w:w="1235" w:type="dxa"/>
          </w:tcPr>
          <w:p w14:paraId="661CBAAD" w14:textId="77777777" w:rsidR="006E4A8F" w:rsidRDefault="00000000">
            <w:pPr>
              <w:pStyle w:val="Compact"/>
            </w:pPr>
            <w:r>
              <w:t>16-Apr-2015</w:t>
            </w:r>
          </w:p>
        </w:tc>
      </w:tr>
      <w:tr w:rsidR="006E4A8F" w14:paraId="6621DE45" w14:textId="77777777">
        <w:tc>
          <w:tcPr>
            <w:tcW w:w="944" w:type="dxa"/>
          </w:tcPr>
          <w:p w14:paraId="6310B7A2" w14:textId="77777777" w:rsidR="006E4A8F" w:rsidRDefault="00000000">
            <w:pPr>
              <w:pStyle w:val="Compact"/>
            </w:pPr>
            <w:r>
              <w:t>1.3.1</w:t>
            </w:r>
          </w:p>
        </w:tc>
        <w:tc>
          <w:tcPr>
            <w:tcW w:w="944" w:type="dxa"/>
          </w:tcPr>
          <w:p w14:paraId="13619DF1" w14:textId="77777777" w:rsidR="006E4A8F" w:rsidRDefault="00000000">
            <w:pPr>
              <w:pStyle w:val="Compact"/>
            </w:pPr>
            <w:r>
              <w:t>151</w:t>
            </w:r>
          </w:p>
        </w:tc>
        <w:tc>
          <w:tcPr>
            <w:tcW w:w="3705" w:type="dxa"/>
          </w:tcPr>
          <w:p w14:paraId="22F4E318" w14:textId="77777777" w:rsidR="006E4A8F" w:rsidRDefault="00000000">
            <w:pPr>
              <w:pStyle w:val="Compact"/>
            </w:pPr>
            <w:r>
              <w:t>Addition of Optional OIDs for Indicating Level of Validation</w:t>
            </w:r>
          </w:p>
        </w:tc>
        <w:tc>
          <w:tcPr>
            <w:tcW w:w="1089" w:type="dxa"/>
          </w:tcPr>
          <w:p w14:paraId="27B8E091" w14:textId="77777777" w:rsidR="006E4A8F" w:rsidRDefault="00000000">
            <w:pPr>
              <w:pStyle w:val="Compact"/>
            </w:pPr>
            <w:r>
              <w:t>28-Sep-2015</w:t>
            </w:r>
          </w:p>
        </w:tc>
        <w:tc>
          <w:tcPr>
            <w:tcW w:w="1235" w:type="dxa"/>
          </w:tcPr>
          <w:p w14:paraId="7A8BF423" w14:textId="77777777" w:rsidR="006E4A8F" w:rsidRDefault="00000000">
            <w:pPr>
              <w:pStyle w:val="Compact"/>
            </w:pPr>
            <w:r>
              <w:t>28-Sep-2015</w:t>
            </w:r>
          </w:p>
        </w:tc>
      </w:tr>
      <w:tr w:rsidR="006E4A8F" w14:paraId="4EFD9A44" w14:textId="77777777">
        <w:tc>
          <w:tcPr>
            <w:tcW w:w="944" w:type="dxa"/>
          </w:tcPr>
          <w:p w14:paraId="3C58EB23" w14:textId="77777777" w:rsidR="006E4A8F" w:rsidRDefault="00000000">
            <w:pPr>
              <w:pStyle w:val="Compact"/>
            </w:pPr>
            <w:r>
              <w:t>1.3.2</w:t>
            </w:r>
          </w:p>
        </w:tc>
        <w:tc>
          <w:tcPr>
            <w:tcW w:w="944" w:type="dxa"/>
          </w:tcPr>
          <w:p w14:paraId="3A417109" w14:textId="77777777" w:rsidR="006E4A8F" w:rsidRDefault="00000000">
            <w:pPr>
              <w:pStyle w:val="Compact"/>
            </w:pPr>
            <w:r>
              <w:t>156</w:t>
            </w:r>
          </w:p>
        </w:tc>
        <w:tc>
          <w:tcPr>
            <w:tcW w:w="3705" w:type="dxa"/>
          </w:tcPr>
          <w:p w14:paraId="7B9A3F81" w14:textId="77777777" w:rsidR="006E4A8F" w:rsidRDefault="00000000">
            <w:pPr>
              <w:pStyle w:val="Compact"/>
            </w:pPr>
            <w:r>
              <w:t>Amend Sections 1 and 2 of Baseline Requirements</w:t>
            </w:r>
          </w:p>
        </w:tc>
        <w:tc>
          <w:tcPr>
            <w:tcW w:w="1089" w:type="dxa"/>
          </w:tcPr>
          <w:p w14:paraId="678344E0" w14:textId="77777777" w:rsidR="006E4A8F" w:rsidRDefault="00000000">
            <w:pPr>
              <w:pStyle w:val="Compact"/>
            </w:pPr>
            <w:r>
              <w:t>3-Dec-2015</w:t>
            </w:r>
          </w:p>
        </w:tc>
        <w:tc>
          <w:tcPr>
            <w:tcW w:w="1235" w:type="dxa"/>
          </w:tcPr>
          <w:p w14:paraId="31F63FE2" w14:textId="77777777" w:rsidR="006E4A8F" w:rsidRDefault="00000000">
            <w:pPr>
              <w:pStyle w:val="Compact"/>
            </w:pPr>
            <w:r>
              <w:t>3-Dec-2016</w:t>
            </w:r>
          </w:p>
        </w:tc>
      </w:tr>
      <w:tr w:rsidR="006E4A8F" w14:paraId="27F53864" w14:textId="77777777">
        <w:tc>
          <w:tcPr>
            <w:tcW w:w="944" w:type="dxa"/>
          </w:tcPr>
          <w:p w14:paraId="72140262" w14:textId="77777777" w:rsidR="006E4A8F" w:rsidRDefault="00000000">
            <w:pPr>
              <w:pStyle w:val="Compact"/>
            </w:pPr>
            <w:r>
              <w:t>1.3.3</w:t>
            </w:r>
          </w:p>
        </w:tc>
        <w:tc>
          <w:tcPr>
            <w:tcW w:w="944" w:type="dxa"/>
          </w:tcPr>
          <w:p w14:paraId="04AC6816" w14:textId="77777777" w:rsidR="006E4A8F" w:rsidRDefault="00000000">
            <w:pPr>
              <w:pStyle w:val="Compact"/>
            </w:pPr>
            <w:r>
              <w:t>160</w:t>
            </w:r>
          </w:p>
        </w:tc>
        <w:tc>
          <w:tcPr>
            <w:tcW w:w="3705" w:type="dxa"/>
          </w:tcPr>
          <w:p w14:paraId="6521B87B" w14:textId="77777777" w:rsidR="006E4A8F" w:rsidRDefault="00000000">
            <w:pPr>
              <w:pStyle w:val="Compact"/>
            </w:pPr>
            <w:r>
              <w:t>Amend Section 4 of Baseline Requirements</w:t>
            </w:r>
          </w:p>
        </w:tc>
        <w:tc>
          <w:tcPr>
            <w:tcW w:w="1089" w:type="dxa"/>
          </w:tcPr>
          <w:p w14:paraId="59AF3221" w14:textId="77777777" w:rsidR="006E4A8F" w:rsidRDefault="00000000">
            <w:pPr>
              <w:pStyle w:val="Compact"/>
            </w:pPr>
            <w:r>
              <w:t>4-Feb-2016</w:t>
            </w:r>
          </w:p>
        </w:tc>
        <w:tc>
          <w:tcPr>
            <w:tcW w:w="1235" w:type="dxa"/>
          </w:tcPr>
          <w:p w14:paraId="312307F6" w14:textId="77777777" w:rsidR="006E4A8F" w:rsidRDefault="00000000">
            <w:pPr>
              <w:pStyle w:val="Compact"/>
            </w:pPr>
            <w:r>
              <w:t>4-Feb-2016</w:t>
            </w:r>
          </w:p>
        </w:tc>
      </w:tr>
      <w:tr w:rsidR="006E4A8F" w14:paraId="7E7C3B2F" w14:textId="77777777">
        <w:tc>
          <w:tcPr>
            <w:tcW w:w="944" w:type="dxa"/>
          </w:tcPr>
          <w:p w14:paraId="05812DDF" w14:textId="77777777" w:rsidR="006E4A8F" w:rsidRDefault="00000000">
            <w:pPr>
              <w:pStyle w:val="Compact"/>
            </w:pPr>
            <w:r>
              <w:t>1.3.4</w:t>
            </w:r>
          </w:p>
        </w:tc>
        <w:tc>
          <w:tcPr>
            <w:tcW w:w="944" w:type="dxa"/>
          </w:tcPr>
          <w:p w14:paraId="47C979CF" w14:textId="77777777" w:rsidR="006E4A8F" w:rsidRDefault="00000000">
            <w:pPr>
              <w:pStyle w:val="Compact"/>
            </w:pPr>
            <w:r>
              <w:t>162</w:t>
            </w:r>
          </w:p>
        </w:tc>
        <w:tc>
          <w:tcPr>
            <w:tcW w:w="3705" w:type="dxa"/>
          </w:tcPr>
          <w:p w14:paraId="1752E413" w14:textId="77777777" w:rsidR="006E4A8F" w:rsidRDefault="00000000">
            <w:pPr>
              <w:pStyle w:val="Compact"/>
            </w:pPr>
            <w:r>
              <w:t>Sunset of Exceptions</w:t>
            </w:r>
          </w:p>
        </w:tc>
        <w:tc>
          <w:tcPr>
            <w:tcW w:w="1089" w:type="dxa"/>
          </w:tcPr>
          <w:p w14:paraId="620479A1" w14:textId="77777777" w:rsidR="006E4A8F" w:rsidRDefault="00000000">
            <w:pPr>
              <w:pStyle w:val="Compact"/>
            </w:pPr>
            <w:r>
              <w:t>15-Mar-2016</w:t>
            </w:r>
          </w:p>
        </w:tc>
        <w:tc>
          <w:tcPr>
            <w:tcW w:w="1235" w:type="dxa"/>
          </w:tcPr>
          <w:p w14:paraId="60BAEF53" w14:textId="77777777" w:rsidR="006E4A8F" w:rsidRDefault="00000000">
            <w:pPr>
              <w:pStyle w:val="Compact"/>
            </w:pPr>
            <w:r>
              <w:t>15-Mar-2016</w:t>
            </w:r>
          </w:p>
        </w:tc>
      </w:tr>
      <w:tr w:rsidR="006E4A8F" w14:paraId="0F544CC3" w14:textId="77777777">
        <w:tc>
          <w:tcPr>
            <w:tcW w:w="944" w:type="dxa"/>
          </w:tcPr>
          <w:p w14:paraId="7EF779D3" w14:textId="77777777" w:rsidR="006E4A8F" w:rsidRDefault="00000000">
            <w:pPr>
              <w:pStyle w:val="Compact"/>
            </w:pPr>
            <w:r>
              <w:t>1.3.5</w:t>
            </w:r>
          </w:p>
        </w:tc>
        <w:tc>
          <w:tcPr>
            <w:tcW w:w="944" w:type="dxa"/>
          </w:tcPr>
          <w:p w14:paraId="77098850" w14:textId="77777777" w:rsidR="006E4A8F" w:rsidRDefault="00000000">
            <w:pPr>
              <w:pStyle w:val="Compact"/>
            </w:pPr>
            <w:r>
              <w:t>168</w:t>
            </w:r>
          </w:p>
        </w:tc>
        <w:tc>
          <w:tcPr>
            <w:tcW w:w="3705" w:type="dxa"/>
          </w:tcPr>
          <w:p w14:paraId="43BF5E39" w14:textId="77777777" w:rsidR="006E4A8F" w:rsidRDefault="00000000">
            <w:pPr>
              <w:pStyle w:val="Compact"/>
            </w:pPr>
            <w:r>
              <w:t>Baseline Requirements Corrections (Revised)</w:t>
            </w:r>
          </w:p>
        </w:tc>
        <w:tc>
          <w:tcPr>
            <w:tcW w:w="1089" w:type="dxa"/>
          </w:tcPr>
          <w:p w14:paraId="1F8E7F9C" w14:textId="77777777" w:rsidR="006E4A8F" w:rsidRDefault="00000000">
            <w:pPr>
              <w:pStyle w:val="Compact"/>
            </w:pPr>
            <w:r>
              <w:t>10-May-2016</w:t>
            </w:r>
          </w:p>
        </w:tc>
        <w:tc>
          <w:tcPr>
            <w:tcW w:w="1235" w:type="dxa"/>
          </w:tcPr>
          <w:p w14:paraId="38C2416A" w14:textId="77777777" w:rsidR="006E4A8F" w:rsidRDefault="00000000">
            <w:pPr>
              <w:pStyle w:val="Compact"/>
            </w:pPr>
            <w:r>
              <w:t>10-May-2016</w:t>
            </w:r>
          </w:p>
        </w:tc>
      </w:tr>
      <w:tr w:rsidR="006E4A8F" w14:paraId="4546F7FD" w14:textId="77777777">
        <w:tc>
          <w:tcPr>
            <w:tcW w:w="944" w:type="dxa"/>
          </w:tcPr>
          <w:p w14:paraId="301192BB" w14:textId="77777777" w:rsidR="006E4A8F" w:rsidRDefault="00000000">
            <w:pPr>
              <w:pStyle w:val="Compact"/>
            </w:pPr>
            <w:r>
              <w:lastRenderedPageBreak/>
              <w:t>1.3.6</w:t>
            </w:r>
          </w:p>
        </w:tc>
        <w:tc>
          <w:tcPr>
            <w:tcW w:w="944" w:type="dxa"/>
          </w:tcPr>
          <w:p w14:paraId="2D36EB1F" w14:textId="77777777" w:rsidR="006E4A8F" w:rsidRDefault="00000000">
            <w:pPr>
              <w:pStyle w:val="Compact"/>
            </w:pPr>
            <w:r>
              <w:t>171</w:t>
            </w:r>
          </w:p>
        </w:tc>
        <w:tc>
          <w:tcPr>
            <w:tcW w:w="3705" w:type="dxa"/>
          </w:tcPr>
          <w:p w14:paraId="2EE6E046" w14:textId="77777777" w:rsidR="006E4A8F" w:rsidRDefault="00000000">
            <w:pPr>
              <w:pStyle w:val="Compact"/>
            </w:pPr>
            <w:r>
              <w:t>Updating ETSI Standards in CABF documents</w:t>
            </w:r>
          </w:p>
        </w:tc>
        <w:tc>
          <w:tcPr>
            <w:tcW w:w="1089" w:type="dxa"/>
          </w:tcPr>
          <w:p w14:paraId="6A36B95D" w14:textId="77777777" w:rsidR="006E4A8F" w:rsidRDefault="00000000">
            <w:pPr>
              <w:pStyle w:val="Compact"/>
            </w:pPr>
            <w:r>
              <w:t>1-Jul-2016</w:t>
            </w:r>
          </w:p>
        </w:tc>
        <w:tc>
          <w:tcPr>
            <w:tcW w:w="1235" w:type="dxa"/>
          </w:tcPr>
          <w:p w14:paraId="5072201E" w14:textId="77777777" w:rsidR="006E4A8F" w:rsidRDefault="00000000">
            <w:pPr>
              <w:pStyle w:val="Compact"/>
            </w:pPr>
            <w:r>
              <w:t>1-Jul-2016</w:t>
            </w:r>
          </w:p>
        </w:tc>
      </w:tr>
      <w:tr w:rsidR="006E4A8F" w14:paraId="213C6129" w14:textId="77777777">
        <w:tc>
          <w:tcPr>
            <w:tcW w:w="944" w:type="dxa"/>
          </w:tcPr>
          <w:p w14:paraId="4EA47DA0" w14:textId="77777777" w:rsidR="006E4A8F" w:rsidRDefault="00000000">
            <w:pPr>
              <w:pStyle w:val="Compact"/>
            </w:pPr>
            <w:r>
              <w:t>1.3.7</w:t>
            </w:r>
          </w:p>
        </w:tc>
        <w:tc>
          <w:tcPr>
            <w:tcW w:w="944" w:type="dxa"/>
          </w:tcPr>
          <w:p w14:paraId="17743F5D" w14:textId="77777777" w:rsidR="006E4A8F" w:rsidRDefault="00000000">
            <w:pPr>
              <w:pStyle w:val="Compact"/>
            </w:pPr>
            <w:r>
              <w:t>164</w:t>
            </w:r>
          </w:p>
        </w:tc>
        <w:tc>
          <w:tcPr>
            <w:tcW w:w="3705" w:type="dxa"/>
          </w:tcPr>
          <w:p w14:paraId="61AF9D43" w14:textId="77777777" w:rsidR="006E4A8F" w:rsidRDefault="00000000">
            <w:pPr>
              <w:pStyle w:val="Compact"/>
            </w:pPr>
            <w:r>
              <w:t>Certificate Serial Number Entropy</w:t>
            </w:r>
          </w:p>
        </w:tc>
        <w:tc>
          <w:tcPr>
            <w:tcW w:w="1089" w:type="dxa"/>
          </w:tcPr>
          <w:p w14:paraId="2931024F" w14:textId="77777777" w:rsidR="006E4A8F" w:rsidRDefault="00000000">
            <w:pPr>
              <w:pStyle w:val="Compact"/>
            </w:pPr>
            <w:r>
              <w:t>8-Jul-2016</w:t>
            </w:r>
          </w:p>
        </w:tc>
        <w:tc>
          <w:tcPr>
            <w:tcW w:w="1235" w:type="dxa"/>
          </w:tcPr>
          <w:p w14:paraId="58326AE9" w14:textId="77777777" w:rsidR="006E4A8F" w:rsidRDefault="00000000">
            <w:pPr>
              <w:pStyle w:val="Compact"/>
            </w:pPr>
            <w:r>
              <w:t>30-Sep-2016</w:t>
            </w:r>
          </w:p>
        </w:tc>
      </w:tr>
      <w:tr w:rsidR="006E4A8F" w14:paraId="7B41E157" w14:textId="77777777">
        <w:tc>
          <w:tcPr>
            <w:tcW w:w="944" w:type="dxa"/>
          </w:tcPr>
          <w:p w14:paraId="246826AE" w14:textId="77777777" w:rsidR="006E4A8F" w:rsidRDefault="00000000">
            <w:pPr>
              <w:pStyle w:val="Compact"/>
            </w:pPr>
            <w:r>
              <w:t>1.3.8</w:t>
            </w:r>
          </w:p>
        </w:tc>
        <w:tc>
          <w:tcPr>
            <w:tcW w:w="944" w:type="dxa"/>
          </w:tcPr>
          <w:p w14:paraId="4AA0B14F" w14:textId="77777777" w:rsidR="006E4A8F" w:rsidRDefault="00000000">
            <w:pPr>
              <w:pStyle w:val="Compact"/>
            </w:pPr>
            <w:r>
              <w:t>169</w:t>
            </w:r>
          </w:p>
        </w:tc>
        <w:tc>
          <w:tcPr>
            <w:tcW w:w="3705" w:type="dxa"/>
          </w:tcPr>
          <w:p w14:paraId="11BF0436" w14:textId="77777777" w:rsidR="006E4A8F" w:rsidRDefault="00000000">
            <w:pPr>
              <w:pStyle w:val="Compact"/>
            </w:pPr>
            <w:r>
              <w:t>Revised Validation Requirements</w:t>
            </w:r>
          </w:p>
        </w:tc>
        <w:tc>
          <w:tcPr>
            <w:tcW w:w="1089" w:type="dxa"/>
          </w:tcPr>
          <w:p w14:paraId="68113D4B" w14:textId="77777777" w:rsidR="006E4A8F" w:rsidRDefault="00000000">
            <w:pPr>
              <w:pStyle w:val="Compact"/>
            </w:pPr>
            <w:r>
              <w:t>5-Aug-2016</w:t>
            </w:r>
          </w:p>
        </w:tc>
        <w:tc>
          <w:tcPr>
            <w:tcW w:w="1235" w:type="dxa"/>
          </w:tcPr>
          <w:p w14:paraId="7869507E" w14:textId="77777777" w:rsidR="006E4A8F" w:rsidRDefault="00000000">
            <w:pPr>
              <w:pStyle w:val="Compact"/>
            </w:pPr>
            <w:r>
              <w:t>1-Mar-2017</w:t>
            </w:r>
          </w:p>
        </w:tc>
      </w:tr>
      <w:tr w:rsidR="006E4A8F" w14:paraId="4BCC2184" w14:textId="77777777">
        <w:tc>
          <w:tcPr>
            <w:tcW w:w="944" w:type="dxa"/>
          </w:tcPr>
          <w:p w14:paraId="296EB247" w14:textId="77777777" w:rsidR="006E4A8F" w:rsidRDefault="00000000">
            <w:pPr>
              <w:pStyle w:val="Compact"/>
            </w:pPr>
            <w:r>
              <w:t>1.3.9</w:t>
            </w:r>
          </w:p>
        </w:tc>
        <w:tc>
          <w:tcPr>
            <w:tcW w:w="944" w:type="dxa"/>
          </w:tcPr>
          <w:p w14:paraId="16BA2862" w14:textId="77777777" w:rsidR="006E4A8F" w:rsidRDefault="00000000">
            <w:pPr>
              <w:pStyle w:val="Compact"/>
            </w:pPr>
            <w:r>
              <w:t>174</w:t>
            </w:r>
          </w:p>
        </w:tc>
        <w:tc>
          <w:tcPr>
            <w:tcW w:w="3705" w:type="dxa"/>
          </w:tcPr>
          <w:p w14:paraId="7EAC023A" w14:textId="77777777" w:rsidR="006E4A8F" w:rsidRDefault="00000000">
            <w:pPr>
              <w:pStyle w:val="Compact"/>
            </w:pPr>
            <w:r>
              <w:t>Reform of Requirements Relating to Conflicts with Local Law</w:t>
            </w:r>
          </w:p>
        </w:tc>
        <w:tc>
          <w:tcPr>
            <w:tcW w:w="1089" w:type="dxa"/>
          </w:tcPr>
          <w:p w14:paraId="27DE67FA" w14:textId="77777777" w:rsidR="006E4A8F" w:rsidRDefault="00000000">
            <w:pPr>
              <w:pStyle w:val="Compact"/>
            </w:pPr>
            <w:r>
              <w:t>29-Aug-2016</w:t>
            </w:r>
          </w:p>
        </w:tc>
        <w:tc>
          <w:tcPr>
            <w:tcW w:w="1235" w:type="dxa"/>
          </w:tcPr>
          <w:p w14:paraId="1A47B3DF" w14:textId="77777777" w:rsidR="006E4A8F" w:rsidRDefault="00000000">
            <w:pPr>
              <w:pStyle w:val="Compact"/>
            </w:pPr>
            <w:r>
              <w:t>27-Nov-2016</w:t>
            </w:r>
          </w:p>
        </w:tc>
      </w:tr>
      <w:tr w:rsidR="006E4A8F" w14:paraId="0BDD7958" w14:textId="77777777">
        <w:tc>
          <w:tcPr>
            <w:tcW w:w="944" w:type="dxa"/>
          </w:tcPr>
          <w:p w14:paraId="712EA4EF" w14:textId="77777777" w:rsidR="006E4A8F" w:rsidRDefault="00000000">
            <w:pPr>
              <w:pStyle w:val="Compact"/>
            </w:pPr>
            <w:r>
              <w:t>1.4.0</w:t>
            </w:r>
          </w:p>
        </w:tc>
        <w:tc>
          <w:tcPr>
            <w:tcW w:w="944" w:type="dxa"/>
          </w:tcPr>
          <w:p w14:paraId="257A58D1" w14:textId="77777777" w:rsidR="006E4A8F" w:rsidRDefault="00000000">
            <w:pPr>
              <w:pStyle w:val="Compact"/>
            </w:pPr>
            <w:r>
              <w:t>173</w:t>
            </w:r>
          </w:p>
        </w:tc>
        <w:tc>
          <w:tcPr>
            <w:tcW w:w="3705" w:type="dxa"/>
          </w:tcPr>
          <w:p w14:paraId="61AE044B" w14:textId="77777777" w:rsidR="006E4A8F" w:rsidRDefault="00000000">
            <w:pPr>
              <w:pStyle w:val="Compact"/>
            </w:pPr>
            <w:r>
              <w:t>Removal of requirement to cease use of public key due to incorrect info</w:t>
            </w:r>
          </w:p>
        </w:tc>
        <w:tc>
          <w:tcPr>
            <w:tcW w:w="1089" w:type="dxa"/>
          </w:tcPr>
          <w:p w14:paraId="6BE79E31" w14:textId="77777777" w:rsidR="006E4A8F" w:rsidRDefault="00000000">
            <w:pPr>
              <w:pStyle w:val="Compact"/>
            </w:pPr>
            <w:r>
              <w:t>28-Jul-2016</w:t>
            </w:r>
          </w:p>
        </w:tc>
        <w:tc>
          <w:tcPr>
            <w:tcW w:w="1235" w:type="dxa"/>
          </w:tcPr>
          <w:p w14:paraId="2FAC9BB0" w14:textId="77777777" w:rsidR="006E4A8F" w:rsidRDefault="00000000">
            <w:pPr>
              <w:pStyle w:val="Compact"/>
            </w:pPr>
            <w:r>
              <w:t>11-Sep-2016</w:t>
            </w:r>
          </w:p>
        </w:tc>
      </w:tr>
      <w:tr w:rsidR="006E4A8F" w14:paraId="6C4773DC" w14:textId="77777777">
        <w:tc>
          <w:tcPr>
            <w:tcW w:w="944" w:type="dxa"/>
          </w:tcPr>
          <w:p w14:paraId="4A84E69B" w14:textId="77777777" w:rsidR="006E4A8F" w:rsidRDefault="00000000">
            <w:pPr>
              <w:pStyle w:val="Compact"/>
            </w:pPr>
            <w:r>
              <w:t>1.4.1</w:t>
            </w:r>
          </w:p>
        </w:tc>
        <w:tc>
          <w:tcPr>
            <w:tcW w:w="944" w:type="dxa"/>
          </w:tcPr>
          <w:p w14:paraId="678FA6A4" w14:textId="77777777" w:rsidR="006E4A8F" w:rsidRDefault="00000000">
            <w:pPr>
              <w:pStyle w:val="Compact"/>
            </w:pPr>
            <w:r>
              <w:t>175</w:t>
            </w:r>
          </w:p>
        </w:tc>
        <w:tc>
          <w:tcPr>
            <w:tcW w:w="3705" w:type="dxa"/>
          </w:tcPr>
          <w:p w14:paraId="0CF8D5B8" w14:textId="77777777" w:rsidR="006E4A8F" w:rsidRDefault="00000000">
            <w:pPr>
              <w:pStyle w:val="Compact"/>
            </w:pPr>
            <w:r>
              <w:t>Addition of givenName and surname</w:t>
            </w:r>
          </w:p>
        </w:tc>
        <w:tc>
          <w:tcPr>
            <w:tcW w:w="1089" w:type="dxa"/>
          </w:tcPr>
          <w:p w14:paraId="412BBC26" w14:textId="77777777" w:rsidR="006E4A8F" w:rsidRDefault="00000000">
            <w:pPr>
              <w:pStyle w:val="Compact"/>
            </w:pPr>
            <w:r>
              <w:t>7-Sep-2016</w:t>
            </w:r>
          </w:p>
        </w:tc>
        <w:tc>
          <w:tcPr>
            <w:tcW w:w="1235" w:type="dxa"/>
          </w:tcPr>
          <w:p w14:paraId="45DDE282" w14:textId="77777777" w:rsidR="006E4A8F" w:rsidRDefault="00000000">
            <w:pPr>
              <w:pStyle w:val="Compact"/>
            </w:pPr>
            <w:r>
              <w:t>7-Sep-2016</w:t>
            </w:r>
          </w:p>
        </w:tc>
      </w:tr>
      <w:tr w:rsidR="006E4A8F" w14:paraId="5B544966" w14:textId="77777777">
        <w:tc>
          <w:tcPr>
            <w:tcW w:w="944" w:type="dxa"/>
          </w:tcPr>
          <w:p w14:paraId="0C34A893" w14:textId="77777777" w:rsidR="006E4A8F" w:rsidRDefault="00000000">
            <w:pPr>
              <w:pStyle w:val="Compact"/>
            </w:pPr>
            <w:r>
              <w:t>1.4.2</w:t>
            </w:r>
          </w:p>
        </w:tc>
        <w:tc>
          <w:tcPr>
            <w:tcW w:w="944" w:type="dxa"/>
          </w:tcPr>
          <w:p w14:paraId="5B33C75F" w14:textId="77777777" w:rsidR="006E4A8F" w:rsidRDefault="00000000">
            <w:pPr>
              <w:pStyle w:val="Compact"/>
            </w:pPr>
            <w:r>
              <w:t>181</w:t>
            </w:r>
          </w:p>
        </w:tc>
        <w:tc>
          <w:tcPr>
            <w:tcW w:w="3705" w:type="dxa"/>
          </w:tcPr>
          <w:p w14:paraId="6C747BA6" w14:textId="77777777" w:rsidR="006E4A8F" w:rsidRDefault="00000000">
            <w:pPr>
              <w:pStyle w:val="Compact"/>
            </w:pPr>
            <w:r>
              <w:t>Removal of some validation methods listed in Section 3.2.2.4</w:t>
            </w:r>
          </w:p>
        </w:tc>
        <w:tc>
          <w:tcPr>
            <w:tcW w:w="1089" w:type="dxa"/>
          </w:tcPr>
          <w:p w14:paraId="4BB87DF9" w14:textId="77777777" w:rsidR="006E4A8F" w:rsidRDefault="00000000">
            <w:pPr>
              <w:pStyle w:val="Compact"/>
            </w:pPr>
            <w:r>
              <w:t>7-Jan-2017</w:t>
            </w:r>
          </w:p>
        </w:tc>
        <w:tc>
          <w:tcPr>
            <w:tcW w:w="1235" w:type="dxa"/>
          </w:tcPr>
          <w:p w14:paraId="7FC59E3B" w14:textId="77777777" w:rsidR="006E4A8F" w:rsidRDefault="00000000">
            <w:pPr>
              <w:pStyle w:val="Compact"/>
            </w:pPr>
            <w:r>
              <w:t>7-Jan-2017</w:t>
            </w:r>
          </w:p>
        </w:tc>
      </w:tr>
      <w:tr w:rsidR="006E4A8F" w14:paraId="6E8A557C" w14:textId="77777777">
        <w:tc>
          <w:tcPr>
            <w:tcW w:w="944" w:type="dxa"/>
          </w:tcPr>
          <w:p w14:paraId="4B90B395" w14:textId="77777777" w:rsidR="006E4A8F" w:rsidRDefault="00000000">
            <w:pPr>
              <w:pStyle w:val="Compact"/>
            </w:pPr>
            <w:r>
              <w:t>1.4.3</w:t>
            </w:r>
          </w:p>
        </w:tc>
        <w:tc>
          <w:tcPr>
            <w:tcW w:w="944" w:type="dxa"/>
          </w:tcPr>
          <w:p w14:paraId="094639B1" w14:textId="77777777" w:rsidR="006E4A8F" w:rsidRDefault="00000000">
            <w:pPr>
              <w:pStyle w:val="Compact"/>
            </w:pPr>
            <w:r>
              <w:t>187</w:t>
            </w:r>
          </w:p>
        </w:tc>
        <w:tc>
          <w:tcPr>
            <w:tcW w:w="3705" w:type="dxa"/>
          </w:tcPr>
          <w:p w14:paraId="661FF79E" w14:textId="77777777" w:rsidR="006E4A8F" w:rsidRDefault="00000000">
            <w:pPr>
              <w:pStyle w:val="Compact"/>
            </w:pPr>
            <w:r>
              <w:t>Make CAA Checking Mandatory</w:t>
            </w:r>
          </w:p>
        </w:tc>
        <w:tc>
          <w:tcPr>
            <w:tcW w:w="1089" w:type="dxa"/>
          </w:tcPr>
          <w:p w14:paraId="736B4AB4" w14:textId="77777777" w:rsidR="006E4A8F" w:rsidRDefault="00000000">
            <w:pPr>
              <w:pStyle w:val="Compact"/>
            </w:pPr>
            <w:r>
              <w:t>8-Mar-2017</w:t>
            </w:r>
          </w:p>
        </w:tc>
        <w:tc>
          <w:tcPr>
            <w:tcW w:w="1235" w:type="dxa"/>
          </w:tcPr>
          <w:p w14:paraId="761DC137" w14:textId="77777777" w:rsidR="006E4A8F" w:rsidRDefault="00000000">
            <w:pPr>
              <w:pStyle w:val="Compact"/>
            </w:pPr>
            <w:r>
              <w:t>8-Sep-2017</w:t>
            </w:r>
          </w:p>
        </w:tc>
      </w:tr>
      <w:tr w:rsidR="006E4A8F" w14:paraId="56420227" w14:textId="77777777">
        <w:tc>
          <w:tcPr>
            <w:tcW w:w="944" w:type="dxa"/>
          </w:tcPr>
          <w:p w14:paraId="4BFE75A6" w14:textId="77777777" w:rsidR="006E4A8F" w:rsidRDefault="00000000">
            <w:pPr>
              <w:pStyle w:val="Compact"/>
            </w:pPr>
            <w:r>
              <w:t>1.4.4</w:t>
            </w:r>
          </w:p>
        </w:tc>
        <w:tc>
          <w:tcPr>
            <w:tcW w:w="944" w:type="dxa"/>
          </w:tcPr>
          <w:p w14:paraId="7BF44807" w14:textId="77777777" w:rsidR="006E4A8F" w:rsidRDefault="00000000">
            <w:pPr>
              <w:pStyle w:val="Compact"/>
            </w:pPr>
            <w:r>
              <w:t>193</w:t>
            </w:r>
          </w:p>
        </w:tc>
        <w:tc>
          <w:tcPr>
            <w:tcW w:w="3705" w:type="dxa"/>
          </w:tcPr>
          <w:p w14:paraId="657C35DE" w14:textId="77777777" w:rsidR="006E4A8F" w:rsidRDefault="00000000">
            <w:pPr>
              <w:pStyle w:val="Compact"/>
            </w:pPr>
            <w:r>
              <w:t>825-day Certificate Lifetimes</w:t>
            </w:r>
          </w:p>
        </w:tc>
        <w:tc>
          <w:tcPr>
            <w:tcW w:w="1089" w:type="dxa"/>
          </w:tcPr>
          <w:p w14:paraId="692B7344" w14:textId="77777777" w:rsidR="006E4A8F" w:rsidRDefault="00000000">
            <w:pPr>
              <w:pStyle w:val="Compact"/>
            </w:pPr>
            <w:r>
              <w:t>17-Mar-2017</w:t>
            </w:r>
          </w:p>
        </w:tc>
        <w:tc>
          <w:tcPr>
            <w:tcW w:w="1235" w:type="dxa"/>
          </w:tcPr>
          <w:p w14:paraId="42F1EDF1" w14:textId="77777777" w:rsidR="006E4A8F" w:rsidRDefault="00000000">
            <w:pPr>
              <w:pStyle w:val="Compact"/>
            </w:pPr>
            <w:r>
              <w:t>1-Mar-2018</w:t>
            </w:r>
          </w:p>
        </w:tc>
      </w:tr>
      <w:tr w:rsidR="006E4A8F" w14:paraId="202544AB" w14:textId="77777777">
        <w:tc>
          <w:tcPr>
            <w:tcW w:w="944" w:type="dxa"/>
          </w:tcPr>
          <w:p w14:paraId="3D597693" w14:textId="77777777" w:rsidR="006E4A8F" w:rsidRDefault="00000000">
            <w:pPr>
              <w:pStyle w:val="Compact"/>
            </w:pPr>
            <w:r>
              <w:t>1.4.5</w:t>
            </w:r>
          </w:p>
        </w:tc>
        <w:tc>
          <w:tcPr>
            <w:tcW w:w="944" w:type="dxa"/>
          </w:tcPr>
          <w:p w14:paraId="2C26A82A" w14:textId="77777777" w:rsidR="006E4A8F" w:rsidRDefault="00000000">
            <w:pPr>
              <w:pStyle w:val="Compact"/>
            </w:pPr>
            <w:r>
              <w:t>189</w:t>
            </w:r>
          </w:p>
        </w:tc>
        <w:tc>
          <w:tcPr>
            <w:tcW w:w="3705" w:type="dxa"/>
          </w:tcPr>
          <w:p w14:paraId="620E2707" w14:textId="77777777" w:rsidR="006E4A8F" w:rsidRDefault="00000000">
            <w:pPr>
              <w:pStyle w:val="Compact"/>
            </w:pPr>
            <w:r>
              <w:t>Amend Section 6.1.7 of Baseline Requirements</w:t>
            </w:r>
          </w:p>
        </w:tc>
        <w:tc>
          <w:tcPr>
            <w:tcW w:w="1089" w:type="dxa"/>
          </w:tcPr>
          <w:p w14:paraId="53FC143A" w14:textId="77777777" w:rsidR="006E4A8F" w:rsidRDefault="00000000">
            <w:pPr>
              <w:pStyle w:val="Compact"/>
            </w:pPr>
            <w:r>
              <w:t>14-Apr-2017</w:t>
            </w:r>
          </w:p>
        </w:tc>
        <w:tc>
          <w:tcPr>
            <w:tcW w:w="1235" w:type="dxa"/>
          </w:tcPr>
          <w:p w14:paraId="08A0E95D" w14:textId="77777777" w:rsidR="006E4A8F" w:rsidRDefault="00000000">
            <w:pPr>
              <w:pStyle w:val="Compact"/>
            </w:pPr>
            <w:r>
              <w:t>14-May-2017</w:t>
            </w:r>
          </w:p>
        </w:tc>
      </w:tr>
      <w:tr w:rsidR="006E4A8F" w14:paraId="75187F5F" w14:textId="77777777">
        <w:tc>
          <w:tcPr>
            <w:tcW w:w="944" w:type="dxa"/>
          </w:tcPr>
          <w:p w14:paraId="50C80A38" w14:textId="77777777" w:rsidR="006E4A8F" w:rsidRDefault="00000000">
            <w:pPr>
              <w:pStyle w:val="Compact"/>
            </w:pPr>
            <w:r>
              <w:t>1.4.6</w:t>
            </w:r>
          </w:p>
        </w:tc>
        <w:tc>
          <w:tcPr>
            <w:tcW w:w="944" w:type="dxa"/>
          </w:tcPr>
          <w:p w14:paraId="253CE5BB" w14:textId="77777777" w:rsidR="006E4A8F" w:rsidRDefault="00000000">
            <w:pPr>
              <w:pStyle w:val="Compact"/>
            </w:pPr>
            <w:r>
              <w:t>195</w:t>
            </w:r>
          </w:p>
        </w:tc>
        <w:tc>
          <w:tcPr>
            <w:tcW w:w="3705" w:type="dxa"/>
          </w:tcPr>
          <w:p w14:paraId="2C45F32D" w14:textId="77777777" w:rsidR="006E4A8F" w:rsidRDefault="00000000">
            <w:pPr>
              <w:pStyle w:val="Compact"/>
            </w:pPr>
            <w:r>
              <w:t>CAA Fixup</w:t>
            </w:r>
          </w:p>
        </w:tc>
        <w:tc>
          <w:tcPr>
            <w:tcW w:w="1089" w:type="dxa"/>
          </w:tcPr>
          <w:p w14:paraId="128EE0B0" w14:textId="77777777" w:rsidR="006E4A8F" w:rsidRDefault="00000000">
            <w:pPr>
              <w:pStyle w:val="Compact"/>
            </w:pPr>
            <w:r>
              <w:t>17-Apr-2017</w:t>
            </w:r>
          </w:p>
        </w:tc>
        <w:tc>
          <w:tcPr>
            <w:tcW w:w="1235" w:type="dxa"/>
          </w:tcPr>
          <w:p w14:paraId="0E4E8387" w14:textId="77777777" w:rsidR="006E4A8F" w:rsidRDefault="00000000">
            <w:pPr>
              <w:pStyle w:val="Compact"/>
            </w:pPr>
            <w:r>
              <w:t>18-May-2017</w:t>
            </w:r>
          </w:p>
        </w:tc>
      </w:tr>
      <w:tr w:rsidR="006E4A8F" w14:paraId="7527AC92" w14:textId="77777777">
        <w:tc>
          <w:tcPr>
            <w:tcW w:w="944" w:type="dxa"/>
          </w:tcPr>
          <w:p w14:paraId="47DB5B98" w14:textId="77777777" w:rsidR="006E4A8F" w:rsidRDefault="00000000">
            <w:pPr>
              <w:pStyle w:val="Compact"/>
            </w:pPr>
            <w:r>
              <w:t>1.4.7</w:t>
            </w:r>
          </w:p>
        </w:tc>
        <w:tc>
          <w:tcPr>
            <w:tcW w:w="944" w:type="dxa"/>
          </w:tcPr>
          <w:p w14:paraId="4555A844" w14:textId="77777777" w:rsidR="006E4A8F" w:rsidRDefault="00000000">
            <w:pPr>
              <w:pStyle w:val="Compact"/>
            </w:pPr>
            <w:r>
              <w:t>196</w:t>
            </w:r>
          </w:p>
        </w:tc>
        <w:tc>
          <w:tcPr>
            <w:tcW w:w="3705" w:type="dxa"/>
          </w:tcPr>
          <w:p w14:paraId="02250E93" w14:textId="77777777" w:rsidR="006E4A8F" w:rsidRDefault="00000000">
            <w:pPr>
              <w:pStyle w:val="Compact"/>
            </w:pPr>
            <w:r>
              <w:t>Define “Audit Period”</w:t>
            </w:r>
          </w:p>
        </w:tc>
        <w:tc>
          <w:tcPr>
            <w:tcW w:w="1089" w:type="dxa"/>
          </w:tcPr>
          <w:p w14:paraId="62ACD705" w14:textId="77777777" w:rsidR="006E4A8F" w:rsidRDefault="00000000">
            <w:pPr>
              <w:pStyle w:val="Compact"/>
            </w:pPr>
            <w:r>
              <w:t>17-Apr-2017</w:t>
            </w:r>
          </w:p>
        </w:tc>
        <w:tc>
          <w:tcPr>
            <w:tcW w:w="1235" w:type="dxa"/>
          </w:tcPr>
          <w:p w14:paraId="1BC1CECF" w14:textId="77777777" w:rsidR="006E4A8F" w:rsidRDefault="00000000">
            <w:pPr>
              <w:pStyle w:val="Compact"/>
            </w:pPr>
            <w:r>
              <w:t>18-May-2017</w:t>
            </w:r>
          </w:p>
        </w:tc>
      </w:tr>
      <w:tr w:rsidR="006E4A8F" w14:paraId="1875DC24" w14:textId="77777777">
        <w:tc>
          <w:tcPr>
            <w:tcW w:w="944" w:type="dxa"/>
          </w:tcPr>
          <w:p w14:paraId="0E1440EC" w14:textId="77777777" w:rsidR="006E4A8F" w:rsidRDefault="00000000">
            <w:pPr>
              <w:pStyle w:val="Compact"/>
            </w:pPr>
            <w:r>
              <w:t>1.4.8</w:t>
            </w:r>
          </w:p>
        </w:tc>
        <w:tc>
          <w:tcPr>
            <w:tcW w:w="944" w:type="dxa"/>
          </w:tcPr>
          <w:p w14:paraId="3A0B5628" w14:textId="77777777" w:rsidR="006E4A8F" w:rsidRDefault="00000000">
            <w:pPr>
              <w:pStyle w:val="Compact"/>
            </w:pPr>
            <w:r>
              <w:t>199</w:t>
            </w:r>
          </w:p>
        </w:tc>
        <w:tc>
          <w:tcPr>
            <w:tcW w:w="3705" w:type="dxa"/>
          </w:tcPr>
          <w:p w14:paraId="5FF50DC0" w14:textId="77777777" w:rsidR="006E4A8F" w:rsidRDefault="00000000">
            <w:pPr>
              <w:pStyle w:val="Compact"/>
            </w:pPr>
            <w:r>
              <w:t>Require commonName in Root and Intermediate Certificates</w:t>
            </w:r>
          </w:p>
        </w:tc>
        <w:tc>
          <w:tcPr>
            <w:tcW w:w="1089" w:type="dxa"/>
          </w:tcPr>
          <w:p w14:paraId="571D7B0E" w14:textId="77777777" w:rsidR="006E4A8F" w:rsidRDefault="00000000">
            <w:pPr>
              <w:pStyle w:val="Compact"/>
            </w:pPr>
            <w:r>
              <w:t>9-May-2017</w:t>
            </w:r>
          </w:p>
        </w:tc>
        <w:tc>
          <w:tcPr>
            <w:tcW w:w="1235" w:type="dxa"/>
          </w:tcPr>
          <w:p w14:paraId="2106AF0A" w14:textId="77777777" w:rsidR="006E4A8F" w:rsidRDefault="00000000">
            <w:pPr>
              <w:pStyle w:val="Compact"/>
            </w:pPr>
            <w:r>
              <w:t>8-Jun-2017</w:t>
            </w:r>
          </w:p>
        </w:tc>
      </w:tr>
      <w:tr w:rsidR="006E4A8F" w14:paraId="483D887C" w14:textId="77777777">
        <w:tc>
          <w:tcPr>
            <w:tcW w:w="944" w:type="dxa"/>
          </w:tcPr>
          <w:p w14:paraId="7C8B0BD2" w14:textId="77777777" w:rsidR="006E4A8F" w:rsidRDefault="00000000">
            <w:pPr>
              <w:pStyle w:val="Compact"/>
            </w:pPr>
            <w:r>
              <w:t>1.4.9</w:t>
            </w:r>
          </w:p>
        </w:tc>
        <w:tc>
          <w:tcPr>
            <w:tcW w:w="944" w:type="dxa"/>
          </w:tcPr>
          <w:p w14:paraId="7D5160B6" w14:textId="77777777" w:rsidR="006E4A8F" w:rsidRDefault="00000000">
            <w:pPr>
              <w:pStyle w:val="Compact"/>
            </w:pPr>
            <w:r>
              <w:t>204</w:t>
            </w:r>
          </w:p>
        </w:tc>
        <w:tc>
          <w:tcPr>
            <w:tcW w:w="3705" w:type="dxa"/>
          </w:tcPr>
          <w:p w14:paraId="35F815D6" w14:textId="77777777" w:rsidR="006E4A8F" w:rsidRDefault="00000000">
            <w:pPr>
              <w:pStyle w:val="Compact"/>
            </w:pPr>
            <w:r>
              <w:t>Forbid DTPs from doing Domain/IP Ownership</w:t>
            </w:r>
          </w:p>
        </w:tc>
        <w:tc>
          <w:tcPr>
            <w:tcW w:w="1089" w:type="dxa"/>
          </w:tcPr>
          <w:p w14:paraId="096A85FE" w14:textId="77777777" w:rsidR="006E4A8F" w:rsidRDefault="00000000">
            <w:pPr>
              <w:pStyle w:val="Compact"/>
            </w:pPr>
            <w:r>
              <w:t>11-Jul-2017</w:t>
            </w:r>
          </w:p>
        </w:tc>
        <w:tc>
          <w:tcPr>
            <w:tcW w:w="1235" w:type="dxa"/>
          </w:tcPr>
          <w:p w14:paraId="56A30D2E" w14:textId="77777777" w:rsidR="006E4A8F" w:rsidRDefault="00000000">
            <w:pPr>
              <w:pStyle w:val="Compact"/>
            </w:pPr>
            <w:r>
              <w:t>11-Aug-2017</w:t>
            </w:r>
          </w:p>
        </w:tc>
      </w:tr>
      <w:tr w:rsidR="006E4A8F" w14:paraId="4ED53820" w14:textId="77777777">
        <w:tc>
          <w:tcPr>
            <w:tcW w:w="944" w:type="dxa"/>
          </w:tcPr>
          <w:p w14:paraId="7BA9D0AA" w14:textId="77777777" w:rsidR="006E4A8F" w:rsidRDefault="00000000">
            <w:pPr>
              <w:pStyle w:val="Compact"/>
            </w:pPr>
            <w:r>
              <w:t>1.5.0</w:t>
            </w:r>
          </w:p>
        </w:tc>
        <w:tc>
          <w:tcPr>
            <w:tcW w:w="944" w:type="dxa"/>
          </w:tcPr>
          <w:p w14:paraId="3CB6FEDF" w14:textId="77777777" w:rsidR="006E4A8F" w:rsidRDefault="00000000">
            <w:pPr>
              <w:pStyle w:val="Compact"/>
            </w:pPr>
            <w:r>
              <w:t>212</w:t>
            </w:r>
          </w:p>
        </w:tc>
        <w:tc>
          <w:tcPr>
            <w:tcW w:w="3705" w:type="dxa"/>
          </w:tcPr>
          <w:p w14:paraId="535C8741" w14:textId="77777777" w:rsidR="006E4A8F" w:rsidRDefault="00000000">
            <w:pPr>
              <w:pStyle w:val="Compact"/>
            </w:pPr>
            <w:r>
              <w:t>Canonicalise formal name of the Baseline Requirements</w:t>
            </w:r>
          </w:p>
        </w:tc>
        <w:tc>
          <w:tcPr>
            <w:tcW w:w="1089" w:type="dxa"/>
          </w:tcPr>
          <w:p w14:paraId="1FBDA514" w14:textId="77777777" w:rsidR="006E4A8F" w:rsidRDefault="00000000">
            <w:pPr>
              <w:pStyle w:val="Compact"/>
            </w:pPr>
            <w:r>
              <w:t>1-Sep-2017</w:t>
            </w:r>
          </w:p>
        </w:tc>
        <w:tc>
          <w:tcPr>
            <w:tcW w:w="1235" w:type="dxa"/>
          </w:tcPr>
          <w:p w14:paraId="4972A949" w14:textId="77777777" w:rsidR="006E4A8F" w:rsidRDefault="00000000">
            <w:pPr>
              <w:pStyle w:val="Compact"/>
            </w:pPr>
            <w:r>
              <w:t>1-Oct-2017</w:t>
            </w:r>
          </w:p>
        </w:tc>
      </w:tr>
      <w:tr w:rsidR="006E4A8F" w14:paraId="40673A4D" w14:textId="77777777">
        <w:tc>
          <w:tcPr>
            <w:tcW w:w="944" w:type="dxa"/>
          </w:tcPr>
          <w:p w14:paraId="64D6FEF6" w14:textId="77777777" w:rsidR="006E4A8F" w:rsidRDefault="00000000">
            <w:pPr>
              <w:pStyle w:val="Compact"/>
            </w:pPr>
            <w:r>
              <w:t>1.5.1</w:t>
            </w:r>
          </w:p>
        </w:tc>
        <w:tc>
          <w:tcPr>
            <w:tcW w:w="944" w:type="dxa"/>
          </w:tcPr>
          <w:p w14:paraId="27000D51" w14:textId="77777777" w:rsidR="006E4A8F" w:rsidRDefault="00000000">
            <w:pPr>
              <w:pStyle w:val="Compact"/>
            </w:pPr>
            <w:r>
              <w:t>197</w:t>
            </w:r>
          </w:p>
        </w:tc>
        <w:tc>
          <w:tcPr>
            <w:tcW w:w="3705" w:type="dxa"/>
          </w:tcPr>
          <w:p w14:paraId="480BB01F" w14:textId="77777777" w:rsidR="006E4A8F" w:rsidRDefault="00000000">
            <w:pPr>
              <w:pStyle w:val="Compact"/>
            </w:pPr>
            <w:r>
              <w:t>Effective Date of Ballot 193 Provisions</w:t>
            </w:r>
          </w:p>
        </w:tc>
        <w:tc>
          <w:tcPr>
            <w:tcW w:w="1089" w:type="dxa"/>
          </w:tcPr>
          <w:p w14:paraId="03706AFC" w14:textId="77777777" w:rsidR="006E4A8F" w:rsidRDefault="00000000">
            <w:pPr>
              <w:pStyle w:val="Compact"/>
            </w:pPr>
            <w:r>
              <w:t>1-May-2017</w:t>
            </w:r>
          </w:p>
        </w:tc>
        <w:tc>
          <w:tcPr>
            <w:tcW w:w="1235" w:type="dxa"/>
          </w:tcPr>
          <w:p w14:paraId="0AC4F13C" w14:textId="77777777" w:rsidR="006E4A8F" w:rsidRDefault="00000000">
            <w:pPr>
              <w:pStyle w:val="Compact"/>
            </w:pPr>
            <w:r>
              <w:t>2-Jun-2017</w:t>
            </w:r>
          </w:p>
        </w:tc>
      </w:tr>
      <w:tr w:rsidR="006E4A8F" w14:paraId="7F9334E4" w14:textId="77777777">
        <w:tc>
          <w:tcPr>
            <w:tcW w:w="944" w:type="dxa"/>
          </w:tcPr>
          <w:p w14:paraId="53347BF4" w14:textId="77777777" w:rsidR="006E4A8F" w:rsidRDefault="00000000">
            <w:pPr>
              <w:pStyle w:val="Compact"/>
            </w:pPr>
            <w:r>
              <w:t>1.5.2</w:t>
            </w:r>
          </w:p>
        </w:tc>
        <w:tc>
          <w:tcPr>
            <w:tcW w:w="944" w:type="dxa"/>
          </w:tcPr>
          <w:p w14:paraId="1F8433A2" w14:textId="77777777" w:rsidR="006E4A8F" w:rsidRDefault="00000000">
            <w:pPr>
              <w:pStyle w:val="Compact"/>
            </w:pPr>
            <w:r>
              <w:t>190</w:t>
            </w:r>
          </w:p>
        </w:tc>
        <w:tc>
          <w:tcPr>
            <w:tcW w:w="3705" w:type="dxa"/>
          </w:tcPr>
          <w:p w14:paraId="2DBD8839" w14:textId="77777777" w:rsidR="006E4A8F" w:rsidRDefault="00000000">
            <w:pPr>
              <w:pStyle w:val="Compact"/>
            </w:pPr>
            <w:r>
              <w:t>Add Validation Methods with Minor Corrections</w:t>
            </w:r>
          </w:p>
        </w:tc>
        <w:tc>
          <w:tcPr>
            <w:tcW w:w="1089" w:type="dxa"/>
          </w:tcPr>
          <w:p w14:paraId="5B1FB94A" w14:textId="77777777" w:rsidR="006E4A8F" w:rsidRDefault="00000000">
            <w:pPr>
              <w:pStyle w:val="Compact"/>
            </w:pPr>
            <w:r>
              <w:t>19-Sep-2017</w:t>
            </w:r>
          </w:p>
        </w:tc>
        <w:tc>
          <w:tcPr>
            <w:tcW w:w="1235" w:type="dxa"/>
          </w:tcPr>
          <w:p w14:paraId="6B1429C4" w14:textId="77777777" w:rsidR="006E4A8F" w:rsidRDefault="00000000">
            <w:pPr>
              <w:pStyle w:val="Compact"/>
            </w:pPr>
            <w:r>
              <w:t>19-Oct-2017</w:t>
            </w:r>
          </w:p>
        </w:tc>
      </w:tr>
      <w:tr w:rsidR="006E4A8F" w14:paraId="33AD8DAC" w14:textId="77777777">
        <w:tc>
          <w:tcPr>
            <w:tcW w:w="944" w:type="dxa"/>
          </w:tcPr>
          <w:p w14:paraId="4D611639" w14:textId="77777777" w:rsidR="006E4A8F" w:rsidRDefault="00000000">
            <w:pPr>
              <w:pStyle w:val="Compact"/>
            </w:pPr>
            <w:r>
              <w:t>1.5.3</w:t>
            </w:r>
          </w:p>
        </w:tc>
        <w:tc>
          <w:tcPr>
            <w:tcW w:w="944" w:type="dxa"/>
          </w:tcPr>
          <w:p w14:paraId="209E6B3D" w14:textId="77777777" w:rsidR="006E4A8F" w:rsidRDefault="00000000">
            <w:pPr>
              <w:pStyle w:val="Compact"/>
            </w:pPr>
            <w:r>
              <w:t>214</w:t>
            </w:r>
          </w:p>
        </w:tc>
        <w:tc>
          <w:tcPr>
            <w:tcW w:w="3705" w:type="dxa"/>
          </w:tcPr>
          <w:p w14:paraId="7884D787" w14:textId="77777777" w:rsidR="006E4A8F" w:rsidRDefault="00000000">
            <w:pPr>
              <w:pStyle w:val="Compact"/>
            </w:pPr>
            <w:r>
              <w:t>CAA Discovery CNAME Errata</w:t>
            </w:r>
          </w:p>
        </w:tc>
        <w:tc>
          <w:tcPr>
            <w:tcW w:w="1089" w:type="dxa"/>
          </w:tcPr>
          <w:p w14:paraId="1B4D441D" w14:textId="77777777" w:rsidR="006E4A8F" w:rsidRDefault="00000000">
            <w:pPr>
              <w:pStyle w:val="Compact"/>
            </w:pPr>
            <w:r>
              <w:t>27-Sep-2017</w:t>
            </w:r>
          </w:p>
        </w:tc>
        <w:tc>
          <w:tcPr>
            <w:tcW w:w="1235" w:type="dxa"/>
          </w:tcPr>
          <w:p w14:paraId="7E3ADFED" w14:textId="77777777" w:rsidR="006E4A8F" w:rsidRDefault="00000000">
            <w:pPr>
              <w:pStyle w:val="Compact"/>
            </w:pPr>
            <w:r>
              <w:t>27-Oct-2017</w:t>
            </w:r>
          </w:p>
        </w:tc>
      </w:tr>
      <w:tr w:rsidR="006E4A8F" w14:paraId="3A989BE5" w14:textId="77777777">
        <w:tc>
          <w:tcPr>
            <w:tcW w:w="944" w:type="dxa"/>
          </w:tcPr>
          <w:p w14:paraId="2420BBA7" w14:textId="77777777" w:rsidR="006E4A8F" w:rsidRDefault="00000000">
            <w:pPr>
              <w:pStyle w:val="Compact"/>
            </w:pPr>
            <w:r>
              <w:t>1.5.4</w:t>
            </w:r>
          </w:p>
        </w:tc>
        <w:tc>
          <w:tcPr>
            <w:tcW w:w="944" w:type="dxa"/>
          </w:tcPr>
          <w:p w14:paraId="16CBCA0A" w14:textId="77777777" w:rsidR="006E4A8F" w:rsidRDefault="00000000">
            <w:pPr>
              <w:pStyle w:val="Compact"/>
            </w:pPr>
            <w:r>
              <w:t>215</w:t>
            </w:r>
          </w:p>
        </w:tc>
        <w:tc>
          <w:tcPr>
            <w:tcW w:w="3705" w:type="dxa"/>
          </w:tcPr>
          <w:p w14:paraId="2312A957" w14:textId="77777777" w:rsidR="006E4A8F" w:rsidRDefault="00000000">
            <w:pPr>
              <w:pStyle w:val="Compact"/>
            </w:pPr>
            <w:r>
              <w:t>Fix Ballot 190 Errata</w:t>
            </w:r>
          </w:p>
        </w:tc>
        <w:tc>
          <w:tcPr>
            <w:tcW w:w="1089" w:type="dxa"/>
          </w:tcPr>
          <w:p w14:paraId="1DF741EE" w14:textId="77777777" w:rsidR="006E4A8F" w:rsidRDefault="00000000">
            <w:pPr>
              <w:pStyle w:val="Compact"/>
            </w:pPr>
            <w:r>
              <w:t>4‐Oct‐2017</w:t>
            </w:r>
          </w:p>
        </w:tc>
        <w:tc>
          <w:tcPr>
            <w:tcW w:w="1235" w:type="dxa"/>
          </w:tcPr>
          <w:p w14:paraId="31A8FA57" w14:textId="77777777" w:rsidR="006E4A8F" w:rsidRDefault="00000000">
            <w:pPr>
              <w:pStyle w:val="Compact"/>
            </w:pPr>
            <w:r>
              <w:t>5‐Nov‐2017</w:t>
            </w:r>
          </w:p>
        </w:tc>
      </w:tr>
      <w:tr w:rsidR="006E4A8F" w14:paraId="21BF6BB6" w14:textId="77777777">
        <w:tc>
          <w:tcPr>
            <w:tcW w:w="944" w:type="dxa"/>
          </w:tcPr>
          <w:p w14:paraId="0BA17431" w14:textId="77777777" w:rsidR="006E4A8F" w:rsidRDefault="00000000">
            <w:pPr>
              <w:pStyle w:val="Compact"/>
            </w:pPr>
            <w:r>
              <w:t>1.5.5</w:t>
            </w:r>
          </w:p>
        </w:tc>
        <w:tc>
          <w:tcPr>
            <w:tcW w:w="944" w:type="dxa"/>
          </w:tcPr>
          <w:p w14:paraId="4BF320AA" w14:textId="77777777" w:rsidR="006E4A8F" w:rsidRDefault="00000000">
            <w:pPr>
              <w:pStyle w:val="Compact"/>
            </w:pPr>
            <w:r>
              <w:t>217</w:t>
            </w:r>
          </w:p>
        </w:tc>
        <w:tc>
          <w:tcPr>
            <w:tcW w:w="3705" w:type="dxa"/>
          </w:tcPr>
          <w:p w14:paraId="493901AF" w14:textId="77777777" w:rsidR="006E4A8F" w:rsidRDefault="00000000">
            <w:pPr>
              <w:pStyle w:val="Compact"/>
            </w:pPr>
            <w:r>
              <w:t>Sunset RFC 2527</w:t>
            </w:r>
          </w:p>
        </w:tc>
        <w:tc>
          <w:tcPr>
            <w:tcW w:w="1089" w:type="dxa"/>
          </w:tcPr>
          <w:p w14:paraId="2B026DF1" w14:textId="77777777" w:rsidR="006E4A8F" w:rsidRDefault="00000000">
            <w:pPr>
              <w:pStyle w:val="Compact"/>
            </w:pPr>
            <w:r>
              <w:t>21‐Dec‐2017</w:t>
            </w:r>
          </w:p>
        </w:tc>
        <w:tc>
          <w:tcPr>
            <w:tcW w:w="1235" w:type="dxa"/>
          </w:tcPr>
          <w:p w14:paraId="17408873" w14:textId="77777777" w:rsidR="006E4A8F" w:rsidRDefault="00000000">
            <w:pPr>
              <w:pStyle w:val="Compact"/>
            </w:pPr>
            <w:r>
              <w:t>9‐Mar‐2018</w:t>
            </w:r>
          </w:p>
        </w:tc>
      </w:tr>
      <w:tr w:rsidR="006E4A8F" w14:paraId="504D47C2" w14:textId="77777777">
        <w:tc>
          <w:tcPr>
            <w:tcW w:w="944" w:type="dxa"/>
          </w:tcPr>
          <w:p w14:paraId="4793E6FB" w14:textId="77777777" w:rsidR="006E4A8F" w:rsidRDefault="00000000">
            <w:pPr>
              <w:pStyle w:val="Compact"/>
            </w:pPr>
            <w:r>
              <w:t>1.5.6</w:t>
            </w:r>
          </w:p>
        </w:tc>
        <w:tc>
          <w:tcPr>
            <w:tcW w:w="944" w:type="dxa"/>
          </w:tcPr>
          <w:p w14:paraId="1010F810" w14:textId="77777777" w:rsidR="006E4A8F" w:rsidRDefault="00000000">
            <w:pPr>
              <w:pStyle w:val="Compact"/>
            </w:pPr>
            <w:r>
              <w:t>218</w:t>
            </w:r>
          </w:p>
        </w:tc>
        <w:tc>
          <w:tcPr>
            <w:tcW w:w="3705" w:type="dxa"/>
          </w:tcPr>
          <w:p w14:paraId="76093F39" w14:textId="77777777" w:rsidR="006E4A8F" w:rsidRDefault="00000000">
            <w:pPr>
              <w:pStyle w:val="Compact"/>
            </w:pPr>
            <w:r>
              <w:t>Remove validation methods #1 and #5</w:t>
            </w:r>
          </w:p>
        </w:tc>
        <w:tc>
          <w:tcPr>
            <w:tcW w:w="1089" w:type="dxa"/>
          </w:tcPr>
          <w:p w14:paraId="5BCB5D80" w14:textId="77777777" w:rsidR="006E4A8F" w:rsidRDefault="00000000">
            <w:pPr>
              <w:pStyle w:val="Compact"/>
            </w:pPr>
            <w:r>
              <w:t>5‐Feb‐2018</w:t>
            </w:r>
          </w:p>
        </w:tc>
        <w:tc>
          <w:tcPr>
            <w:tcW w:w="1235" w:type="dxa"/>
          </w:tcPr>
          <w:p w14:paraId="23CED1A4" w14:textId="77777777" w:rsidR="006E4A8F" w:rsidRDefault="00000000">
            <w:pPr>
              <w:pStyle w:val="Compact"/>
            </w:pPr>
            <w:r>
              <w:t>9‐Mar‐2018</w:t>
            </w:r>
          </w:p>
        </w:tc>
      </w:tr>
      <w:tr w:rsidR="006E4A8F" w14:paraId="633FE63C" w14:textId="77777777">
        <w:tc>
          <w:tcPr>
            <w:tcW w:w="944" w:type="dxa"/>
          </w:tcPr>
          <w:p w14:paraId="3FC6CCBF" w14:textId="77777777" w:rsidR="006E4A8F" w:rsidRDefault="00000000">
            <w:pPr>
              <w:pStyle w:val="Compact"/>
            </w:pPr>
            <w:r>
              <w:t>1.5.7</w:t>
            </w:r>
          </w:p>
        </w:tc>
        <w:tc>
          <w:tcPr>
            <w:tcW w:w="944" w:type="dxa"/>
          </w:tcPr>
          <w:p w14:paraId="48A98B1C" w14:textId="77777777" w:rsidR="006E4A8F" w:rsidRDefault="00000000">
            <w:pPr>
              <w:pStyle w:val="Compact"/>
            </w:pPr>
            <w:r>
              <w:t>220</w:t>
            </w:r>
          </w:p>
        </w:tc>
        <w:tc>
          <w:tcPr>
            <w:tcW w:w="3705" w:type="dxa"/>
          </w:tcPr>
          <w:p w14:paraId="2B4A9534" w14:textId="77777777" w:rsidR="006E4A8F" w:rsidRDefault="00000000">
            <w:pPr>
              <w:pStyle w:val="Compact"/>
            </w:pPr>
            <w:r>
              <w:t>Minor Cleanups (Spring 2018)</w:t>
            </w:r>
          </w:p>
        </w:tc>
        <w:tc>
          <w:tcPr>
            <w:tcW w:w="1089" w:type="dxa"/>
          </w:tcPr>
          <w:p w14:paraId="674AB22C" w14:textId="77777777" w:rsidR="006E4A8F" w:rsidRDefault="00000000">
            <w:pPr>
              <w:pStyle w:val="Compact"/>
            </w:pPr>
            <w:r>
              <w:t>30‐Mar‐2018</w:t>
            </w:r>
          </w:p>
        </w:tc>
        <w:tc>
          <w:tcPr>
            <w:tcW w:w="1235" w:type="dxa"/>
          </w:tcPr>
          <w:p w14:paraId="37A22A5C" w14:textId="77777777" w:rsidR="006E4A8F" w:rsidRDefault="00000000">
            <w:pPr>
              <w:pStyle w:val="Compact"/>
            </w:pPr>
            <w:r>
              <w:t>29‐Apr‐2018</w:t>
            </w:r>
          </w:p>
        </w:tc>
      </w:tr>
      <w:tr w:rsidR="006E4A8F" w14:paraId="07339DCD" w14:textId="77777777">
        <w:tc>
          <w:tcPr>
            <w:tcW w:w="944" w:type="dxa"/>
          </w:tcPr>
          <w:p w14:paraId="25706B55" w14:textId="77777777" w:rsidR="006E4A8F" w:rsidRDefault="00000000">
            <w:pPr>
              <w:pStyle w:val="Compact"/>
            </w:pPr>
            <w:r>
              <w:lastRenderedPageBreak/>
              <w:t>1.5.8</w:t>
            </w:r>
          </w:p>
        </w:tc>
        <w:tc>
          <w:tcPr>
            <w:tcW w:w="944" w:type="dxa"/>
          </w:tcPr>
          <w:p w14:paraId="64D2660E" w14:textId="77777777" w:rsidR="006E4A8F" w:rsidRDefault="00000000">
            <w:pPr>
              <w:pStyle w:val="Compact"/>
            </w:pPr>
            <w:r>
              <w:t>219</w:t>
            </w:r>
          </w:p>
        </w:tc>
        <w:tc>
          <w:tcPr>
            <w:tcW w:w="3705" w:type="dxa"/>
          </w:tcPr>
          <w:p w14:paraId="76A2208B" w14:textId="77777777" w:rsidR="006E4A8F" w:rsidRDefault="00000000">
            <w:pPr>
              <w:pStyle w:val="Compact"/>
            </w:pPr>
            <w:r>
              <w:t>Clarify handling of CAA Record Sets with no “issue”/“issuewild” property tag</w:t>
            </w:r>
          </w:p>
        </w:tc>
        <w:tc>
          <w:tcPr>
            <w:tcW w:w="1089" w:type="dxa"/>
          </w:tcPr>
          <w:p w14:paraId="44C75F32" w14:textId="77777777" w:rsidR="006E4A8F" w:rsidRDefault="00000000">
            <w:pPr>
              <w:pStyle w:val="Compact"/>
            </w:pPr>
            <w:r>
              <w:t>10-Apr-2018</w:t>
            </w:r>
          </w:p>
        </w:tc>
        <w:tc>
          <w:tcPr>
            <w:tcW w:w="1235" w:type="dxa"/>
          </w:tcPr>
          <w:p w14:paraId="2F9BCDD1" w14:textId="77777777" w:rsidR="006E4A8F" w:rsidRDefault="00000000">
            <w:pPr>
              <w:pStyle w:val="Compact"/>
            </w:pPr>
            <w:r>
              <w:t>10-May-2018</w:t>
            </w:r>
          </w:p>
        </w:tc>
      </w:tr>
      <w:tr w:rsidR="006E4A8F" w14:paraId="69079105" w14:textId="77777777">
        <w:tc>
          <w:tcPr>
            <w:tcW w:w="944" w:type="dxa"/>
          </w:tcPr>
          <w:p w14:paraId="623970E7" w14:textId="77777777" w:rsidR="006E4A8F" w:rsidRDefault="00000000">
            <w:pPr>
              <w:pStyle w:val="Compact"/>
            </w:pPr>
            <w:r>
              <w:t>1.5.9</w:t>
            </w:r>
          </w:p>
        </w:tc>
        <w:tc>
          <w:tcPr>
            <w:tcW w:w="944" w:type="dxa"/>
          </w:tcPr>
          <w:p w14:paraId="50AD26EF" w14:textId="77777777" w:rsidR="006E4A8F" w:rsidRDefault="00000000">
            <w:pPr>
              <w:pStyle w:val="Compact"/>
            </w:pPr>
            <w:r>
              <w:t>223</w:t>
            </w:r>
          </w:p>
        </w:tc>
        <w:tc>
          <w:tcPr>
            <w:tcW w:w="3705" w:type="dxa"/>
          </w:tcPr>
          <w:p w14:paraId="1DBB7093" w14:textId="77777777" w:rsidR="006E4A8F" w:rsidRDefault="00000000">
            <w:pPr>
              <w:pStyle w:val="Compact"/>
            </w:pPr>
            <w:r>
              <w:t>Update BR Section 8.4 for CA audit criteria</w:t>
            </w:r>
          </w:p>
        </w:tc>
        <w:tc>
          <w:tcPr>
            <w:tcW w:w="1089" w:type="dxa"/>
          </w:tcPr>
          <w:p w14:paraId="3ADA7166" w14:textId="77777777" w:rsidR="006E4A8F" w:rsidRDefault="00000000">
            <w:pPr>
              <w:pStyle w:val="Compact"/>
            </w:pPr>
            <w:r>
              <w:t>15-May-2018</w:t>
            </w:r>
          </w:p>
        </w:tc>
        <w:tc>
          <w:tcPr>
            <w:tcW w:w="1235" w:type="dxa"/>
          </w:tcPr>
          <w:p w14:paraId="693D2028" w14:textId="77777777" w:rsidR="006E4A8F" w:rsidRDefault="00000000">
            <w:pPr>
              <w:pStyle w:val="Compact"/>
            </w:pPr>
            <w:r>
              <w:t>14-June-2018</w:t>
            </w:r>
          </w:p>
        </w:tc>
      </w:tr>
      <w:tr w:rsidR="006E4A8F" w14:paraId="6A60EC56" w14:textId="77777777">
        <w:tc>
          <w:tcPr>
            <w:tcW w:w="944" w:type="dxa"/>
          </w:tcPr>
          <w:p w14:paraId="62535BA2" w14:textId="77777777" w:rsidR="006E4A8F" w:rsidRDefault="00000000">
            <w:pPr>
              <w:pStyle w:val="Compact"/>
            </w:pPr>
            <w:r>
              <w:t>1.6.0</w:t>
            </w:r>
          </w:p>
        </w:tc>
        <w:tc>
          <w:tcPr>
            <w:tcW w:w="944" w:type="dxa"/>
          </w:tcPr>
          <w:p w14:paraId="32EF487E" w14:textId="77777777" w:rsidR="006E4A8F" w:rsidRDefault="00000000">
            <w:pPr>
              <w:pStyle w:val="Compact"/>
            </w:pPr>
            <w:r>
              <w:t>224</w:t>
            </w:r>
          </w:p>
        </w:tc>
        <w:tc>
          <w:tcPr>
            <w:tcW w:w="3705" w:type="dxa"/>
          </w:tcPr>
          <w:p w14:paraId="20BCE02B" w14:textId="77777777" w:rsidR="006E4A8F" w:rsidRDefault="00000000">
            <w:pPr>
              <w:pStyle w:val="Compact"/>
            </w:pPr>
            <w:r>
              <w:t>WhoIs and RDAP</w:t>
            </w:r>
          </w:p>
        </w:tc>
        <w:tc>
          <w:tcPr>
            <w:tcW w:w="1089" w:type="dxa"/>
          </w:tcPr>
          <w:p w14:paraId="08F095A9" w14:textId="77777777" w:rsidR="006E4A8F" w:rsidRDefault="00000000">
            <w:pPr>
              <w:pStyle w:val="Compact"/>
            </w:pPr>
            <w:r>
              <w:t>22-May-2018</w:t>
            </w:r>
          </w:p>
        </w:tc>
        <w:tc>
          <w:tcPr>
            <w:tcW w:w="1235" w:type="dxa"/>
          </w:tcPr>
          <w:p w14:paraId="10AA252D" w14:textId="77777777" w:rsidR="006E4A8F" w:rsidRDefault="00000000">
            <w:pPr>
              <w:pStyle w:val="Compact"/>
            </w:pPr>
            <w:r>
              <w:t>22-June-2018</w:t>
            </w:r>
          </w:p>
        </w:tc>
      </w:tr>
      <w:tr w:rsidR="006E4A8F" w14:paraId="40C55C5C" w14:textId="77777777">
        <w:tc>
          <w:tcPr>
            <w:tcW w:w="944" w:type="dxa"/>
          </w:tcPr>
          <w:p w14:paraId="235799E7" w14:textId="77777777" w:rsidR="006E4A8F" w:rsidRDefault="00000000">
            <w:pPr>
              <w:pStyle w:val="Compact"/>
            </w:pPr>
            <w:r>
              <w:t>1.6.1</w:t>
            </w:r>
          </w:p>
        </w:tc>
        <w:tc>
          <w:tcPr>
            <w:tcW w:w="944" w:type="dxa"/>
          </w:tcPr>
          <w:p w14:paraId="72B7F3A7" w14:textId="77777777" w:rsidR="006E4A8F" w:rsidRDefault="00000000">
            <w:pPr>
              <w:pStyle w:val="Compact"/>
            </w:pPr>
            <w:r>
              <w:t>SC6</w:t>
            </w:r>
          </w:p>
        </w:tc>
        <w:tc>
          <w:tcPr>
            <w:tcW w:w="3705" w:type="dxa"/>
          </w:tcPr>
          <w:p w14:paraId="160B4B7A" w14:textId="77777777" w:rsidR="006E4A8F" w:rsidRDefault="00000000">
            <w:pPr>
              <w:pStyle w:val="Compact"/>
            </w:pPr>
            <w:r>
              <w:t>Revocation Timeline Extension</w:t>
            </w:r>
          </w:p>
        </w:tc>
        <w:tc>
          <w:tcPr>
            <w:tcW w:w="1089" w:type="dxa"/>
          </w:tcPr>
          <w:p w14:paraId="4A5B39E6" w14:textId="77777777" w:rsidR="006E4A8F" w:rsidRDefault="00000000">
            <w:pPr>
              <w:pStyle w:val="Compact"/>
            </w:pPr>
            <w:r>
              <w:t>14-Sep-2018</w:t>
            </w:r>
          </w:p>
        </w:tc>
        <w:tc>
          <w:tcPr>
            <w:tcW w:w="1235" w:type="dxa"/>
          </w:tcPr>
          <w:p w14:paraId="28C8F756" w14:textId="77777777" w:rsidR="006E4A8F" w:rsidRDefault="00000000">
            <w:pPr>
              <w:pStyle w:val="Compact"/>
            </w:pPr>
            <w:r>
              <w:t>14-Oct-2018</w:t>
            </w:r>
          </w:p>
        </w:tc>
      </w:tr>
      <w:tr w:rsidR="006E4A8F" w14:paraId="2EE4695A" w14:textId="77777777">
        <w:tc>
          <w:tcPr>
            <w:tcW w:w="944" w:type="dxa"/>
          </w:tcPr>
          <w:p w14:paraId="6E74FF26" w14:textId="77777777" w:rsidR="006E4A8F" w:rsidRDefault="00000000">
            <w:pPr>
              <w:pStyle w:val="Compact"/>
            </w:pPr>
            <w:r>
              <w:t>1.6.2</w:t>
            </w:r>
          </w:p>
        </w:tc>
        <w:tc>
          <w:tcPr>
            <w:tcW w:w="944" w:type="dxa"/>
          </w:tcPr>
          <w:p w14:paraId="196D4AD2" w14:textId="77777777" w:rsidR="006E4A8F" w:rsidRDefault="00000000">
            <w:pPr>
              <w:pStyle w:val="Compact"/>
            </w:pPr>
            <w:r>
              <w:t>SC12</w:t>
            </w:r>
          </w:p>
        </w:tc>
        <w:tc>
          <w:tcPr>
            <w:tcW w:w="3705" w:type="dxa"/>
          </w:tcPr>
          <w:p w14:paraId="10DC1111" w14:textId="77777777" w:rsidR="006E4A8F" w:rsidRDefault="00000000">
            <w:pPr>
              <w:pStyle w:val="Compact"/>
            </w:pPr>
            <w:r>
              <w:t>Sunset of Underscores in dNSNames</w:t>
            </w:r>
          </w:p>
        </w:tc>
        <w:tc>
          <w:tcPr>
            <w:tcW w:w="1089" w:type="dxa"/>
          </w:tcPr>
          <w:p w14:paraId="6587642F" w14:textId="77777777" w:rsidR="006E4A8F" w:rsidRDefault="00000000">
            <w:pPr>
              <w:pStyle w:val="Compact"/>
            </w:pPr>
            <w:r>
              <w:t>9-Nov-2018</w:t>
            </w:r>
          </w:p>
        </w:tc>
        <w:tc>
          <w:tcPr>
            <w:tcW w:w="1235" w:type="dxa"/>
          </w:tcPr>
          <w:p w14:paraId="161B42F5" w14:textId="77777777" w:rsidR="006E4A8F" w:rsidRDefault="00000000">
            <w:pPr>
              <w:pStyle w:val="Compact"/>
            </w:pPr>
            <w:r>
              <w:t>10-Dec-2018</w:t>
            </w:r>
          </w:p>
        </w:tc>
      </w:tr>
      <w:tr w:rsidR="006E4A8F" w14:paraId="49F0924C" w14:textId="77777777">
        <w:tc>
          <w:tcPr>
            <w:tcW w:w="944" w:type="dxa"/>
          </w:tcPr>
          <w:p w14:paraId="0BAA6BF4" w14:textId="77777777" w:rsidR="006E4A8F" w:rsidRDefault="00000000">
            <w:pPr>
              <w:pStyle w:val="Compact"/>
            </w:pPr>
            <w:r>
              <w:t>1.6.3</w:t>
            </w:r>
          </w:p>
        </w:tc>
        <w:tc>
          <w:tcPr>
            <w:tcW w:w="944" w:type="dxa"/>
          </w:tcPr>
          <w:p w14:paraId="23FC2358" w14:textId="77777777" w:rsidR="006E4A8F" w:rsidRDefault="00000000">
            <w:pPr>
              <w:pStyle w:val="Compact"/>
            </w:pPr>
            <w:r>
              <w:t>SC13</w:t>
            </w:r>
          </w:p>
        </w:tc>
        <w:tc>
          <w:tcPr>
            <w:tcW w:w="3705" w:type="dxa"/>
          </w:tcPr>
          <w:p w14:paraId="1AE4A72F" w14:textId="77777777" w:rsidR="006E4A8F" w:rsidRDefault="00000000">
            <w:pPr>
              <w:pStyle w:val="Compact"/>
            </w:pPr>
            <w:r>
              <w:t>CAA Contact Property and Associated E-mail Validation Methods</w:t>
            </w:r>
          </w:p>
        </w:tc>
        <w:tc>
          <w:tcPr>
            <w:tcW w:w="1089" w:type="dxa"/>
          </w:tcPr>
          <w:p w14:paraId="50EE831A" w14:textId="77777777" w:rsidR="006E4A8F" w:rsidRDefault="00000000">
            <w:pPr>
              <w:pStyle w:val="Compact"/>
            </w:pPr>
            <w:r>
              <w:t>25-Dec-2018</w:t>
            </w:r>
          </w:p>
        </w:tc>
        <w:tc>
          <w:tcPr>
            <w:tcW w:w="1235" w:type="dxa"/>
          </w:tcPr>
          <w:p w14:paraId="69284BCB" w14:textId="77777777" w:rsidR="006E4A8F" w:rsidRDefault="00000000">
            <w:pPr>
              <w:pStyle w:val="Compact"/>
            </w:pPr>
            <w:r>
              <w:t>1-Feb-2019</w:t>
            </w:r>
          </w:p>
        </w:tc>
      </w:tr>
      <w:tr w:rsidR="006E4A8F" w14:paraId="35CD373C" w14:textId="77777777">
        <w:tc>
          <w:tcPr>
            <w:tcW w:w="944" w:type="dxa"/>
          </w:tcPr>
          <w:p w14:paraId="2D294880" w14:textId="77777777" w:rsidR="006E4A8F" w:rsidRDefault="00000000">
            <w:pPr>
              <w:pStyle w:val="Compact"/>
            </w:pPr>
            <w:r>
              <w:t>1.6.4</w:t>
            </w:r>
          </w:p>
        </w:tc>
        <w:tc>
          <w:tcPr>
            <w:tcW w:w="944" w:type="dxa"/>
          </w:tcPr>
          <w:p w14:paraId="23CF16A4" w14:textId="77777777" w:rsidR="006E4A8F" w:rsidRDefault="00000000">
            <w:pPr>
              <w:pStyle w:val="Compact"/>
            </w:pPr>
            <w:r>
              <w:t>SC14</w:t>
            </w:r>
          </w:p>
        </w:tc>
        <w:tc>
          <w:tcPr>
            <w:tcW w:w="3705" w:type="dxa"/>
          </w:tcPr>
          <w:p w14:paraId="5AA457A3" w14:textId="77777777" w:rsidR="006E4A8F" w:rsidRDefault="00000000">
            <w:pPr>
              <w:pStyle w:val="Compact"/>
            </w:pPr>
            <w:r>
              <w:t>Updated Phone Validation Methods</w:t>
            </w:r>
          </w:p>
        </w:tc>
        <w:tc>
          <w:tcPr>
            <w:tcW w:w="1089" w:type="dxa"/>
          </w:tcPr>
          <w:p w14:paraId="6DC2DBAF" w14:textId="77777777" w:rsidR="006E4A8F" w:rsidRDefault="00000000">
            <w:pPr>
              <w:pStyle w:val="Compact"/>
            </w:pPr>
            <w:r>
              <w:t>31-Jan-2019</w:t>
            </w:r>
          </w:p>
        </w:tc>
        <w:tc>
          <w:tcPr>
            <w:tcW w:w="1235" w:type="dxa"/>
          </w:tcPr>
          <w:p w14:paraId="6772AFC0" w14:textId="77777777" w:rsidR="006E4A8F" w:rsidRDefault="00000000">
            <w:pPr>
              <w:pStyle w:val="Compact"/>
            </w:pPr>
            <w:r>
              <w:t>16-Mar-2019</w:t>
            </w:r>
          </w:p>
        </w:tc>
      </w:tr>
      <w:tr w:rsidR="006E4A8F" w14:paraId="6DFE067F" w14:textId="77777777">
        <w:tc>
          <w:tcPr>
            <w:tcW w:w="944" w:type="dxa"/>
          </w:tcPr>
          <w:p w14:paraId="1CCCD483" w14:textId="77777777" w:rsidR="006E4A8F" w:rsidRDefault="00000000">
            <w:pPr>
              <w:pStyle w:val="Compact"/>
            </w:pPr>
            <w:r>
              <w:t>1.6.4</w:t>
            </w:r>
          </w:p>
        </w:tc>
        <w:tc>
          <w:tcPr>
            <w:tcW w:w="944" w:type="dxa"/>
          </w:tcPr>
          <w:p w14:paraId="790165A6" w14:textId="77777777" w:rsidR="006E4A8F" w:rsidRDefault="00000000">
            <w:pPr>
              <w:pStyle w:val="Compact"/>
            </w:pPr>
            <w:r>
              <w:t>SC15</w:t>
            </w:r>
          </w:p>
        </w:tc>
        <w:tc>
          <w:tcPr>
            <w:tcW w:w="3705" w:type="dxa"/>
          </w:tcPr>
          <w:p w14:paraId="45A59D1F" w14:textId="77777777" w:rsidR="006E4A8F" w:rsidRDefault="00000000">
            <w:pPr>
              <w:pStyle w:val="Compact"/>
            </w:pPr>
            <w:r>
              <w:t>Remove Validation Method Number 9</w:t>
            </w:r>
          </w:p>
        </w:tc>
        <w:tc>
          <w:tcPr>
            <w:tcW w:w="1089" w:type="dxa"/>
          </w:tcPr>
          <w:p w14:paraId="7D898600" w14:textId="77777777" w:rsidR="006E4A8F" w:rsidRDefault="00000000">
            <w:pPr>
              <w:pStyle w:val="Compact"/>
            </w:pPr>
            <w:r>
              <w:t>5-Feb-2019</w:t>
            </w:r>
          </w:p>
        </w:tc>
        <w:tc>
          <w:tcPr>
            <w:tcW w:w="1235" w:type="dxa"/>
          </w:tcPr>
          <w:p w14:paraId="1FE6A2BE" w14:textId="77777777" w:rsidR="006E4A8F" w:rsidRDefault="00000000">
            <w:pPr>
              <w:pStyle w:val="Compact"/>
            </w:pPr>
            <w:r>
              <w:t>16-Mar-2019</w:t>
            </w:r>
          </w:p>
        </w:tc>
      </w:tr>
      <w:tr w:rsidR="006E4A8F" w14:paraId="3CAB597C" w14:textId="77777777">
        <w:tc>
          <w:tcPr>
            <w:tcW w:w="944" w:type="dxa"/>
          </w:tcPr>
          <w:p w14:paraId="454C2E2C" w14:textId="77777777" w:rsidR="006E4A8F" w:rsidRDefault="00000000">
            <w:pPr>
              <w:pStyle w:val="Compact"/>
            </w:pPr>
            <w:r>
              <w:t>1.6.4</w:t>
            </w:r>
          </w:p>
        </w:tc>
        <w:tc>
          <w:tcPr>
            <w:tcW w:w="944" w:type="dxa"/>
          </w:tcPr>
          <w:p w14:paraId="16942787" w14:textId="77777777" w:rsidR="006E4A8F" w:rsidRDefault="00000000">
            <w:pPr>
              <w:pStyle w:val="Compact"/>
            </w:pPr>
            <w:r>
              <w:t>SC7</w:t>
            </w:r>
          </w:p>
        </w:tc>
        <w:tc>
          <w:tcPr>
            <w:tcW w:w="3705" w:type="dxa"/>
          </w:tcPr>
          <w:p w14:paraId="4CBD1BD7" w14:textId="77777777" w:rsidR="006E4A8F" w:rsidRDefault="00000000">
            <w:pPr>
              <w:pStyle w:val="Compact"/>
            </w:pPr>
            <w:r>
              <w:t>Update IP Address Validation Methods</w:t>
            </w:r>
          </w:p>
        </w:tc>
        <w:tc>
          <w:tcPr>
            <w:tcW w:w="1089" w:type="dxa"/>
          </w:tcPr>
          <w:p w14:paraId="0DE1F0FC" w14:textId="77777777" w:rsidR="006E4A8F" w:rsidRDefault="00000000">
            <w:pPr>
              <w:pStyle w:val="Compact"/>
            </w:pPr>
            <w:r>
              <w:t>8-Feb-2019</w:t>
            </w:r>
          </w:p>
        </w:tc>
        <w:tc>
          <w:tcPr>
            <w:tcW w:w="1235" w:type="dxa"/>
          </w:tcPr>
          <w:p w14:paraId="2FE699E9" w14:textId="77777777" w:rsidR="006E4A8F" w:rsidRDefault="00000000">
            <w:pPr>
              <w:pStyle w:val="Compact"/>
            </w:pPr>
            <w:r>
              <w:t>16-Mar-2019</w:t>
            </w:r>
          </w:p>
        </w:tc>
      </w:tr>
      <w:tr w:rsidR="006E4A8F" w14:paraId="1EB2653A" w14:textId="77777777">
        <w:tc>
          <w:tcPr>
            <w:tcW w:w="944" w:type="dxa"/>
          </w:tcPr>
          <w:p w14:paraId="1494BBB9" w14:textId="77777777" w:rsidR="006E4A8F" w:rsidRDefault="00000000">
            <w:pPr>
              <w:pStyle w:val="Compact"/>
            </w:pPr>
            <w:r>
              <w:t>1.6.5</w:t>
            </w:r>
          </w:p>
        </w:tc>
        <w:tc>
          <w:tcPr>
            <w:tcW w:w="944" w:type="dxa"/>
          </w:tcPr>
          <w:p w14:paraId="28F25B3C" w14:textId="77777777" w:rsidR="006E4A8F" w:rsidRDefault="00000000">
            <w:pPr>
              <w:pStyle w:val="Compact"/>
            </w:pPr>
            <w:r>
              <w:t>SC16</w:t>
            </w:r>
          </w:p>
        </w:tc>
        <w:tc>
          <w:tcPr>
            <w:tcW w:w="3705" w:type="dxa"/>
          </w:tcPr>
          <w:p w14:paraId="74A2DB05" w14:textId="77777777" w:rsidR="006E4A8F" w:rsidRDefault="00000000">
            <w:pPr>
              <w:pStyle w:val="Compact"/>
            </w:pPr>
            <w:r>
              <w:t>Other Subject Attributes</w:t>
            </w:r>
          </w:p>
        </w:tc>
        <w:tc>
          <w:tcPr>
            <w:tcW w:w="1089" w:type="dxa"/>
          </w:tcPr>
          <w:p w14:paraId="26B940EF" w14:textId="77777777" w:rsidR="006E4A8F" w:rsidRDefault="00000000">
            <w:pPr>
              <w:pStyle w:val="Compact"/>
            </w:pPr>
            <w:r>
              <w:t>15-Mar-2019</w:t>
            </w:r>
          </w:p>
        </w:tc>
        <w:tc>
          <w:tcPr>
            <w:tcW w:w="1235" w:type="dxa"/>
          </w:tcPr>
          <w:p w14:paraId="2BFCDCE1" w14:textId="77777777" w:rsidR="006E4A8F" w:rsidRDefault="00000000">
            <w:pPr>
              <w:pStyle w:val="Compact"/>
            </w:pPr>
            <w:r>
              <w:t>16-Apr-2019</w:t>
            </w:r>
          </w:p>
        </w:tc>
      </w:tr>
      <w:tr w:rsidR="006E4A8F" w14:paraId="1DD59994" w14:textId="77777777">
        <w:tc>
          <w:tcPr>
            <w:tcW w:w="944" w:type="dxa"/>
          </w:tcPr>
          <w:p w14:paraId="3CE23278" w14:textId="77777777" w:rsidR="006E4A8F" w:rsidRDefault="00000000">
            <w:pPr>
              <w:pStyle w:val="Compact"/>
            </w:pPr>
            <w:r>
              <w:t>1.6.6</w:t>
            </w:r>
          </w:p>
        </w:tc>
        <w:tc>
          <w:tcPr>
            <w:tcW w:w="944" w:type="dxa"/>
          </w:tcPr>
          <w:p w14:paraId="4CB6FB9C" w14:textId="77777777" w:rsidR="006E4A8F" w:rsidRDefault="00000000">
            <w:pPr>
              <w:pStyle w:val="Compact"/>
            </w:pPr>
            <w:r>
              <w:t>SC19</w:t>
            </w:r>
          </w:p>
        </w:tc>
        <w:tc>
          <w:tcPr>
            <w:tcW w:w="3705" w:type="dxa"/>
          </w:tcPr>
          <w:p w14:paraId="22DF7D98" w14:textId="77777777" w:rsidR="006E4A8F" w:rsidRDefault="00000000">
            <w:pPr>
              <w:pStyle w:val="Compact"/>
            </w:pPr>
            <w:r>
              <w:t>Phone Contact with DNS CAA Phone Contact v2</w:t>
            </w:r>
          </w:p>
        </w:tc>
        <w:tc>
          <w:tcPr>
            <w:tcW w:w="1089" w:type="dxa"/>
          </w:tcPr>
          <w:p w14:paraId="72E1F599" w14:textId="77777777" w:rsidR="006E4A8F" w:rsidRDefault="00000000">
            <w:pPr>
              <w:pStyle w:val="Compact"/>
            </w:pPr>
            <w:r>
              <w:t>20-May-2019</w:t>
            </w:r>
          </w:p>
        </w:tc>
        <w:tc>
          <w:tcPr>
            <w:tcW w:w="1235" w:type="dxa"/>
          </w:tcPr>
          <w:p w14:paraId="6197F66D" w14:textId="77777777" w:rsidR="006E4A8F" w:rsidRDefault="00000000">
            <w:pPr>
              <w:pStyle w:val="Compact"/>
            </w:pPr>
            <w:r>
              <w:t>9-Sep-2019</w:t>
            </w:r>
          </w:p>
        </w:tc>
      </w:tr>
      <w:tr w:rsidR="006E4A8F" w14:paraId="13774524" w14:textId="77777777">
        <w:tc>
          <w:tcPr>
            <w:tcW w:w="944" w:type="dxa"/>
          </w:tcPr>
          <w:p w14:paraId="26717E69" w14:textId="77777777" w:rsidR="006E4A8F" w:rsidRDefault="00000000">
            <w:pPr>
              <w:pStyle w:val="Compact"/>
            </w:pPr>
            <w:r>
              <w:t>1.6.7</w:t>
            </w:r>
          </w:p>
        </w:tc>
        <w:tc>
          <w:tcPr>
            <w:tcW w:w="944" w:type="dxa"/>
          </w:tcPr>
          <w:p w14:paraId="6B0B4C19" w14:textId="77777777" w:rsidR="006E4A8F" w:rsidRDefault="00000000">
            <w:pPr>
              <w:pStyle w:val="Compact"/>
            </w:pPr>
            <w:r>
              <w:t>SC23</w:t>
            </w:r>
          </w:p>
        </w:tc>
        <w:tc>
          <w:tcPr>
            <w:tcW w:w="3705" w:type="dxa"/>
          </w:tcPr>
          <w:p w14:paraId="2B733FA3" w14:textId="77777777" w:rsidR="006E4A8F" w:rsidRDefault="00000000">
            <w:pPr>
              <w:pStyle w:val="Compact"/>
            </w:pPr>
            <w:r>
              <w:t>Precertificates</w:t>
            </w:r>
          </w:p>
        </w:tc>
        <w:tc>
          <w:tcPr>
            <w:tcW w:w="1089" w:type="dxa"/>
          </w:tcPr>
          <w:p w14:paraId="7F5D210F" w14:textId="77777777" w:rsidR="006E4A8F" w:rsidRDefault="00000000">
            <w:pPr>
              <w:pStyle w:val="Compact"/>
            </w:pPr>
            <w:r>
              <w:t>14-Nov-2019</w:t>
            </w:r>
          </w:p>
        </w:tc>
        <w:tc>
          <w:tcPr>
            <w:tcW w:w="1235" w:type="dxa"/>
          </w:tcPr>
          <w:p w14:paraId="32CA3C47" w14:textId="77777777" w:rsidR="006E4A8F" w:rsidRDefault="00000000">
            <w:pPr>
              <w:pStyle w:val="Compact"/>
            </w:pPr>
            <w:r>
              <w:t>19-Dec-2019</w:t>
            </w:r>
          </w:p>
        </w:tc>
      </w:tr>
      <w:tr w:rsidR="006E4A8F" w14:paraId="7E9CAFAA" w14:textId="77777777">
        <w:tc>
          <w:tcPr>
            <w:tcW w:w="944" w:type="dxa"/>
          </w:tcPr>
          <w:p w14:paraId="61A42548" w14:textId="77777777" w:rsidR="006E4A8F" w:rsidRDefault="00000000">
            <w:pPr>
              <w:pStyle w:val="Compact"/>
            </w:pPr>
            <w:r>
              <w:t>1.6.7</w:t>
            </w:r>
          </w:p>
        </w:tc>
        <w:tc>
          <w:tcPr>
            <w:tcW w:w="944" w:type="dxa"/>
          </w:tcPr>
          <w:p w14:paraId="713725A0" w14:textId="77777777" w:rsidR="006E4A8F" w:rsidRDefault="00000000">
            <w:pPr>
              <w:pStyle w:val="Compact"/>
            </w:pPr>
            <w:r>
              <w:t>SC24</w:t>
            </w:r>
          </w:p>
        </w:tc>
        <w:tc>
          <w:tcPr>
            <w:tcW w:w="3705" w:type="dxa"/>
          </w:tcPr>
          <w:p w14:paraId="6BAB6F99" w14:textId="77777777" w:rsidR="006E4A8F" w:rsidRDefault="00000000">
            <w:pPr>
              <w:pStyle w:val="Compact"/>
            </w:pPr>
            <w:r>
              <w:t>Fall Cleanup v2</w:t>
            </w:r>
          </w:p>
        </w:tc>
        <w:tc>
          <w:tcPr>
            <w:tcW w:w="1089" w:type="dxa"/>
          </w:tcPr>
          <w:p w14:paraId="2AE51FD1" w14:textId="77777777" w:rsidR="006E4A8F" w:rsidRDefault="00000000">
            <w:pPr>
              <w:pStyle w:val="Compact"/>
            </w:pPr>
            <w:r>
              <w:t>12-Nov-2019</w:t>
            </w:r>
          </w:p>
        </w:tc>
        <w:tc>
          <w:tcPr>
            <w:tcW w:w="1235" w:type="dxa"/>
          </w:tcPr>
          <w:p w14:paraId="330269AC" w14:textId="77777777" w:rsidR="006E4A8F" w:rsidRDefault="00000000">
            <w:pPr>
              <w:pStyle w:val="Compact"/>
            </w:pPr>
            <w:r>
              <w:t>19-Dec-2019</w:t>
            </w:r>
          </w:p>
        </w:tc>
      </w:tr>
      <w:tr w:rsidR="006E4A8F" w14:paraId="25C8A815" w14:textId="77777777">
        <w:tc>
          <w:tcPr>
            <w:tcW w:w="944" w:type="dxa"/>
          </w:tcPr>
          <w:p w14:paraId="5C0C1833" w14:textId="77777777" w:rsidR="006E4A8F" w:rsidRDefault="00000000">
            <w:pPr>
              <w:pStyle w:val="Compact"/>
            </w:pPr>
            <w:r>
              <w:t>1.6.8</w:t>
            </w:r>
          </w:p>
        </w:tc>
        <w:tc>
          <w:tcPr>
            <w:tcW w:w="944" w:type="dxa"/>
          </w:tcPr>
          <w:p w14:paraId="570937B7" w14:textId="77777777" w:rsidR="006E4A8F" w:rsidRDefault="00000000">
            <w:pPr>
              <w:pStyle w:val="Compact"/>
            </w:pPr>
            <w:r>
              <w:t>SC25</w:t>
            </w:r>
          </w:p>
        </w:tc>
        <w:tc>
          <w:tcPr>
            <w:tcW w:w="3705" w:type="dxa"/>
          </w:tcPr>
          <w:p w14:paraId="17AB437F" w14:textId="77777777" w:rsidR="006E4A8F" w:rsidRDefault="00000000">
            <w:pPr>
              <w:pStyle w:val="Compact"/>
            </w:pPr>
            <w:r>
              <w:t>Define New HTTP Domain Validation Methods v2</w:t>
            </w:r>
          </w:p>
        </w:tc>
        <w:tc>
          <w:tcPr>
            <w:tcW w:w="1089" w:type="dxa"/>
          </w:tcPr>
          <w:p w14:paraId="204914B6" w14:textId="77777777" w:rsidR="006E4A8F" w:rsidRDefault="00000000">
            <w:pPr>
              <w:pStyle w:val="Compact"/>
            </w:pPr>
            <w:r>
              <w:t>31-Jan-2020</w:t>
            </w:r>
          </w:p>
        </w:tc>
        <w:tc>
          <w:tcPr>
            <w:tcW w:w="1235" w:type="dxa"/>
          </w:tcPr>
          <w:p w14:paraId="2EAC5F16" w14:textId="77777777" w:rsidR="006E4A8F" w:rsidRDefault="00000000">
            <w:pPr>
              <w:pStyle w:val="Compact"/>
            </w:pPr>
            <w:r>
              <w:t>3-Mar-2020</w:t>
            </w:r>
          </w:p>
        </w:tc>
      </w:tr>
      <w:tr w:rsidR="006E4A8F" w14:paraId="65FEE76E" w14:textId="77777777">
        <w:tc>
          <w:tcPr>
            <w:tcW w:w="944" w:type="dxa"/>
          </w:tcPr>
          <w:p w14:paraId="1DE50659" w14:textId="77777777" w:rsidR="006E4A8F" w:rsidRDefault="00000000">
            <w:pPr>
              <w:pStyle w:val="Compact"/>
            </w:pPr>
            <w:r>
              <w:t>1.6.9</w:t>
            </w:r>
          </w:p>
        </w:tc>
        <w:tc>
          <w:tcPr>
            <w:tcW w:w="944" w:type="dxa"/>
          </w:tcPr>
          <w:p w14:paraId="76313A34" w14:textId="77777777" w:rsidR="006E4A8F" w:rsidRDefault="00000000">
            <w:pPr>
              <w:pStyle w:val="Compact"/>
            </w:pPr>
            <w:r>
              <w:t>SC27</w:t>
            </w:r>
          </w:p>
        </w:tc>
        <w:tc>
          <w:tcPr>
            <w:tcW w:w="3705" w:type="dxa"/>
          </w:tcPr>
          <w:p w14:paraId="5992CDBB" w14:textId="77777777" w:rsidR="006E4A8F" w:rsidRDefault="00000000">
            <w:pPr>
              <w:pStyle w:val="Compact"/>
            </w:pPr>
            <w:r>
              <w:t>Version 3 Onion Certificates</w:t>
            </w:r>
          </w:p>
        </w:tc>
        <w:tc>
          <w:tcPr>
            <w:tcW w:w="1089" w:type="dxa"/>
          </w:tcPr>
          <w:p w14:paraId="6FEB6E0D" w14:textId="77777777" w:rsidR="006E4A8F" w:rsidRDefault="00000000">
            <w:pPr>
              <w:pStyle w:val="Compact"/>
            </w:pPr>
            <w:r>
              <w:t>19-Feb-2020</w:t>
            </w:r>
          </w:p>
        </w:tc>
        <w:tc>
          <w:tcPr>
            <w:tcW w:w="1235" w:type="dxa"/>
          </w:tcPr>
          <w:p w14:paraId="35E9D0E0" w14:textId="77777777" w:rsidR="006E4A8F" w:rsidRDefault="00000000">
            <w:pPr>
              <w:pStyle w:val="Compact"/>
            </w:pPr>
            <w:r>
              <w:t>27-Mar-2020</w:t>
            </w:r>
          </w:p>
        </w:tc>
      </w:tr>
      <w:tr w:rsidR="006E4A8F" w14:paraId="2995D1EF" w14:textId="77777777">
        <w:tc>
          <w:tcPr>
            <w:tcW w:w="944" w:type="dxa"/>
          </w:tcPr>
          <w:p w14:paraId="7F0160CA" w14:textId="77777777" w:rsidR="006E4A8F" w:rsidRDefault="00000000">
            <w:pPr>
              <w:pStyle w:val="Compact"/>
            </w:pPr>
            <w:r>
              <w:t>1.7.0</w:t>
            </w:r>
          </w:p>
        </w:tc>
        <w:tc>
          <w:tcPr>
            <w:tcW w:w="944" w:type="dxa"/>
          </w:tcPr>
          <w:p w14:paraId="72EB32EB" w14:textId="77777777" w:rsidR="006E4A8F" w:rsidRDefault="00000000">
            <w:pPr>
              <w:pStyle w:val="Compact"/>
            </w:pPr>
            <w:r>
              <w:t>SC29</w:t>
            </w:r>
          </w:p>
        </w:tc>
        <w:tc>
          <w:tcPr>
            <w:tcW w:w="3705" w:type="dxa"/>
          </w:tcPr>
          <w:p w14:paraId="440D6638" w14:textId="77777777" w:rsidR="006E4A8F" w:rsidRDefault="00000000">
            <w:pPr>
              <w:pStyle w:val="Compact"/>
            </w:pPr>
            <w:r>
              <w:t>Pandoc-Friendly Markdown Formatting Changes</w:t>
            </w:r>
          </w:p>
        </w:tc>
        <w:tc>
          <w:tcPr>
            <w:tcW w:w="1089" w:type="dxa"/>
          </w:tcPr>
          <w:p w14:paraId="51174E21" w14:textId="77777777" w:rsidR="006E4A8F" w:rsidRDefault="00000000">
            <w:pPr>
              <w:pStyle w:val="Compact"/>
            </w:pPr>
            <w:r>
              <w:t>20-Mar-2020</w:t>
            </w:r>
          </w:p>
        </w:tc>
        <w:tc>
          <w:tcPr>
            <w:tcW w:w="1235" w:type="dxa"/>
          </w:tcPr>
          <w:p w14:paraId="061D3563" w14:textId="77777777" w:rsidR="006E4A8F" w:rsidRDefault="00000000">
            <w:pPr>
              <w:pStyle w:val="Compact"/>
            </w:pPr>
            <w:r>
              <w:t>4-May-2020</w:t>
            </w:r>
          </w:p>
        </w:tc>
      </w:tr>
      <w:tr w:rsidR="006E4A8F" w14:paraId="400BFCEE" w14:textId="77777777">
        <w:tc>
          <w:tcPr>
            <w:tcW w:w="944" w:type="dxa"/>
          </w:tcPr>
          <w:p w14:paraId="73A395CA" w14:textId="77777777" w:rsidR="006E4A8F" w:rsidRDefault="00000000">
            <w:pPr>
              <w:pStyle w:val="Compact"/>
            </w:pPr>
            <w:r>
              <w:t>1.7.1</w:t>
            </w:r>
          </w:p>
        </w:tc>
        <w:tc>
          <w:tcPr>
            <w:tcW w:w="944" w:type="dxa"/>
          </w:tcPr>
          <w:p w14:paraId="65B649A9" w14:textId="77777777" w:rsidR="006E4A8F" w:rsidRDefault="00000000">
            <w:pPr>
              <w:pStyle w:val="Compact"/>
            </w:pPr>
            <w:r>
              <w:t>SC30</w:t>
            </w:r>
          </w:p>
        </w:tc>
        <w:tc>
          <w:tcPr>
            <w:tcW w:w="3705" w:type="dxa"/>
          </w:tcPr>
          <w:p w14:paraId="1D34CC29" w14:textId="77777777" w:rsidR="006E4A8F" w:rsidRDefault="00000000">
            <w:pPr>
              <w:pStyle w:val="Compact"/>
            </w:pPr>
            <w:r>
              <w:t>Disclosure of Registration / Incorporating Agency</w:t>
            </w:r>
          </w:p>
        </w:tc>
        <w:tc>
          <w:tcPr>
            <w:tcW w:w="1089" w:type="dxa"/>
          </w:tcPr>
          <w:p w14:paraId="0D890CBA" w14:textId="77777777" w:rsidR="006E4A8F" w:rsidRDefault="00000000">
            <w:pPr>
              <w:pStyle w:val="Compact"/>
            </w:pPr>
            <w:r>
              <w:t>13-Jul-2020</w:t>
            </w:r>
          </w:p>
        </w:tc>
        <w:tc>
          <w:tcPr>
            <w:tcW w:w="1235" w:type="dxa"/>
          </w:tcPr>
          <w:p w14:paraId="5DB9E827" w14:textId="77777777" w:rsidR="006E4A8F" w:rsidRDefault="00000000">
            <w:pPr>
              <w:pStyle w:val="Compact"/>
            </w:pPr>
            <w:r>
              <w:t>20-Aug-2020</w:t>
            </w:r>
          </w:p>
        </w:tc>
      </w:tr>
      <w:tr w:rsidR="006E4A8F" w14:paraId="63535876" w14:textId="77777777">
        <w:tc>
          <w:tcPr>
            <w:tcW w:w="944" w:type="dxa"/>
          </w:tcPr>
          <w:p w14:paraId="26F30B5B" w14:textId="77777777" w:rsidR="006E4A8F" w:rsidRDefault="00000000">
            <w:pPr>
              <w:pStyle w:val="Compact"/>
            </w:pPr>
            <w:r>
              <w:t>1.7.1</w:t>
            </w:r>
          </w:p>
        </w:tc>
        <w:tc>
          <w:tcPr>
            <w:tcW w:w="944" w:type="dxa"/>
          </w:tcPr>
          <w:p w14:paraId="5507742E" w14:textId="77777777" w:rsidR="006E4A8F" w:rsidRDefault="00000000">
            <w:pPr>
              <w:pStyle w:val="Compact"/>
            </w:pPr>
            <w:r>
              <w:t>SC31</w:t>
            </w:r>
          </w:p>
        </w:tc>
        <w:tc>
          <w:tcPr>
            <w:tcW w:w="3705" w:type="dxa"/>
          </w:tcPr>
          <w:p w14:paraId="1A00E58D" w14:textId="77777777" w:rsidR="006E4A8F" w:rsidRDefault="00000000">
            <w:pPr>
              <w:pStyle w:val="Compact"/>
            </w:pPr>
            <w:r>
              <w:t>Browser Alignment</w:t>
            </w:r>
          </w:p>
        </w:tc>
        <w:tc>
          <w:tcPr>
            <w:tcW w:w="1089" w:type="dxa"/>
          </w:tcPr>
          <w:p w14:paraId="2F7307B9" w14:textId="77777777" w:rsidR="006E4A8F" w:rsidRDefault="00000000">
            <w:pPr>
              <w:pStyle w:val="Compact"/>
            </w:pPr>
            <w:r>
              <w:t>16-Jul-2020</w:t>
            </w:r>
          </w:p>
        </w:tc>
        <w:tc>
          <w:tcPr>
            <w:tcW w:w="1235" w:type="dxa"/>
          </w:tcPr>
          <w:p w14:paraId="6AFC1235" w14:textId="77777777" w:rsidR="006E4A8F" w:rsidRDefault="00000000">
            <w:pPr>
              <w:pStyle w:val="Compact"/>
            </w:pPr>
            <w:r>
              <w:t>20-Aug-2020</w:t>
            </w:r>
          </w:p>
        </w:tc>
      </w:tr>
      <w:tr w:rsidR="006E4A8F" w14:paraId="0C379E8B" w14:textId="77777777">
        <w:tc>
          <w:tcPr>
            <w:tcW w:w="944" w:type="dxa"/>
          </w:tcPr>
          <w:p w14:paraId="0F75A593" w14:textId="77777777" w:rsidR="006E4A8F" w:rsidRDefault="00000000">
            <w:pPr>
              <w:pStyle w:val="Compact"/>
            </w:pPr>
            <w:r>
              <w:t>1.7.2</w:t>
            </w:r>
          </w:p>
        </w:tc>
        <w:tc>
          <w:tcPr>
            <w:tcW w:w="944" w:type="dxa"/>
          </w:tcPr>
          <w:p w14:paraId="2F5DB1CC" w14:textId="77777777" w:rsidR="006E4A8F" w:rsidRDefault="00000000">
            <w:pPr>
              <w:pStyle w:val="Compact"/>
            </w:pPr>
            <w:r>
              <w:t>SC33</w:t>
            </w:r>
          </w:p>
        </w:tc>
        <w:tc>
          <w:tcPr>
            <w:tcW w:w="3705" w:type="dxa"/>
          </w:tcPr>
          <w:p w14:paraId="387ABE32" w14:textId="77777777" w:rsidR="006E4A8F" w:rsidRDefault="00000000">
            <w:pPr>
              <w:pStyle w:val="Compact"/>
            </w:pPr>
            <w:r>
              <w:t>TLS Using ALPN Method</w:t>
            </w:r>
          </w:p>
        </w:tc>
        <w:tc>
          <w:tcPr>
            <w:tcW w:w="1089" w:type="dxa"/>
          </w:tcPr>
          <w:p w14:paraId="57DF4AE5" w14:textId="77777777" w:rsidR="006E4A8F" w:rsidRDefault="00000000">
            <w:pPr>
              <w:pStyle w:val="Compact"/>
            </w:pPr>
            <w:r>
              <w:t>14-Aug-2020</w:t>
            </w:r>
          </w:p>
        </w:tc>
        <w:tc>
          <w:tcPr>
            <w:tcW w:w="1235" w:type="dxa"/>
          </w:tcPr>
          <w:p w14:paraId="2C491F04" w14:textId="77777777" w:rsidR="006E4A8F" w:rsidRDefault="00000000">
            <w:pPr>
              <w:pStyle w:val="Compact"/>
            </w:pPr>
            <w:r>
              <w:t>22-Sept-2020</w:t>
            </w:r>
          </w:p>
        </w:tc>
      </w:tr>
      <w:tr w:rsidR="006E4A8F" w14:paraId="1FEC3E80" w14:textId="77777777">
        <w:tc>
          <w:tcPr>
            <w:tcW w:w="944" w:type="dxa"/>
          </w:tcPr>
          <w:p w14:paraId="4CC9F5EA" w14:textId="77777777" w:rsidR="006E4A8F" w:rsidRDefault="00000000">
            <w:pPr>
              <w:pStyle w:val="Compact"/>
            </w:pPr>
            <w:r>
              <w:t>1.7.3</w:t>
            </w:r>
          </w:p>
        </w:tc>
        <w:tc>
          <w:tcPr>
            <w:tcW w:w="944" w:type="dxa"/>
          </w:tcPr>
          <w:p w14:paraId="7AEBED6B" w14:textId="77777777" w:rsidR="006E4A8F" w:rsidRDefault="00000000">
            <w:pPr>
              <w:pStyle w:val="Compact"/>
            </w:pPr>
            <w:r>
              <w:t>SC28</w:t>
            </w:r>
          </w:p>
        </w:tc>
        <w:tc>
          <w:tcPr>
            <w:tcW w:w="3705" w:type="dxa"/>
          </w:tcPr>
          <w:p w14:paraId="480012CA" w14:textId="77777777" w:rsidR="006E4A8F" w:rsidRDefault="00000000">
            <w:pPr>
              <w:pStyle w:val="Compact"/>
            </w:pPr>
            <w:r>
              <w:t>Logging and Log Retention</w:t>
            </w:r>
          </w:p>
        </w:tc>
        <w:tc>
          <w:tcPr>
            <w:tcW w:w="1089" w:type="dxa"/>
          </w:tcPr>
          <w:p w14:paraId="45DD9F08" w14:textId="77777777" w:rsidR="006E4A8F" w:rsidRDefault="00000000">
            <w:pPr>
              <w:pStyle w:val="Compact"/>
            </w:pPr>
            <w:r>
              <w:t>10-Sep-2020</w:t>
            </w:r>
          </w:p>
        </w:tc>
        <w:tc>
          <w:tcPr>
            <w:tcW w:w="1235" w:type="dxa"/>
          </w:tcPr>
          <w:p w14:paraId="622AD2F7" w14:textId="77777777" w:rsidR="006E4A8F" w:rsidRDefault="00000000">
            <w:pPr>
              <w:pStyle w:val="Compact"/>
            </w:pPr>
            <w:r>
              <w:t>19-Oct-2020</w:t>
            </w:r>
          </w:p>
        </w:tc>
      </w:tr>
      <w:tr w:rsidR="006E4A8F" w14:paraId="0C3E088D" w14:textId="77777777">
        <w:tc>
          <w:tcPr>
            <w:tcW w:w="944" w:type="dxa"/>
          </w:tcPr>
          <w:p w14:paraId="45267623" w14:textId="77777777" w:rsidR="006E4A8F" w:rsidRDefault="00000000">
            <w:pPr>
              <w:pStyle w:val="Compact"/>
            </w:pPr>
            <w:r>
              <w:t>1.7.3</w:t>
            </w:r>
          </w:p>
        </w:tc>
        <w:tc>
          <w:tcPr>
            <w:tcW w:w="944" w:type="dxa"/>
          </w:tcPr>
          <w:p w14:paraId="6F8EFB0C" w14:textId="77777777" w:rsidR="006E4A8F" w:rsidRDefault="00000000">
            <w:pPr>
              <w:pStyle w:val="Compact"/>
            </w:pPr>
            <w:r>
              <w:t>SC35</w:t>
            </w:r>
          </w:p>
        </w:tc>
        <w:tc>
          <w:tcPr>
            <w:tcW w:w="3705" w:type="dxa"/>
          </w:tcPr>
          <w:p w14:paraId="5B41EF7F" w14:textId="77777777" w:rsidR="006E4A8F" w:rsidRDefault="00000000">
            <w:pPr>
              <w:pStyle w:val="Compact"/>
            </w:pPr>
            <w:r>
              <w:t>Cleanups and Clarifications</w:t>
            </w:r>
          </w:p>
        </w:tc>
        <w:tc>
          <w:tcPr>
            <w:tcW w:w="1089" w:type="dxa"/>
          </w:tcPr>
          <w:p w14:paraId="0B8DC9F6" w14:textId="77777777" w:rsidR="006E4A8F" w:rsidRDefault="00000000">
            <w:pPr>
              <w:pStyle w:val="Compact"/>
            </w:pPr>
            <w:r>
              <w:t>9-Sep-2020</w:t>
            </w:r>
          </w:p>
        </w:tc>
        <w:tc>
          <w:tcPr>
            <w:tcW w:w="1235" w:type="dxa"/>
          </w:tcPr>
          <w:p w14:paraId="59898848" w14:textId="77777777" w:rsidR="006E4A8F" w:rsidRDefault="00000000">
            <w:pPr>
              <w:pStyle w:val="Compact"/>
            </w:pPr>
            <w:r>
              <w:t>19-Oct-2020</w:t>
            </w:r>
          </w:p>
        </w:tc>
      </w:tr>
      <w:tr w:rsidR="006E4A8F" w14:paraId="1961DD0C" w14:textId="77777777">
        <w:tc>
          <w:tcPr>
            <w:tcW w:w="944" w:type="dxa"/>
          </w:tcPr>
          <w:p w14:paraId="42DACD42" w14:textId="77777777" w:rsidR="006E4A8F" w:rsidRDefault="00000000">
            <w:pPr>
              <w:pStyle w:val="Compact"/>
            </w:pPr>
            <w:r>
              <w:lastRenderedPageBreak/>
              <w:t>1.7.4</w:t>
            </w:r>
          </w:p>
        </w:tc>
        <w:tc>
          <w:tcPr>
            <w:tcW w:w="944" w:type="dxa"/>
          </w:tcPr>
          <w:p w14:paraId="5F01341E" w14:textId="77777777" w:rsidR="006E4A8F" w:rsidRDefault="00000000">
            <w:pPr>
              <w:pStyle w:val="Compact"/>
            </w:pPr>
            <w:r>
              <w:t>SC41</w:t>
            </w:r>
          </w:p>
        </w:tc>
        <w:tc>
          <w:tcPr>
            <w:tcW w:w="3705" w:type="dxa"/>
          </w:tcPr>
          <w:p w14:paraId="4C394641" w14:textId="77777777" w:rsidR="006E4A8F" w:rsidRDefault="00000000">
            <w:pPr>
              <w:pStyle w:val="Compact"/>
            </w:pPr>
            <w:r>
              <w:t>Reformat the BRs, EVGs, and NCSSRs</w:t>
            </w:r>
          </w:p>
        </w:tc>
        <w:tc>
          <w:tcPr>
            <w:tcW w:w="1089" w:type="dxa"/>
          </w:tcPr>
          <w:p w14:paraId="4C48FFE8" w14:textId="77777777" w:rsidR="006E4A8F" w:rsidRDefault="00000000">
            <w:pPr>
              <w:pStyle w:val="Compact"/>
            </w:pPr>
            <w:r>
              <w:t>24-Feb-2021</w:t>
            </w:r>
          </w:p>
        </w:tc>
        <w:tc>
          <w:tcPr>
            <w:tcW w:w="1235" w:type="dxa"/>
          </w:tcPr>
          <w:p w14:paraId="278E4E62" w14:textId="77777777" w:rsidR="006E4A8F" w:rsidRDefault="00000000">
            <w:pPr>
              <w:pStyle w:val="Compact"/>
            </w:pPr>
            <w:r>
              <w:t>5-Apr-2021</w:t>
            </w:r>
          </w:p>
        </w:tc>
      </w:tr>
      <w:tr w:rsidR="006E4A8F" w14:paraId="6B0AA556" w14:textId="77777777">
        <w:tc>
          <w:tcPr>
            <w:tcW w:w="944" w:type="dxa"/>
          </w:tcPr>
          <w:p w14:paraId="5A69C7DC" w14:textId="77777777" w:rsidR="006E4A8F" w:rsidRDefault="00000000">
            <w:pPr>
              <w:pStyle w:val="Compact"/>
            </w:pPr>
            <w:r>
              <w:t>1.7.5</w:t>
            </w:r>
          </w:p>
        </w:tc>
        <w:tc>
          <w:tcPr>
            <w:tcW w:w="944" w:type="dxa"/>
          </w:tcPr>
          <w:p w14:paraId="27252D19" w14:textId="77777777" w:rsidR="006E4A8F" w:rsidRDefault="00000000">
            <w:pPr>
              <w:pStyle w:val="Compact"/>
            </w:pPr>
            <w:r>
              <w:t>SC42</w:t>
            </w:r>
          </w:p>
        </w:tc>
        <w:tc>
          <w:tcPr>
            <w:tcW w:w="3705" w:type="dxa"/>
          </w:tcPr>
          <w:p w14:paraId="583FDA51" w14:textId="77777777" w:rsidR="006E4A8F" w:rsidRDefault="00000000">
            <w:pPr>
              <w:pStyle w:val="Compact"/>
            </w:pPr>
            <w:r>
              <w:t>398-day Re-use Period</w:t>
            </w:r>
          </w:p>
        </w:tc>
        <w:tc>
          <w:tcPr>
            <w:tcW w:w="1089" w:type="dxa"/>
          </w:tcPr>
          <w:p w14:paraId="24A74525" w14:textId="77777777" w:rsidR="006E4A8F" w:rsidRDefault="00000000">
            <w:pPr>
              <w:pStyle w:val="Compact"/>
            </w:pPr>
            <w:r>
              <w:t>22-Apr-2021</w:t>
            </w:r>
          </w:p>
        </w:tc>
        <w:tc>
          <w:tcPr>
            <w:tcW w:w="1235" w:type="dxa"/>
          </w:tcPr>
          <w:p w14:paraId="40146F9D" w14:textId="77777777" w:rsidR="006E4A8F" w:rsidRDefault="00000000">
            <w:pPr>
              <w:pStyle w:val="Compact"/>
            </w:pPr>
            <w:r>
              <w:t>2-Jun-2021</w:t>
            </w:r>
          </w:p>
        </w:tc>
      </w:tr>
      <w:tr w:rsidR="006E4A8F" w14:paraId="7FAAFB27" w14:textId="77777777">
        <w:tc>
          <w:tcPr>
            <w:tcW w:w="944" w:type="dxa"/>
          </w:tcPr>
          <w:p w14:paraId="1275C324" w14:textId="77777777" w:rsidR="006E4A8F" w:rsidRDefault="00000000">
            <w:pPr>
              <w:pStyle w:val="Compact"/>
            </w:pPr>
            <w:r>
              <w:t>1.7.6</w:t>
            </w:r>
          </w:p>
        </w:tc>
        <w:tc>
          <w:tcPr>
            <w:tcW w:w="944" w:type="dxa"/>
          </w:tcPr>
          <w:p w14:paraId="4ACBE8F6" w14:textId="77777777" w:rsidR="006E4A8F" w:rsidRDefault="00000000">
            <w:pPr>
              <w:pStyle w:val="Compact"/>
            </w:pPr>
            <w:r>
              <w:t>SC44</w:t>
            </w:r>
          </w:p>
        </w:tc>
        <w:tc>
          <w:tcPr>
            <w:tcW w:w="3705" w:type="dxa"/>
          </w:tcPr>
          <w:p w14:paraId="0BB4F7A4" w14:textId="77777777" w:rsidR="006E4A8F" w:rsidRDefault="00000000">
            <w:pPr>
              <w:pStyle w:val="Compact"/>
            </w:pPr>
            <w:r>
              <w:t>Clarify Acceptable Status Codes</w:t>
            </w:r>
          </w:p>
        </w:tc>
        <w:tc>
          <w:tcPr>
            <w:tcW w:w="1089" w:type="dxa"/>
          </w:tcPr>
          <w:p w14:paraId="388D12FD" w14:textId="77777777" w:rsidR="006E4A8F" w:rsidRDefault="00000000">
            <w:pPr>
              <w:pStyle w:val="Compact"/>
            </w:pPr>
            <w:r>
              <w:t>30-Apr-2021</w:t>
            </w:r>
          </w:p>
        </w:tc>
        <w:tc>
          <w:tcPr>
            <w:tcW w:w="1235" w:type="dxa"/>
          </w:tcPr>
          <w:p w14:paraId="171E4788" w14:textId="77777777" w:rsidR="006E4A8F" w:rsidRDefault="00000000">
            <w:pPr>
              <w:pStyle w:val="Compact"/>
            </w:pPr>
            <w:r>
              <w:t>3-Jun-2021</w:t>
            </w:r>
          </w:p>
        </w:tc>
      </w:tr>
      <w:tr w:rsidR="006E4A8F" w14:paraId="4D24400F" w14:textId="77777777">
        <w:tc>
          <w:tcPr>
            <w:tcW w:w="944" w:type="dxa"/>
          </w:tcPr>
          <w:p w14:paraId="5D7203B3" w14:textId="77777777" w:rsidR="006E4A8F" w:rsidRDefault="00000000">
            <w:pPr>
              <w:pStyle w:val="Compact"/>
            </w:pPr>
            <w:r>
              <w:t>1.7.7</w:t>
            </w:r>
          </w:p>
        </w:tc>
        <w:tc>
          <w:tcPr>
            <w:tcW w:w="944" w:type="dxa"/>
          </w:tcPr>
          <w:p w14:paraId="7A04BFAB" w14:textId="77777777" w:rsidR="006E4A8F" w:rsidRDefault="00000000">
            <w:pPr>
              <w:pStyle w:val="Compact"/>
            </w:pPr>
            <w:r>
              <w:t>SC46</w:t>
            </w:r>
          </w:p>
        </w:tc>
        <w:tc>
          <w:tcPr>
            <w:tcW w:w="3705" w:type="dxa"/>
          </w:tcPr>
          <w:p w14:paraId="2339F491" w14:textId="77777777" w:rsidR="006E4A8F" w:rsidRDefault="00000000">
            <w:pPr>
              <w:pStyle w:val="Compact"/>
            </w:pPr>
            <w:r>
              <w:t>Sunset the CAA Exception for DNS Operator</w:t>
            </w:r>
          </w:p>
        </w:tc>
        <w:tc>
          <w:tcPr>
            <w:tcW w:w="1089" w:type="dxa"/>
          </w:tcPr>
          <w:p w14:paraId="01681275" w14:textId="77777777" w:rsidR="006E4A8F" w:rsidRDefault="00000000">
            <w:pPr>
              <w:pStyle w:val="Compact"/>
            </w:pPr>
            <w:r>
              <w:t>2-Jun-2021</w:t>
            </w:r>
          </w:p>
        </w:tc>
        <w:tc>
          <w:tcPr>
            <w:tcW w:w="1235" w:type="dxa"/>
          </w:tcPr>
          <w:p w14:paraId="1098B353" w14:textId="77777777" w:rsidR="006E4A8F" w:rsidRDefault="00000000">
            <w:pPr>
              <w:pStyle w:val="Compact"/>
            </w:pPr>
            <w:r>
              <w:t>12-Jul-2021</w:t>
            </w:r>
          </w:p>
        </w:tc>
      </w:tr>
      <w:tr w:rsidR="006E4A8F" w14:paraId="2E435D08" w14:textId="77777777">
        <w:tc>
          <w:tcPr>
            <w:tcW w:w="944" w:type="dxa"/>
          </w:tcPr>
          <w:p w14:paraId="02BA5AAE" w14:textId="77777777" w:rsidR="006E4A8F" w:rsidRDefault="00000000">
            <w:pPr>
              <w:pStyle w:val="Compact"/>
            </w:pPr>
            <w:r>
              <w:t>1.7.8</w:t>
            </w:r>
          </w:p>
        </w:tc>
        <w:tc>
          <w:tcPr>
            <w:tcW w:w="944" w:type="dxa"/>
          </w:tcPr>
          <w:p w14:paraId="42356B20" w14:textId="77777777" w:rsidR="006E4A8F" w:rsidRDefault="00000000">
            <w:pPr>
              <w:pStyle w:val="Compact"/>
            </w:pPr>
            <w:r>
              <w:t>SC45</w:t>
            </w:r>
          </w:p>
        </w:tc>
        <w:tc>
          <w:tcPr>
            <w:tcW w:w="3705" w:type="dxa"/>
          </w:tcPr>
          <w:p w14:paraId="165B8106" w14:textId="77777777" w:rsidR="006E4A8F" w:rsidRDefault="00000000">
            <w:pPr>
              <w:pStyle w:val="Compact"/>
            </w:pPr>
            <w:r>
              <w:t>Wildcard Domain Validation</w:t>
            </w:r>
          </w:p>
        </w:tc>
        <w:tc>
          <w:tcPr>
            <w:tcW w:w="1089" w:type="dxa"/>
          </w:tcPr>
          <w:p w14:paraId="4F7177DB" w14:textId="77777777" w:rsidR="006E4A8F" w:rsidRDefault="00000000">
            <w:pPr>
              <w:pStyle w:val="Compact"/>
            </w:pPr>
            <w:r>
              <w:t>2-Jun-2021</w:t>
            </w:r>
          </w:p>
        </w:tc>
        <w:tc>
          <w:tcPr>
            <w:tcW w:w="1235" w:type="dxa"/>
          </w:tcPr>
          <w:p w14:paraId="4F0FDAA2" w14:textId="77777777" w:rsidR="006E4A8F" w:rsidRDefault="00000000">
            <w:pPr>
              <w:pStyle w:val="Compact"/>
            </w:pPr>
            <w:r>
              <w:t>13-Jul-2021</w:t>
            </w:r>
          </w:p>
        </w:tc>
      </w:tr>
      <w:tr w:rsidR="006E4A8F" w14:paraId="1B4754A1" w14:textId="77777777">
        <w:tc>
          <w:tcPr>
            <w:tcW w:w="944" w:type="dxa"/>
          </w:tcPr>
          <w:p w14:paraId="6954D020" w14:textId="77777777" w:rsidR="006E4A8F" w:rsidRDefault="00000000">
            <w:pPr>
              <w:pStyle w:val="Compact"/>
            </w:pPr>
            <w:r>
              <w:t>1.7.9</w:t>
            </w:r>
          </w:p>
        </w:tc>
        <w:tc>
          <w:tcPr>
            <w:tcW w:w="944" w:type="dxa"/>
          </w:tcPr>
          <w:p w14:paraId="75C13BC1" w14:textId="77777777" w:rsidR="006E4A8F" w:rsidRDefault="00000000">
            <w:pPr>
              <w:pStyle w:val="Compact"/>
            </w:pPr>
            <w:r>
              <w:t>SC47</w:t>
            </w:r>
          </w:p>
        </w:tc>
        <w:tc>
          <w:tcPr>
            <w:tcW w:w="3705" w:type="dxa"/>
          </w:tcPr>
          <w:p w14:paraId="111E5D0B" w14:textId="77777777" w:rsidR="006E4A8F" w:rsidRDefault="00000000">
            <w:pPr>
              <w:pStyle w:val="Compact"/>
            </w:pPr>
            <w:r>
              <w:t>Sunset subject:organizationalUnitName</w:t>
            </w:r>
          </w:p>
        </w:tc>
        <w:tc>
          <w:tcPr>
            <w:tcW w:w="1089" w:type="dxa"/>
          </w:tcPr>
          <w:p w14:paraId="54E42146" w14:textId="77777777" w:rsidR="006E4A8F" w:rsidRDefault="00000000">
            <w:pPr>
              <w:pStyle w:val="Compact"/>
            </w:pPr>
            <w:r>
              <w:t>30-Jun-2021</w:t>
            </w:r>
          </w:p>
        </w:tc>
        <w:tc>
          <w:tcPr>
            <w:tcW w:w="1235" w:type="dxa"/>
          </w:tcPr>
          <w:p w14:paraId="4EDD4FB3" w14:textId="77777777" w:rsidR="006E4A8F" w:rsidRDefault="00000000">
            <w:pPr>
              <w:pStyle w:val="Compact"/>
            </w:pPr>
            <w:r>
              <w:t>16-Aug-2021</w:t>
            </w:r>
          </w:p>
        </w:tc>
      </w:tr>
      <w:tr w:rsidR="006E4A8F" w14:paraId="6BDD2DC1" w14:textId="77777777">
        <w:tc>
          <w:tcPr>
            <w:tcW w:w="944" w:type="dxa"/>
          </w:tcPr>
          <w:p w14:paraId="1A866CB9" w14:textId="77777777" w:rsidR="006E4A8F" w:rsidRDefault="00000000">
            <w:pPr>
              <w:pStyle w:val="Compact"/>
            </w:pPr>
            <w:r>
              <w:t>1.8.0</w:t>
            </w:r>
          </w:p>
        </w:tc>
        <w:tc>
          <w:tcPr>
            <w:tcW w:w="944" w:type="dxa"/>
          </w:tcPr>
          <w:p w14:paraId="3205AC95" w14:textId="77777777" w:rsidR="006E4A8F" w:rsidRDefault="00000000">
            <w:pPr>
              <w:pStyle w:val="Compact"/>
            </w:pPr>
            <w:r>
              <w:t>SC48</w:t>
            </w:r>
          </w:p>
        </w:tc>
        <w:tc>
          <w:tcPr>
            <w:tcW w:w="3705" w:type="dxa"/>
          </w:tcPr>
          <w:p w14:paraId="1EBA8C86" w14:textId="77777777" w:rsidR="006E4A8F" w:rsidRDefault="00000000">
            <w:pPr>
              <w:pStyle w:val="Compact"/>
            </w:pPr>
            <w:r>
              <w:t>Domain Name and IP Address Encoding</w:t>
            </w:r>
          </w:p>
        </w:tc>
        <w:tc>
          <w:tcPr>
            <w:tcW w:w="1089" w:type="dxa"/>
          </w:tcPr>
          <w:p w14:paraId="75ADB396" w14:textId="77777777" w:rsidR="006E4A8F" w:rsidRDefault="00000000">
            <w:pPr>
              <w:pStyle w:val="Compact"/>
            </w:pPr>
            <w:r>
              <w:t>22-Jul-2021</w:t>
            </w:r>
          </w:p>
        </w:tc>
        <w:tc>
          <w:tcPr>
            <w:tcW w:w="1235" w:type="dxa"/>
          </w:tcPr>
          <w:p w14:paraId="23CF8990" w14:textId="77777777" w:rsidR="006E4A8F" w:rsidRDefault="00000000">
            <w:pPr>
              <w:pStyle w:val="Compact"/>
            </w:pPr>
            <w:r>
              <w:t>25-Aug-2021</w:t>
            </w:r>
          </w:p>
        </w:tc>
      </w:tr>
      <w:tr w:rsidR="006E4A8F" w14:paraId="04AB5AAD" w14:textId="77777777">
        <w:tc>
          <w:tcPr>
            <w:tcW w:w="944" w:type="dxa"/>
          </w:tcPr>
          <w:p w14:paraId="1F313A27" w14:textId="77777777" w:rsidR="006E4A8F" w:rsidRDefault="00000000">
            <w:pPr>
              <w:pStyle w:val="Compact"/>
            </w:pPr>
            <w:r>
              <w:t>1.8.1</w:t>
            </w:r>
          </w:p>
        </w:tc>
        <w:tc>
          <w:tcPr>
            <w:tcW w:w="944" w:type="dxa"/>
          </w:tcPr>
          <w:p w14:paraId="3E90B984" w14:textId="77777777" w:rsidR="006E4A8F" w:rsidRDefault="00000000">
            <w:pPr>
              <w:pStyle w:val="Compact"/>
            </w:pPr>
            <w:r>
              <w:t>SC50</w:t>
            </w:r>
          </w:p>
        </w:tc>
        <w:tc>
          <w:tcPr>
            <w:tcW w:w="3705" w:type="dxa"/>
          </w:tcPr>
          <w:p w14:paraId="5129E481" w14:textId="77777777" w:rsidR="006E4A8F" w:rsidRDefault="00000000">
            <w:pPr>
              <w:pStyle w:val="Compact"/>
            </w:pPr>
            <w:r>
              <w:t>Remove the requirements of 4.1.1</w:t>
            </w:r>
          </w:p>
        </w:tc>
        <w:tc>
          <w:tcPr>
            <w:tcW w:w="1089" w:type="dxa"/>
          </w:tcPr>
          <w:p w14:paraId="4F3003C0" w14:textId="77777777" w:rsidR="006E4A8F" w:rsidRDefault="00000000">
            <w:pPr>
              <w:pStyle w:val="Compact"/>
            </w:pPr>
            <w:r>
              <w:t>22-Nov-2021</w:t>
            </w:r>
          </w:p>
        </w:tc>
        <w:tc>
          <w:tcPr>
            <w:tcW w:w="1235" w:type="dxa"/>
          </w:tcPr>
          <w:p w14:paraId="000CC342" w14:textId="77777777" w:rsidR="006E4A8F" w:rsidRDefault="00000000">
            <w:pPr>
              <w:pStyle w:val="Compact"/>
            </w:pPr>
            <w:r>
              <w:t>23-Dec-2021</w:t>
            </w:r>
          </w:p>
        </w:tc>
      </w:tr>
      <w:tr w:rsidR="006E4A8F" w14:paraId="265B27D3" w14:textId="77777777">
        <w:tc>
          <w:tcPr>
            <w:tcW w:w="944" w:type="dxa"/>
          </w:tcPr>
          <w:p w14:paraId="3CC24BF5" w14:textId="77777777" w:rsidR="006E4A8F" w:rsidRDefault="00000000">
            <w:pPr>
              <w:pStyle w:val="Compact"/>
            </w:pPr>
            <w:r>
              <w:t>1.8.2</w:t>
            </w:r>
          </w:p>
        </w:tc>
        <w:tc>
          <w:tcPr>
            <w:tcW w:w="944" w:type="dxa"/>
          </w:tcPr>
          <w:p w14:paraId="04E8C47A" w14:textId="77777777" w:rsidR="006E4A8F" w:rsidRDefault="00000000">
            <w:pPr>
              <w:pStyle w:val="Compact"/>
            </w:pPr>
            <w:r>
              <w:t>SC53</w:t>
            </w:r>
          </w:p>
        </w:tc>
        <w:tc>
          <w:tcPr>
            <w:tcW w:w="3705" w:type="dxa"/>
          </w:tcPr>
          <w:p w14:paraId="70C62EBF" w14:textId="77777777" w:rsidR="006E4A8F" w:rsidRDefault="00000000">
            <w:pPr>
              <w:pStyle w:val="Compact"/>
            </w:pPr>
            <w:r>
              <w:t>Sunset for SHA-1 OCSP Signing</w:t>
            </w:r>
          </w:p>
        </w:tc>
        <w:tc>
          <w:tcPr>
            <w:tcW w:w="1089" w:type="dxa"/>
          </w:tcPr>
          <w:p w14:paraId="7DFC3897" w14:textId="77777777" w:rsidR="006E4A8F" w:rsidRDefault="00000000">
            <w:pPr>
              <w:pStyle w:val="Compact"/>
            </w:pPr>
            <w:r>
              <w:t>26-Jan-2022</w:t>
            </w:r>
          </w:p>
        </w:tc>
        <w:tc>
          <w:tcPr>
            <w:tcW w:w="1235" w:type="dxa"/>
          </w:tcPr>
          <w:p w14:paraId="5013E593" w14:textId="77777777" w:rsidR="006E4A8F" w:rsidRDefault="00000000">
            <w:pPr>
              <w:pStyle w:val="Compact"/>
            </w:pPr>
            <w:r>
              <w:t>4-Mar-2022</w:t>
            </w:r>
          </w:p>
        </w:tc>
      </w:tr>
      <w:tr w:rsidR="006E4A8F" w14:paraId="43185CC9" w14:textId="77777777">
        <w:tc>
          <w:tcPr>
            <w:tcW w:w="944" w:type="dxa"/>
          </w:tcPr>
          <w:p w14:paraId="121380F4" w14:textId="77777777" w:rsidR="006E4A8F" w:rsidRDefault="00000000">
            <w:pPr>
              <w:pStyle w:val="Compact"/>
            </w:pPr>
            <w:r>
              <w:t>1.8.3</w:t>
            </w:r>
          </w:p>
        </w:tc>
        <w:tc>
          <w:tcPr>
            <w:tcW w:w="944" w:type="dxa"/>
          </w:tcPr>
          <w:p w14:paraId="1146C611" w14:textId="77777777" w:rsidR="006E4A8F" w:rsidRDefault="00000000">
            <w:pPr>
              <w:pStyle w:val="Compact"/>
            </w:pPr>
            <w:r>
              <w:t>SC51</w:t>
            </w:r>
          </w:p>
        </w:tc>
        <w:tc>
          <w:tcPr>
            <w:tcW w:w="3705" w:type="dxa"/>
          </w:tcPr>
          <w:p w14:paraId="63294135" w14:textId="77777777" w:rsidR="006E4A8F" w:rsidRDefault="00000000">
            <w:pPr>
              <w:pStyle w:val="Compact"/>
            </w:pPr>
            <w:r>
              <w:t>Reduce and Clarify Log and Records Archival Retention Requirements</w:t>
            </w:r>
          </w:p>
        </w:tc>
        <w:tc>
          <w:tcPr>
            <w:tcW w:w="1089" w:type="dxa"/>
          </w:tcPr>
          <w:p w14:paraId="40B76F96" w14:textId="77777777" w:rsidR="006E4A8F" w:rsidRDefault="00000000">
            <w:pPr>
              <w:pStyle w:val="Compact"/>
            </w:pPr>
            <w:r>
              <w:t>01-Mar-2022</w:t>
            </w:r>
          </w:p>
        </w:tc>
        <w:tc>
          <w:tcPr>
            <w:tcW w:w="1235" w:type="dxa"/>
          </w:tcPr>
          <w:p w14:paraId="5840A575" w14:textId="77777777" w:rsidR="006E4A8F" w:rsidRDefault="00000000">
            <w:pPr>
              <w:pStyle w:val="Compact"/>
            </w:pPr>
            <w:r>
              <w:t>15-Apr-2022</w:t>
            </w:r>
          </w:p>
        </w:tc>
      </w:tr>
      <w:tr w:rsidR="006E4A8F" w14:paraId="7DD93F4C" w14:textId="77777777">
        <w:tc>
          <w:tcPr>
            <w:tcW w:w="944" w:type="dxa"/>
          </w:tcPr>
          <w:p w14:paraId="18AC5859" w14:textId="77777777" w:rsidR="006E4A8F" w:rsidRDefault="00000000">
            <w:pPr>
              <w:pStyle w:val="Compact"/>
            </w:pPr>
            <w:r>
              <w:t>1.8.4</w:t>
            </w:r>
          </w:p>
        </w:tc>
        <w:tc>
          <w:tcPr>
            <w:tcW w:w="944" w:type="dxa"/>
          </w:tcPr>
          <w:p w14:paraId="26C61331" w14:textId="77777777" w:rsidR="006E4A8F" w:rsidRDefault="00000000">
            <w:pPr>
              <w:pStyle w:val="Compact"/>
            </w:pPr>
            <w:r>
              <w:t>SC54</w:t>
            </w:r>
          </w:p>
        </w:tc>
        <w:tc>
          <w:tcPr>
            <w:tcW w:w="3705" w:type="dxa"/>
          </w:tcPr>
          <w:p w14:paraId="17DB15DF" w14:textId="77777777" w:rsidR="006E4A8F" w:rsidRDefault="00000000">
            <w:pPr>
              <w:pStyle w:val="Compact"/>
            </w:pPr>
            <w:r>
              <w:t>Onion Cleanup</w:t>
            </w:r>
          </w:p>
        </w:tc>
        <w:tc>
          <w:tcPr>
            <w:tcW w:w="1089" w:type="dxa"/>
          </w:tcPr>
          <w:p w14:paraId="4AE2C209" w14:textId="77777777" w:rsidR="006E4A8F" w:rsidRDefault="00000000">
            <w:pPr>
              <w:pStyle w:val="Compact"/>
            </w:pPr>
            <w:r>
              <w:t>24-Mar-2022</w:t>
            </w:r>
          </w:p>
        </w:tc>
        <w:tc>
          <w:tcPr>
            <w:tcW w:w="1235" w:type="dxa"/>
          </w:tcPr>
          <w:p w14:paraId="783AABAF" w14:textId="77777777" w:rsidR="006E4A8F" w:rsidRDefault="00000000">
            <w:pPr>
              <w:pStyle w:val="Compact"/>
            </w:pPr>
            <w:r>
              <w:t>23-Apr-2022</w:t>
            </w:r>
          </w:p>
        </w:tc>
      </w:tr>
      <w:tr w:rsidR="006E4A8F" w14:paraId="19094971" w14:textId="77777777">
        <w:tc>
          <w:tcPr>
            <w:tcW w:w="944" w:type="dxa"/>
          </w:tcPr>
          <w:p w14:paraId="125E4803" w14:textId="77777777" w:rsidR="006E4A8F" w:rsidRDefault="00000000">
            <w:pPr>
              <w:pStyle w:val="Compact"/>
            </w:pPr>
            <w:r>
              <w:t>1.8.5</w:t>
            </w:r>
          </w:p>
        </w:tc>
        <w:tc>
          <w:tcPr>
            <w:tcW w:w="944" w:type="dxa"/>
          </w:tcPr>
          <w:p w14:paraId="45FD693D" w14:textId="77777777" w:rsidR="006E4A8F" w:rsidRDefault="00000000">
            <w:pPr>
              <w:pStyle w:val="Compact"/>
            </w:pPr>
            <w:r>
              <w:t>SC56</w:t>
            </w:r>
          </w:p>
        </w:tc>
        <w:tc>
          <w:tcPr>
            <w:tcW w:w="3705" w:type="dxa"/>
          </w:tcPr>
          <w:p w14:paraId="25BB344F" w14:textId="77777777" w:rsidR="006E4A8F" w:rsidRDefault="00000000">
            <w:pPr>
              <w:pStyle w:val="Compact"/>
            </w:pPr>
            <w:r>
              <w:t>2022 Cleanup</w:t>
            </w:r>
          </w:p>
        </w:tc>
        <w:tc>
          <w:tcPr>
            <w:tcW w:w="1089" w:type="dxa"/>
          </w:tcPr>
          <w:p w14:paraId="19D28ACD" w14:textId="77777777" w:rsidR="006E4A8F" w:rsidRDefault="00000000">
            <w:pPr>
              <w:pStyle w:val="Compact"/>
            </w:pPr>
            <w:r>
              <w:t>25-Oct-2022</w:t>
            </w:r>
          </w:p>
        </w:tc>
        <w:tc>
          <w:tcPr>
            <w:tcW w:w="1235" w:type="dxa"/>
          </w:tcPr>
          <w:p w14:paraId="3D23949E" w14:textId="77777777" w:rsidR="006E4A8F" w:rsidRDefault="00000000">
            <w:pPr>
              <w:pStyle w:val="Compact"/>
            </w:pPr>
            <w:r>
              <w:t>30-Nov-2022</w:t>
            </w:r>
          </w:p>
        </w:tc>
      </w:tr>
      <w:tr w:rsidR="006E4A8F" w14:paraId="539BEDA5" w14:textId="77777777">
        <w:tc>
          <w:tcPr>
            <w:tcW w:w="944" w:type="dxa"/>
          </w:tcPr>
          <w:p w14:paraId="145337F0" w14:textId="77777777" w:rsidR="006E4A8F" w:rsidRDefault="00000000">
            <w:pPr>
              <w:pStyle w:val="Compact"/>
            </w:pPr>
            <w:r>
              <w:t>1.8.6</w:t>
            </w:r>
          </w:p>
        </w:tc>
        <w:tc>
          <w:tcPr>
            <w:tcW w:w="944" w:type="dxa"/>
          </w:tcPr>
          <w:p w14:paraId="5795BB64" w14:textId="77777777" w:rsidR="006E4A8F" w:rsidRDefault="00000000">
            <w:pPr>
              <w:pStyle w:val="Compact"/>
            </w:pPr>
            <w:r>
              <w:t>SC58</w:t>
            </w:r>
          </w:p>
        </w:tc>
        <w:tc>
          <w:tcPr>
            <w:tcW w:w="3705" w:type="dxa"/>
          </w:tcPr>
          <w:p w14:paraId="2642D6ED" w14:textId="77777777" w:rsidR="006E4A8F" w:rsidRDefault="00000000">
            <w:pPr>
              <w:pStyle w:val="Compact"/>
            </w:pPr>
            <w:r>
              <w:t>Require distributionPoint in sharded CRLs</w:t>
            </w:r>
          </w:p>
        </w:tc>
        <w:tc>
          <w:tcPr>
            <w:tcW w:w="1089" w:type="dxa"/>
          </w:tcPr>
          <w:p w14:paraId="6D3C15A4" w14:textId="77777777" w:rsidR="006E4A8F" w:rsidRDefault="00000000">
            <w:pPr>
              <w:pStyle w:val="Compact"/>
            </w:pPr>
            <w:r>
              <w:t>7-Nov-2022</w:t>
            </w:r>
          </w:p>
        </w:tc>
        <w:tc>
          <w:tcPr>
            <w:tcW w:w="1235" w:type="dxa"/>
          </w:tcPr>
          <w:p w14:paraId="351722B9" w14:textId="77777777" w:rsidR="006E4A8F" w:rsidRDefault="00000000">
            <w:pPr>
              <w:pStyle w:val="Compact"/>
            </w:pPr>
            <w:r>
              <w:t>11-Dec-2022</w:t>
            </w:r>
          </w:p>
        </w:tc>
      </w:tr>
      <w:tr w:rsidR="006E4A8F" w14:paraId="1688EFA8" w14:textId="77777777">
        <w:tc>
          <w:tcPr>
            <w:tcW w:w="944" w:type="dxa"/>
          </w:tcPr>
          <w:p w14:paraId="1FF8B600" w14:textId="77777777" w:rsidR="006E4A8F" w:rsidRDefault="00000000">
            <w:pPr>
              <w:pStyle w:val="Compact"/>
            </w:pPr>
            <w:r>
              <w:t>1.8.7</w:t>
            </w:r>
          </w:p>
        </w:tc>
        <w:tc>
          <w:tcPr>
            <w:tcW w:w="944" w:type="dxa"/>
          </w:tcPr>
          <w:p w14:paraId="236AD66C" w14:textId="77777777" w:rsidR="006E4A8F" w:rsidRDefault="00000000">
            <w:pPr>
              <w:pStyle w:val="Compact"/>
            </w:pPr>
            <w:r>
              <w:t>SC61</w:t>
            </w:r>
          </w:p>
        </w:tc>
        <w:tc>
          <w:tcPr>
            <w:tcW w:w="3705" w:type="dxa"/>
          </w:tcPr>
          <w:p w14:paraId="54B0BE75" w14:textId="77777777" w:rsidR="006E4A8F" w:rsidRDefault="00000000">
            <w:pPr>
              <w:pStyle w:val="Compact"/>
            </w:pPr>
            <w:r>
              <w:t>New CRL entries must have a Revocation Reason Code</w:t>
            </w:r>
          </w:p>
        </w:tc>
        <w:tc>
          <w:tcPr>
            <w:tcW w:w="1089" w:type="dxa"/>
          </w:tcPr>
          <w:p w14:paraId="1B876473" w14:textId="77777777" w:rsidR="006E4A8F" w:rsidRDefault="00000000">
            <w:pPr>
              <w:pStyle w:val="Compact"/>
            </w:pPr>
            <w:r>
              <w:t>1-Apr-2023</w:t>
            </w:r>
          </w:p>
        </w:tc>
        <w:tc>
          <w:tcPr>
            <w:tcW w:w="1235" w:type="dxa"/>
          </w:tcPr>
          <w:p w14:paraId="3425505E" w14:textId="77777777" w:rsidR="006E4A8F" w:rsidRDefault="00000000">
            <w:pPr>
              <w:pStyle w:val="Compact"/>
            </w:pPr>
            <w:r>
              <w:t>15-Jul-2023</w:t>
            </w:r>
          </w:p>
        </w:tc>
      </w:tr>
      <w:tr w:rsidR="006E4A8F" w14:paraId="79F6F647" w14:textId="77777777">
        <w:tc>
          <w:tcPr>
            <w:tcW w:w="944" w:type="dxa"/>
          </w:tcPr>
          <w:p w14:paraId="1E5EBAC7" w14:textId="77777777" w:rsidR="006E4A8F" w:rsidRDefault="00000000">
            <w:pPr>
              <w:pStyle w:val="Compact"/>
            </w:pPr>
            <w:r>
              <w:t>2.0.0</w:t>
            </w:r>
          </w:p>
        </w:tc>
        <w:tc>
          <w:tcPr>
            <w:tcW w:w="944" w:type="dxa"/>
          </w:tcPr>
          <w:p w14:paraId="3330275B" w14:textId="77777777" w:rsidR="006E4A8F" w:rsidRDefault="00000000">
            <w:pPr>
              <w:pStyle w:val="Compact"/>
            </w:pPr>
            <w:r>
              <w:t>SC62</w:t>
            </w:r>
          </w:p>
        </w:tc>
        <w:tc>
          <w:tcPr>
            <w:tcW w:w="3705" w:type="dxa"/>
          </w:tcPr>
          <w:p w14:paraId="59629756" w14:textId="77777777" w:rsidR="006E4A8F" w:rsidRDefault="00000000">
            <w:pPr>
              <w:pStyle w:val="Compact"/>
            </w:pPr>
            <w:r>
              <w:t>Certificate Profiles Update</w:t>
            </w:r>
          </w:p>
        </w:tc>
        <w:tc>
          <w:tcPr>
            <w:tcW w:w="1089" w:type="dxa"/>
          </w:tcPr>
          <w:p w14:paraId="3654B0CF" w14:textId="77777777" w:rsidR="006E4A8F" w:rsidRDefault="00000000">
            <w:pPr>
              <w:pStyle w:val="Compact"/>
            </w:pPr>
            <w:r>
              <w:t>22-Apr-2023</w:t>
            </w:r>
          </w:p>
        </w:tc>
        <w:tc>
          <w:tcPr>
            <w:tcW w:w="1235" w:type="dxa"/>
          </w:tcPr>
          <w:p w14:paraId="6A0FC49F" w14:textId="77777777" w:rsidR="006E4A8F" w:rsidRDefault="00000000">
            <w:pPr>
              <w:pStyle w:val="Compact"/>
            </w:pPr>
            <w:r>
              <w:t>15-Sep-2023</w:t>
            </w:r>
          </w:p>
        </w:tc>
      </w:tr>
      <w:tr w:rsidR="006E4A8F" w14:paraId="58DF09A7" w14:textId="77777777">
        <w:tc>
          <w:tcPr>
            <w:tcW w:w="944" w:type="dxa"/>
          </w:tcPr>
          <w:p w14:paraId="1252FEED" w14:textId="77777777" w:rsidR="006E4A8F" w:rsidRDefault="00000000">
            <w:pPr>
              <w:pStyle w:val="Compact"/>
            </w:pPr>
            <w:r>
              <w:t>2.0.1</w:t>
            </w:r>
          </w:p>
        </w:tc>
        <w:tc>
          <w:tcPr>
            <w:tcW w:w="944" w:type="dxa"/>
          </w:tcPr>
          <w:p w14:paraId="150A8AC4" w14:textId="77777777" w:rsidR="006E4A8F" w:rsidRDefault="00000000">
            <w:pPr>
              <w:pStyle w:val="Compact"/>
            </w:pPr>
            <w:r>
              <w:t>SC63</w:t>
            </w:r>
          </w:p>
        </w:tc>
        <w:tc>
          <w:tcPr>
            <w:tcW w:w="3705" w:type="dxa"/>
          </w:tcPr>
          <w:p w14:paraId="507A2B50" w14:textId="77777777" w:rsidR="006E4A8F" w:rsidRDefault="00000000">
            <w:pPr>
              <w:pStyle w:val="Compact"/>
            </w:pPr>
            <w:r>
              <w:t>Make OCSP optional, require CRLs, and incentivize automation</w:t>
            </w:r>
          </w:p>
        </w:tc>
        <w:tc>
          <w:tcPr>
            <w:tcW w:w="1089" w:type="dxa"/>
          </w:tcPr>
          <w:p w14:paraId="79DC790C" w14:textId="77777777" w:rsidR="006E4A8F" w:rsidRDefault="00000000">
            <w:pPr>
              <w:pStyle w:val="Compact"/>
            </w:pPr>
            <w:r>
              <w:t>17-Aug-2023</w:t>
            </w:r>
          </w:p>
        </w:tc>
        <w:tc>
          <w:tcPr>
            <w:tcW w:w="1235" w:type="dxa"/>
          </w:tcPr>
          <w:p w14:paraId="1A1CAB29" w14:textId="77777777" w:rsidR="006E4A8F" w:rsidRDefault="00000000">
            <w:pPr>
              <w:pStyle w:val="Compact"/>
            </w:pPr>
            <w:r>
              <w:t>15-Mar-2024</w:t>
            </w:r>
          </w:p>
        </w:tc>
      </w:tr>
      <w:tr w:rsidR="006E4A8F" w14:paraId="0E04D66B" w14:textId="77777777">
        <w:tc>
          <w:tcPr>
            <w:tcW w:w="944" w:type="dxa"/>
          </w:tcPr>
          <w:p w14:paraId="7F8229A0" w14:textId="77777777" w:rsidR="006E4A8F" w:rsidRDefault="00000000">
            <w:pPr>
              <w:pStyle w:val="Compact"/>
            </w:pPr>
            <w:r>
              <w:t>2.0.2</w:t>
            </w:r>
          </w:p>
        </w:tc>
        <w:tc>
          <w:tcPr>
            <w:tcW w:w="944" w:type="dxa"/>
          </w:tcPr>
          <w:p w14:paraId="3F83D6C9" w14:textId="77777777" w:rsidR="006E4A8F" w:rsidRDefault="00000000">
            <w:pPr>
              <w:pStyle w:val="Compact"/>
            </w:pPr>
            <w:r>
              <w:t>SC66</w:t>
            </w:r>
          </w:p>
        </w:tc>
        <w:tc>
          <w:tcPr>
            <w:tcW w:w="3705" w:type="dxa"/>
          </w:tcPr>
          <w:p w14:paraId="3FD3BA02" w14:textId="77777777" w:rsidR="006E4A8F" w:rsidRDefault="00000000">
            <w:pPr>
              <w:pStyle w:val="Compact"/>
            </w:pPr>
            <w:r>
              <w:t>2023 Cleanup</w:t>
            </w:r>
          </w:p>
        </w:tc>
        <w:tc>
          <w:tcPr>
            <w:tcW w:w="1089" w:type="dxa"/>
          </w:tcPr>
          <w:p w14:paraId="3893A22A" w14:textId="77777777" w:rsidR="006E4A8F" w:rsidRDefault="00000000">
            <w:pPr>
              <w:pStyle w:val="Compact"/>
            </w:pPr>
            <w:r>
              <w:t>23-Nov-2023</w:t>
            </w:r>
          </w:p>
        </w:tc>
        <w:tc>
          <w:tcPr>
            <w:tcW w:w="1235" w:type="dxa"/>
          </w:tcPr>
          <w:p w14:paraId="12C0EB05" w14:textId="77777777" w:rsidR="006E4A8F" w:rsidRDefault="00000000">
            <w:pPr>
              <w:pStyle w:val="Compact"/>
            </w:pPr>
            <w:r>
              <w:t>8-Jan-2024</w:t>
            </w:r>
          </w:p>
        </w:tc>
      </w:tr>
      <w:tr w:rsidR="006E4A8F" w14:paraId="59DE13D3" w14:textId="77777777">
        <w:tc>
          <w:tcPr>
            <w:tcW w:w="944" w:type="dxa"/>
          </w:tcPr>
          <w:p w14:paraId="6AA271CD" w14:textId="77777777" w:rsidR="006E4A8F" w:rsidRDefault="00000000">
            <w:pPr>
              <w:pStyle w:val="Compact"/>
            </w:pPr>
            <w:r>
              <w:t>2.0.3</w:t>
            </w:r>
          </w:p>
        </w:tc>
        <w:tc>
          <w:tcPr>
            <w:tcW w:w="944" w:type="dxa"/>
          </w:tcPr>
          <w:p w14:paraId="74F4C8BE" w14:textId="77777777" w:rsidR="006E4A8F" w:rsidRDefault="00000000">
            <w:pPr>
              <w:pStyle w:val="Compact"/>
            </w:pPr>
            <w:r>
              <w:t>SC69</w:t>
            </w:r>
          </w:p>
        </w:tc>
        <w:tc>
          <w:tcPr>
            <w:tcW w:w="3705" w:type="dxa"/>
          </w:tcPr>
          <w:p w14:paraId="6DC62A37" w14:textId="77777777" w:rsidR="006E4A8F" w:rsidRDefault="00000000">
            <w:pPr>
              <w:pStyle w:val="Compact"/>
            </w:pPr>
            <w:r>
              <w:t>Clarify router and firewall logging requirements</w:t>
            </w:r>
          </w:p>
        </w:tc>
        <w:tc>
          <w:tcPr>
            <w:tcW w:w="1089" w:type="dxa"/>
          </w:tcPr>
          <w:p w14:paraId="664E704C" w14:textId="77777777" w:rsidR="006E4A8F" w:rsidRDefault="00000000">
            <w:pPr>
              <w:pStyle w:val="Compact"/>
            </w:pPr>
            <w:r>
              <w:t>13-Mar-2024</w:t>
            </w:r>
          </w:p>
        </w:tc>
        <w:tc>
          <w:tcPr>
            <w:tcW w:w="1235" w:type="dxa"/>
          </w:tcPr>
          <w:p w14:paraId="6A36F83C" w14:textId="77777777" w:rsidR="006E4A8F" w:rsidRDefault="00000000">
            <w:pPr>
              <w:pStyle w:val="Compact"/>
            </w:pPr>
            <w:r>
              <w:t>15-Apr-2024</w:t>
            </w:r>
          </w:p>
        </w:tc>
      </w:tr>
      <w:tr w:rsidR="006E4A8F" w14:paraId="610969C4" w14:textId="77777777">
        <w:tc>
          <w:tcPr>
            <w:tcW w:w="944" w:type="dxa"/>
          </w:tcPr>
          <w:p w14:paraId="37AB736C" w14:textId="77777777" w:rsidR="006E4A8F" w:rsidRDefault="00000000">
            <w:pPr>
              <w:pStyle w:val="Compact"/>
            </w:pPr>
            <w:r>
              <w:t>2.0.4</w:t>
            </w:r>
          </w:p>
        </w:tc>
        <w:tc>
          <w:tcPr>
            <w:tcW w:w="944" w:type="dxa"/>
          </w:tcPr>
          <w:p w14:paraId="4777D40B" w14:textId="77777777" w:rsidR="006E4A8F" w:rsidRDefault="00000000">
            <w:pPr>
              <w:pStyle w:val="Compact"/>
            </w:pPr>
            <w:r>
              <w:t>SC65</w:t>
            </w:r>
          </w:p>
        </w:tc>
        <w:tc>
          <w:tcPr>
            <w:tcW w:w="3705" w:type="dxa"/>
          </w:tcPr>
          <w:p w14:paraId="5B0E93B8" w14:textId="77777777" w:rsidR="006E4A8F" w:rsidRDefault="00000000">
            <w:pPr>
              <w:pStyle w:val="Compact"/>
            </w:pPr>
            <w:r>
              <w:t>Convert EVGs into RFC 3647 format</w:t>
            </w:r>
          </w:p>
        </w:tc>
        <w:tc>
          <w:tcPr>
            <w:tcW w:w="1089" w:type="dxa"/>
          </w:tcPr>
          <w:p w14:paraId="5945DEFF" w14:textId="77777777" w:rsidR="006E4A8F" w:rsidRDefault="00000000">
            <w:pPr>
              <w:pStyle w:val="Compact"/>
            </w:pPr>
            <w:r>
              <w:t>15-Mar-2024</w:t>
            </w:r>
          </w:p>
        </w:tc>
        <w:tc>
          <w:tcPr>
            <w:tcW w:w="1235" w:type="dxa"/>
          </w:tcPr>
          <w:p w14:paraId="6888BEB7" w14:textId="77777777" w:rsidR="006E4A8F" w:rsidRDefault="00000000">
            <w:pPr>
              <w:pStyle w:val="Compact"/>
            </w:pPr>
            <w:r>
              <w:t>15-May-2024</w:t>
            </w:r>
          </w:p>
        </w:tc>
      </w:tr>
      <w:tr w:rsidR="006E4A8F" w14:paraId="253318F5" w14:textId="77777777">
        <w:tc>
          <w:tcPr>
            <w:tcW w:w="944" w:type="dxa"/>
          </w:tcPr>
          <w:p w14:paraId="412B64A3" w14:textId="77777777" w:rsidR="006E4A8F" w:rsidRDefault="00000000">
            <w:pPr>
              <w:pStyle w:val="Compact"/>
            </w:pPr>
            <w:r>
              <w:t>2.0.5</w:t>
            </w:r>
          </w:p>
        </w:tc>
        <w:tc>
          <w:tcPr>
            <w:tcW w:w="944" w:type="dxa"/>
          </w:tcPr>
          <w:p w14:paraId="38C0924A" w14:textId="77777777" w:rsidR="006E4A8F" w:rsidRDefault="00000000">
            <w:pPr>
              <w:pStyle w:val="Compact"/>
            </w:pPr>
            <w:r>
              <w:t>SC73</w:t>
            </w:r>
          </w:p>
        </w:tc>
        <w:tc>
          <w:tcPr>
            <w:tcW w:w="3705" w:type="dxa"/>
          </w:tcPr>
          <w:p w14:paraId="4EB8E8E3" w14:textId="77777777" w:rsidR="006E4A8F" w:rsidRDefault="00000000">
            <w:pPr>
              <w:pStyle w:val="Compact"/>
            </w:pPr>
            <w:r>
              <w:t>Compromised and weak keys</w:t>
            </w:r>
          </w:p>
        </w:tc>
        <w:tc>
          <w:tcPr>
            <w:tcW w:w="1089" w:type="dxa"/>
          </w:tcPr>
          <w:p w14:paraId="26CB3BA9" w14:textId="77777777" w:rsidR="006E4A8F" w:rsidRDefault="00000000">
            <w:pPr>
              <w:pStyle w:val="Compact"/>
            </w:pPr>
            <w:r>
              <w:t>3-May-2024</w:t>
            </w:r>
          </w:p>
        </w:tc>
        <w:tc>
          <w:tcPr>
            <w:tcW w:w="1235" w:type="dxa"/>
          </w:tcPr>
          <w:p w14:paraId="5DBC8B26" w14:textId="77777777" w:rsidR="006E4A8F" w:rsidRDefault="00000000">
            <w:pPr>
              <w:pStyle w:val="Compact"/>
            </w:pPr>
            <w:r>
              <w:t>1-Jul-2024</w:t>
            </w:r>
          </w:p>
        </w:tc>
      </w:tr>
      <w:tr w:rsidR="006E4A8F" w14:paraId="1EA97FDD" w14:textId="77777777">
        <w:tc>
          <w:tcPr>
            <w:tcW w:w="944" w:type="dxa"/>
          </w:tcPr>
          <w:p w14:paraId="345134EA" w14:textId="77777777" w:rsidR="006E4A8F" w:rsidRDefault="00000000">
            <w:pPr>
              <w:pStyle w:val="Compact"/>
            </w:pPr>
            <w:r>
              <w:lastRenderedPageBreak/>
              <w:t>2.0.6</w:t>
            </w:r>
          </w:p>
        </w:tc>
        <w:tc>
          <w:tcPr>
            <w:tcW w:w="944" w:type="dxa"/>
          </w:tcPr>
          <w:p w14:paraId="2A67BA8B" w14:textId="77777777" w:rsidR="006E4A8F" w:rsidRDefault="00000000">
            <w:pPr>
              <w:pStyle w:val="Compact"/>
            </w:pPr>
            <w:r>
              <w:t>SC75</w:t>
            </w:r>
          </w:p>
        </w:tc>
        <w:tc>
          <w:tcPr>
            <w:tcW w:w="3705" w:type="dxa"/>
          </w:tcPr>
          <w:p w14:paraId="686C2F8D" w14:textId="77777777" w:rsidR="006E4A8F" w:rsidRDefault="00000000">
            <w:pPr>
              <w:pStyle w:val="Compact"/>
            </w:pPr>
            <w:r>
              <w:t>Pre-sign linting</w:t>
            </w:r>
          </w:p>
        </w:tc>
        <w:tc>
          <w:tcPr>
            <w:tcW w:w="1089" w:type="dxa"/>
          </w:tcPr>
          <w:p w14:paraId="196911E3" w14:textId="77777777" w:rsidR="006E4A8F" w:rsidRDefault="00000000">
            <w:pPr>
              <w:pStyle w:val="Compact"/>
            </w:pPr>
            <w:r>
              <w:t>28-Jun-2024</w:t>
            </w:r>
          </w:p>
        </w:tc>
        <w:tc>
          <w:tcPr>
            <w:tcW w:w="1235" w:type="dxa"/>
          </w:tcPr>
          <w:p w14:paraId="6EDFE6E3" w14:textId="77777777" w:rsidR="006E4A8F" w:rsidRDefault="00000000">
            <w:pPr>
              <w:pStyle w:val="Compact"/>
            </w:pPr>
            <w:r>
              <w:t>6-Aug-2024</w:t>
            </w:r>
          </w:p>
        </w:tc>
      </w:tr>
      <w:tr w:rsidR="006E4A8F" w14:paraId="3B0BE42D" w14:textId="77777777">
        <w:tc>
          <w:tcPr>
            <w:tcW w:w="944" w:type="dxa"/>
          </w:tcPr>
          <w:p w14:paraId="679AFC40" w14:textId="77777777" w:rsidR="006E4A8F" w:rsidRDefault="00000000">
            <w:pPr>
              <w:pStyle w:val="Compact"/>
            </w:pPr>
            <w:r>
              <w:t>2.0.7</w:t>
            </w:r>
          </w:p>
        </w:tc>
        <w:tc>
          <w:tcPr>
            <w:tcW w:w="944" w:type="dxa"/>
          </w:tcPr>
          <w:p w14:paraId="3FCC2194" w14:textId="77777777" w:rsidR="006E4A8F" w:rsidRDefault="00000000">
            <w:pPr>
              <w:pStyle w:val="Compact"/>
            </w:pPr>
            <w:r>
              <w:t>SC67</w:t>
            </w:r>
          </w:p>
        </w:tc>
        <w:tc>
          <w:tcPr>
            <w:tcW w:w="3705" w:type="dxa"/>
          </w:tcPr>
          <w:p w14:paraId="15310E0C" w14:textId="77777777" w:rsidR="006E4A8F" w:rsidRDefault="00000000">
            <w:pPr>
              <w:pStyle w:val="Compact"/>
            </w:pPr>
            <w:r>
              <w:t>Require Multi-Perspective Issuance Corroboration</w:t>
            </w:r>
          </w:p>
        </w:tc>
        <w:tc>
          <w:tcPr>
            <w:tcW w:w="1089" w:type="dxa"/>
          </w:tcPr>
          <w:p w14:paraId="15F4AFB0" w14:textId="77777777" w:rsidR="006E4A8F" w:rsidRDefault="00000000">
            <w:pPr>
              <w:pStyle w:val="Compact"/>
            </w:pPr>
            <w:r>
              <w:t>2-Aug-2024</w:t>
            </w:r>
          </w:p>
        </w:tc>
        <w:tc>
          <w:tcPr>
            <w:tcW w:w="1235" w:type="dxa"/>
          </w:tcPr>
          <w:p w14:paraId="6704B7CB" w14:textId="77777777" w:rsidR="006E4A8F" w:rsidRDefault="00000000">
            <w:pPr>
              <w:pStyle w:val="Compact"/>
            </w:pPr>
            <w:r>
              <w:t>6-Sep-2024</w:t>
            </w:r>
          </w:p>
        </w:tc>
      </w:tr>
      <w:tr w:rsidR="006E4A8F" w14:paraId="71E14042" w14:textId="77777777">
        <w:tc>
          <w:tcPr>
            <w:tcW w:w="944" w:type="dxa"/>
          </w:tcPr>
          <w:p w14:paraId="523D6EBC" w14:textId="77777777" w:rsidR="006E4A8F" w:rsidRDefault="00000000">
            <w:pPr>
              <w:pStyle w:val="Compact"/>
            </w:pPr>
            <w:r>
              <w:t>2.0.8</w:t>
            </w:r>
          </w:p>
        </w:tc>
        <w:tc>
          <w:tcPr>
            <w:tcW w:w="944" w:type="dxa"/>
          </w:tcPr>
          <w:p w14:paraId="19CDFAB7" w14:textId="77777777" w:rsidR="006E4A8F" w:rsidRDefault="00000000">
            <w:pPr>
              <w:pStyle w:val="Compact"/>
            </w:pPr>
            <w:r>
              <w:t>SC77</w:t>
            </w:r>
          </w:p>
        </w:tc>
        <w:tc>
          <w:tcPr>
            <w:tcW w:w="3705" w:type="dxa"/>
          </w:tcPr>
          <w:p w14:paraId="0E17FED9" w14:textId="77777777" w:rsidR="006E4A8F" w:rsidRDefault="00000000">
            <w:pPr>
              <w:pStyle w:val="Compact"/>
            </w:pPr>
            <w:r>
              <w:t>Update WebTrust Audit name in Section 8.4 and References</w:t>
            </w:r>
          </w:p>
        </w:tc>
        <w:tc>
          <w:tcPr>
            <w:tcW w:w="1089" w:type="dxa"/>
          </w:tcPr>
          <w:p w14:paraId="49987F6E" w14:textId="77777777" w:rsidR="006E4A8F" w:rsidRDefault="00000000">
            <w:pPr>
              <w:pStyle w:val="Compact"/>
            </w:pPr>
            <w:r>
              <w:t>2-Sep-2024</w:t>
            </w:r>
          </w:p>
        </w:tc>
        <w:tc>
          <w:tcPr>
            <w:tcW w:w="1235" w:type="dxa"/>
          </w:tcPr>
          <w:p w14:paraId="7A5D8C6E" w14:textId="77777777" w:rsidR="006E4A8F" w:rsidRDefault="00000000">
            <w:pPr>
              <w:pStyle w:val="Compact"/>
            </w:pPr>
            <w:r>
              <w:t>2-Oct-2024</w:t>
            </w:r>
          </w:p>
        </w:tc>
      </w:tr>
      <w:tr w:rsidR="006E4A8F" w14:paraId="500E2A72" w14:textId="77777777">
        <w:tc>
          <w:tcPr>
            <w:tcW w:w="944" w:type="dxa"/>
          </w:tcPr>
          <w:p w14:paraId="696B1E2F" w14:textId="77777777" w:rsidR="006E4A8F" w:rsidRDefault="00000000">
            <w:pPr>
              <w:pStyle w:val="Compact"/>
            </w:pPr>
            <w:r>
              <w:t>2.0.9</w:t>
            </w:r>
          </w:p>
        </w:tc>
        <w:tc>
          <w:tcPr>
            <w:tcW w:w="944" w:type="dxa"/>
          </w:tcPr>
          <w:p w14:paraId="4D71D4CE" w14:textId="77777777" w:rsidR="006E4A8F" w:rsidRDefault="00000000">
            <w:pPr>
              <w:pStyle w:val="Compact"/>
            </w:pPr>
            <w:r>
              <w:t>SC78</w:t>
            </w:r>
          </w:p>
        </w:tc>
        <w:tc>
          <w:tcPr>
            <w:tcW w:w="3705" w:type="dxa"/>
          </w:tcPr>
          <w:p w14:paraId="22FDB39C" w14:textId="77777777" w:rsidR="006E4A8F" w:rsidRDefault="00000000">
            <w:pPr>
              <w:pStyle w:val="Compact"/>
            </w:pPr>
            <w:r>
              <w:t>Subject organizationName alignment for DBA / Assumed Name</w:t>
            </w:r>
          </w:p>
        </w:tc>
        <w:tc>
          <w:tcPr>
            <w:tcW w:w="1089" w:type="dxa"/>
          </w:tcPr>
          <w:p w14:paraId="79E03A2A" w14:textId="77777777" w:rsidR="006E4A8F" w:rsidRDefault="00000000">
            <w:pPr>
              <w:pStyle w:val="Compact"/>
            </w:pPr>
            <w:r>
              <w:t>2-Oct-2024</w:t>
            </w:r>
          </w:p>
        </w:tc>
        <w:tc>
          <w:tcPr>
            <w:tcW w:w="1235" w:type="dxa"/>
          </w:tcPr>
          <w:p w14:paraId="2A245CF0" w14:textId="77777777" w:rsidR="006E4A8F" w:rsidRDefault="00000000">
            <w:pPr>
              <w:pStyle w:val="Compact"/>
            </w:pPr>
            <w:r>
              <w:t>8-Nov-2024</w:t>
            </w:r>
          </w:p>
        </w:tc>
      </w:tr>
      <w:tr w:rsidR="006E4A8F" w14:paraId="1B58677F" w14:textId="77777777">
        <w:tc>
          <w:tcPr>
            <w:tcW w:w="944" w:type="dxa"/>
          </w:tcPr>
          <w:p w14:paraId="4A7F274A" w14:textId="77777777" w:rsidR="006E4A8F" w:rsidRDefault="00000000">
            <w:pPr>
              <w:pStyle w:val="Compact"/>
            </w:pPr>
            <w:r>
              <w:t>2.1.0</w:t>
            </w:r>
          </w:p>
        </w:tc>
        <w:tc>
          <w:tcPr>
            <w:tcW w:w="944" w:type="dxa"/>
          </w:tcPr>
          <w:p w14:paraId="0B130D7D" w14:textId="77777777" w:rsidR="006E4A8F" w:rsidRDefault="00000000">
            <w:pPr>
              <w:pStyle w:val="Compact"/>
            </w:pPr>
            <w:r>
              <w:t>SC76</w:t>
            </w:r>
          </w:p>
        </w:tc>
        <w:tc>
          <w:tcPr>
            <w:tcW w:w="3705" w:type="dxa"/>
          </w:tcPr>
          <w:p w14:paraId="74F93273" w14:textId="77777777" w:rsidR="006E4A8F" w:rsidRDefault="00000000">
            <w:pPr>
              <w:pStyle w:val="Compact"/>
            </w:pPr>
            <w:r>
              <w:t>Clarify and improve OCSP requirements</w:t>
            </w:r>
          </w:p>
        </w:tc>
        <w:tc>
          <w:tcPr>
            <w:tcW w:w="1089" w:type="dxa"/>
          </w:tcPr>
          <w:p w14:paraId="17114EE8" w14:textId="77777777" w:rsidR="006E4A8F" w:rsidRDefault="00000000">
            <w:pPr>
              <w:pStyle w:val="Compact"/>
            </w:pPr>
            <w:r>
              <w:t>26-Sep-2024</w:t>
            </w:r>
          </w:p>
        </w:tc>
        <w:tc>
          <w:tcPr>
            <w:tcW w:w="1235" w:type="dxa"/>
          </w:tcPr>
          <w:p w14:paraId="0E0CC7C4" w14:textId="77777777" w:rsidR="006E4A8F" w:rsidRDefault="00000000">
            <w:pPr>
              <w:pStyle w:val="Compact"/>
            </w:pPr>
            <w:r>
              <w:t>14-Nov-2024</w:t>
            </w:r>
          </w:p>
        </w:tc>
      </w:tr>
      <w:tr w:rsidR="006E4A8F" w14:paraId="729BA236" w14:textId="77777777">
        <w:tc>
          <w:tcPr>
            <w:tcW w:w="944" w:type="dxa"/>
          </w:tcPr>
          <w:p w14:paraId="29873CF1" w14:textId="77777777" w:rsidR="006E4A8F" w:rsidRDefault="00000000">
            <w:pPr>
              <w:pStyle w:val="Compact"/>
            </w:pPr>
            <w:r>
              <w:t>2.1.1</w:t>
            </w:r>
          </w:p>
        </w:tc>
        <w:tc>
          <w:tcPr>
            <w:tcW w:w="944" w:type="dxa"/>
          </w:tcPr>
          <w:p w14:paraId="4439C02B" w14:textId="77777777" w:rsidR="006E4A8F" w:rsidRDefault="00000000">
            <w:pPr>
              <w:pStyle w:val="Compact"/>
            </w:pPr>
            <w:r>
              <w:t>SC79</w:t>
            </w:r>
          </w:p>
        </w:tc>
        <w:tc>
          <w:tcPr>
            <w:tcW w:w="3705" w:type="dxa"/>
          </w:tcPr>
          <w:p w14:paraId="768E0A8F" w14:textId="77777777" w:rsidR="006E4A8F" w:rsidRDefault="00000000">
            <w:pPr>
              <w:pStyle w:val="Compact"/>
            </w:pPr>
            <w:r>
              <w:t>Allow more than one Certificate Policy in a Cross-Certified Subordinate CA Certificate</w:t>
            </w:r>
          </w:p>
        </w:tc>
        <w:tc>
          <w:tcPr>
            <w:tcW w:w="1089" w:type="dxa"/>
          </w:tcPr>
          <w:p w14:paraId="42380117" w14:textId="77777777" w:rsidR="006E4A8F" w:rsidRDefault="00000000">
            <w:pPr>
              <w:pStyle w:val="Compact"/>
            </w:pPr>
            <w:r>
              <w:t>30-Sep-2024</w:t>
            </w:r>
          </w:p>
        </w:tc>
        <w:tc>
          <w:tcPr>
            <w:tcW w:w="1235" w:type="dxa"/>
          </w:tcPr>
          <w:p w14:paraId="798EB3FB" w14:textId="77777777" w:rsidR="006E4A8F" w:rsidRDefault="00000000">
            <w:pPr>
              <w:pStyle w:val="Compact"/>
            </w:pPr>
            <w:r>
              <w:t>14-Nov-2024</w:t>
            </w:r>
          </w:p>
        </w:tc>
      </w:tr>
      <w:tr w:rsidR="006E4A8F" w14:paraId="44191E9E" w14:textId="77777777">
        <w:tc>
          <w:tcPr>
            <w:tcW w:w="944" w:type="dxa"/>
          </w:tcPr>
          <w:p w14:paraId="57AADF89" w14:textId="77777777" w:rsidR="006E4A8F" w:rsidRDefault="00000000">
            <w:pPr>
              <w:pStyle w:val="Compact"/>
            </w:pPr>
            <w:r>
              <w:t>2.1.2</w:t>
            </w:r>
          </w:p>
        </w:tc>
        <w:tc>
          <w:tcPr>
            <w:tcW w:w="944" w:type="dxa"/>
          </w:tcPr>
          <w:p w14:paraId="514E7697" w14:textId="77777777" w:rsidR="006E4A8F" w:rsidRDefault="00000000">
            <w:pPr>
              <w:pStyle w:val="Compact"/>
            </w:pPr>
            <w:r>
              <w:t>SC80</w:t>
            </w:r>
          </w:p>
        </w:tc>
        <w:tc>
          <w:tcPr>
            <w:tcW w:w="3705" w:type="dxa"/>
          </w:tcPr>
          <w:p w14:paraId="4A28674E" w14:textId="77777777" w:rsidR="006E4A8F" w:rsidRDefault="00000000">
            <w:pPr>
              <w:pStyle w:val="Compact"/>
            </w:pPr>
            <w:r>
              <w:t>Strengthen WHOIS lookups and Sunset Methods 3.2.2.4.2 and 3.2.2.4.15</w:t>
            </w:r>
          </w:p>
        </w:tc>
        <w:tc>
          <w:tcPr>
            <w:tcW w:w="1089" w:type="dxa"/>
          </w:tcPr>
          <w:p w14:paraId="0B0FFD1F" w14:textId="77777777" w:rsidR="006E4A8F" w:rsidRDefault="00000000">
            <w:pPr>
              <w:pStyle w:val="Compact"/>
            </w:pPr>
            <w:r>
              <w:t>7-Nov-2024</w:t>
            </w:r>
          </w:p>
        </w:tc>
        <w:tc>
          <w:tcPr>
            <w:tcW w:w="1235" w:type="dxa"/>
          </w:tcPr>
          <w:p w14:paraId="7F6E434F" w14:textId="77777777" w:rsidR="006E4A8F" w:rsidRDefault="00000000">
            <w:pPr>
              <w:pStyle w:val="Compact"/>
            </w:pPr>
            <w:r>
              <w:t>16-Dec-2024</w:t>
            </w:r>
          </w:p>
        </w:tc>
      </w:tr>
      <w:tr w:rsidR="006E4A8F" w14:paraId="68745746" w14:textId="77777777">
        <w:tc>
          <w:tcPr>
            <w:tcW w:w="944" w:type="dxa"/>
          </w:tcPr>
          <w:p w14:paraId="12B8630D" w14:textId="77777777" w:rsidR="006E4A8F" w:rsidRDefault="00000000">
            <w:pPr>
              <w:pStyle w:val="Compact"/>
            </w:pPr>
            <w:r>
              <w:t>2.1.3</w:t>
            </w:r>
          </w:p>
        </w:tc>
        <w:tc>
          <w:tcPr>
            <w:tcW w:w="944" w:type="dxa"/>
          </w:tcPr>
          <w:p w14:paraId="46BCA06C" w14:textId="77777777" w:rsidR="006E4A8F" w:rsidRDefault="00000000">
            <w:pPr>
              <w:pStyle w:val="Compact"/>
            </w:pPr>
            <w:r>
              <w:t>SC83</w:t>
            </w:r>
          </w:p>
        </w:tc>
        <w:tc>
          <w:tcPr>
            <w:tcW w:w="3705" w:type="dxa"/>
          </w:tcPr>
          <w:p w14:paraId="4D6319A3" w14:textId="77777777" w:rsidR="006E4A8F" w:rsidRDefault="00000000">
            <w:pPr>
              <w:pStyle w:val="Compact"/>
            </w:pPr>
            <w:r>
              <w:t>Winter 2024-2025 Cleanup Ballot</w:t>
            </w:r>
          </w:p>
        </w:tc>
        <w:tc>
          <w:tcPr>
            <w:tcW w:w="1089" w:type="dxa"/>
          </w:tcPr>
          <w:p w14:paraId="6DDB6A36" w14:textId="77777777" w:rsidR="006E4A8F" w:rsidRDefault="00000000">
            <w:pPr>
              <w:pStyle w:val="Compact"/>
            </w:pPr>
            <w:r>
              <w:t>23-Jan-2025</w:t>
            </w:r>
          </w:p>
        </w:tc>
        <w:tc>
          <w:tcPr>
            <w:tcW w:w="1235" w:type="dxa"/>
          </w:tcPr>
          <w:p w14:paraId="15869E51" w14:textId="77777777" w:rsidR="006E4A8F" w:rsidRDefault="00000000">
            <w:pPr>
              <w:pStyle w:val="Compact"/>
            </w:pPr>
            <w:r>
              <w:t>24-Feb-2025</w:t>
            </w:r>
          </w:p>
        </w:tc>
      </w:tr>
      <w:tr w:rsidR="006E4A8F" w14:paraId="4533E12D" w14:textId="77777777">
        <w:tc>
          <w:tcPr>
            <w:tcW w:w="944" w:type="dxa"/>
          </w:tcPr>
          <w:p w14:paraId="52450E11" w14:textId="77777777" w:rsidR="006E4A8F" w:rsidRDefault="00000000">
            <w:pPr>
              <w:pStyle w:val="Compact"/>
            </w:pPr>
            <w:r>
              <w:t>2.1.4</w:t>
            </w:r>
          </w:p>
        </w:tc>
        <w:tc>
          <w:tcPr>
            <w:tcW w:w="944" w:type="dxa"/>
          </w:tcPr>
          <w:p w14:paraId="3E3982C2" w14:textId="77777777" w:rsidR="006E4A8F" w:rsidRDefault="00000000">
            <w:pPr>
              <w:pStyle w:val="Compact"/>
            </w:pPr>
            <w:r>
              <w:t>SC84</w:t>
            </w:r>
          </w:p>
        </w:tc>
        <w:tc>
          <w:tcPr>
            <w:tcW w:w="3705" w:type="dxa"/>
          </w:tcPr>
          <w:p w14:paraId="3F5A2B7C" w14:textId="77777777" w:rsidR="006E4A8F" w:rsidRDefault="00000000">
            <w:pPr>
              <w:pStyle w:val="Compact"/>
            </w:pPr>
            <w:r>
              <w:t>DNS Labeled with ACME Account ID Validation Method</w:t>
            </w:r>
          </w:p>
        </w:tc>
        <w:tc>
          <w:tcPr>
            <w:tcW w:w="1089" w:type="dxa"/>
          </w:tcPr>
          <w:p w14:paraId="01431A2E" w14:textId="77777777" w:rsidR="006E4A8F" w:rsidRDefault="00000000">
            <w:pPr>
              <w:pStyle w:val="Compact"/>
            </w:pPr>
            <w:r>
              <w:t>28-Jan-2025</w:t>
            </w:r>
          </w:p>
        </w:tc>
        <w:tc>
          <w:tcPr>
            <w:tcW w:w="1235" w:type="dxa"/>
          </w:tcPr>
          <w:p w14:paraId="064FF9EE" w14:textId="77777777" w:rsidR="006E4A8F" w:rsidRDefault="00000000">
            <w:pPr>
              <w:pStyle w:val="Compact"/>
            </w:pPr>
            <w:r>
              <w:t>1-Mar-2025</w:t>
            </w:r>
          </w:p>
        </w:tc>
      </w:tr>
      <w:tr w:rsidR="006E4A8F" w14:paraId="43858C7E" w14:textId="77777777">
        <w:tc>
          <w:tcPr>
            <w:tcW w:w="944" w:type="dxa"/>
          </w:tcPr>
          <w:p w14:paraId="725245C8" w14:textId="77777777" w:rsidR="006E4A8F" w:rsidRDefault="00000000">
            <w:pPr>
              <w:pStyle w:val="Compact"/>
            </w:pPr>
            <w:r>
              <w:t>2.1.5</w:t>
            </w:r>
          </w:p>
        </w:tc>
        <w:tc>
          <w:tcPr>
            <w:tcW w:w="944" w:type="dxa"/>
          </w:tcPr>
          <w:p w14:paraId="594C00B7" w14:textId="77777777" w:rsidR="006E4A8F" w:rsidRDefault="00000000">
            <w:pPr>
              <w:pStyle w:val="Compact"/>
            </w:pPr>
            <w:r>
              <w:t>SC81</w:t>
            </w:r>
          </w:p>
        </w:tc>
        <w:tc>
          <w:tcPr>
            <w:tcW w:w="3705" w:type="dxa"/>
          </w:tcPr>
          <w:p w14:paraId="53C45E72" w14:textId="77777777" w:rsidR="006E4A8F" w:rsidRDefault="00000000">
            <w:pPr>
              <w:pStyle w:val="Compact"/>
            </w:pPr>
            <w:r>
              <w:t>Introduce Schedule of Reducing Validity and Data Reuse Periods</w:t>
            </w:r>
          </w:p>
        </w:tc>
        <w:tc>
          <w:tcPr>
            <w:tcW w:w="1089" w:type="dxa"/>
          </w:tcPr>
          <w:p w14:paraId="2F681FD2" w14:textId="77777777" w:rsidR="006E4A8F" w:rsidRDefault="00000000">
            <w:pPr>
              <w:pStyle w:val="Compact"/>
            </w:pPr>
            <w:r>
              <w:t>11-Apr-2025</w:t>
            </w:r>
          </w:p>
        </w:tc>
        <w:tc>
          <w:tcPr>
            <w:tcW w:w="1235" w:type="dxa"/>
          </w:tcPr>
          <w:p w14:paraId="48997E0D" w14:textId="77777777" w:rsidR="006E4A8F" w:rsidRDefault="00000000">
            <w:pPr>
              <w:pStyle w:val="Compact"/>
            </w:pPr>
            <w:r>
              <w:t>16-May-2025</w:t>
            </w:r>
          </w:p>
        </w:tc>
      </w:tr>
      <w:tr w:rsidR="006E4A8F" w14:paraId="3E328BDF" w14:textId="77777777">
        <w:tc>
          <w:tcPr>
            <w:tcW w:w="944" w:type="dxa"/>
          </w:tcPr>
          <w:p w14:paraId="756B9A75" w14:textId="77777777" w:rsidR="006E4A8F" w:rsidRDefault="00000000">
            <w:pPr>
              <w:pStyle w:val="Compact"/>
            </w:pPr>
            <w:r>
              <w:t>2.1.6</w:t>
            </w:r>
          </w:p>
        </w:tc>
        <w:tc>
          <w:tcPr>
            <w:tcW w:w="944" w:type="dxa"/>
          </w:tcPr>
          <w:p w14:paraId="3C116ECB" w14:textId="77777777" w:rsidR="006E4A8F" w:rsidRDefault="00000000">
            <w:pPr>
              <w:pStyle w:val="Compact"/>
            </w:pPr>
            <w:r>
              <w:t>SC85</w:t>
            </w:r>
          </w:p>
        </w:tc>
        <w:tc>
          <w:tcPr>
            <w:tcW w:w="3705" w:type="dxa"/>
          </w:tcPr>
          <w:p w14:paraId="03D437FE" w14:textId="77777777" w:rsidR="006E4A8F" w:rsidRDefault="00000000">
            <w:pPr>
              <w:pStyle w:val="Compact"/>
            </w:pPr>
            <w:r>
              <w:t>Require Validation of DNSSEC (when present) for CAA and DCV Lookups</w:t>
            </w:r>
          </w:p>
        </w:tc>
        <w:tc>
          <w:tcPr>
            <w:tcW w:w="1089" w:type="dxa"/>
          </w:tcPr>
          <w:p w14:paraId="7F74C15E" w14:textId="77777777" w:rsidR="006E4A8F" w:rsidRDefault="006E4A8F">
            <w:pPr>
              <w:pStyle w:val="Compact"/>
            </w:pPr>
          </w:p>
        </w:tc>
        <w:tc>
          <w:tcPr>
            <w:tcW w:w="1235" w:type="dxa"/>
          </w:tcPr>
          <w:p w14:paraId="3D2B38E5" w14:textId="77777777" w:rsidR="006E4A8F" w:rsidRDefault="006E4A8F">
            <w:pPr>
              <w:pStyle w:val="Compact"/>
            </w:pPr>
          </w:p>
        </w:tc>
      </w:tr>
      <w:tr w:rsidR="006E4A8F" w14:paraId="77F0E640" w14:textId="77777777">
        <w:tc>
          <w:tcPr>
            <w:tcW w:w="944" w:type="dxa"/>
          </w:tcPr>
          <w:p w14:paraId="342CCC52" w14:textId="77777777" w:rsidR="006E4A8F" w:rsidRDefault="00000000">
            <w:pPr>
              <w:pStyle w:val="Compact"/>
            </w:pPr>
            <w:r>
              <w:t>19-Jun-2025</w:t>
            </w:r>
          </w:p>
        </w:tc>
        <w:tc>
          <w:tcPr>
            <w:tcW w:w="944" w:type="dxa"/>
          </w:tcPr>
          <w:p w14:paraId="35A72541" w14:textId="77777777" w:rsidR="006E4A8F" w:rsidRDefault="00000000">
            <w:pPr>
              <w:pStyle w:val="Compact"/>
            </w:pPr>
            <w:r>
              <w:t>21-Jul-2025</w:t>
            </w:r>
          </w:p>
        </w:tc>
        <w:tc>
          <w:tcPr>
            <w:tcW w:w="3705" w:type="dxa"/>
          </w:tcPr>
          <w:p w14:paraId="684D02AE" w14:textId="77777777" w:rsidR="006E4A8F" w:rsidRDefault="006E4A8F">
            <w:pPr>
              <w:pStyle w:val="Compact"/>
            </w:pPr>
          </w:p>
        </w:tc>
        <w:tc>
          <w:tcPr>
            <w:tcW w:w="1089" w:type="dxa"/>
          </w:tcPr>
          <w:p w14:paraId="6D6CC5C5" w14:textId="77777777" w:rsidR="006E4A8F" w:rsidRDefault="006E4A8F">
            <w:pPr>
              <w:pStyle w:val="Compact"/>
            </w:pPr>
          </w:p>
        </w:tc>
        <w:tc>
          <w:tcPr>
            <w:tcW w:w="1235" w:type="dxa"/>
          </w:tcPr>
          <w:p w14:paraId="00EBFA60" w14:textId="77777777" w:rsidR="006E4A8F" w:rsidRDefault="006E4A8F">
            <w:pPr>
              <w:pStyle w:val="Compact"/>
            </w:pPr>
          </w:p>
        </w:tc>
      </w:tr>
    </w:tbl>
    <w:p w14:paraId="6FBE19FD" w14:textId="77777777" w:rsidR="006E4A8F" w:rsidRDefault="00000000">
      <w:pPr>
        <w:pStyle w:val="BodyText"/>
      </w:pPr>
      <w:r>
        <w:t>* Effective Date and Additionally Relevant Compliance Date(s)</w:t>
      </w:r>
    </w:p>
    <w:p w14:paraId="6AF7E423" w14:textId="77777777" w:rsidR="006E4A8F" w:rsidRDefault="00000000">
      <w:pPr>
        <w:pStyle w:val="Heading3"/>
      </w:pPr>
      <w:bookmarkStart w:id="12" w:name="_Toc204242350"/>
      <w:bookmarkStart w:id="13" w:name="_Toc203993675"/>
      <w:bookmarkStart w:id="14" w:name="X1eb5e88d9b07a310160061dce5750bea420cf60"/>
      <w:bookmarkEnd w:id="11"/>
      <w:r>
        <w:t>1.2.2 Relevant Dates</w:t>
      </w:r>
      <w:bookmarkEnd w:id="12"/>
      <w:bookmarkEnd w:id="13"/>
    </w:p>
    <w:tbl>
      <w:tblPr>
        <w:tblStyle w:val="Table"/>
        <w:tblW w:w="5000" w:type="pct"/>
        <w:tblLayout w:type="fixed"/>
        <w:tblLook w:val="0020" w:firstRow="1" w:lastRow="0" w:firstColumn="0" w:lastColumn="0" w:noHBand="0" w:noVBand="0"/>
      </w:tblPr>
      <w:tblGrid>
        <w:gridCol w:w="1253"/>
        <w:gridCol w:w="2256"/>
        <w:gridCol w:w="5851"/>
      </w:tblGrid>
      <w:tr w:rsidR="006E4A8F" w14:paraId="05F41DA2" w14:textId="77777777">
        <w:trPr>
          <w:tblHeader/>
        </w:trPr>
        <w:tc>
          <w:tcPr>
            <w:tcW w:w="1060" w:type="dxa"/>
          </w:tcPr>
          <w:p w14:paraId="42F7FBD7" w14:textId="77777777" w:rsidR="006E4A8F" w:rsidRDefault="00000000">
            <w:pPr>
              <w:pStyle w:val="Compact"/>
            </w:pPr>
            <w:r>
              <w:rPr>
                <w:b/>
                <w:bCs/>
              </w:rPr>
              <w:t>Compliance</w:t>
            </w:r>
          </w:p>
        </w:tc>
        <w:tc>
          <w:tcPr>
            <w:tcW w:w="1909" w:type="dxa"/>
          </w:tcPr>
          <w:p w14:paraId="3E853AF3" w14:textId="77777777" w:rsidR="006E4A8F" w:rsidRDefault="00000000">
            <w:pPr>
              <w:pStyle w:val="Compact"/>
            </w:pPr>
            <w:r>
              <w:rPr>
                <w:b/>
                <w:bCs/>
              </w:rPr>
              <w:t>Section(s)</w:t>
            </w:r>
          </w:p>
        </w:tc>
        <w:tc>
          <w:tcPr>
            <w:tcW w:w="4950" w:type="dxa"/>
          </w:tcPr>
          <w:p w14:paraId="18335FEF" w14:textId="77777777" w:rsidR="006E4A8F" w:rsidRDefault="00000000">
            <w:pPr>
              <w:pStyle w:val="Compact"/>
            </w:pPr>
            <w:r>
              <w:rPr>
                <w:b/>
                <w:bCs/>
              </w:rPr>
              <w:t>Summary Description (See Full Text for Details)</w:t>
            </w:r>
          </w:p>
        </w:tc>
      </w:tr>
      <w:tr w:rsidR="006E4A8F" w14:paraId="2AD8FF10" w14:textId="77777777">
        <w:tc>
          <w:tcPr>
            <w:tcW w:w="1060" w:type="dxa"/>
          </w:tcPr>
          <w:p w14:paraId="0121801C" w14:textId="77777777" w:rsidR="006E4A8F" w:rsidRDefault="00000000">
            <w:pPr>
              <w:pStyle w:val="Compact"/>
            </w:pPr>
            <w:r>
              <w:t>2013-01-01</w:t>
            </w:r>
          </w:p>
        </w:tc>
        <w:tc>
          <w:tcPr>
            <w:tcW w:w="1909" w:type="dxa"/>
          </w:tcPr>
          <w:p w14:paraId="7D3C64BF" w14:textId="77777777" w:rsidR="006E4A8F" w:rsidRDefault="00000000">
            <w:pPr>
              <w:pStyle w:val="Compact"/>
            </w:pPr>
            <w:r>
              <w:t>6.1.6</w:t>
            </w:r>
          </w:p>
        </w:tc>
        <w:tc>
          <w:tcPr>
            <w:tcW w:w="4950" w:type="dxa"/>
          </w:tcPr>
          <w:p w14:paraId="10F1E488" w14:textId="77777777" w:rsidR="006E4A8F" w:rsidRDefault="00000000">
            <w:pPr>
              <w:pStyle w:val="Compact"/>
            </w:pPr>
            <w:r>
              <w:t>For RSA public keys, CAs SHALL confirm that the value of the public exponent is an odd number equal to 3 or more.</w:t>
            </w:r>
          </w:p>
        </w:tc>
      </w:tr>
      <w:tr w:rsidR="006E4A8F" w14:paraId="4856626E" w14:textId="77777777">
        <w:tc>
          <w:tcPr>
            <w:tcW w:w="1060" w:type="dxa"/>
          </w:tcPr>
          <w:p w14:paraId="61BDD17E" w14:textId="77777777" w:rsidR="006E4A8F" w:rsidRDefault="00000000">
            <w:pPr>
              <w:pStyle w:val="Compact"/>
            </w:pPr>
            <w:r>
              <w:t>2013-01-01</w:t>
            </w:r>
          </w:p>
        </w:tc>
        <w:tc>
          <w:tcPr>
            <w:tcW w:w="1909" w:type="dxa"/>
          </w:tcPr>
          <w:p w14:paraId="4A1AAFF5" w14:textId="77777777" w:rsidR="006E4A8F" w:rsidRDefault="00000000">
            <w:pPr>
              <w:pStyle w:val="Compact"/>
            </w:pPr>
            <w:r>
              <w:t>4.9.10</w:t>
            </w:r>
          </w:p>
        </w:tc>
        <w:tc>
          <w:tcPr>
            <w:tcW w:w="4950" w:type="dxa"/>
          </w:tcPr>
          <w:p w14:paraId="7CDD1408" w14:textId="77777777" w:rsidR="006E4A8F" w:rsidRDefault="00000000">
            <w:pPr>
              <w:pStyle w:val="Compact"/>
            </w:pPr>
            <w:r>
              <w:t>CAs SHALL support an OCSP capability using the GET method.</w:t>
            </w:r>
          </w:p>
        </w:tc>
      </w:tr>
      <w:tr w:rsidR="006E4A8F" w14:paraId="683BEEFD" w14:textId="77777777">
        <w:tc>
          <w:tcPr>
            <w:tcW w:w="1060" w:type="dxa"/>
          </w:tcPr>
          <w:p w14:paraId="350AE29D" w14:textId="77777777" w:rsidR="006E4A8F" w:rsidRDefault="00000000">
            <w:pPr>
              <w:pStyle w:val="Compact"/>
            </w:pPr>
            <w:r>
              <w:t>2013-01-01</w:t>
            </w:r>
          </w:p>
        </w:tc>
        <w:tc>
          <w:tcPr>
            <w:tcW w:w="1909" w:type="dxa"/>
          </w:tcPr>
          <w:p w14:paraId="7DA473E7" w14:textId="77777777" w:rsidR="006E4A8F" w:rsidRDefault="00000000">
            <w:pPr>
              <w:pStyle w:val="Compact"/>
            </w:pPr>
            <w:r>
              <w:t>5</w:t>
            </w:r>
          </w:p>
        </w:tc>
        <w:tc>
          <w:tcPr>
            <w:tcW w:w="4950" w:type="dxa"/>
          </w:tcPr>
          <w:p w14:paraId="28FF6113" w14:textId="77777777" w:rsidR="006E4A8F" w:rsidRDefault="00000000">
            <w:pPr>
              <w:pStyle w:val="Compact"/>
            </w:pPr>
            <w:r>
              <w:t>CAs SHALL comply with the Network and Certificate System Security Requirements.</w:t>
            </w:r>
          </w:p>
        </w:tc>
      </w:tr>
      <w:tr w:rsidR="006E4A8F" w14:paraId="3B301120" w14:textId="77777777">
        <w:tc>
          <w:tcPr>
            <w:tcW w:w="1060" w:type="dxa"/>
          </w:tcPr>
          <w:p w14:paraId="5E4C5EFD" w14:textId="77777777" w:rsidR="006E4A8F" w:rsidRDefault="00000000">
            <w:pPr>
              <w:pStyle w:val="Compact"/>
            </w:pPr>
            <w:r>
              <w:t>2013-08-01</w:t>
            </w:r>
          </w:p>
        </w:tc>
        <w:tc>
          <w:tcPr>
            <w:tcW w:w="1909" w:type="dxa"/>
          </w:tcPr>
          <w:p w14:paraId="32E4EC26" w14:textId="77777777" w:rsidR="006E4A8F" w:rsidRDefault="00000000">
            <w:pPr>
              <w:pStyle w:val="Compact"/>
            </w:pPr>
            <w:r>
              <w:t>4.9.10</w:t>
            </w:r>
          </w:p>
        </w:tc>
        <w:tc>
          <w:tcPr>
            <w:tcW w:w="4950" w:type="dxa"/>
          </w:tcPr>
          <w:p w14:paraId="13443849" w14:textId="77777777" w:rsidR="006E4A8F" w:rsidRDefault="00000000">
            <w:pPr>
              <w:pStyle w:val="Compact"/>
            </w:pPr>
            <w:r>
              <w:t>OCSP Responders SHALL NOT respond “Good” for Unissued Certificates.</w:t>
            </w:r>
          </w:p>
        </w:tc>
      </w:tr>
      <w:tr w:rsidR="006E4A8F" w14:paraId="7571E0EF" w14:textId="77777777">
        <w:tc>
          <w:tcPr>
            <w:tcW w:w="1060" w:type="dxa"/>
          </w:tcPr>
          <w:p w14:paraId="3E0DD2D7" w14:textId="77777777" w:rsidR="006E4A8F" w:rsidRDefault="00000000">
            <w:pPr>
              <w:pStyle w:val="Compact"/>
            </w:pPr>
            <w:r>
              <w:lastRenderedPageBreak/>
              <w:t>2013-09-01</w:t>
            </w:r>
          </w:p>
        </w:tc>
        <w:tc>
          <w:tcPr>
            <w:tcW w:w="1909" w:type="dxa"/>
          </w:tcPr>
          <w:p w14:paraId="335E5042" w14:textId="77777777" w:rsidR="006E4A8F" w:rsidRDefault="00000000">
            <w:pPr>
              <w:pStyle w:val="Compact"/>
            </w:pPr>
            <w:r>
              <w:t>3.2.2.6</w:t>
            </w:r>
          </w:p>
        </w:tc>
        <w:tc>
          <w:tcPr>
            <w:tcW w:w="4950" w:type="dxa"/>
          </w:tcPr>
          <w:p w14:paraId="4439B8C3" w14:textId="77777777" w:rsidR="006E4A8F" w:rsidRDefault="00000000">
            <w:pPr>
              <w:pStyle w:val="Compact"/>
            </w:pPr>
            <w:r>
              <w:t>CAs SHALL revoke any certificate where wildcard character occurs in the first label position immediately to the left of a “registry-controlled” label or “public suffix”.</w:t>
            </w:r>
          </w:p>
        </w:tc>
      </w:tr>
      <w:tr w:rsidR="006E4A8F" w14:paraId="76D38AC8" w14:textId="77777777">
        <w:tc>
          <w:tcPr>
            <w:tcW w:w="1060" w:type="dxa"/>
          </w:tcPr>
          <w:p w14:paraId="2CCF37B2" w14:textId="77777777" w:rsidR="006E4A8F" w:rsidRDefault="00000000">
            <w:pPr>
              <w:pStyle w:val="Compact"/>
            </w:pPr>
            <w:r>
              <w:t>2013-12-31</w:t>
            </w:r>
          </w:p>
        </w:tc>
        <w:tc>
          <w:tcPr>
            <w:tcW w:w="1909" w:type="dxa"/>
          </w:tcPr>
          <w:p w14:paraId="24987FB5" w14:textId="77777777" w:rsidR="006E4A8F" w:rsidRDefault="00000000">
            <w:pPr>
              <w:pStyle w:val="Compact"/>
            </w:pPr>
            <w:r>
              <w:t>6.1.5</w:t>
            </w:r>
          </w:p>
        </w:tc>
        <w:tc>
          <w:tcPr>
            <w:tcW w:w="4950" w:type="dxa"/>
          </w:tcPr>
          <w:p w14:paraId="096806A5" w14:textId="77777777" w:rsidR="006E4A8F" w:rsidRDefault="00000000">
            <w:pPr>
              <w:pStyle w:val="Compact"/>
            </w:pPr>
            <w:r>
              <w:t>CAs SHALL confirm that the RSA Public Key is at least 2048 bits or that one of the following ECC curves is used: P-256, P-384, or P-521. A Root CA Certificate issued prior to 31 Dec. 2010 with an RSA key size less than 2048 bits MAY still serve as a trust anchor.</w:t>
            </w:r>
          </w:p>
        </w:tc>
      </w:tr>
      <w:tr w:rsidR="006E4A8F" w14:paraId="32037A23" w14:textId="77777777">
        <w:tc>
          <w:tcPr>
            <w:tcW w:w="1060" w:type="dxa"/>
          </w:tcPr>
          <w:p w14:paraId="2C800641" w14:textId="77777777" w:rsidR="006E4A8F" w:rsidRDefault="00000000">
            <w:pPr>
              <w:pStyle w:val="Compact"/>
            </w:pPr>
            <w:r>
              <w:t>2015-01-16</w:t>
            </w:r>
          </w:p>
        </w:tc>
        <w:tc>
          <w:tcPr>
            <w:tcW w:w="1909" w:type="dxa"/>
          </w:tcPr>
          <w:p w14:paraId="467CBF29" w14:textId="77777777" w:rsidR="006E4A8F" w:rsidRDefault="00000000">
            <w:pPr>
              <w:pStyle w:val="Compact"/>
            </w:pPr>
            <w:r>
              <w:t>7.1.3</w:t>
            </w:r>
          </w:p>
        </w:tc>
        <w:tc>
          <w:tcPr>
            <w:tcW w:w="4950" w:type="dxa"/>
          </w:tcPr>
          <w:p w14:paraId="3ABE4FAD" w14:textId="77777777" w:rsidR="006E4A8F" w:rsidRDefault="00000000">
            <w:pPr>
              <w:pStyle w:val="Compact"/>
            </w:pPr>
            <w:r>
              <w:t>CAs SHOULD NOT issue Subscriber Certificates utilizing the SHA-1 algorithm with an Expiry Date greater than 1 January 2017.</w:t>
            </w:r>
          </w:p>
        </w:tc>
      </w:tr>
      <w:tr w:rsidR="006E4A8F" w14:paraId="10E583C1" w14:textId="77777777">
        <w:tc>
          <w:tcPr>
            <w:tcW w:w="1060" w:type="dxa"/>
          </w:tcPr>
          <w:p w14:paraId="4A7165D5" w14:textId="77777777" w:rsidR="006E4A8F" w:rsidRDefault="00000000">
            <w:pPr>
              <w:pStyle w:val="Compact"/>
            </w:pPr>
            <w:r>
              <w:t>2015-04-01</w:t>
            </w:r>
          </w:p>
        </w:tc>
        <w:tc>
          <w:tcPr>
            <w:tcW w:w="1909" w:type="dxa"/>
          </w:tcPr>
          <w:p w14:paraId="7B5C8367" w14:textId="77777777" w:rsidR="006E4A8F" w:rsidRDefault="00000000">
            <w:pPr>
              <w:pStyle w:val="Compact"/>
            </w:pPr>
            <w:r>
              <w:t>6.3.2</w:t>
            </w:r>
          </w:p>
        </w:tc>
        <w:tc>
          <w:tcPr>
            <w:tcW w:w="4950" w:type="dxa"/>
          </w:tcPr>
          <w:p w14:paraId="2729FD42" w14:textId="77777777" w:rsidR="006E4A8F" w:rsidRDefault="00000000">
            <w:pPr>
              <w:pStyle w:val="Compact"/>
            </w:pPr>
            <w:r>
              <w:t>CAs SHALL NOT issue certificates with validity periods longer than 39 months, except under certain circumstances.</w:t>
            </w:r>
          </w:p>
        </w:tc>
      </w:tr>
      <w:tr w:rsidR="006E4A8F" w14:paraId="0E85DDA4" w14:textId="77777777">
        <w:tc>
          <w:tcPr>
            <w:tcW w:w="1060" w:type="dxa"/>
          </w:tcPr>
          <w:p w14:paraId="4FFC2E1F" w14:textId="77777777" w:rsidR="006E4A8F" w:rsidRDefault="00000000">
            <w:pPr>
              <w:pStyle w:val="Compact"/>
            </w:pPr>
            <w:r>
              <w:t>2015-04-15</w:t>
            </w:r>
          </w:p>
        </w:tc>
        <w:tc>
          <w:tcPr>
            <w:tcW w:w="1909" w:type="dxa"/>
          </w:tcPr>
          <w:p w14:paraId="18823F25" w14:textId="77777777" w:rsidR="006E4A8F" w:rsidRDefault="00000000">
            <w:pPr>
              <w:pStyle w:val="Compact"/>
            </w:pPr>
            <w:r>
              <w:t>2.2</w:t>
            </w:r>
          </w:p>
        </w:tc>
        <w:tc>
          <w:tcPr>
            <w:tcW w:w="4950" w:type="dxa"/>
          </w:tcPr>
          <w:p w14:paraId="57BD26C9" w14:textId="77777777" w:rsidR="006E4A8F" w:rsidRDefault="00000000">
            <w:pPr>
              <w:pStyle w:val="Compact"/>
            </w:pPr>
            <w:r>
              <w:t>A CA’s CPS must state whether it reviews CAA Records, and if so, its policy or practice on processing CAA records for Fully-Qualified Domain Names.</w:t>
            </w:r>
          </w:p>
        </w:tc>
      </w:tr>
      <w:tr w:rsidR="006E4A8F" w14:paraId="170DEC7C" w14:textId="77777777">
        <w:tc>
          <w:tcPr>
            <w:tcW w:w="1060" w:type="dxa"/>
          </w:tcPr>
          <w:p w14:paraId="40949047" w14:textId="77777777" w:rsidR="006E4A8F" w:rsidRDefault="00000000">
            <w:pPr>
              <w:pStyle w:val="Compact"/>
            </w:pPr>
            <w:r>
              <w:t>2015-11-01</w:t>
            </w:r>
          </w:p>
        </w:tc>
        <w:tc>
          <w:tcPr>
            <w:tcW w:w="1909" w:type="dxa"/>
          </w:tcPr>
          <w:p w14:paraId="1E6FDA5F" w14:textId="77777777" w:rsidR="006E4A8F" w:rsidRDefault="00000000">
            <w:pPr>
              <w:pStyle w:val="Compact"/>
            </w:pPr>
            <w:r>
              <w:t>7.1.4.2.1</w:t>
            </w:r>
          </w:p>
        </w:tc>
        <w:tc>
          <w:tcPr>
            <w:tcW w:w="4950" w:type="dxa"/>
          </w:tcPr>
          <w:p w14:paraId="44193B8A" w14:textId="77777777" w:rsidR="006E4A8F" w:rsidRDefault="00000000">
            <w:pPr>
              <w:pStyle w:val="Compact"/>
            </w:pPr>
            <w:r>
              <w:t>Issuance of Certificates with Reserved IP Address or Internal Name prohibited.</w:t>
            </w:r>
          </w:p>
        </w:tc>
      </w:tr>
      <w:tr w:rsidR="006E4A8F" w14:paraId="24C35753" w14:textId="77777777">
        <w:tc>
          <w:tcPr>
            <w:tcW w:w="1060" w:type="dxa"/>
          </w:tcPr>
          <w:p w14:paraId="0C36123D" w14:textId="77777777" w:rsidR="006E4A8F" w:rsidRDefault="00000000">
            <w:pPr>
              <w:pStyle w:val="Compact"/>
            </w:pPr>
            <w:r>
              <w:t>2016-01-01</w:t>
            </w:r>
          </w:p>
        </w:tc>
        <w:tc>
          <w:tcPr>
            <w:tcW w:w="1909" w:type="dxa"/>
          </w:tcPr>
          <w:p w14:paraId="116662B0" w14:textId="77777777" w:rsidR="006E4A8F" w:rsidRDefault="00000000">
            <w:pPr>
              <w:pStyle w:val="Compact"/>
            </w:pPr>
            <w:r>
              <w:t>7.1.3</w:t>
            </w:r>
          </w:p>
        </w:tc>
        <w:tc>
          <w:tcPr>
            <w:tcW w:w="4950" w:type="dxa"/>
          </w:tcPr>
          <w:p w14:paraId="1FE4BA14" w14:textId="77777777" w:rsidR="006E4A8F" w:rsidRDefault="00000000">
            <w:pPr>
              <w:pStyle w:val="Compact"/>
            </w:pPr>
            <w:r>
              <w:t>CAs MUST NOT issue any new Subscriber certificates or Subordinate CA certificates using the SHA-1 hash algorithm.</w:t>
            </w:r>
          </w:p>
        </w:tc>
      </w:tr>
      <w:tr w:rsidR="006E4A8F" w14:paraId="66FB6332" w14:textId="77777777">
        <w:tc>
          <w:tcPr>
            <w:tcW w:w="1060" w:type="dxa"/>
          </w:tcPr>
          <w:p w14:paraId="74F9DE9F" w14:textId="77777777" w:rsidR="006E4A8F" w:rsidRDefault="00000000">
            <w:pPr>
              <w:pStyle w:val="Compact"/>
            </w:pPr>
            <w:r>
              <w:t>2016-06-30</w:t>
            </w:r>
          </w:p>
        </w:tc>
        <w:tc>
          <w:tcPr>
            <w:tcW w:w="1909" w:type="dxa"/>
          </w:tcPr>
          <w:p w14:paraId="30DE60F0" w14:textId="77777777" w:rsidR="006E4A8F" w:rsidRDefault="00000000">
            <w:pPr>
              <w:pStyle w:val="Compact"/>
            </w:pPr>
            <w:r>
              <w:t>6.1.7</w:t>
            </w:r>
          </w:p>
        </w:tc>
        <w:tc>
          <w:tcPr>
            <w:tcW w:w="4950" w:type="dxa"/>
          </w:tcPr>
          <w:p w14:paraId="5E39B5AC" w14:textId="77777777" w:rsidR="006E4A8F" w:rsidRDefault="00000000">
            <w:pPr>
              <w:pStyle w:val="Compact"/>
            </w:pPr>
            <w:r>
              <w:t>CAs MUST NOT issue Subscriber Certificates directly from Root CAs.</w:t>
            </w:r>
          </w:p>
        </w:tc>
      </w:tr>
      <w:tr w:rsidR="006E4A8F" w14:paraId="194C30B0" w14:textId="77777777">
        <w:tc>
          <w:tcPr>
            <w:tcW w:w="1060" w:type="dxa"/>
          </w:tcPr>
          <w:p w14:paraId="55195B97" w14:textId="77777777" w:rsidR="006E4A8F" w:rsidRDefault="00000000">
            <w:pPr>
              <w:pStyle w:val="Compact"/>
            </w:pPr>
            <w:r>
              <w:t>2016-06-30</w:t>
            </w:r>
          </w:p>
        </w:tc>
        <w:tc>
          <w:tcPr>
            <w:tcW w:w="1909" w:type="dxa"/>
          </w:tcPr>
          <w:p w14:paraId="48DB954F" w14:textId="77777777" w:rsidR="006E4A8F" w:rsidRDefault="00000000">
            <w:pPr>
              <w:pStyle w:val="Compact"/>
            </w:pPr>
            <w:r>
              <w:t>6.3.2</w:t>
            </w:r>
          </w:p>
        </w:tc>
        <w:tc>
          <w:tcPr>
            <w:tcW w:w="4950" w:type="dxa"/>
          </w:tcPr>
          <w:p w14:paraId="2AFBCF4B" w14:textId="77777777" w:rsidR="006E4A8F" w:rsidRDefault="00000000">
            <w:pPr>
              <w:pStyle w:val="Compact"/>
            </w:pPr>
            <w:r>
              <w:t>CAs MUST NOT issue Subscriber Certificates with validity periods longer than 39 months, regardless of circumstance.</w:t>
            </w:r>
          </w:p>
        </w:tc>
      </w:tr>
      <w:tr w:rsidR="006E4A8F" w14:paraId="102E7293" w14:textId="77777777">
        <w:tc>
          <w:tcPr>
            <w:tcW w:w="1060" w:type="dxa"/>
          </w:tcPr>
          <w:p w14:paraId="1AF48B82" w14:textId="77777777" w:rsidR="006E4A8F" w:rsidRDefault="00000000">
            <w:pPr>
              <w:pStyle w:val="Compact"/>
            </w:pPr>
            <w:r>
              <w:t>2016‐09‐30</w:t>
            </w:r>
          </w:p>
        </w:tc>
        <w:tc>
          <w:tcPr>
            <w:tcW w:w="1909" w:type="dxa"/>
          </w:tcPr>
          <w:p w14:paraId="3298BD37" w14:textId="77777777" w:rsidR="006E4A8F" w:rsidRDefault="00000000">
            <w:pPr>
              <w:pStyle w:val="Compact"/>
            </w:pPr>
            <w:r>
              <w:t>7.1</w:t>
            </w:r>
          </w:p>
        </w:tc>
        <w:tc>
          <w:tcPr>
            <w:tcW w:w="4950" w:type="dxa"/>
          </w:tcPr>
          <w:p w14:paraId="289FA94B" w14:textId="77777777" w:rsidR="006E4A8F" w:rsidRDefault="00000000">
            <w:pPr>
              <w:pStyle w:val="Compact"/>
            </w:pPr>
            <w:r>
              <w:t>CAs SHALL generate Certificate serial numbers greater than zero (0) containing at least 64 bits of output from a CSPRNG</w:t>
            </w:r>
          </w:p>
        </w:tc>
      </w:tr>
      <w:tr w:rsidR="006E4A8F" w14:paraId="5E299ECB" w14:textId="77777777">
        <w:tc>
          <w:tcPr>
            <w:tcW w:w="1060" w:type="dxa"/>
          </w:tcPr>
          <w:p w14:paraId="60EE1A16" w14:textId="77777777" w:rsidR="006E4A8F" w:rsidRDefault="00000000">
            <w:pPr>
              <w:pStyle w:val="Compact"/>
            </w:pPr>
            <w:r>
              <w:t>2016-10-01</w:t>
            </w:r>
          </w:p>
        </w:tc>
        <w:tc>
          <w:tcPr>
            <w:tcW w:w="1909" w:type="dxa"/>
          </w:tcPr>
          <w:p w14:paraId="296BB009" w14:textId="77777777" w:rsidR="006E4A8F" w:rsidRDefault="00000000">
            <w:pPr>
              <w:pStyle w:val="Compact"/>
            </w:pPr>
            <w:r>
              <w:t>7.1.4.2.1</w:t>
            </w:r>
          </w:p>
        </w:tc>
        <w:tc>
          <w:tcPr>
            <w:tcW w:w="4950" w:type="dxa"/>
          </w:tcPr>
          <w:p w14:paraId="234D0E48" w14:textId="77777777" w:rsidR="006E4A8F" w:rsidRDefault="00000000">
            <w:pPr>
              <w:pStyle w:val="Compact"/>
            </w:pPr>
            <w:r>
              <w:t>All Certificates with Reserved IP Address or Internal Name must be revoked.</w:t>
            </w:r>
          </w:p>
        </w:tc>
      </w:tr>
      <w:tr w:rsidR="006E4A8F" w14:paraId="0B8F1DC1" w14:textId="77777777">
        <w:tc>
          <w:tcPr>
            <w:tcW w:w="1060" w:type="dxa"/>
          </w:tcPr>
          <w:p w14:paraId="7DBDCC40" w14:textId="77777777" w:rsidR="006E4A8F" w:rsidRDefault="00000000">
            <w:pPr>
              <w:pStyle w:val="Compact"/>
            </w:pPr>
            <w:r>
              <w:t>2016-12-03</w:t>
            </w:r>
          </w:p>
        </w:tc>
        <w:tc>
          <w:tcPr>
            <w:tcW w:w="1909" w:type="dxa"/>
          </w:tcPr>
          <w:p w14:paraId="7551B2C6" w14:textId="77777777" w:rsidR="006E4A8F" w:rsidRDefault="00000000">
            <w:pPr>
              <w:pStyle w:val="Compact"/>
            </w:pPr>
            <w:r>
              <w:t>1 and 2</w:t>
            </w:r>
          </w:p>
        </w:tc>
        <w:tc>
          <w:tcPr>
            <w:tcW w:w="4950" w:type="dxa"/>
          </w:tcPr>
          <w:p w14:paraId="5A445C20" w14:textId="77777777" w:rsidR="006E4A8F" w:rsidRDefault="00000000">
            <w:pPr>
              <w:pStyle w:val="Compact"/>
            </w:pPr>
            <w:r>
              <w:t>Ballot 156 amendments to sections 1.5.2, 2.3, and 2.4 are applicable</w:t>
            </w:r>
          </w:p>
        </w:tc>
      </w:tr>
      <w:tr w:rsidR="006E4A8F" w14:paraId="71926A5D" w14:textId="77777777">
        <w:tc>
          <w:tcPr>
            <w:tcW w:w="1060" w:type="dxa"/>
          </w:tcPr>
          <w:p w14:paraId="0C753EB2" w14:textId="77777777" w:rsidR="006E4A8F" w:rsidRDefault="00000000">
            <w:pPr>
              <w:pStyle w:val="Compact"/>
            </w:pPr>
            <w:r>
              <w:t>2017-01-01</w:t>
            </w:r>
          </w:p>
        </w:tc>
        <w:tc>
          <w:tcPr>
            <w:tcW w:w="1909" w:type="dxa"/>
          </w:tcPr>
          <w:p w14:paraId="08F2F461" w14:textId="77777777" w:rsidR="006E4A8F" w:rsidRDefault="00000000">
            <w:pPr>
              <w:pStyle w:val="Compact"/>
            </w:pPr>
            <w:r>
              <w:t>7.1.3</w:t>
            </w:r>
          </w:p>
        </w:tc>
        <w:tc>
          <w:tcPr>
            <w:tcW w:w="4950" w:type="dxa"/>
          </w:tcPr>
          <w:p w14:paraId="6B95EC2D" w14:textId="77777777" w:rsidR="006E4A8F" w:rsidRDefault="00000000">
            <w:pPr>
              <w:pStyle w:val="Compact"/>
            </w:pPr>
            <w:r>
              <w:t>CAs MUST NOT issue OCSP responder certificates using SHA-1 (inferred).</w:t>
            </w:r>
          </w:p>
        </w:tc>
      </w:tr>
      <w:tr w:rsidR="006E4A8F" w14:paraId="72361933" w14:textId="77777777">
        <w:tc>
          <w:tcPr>
            <w:tcW w:w="1060" w:type="dxa"/>
          </w:tcPr>
          <w:p w14:paraId="190760E8" w14:textId="77777777" w:rsidR="006E4A8F" w:rsidRDefault="00000000">
            <w:pPr>
              <w:pStyle w:val="Compact"/>
            </w:pPr>
            <w:r>
              <w:t>2017-03-01</w:t>
            </w:r>
          </w:p>
        </w:tc>
        <w:tc>
          <w:tcPr>
            <w:tcW w:w="1909" w:type="dxa"/>
          </w:tcPr>
          <w:p w14:paraId="4B1D6625" w14:textId="77777777" w:rsidR="006E4A8F" w:rsidRDefault="00000000">
            <w:pPr>
              <w:pStyle w:val="Compact"/>
            </w:pPr>
            <w:r>
              <w:t>3.2.2.4</w:t>
            </w:r>
          </w:p>
        </w:tc>
        <w:tc>
          <w:tcPr>
            <w:tcW w:w="4950" w:type="dxa"/>
          </w:tcPr>
          <w:p w14:paraId="41E46651" w14:textId="77777777" w:rsidR="006E4A8F" w:rsidRDefault="00000000">
            <w:pPr>
              <w:pStyle w:val="Compact"/>
            </w:pPr>
            <w:r>
              <w:t>CAs MUST follow revised validation requirements in Section 3.2.2.4.</w:t>
            </w:r>
          </w:p>
        </w:tc>
      </w:tr>
      <w:tr w:rsidR="006E4A8F" w14:paraId="585857D8" w14:textId="77777777">
        <w:tc>
          <w:tcPr>
            <w:tcW w:w="1060" w:type="dxa"/>
          </w:tcPr>
          <w:p w14:paraId="2071A953" w14:textId="77777777" w:rsidR="006E4A8F" w:rsidRDefault="00000000">
            <w:pPr>
              <w:pStyle w:val="Compact"/>
            </w:pPr>
            <w:r>
              <w:t>2017-09-08</w:t>
            </w:r>
          </w:p>
        </w:tc>
        <w:tc>
          <w:tcPr>
            <w:tcW w:w="1909" w:type="dxa"/>
          </w:tcPr>
          <w:p w14:paraId="437988EE" w14:textId="77777777" w:rsidR="006E4A8F" w:rsidRDefault="00000000">
            <w:pPr>
              <w:pStyle w:val="Compact"/>
            </w:pPr>
            <w:r>
              <w:t>3.2.2.8</w:t>
            </w:r>
          </w:p>
        </w:tc>
        <w:tc>
          <w:tcPr>
            <w:tcW w:w="4950" w:type="dxa"/>
          </w:tcPr>
          <w:p w14:paraId="2886D9A5" w14:textId="77777777" w:rsidR="006E4A8F" w:rsidRDefault="00000000">
            <w:pPr>
              <w:pStyle w:val="Compact"/>
            </w:pPr>
            <w:r>
              <w:t>CAs MUST check and process CAA records</w:t>
            </w:r>
          </w:p>
        </w:tc>
      </w:tr>
      <w:tr w:rsidR="006E4A8F" w14:paraId="35AC3096" w14:textId="77777777">
        <w:tc>
          <w:tcPr>
            <w:tcW w:w="1060" w:type="dxa"/>
          </w:tcPr>
          <w:p w14:paraId="502EEF8E" w14:textId="77777777" w:rsidR="006E4A8F" w:rsidRDefault="00000000">
            <w:pPr>
              <w:pStyle w:val="Compact"/>
            </w:pPr>
            <w:r>
              <w:lastRenderedPageBreak/>
              <w:t>2018-03-01</w:t>
            </w:r>
          </w:p>
        </w:tc>
        <w:tc>
          <w:tcPr>
            <w:tcW w:w="1909" w:type="dxa"/>
          </w:tcPr>
          <w:p w14:paraId="33A8FE9E" w14:textId="77777777" w:rsidR="006E4A8F" w:rsidRDefault="00000000">
            <w:pPr>
              <w:pStyle w:val="Compact"/>
            </w:pPr>
            <w:r>
              <w:t>4.2.1 and 6.3.2</w:t>
            </w:r>
          </w:p>
        </w:tc>
        <w:tc>
          <w:tcPr>
            <w:tcW w:w="4950" w:type="dxa"/>
          </w:tcPr>
          <w:p w14:paraId="753CB9AE" w14:textId="77777777" w:rsidR="006E4A8F" w:rsidRDefault="00000000">
            <w:pPr>
              <w:pStyle w:val="Compact"/>
            </w:pPr>
            <w:r>
              <w:t>Certificates issued MUST have a Validity Period no greater than 825 days and re-use of validation information limited to 825 days</w:t>
            </w:r>
          </w:p>
        </w:tc>
      </w:tr>
      <w:tr w:rsidR="006E4A8F" w14:paraId="3CDEDC19" w14:textId="77777777">
        <w:tc>
          <w:tcPr>
            <w:tcW w:w="1060" w:type="dxa"/>
          </w:tcPr>
          <w:p w14:paraId="29D0C562" w14:textId="77777777" w:rsidR="006E4A8F" w:rsidRDefault="00000000">
            <w:pPr>
              <w:pStyle w:val="Compact"/>
            </w:pPr>
            <w:r>
              <w:t>2018-05-31</w:t>
            </w:r>
          </w:p>
        </w:tc>
        <w:tc>
          <w:tcPr>
            <w:tcW w:w="1909" w:type="dxa"/>
          </w:tcPr>
          <w:p w14:paraId="493100BD" w14:textId="77777777" w:rsidR="006E4A8F" w:rsidRDefault="00000000">
            <w:pPr>
              <w:pStyle w:val="Compact"/>
            </w:pPr>
            <w:r>
              <w:t>2.2</w:t>
            </w:r>
          </w:p>
        </w:tc>
        <w:tc>
          <w:tcPr>
            <w:tcW w:w="4950" w:type="dxa"/>
          </w:tcPr>
          <w:p w14:paraId="77F63F14" w14:textId="77777777" w:rsidR="006E4A8F" w:rsidRDefault="00000000">
            <w:pPr>
              <w:pStyle w:val="Compact"/>
            </w:pPr>
            <w:r>
              <w:t>CP and CPS must follow RFC 3647 format</w:t>
            </w:r>
          </w:p>
        </w:tc>
      </w:tr>
      <w:tr w:rsidR="006E4A8F" w14:paraId="1D9A98B6" w14:textId="77777777">
        <w:tc>
          <w:tcPr>
            <w:tcW w:w="1060" w:type="dxa"/>
          </w:tcPr>
          <w:p w14:paraId="4CAE9268" w14:textId="77777777" w:rsidR="006E4A8F" w:rsidRDefault="00000000">
            <w:pPr>
              <w:pStyle w:val="Compact"/>
            </w:pPr>
            <w:r>
              <w:t>2018-08-01</w:t>
            </w:r>
          </w:p>
        </w:tc>
        <w:tc>
          <w:tcPr>
            <w:tcW w:w="1909" w:type="dxa"/>
          </w:tcPr>
          <w:p w14:paraId="60338C20" w14:textId="77777777" w:rsidR="006E4A8F" w:rsidRDefault="00000000">
            <w:pPr>
              <w:pStyle w:val="Compact"/>
            </w:pPr>
            <w:r>
              <w:t>3.2.2.4.1 and .5</w:t>
            </w:r>
          </w:p>
        </w:tc>
        <w:tc>
          <w:tcPr>
            <w:tcW w:w="4950" w:type="dxa"/>
          </w:tcPr>
          <w:p w14:paraId="34939A7E" w14:textId="77777777" w:rsidR="006E4A8F" w:rsidRDefault="00000000">
            <w:pPr>
              <w:pStyle w:val="Compact"/>
            </w:pPr>
            <w:r>
              <w:t>CAs must stop using domain validation methods BR 3.2.2.4.1 and 3.2.2.4.5, stop reusing validation data from those methods</w:t>
            </w:r>
          </w:p>
        </w:tc>
      </w:tr>
      <w:tr w:rsidR="006E4A8F" w14:paraId="084B7EED" w14:textId="77777777">
        <w:tc>
          <w:tcPr>
            <w:tcW w:w="1060" w:type="dxa"/>
          </w:tcPr>
          <w:p w14:paraId="4EE135CA" w14:textId="77777777" w:rsidR="006E4A8F" w:rsidRDefault="00000000">
            <w:pPr>
              <w:pStyle w:val="Compact"/>
            </w:pPr>
            <w:r>
              <w:t>2019-01-15</w:t>
            </w:r>
          </w:p>
        </w:tc>
        <w:tc>
          <w:tcPr>
            <w:tcW w:w="1909" w:type="dxa"/>
          </w:tcPr>
          <w:p w14:paraId="30D95EA6" w14:textId="77777777" w:rsidR="006E4A8F" w:rsidRDefault="00000000">
            <w:pPr>
              <w:pStyle w:val="Compact"/>
            </w:pPr>
            <w:r>
              <w:t>7.1.4.2.1</w:t>
            </w:r>
          </w:p>
        </w:tc>
        <w:tc>
          <w:tcPr>
            <w:tcW w:w="4950" w:type="dxa"/>
          </w:tcPr>
          <w:p w14:paraId="1E10DF19" w14:textId="77777777" w:rsidR="006E4A8F" w:rsidRDefault="00000000">
            <w:pPr>
              <w:pStyle w:val="Compact"/>
            </w:pPr>
            <w:r>
              <w:t>All certificates containing an underscore character in any dNSName entry and having a validity period of more than 30 days MUST be revoked prior to January 15, 2019</w:t>
            </w:r>
          </w:p>
        </w:tc>
      </w:tr>
      <w:tr w:rsidR="006E4A8F" w14:paraId="6024FA91" w14:textId="77777777">
        <w:tc>
          <w:tcPr>
            <w:tcW w:w="1060" w:type="dxa"/>
          </w:tcPr>
          <w:p w14:paraId="53511074" w14:textId="77777777" w:rsidR="006E4A8F" w:rsidRDefault="00000000">
            <w:pPr>
              <w:pStyle w:val="Compact"/>
            </w:pPr>
            <w:r>
              <w:t>2019-05-01</w:t>
            </w:r>
          </w:p>
        </w:tc>
        <w:tc>
          <w:tcPr>
            <w:tcW w:w="1909" w:type="dxa"/>
          </w:tcPr>
          <w:p w14:paraId="67F1217B" w14:textId="77777777" w:rsidR="006E4A8F" w:rsidRDefault="00000000">
            <w:pPr>
              <w:pStyle w:val="Compact"/>
            </w:pPr>
            <w:r>
              <w:t>7.1.4.2.1</w:t>
            </w:r>
          </w:p>
        </w:tc>
        <w:tc>
          <w:tcPr>
            <w:tcW w:w="4950" w:type="dxa"/>
          </w:tcPr>
          <w:p w14:paraId="289E68BE" w14:textId="77777777" w:rsidR="006E4A8F" w:rsidRDefault="00000000">
            <w:pPr>
              <w:pStyle w:val="Compact"/>
            </w:pPr>
            <w:r>
              <w:t>underscore characters (“_”) MUST NOT be present in dNSName entries</w:t>
            </w:r>
          </w:p>
        </w:tc>
      </w:tr>
      <w:tr w:rsidR="006E4A8F" w14:paraId="65C39029" w14:textId="77777777">
        <w:tc>
          <w:tcPr>
            <w:tcW w:w="1060" w:type="dxa"/>
          </w:tcPr>
          <w:p w14:paraId="05AD79B3" w14:textId="77777777" w:rsidR="006E4A8F" w:rsidRDefault="00000000">
            <w:pPr>
              <w:pStyle w:val="Compact"/>
            </w:pPr>
            <w:r>
              <w:t>2019-06-01</w:t>
            </w:r>
          </w:p>
        </w:tc>
        <w:tc>
          <w:tcPr>
            <w:tcW w:w="1909" w:type="dxa"/>
          </w:tcPr>
          <w:p w14:paraId="6B228684" w14:textId="77777777" w:rsidR="006E4A8F" w:rsidRDefault="00000000">
            <w:pPr>
              <w:pStyle w:val="Compact"/>
            </w:pPr>
            <w:r>
              <w:t>3.2.2.4.3</w:t>
            </w:r>
          </w:p>
        </w:tc>
        <w:tc>
          <w:tcPr>
            <w:tcW w:w="4950" w:type="dxa"/>
          </w:tcPr>
          <w:p w14:paraId="268F6287" w14:textId="77777777" w:rsidR="006E4A8F" w:rsidRDefault="00000000">
            <w:pPr>
              <w:pStyle w:val="Compact"/>
            </w:pPr>
            <w:r>
              <w:t>CAs SHALL NOT perform validations using this method after May 31, 2019. Completed validations using this method SHALL continue to be valid for subsequent issuance per the applicable certificate data reuse periods.</w:t>
            </w:r>
          </w:p>
        </w:tc>
      </w:tr>
      <w:tr w:rsidR="006E4A8F" w14:paraId="501A1611" w14:textId="77777777">
        <w:tc>
          <w:tcPr>
            <w:tcW w:w="1060" w:type="dxa"/>
          </w:tcPr>
          <w:p w14:paraId="1A7E5ACD" w14:textId="77777777" w:rsidR="006E4A8F" w:rsidRDefault="00000000">
            <w:pPr>
              <w:pStyle w:val="Compact"/>
            </w:pPr>
            <w:r>
              <w:t>2019-08-01</w:t>
            </w:r>
          </w:p>
        </w:tc>
        <w:tc>
          <w:tcPr>
            <w:tcW w:w="1909" w:type="dxa"/>
          </w:tcPr>
          <w:p w14:paraId="7C6E1F25" w14:textId="77777777" w:rsidR="006E4A8F" w:rsidRDefault="00000000">
            <w:pPr>
              <w:pStyle w:val="Compact"/>
            </w:pPr>
            <w:r>
              <w:t>3.2.2.5</w:t>
            </w:r>
          </w:p>
        </w:tc>
        <w:tc>
          <w:tcPr>
            <w:tcW w:w="4950" w:type="dxa"/>
          </w:tcPr>
          <w:p w14:paraId="27ADC2E2" w14:textId="77777777" w:rsidR="006E4A8F" w:rsidRDefault="00000000">
            <w:pPr>
              <w:pStyle w:val="Compact"/>
            </w:pPr>
            <w:r>
              <w:t>CAs SHALL maintain a record of which IP validation method, including the relevant BR version number, was used to validate every IP Address</w:t>
            </w:r>
          </w:p>
        </w:tc>
      </w:tr>
      <w:tr w:rsidR="006E4A8F" w14:paraId="3CB61630" w14:textId="77777777">
        <w:tc>
          <w:tcPr>
            <w:tcW w:w="1060" w:type="dxa"/>
          </w:tcPr>
          <w:p w14:paraId="13CD6C56" w14:textId="77777777" w:rsidR="006E4A8F" w:rsidRDefault="00000000">
            <w:pPr>
              <w:pStyle w:val="Compact"/>
            </w:pPr>
            <w:r>
              <w:t>2019-08-01</w:t>
            </w:r>
          </w:p>
        </w:tc>
        <w:tc>
          <w:tcPr>
            <w:tcW w:w="1909" w:type="dxa"/>
          </w:tcPr>
          <w:p w14:paraId="4AC1D0C5" w14:textId="77777777" w:rsidR="006E4A8F" w:rsidRDefault="00000000">
            <w:pPr>
              <w:pStyle w:val="Compact"/>
            </w:pPr>
            <w:r>
              <w:t>3.2.2.5.4</w:t>
            </w:r>
          </w:p>
        </w:tc>
        <w:tc>
          <w:tcPr>
            <w:tcW w:w="4950" w:type="dxa"/>
          </w:tcPr>
          <w:p w14:paraId="0872F1E2" w14:textId="77777777" w:rsidR="006E4A8F" w:rsidRDefault="00000000">
            <w:pPr>
              <w:pStyle w:val="Compact"/>
            </w:pPr>
            <w:r>
              <w:t>CAs SHALL NOT perform validations using this method after July 31, 2019. Completed validations using this method SHALL NOT be re-used for certificate issuance after July 31, 2019. Any certificate issued prior to August 1, 2019 containing an IP Address that was validated using any method that was permitted under the prior version of this Section 3.2.2.5 MAY continue to be used without revalidation until such certificate naturally expires</w:t>
            </w:r>
          </w:p>
        </w:tc>
      </w:tr>
      <w:tr w:rsidR="006E4A8F" w14:paraId="0D729834" w14:textId="77777777">
        <w:tc>
          <w:tcPr>
            <w:tcW w:w="1060" w:type="dxa"/>
          </w:tcPr>
          <w:p w14:paraId="307DF3EC" w14:textId="77777777" w:rsidR="006E4A8F" w:rsidRDefault="00000000">
            <w:pPr>
              <w:pStyle w:val="Compact"/>
            </w:pPr>
            <w:r>
              <w:t>2020-06-03</w:t>
            </w:r>
          </w:p>
        </w:tc>
        <w:tc>
          <w:tcPr>
            <w:tcW w:w="1909" w:type="dxa"/>
          </w:tcPr>
          <w:p w14:paraId="6B037F52" w14:textId="77777777" w:rsidR="006E4A8F" w:rsidRDefault="00000000">
            <w:pPr>
              <w:pStyle w:val="Compact"/>
            </w:pPr>
            <w:r>
              <w:t>3.2.2.4.6</w:t>
            </w:r>
          </w:p>
        </w:tc>
        <w:tc>
          <w:tcPr>
            <w:tcW w:w="4950" w:type="dxa"/>
          </w:tcPr>
          <w:p w14:paraId="00385DC9" w14:textId="77777777" w:rsidR="006E4A8F" w:rsidRDefault="00000000">
            <w:pPr>
              <w:pStyle w:val="Compact"/>
            </w:pPr>
            <w:r>
              <w:t>CAs MUST NOT perform validation using this method after 3 months from the IPR review date of Ballot SC25</w:t>
            </w:r>
          </w:p>
        </w:tc>
      </w:tr>
      <w:tr w:rsidR="006E4A8F" w14:paraId="446E350F" w14:textId="77777777">
        <w:tc>
          <w:tcPr>
            <w:tcW w:w="1060" w:type="dxa"/>
          </w:tcPr>
          <w:p w14:paraId="0045AE81" w14:textId="77777777" w:rsidR="006E4A8F" w:rsidRDefault="00000000">
            <w:pPr>
              <w:pStyle w:val="Compact"/>
            </w:pPr>
            <w:r>
              <w:t>2020-08-01</w:t>
            </w:r>
          </w:p>
        </w:tc>
        <w:tc>
          <w:tcPr>
            <w:tcW w:w="1909" w:type="dxa"/>
          </w:tcPr>
          <w:p w14:paraId="0C4441C5" w14:textId="77777777" w:rsidR="006E4A8F" w:rsidRDefault="00000000">
            <w:pPr>
              <w:pStyle w:val="Compact"/>
            </w:pPr>
            <w:r>
              <w:t>8.6</w:t>
            </w:r>
          </w:p>
        </w:tc>
        <w:tc>
          <w:tcPr>
            <w:tcW w:w="4950" w:type="dxa"/>
          </w:tcPr>
          <w:p w14:paraId="319BE35D" w14:textId="77777777" w:rsidR="006E4A8F" w:rsidRDefault="00000000">
            <w:pPr>
              <w:pStyle w:val="Compact"/>
            </w:pPr>
            <w:r>
              <w:t>Audit Reports for periods on-or-after 2020-08-01 MUST be structured as defined.</w:t>
            </w:r>
          </w:p>
        </w:tc>
      </w:tr>
      <w:tr w:rsidR="006E4A8F" w14:paraId="4EB007B5" w14:textId="77777777">
        <w:tc>
          <w:tcPr>
            <w:tcW w:w="1060" w:type="dxa"/>
          </w:tcPr>
          <w:p w14:paraId="52F64BC0" w14:textId="77777777" w:rsidR="006E4A8F" w:rsidRDefault="00000000">
            <w:pPr>
              <w:pStyle w:val="Compact"/>
            </w:pPr>
            <w:r>
              <w:t>2020-09-01</w:t>
            </w:r>
          </w:p>
        </w:tc>
        <w:tc>
          <w:tcPr>
            <w:tcW w:w="1909" w:type="dxa"/>
          </w:tcPr>
          <w:p w14:paraId="4DC4F3A5" w14:textId="77777777" w:rsidR="006E4A8F" w:rsidRDefault="00000000">
            <w:pPr>
              <w:pStyle w:val="Compact"/>
            </w:pPr>
            <w:r>
              <w:t>6.3.2</w:t>
            </w:r>
          </w:p>
        </w:tc>
        <w:tc>
          <w:tcPr>
            <w:tcW w:w="4950" w:type="dxa"/>
          </w:tcPr>
          <w:p w14:paraId="17C3D431" w14:textId="77777777" w:rsidR="006E4A8F" w:rsidRDefault="00000000">
            <w:pPr>
              <w:pStyle w:val="Compact"/>
            </w:pPr>
            <w:r>
              <w:t>Certificates issued SHOULD NOT have a Validity Period greater than 397 days and MUST NOT have a Validity Period greater than 398 days.</w:t>
            </w:r>
          </w:p>
        </w:tc>
      </w:tr>
      <w:tr w:rsidR="006E4A8F" w14:paraId="4B216065" w14:textId="77777777">
        <w:tc>
          <w:tcPr>
            <w:tcW w:w="1060" w:type="dxa"/>
          </w:tcPr>
          <w:p w14:paraId="52249587" w14:textId="77777777" w:rsidR="006E4A8F" w:rsidRDefault="00000000">
            <w:pPr>
              <w:pStyle w:val="Compact"/>
            </w:pPr>
            <w:r>
              <w:t>2020-09-30</w:t>
            </w:r>
          </w:p>
        </w:tc>
        <w:tc>
          <w:tcPr>
            <w:tcW w:w="1909" w:type="dxa"/>
          </w:tcPr>
          <w:p w14:paraId="60892FA9" w14:textId="77777777" w:rsidR="006E4A8F" w:rsidRDefault="00000000">
            <w:pPr>
              <w:pStyle w:val="Compact"/>
            </w:pPr>
            <w:r>
              <w:t>4.9.10</w:t>
            </w:r>
          </w:p>
        </w:tc>
        <w:tc>
          <w:tcPr>
            <w:tcW w:w="4950" w:type="dxa"/>
          </w:tcPr>
          <w:p w14:paraId="09F65B83" w14:textId="77777777" w:rsidR="006E4A8F" w:rsidRDefault="00000000">
            <w:pPr>
              <w:pStyle w:val="Compact"/>
            </w:pPr>
            <w:r>
              <w:t>OCSP responses MUST conform to the validity period requirements specified.</w:t>
            </w:r>
          </w:p>
        </w:tc>
      </w:tr>
      <w:tr w:rsidR="006E4A8F" w14:paraId="43B09E7F" w14:textId="77777777">
        <w:tc>
          <w:tcPr>
            <w:tcW w:w="1060" w:type="dxa"/>
          </w:tcPr>
          <w:p w14:paraId="5A7BD82F" w14:textId="77777777" w:rsidR="006E4A8F" w:rsidRDefault="00000000">
            <w:pPr>
              <w:pStyle w:val="Compact"/>
            </w:pPr>
            <w:r>
              <w:t>2020-09-30</w:t>
            </w:r>
          </w:p>
        </w:tc>
        <w:tc>
          <w:tcPr>
            <w:tcW w:w="1909" w:type="dxa"/>
          </w:tcPr>
          <w:p w14:paraId="5C216694" w14:textId="77777777" w:rsidR="006E4A8F" w:rsidRDefault="00000000">
            <w:pPr>
              <w:pStyle w:val="Compact"/>
            </w:pPr>
            <w:r>
              <w:t>7.1.4.1</w:t>
            </w:r>
          </w:p>
        </w:tc>
        <w:tc>
          <w:tcPr>
            <w:tcW w:w="4950" w:type="dxa"/>
          </w:tcPr>
          <w:p w14:paraId="08691E00" w14:textId="77777777" w:rsidR="006E4A8F" w:rsidRDefault="00000000">
            <w:pPr>
              <w:pStyle w:val="Compact"/>
            </w:pPr>
            <w:r>
              <w:t>Subject and Issuer Names for all possible certification paths MUST be byte-for-byte identical.</w:t>
            </w:r>
          </w:p>
        </w:tc>
      </w:tr>
      <w:tr w:rsidR="006E4A8F" w14:paraId="099A0F07" w14:textId="77777777">
        <w:tc>
          <w:tcPr>
            <w:tcW w:w="1060" w:type="dxa"/>
          </w:tcPr>
          <w:p w14:paraId="69BD4653" w14:textId="77777777" w:rsidR="006E4A8F" w:rsidRDefault="00000000">
            <w:pPr>
              <w:pStyle w:val="Compact"/>
            </w:pPr>
            <w:r>
              <w:lastRenderedPageBreak/>
              <w:t>2020-09-30</w:t>
            </w:r>
          </w:p>
        </w:tc>
        <w:tc>
          <w:tcPr>
            <w:tcW w:w="1909" w:type="dxa"/>
          </w:tcPr>
          <w:p w14:paraId="1D3FD657" w14:textId="77777777" w:rsidR="006E4A8F" w:rsidRDefault="00000000">
            <w:pPr>
              <w:pStyle w:val="Compact"/>
            </w:pPr>
            <w:r>
              <w:t>7.1.6.4</w:t>
            </w:r>
          </w:p>
        </w:tc>
        <w:tc>
          <w:tcPr>
            <w:tcW w:w="4950" w:type="dxa"/>
          </w:tcPr>
          <w:p w14:paraId="350E8892" w14:textId="77777777" w:rsidR="006E4A8F" w:rsidRDefault="00000000">
            <w:pPr>
              <w:pStyle w:val="Compact"/>
            </w:pPr>
            <w:r>
              <w:t>Subscriber Certificates MUST include a CA/Browser Forum Reserved Policy Identifier in the Certificate Policies extension.</w:t>
            </w:r>
          </w:p>
        </w:tc>
      </w:tr>
      <w:tr w:rsidR="006E4A8F" w14:paraId="03545EAF" w14:textId="77777777">
        <w:tc>
          <w:tcPr>
            <w:tcW w:w="1060" w:type="dxa"/>
          </w:tcPr>
          <w:p w14:paraId="763F25AE" w14:textId="77777777" w:rsidR="006E4A8F" w:rsidRDefault="00000000">
            <w:pPr>
              <w:pStyle w:val="Compact"/>
            </w:pPr>
            <w:r>
              <w:t>2020-09-30</w:t>
            </w:r>
          </w:p>
        </w:tc>
        <w:tc>
          <w:tcPr>
            <w:tcW w:w="1909" w:type="dxa"/>
          </w:tcPr>
          <w:p w14:paraId="6F956F81" w14:textId="77777777" w:rsidR="006E4A8F" w:rsidRDefault="00000000">
            <w:pPr>
              <w:pStyle w:val="Compact"/>
            </w:pPr>
            <w:r>
              <w:t>7.2 and 7.3</w:t>
            </w:r>
          </w:p>
        </w:tc>
        <w:tc>
          <w:tcPr>
            <w:tcW w:w="4950" w:type="dxa"/>
          </w:tcPr>
          <w:p w14:paraId="52E3AC43" w14:textId="77777777" w:rsidR="006E4A8F" w:rsidRDefault="00000000">
            <w:pPr>
              <w:pStyle w:val="Compact"/>
            </w:pPr>
            <w:r>
              <w:t>All OCSP and CRL responses for Subordinate CA Certificates MUST include a meaningful reason code.</w:t>
            </w:r>
          </w:p>
        </w:tc>
      </w:tr>
      <w:tr w:rsidR="006E4A8F" w14:paraId="368AFB2C" w14:textId="77777777">
        <w:tc>
          <w:tcPr>
            <w:tcW w:w="1060" w:type="dxa"/>
          </w:tcPr>
          <w:p w14:paraId="56C118F8" w14:textId="77777777" w:rsidR="006E4A8F" w:rsidRDefault="00000000">
            <w:pPr>
              <w:pStyle w:val="Compact"/>
            </w:pPr>
            <w:r>
              <w:t>2021-07-01</w:t>
            </w:r>
          </w:p>
        </w:tc>
        <w:tc>
          <w:tcPr>
            <w:tcW w:w="1909" w:type="dxa"/>
          </w:tcPr>
          <w:p w14:paraId="48E7C12E" w14:textId="77777777" w:rsidR="006E4A8F" w:rsidRDefault="00000000">
            <w:pPr>
              <w:pStyle w:val="Compact"/>
            </w:pPr>
            <w:r>
              <w:t>3.2.2.8</w:t>
            </w:r>
          </w:p>
        </w:tc>
        <w:tc>
          <w:tcPr>
            <w:tcW w:w="4950" w:type="dxa"/>
          </w:tcPr>
          <w:p w14:paraId="7DEADF71" w14:textId="77777777" w:rsidR="006E4A8F" w:rsidRDefault="00000000">
            <w:pPr>
              <w:pStyle w:val="Compact"/>
            </w:pPr>
            <w:r>
              <w:t>CAA checking is no longer optional if the CA is the DNS Operator or an Affiliate.</w:t>
            </w:r>
          </w:p>
        </w:tc>
      </w:tr>
      <w:tr w:rsidR="006E4A8F" w14:paraId="2B38FA15" w14:textId="77777777">
        <w:tc>
          <w:tcPr>
            <w:tcW w:w="1060" w:type="dxa"/>
          </w:tcPr>
          <w:p w14:paraId="0CD28A0C" w14:textId="77777777" w:rsidR="006E4A8F" w:rsidRDefault="00000000">
            <w:pPr>
              <w:pStyle w:val="Compact"/>
            </w:pPr>
            <w:r>
              <w:t>2021-07-01</w:t>
            </w:r>
          </w:p>
        </w:tc>
        <w:tc>
          <w:tcPr>
            <w:tcW w:w="1909" w:type="dxa"/>
          </w:tcPr>
          <w:p w14:paraId="0406B7A5" w14:textId="77777777" w:rsidR="006E4A8F" w:rsidRDefault="00000000">
            <w:pPr>
              <w:pStyle w:val="Compact"/>
            </w:pPr>
            <w:r>
              <w:t>3.2.2.4.18 and 3.2.2.4.19</w:t>
            </w:r>
          </w:p>
        </w:tc>
        <w:tc>
          <w:tcPr>
            <w:tcW w:w="4950" w:type="dxa"/>
          </w:tcPr>
          <w:p w14:paraId="10BFDAC9" w14:textId="77777777" w:rsidR="006E4A8F" w:rsidRDefault="00000000">
            <w:pPr>
              <w:pStyle w:val="Compact"/>
            </w:pPr>
            <w:r>
              <w:t>Redirects MUST be the result of one of the HTTP status code responses defined.</w:t>
            </w:r>
          </w:p>
        </w:tc>
      </w:tr>
      <w:tr w:rsidR="006E4A8F" w14:paraId="78BB2316" w14:textId="77777777">
        <w:tc>
          <w:tcPr>
            <w:tcW w:w="1060" w:type="dxa"/>
          </w:tcPr>
          <w:p w14:paraId="43DEBFC9" w14:textId="77777777" w:rsidR="006E4A8F" w:rsidRDefault="00000000">
            <w:pPr>
              <w:pStyle w:val="Compact"/>
            </w:pPr>
            <w:r>
              <w:t>2021-10-01</w:t>
            </w:r>
          </w:p>
        </w:tc>
        <w:tc>
          <w:tcPr>
            <w:tcW w:w="1909" w:type="dxa"/>
          </w:tcPr>
          <w:p w14:paraId="537058C9" w14:textId="77777777" w:rsidR="006E4A8F" w:rsidRDefault="00000000">
            <w:pPr>
              <w:pStyle w:val="Compact"/>
            </w:pPr>
            <w:r>
              <w:t>7.1.4.2.1</w:t>
            </w:r>
          </w:p>
        </w:tc>
        <w:tc>
          <w:tcPr>
            <w:tcW w:w="4950" w:type="dxa"/>
          </w:tcPr>
          <w:p w14:paraId="180AFDE6" w14:textId="77777777" w:rsidR="006E4A8F" w:rsidRDefault="00000000">
            <w:pPr>
              <w:pStyle w:val="Compact"/>
            </w:pPr>
            <w:r>
              <w:t>Fully-Qualified Domain Names MUST consist solely of P-Labels and Non-Reserved LDH Labels.</w:t>
            </w:r>
          </w:p>
        </w:tc>
      </w:tr>
      <w:tr w:rsidR="006E4A8F" w14:paraId="5DAE6470" w14:textId="77777777">
        <w:tc>
          <w:tcPr>
            <w:tcW w:w="1060" w:type="dxa"/>
          </w:tcPr>
          <w:p w14:paraId="3E3E0E96" w14:textId="77777777" w:rsidR="006E4A8F" w:rsidRDefault="00000000">
            <w:pPr>
              <w:pStyle w:val="Compact"/>
            </w:pPr>
            <w:r>
              <w:t>2021-12-01</w:t>
            </w:r>
          </w:p>
        </w:tc>
        <w:tc>
          <w:tcPr>
            <w:tcW w:w="1909" w:type="dxa"/>
          </w:tcPr>
          <w:p w14:paraId="6DC25340" w14:textId="77777777" w:rsidR="006E4A8F" w:rsidRDefault="00000000">
            <w:pPr>
              <w:pStyle w:val="Compact"/>
            </w:pPr>
            <w:r>
              <w:t>3.2.2.4</w:t>
            </w:r>
          </w:p>
        </w:tc>
        <w:tc>
          <w:tcPr>
            <w:tcW w:w="4950" w:type="dxa"/>
          </w:tcPr>
          <w:p w14:paraId="5300B862" w14:textId="77777777" w:rsidR="006E4A8F" w:rsidRDefault="00000000">
            <w:pPr>
              <w:pStyle w:val="Compact"/>
            </w:pPr>
            <w:r>
              <w:t>CAs MUST NOT use methods 3.2.2.4.6, 3.2.2.4.18, or 3.2.2.4.19 to issue wildcard certificates or with Authorization Domain Names other than the FQDN.</w:t>
            </w:r>
          </w:p>
        </w:tc>
      </w:tr>
      <w:tr w:rsidR="006E4A8F" w14:paraId="4CA7F9B6" w14:textId="77777777">
        <w:tc>
          <w:tcPr>
            <w:tcW w:w="1060" w:type="dxa"/>
          </w:tcPr>
          <w:p w14:paraId="064FF88E" w14:textId="77777777" w:rsidR="006E4A8F" w:rsidRDefault="00000000">
            <w:pPr>
              <w:pStyle w:val="Compact"/>
            </w:pPr>
            <w:r>
              <w:t>2022-06-01</w:t>
            </w:r>
          </w:p>
        </w:tc>
        <w:tc>
          <w:tcPr>
            <w:tcW w:w="1909" w:type="dxa"/>
          </w:tcPr>
          <w:p w14:paraId="44FF0739" w14:textId="77777777" w:rsidR="006E4A8F" w:rsidRDefault="00000000">
            <w:pPr>
              <w:pStyle w:val="Compact"/>
            </w:pPr>
            <w:r>
              <w:t>7.1.3.2.1</w:t>
            </w:r>
          </w:p>
        </w:tc>
        <w:tc>
          <w:tcPr>
            <w:tcW w:w="4950" w:type="dxa"/>
          </w:tcPr>
          <w:p w14:paraId="06C4F2EC" w14:textId="77777777" w:rsidR="006E4A8F" w:rsidRDefault="00000000">
            <w:pPr>
              <w:pStyle w:val="Compact"/>
            </w:pPr>
            <w:r>
              <w:t>CAs MUST NOT sign OCSP responses using the SHA-1 hash algorithm.</w:t>
            </w:r>
          </w:p>
        </w:tc>
      </w:tr>
      <w:tr w:rsidR="006E4A8F" w14:paraId="58BA4C67" w14:textId="77777777">
        <w:tc>
          <w:tcPr>
            <w:tcW w:w="1060" w:type="dxa"/>
          </w:tcPr>
          <w:p w14:paraId="63239AE0" w14:textId="77777777" w:rsidR="006E4A8F" w:rsidRDefault="00000000">
            <w:pPr>
              <w:pStyle w:val="Compact"/>
            </w:pPr>
            <w:r>
              <w:t>2022-09-01</w:t>
            </w:r>
          </w:p>
        </w:tc>
        <w:tc>
          <w:tcPr>
            <w:tcW w:w="1909" w:type="dxa"/>
          </w:tcPr>
          <w:p w14:paraId="67F96275" w14:textId="77777777" w:rsidR="006E4A8F" w:rsidRDefault="00000000">
            <w:pPr>
              <w:pStyle w:val="Compact"/>
            </w:pPr>
            <w:r>
              <w:t>7.1.4.2.2</w:t>
            </w:r>
          </w:p>
        </w:tc>
        <w:tc>
          <w:tcPr>
            <w:tcW w:w="4950" w:type="dxa"/>
          </w:tcPr>
          <w:p w14:paraId="65430F99" w14:textId="77777777" w:rsidR="006E4A8F" w:rsidRDefault="00000000">
            <w:pPr>
              <w:pStyle w:val="Compact"/>
            </w:pPr>
            <w:r>
              <w:t>CAs MUST NOT include the organizationalUnitName field in the Subject</w:t>
            </w:r>
          </w:p>
        </w:tc>
      </w:tr>
      <w:tr w:rsidR="006E4A8F" w14:paraId="582C3D4C" w14:textId="77777777">
        <w:tc>
          <w:tcPr>
            <w:tcW w:w="1060" w:type="dxa"/>
          </w:tcPr>
          <w:p w14:paraId="7E11F3DD" w14:textId="77777777" w:rsidR="006E4A8F" w:rsidRDefault="00000000">
            <w:pPr>
              <w:pStyle w:val="Compact"/>
            </w:pPr>
            <w:r>
              <w:t>2023-01-15</w:t>
            </w:r>
          </w:p>
        </w:tc>
        <w:tc>
          <w:tcPr>
            <w:tcW w:w="1909" w:type="dxa"/>
          </w:tcPr>
          <w:p w14:paraId="11C56D6F" w14:textId="77777777" w:rsidR="006E4A8F" w:rsidRDefault="00000000">
            <w:pPr>
              <w:pStyle w:val="Compact"/>
            </w:pPr>
            <w:r>
              <w:t>7.2.2</w:t>
            </w:r>
          </w:p>
        </w:tc>
        <w:tc>
          <w:tcPr>
            <w:tcW w:w="4950" w:type="dxa"/>
          </w:tcPr>
          <w:p w14:paraId="5E03F072" w14:textId="77777777" w:rsidR="006E4A8F" w:rsidRDefault="00000000">
            <w:pPr>
              <w:pStyle w:val="Compact"/>
            </w:pPr>
            <w:r>
              <w:t>Sharded or partitioned CRLs MUST have a distributionPoint</w:t>
            </w:r>
          </w:p>
        </w:tc>
      </w:tr>
      <w:tr w:rsidR="006E4A8F" w14:paraId="5F7E54CE" w14:textId="77777777">
        <w:tc>
          <w:tcPr>
            <w:tcW w:w="1060" w:type="dxa"/>
          </w:tcPr>
          <w:p w14:paraId="34387E6D" w14:textId="77777777" w:rsidR="006E4A8F" w:rsidRDefault="00000000">
            <w:pPr>
              <w:pStyle w:val="Compact"/>
            </w:pPr>
            <w:r>
              <w:t>2023-07-15</w:t>
            </w:r>
          </w:p>
        </w:tc>
        <w:tc>
          <w:tcPr>
            <w:tcW w:w="1909" w:type="dxa"/>
          </w:tcPr>
          <w:p w14:paraId="7656F210" w14:textId="77777777" w:rsidR="006E4A8F" w:rsidRDefault="00000000">
            <w:pPr>
              <w:pStyle w:val="Compact"/>
            </w:pPr>
            <w:r>
              <w:t>4.9.1.1 and 7.2.2</w:t>
            </w:r>
          </w:p>
        </w:tc>
        <w:tc>
          <w:tcPr>
            <w:tcW w:w="4950" w:type="dxa"/>
          </w:tcPr>
          <w:p w14:paraId="0091412F" w14:textId="77777777" w:rsidR="006E4A8F" w:rsidRDefault="00000000">
            <w:pPr>
              <w:pStyle w:val="Compact"/>
            </w:pPr>
            <w:r>
              <w:t>New CRL entries MUST have a revocation reason code</w:t>
            </w:r>
          </w:p>
        </w:tc>
      </w:tr>
      <w:tr w:rsidR="006E4A8F" w14:paraId="70FC59DF" w14:textId="77777777">
        <w:tc>
          <w:tcPr>
            <w:tcW w:w="1060" w:type="dxa"/>
          </w:tcPr>
          <w:p w14:paraId="0C884D8A" w14:textId="77777777" w:rsidR="006E4A8F" w:rsidRDefault="00000000">
            <w:pPr>
              <w:pStyle w:val="Compact"/>
            </w:pPr>
            <w:r>
              <w:t>2023-09-15</w:t>
            </w:r>
          </w:p>
        </w:tc>
        <w:tc>
          <w:tcPr>
            <w:tcW w:w="1909" w:type="dxa"/>
          </w:tcPr>
          <w:p w14:paraId="641358E2" w14:textId="77777777" w:rsidR="006E4A8F" w:rsidRDefault="00000000">
            <w:pPr>
              <w:pStyle w:val="Compact"/>
            </w:pPr>
            <w:r>
              <w:t>Section 7 (and others)</w:t>
            </w:r>
          </w:p>
        </w:tc>
        <w:tc>
          <w:tcPr>
            <w:tcW w:w="4950" w:type="dxa"/>
          </w:tcPr>
          <w:p w14:paraId="5545C751" w14:textId="77777777" w:rsidR="006E4A8F" w:rsidRDefault="00000000">
            <w:pPr>
              <w:pStyle w:val="Compact"/>
            </w:pPr>
            <w:r>
              <w:t>CAs MUST use the updated Certificate Profiles passed in Version 2.0.0</w:t>
            </w:r>
          </w:p>
        </w:tc>
      </w:tr>
      <w:tr w:rsidR="006E4A8F" w14:paraId="6DCAC7D1" w14:textId="77777777">
        <w:tc>
          <w:tcPr>
            <w:tcW w:w="1060" w:type="dxa"/>
          </w:tcPr>
          <w:p w14:paraId="1C10ABFC" w14:textId="77777777" w:rsidR="006E4A8F" w:rsidRDefault="00000000">
            <w:pPr>
              <w:pStyle w:val="Compact"/>
            </w:pPr>
            <w:r>
              <w:t>2024-03-15</w:t>
            </w:r>
          </w:p>
        </w:tc>
        <w:tc>
          <w:tcPr>
            <w:tcW w:w="1909" w:type="dxa"/>
          </w:tcPr>
          <w:p w14:paraId="46A2B2A5" w14:textId="77777777" w:rsidR="006E4A8F" w:rsidRDefault="00000000">
            <w:pPr>
              <w:pStyle w:val="Compact"/>
            </w:pPr>
            <w:r>
              <w:t>4.9.7</w:t>
            </w:r>
          </w:p>
        </w:tc>
        <w:tc>
          <w:tcPr>
            <w:tcW w:w="4950" w:type="dxa"/>
          </w:tcPr>
          <w:p w14:paraId="6AAC4472" w14:textId="77777777" w:rsidR="006E4A8F" w:rsidRDefault="00000000">
            <w:pPr>
              <w:pStyle w:val="Compact"/>
            </w:pPr>
            <w:r>
              <w:t>CAs MUST generate and publish CRLs.</w:t>
            </w:r>
          </w:p>
        </w:tc>
      </w:tr>
      <w:tr w:rsidR="006E4A8F" w14:paraId="6A3A1DC3" w14:textId="77777777">
        <w:tc>
          <w:tcPr>
            <w:tcW w:w="1060" w:type="dxa"/>
          </w:tcPr>
          <w:p w14:paraId="1760872D" w14:textId="77777777" w:rsidR="006E4A8F" w:rsidRDefault="00000000">
            <w:pPr>
              <w:pStyle w:val="Compact"/>
            </w:pPr>
            <w:r>
              <w:t>2024-09-15</w:t>
            </w:r>
          </w:p>
        </w:tc>
        <w:tc>
          <w:tcPr>
            <w:tcW w:w="1909" w:type="dxa"/>
          </w:tcPr>
          <w:p w14:paraId="6D2E92B3" w14:textId="77777777" w:rsidR="006E4A8F" w:rsidRDefault="00000000">
            <w:pPr>
              <w:pStyle w:val="Compact"/>
            </w:pPr>
            <w:r>
              <w:t>4.3.1.2</w:t>
            </w:r>
          </w:p>
        </w:tc>
        <w:tc>
          <w:tcPr>
            <w:tcW w:w="4950" w:type="dxa"/>
          </w:tcPr>
          <w:p w14:paraId="2EBED690" w14:textId="77777777" w:rsidR="006E4A8F" w:rsidRDefault="00000000">
            <w:pPr>
              <w:pStyle w:val="Compact"/>
            </w:pPr>
            <w:r>
              <w:t>The CA SHOULD implement a Linting process to test the technical conformity of the to-be-issued Certificate with these Requirements.</w:t>
            </w:r>
          </w:p>
        </w:tc>
      </w:tr>
      <w:tr w:rsidR="006E4A8F" w14:paraId="095484B2" w14:textId="77777777">
        <w:tc>
          <w:tcPr>
            <w:tcW w:w="1060" w:type="dxa"/>
          </w:tcPr>
          <w:p w14:paraId="5294BEAB" w14:textId="77777777" w:rsidR="006E4A8F" w:rsidRDefault="00000000">
            <w:pPr>
              <w:pStyle w:val="Compact"/>
            </w:pPr>
            <w:r>
              <w:t>2025-01-15</w:t>
            </w:r>
          </w:p>
        </w:tc>
        <w:tc>
          <w:tcPr>
            <w:tcW w:w="1909" w:type="dxa"/>
          </w:tcPr>
          <w:p w14:paraId="2F63977D" w14:textId="77777777" w:rsidR="006E4A8F" w:rsidRDefault="00000000">
            <w:pPr>
              <w:pStyle w:val="Compact"/>
            </w:pPr>
            <w:r>
              <w:t>4.9.9</w:t>
            </w:r>
          </w:p>
        </w:tc>
        <w:tc>
          <w:tcPr>
            <w:tcW w:w="4950" w:type="dxa"/>
          </w:tcPr>
          <w:p w14:paraId="1AB7696F" w14:textId="77777777" w:rsidR="006E4A8F" w:rsidRDefault="00000000">
            <w:pPr>
              <w:pStyle w:val="Compact"/>
            </w:pPr>
            <w:r>
              <w:t>Subscriber Certificate OCSP responses MUST be available 15 minutes after issuance.</w:t>
            </w:r>
          </w:p>
        </w:tc>
      </w:tr>
      <w:tr w:rsidR="006E4A8F" w14:paraId="1EC417C5" w14:textId="77777777">
        <w:tc>
          <w:tcPr>
            <w:tcW w:w="1060" w:type="dxa"/>
          </w:tcPr>
          <w:p w14:paraId="0A734B14" w14:textId="77777777" w:rsidR="006E4A8F" w:rsidRDefault="00000000">
            <w:pPr>
              <w:pStyle w:val="Compact"/>
            </w:pPr>
            <w:r>
              <w:t>2025-01-15</w:t>
            </w:r>
          </w:p>
        </w:tc>
        <w:tc>
          <w:tcPr>
            <w:tcW w:w="1909" w:type="dxa"/>
          </w:tcPr>
          <w:p w14:paraId="0413EA67" w14:textId="77777777" w:rsidR="006E4A8F" w:rsidRDefault="00000000">
            <w:pPr>
              <w:pStyle w:val="Compact"/>
            </w:pPr>
            <w:r>
              <w:t>3.2.2.4</w:t>
            </w:r>
          </w:p>
        </w:tc>
        <w:tc>
          <w:tcPr>
            <w:tcW w:w="4950" w:type="dxa"/>
          </w:tcPr>
          <w:p w14:paraId="0B14245F" w14:textId="77777777" w:rsidR="006E4A8F" w:rsidRDefault="00000000">
            <w:pPr>
              <w:pStyle w:val="Compact"/>
            </w:pPr>
            <w:r>
              <w:t>CAs MUST NOT rely on HTTPS websites to identify Domain Contact information. CAs MUST rely on IANA resources for identifying Domain Contact information.</w:t>
            </w:r>
          </w:p>
        </w:tc>
      </w:tr>
      <w:tr w:rsidR="006E4A8F" w14:paraId="27F474AA" w14:textId="77777777">
        <w:tc>
          <w:tcPr>
            <w:tcW w:w="1060" w:type="dxa"/>
          </w:tcPr>
          <w:p w14:paraId="63D0B070" w14:textId="77777777" w:rsidR="006E4A8F" w:rsidRDefault="00000000">
            <w:pPr>
              <w:pStyle w:val="Compact"/>
            </w:pPr>
            <w:r>
              <w:t>2025-03-15</w:t>
            </w:r>
          </w:p>
        </w:tc>
        <w:tc>
          <w:tcPr>
            <w:tcW w:w="1909" w:type="dxa"/>
          </w:tcPr>
          <w:p w14:paraId="580DAAA7" w14:textId="77777777" w:rsidR="006E4A8F" w:rsidRDefault="00000000">
            <w:pPr>
              <w:pStyle w:val="Compact"/>
            </w:pPr>
            <w:r>
              <w:t>4.3.1.2</w:t>
            </w:r>
          </w:p>
        </w:tc>
        <w:tc>
          <w:tcPr>
            <w:tcW w:w="4950" w:type="dxa"/>
          </w:tcPr>
          <w:p w14:paraId="1F58AD13" w14:textId="77777777" w:rsidR="006E4A8F" w:rsidRDefault="00000000">
            <w:pPr>
              <w:pStyle w:val="Compact"/>
            </w:pPr>
            <w:r>
              <w:t>The CA SHALL implement a Linting process to test the technical conformity of the to-be-issued Certificate with these Requirements.</w:t>
            </w:r>
          </w:p>
        </w:tc>
      </w:tr>
      <w:tr w:rsidR="006E4A8F" w14:paraId="5070B92A" w14:textId="77777777">
        <w:tc>
          <w:tcPr>
            <w:tcW w:w="1060" w:type="dxa"/>
          </w:tcPr>
          <w:p w14:paraId="682C7187" w14:textId="77777777" w:rsidR="006E4A8F" w:rsidRDefault="00000000">
            <w:pPr>
              <w:pStyle w:val="Compact"/>
            </w:pPr>
            <w:r>
              <w:t>2025-03-15</w:t>
            </w:r>
          </w:p>
        </w:tc>
        <w:tc>
          <w:tcPr>
            <w:tcW w:w="1909" w:type="dxa"/>
          </w:tcPr>
          <w:p w14:paraId="0C0C24BC" w14:textId="77777777" w:rsidR="006E4A8F" w:rsidRDefault="00000000">
            <w:pPr>
              <w:pStyle w:val="Compact"/>
            </w:pPr>
            <w:r>
              <w:t>8.7</w:t>
            </w:r>
          </w:p>
        </w:tc>
        <w:tc>
          <w:tcPr>
            <w:tcW w:w="4950" w:type="dxa"/>
          </w:tcPr>
          <w:p w14:paraId="48E9E7DC" w14:textId="77777777" w:rsidR="006E4A8F" w:rsidRDefault="00000000">
            <w:pPr>
              <w:pStyle w:val="Compact"/>
            </w:pPr>
            <w:r>
              <w:t>The CA SHOULD use a Linting process to test the technical accuracy of already issued Certificates against the sample set chosen for Self-Audits.</w:t>
            </w:r>
          </w:p>
        </w:tc>
      </w:tr>
      <w:tr w:rsidR="006E4A8F" w14:paraId="2C087D30" w14:textId="77777777">
        <w:tc>
          <w:tcPr>
            <w:tcW w:w="1060" w:type="dxa"/>
          </w:tcPr>
          <w:p w14:paraId="0F7C5CB9" w14:textId="77777777" w:rsidR="006E4A8F" w:rsidRDefault="00000000">
            <w:pPr>
              <w:pStyle w:val="Compact"/>
            </w:pPr>
            <w:r>
              <w:lastRenderedPageBreak/>
              <w:t>2025-03-15</w:t>
            </w:r>
          </w:p>
        </w:tc>
        <w:tc>
          <w:tcPr>
            <w:tcW w:w="1909" w:type="dxa"/>
          </w:tcPr>
          <w:p w14:paraId="30FDDE3B" w14:textId="77777777" w:rsidR="006E4A8F" w:rsidRDefault="00000000">
            <w:pPr>
              <w:pStyle w:val="Compact"/>
            </w:pPr>
            <w:r>
              <w:t>3.2.2.9</w:t>
            </w:r>
          </w:p>
        </w:tc>
        <w:tc>
          <w:tcPr>
            <w:tcW w:w="4950" w:type="dxa"/>
          </w:tcPr>
          <w:p w14:paraId="164339AE" w14:textId="77777777" w:rsidR="006E4A8F" w:rsidRDefault="00000000">
            <w:pPr>
              <w:pStyle w:val="Compact"/>
            </w:pPr>
            <w:r>
              <w:t>CAs MUST corroborate the results of domain validation and CAA checks from multiple Network Perspectives where specified.</w:t>
            </w:r>
          </w:p>
        </w:tc>
      </w:tr>
      <w:tr w:rsidR="006E4A8F" w14:paraId="4F95ECC4" w14:textId="77777777">
        <w:tc>
          <w:tcPr>
            <w:tcW w:w="1060" w:type="dxa"/>
          </w:tcPr>
          <w:p w14:paraId="5CB75E05" w14:textId="77777777" w:rsidR="006E4A8F" w:rsidRDefault="00000000">
            <w:pPr>
              <w:pStyle w:val="Compact"/>
            </w:pPr>
            <w:r>
              <w:t>2025-07-15</w:t>
            </w:r>
          </w:p>
        </w:tc>
        <w:tc>
          <w:tcPr>
            <w:tcW w:w="1909" w:type="dxa"/>
          </w:tcPr>
          <w:p w14:paraId="019EDFE1" w14:textId="77777777" w:rsidR="006E4A8F" w:rsidRDefault="00000000">
            <w:pPr>
              <w:pStyle w:val="Compact"/>
            </w:pPr>
            <w:r>
              <w:t>3.2.2.4</w:t>
            </w:r>
          </w:p>
        </w:tc>
        <w:tc>
          <w:tcPr>
            <w:tcW w:w="4950" w:type="dxa"/>
          </w:tcPr>
          <w:p w14:paraId="46FF6A18" w14:textId="77777777" w:rsidR="006E4A8F" w:rsidRDefault="00000000">
            <w:pPr>
              <w:pStyle w:val="Compact"/>
            </w:pPr>
            <w:r>
              <w:t>CAs MUST NOT rely on Methods 3.2.2.4.2 and 3.2.2.4.15 to issue Subscriber Certificates.</w:t>
            </w:r>
          </w:p>
        </w:tc>
      </w:tr>
      <w:tr w:rsidR="006E4A8F" w14:paraId="77CAF12A" w14:textId="77777777">
        <w:tc>
          <w:tcPr>
            <w:tcW w:w="1060" w:type="dxa"/>
          </w:tcPr>
          <w:p w14:paraId="45A8FC89" w14:textId="77777777" w:rsidR="006E4A8F" w:rsidRDefault="00000000">
            <w:pPr>
              <w:pStyle w:val="Compact"/>
            </w:pPr>
            <w:r>
              <w:t>2026-03-15</w:t>
            </w:r>
          </w:p>
        </w:tc>
        <w:tc>
          <w:tcPr>
            <w:tcW w:w="1909" w:type="dxa"/>
          </w:tcPr>
          <w:p w14:paraId="7EECEBBB" w14:textId="77777777" w:rsidR="006E4A8F" w:rsidRDefault="00000000">
            <w:pPr>
              <w:pStyle w:val="Compact"/>
            </w:pPr>
            <w:r>
              <w:t>4.2.1</w:t>
            </w:r>
          </w:p>
        </w:tc>
        <w:tc>
          <w:tcPr>
            <w:tcW w:w="4950" w:type="dxa"/>
          </w:tcPr>
          <w:p w14:paraId="621C6E93" w14:textId="77777777" w:rsidR="006E4A8F" w:rsidRDefault="00000000">
            <w:pPr>
              <w:pStyle w:val="Compact"/>
            </w:pPr>
            <w:r>
              <w:t>Subject Identity Information validation maximum data reuse period is 398 days.</w:t>
            </w:r>
          </w:p>
        </w:tc>
      </w:tr>
      <w:tr w:rsidR="006E4A8F" w14:paraId="55AB1023" w14:textId="77777777">
        <w:tc>
          <w:tcPr>
            <w:tcW w:w="1060" w:type="dxa"/>
          </w:tcPr>
          <w:p w14:paraId="3F92CA73" w14:textId="77777777" w:rsidR="006E4A8F" w:rsidRDefault="00000000">
            <w:pPr>
              <w:pStyle w:val="Compact"/>
            </w:pPr>
            <w:r>
              <w:t>2026-03-15</w:t>
            </w:r>
          </w:p>
        </w:tc>
        <w:tc>
          <w:tcPr>
            <w:tcW w:w="1909" w:type="dxa"/>
          </w:tcPr>
          <w:p w14:paraId="7D6D70B8" w14:textId="77777777" w:rsidR="006E4A8F" w:rsidRDefault="00000000">
            <w:pPr>
              <w:pStyle w:val="Compact"/>
            </w:pPr>
            <w:r>
              <w:t>4.2.1</w:t>
            </w:r>
          </w:p>
        </w:tc>
        <w:tc>
          <w:tcPr>
            <w:tcW w:w="4950" w:type="dxa"/>
          </w:tcPr>
          <w:p w14:paraId="6A8A45F7" w14:textId="77777777" w:rsidR="006E4A8F" w:rsidRDefault="00000000">
            <w:pPr>
              <w:pStyle w:val="Compact"/>
            </w:pPr>
            <w:r>
              <w:t>Domain Name and IP Address validation maximum data reuse period is 200 days.</w:t>
            </w:r>
          </w:p>
        </w:tc>
      </w:tr>
      <w:tr w:rsidR="006E4A8F" w14:paraId="3B96B734" w14:textId="77777777">
        <w:tc>
          <w:tcPr>
            <w:tcW w:w="1060" w:type="dxa"/>
          </w:tcPr>
          <w:p w14:paraId="1E96EEC6" w14:textId="77777777" w:rsidR="006E4A8F" w:rsidRDefault="00000000">
            <w:pPr>
              <w:pStyle w:val="Compact"/>
            </w:pPr>
            <w:r>
              <w:t>2026-03-15</w:t>
            </w:r>
          </w:p>
        </w:tc>
        <w:tc>
          <w:tcPr>
            <w:tcW w:w="1909" w:type="dxa"/>
          </w:tcPr>
          <w:p w14:paraId="1F52F687" w14:textId="77777777" w:rsidR="006E4A8F" w:rsidRDefault="00000000">
            <w:pPr>
              <w:pStyle w:val="Compact"/>
            </w:pPr>
            <w:r>
              <w:t>6.3.2</w:t>
            </w:r>
          </w:p>
        </w:tc>
        <w:tc>
          <w:tcPr>
            <w:tcW w:w="4950" w:type="dxa"/>
          </w:tcPr>
          <w:p w14:paraId="4CC84F4A" w14:textId="77777777" w:rsidR="006E4A8F" w:rsidRDefault="00000000">
            <w:pPr>
              <w:pStyle w:val="Compact"/>
            </w:pPr>
            <w:r>
              <w:t>Maximum validity period of Subscriber Certificates is 200 days.</w:t>
            </w:r>
          </w:p>
        </w:tc>
      </w:tr>
      <w:tr w:rsidR="006E4A8F" w14:paraId="492A23AC" w14:textId="77777777">
        <w:tc>
          <w:tcPr>
            <w:tcW w:w="1060" w:type="dxa"/>
          </w:tcPr>
          <w:p w14:paraId="1FFF2042" w14:textId="77777777" w:rsidR="006E4A8F" w:rsidRDefault="00000000">
            <w:pPr>
              <w:pStyle w:val="Compact"/>
            </w:pPr>
            <w:r>
              <w:t>2026-03-15</w:t>
            </w:r>
          </w:p>
        </w:tc>
        <w:tc>
          <w:tcPr>
            <w:tcW w:w="1909" w:type="dxa"/>
          </w:tcPr>
          <w:p w14:paraId="198539B4" w14:textId="77777777" w:rsidR="006E4A8F" w:rsidRDefault="00000000">
            <w:pPr>
              <w:pStyle w:val="Compact"/>
            </w:pPr>
            <w:r>
              <w:t>3.2.2.4</w:t>
            </w:r>
          </w:p>
        </w:tc>
        <w:tc>
          <w:tcPr>
            <w:tcW w:w="4950" w:type="dxa"/>
          </w:tcPr>
          <w:p w14:paraId="27036AEF" w14:textId="77777777" w:rsidR="006E4A8F" w:rsidRDefault="00000000">
            <w:pPr>
              <w:pStyle w:val="Compact"/>
            </w:pPr>
            <w:r>
              <w:t>DNSSEC validation back to the IANA DNSSEC root trust anchor MUST be performed on all DNS queries associated with the validation of domain authorization or control by the Primary Network Perspective.</w:t>
            </w:r>
          </w:p>
        </w:tc>
      </w:tr>
      <w:tr w:rsidR="006E4A8F" w14:paraId="12991715" w14:textId="77777777">
        <w:tc>
          <w:tcPr>
            <w:tcW w:w="1060" w:type="dxa"/>
          </w:tcPr>
          <w:p w14:paraId="70A756F2" w14:textId="77777777" w:rsidR="006E4A8F" w:rsidRDefault="00000000">
            <w:pPr>
              <w:pStyle w:val="Compact"/>
            </w:pPr>
            <w:r>
              <w:t>2026-03-15</w:t>
            </w:r>
          </w:p>
        </w:tc>
        <w:tc>
          <w:tcPr>
            <w:tcW w:w="1909" w:type="dxa"/>
          </w:tcPr>
          <w:p w14:paraId="5EBF7D78" w14:textId="77777777" w:rsidR="006E4A8F" w:rsidRDefault="00000000">
            <w:pPr>
              <w:pStyle w:val="Compact"/>
            </w:pPr>
            <w:r>
              <w:t>3.2.2.4</w:t>
            </w:r>
          </w:p>
        </w:tc>
        <w:tc>
          <w:tcPr>
            <w:tcW w:w="4950" w:type="dxa"/>
          </w:tcPr>
          <w:p w14:paraId="733D52A9" w14:textId="77777777" w:rsidR="006E4A8F" w:rsidRDefault="00000000">
            <w:pPr>
              <w:pStyle w:val="Compact"/>
            </w:pPr>
            <w:r>
              <w:t>CAs MUST NOT use local policy to disable DNSSEC validation on any DNS query associated with the validation of domain authorization or control.</w:t>
            </w:r>
          </w:p>
        </w:tc>
      </w:tr>
      <w:tr w:rsidR="006E4A8F" w14:paraId="0134D682" w14:textId="77777777">
        <w:tc>
          <w:tcPr>
            <w:tcW w:w="1060" w:type="dxa"/>
          </w:tcPr>
          <w:p w14:paraId="16173382" w14:textId="77777777" w:rsidR="006E4A8F" w:rsidRDefault="00000000">
            <w:pPr>
              <w:pStyle w:val="Compact"/>
            </w:pPr>
            <w:r>
              <w:t>2026-03-15</w:t>
            </w:r>
          </w:p>
        </w:tc>
        <w:tc>
          <w:tcPr>
            <w:tcW w:w="1909" w:type="dxa"/>
          </w:tcPr>
          <w:p w14:paraId="131FC285" w14:textId="77777777" w:rsidR="006E4A8F" w:rsidRDefault="00000000">
            <w:pPr>
              <w:pStyle w:val="Compact"/>
            </w:pPr>
            <w:r>
              <w:t>3.2.2.8.1</w:t>
            </w:r>
          </w:p>
        </w:tc>
        <w:tc>
          <w:tcPr>
            <w:tcW w:w="4950" w:type="dxa"/>
          </w:tcPr>
          <w:p w14:paraId="447615F3" w14:textId="77777777" w:rsidR="006E4A8F" w:rsidRDefault="00000000">
            <w:pPr>
              <w:pStyle w:val="Compact"/>
            </w:pPr>
            <w:r>
              <w:t>DNSSEC validation back to the IANA DNSSEC root trust anchor MUST be performed on all DNS queries associated with CAA record lookups performed by the Primary Network Perspective.</w:t>
            </w:r>
          </w:p>
        </w:tc>
      </w:tr>
      <w:tr w:rsidR="006E4A8F" w14:paraId="5CA62D73" w14:textId="77777777">
        <w:tc>
          <w:tcPr>
            <w:tcW w:w="1060" w:type="dxa"/>
          </w:tcPr>
          <w:p w14:paraId="6315FAC9" w14:textId="77777777" w:rsidR="006E4A8F" w:rsidRDefault="00000000">
            <w:pPr>
              <w:pStyle w:val="Compact"/>
            </w:pPr>
            <w:r>
              <w:t>2026-03-15</w:t>
            </w:r>
          </w:p>
        </w:tc>
        <w:tc>
          <w:tcPr>
            <w:tcW w:w="1909" w:type="dxa"/>
          </w:tcPr>
          <w:p w14:paraId="5D42EEC0" w14:textId="77777777" w:rsidR="006E4A8F" w:rsidRDefault="00000000">
            <w:pPr>
              <w:pStyle w:val="Compact"/>
            </w:pPr>
            <w:r>
              <w:t>3.2.2.8.1</w:t>
            </w:r>
          </w:p>
        </w:tc>
        <w:tc>
          <w:tcPr>
            <w:tcW w:w="4950" w:type="dxa"/>
          </w:tcPr>
          <w:p w14:paraId="6BCE191C" w14:textId="77777777" w:rsidR="006E4A8F" w:rsidRDefault="00000000">
            <w:pPr>
              <w:pStyle w:val="Compact"/>
            </w:pPr>
            <w:r>
              <w:t>CAs MUST NOT use local policy to disable DNSSEC validation on any DNS query associated CAA record lookups.</w:t>
            </w:r>
          </w:p>
        </w:tc>
      </w:tr>
      <w:tr w:rsidR="006E4A8F" w14:paraId="54B56EAD" w14:textId="77777777">
        <w:tc>
          <w:tcPr>
            <w:tcW w:w="1060" w:type="dxa"/>
          </w:tcPr>
          <w:p w14:paraId="6E2A6C5E" w14:textId="77777777" w:rsidR="006E4A8F" w:rsidRDefault="00000000">
            <w:pPr>
              <w:pStyle w:val="Compact"/>
            </w:pPr>
            <w:r>
              <w:t>2026-03-15</w:t>
            </w:r>
          </w:p>
        </w:tc>
        <w:tc>
          <w:tcPr>
            <w:tcW w:w="1909" w:type="dxa"/>
          </w:tcPr>
          <w:p w14:paraId="6C8C38F3" w14:textId="77777777" w:rsidR="006E4A8F" w:rsidRDefault="00000000">
            <w:pPr>
              <w:pStyle w:val="Compact"/>
            </w:pPr>
            <w:r>
              <w:t>3.2.2.8.1</w:t>
            </w:r>
          </w:p>
        </w:tc>
        <w:tc>
          <w:tcPr>
            <w:tcW w:w="4950" w:type="dxa"/>
          </w:tcPr>
          <w:p w14:paraId="5A71A435" w14:textId="77777777" w:rsidR="006E4A8F" w:rsidRDefault="00000000">
            <w:pPr>
              <w:pStyle w:val="Compact"/>
            </w:pPr>
            <w:r>
              <w:t>DNSSEC-validation errors observed by the Primary Network Perspective (e.g., SERVFAIL) MUST NOT be treated as permission to issue.</w:t>
            </w:r>
          </w:p>
        </w:tc>
      </w:tr>
      <w:tr w:rsidR="006E4A8F" w14:paraId="5358960B" w14:textId="77777777">
        <w:tc>
          <w:tcPr>
            <w:tcW w:w="1060" w:type="dxa"/>
          </w:tcPr>
          <w:p w14:paraId="4F63D27D" w14:textId="77777777" w:rsidR="006E4A8F" w:rsidRDefault="00000000">
            <w:pPr>
              <w:pStyle w:val="Compact"/>
            </w:pPr>
            <w:r>
              <w:t>2027-03-15</w:t>
            </w:r>
          </w:p>
        </w:tc>
        <w:tc>
          <w:tcPr>
            <w:tcW w:w="1909" w:type="dxa"/>
          </w:tcPr>
          <w:p w14:paraId="438EF7FA" w14:textId="77777777" w:rsidR="006E4A8F" w:rsidRDefault="00000000">
            <w:pPr>
              <w:pStyle w:val="Compact"/>
            </w:pPr>
            <w:r>
              <w:t>4.2.1</w:t>
            </w:r>
          </w:p>
        </w:tc>
        <w:tc>
          <w:tcPr>
            <w:tcW w:w="4950" w:type="dxa"/>
          </w:tcPr>
          <w:p w14:paraId="5ECC013E" w14:textId="77777777" w:rsidR="006E4A8F" w:rsidRDefault="00000000">
            <w:pPr>
              <w:pStyle w:val="Compact"/>
            </w:pPr>
            <w:r>
              <w:t>Domain Name and IP Address validation maximum data reuse period is 100 days.</w:t>
            </w:r>
          </w:p>
        </w:tc>
      </w:tr>
      <w:tr w:rsidR="006E4A8F" w14:paraId="7F2A8876" w14:textId="77777777">
        <w:tc>
          <w:tcPr>
            <w:tcW w:w="1060" w:type="dxa"/>
          </w:tcPr>
          <w:p w14:paraId="0880FAC4" w14:textId="77777777" w:rsidR="006E4A8F" w:rsidRDefault="00000000">
            <w:pPr>
              <w:pStyle w:val="Compact"/>
            </w:pPr>
            <w:r>
              <w:t>2027-03-15</w:t>
            </w:r>
          </w:p>
        </w:tc>
        <w:tc>
          <w:tcPr>
            <w:tcW w:w="1909" w:type="dxa"/>
          </w:tcPr>
          <w:p w14:paraId="5720F1B7" w14:textId="77777777" w:rsidR="006E4A8F" w:rsidRDefault="00000000">
            <w:pPr>
              <w:pStyle w:val="Compact"/>
            </w:pPr>
            <w:r>
              <w:t>6.3.2</w:t>
            </w:r>
          </w:p>
        </w:tc>
        <w:tc>
          <w:tcPr>
            <w:tcW w:w="4950" w:type="dxa"/>
          </w:tcPr>
          <w:p w14:paraId="25E5E262" w14:textId="77777777" w:rsidR="006E4A8F" w:rsidRDefault="00000000">
            <w:pPr>
              <w:pStyle w:val="Compact"/>
            </w:pPr>
            <w:r>
              <w:t>Maximum validity period of Subscriber Certificates is 100 days.</w:t>
            </w:r>
          </w:p>
        </w:tc>
      </w:tr>
      <w:tr w:rsidR="006E4A8F" w14:paraId="62E42BE5" w14:textId="77777777">
        <w:tc>
          <w:tcPr>
            <w:tcW w:w="1060" w:type="dxa"/>
          </w:tcPr>
          <w:p w14:paraId="1DC22648" w14:textId="77777777" w:rsidR="006E4A8F" w:rsidRDefault="00000000">
            <w:pPr>
              <w:pStyle w:val="Compact"/>
            </w:pPr>
            <w:r>
              <w:t>2029-03-15</w:t>
            </w:r>
          </w:p>
        </w:tc>
        <w:tc>
          <w:tcPr>
            <w:tcW w:w="1909" w:type="dxa"/>
          </w:tcPr>
          <w:p w14:paraId="3C43651C" w14:textId="77777777" w:rsidR="006E4A8F" w:rsidRDefault="00000000">
            <w:pPr>
              <w:pStyle w:val="Compact"/>
            </w:pPr>
            <w:r>
              <w:t>4.2.1</w:t>
            </w:r>
          </w:p>
        </w:tc>
        <w:tc>
          <w:tcPr>
            <w:tcW w:w="4950" w:type="dxa"/>
          </w:tcPr>
          <w:p w14:paraId="008AAB8F" w14:textId="77777777" w:rsidR="006E4A8F" w:rsidRDefault="00000000">
            <w:pPr>
              <w:pStyle w:val="Compact"/>
            </w:pPr>
            <w:r>
              <w:t>Domain Name and IP Address validation maximum data reuse period is 10 days.</w:t>
            </w:r>
          </w:p>
        </w:tc>
      </w:tr>
      <w:tr w:rsidR="006E4A8F" w14:paraId="7EA788D9" w14:textId="77777777">
        <w:tc>
          <w:tcPr>
            <w:tcW w:w="1060" w:type="dxa"/>
          </w:tcPr>
          <w:p w14:paraId="6674CAB4" w14:textId="77777777" w:rsidR="006E4A8F" w:rsidRDefault="00000000">
            <w:pPr>
              <w:pStyle w:val="Compact"/>
            </w:pPr>
            <w:r>
              <w:t>2029-03-15</w:t>
            </w:r>
          </w:p>
        </w:tc>
        <w:tc>
          <w:tcPr>
            <w:tcW w:w="1909" w:type="dxa"/>
          </w:tcPr>
          <w:p w14:paraId="299150E1" w14:textId="77777777" w:rsidR="006E4A8F" w:rsidRDefault="00000000">
            <w:pPr>
              <w:pStyle w:val="Compact"/>
            </w:pPr>
            <w:r>
              <w:t>6.3.2</w:t>
            </w:r>
          </w:p>
        </w:tc>
        <w:tc>
          <w:tcPr>
            <w:tcW w:w="4950" w:type="dxa"/>
          </w:tcPr>
          <w:p w14:paraId="46D89A62" w14:textId="77777777" w:rsidR="006E4A8F" w:rsidRDefault="00000000">
            <w:pPr>
              <w:pStyle w:val="Compact"/>
            </w:pPr>
            <w:r>
              <w:t>Maximum validity period of Subscriber Certificates is 47 days.</w:t>
            </w:r>
          </w:p>
        </w:tc>
      </w:tr>
    </w:tbl>
    <w:p w14:paraId="7C39F892" w14:textId="77777777" w:rsidR="006E4A8F" w:rsidRDefault="00000000">
      <w:pPr>
        <w:pStyle w:val="Heading2"/>
      </w:pPr>
      <w:bookmarkStart w:id="15" w:name="_Toc204242351"/>
      <w:bookmarkStart w:id="16" w:name="_Toc203993676"/>
      <w:bookmarkStart w:id="17" w:name="Xf489f6c3ec9b30bde8559ba36a70f06adc275f8"/>
      <w:bookmarkEnd w:id="8"/>
      <w:bookmarkEnd w:id="14"/>
      <w:r>
        <w:t>1.3 PKI Participants</w:t>
      </w:r>
      <w:bookmarkEnd w:id="15"/>
      <w:bookmarkEnd w:id="16"/>
    </w:p>
    <w:p w14:paraId="5701F019" w14:textId="77777777" w:rsidR="006E4A8F" w:rsidRDefault="00000000">
      <w:pPr>
        <w:pStyle w:val="FirstParagraph"/>
      </w:pPr>
      <w:r>
        <w:t>The CA/Browser Forum is a voluntary organization of Certification Authorities and suppliers of Internet browser and other relying-party software applications.</w:t>
      </w:r>
    </w:p>
    <w:p w14:paraId="0064E10D" w14:textId="77777777" w:rsidR="006E4A8F" w:rsidRDefault="00000000">
      <w:pPr>
        <w:pStyle w:val="Heading3"/>
      </w:pPr>
      <w:bookmarkStart w:id="18" w:name="_Toc204242352"/>
      <w:bookmarkStart w:id="19" w:name="_Toc203993677"/>
      <w:bookmarkStart w:id="20" w:name="X4724c562cd659a9ca6e8cb814314f5d5ef9d5d1"/>
      <w:r>
        <w:lastRenderedPageBreak/>
        <w:t>1.3.1 Certification Authorities</w:t>
      </w:r>
      <w:bookmarkEnd w:id="18"/>
      <w:bookmarkEnd w:id="19"/>
    </w:p>
    <w:p w14:paraId="391A6DC4" w14:textId="77777777" w:rsidR="006E4A8F" w:rsidRDefault="00000000">
      <w:pPr>
        <w:pStyle w:val="FirstParagraph"/>
      </w:pPr>
      <w:r>
        <w:t xml:space="preserve">Certification Authority (CA) is defined in </w:t>
      </w:r>
      <w:hyperlink w:anchor="Xa3b2216977459d9b4130b00aa89c7853bac595b">
        <w:r w:rsidR="006E4A8F">
          <w:rPr>
            <w:rStyle w:val="Hyperlink"/>
          </w:rPr>
          <w:t>Section 1.6</w:t>
        </w:r>
      </w:hyperlink>
      <w:r>
        <w:t xml:space="preserve">. Current CA Members of the CA/Browser Forum are listed here: </w:t>
      </w:r>
      <w:hyperlink r:id="rId7">
        <w:r w:rsidR="006E4A8F">
          <w:rPr>
            <w:rStyle w:val="Hyperlink"/>
          </w:rPr>
          <w:t>https://cabforum.org/members</w:t>
        </w:r>
      </w:hyperlink>
      <w:r>
        <w:t>.</w:t>
      </w:r>
    </w:p>
    <w:p w14:paraId="45F1BAF7" w14:textId="77777777" w:rsidR="006E4A8F" w:rsidRDefault="00000000">
      <w:pPr>
        <w:pStyle w:val="Heading3"/>
      </w:pPr>
      <w:bookmarkStart w:id="21" w:name="_Toc204242353"/>
      <w:bookmarkStart w:id="22" w:name="_Toc203993678"/>
      <w:bookmarkStart w:id="23" w:name="X960286962bfb693d6a388144a81122912a8c82a"/>
      <w:bookmarkEnd w:id="20"/>
      <w:r>
        <w:t>1.3.2 Registration Authorities</w:t>
      </w:r>
      <w:bookmarkEnd w:id="21"/>
      <w:bookmarkEnd w:id="22"/>
    </w:p>
    <w:p w14:paraId="659E77E2" w14:textId="77777777" w:rsidR="006E4A8F" w:rsidRDefault="00000000">
      <w:pPr>
        <w:pStyle w:val="FirstParagraph"/>
      </w:pPr>
      <w:r>
        <w:t xml:space="preserve">With the exception of </w:t>
      </w:r>
      <w:hyperlink w:anchor="X5e8fa04e2cd845b31d90f2e711d620bbd1630c8">
        <w:r w:rsidR="006E4A8F">
          <w:rPr>
            <w:rStyle w:val="Hyperlink"/>
          </w:rPr>
          <w:t>Section 3.2.2.4</w:t>
        </w:r>
      </w:hyperlink>
      <w:r>
        <w:t xml:space="preserve"> and </w:t>
      </w:r>
      <w:hyperlink w:anchor="X1d2a5979132cd8b96328f2b635437a249826222">
        <w:r w:rsidR="006E4A8F">
          <w:rPr>
            <w:rStyle w:val="Hyperlink"/>
          </w:rPr>
          <w:t>Section 3.2.2.5</w:t>
        </w:r>
      </w:hyperlink>
      <w:r>
        <w:t xml:space="preserve">, the CA MAY delegate the performance of all, or any part, of </w:t>
      </w:r>
      <w:hyperlink w:anchor="X717456f35997daf739a755e62f9736e96045222">
        <w:r w:rsidR="006E4A8F">
          <w:rPr>
            <w:rStyle w:val="Hyperlink"/>
          </w:rPr>
          <w:t>Section 3.2</w:t>
        </w:r>
      </w:hyperlink>
      <w:r>
        <w:t xml:space="preserve"> requirements to a Delegated Third Party, provided that the process as a whole fulfills all of the requirements of </w:t>
      </w:r>
      <w:hyperlink w:anchor="X717456f35997daf739a755e62f9736e96045222">
        <w:r w:rsidR="006E4A8F">
          <w:rPr>
            <w:rStyle w:val="Hyperlink"/>
          </w:rPr>
          <w:t>Section 3.2</w:t>
        </w:r>
      </w:hyperlink>
      <w:r>
        <w:t>.</w:t>
      </w:r>
    </w:p>
    <w:p w14:paraId="0B6A175C" w14:textId="77777777" w:rsidR="006E4A8F" w:rsidRDefault="00000000">
      <w:pPr>
        <w:pStyle w:val="BodyText"/>
      </w:pPr>
      <w:r>
        <w:t>Before the CA authorizes a Delegated Third Party to perform a delegated function, the CA SHALL contractually require the Delegated Third Party to:</w:t>
      </w:r>
    </w:p>
    <w:p w14:paraId="000EDA60" w14:textId="77777777" w:rsidR="006E4A8F" w:rsidRDefault="00000000">
      <w:pPr>
        <w:pStyle w:val="Compact"/>
        <w:numPr>
          <w:ilvl w:val="0"/>
          <w:numId w:val="13"/>
        </w:numPr>
      </w:pPr>
      <w:r>
        <w:t xml:space="preserve">Meet the qualification requirements of </w:t>
      </w:r>
      <w:hyperlink w:anchor="X336cd1989e088f4ac38c4dd07ac44786c24fe47">
        <w:r w:rsidR="006E4A8F">
          <w:rPr>
            <w:rStyle w:val="Hyperlink"/>
          </w:rPr>
          <w:t>Section 5.3.1</w:t>
        </w:r>
      </w:hyperlink>
      <w:r>
        <w:t>, when applicable to the delegated function;</w:t>
      </w:r>
    </w:p>
    <w:p w14:paraId="54DC3FF5" w14:textId="77777777" w:rsidR="006E4A8F" w:rsidRDefault="00000000">
      <w:pPr>
        <w:pStyle w:val="Compact"/>
        <w:numPr>
          <w:ilvl w:val="0"/>
          <w:numId w:val="13"/>
        </w:numPr>
      </w:pPr>
      <w:r>
        <w:t xml:space="preserve">Retain documentation in accordance with </w:t>
      </w:r>
      <w:hyperlink w:anchor="Xc429fd3baf5415062896fb7f7b1e56a875ae029">
        <w:r w:rsidR="006E4A8F">
          <w:rPr>
            <w:rStyle w:val="Hyperlink"/>
          </w:rPr>
          <w:t>Section 5.5.2</w:t>
        </w:r>
      </w:hyperlink>
      <w:r>
        <w:t>;</w:t>
      </w:r>
    </w:p>
    <w:p w14:paraId="208E84DB" w14:textId="77777777" w:rsidR="006E4A8F" w:rsidRDefault="00000000">
      <w:pPr>
        <w:pStyle w:val="Compact"/>
        <w:numPr>
          <w:ilvl w:val="0"/>
          <w:numId w:val="13"/>
        </w:numPr>
      </w:pPr>
      <w:r>
        <w:t>Abide by the other provisions of these Requirements that are applicable to the delegated function; and</w:t>
      </w:r>
    </w:p>
    <w:p w14:paraId="168B876C" w14:textId="77777777" w:rsidR="006E4A8F" w:rsidRDefault="00000000">
      <w:pPr>
        <w:pStyle w:val="Compact"/>
        <w:numPr>
          <w:ilvl w:val="0"/>
          <w:numId w:val="13"/>
        </w:numPr>
      </w:pPr>
      <w:r>
        <w:t>Comply with</w:t>
      </w:r>
    </w:p>
    <w:p w14:paraId="01D7071D" w14:textId="77777777" w:rsidR="006E4A8F" w:rsidRDefault="00000000">
      <w:pPr>
        <w:pStyle w:val="Compact"/>
        <w:numPr>
          <w:ilvl w:val="1"/>
          <w:numId w:val="14"/>
        </w:numPr>
      </w:pPr>
      <w:r>
        <w:t>the CA’s Certificate Policy/Certification Practice Statement or</w:t>
      </w:r>
    </w:p>
    <w:p w14:paraId="3138A4F3" w14:textId="77777777" w:rsidR="006E4A8F" w:rsidRDefault="00000000">
      <w:pPr>
        <w:pStyle w:val="Compact"/>
        <w:numPr>
          <w:ilvl w:val="1"/>
          <w:numId w:val="14"/>
        </w:numPr>
      </w:pPr>
      <w:r>
        <w:t>the Delegated Third Party’s practice statement that the CA has verified complies with these Requirements.</w:t>
      </w:r>
    </w:p>
    <w:p w14:paraId="651CC7B5" w14:textId="77777777" w:rsidR="006E4A8F" w:rsidRDefault="00000000">
      <w:pPr>
        <w:pStyle w:val="FirstParagraph"/>
      </w:pPr>
      <w:r>
        <w:t>The CA MAY designate an Enterprise RA to verify certificate requests from the Enterprise RA’s own organization. The CA SHALL NOT accept certificate requests authorized by an Enterprise RA unless the following requirements are satisfied:</w:t>
      </w:r>
    </w:p>
    <w:p w14:paraId="1C265BE6" w14:textId="77777777" w:rsidR="006E4A8F" w:rsidRDefault="00000000">
      <w:pPr>
        <w:pStyle w:val="Compact"/>
        <w:numPr>
          <w:ilvl w:val="0"/>
          <w:numId w:val="15"/>
        </w:numPr>
      </w:pPr>
      <w:r>
        <w:t>The CA SHALL confirm that the requested Fully-Qualified Domain Name(s) are within the Enterprise RA’s verified Domain Namespace.</w:t>
      </w:r>
    </w:p>
    <w:p w14:paraId="06A044AD" w14:textId="77777777" w:rsidR="006E4A8F" w:rsidRDefault="00000000">
      <w:pPr>
        <w:pStyle w:val="Compact"/>
        <w:numPr>
          <w:ilvl w:val="0"/>
          <w:numId w:val="15"/>
        </w:numPr>
      </w:pPr>
      <w:r>
        <w:t xml:space="preserve">If the certificate request includes a Subject name of a type other than a Fully-Qualified Domain Name, the CA SHALL confirm that the name is either that of the delegated enterprise, or an Affiliate of the delegated enterprise, or that the delegated enterprise is an agent of the named Subject. For example, the CA SHALL NOT issue a Certificate containing the Subject name “XYZ Co.” on the authority of Enterprise RA “ABC Co.”, unless the two companies are affiliated (see </w:t>
      </w:r>
      <w:hyperlink w:anchor="X717456f35997daf739a755e62f9736e96045222">
        <w:r w:rsidR="006E4A8F">
          <w:rPr>
            <w:rStyle w:val="Hyperlink"/>
          </w:rPr>
          <w:t>Section 3.2</w:t>
        </w:r>
      </w:hyperlink>
      <w:r>
        <w:t>) or “ABC Co.” is the agent of “XYZ Co”. This requirement applies regardless of whether the accompanying requested Subject FQDN falls within the Domain Namespace of ABC Co.’s Registered Domain Name.</w:t>
      </w:r>
    </w:p>
    <w:p w14:paraId="4D774437" w14:textId="77777777" w:rsidR="006E4A8F" w:rsidRDefault="00000000">
      <w:pPr>
        <w:pStyle w:val="FirstParagraph"/>
      </w:pPr>
      <w:r>
        <w:t>The CA SHALL impose these limitations as a contractual requirement on the Enterprise RA and monitor compliance by the Enterprise RA.</w:t>
      </w:r>
    </w:p>
    <w:p w14:paraId="7380C1A0" w14:textId="77777777" w:rsidR="006E4A8F" w:rsidRDefault="00000000">
      <w:pPr>
        <w:pStyle w:val="Heading3"/>
      </w:pPr>
      <w:bookmarkStart w:id="24" w:name="_Toc204242354"/>
      <w:bookmarkStart w:id="25" w:name="_Toc203993679"/>
      <w:bookmarkStart w:id="26" w:name="Xd73562ed4223706170bfe19ef4d87bba8036daf"/>
      <w:bookmarkEnd w:id="23"/>
      <w:r>
        <w:t>1.3.3 Subscribers</w:t>
      </w:r>
      <w:bookmarkEnd w:id="24"/>
      <w:bookmarkEnd w:id="25"/>
    </w:p>
    <w:p w14:paraId="2D911A8D" w14:textId="77777777" w:rsidR="006E4A8F" w:rsidRDefault="00000000">
      <w:pPr>
        <w:pStyle w:val="FirstParagraph"/>
      </w:pPr>
      <w:r>
        <w:t xml:space="preserve">As defined in </w:t>
      </w:r>
      <w:hyperlink w:anchor="Xfeebfcf1d60c96c15f94c0eab24abb92d816ef4">
        <w:r w:rsidR="006E4A8F">
          <w:rPr>
            <w:rStyle w:val="Hyperlink"/>
          </w:rPr>
          <w:t>Section 1.6.1</w:t>
        </w:r>
      </w:hyperlink>
      <w:r>
        <w:t>.</w:t>
      </w:r>
    </w:p>
    <w:p w14:paraId="32B45DC7" w14:textId="77777777" w:rsidR="006E4A8F" w:rsidRDefault="00000000">
      <w:pPr>
        <w:pStyle w:val="BodyText"/>
      </w:pPr>
      <w:r>
        <w:lastRenderedPageBreak/>
        <w:t>In some situations, a CA acts as an Applicant or Subscriber, for instance, when it generates and protects a Private Key, requests a Certificate, demonstrates control of a Domain, or obtains a Certificate for its own use.</w:t>
      </w:r>
    </w:p>
    <w:p w14:paraId="4C7E6ADE" w14:textId="77777777" w:rsidR="006E4A8F" w:rsidRDefault="00000000">
      <w:pPr>
        <w:pStyle w:val="Heading3"/>
      </w:pPr>
      <w:bookmarkStart w:id="27" w:name="_Toc204242355"/>
      <w:bookmarkStart w:id="28" w:name="_Toc203993680"/>
      <w:bookmarkStart w:id="29" w:name="Xa7f4f6cdccd98340d5fa4d4f207ee65912e1592"/>
      <w:bookmarkEnd w:id="26"/>
      <w:r>
        <w:t>1.3.4 Relying Parties</w:t>
      </w:r>
      <w:bookmarkEnd w:id="27"/>
      <w:bookmarkEnd w:id="28"/>
    </w:p>
    <w:p w14:paraId="28D69CBE" w14:textId="77777777" w:rsidR="006E4A8F" w:rsidRDefault="00000000">
      <w:pPr>
        <w:pStyle w:val="FirstParagraph"/>
      </w:pPr>
      <w:r>
        <w:t xml:space="preserve">“Relying Party” and “Application Software Supplier” are defined in </w:t>
      </w:r>
      <w:hyperlink w:anchor="Xfeebfcf1d60c96c15f94c0eab24abb92d816ef4">
        <w:r w:rsidR="006E4A8F">
          <w:rPr>
            <w:rStyle w:val="Hyperlink"/>
          </w:rPr>
          <w:t>Section 1.6.1</w:t>
        </w:r>
      </w:hyperlink>
      <w:r>
        <w:t>. Current Members of the CA/Browser Forum who are Application Software Suppliers are listed here:</w:t>
      </w:r>
      <w:r>
        <w:br/>
      </w:r>
      <w:hyperlink r:id="rId8">
        <w:r w:rsidR="006E4A8F">
          <w:rPr>
            <w:rStyle w:val="Hyperlink"/>
          </w:rPr>
          <w:t>https://cabforum.org/members</w:t>
        </w:r>
      </w:hyperlink>
      <w:r>
        <w:t>.</w:t>
      </w:r>
    </w:p>
    <w:p w14:paraId="4C47F38C" w14:textId="77777777" w:rsidR="006E4A8F" w:rsidRDefault="00000000">
      <w:pPr>
        <w:pStyle w:val="Heading3"/>
      </w:pPr>
      <w:bookmarkStart w:id="30" w:name="_Toc204242356"/>
      <w:bookmarkStart w:id="31" w:name="_Toc203993681"/>
      <w:bookmarkStart w:id="32" w:name="Xe834d59810f4707e11ad2ae83e9760dbc445229"/>
      <w:bookmarkEnd w:id="29"/>
      <w:r>
        <w:t>1.3.5 Other Participants</w:t>
      </w:r>
      <w:bookmarkEnd w:id="30"/>
      <w:bookmarkEnd w:id="31"/>
    </w:p>
    <w:p w14:paraId="7F57297B" w14:textId="77777777" w:rsidR="006E4A8F" w:rsidRDefault="00000000">
      <w:pPr>
        <w:pStyle w:val="FirstParagraph"/>
      </w:pPr>
      <w:r>
        <w:t>Other groups that have participated in the development of these Requirements include the AICPA/CICA WebTrust for Certification Authorities task force and ETSI ESI. Participation by such groups does not imply their endorsement, recommendation, or approval of the final product.</w:t>
      </w:r>
    </w:p>
    <w:p w14:paraId="4DDF5BE7" w14:textId="77777777" w:rsidR="006E4A8F" w:rsidRDefault="00000000">
      <w:pPr>
        <w:pStyle w:val="Heading2"/>
      </w:pPr>
      <w:bookmarkStart w:id="33" w:name="_Toc204242357"/>
      <w:bookmarkStart w:id="34" w:name="_Toc203993682"/>
      <w:bookmarkStart w:id="35" w:name="X76b22a2206667cf70520a211bcdd4ffc48db897"/>
      <w:bookmarkEnd w:id="17"/>
      <w:bookmarkEnd w:id="32"/>
      <w:r>
        <w:t>1.4 Certificate Usage</w:t>
      </w:r>
      <w:bookmarkEnd w:id="33"/>
      <w:bookmarkEnd w:id="34"/>
    </w:p>
    <w:p w14:paraId="0CD58F74" w14:textId="77777777" w:rsidR="006E4A8F" w:rsidRDefault="00000000">
      <w:pPr>
        <w:pStyle w:val="Heading3"/>
      </w:pPr>
      <w:bookmarkStart w:id="36" w:name="_Toc204242358"/>
      <w:bookmarkStart w:id="37" w:name="_Toc203993683"/>
      <w:bookmarkStart w:id="38" w:name="Xb3f797576f63405619c0e6c912e319ec748efa2"/>
      <w:r>
        <w:t>1.4.1 Appropriate Certificate Uses</w:t>
      </w:r>
      <w:bookmarkEnd w:id="36"/>
      <w:bookmarkEnd w:id="37"/>
    </w:p>
    <w:p w14:paraId="77ED0325" w14:textId="77777777" w:rsidR="006E4A8F" w:rsidRDefault="00000000">
      <w:pPr>
        <w:pStyle w:val="FirstParagraph"/>
      </w:pPr>
      <w:r>
        <w:t>The primary goal of these Requirements is to enable efficient and secure electronic communication, while addressing user concerns about the trustworthiness of Certificates. These Requirements also serve to inform users and help them to make informed decisions when relying on Certificates.</w:t>
      </w:r>
    </w:p>
    <w:p w14:paraId="5A9E9083" w14:textId="77777777" w:rsidR="006E4A8F" w:rsidRDefault="00000000">
      <w:pPr>
        <w:pStyle w:val="Heading3"/>
      </w:pPr>
      <w:bookmarkStart w:id="39" w:name="_Toc204242359"/>
      <w:bookmarkStart w:id="40" w:name="_Toc203993684"/>
      <w:bookmarkStart w:id="41" w:name="Xf9693d4ac3e97e648fbf2a910103b2ed5631ea2"/>
      <w:bookmarkEnd w:id="38"/>
      <w:r>
        <w:t>1.4.2 Prohibited Certificate Uses</w:t>
      </w:r>
      <w:bookmarkEnd w:id="39"/>
      <w:bookmarkEnd w:id="40"/>
    </w:p>
    <w:p w14:paraId="101AC4FD" w14:textId="77777777" w:rsidR="006E4A8F" w:rsidRDefault="00000000">
      <w:pPr>
        <w:pStyle w:val="FirstParagraph"/>
      </w:pPr>
      <w:r>
        <w:t>No stipulation.</w:t>
      </w:r>
    </w:p>
    <w:p w14:paraId="6E03D7C1" w14:textId="77777777" w:rsidR="006E4A8F" w:rsidRDefault="00000000">
      <w:pPr>
        <w:pStyle w:val="Heading2"/>
      </w:pPr>
      <w:bookmarkStart w:id="42" w:name="_Toc204242360"/>
      <w:bookmarkStart w:id="43" w:name="_Toc203993685"/>
      <w:bookmarkStart w:id="44" w:name="Xc62cd00ce94d0b4529d411e1c33322e6024ecf9"/>
      <w:bookmarkEnd w:id="35"/>
      <w:bookmarkEnd w:id="41"/>
      <w:r>
        <w:t>1.5 Policy administration</w:t>
      </w:r>
      <w:bookmarkEnd w:id="42"/>
      <w:bookmarkEnd w:id="43"/>
    </w:p>
    <w:p w14:paraId="2478E9A5" w14:textId="77777777" w:rsidR="006E4A8F" w:rsidRDefault="00000000">
      <w:pPr>
        <w:pStyle w:val="FirstParagraph"/>
      </w:pPr>
      <w:r>
        <w:t xml:space="preserve">The Baseline Requirements for the Issuance and Management of Publicly-Trusted TLS Server Certificates present criteria established by the CA/Browser Forum for use by Certification Authorities when issuing, maintaining, and revoking publicly-trusted TLS Server Certificates. This document may be revised from time to time, as appropriate, in accordance with procedures adopted by the CA/Browser Forum. Because one of the primary beneficiaries of this document is the end user, the Forum openly invites anyone to make recommendations and suggestions by email to the CA/Browser Forum at </w:t>
      </w:r>
      <w:hyperlink r:id="rId9">
        <w:r w:rsidR="006E4A8F">
          <w:rPr>
            <w:rStyle w:val="Hyperlink"/>
          </w:rPr>
          <w:t>questions@cabforum.org</w:t>
        </w:r>
      </w:hyperlink>
      <w:r>
        <w:t>. The Forum members value all input, regardless of source, and will seriously consider all such input.</w:t>
      </w:r>
    </w:p>
    <w:p w14:paraId="4DA83363" w14:textId="77777777" w:rsidR="006E4A8F" w:rsidRDefault="00000000">
      <w:pPr>
        <w:pStyle w:val="Heading3"/>
      </w:pPr>
      <w:bookmarkStart w:id="45" w:name="_Toc204242361"/>
      <w:bookmarkStart w:id="46" w:name="_Toc203993686"/>
      <w:bookmarkStart w:id="47" w:name="Xb8d6a8c566c7e90b70465f1e96b310e4756ced9"/>
      <w:r>
        <w:t>1.5.1 Organization Administering the Document</w:t>
      </w:r>
      <w:bookmarkEnd w:id="45"/>
      <w:bookmarkEnd w:id="46"/>
    </w:p>
    <w:p w14:paraId="48C82BA4" w14:textId="77777777" w:rsidR="006E4A8F" w:rsidRDefault="00000000">
      <w:pPr>
        <w:pStyle w:val="FirstParagraph"/>
      </w:pPr>
      <w:r>
        <w:t>No stipulation.</w:t>
      </w:r>
    </w:p>
    <w:p w14:paraId="423F01C7" w14:textId="77777777" w:rsidR="006E4A8F" w:rsidRDefault="00000000">
      <w:pPr>
        <w:pStyle w:val="Heading3"/>
      </w:pPr>
      <w:bookmarkStart w:id="48" w:name="_Toc204242362"/>
      <w:bookmarkStart w:id="49" w:name="_Toc203993687"/>
      <w:bookmarkStart w:id="50" w:name="Xc9d8a6aeb7cfdb198d48aa6c9cb9816f96a2cfd"/>
      <w:bookmarkEnd w:id="47"/>
      <w:r>
        <w:lastRenderedPageBreak/>
        <w:t>1.5.2 Contact Person</w:t>
      </w:r>
      <w:bookmarkEnd w:id="48"/>
      <w:bookmarkEnd w:id="49"/>
    </w:p>
    <w:p w14:paraId="063408E9" w14:textId="77777777" w:rsidR="006E4A8F" w:rsidRDefault="00000000">
      <w:pPr>
        <w:pStyle w:val="FirstParagraph"/>
      </w:pPr>
      <w:r>
        <w:t xml:space="preserve">Contact information for the CA/Browser Forum is available here: </w:t>
      </w:r>
      <w:hyperlink r:id="rId10">
        <w:r w:rsidR="006E4A8F">
          <w:rPr>
            <w:rStyle w:val="Hyperlink"/>
          </w:rPr>
          <w:t>https://cabforum.org/leadership/</w:t>
        </w:r>
      </w:hyperlink>
      <w:r>
        <w:t>. In this section of a CA’s CPS, the CA shall provide a link to a web page or an email address for contacting the person or persons responsible for operation of the CA.</w:t>
      </w:r>
    </w:p>
    <w:p w14:paraId="15468F6A" w14:textId="77777777" w:rsidR="006E4A8F" w:rsidRDefault="00000000">
      <w:pPr>
        <w:pStyle w:val="Heading3"/>
      </w:pPr>
      <w:bookmarkStart w:id="51" w:name="_Toc204242363"/>
      <w:bookmarkStart w:id="52" w:name="_Toc203993688"/>
      <w:bookmarkStart w:id="53" w:name="Xfc527390e4c2c3d312950cc3e7a884f5375927f"/>
      <w:bookmarkEnd w:id="50"/>
      <w:r>
        <w:t>1.5.3 Person Determining CPS suitability for the policy</w:t>
      </w:r>
      <w:bookmarkEnd w:id="51"/>
      <w:bookmarkEnd w:id="52"/>
    </w:p>
    <w:p w14:paraId="4EF894E6" w14:textId="77777777" w:rsidR="006E4A8F" w:rsidRDefault="00000000">
      <w:pPr>
        <w:pStyle w:val="FirstParagraph"/>
      </w:pPr>
      <w:r>
        <w:t>No stipulation.</w:t>
      </w:r>
    </w:p>
    <w:p w14:paraId="317508A8" w14:textId="77777777" w:rsidR="006E4A8F" w:rsidRDefault="00000000">
      <w:pPr>
        <w:pStyle w:val="Heading3"/>
      </w:pPr>
      <w:bookmarkStart w:id="54" w:name="_Toc204242364"/>
      <w:bookmarkStart w:id="55" w:name="_Toc203993689"/>
      <w:bookmarkStart w:id="56" w:name="X4a9ba868b85cd431e44e4f783ebf7faa1a77383"/>
      <w:bookmarkEnd w:id="53"/>
      <w:r>
        <w:t>1.5.4 CPS approval procedures</w:t>
      </w:r>
      <w:bookmarkEnd w:id="54"/>
      <w:bookmarkEnd w:id="55"/>
    </w:p>
    <w:p w14:paraId="71D9EB59" w14:textId="77777777" w:rsidR="006E4A8F" w:rsidRDefault="00000000">
      <w:pPr>
        <w:pStyle w:val="FirstParagraph"/>
      </w:pPr>
      <w:r>
        <w:t>No stipulation.</w:t>
      </w:r>
    </w:p>
    <w:p w14:paraId="502698C3" w14:textId="77777777" w:rsidR="006E4A8F" w:rsidRDefault="00000000">
      <w:pPr>
        <w:pStyle w:val="Heading2"/>
      </w:pPr>
      <w:bookmarkStart w:id="57" w:name="_Toc204242365"/>
      <w:bookmarkStart w:id="58" w:name="_Toc203993690"/>
      <w:bookmarkStart w:id="59" w:name="Xa3b2216977459d9b4130b00aa89c7853bac595b"/>
      <w:bookmarkEnd w:id="44"/>
      <w:bookmarkEnd w:id="56"/>
      <w:r>
        <w:t>1.6 Definitions and Acronyms</w:t>
      </w:r>
      <w:bookmarkEnd w:id="57"/>
      <w:bookmarkEnd w:id="58"/>
    </w:p>
    <w:p w14:paraId="73BF4C2D" w14:textId="77777777" w:rsidR="006E4A8F" w:rsidRDefault="00000000">
      <w:pPr>
        <w:pStyle w:val="FirstParagraph"/>
      </w:pPr>
      <w:r>
        <w:t>The Definitions found in the CA/Browser Forum’s Network and Certificate System Security Requirements are incorporated by reference as if fully set forth herein.</w:t>
      </w:r>
    </w:p>
    <w:p w14:paraId="0CDA444D" w14:textId="77777777" w:rsidR="006E4A8F" w:rsidRDefault="00000000">
      <w:pPr>
        <w:pStyle w:val="Heading3"/>
      </w:pPr>
      <w:bookmarkStart w:id="60" w:name="_Toc204242366"/>
      <w:bookmarkStart w:id="61" w:name="_Toc203993691"/>
      <w:bookmarkStart w:id="62" w:name="Xfeebfcf1d60c96c15f94c0eab24abb92d816ef4"/>
      <w:r>
        <w:t>1.6.1 Definitions</w:t>
      </w:r>
      <w:bookmarkEnd w:id="60"/>
      <w:bookmarkEnd w:id="61"/>
    </w:p>
    <w:p w14:paraId="2C7AEB75" w14:textId="77777777" w:rsidR="006E4A8F" w:rsidRDefault="00000000">
      <w:pPr>
        <w:pStyle w:val="FirstParagraph"/>
      </w:pPr>
      <w:r>
        <w:rPr>
          <w:b/>
          <w:bCs/>
        </w:rPr>
        <w:t>Affiliate</w:t>
      </w:r>
      <w:r>
        <w:t>: A corporation, partnership, joint venture or other entity controlling, controlled by, or under common control with another entity, or an agency, department, political subdivision, or any entity operating under the direct control of a Government Entity.</w:t>
      </w:r>
    </w:p>
    <w:p w14:paraId="02A7A4CD" w14:textId="77777777" w:rsidR="006E4A8F" w:rsidRDefault="00000000">
      <w:pPr>
        <w:pStyle w:val="BodyText"/>
      </w:pPr>
      <w:r>
        <w:rPr>
          <w:b/>
          <w:bCs/>
        </w:rPr>
        <w:t>Applicant</w:t>
      </w:r>
      <w:r>
        <w:t>: The natural person or Legal Entity that applies for (or seeks renewal of) a Certificate. Once the Certificate is issued, the Applicant is referred to as the Subscriber. For Certificates issued to devices, the Applicant is the entity that controls or operates the device named in the Certificate, even if the device is sending the actual certificate request.</w:t>
      </w:r>
    </w:p>
    <w:p w14:paraId="7469EFE9" w14:textId="77777777" w:rsidR="006E4A8F" w:rsidRDefault="00000000">
      <w:pPr>
        <w:pStyle w:val="BodyText"/>
      </w:pPr>
      <w:r>
        <w:rPr>
          <w:b/>
          <w:bCs/>
        </w:rPr>
        <w:t>Applicant Representative</w:t>
      </w:r>
      <w:r>
        <w:t>: A natural person or human sponsor who is either the Applicant, employed by the Applicant, or an authorized agent who has express authority to represent the Applicant:</w:t>
      </w:r>
    </w:p>
    <w:p w14:paraId="1F25BAA1" w14:textId="77777777" w:rsidR="006E4A8F" w:rsidRDefault="00000000">
      <w:pPr>
        <w:pStyle w:val="Compact"/>
        <w:numPr>
          <w:ilvl w:val="0"/>
          <w:numId w:val="16"/>
        </w:numPr>
      </w:pPr>
      <w:r>
        <w:t>who signs and submits, or approves a certificate request on behalf of the Applicant, and/or</w:t>
      </w:r>
    </w:p>
    <w:p w14:paraId="05757C26" w14:textId="77777777" w:rsidR="006E4A8F" w:rsidRDefault="00000000">
      <w:pPr>
        <w:pStyle w:val="Compact"/>
        <w:numPr>
          <w:ilvl w:val="0"/>
          <w:numId w:val="16"/>
        </w:numPr>
      </w:pPr>
      <w:r>
        <w:t>who signs and submits a Subscriber Agreement on behalf of the Applicant, and/or</w:t>
      </w:r>
    </w:p>
    <w:p w14:paraId="07286020" w14:textId="77777777" w:rsidR="006E4A8F" w:rsidRDefault="00000000">
      <w:pPr>
        <w:pStyle w:val="Compact"/>
        <w:numPr>
          <w:ilvl w:val="0"/>
          <w:numId w:val="16"/>
        </w:numPr>
      </w:pPr>
      <w:r>
        <w:t>who acknowledges the Terms of Use on behalf of the Applicant when the Applicant is an Affiliate of the CA or is the CA.</w:t>
      </w:r>
    </w:p>
    <w:p w14:paraId="32FC6672" w14:textId="77777777" w:rsidR="006E4A8F" w:rsidRDefault="00000000">
      <w:pPr>
        <w:pStyle w:val="FirstParagraph"/>
      </w:pPr>
      <w:r>
        <w:rPr>
          <w:b/>
          <w:bCs/>
        </w:rPr>
        <w:t>Application Software Supplier</w:t>
      </w:r>
      <w:r>
        <w:t>: A supplier of Internet browser software or other relying-party application software that displays or uses Certificates and incorporates Root Certificates.</w:t>
      </w:r>
    </w:p>
    <w:p w14:paraId="17F2ED72" w14:textId="77777777" w:rsidR="006E4A8F" w:rsidRDefault="00000000">
      <w:pPr>
        <w:pStyle w:val="BodyText"/>
      </w:pPr>
      <w:r>
        <w:rPr>
          <w:b/>
          <w:bCs/>
        </w:rPr>
        <w:lastRenderedPageBreak/>
        <w:t>Attestation Letter</w:t>
      </w:r>
      <w:r>
        <w:t>: A letter attesting that Subject Information is correct written by an accountant, lawyer, government official, or other reliable third party customarily relied upon for such information.</w:t>
      </w:r>
    </w:p>
    <w:p w14:paraId="5D8BF392" w14:textId="77777777" w:rsidR="006E4A8F" w:rsidRDefault="00000000">
      <w:pPr>
        <w:pStyle w:val="BodyText"/>
      </w:pPr>
      <w:r>
        <w:rPr>
          <w:b/>
          <w:bCs/>
        </w:rPr>
        <w:t>Audit Period</w:t>
      </w:r>
      <w:r>
        <w:t xml:space="preserve">: In a period-of-time audit, the period between the first day (start) and the last day of operations (end) covered by the auditors in their engagement. (This is not the same as the period of time when the auditors are on-site at the CA.) The coverage rules and maximum length of audit periods are defined in </w:t>
      </w:r>
      <w:hyperlink w:anchor="X5015f3df7edd90b3e657292f0667a9770605f62">
        <w:r w:rsidR="006E4A8F">
          <w:rPr>
            <w:rStyle w:val="Hyperlink"/>
          </w:rPr>
          <w:t>Section 8.1</w:t>
        </w:r>
      </w:hyperlink>
      <w:r>
        <w:t>.</w:t>
      </w:r>
    </w:p>
    <w:p w14:paraId="5D0C1AFA" w14:textId="77777777" w:rsidR="006E4A8F" w:rsidRDefault="00000000">
      <w:pPr>
        <w:pStyle w:val="BodyText"/>
      </w:pPr>
      <w:r>
        <w:rPr>
          <w:b/>
          <w:bCs/>
        </w:rPr>
        <w:t>Audit Report</w:t>
      </w:r>
      <w:r>
        <w:t>: A report from a Qualified Auditor stating the Qualified Auditor’s opinion on whether an entity’s processes and controls comply with the mandatory provisions of these Requirements.</w:t>
      </w:r>
    </w:p>
    <w:p w14:paraId="3473DB16" w14:textId="77777777" w:rsidR="006E4A8F" w:rsidRDefault="00000000">
      <w:pPr>
        <w:pStyle w:val="BodyText"/>
      </w:pPr>
      <w:r>
        <w:rPr>
          <w:b/>
          <w:bCs/>
        </w:rPr>
        <w:t>Authorization Domain Name</w:t>
      </w:r>
      <w:r>
        <w:t>: The FQDN used to obtain authorization for a given FQDN to be included in a Certificate. The CA may use the FQDN returned from a DNS CNAME lookup as the FQDN for the purposes of domain validation. If a Wildcard Domain Name is to be included in a Certificate, then the CA MUST remove “</w:t>
      </w:r>
      <w:r>
        <w:rPr>
          <w:rStyle w:val="VerbatimChar"/>
        </w:rPr>
        <w:t>*.</w:t>
      </w:r>
      <w:r>
        <w:t>” from the left-most portion of the Wildcard Domain Name to yield the corresponding FQDN. The CA may prune zero or more Domain Labels of the FQDN from left to right until encountering a Base Domain Name and may use any one of the values that were yielded by pruning (including the Base Domain Name itself) for the purpose of domain validation.</w:t>
      </w:r>
    </w:p>
    <w:p w14:paraId="5BA8B4E8" w14:textId="77777777" w:rsidR="006E4A8F" w:rsidRDefault="00000000">
      <w:pPr>
        <w:pStyle w:val="BodyText"/>
      </w:pPr>
      <w:r>
        <w:rPr>
          <w:b/>
          <w:bCs/>
        </w:rPr>
        <w:t>Authorized Ports</w:t>
      </w:r>
      <w:r>
        <w:t>: One of the following ports: 80 (http), 443 (https), 25 (smtp), 22 (ssh).</w:t>
      </w:r>
    </w:p>
    <w:p w14:paraId="723100EB" w14:textId="77777777" w:rsidR="006E4A8F" w:rsidRDefault="00000000">
      <w:pPr>
        <w:pStyle w:val="BodyText"/>
      </w:pPr>
      <w:r>
        <w:rPr>
          <w:b/>
          <w:bCs/>
        </w:rPr>
        <w:t>Base Domain Name</w:t>
      </w:r>
      <w:r>
        <w:t>: The portion of an applied-for FQDN that is the first Domain Name node left of a registry-controlled or public suffix plus the registry-controlled or public suffix (e.g. “example.co.uk” or “example.com”). For FQDNs where the right-most Domain Name node is a gTLD having ICANN Specification 13 in its registry agreement, the gTLD itself may be used as the Base Domain Name.</w:t>
      </w:r>
    </w:p>
    <w:p w14:paraId="5CFD3300" w14:textId="77777777" w:rsidR="006E4A8F" w:rsidRDefault="00000000">
      <w:pPr>
        <w:pStyle w:val="BodyText"/>
      </w:pPr>
      <w:r>
        <w:rPr>
          <w:b/>
          <w:bCs/>
        </w:rPr>
        <w:t>CAA</w:t>
      </w:r>
      <w:r>
        <w:t>: From RFC 8659 (</w:t>
      </w:r>
      <w:hyperlink r:id="rId11">
        <w:r w:rsidR="006E4A8F">
          <w:rPr>
            <w:rStyle w:val="Hyperlink"/>
          </w:rPr>
          <w:t>https://tools.ietf.org/html/rfc8659</w:t>
        </w:r>
      </w:hyperlink>
      <w:r>
        <w:t>): “The Certification Authority Authorization (CAA) DNS Resource Record allows a DNS domain name holder to specify one or more Certification Authorities (CAs) authorized to issue certificates for that domain name. CAA Resource Records allow a public CA to implement additional controls to reduce the risk of unintended certificate mis-issue.”</w:t>
      </w:r>
    </w:p>
    <w:p w14:paraId="789A7C1C" w14:textId="77777777" w:rsidR="006E4A8F" w:rsidRDefault="00000000">
      <w:pPr>
        <w:pStyle w:val="BodyText"/>
      </w:pPr>
      <w:r>
        <w:rPr>
          <w:b/>
          <w:bCs/>
        </w:rPr>
        <w:t>CA Key Pair</w:t>
      </w:r>
      <w:r>
        <w:t>: A Key Pair where the Public Key appears as the Subject Public Key Info in one or more Root CA Certificate(s) and/or Subordinate CA Certificate(s).</w:t>
      </w:r>
    </w:p>
    <w:p w14:paraId="59983AB4" w14:textId="77777777" w:rsidR="006E4A8F" w:rsidRDefault="00000000">
      <w:pPr>
        <w:pStyle w:val="BodyText"/>
      </w:pPr>
      <w:r>
        <w:rPr>
          <w:b/>
          <w:bCs/>
        </w:rPr>
        <w:t>Certificate</w:t>
      </w:r>
      <w:r>
        <w:t>: An electronic document that uses a digital signature to bind a public key and an identity.</w:t>
      </w:r>
    </w:p>
    <w:p w14:paraId="4010E109" w14:textId="77777777" w:rsidR="006E4A8F" w:rsidRDefault="00000000">
      <w:pPr>
        <w:pStyle w:val="BodyText"/>
      </w:pPr>
      <w:r>
        <w:rPr>
          <w:b/>
          <w:bCs/>
        </w:rPr>
        <w:t>Certificate Data</w:t>
      </w:r>
      <w:r>
        <w:t>: Certificate requests and data related thereto (whether obtained from the Applicant or otherwise) in the CA’s possession or control or to which the CA has access.</w:t>
      </w:r>
    </w:p>
    <w:p w14:paraId="6295E159" w14:textId="77777777" w:rsidR="006E4A8F" w:rsidRDefault="00000000">
      <w:pPr>
        <w:pStyle w:val="BodyText"/>
      </w:pPr>
      <w:r>
        <w:rPr>
          <w:b/>
          <w:bCs/>
        </w:rPr>
        <w:lastRenderedPageBreak/>
        <w:t>Certificate Management Process</w:t>
      </w:r>
      <w:r>
        <w:t>: Processes, practices, and procedures associated with the use of keys, software, and hardware, by which the CA verifies Certificate Data, issues Certificates, maintains a Repository, and revokes Certificates.</w:t>
      </w:r>
    </w:p>
    <w:p w14:paraId="2AF2ED53" w14:textId="77777777" w:rsidR="006E4A8F" w:rsidRDefault="00000000">
      <w:pPr>
        <w:pStyle w:val="BodyText"/>
      </w:pPr>
      <w:r>
        <w:rPr>
          <w:b/>
          <w:bCs/>
        </w:rPr>
        <w:t>Certificate Policy</w:t>
      </w:r>
      <w:r>
        <w:t>: A set of rules that indicates the applicability of a named Certificate to a particular community and/or PKI implementation with common security requirements.</w:t>
      </w:r>
    </w:p>
    <w:p w14:paraId="44874266" w14:textId="77777777" w:rsidR="006E4A8F" w:rsidRDefault="00000000">
      <w:pPr>
        <w:pStyle w:val="BodyText"/>
      </w:pPr>
      <w:r>
        <w:rPr>
          <w:b/>
          <w:bCs/>
        </w:rPr>
        <w:t>Certificate Problem Report</w:t>
      </w:r>
      <w:r>
        <w:t>: Complaint of suspected Key Compromise, Certificate misuse, or other types of fraud, compromise, misuse, or inappropriate conduct related to Certificates.</w:t>
      </w:r>
    </w:p>
    <w:p w14:paraId="140B1434" w14:textId="77777777" w:rsidR="006E4A8F" w:rsidRDefault="00000000">
      <w:pPr>
        <w:pStyle w:val="BodyText"/>
      </w:pPr>
      <w:r>
        <w:rPr>
          <w:b/>
          <w:bCs/>
        </w:rPr>
        <w:t>Certificate Profile</w:t>
      </w:r>
      <w:r>
        <w:t xml:space="preserve">: A set of documents or files that defines requirements for Certificate content and Certificate extensions in accordance with </w:t>
      </w:r>
      <w:hyperlink w:anchor="X95198f484670bdff8589f31e1566b08426ae7bd">
        <w:r w:rsidR="006E4A8F">
          <w:rPr>
            <w:rStyle w:val="Hyperlink"/>
          </w:rPr>
          <w:t>Section 7</w:t>
        </w:r>
      </w:hyperlink>
      <w:r>
        <w:t>, e.g. a Section in a CA’s CPS or a certificate template file used by CA software.</w:t>
      </w:r>
    </w:p>
    <w:p w14:paraId="0812DDDE" w14:textId="77777777" w:rsidR="006E4A8F" w:rsidRDefault="00000000">
      <w:pPr>
        <w:pStyle w:val="BodyText"/>
      </w:pPr>
      <w:r>
        <w:rPr>
          <w:b/>
          <w:bCs/>
        </w:rPr>
        <w:t>Certificate Revocation List</w:t>
      </w:r>
      <w:r>
        <w:t>: A regularly updated time-stamped list of revoked Certificates that is created and digitally signed by the CA that issued the Certificates.</w:t>
      </w:r>
    </w:p>
    <w:p w14:paraId="56D6525B" w14:textId="77777777" w:rsidR="006E4A8F" w:rsidRDefault="00000000">
      <w:pPr>
        <w:pStyle w:val="BodyText"/>
      </w:pPr>
      <w:r>
        <w:rPr>
          <w:b/>
          <w:bCs/>
        </w:rPr>
        <w:t>Certification Authority</w:t>
      </w:r>
      <w:r>
        <w:t>: An organization that is responsible for the creation, issuance, revocation, and management of Certificates. The term applies equally to both Root CAs and Subordinate CAs.</w:t>
      </w:r>
    </w:p>
    <w:p w14:paraId="77225C8D" w14:textId="77777777" w:rsidR="006E4A8F" w:rsidRDefault="00000000">
      <w:pPr>
        <w:pStyle w:val="BodyText"/>
      </w:pPr>
      <w:r>
        <w:rPr>
          <w:b/>
          <w:bCs/>
        </w:rPr>
        <w:t>Certification Practice Statement</w:t>
      </w:r>
      <w:r>
        <w:t>: One of several documents forming the governance framework in which Certificates are created, issued, managed, and used.</w:t>
      </w:r>
    </w:p>
    <w:p w14:paraId="7C4571D9" w14:textId="77777777" w:rsidR="006E4A8F" w:rsidRDefault="00000000">
      <w:pPr>
        <w:pStyle w:val="BodyText"/>
      </w:pPr>
      <w:r>
        <w:rPr>
          <w:b/>
          <w:bCs/>
        </w:rPr>
        <w:t>Control</w:t>
      </w:r>
      <w:r>
        <w:t>: “Control” (and its correlative meanings, “controlled by” and “under common control with”) means possession, directly or indirectly, of the power to: (1) direct the management, personnel, finances, or plans of such entity; (2) control the election of a majority of the directors ; or (3) vote that portion of voting shares required for “control” under the law of the entity’s Jurisdiction of Incorporation or Registration but in no case less than 10%.</w:t>
      </w:r>
    </w:p>
    <w:p w14:paraId="0F2D8FF1" w14:textId="77777777" w:rsidR="006E4A8F" w:rsidRDefault="00000000">
      <w:pPr>
        <w:pStyle w:val="BodyText"/>
      </w:pPr>
      <w:r>
        <w:rPr>
          <w:b/>
          <w:bCs/>
        </w:rPr>
        <w:t>Country</w:t>
      </w:r>
      <w:r>
        <w:t>: Either a member of the United Nations OR a geographic region recognized as a Sovereign State by at least two UN member nations.</w:t>
      </w:r>
    </w:p>
    <w:p w14:paraId="61F7B8A3" w14:textId="77777777" w:rsidR="006E4A8F" w:rsidRDefault="00000000">
      <w:pPr>
        <w:pStyle w:val="BodyText"/>
      </w:pPr>
      <w:r>
        <w:rPr>
          <w:b/>
          <w:bCs/>
        </w:rPr>
        <w:t>Cross-Certified Subordinate CA Certificate</w:t>
      </w:r>
      <w:r>
        <w:t>: A certificate that is used to establish a trust relationship between two CAs.</w:t>
      </w:r>
    </w:p>
    <w:p w14:paraId="777325DF" w14:textId="77777777" w:rsidR="006E4A8F" w:rsidRDefault="00000000">
      <w:pPr>
        <w:pStyle w:val="BodyText"/>
      </w:pPr>
      <w:r>
        <w:rPr>
          <w:b/>
          <w:bCs/>
        </w:rPr>
        <w:t>CSPRNG</w:t>
      </w:r>
      <w:r>
        <w:t>: A random number generator intended for use in a cryptographic system.</w:t>
      </w:r>
    </w:p>
    <w:p w14:paraId="1780C1FE" w14:textId="77777777" w:rsidR="006E4A8F" w:rsidRDefault="00000000">
      <w:pPr>
        <w:pStyle w:val="BodyText"/>
      </w:pPr>
      <w:r>
        <w:rPr>
          <w:b/>
          <w:bCs/>
        </w:rPr>
        <w:t>Delegated Third Party</w:t>
      </w:r>
      <w:r>
        <w:t>: A natural person or Legal Entity that is not the CA but is authorized by the CA, and whose activities are not within the scope of the appropriate CA audits, to assist in the Certificate Management Process by performing or fulfilling one or more of the CA requirements found herein.</w:t>
      </w:r>
    </w:p>
    <w:p w14:paraId="419EE8FE" w14:textId="77777777" w:rsidR="006E4A8F" w:rsidRDefault="00000000">
      <w:pPr>
        <w:pStyle w:val="BodyText"/>
      </w:pPr>
      <w:r>
        <w:rPr>
          <w:b/>
          <w:bCs/>
        </w:rPr>
        <w:t>DNS CAA Email Contact</w:t>
      </w:r>
      <w:r>
        <w:t xml:space="preserve">: The email address defined in </w:t>
      </w:r>
      <w:hyperlink w:anchor="a11-caa-contactemail-property">
        <w:r w:rsidR="006E4A8F">
          <w:rPr>
            <w:rStyle w:val="Hyperlink"/>
          </w:rPr>
          <w:t>Appendix A.1.1</w:t>
        </w:r>
      </w:hyperlink>
      <w:r>
        <w:t>.</w:t>
      </w:r>
    </w:p>
    <w:p w14:paraId="085D2933" w14:textId="77777777" w:rsidR="006E4A8F" w:rsidRDefault="00000000">
      <w:pPr>
        <w:pStyle w:val="BodyText"/>
      </w:pPr>
      <w:r>
        <w:rPr>
          <w:b/>
          <w:bCs/>
        </w:rPr>
        <w:lastRenderedPageBreak/>
        <w:t>DNS CAA Phone Contact</w:t>
      </w:r>
      <w:r>
        <w:t xml:space="preserve">: The phone number defined in </w:t>
      </w:r>
      <w:hyperlink w:anchor="a12-caa-contactphone-property">
        <w:r w:rsidR="006E4A8F">
          <w:rPr>
            <w:rStyle w:val="Hyperlink"/>
          </w:rPr>
          <w:t>Appendix A.1.2</w:t>
        </w:r>
      </w:hyperlink>
      <w:r>
        <w:t>.</w:t>
      </w:r>
    </w:p>
    <w:p w14:paraId="79024398" w14:textId="77777777" w:rsidR="006E4A8F" w:rsidRDefault="00000000">
      <w:pPr>
        <w:pStyle w:val="BodyText"/>
      </w:pPr>
      <w:r>
        <w:rPr>
          <w:b/>
          <w:bCs/>
        </w:rPr>
        <w:t>DNS TXT Record Email Contact</w:t>
      </w:r>
      <w:r>
        <w:t xml:space="preserve">: The email address defined in </w:t>
      </w:r>
      <w:hyperlink w:anchor="a21-dns-txt-record-email-contact">
        <w:r w:rsidR="006E4A8F">
          <w:rPr>
            <w:rStyle w:val="Hyperlink"/>
          </w:rPr>
          <w:t>Appendix A.2.1</w:t>
        </w:r>
      </w:hyperlink>
      <w:r>
        <w:t>.</w:t>
      </w:r>
    </w:p>
    <w:p w14:paraId="66E815A7" w14:textId="77777777" w:rsidR="006E4A8F" w:rsidRDefault="00000000">
      <w:pPr>
        <w:pStyle w:val="BodyText"/>
      </w:pPr>
      <w:r>
        <w:rPr>
          <w:b/>
          <w:bCs/>
        </w:rPr>
        <w:t>DNS TXT Record Phone Contact</w:t>
      </w:r>
      <w:r>
        <w:t xml:space="preserve">: The phone number defined in </w:t>
      </w:r>
      <w:hyperlink w:anchor="a22-dns-txt-record-phone-contact">
        <w:r w:rsidR="006E4A8F">
          <w:rPr>
            <w:rStyle w:val="Hyperlink"/>
          </w:rPr>
          <w:t>Appendix A.2.2</w:t>
        </w:r>
      </w:hyperlink>
      <w:r>
        <w:t>.</w:t>
      </w:r>
    </w:p>
    <w:p w14:paraId="7093962F" w14:textId="77777777" w:rsidR="006E4A8F" w:rsidRDefault="00000000">
      <w:pPr>
        <w:pStyle w:val="BodyText"/>
      </w:pPr>
      <w:r>
        <w:rPr>
          <w:b/>
          <w:bCs/>
        </w:rPr>
        <w:t>Domain Contact</w:t>
      </w:r>
      <w:r>
        <w:t>: The Domain Name Registrant, technical contact, or administrative contact (or the equivalent under a ccTLD) as listed in the WHOIS record of the Base Domain Name or in a DNS SOA record, or as obtained through direct contact with the Domain Name Registrar.</w:t>
      </w:r>
    </w:p>
    <w:p w14:paraId="68F58634" w14:textId="77777777" w:rsidR="006E4A8F" w:rsidRDefault="00000000">
      <w:pPr>
        <w:pStyle w:val="BodyText"/>
      </w:pPr>
      <w:r>
        <w:rPr>
          <w:b/>
          <w:bCs/>
        </w:rPr>
        <w:t>Domain Label</w:t>
      </w:r>
      <w:r>
        <w:t>: From RFC 8499 (</w:t>
      </w:r>
      <w:hyperlink r:id="rId12">
        <w:r w:rsidR="006E4A8F">
          <w:rPr>
            <w:rStyle w:val="Hyperlink"/>
          </w:rPr>
          <w:t>https://tools.ietf.org/html/rfc8499</w:t>
        </w:r>
      </w:hyperlink>
      <w:r>
        <w:t>): “An ordered list of zero or more octets that makes up a portion of a domain name. Using graph theory, a label identifies one node in a portion of the graph of all possible domain names.”</w:t>
      </w:r>
    </w:p>
    <w:p w14:paraId="2E2A5FEB" w14:textId="77777777" w:rsidR="006E4A8F" w:rsidRDefault="00000000">
      <w:pPr>
        <w:pStyle w:val="BodyText"/>
      </w:pPr>
      <w:r>
        <w:rPr>
          <w:b/>
          <w:bCs/>
        </w:rPr>
        <w:t>Domain Name</w:t>
      </w:r>
      <w:r>
        <w:t>: An ordered list of one or more Domain Labels assigned to a node in the Domain Name System.</w:t>
      </w:r>
    </w:p>
    <w:p w14:paraId="2AAE8AD9" w14:textId="77777777" w:rsidR="006E4A8F" w:rsidRDefault="00000000">
      <w:pPr>
        <w:pStyle w:val="BodyText"/>
      </w:pPr>
      <w:r>
        <w:rPr>
          <w:b/>
          <w:bCs/>
        </w:rPr>
        <w:t>Domain Namespace</w:t>
      </w:r>
      <w:r>
        <w:t>: The set of all possible Domain Names that are subordinate to a single node in the Domain Name System.</w:t>
      </w:r>
    </w:p>
    <w:p w14:paraId="05115D75" w14:textId="77777777" w:rsidR="006E4A8F" w:rsidRDefault="00000000">
      <w:pPr>
        <w:pStyle w:val="BodyText"/>
      </w:pPr>
      <w:r>
        <w:rPr>
          <w:b/>
          <w:bCs/>
        </w:rPr>
        <w:t>Domain Name Registrant</w:t>
      </w:r>
      <w:r>
        <w:t>: Sometimes referred to as the “owner” of a Domain Name, but more properly the person(s) or entity(ies) registered with a Domain Name Registrar as having the right to control how a Domain Name is used, such as the natural person or Legal Entity that is listed as the “Registrant” by WHOIS or the Domain Name Registrar.</w:t>
      </w:r>
    </w:p>
    <w:p w14:paraId="063B14F1" w14:textId="77777777" w:rsidR="006E4A8F" w:rsidRDefault="00000000">
      <w:pPr>
        <w:pStyle w:val="BodyText"/>
      </w:pPr>
      <w:r>
        <w:rPr>
          <w:b/>
          <w:bCs/>
        </w:rPr>
        <w:t>Domain Name Registrar</w:t>
      </w:r>
      <w:r>
        <w:t>: A person or entity that registers Domain Names under the auspices of or by agreement with:</w:t>
      </w:r>
    </w:p>
    <w:p w14:paraId="239F2750" w14:textId="77777777" w:rsidR="006E4A8F" w:rsidRDefault="00000000">
      <w:pPr>
        <w:pStyle w:val="Compact"/>
        <w:numPr>
          <w:ilvl w:val="0"/>
          <w:numId w:val="17"/>
        </w:numPr>
      </w:pPr>
      <w:r>
        <w:t>the Internet Corporation for Assigned Names and Numbers (ICANN),</w:t>
      </w:r>
    </w:p>
    <w:p w14:paraId="2BB3DFA9" w14:textId="77777777" w:rsidR="006E4A8F" w:rsidRDefault="00000000">
      <w:pPr>
        <w:pStyle w:val="Compact"/>
        <w:numPr>
          <w:ilvl w:val="0"/>
          <w:numId w:val="17"/>
        </w:numPr>
      </w:pPr>
      <w:r>
        <w:t>a national Domain Name authority/registry, or</w:t>
      </w:r>
    </w:p>
    <w:p w14:paraId="2E9827B1" w14:textId="77777777" w:rsidR="006E4A8F" w:rsidRDefault="00000000">
      <w:pPr>
        <w:pStyle w:val="Compact"/>
        <w:numPr>
          <w:ilvl w:val="0"/>
          <w:numId w:val="17"/>
        </w:numPr>
      </w:pPr>
      <w:r>
        <w:t>a Network Information Center (including their affiliates, contractors, delegates, successors, or assignees).</w:t>
      </w:r>
    </w:p>
    <w:p w14:paraId="1E378E37" w14:textId="77777777" w:rsidR="006E4A8F" w:rsidRDefault="00000000">
      <w:pPr>
        <w:pStyle w:val="FirstParagraph"/>
      </w:pPr>
      <w:r>
        <w:rPr>
          <w:b/>
          <w:bCs/>
        </w:rPr>
        <w:t>Enterprise RA</w:t>
      </w:r>
      <w:r>
        <w:t>: An employee or agent of an organization unaffiliated with the CA who authorizes issuance of Certificates to that organization.</w:t>
      </w:r>
    </w:p>
    <w:p w14:paraId="54579072" w14:textId="77777777" w:rsidR="006E4A8F" w:rsidRDefault="00000000">
      <w:pPr>
        <w:pStyle w:val="BodyText"/>
      </w:pPr>
      <w:r>
        <w:rPr>
          <w:b/>
          <w:bCs/>
        </w:rPr>
        <w:t>Expiry Date</w:t>
      </w:r>
      <w:r>
        <w:t>: The “Not After” date in a Certificate that defines the end of a Certificate’s validity period.</w:t>
      </w:r>
    </w:p>
    <w:p w14:paraId="3E4D55A8" w14:textId="77777777" w:rsidR="006E4A8F" w:rsidRDefault="00000000">
      <w:pPr>
        <w:pStyle w:val="BodyText"/>
      </w:pPr>
      <w:r>
        <w:rPr>
          <w:b/>
          <w:bCs/>
        </w:rPr>
        <w:t>Fully-Qualified Domain Name</w:t>
      </w:r>
      <w:r>
        <w:t>: A Domain Name that includes the Domain Labels of all superior nodes in the Internet Domain Name System.</w:t>
      </w:r>
    </w:p>
    <w:p w14:paraId="37DBEB9E" w14:textId="77777777" w:rsidR="006E4A8F" w:rsidRDefault="00000000">
      <w:pPr>
        <w:pStyle w:val="BodyText"/>
      </w:pPr>
      <w:r>
        <w:rPr>
          <w:b/>
          <w:bCs/>
        </w:rPr>
        <w:t>Government Entity</w:t>
      </w:r>
      <w:r>
        <w:t>: A government-operated legal entity, agency, department, ministry, branch, or similar element of the government of a country, or political subdivision within such country (such as a state, province, city, county, etc.).</w:t>
      </w:r>
    </w:p>
    <w:p w14:paraId="0AEAE139" w14:textId="77777777" w:rsidR="006E4A8F" w:rsidRDefault="00000000">
      <w:pPr>
        <w:pStyle w:val="BodyText"/>
      </w:pPr>
      <w:r>
        <w:rPr>
          <w:b/>
          <w:bCs/>
        </w:rPr>
        <w:lastRenderedPageBreak/>
        <w:t>High Risk Certificate Request</w:t>
      </w:r>
      <w:r>
        <w:t>: A Request that the CA flags for additional scrutiny by reference to internal criteria and databases maintained by the CA, which may include names at higher risk for phishing or other fraudulent usage, names contained in previously rejected certificate requests or revoked Certificates, names listed on the Miller Smiles phishing list or the Google Safe Browsing list, or names that the CA identifies using its own risk-mitigation criteria.</w:t>
      </w:r>
    </w:p>
    <w:p w14:paraId="6FCEEC7F" w14:textId="77777777" w:rsidR="006E4A8F" w:rsidRDefault="00000000">
      <w:pPr>
        <w:pStyle w:val="BodyText"/>
      </w:pPr>
      <w:r>
        <w:rPr>
          <w:b/>
          <w:bCs/>
        </w:rPr>
        <w:t>Internal Name</w:t>
      </w:r>
      <w:r>
        <w:t>: A string of characters (not an IP address) in a Common Name or Subject Alternative Name field of a Certificate that cannot be verified as globally unique within the public DNS at the time of certificate issuance because it does not end with a Top Level Domain registered in IANA’s Root Zone Database.</w:t>
      </w:r>
    </w:p>
    <w:p w14:paraId="7053A517" w14:textId="77777777" w:rsidR="006E4A8F" w:rsidRDefault="00000000">
      <w:pPr>
        <w:pStyle w:val="BodyText"/>
      </w:pPr>
      <w:r>
        <w:rPr>
          <w:b/>
          <w:bCs/>
        </w:rPr>
        <w:t>IP Address</w:t>
      </w:r>
      <w:r>
        <w:t>: A 32-bit or 128-bit number assigned to a device that uses the Internet Protocol for communication.</w:t>
      </w:r>
    </w:p>
    <w:p w14:paraId="53F1655B" w14:textId="77777777" w:rsidR="006E4A8F" w:rsidRDefault="00000000">
      <w:pPr>
        <w:pStyle w:val="BodyText"/>
      </w:pPr>
      <w:r>
        <w:rPr>
          <w:b/>
          <w:bCs/>
        </w:rPr>
        <w:t>IP Address Contact</w:t>
      </w:r>
      <w:r>
        <w:t>: The person(s) or entity(ies) registered with an IP Address Registration Authority as having the right to control how one or more IP Addresses are used.</w:t>
      </w:r>
    </w:p>
    <w:p w14:paraId="6ECA3397" w14:textId="77777777" w:rsidR="006E4A8F" w:rsidRDefault="00000000">
      <w:pPr>
        <w:pStyle w:val="BodyText"/>
      </w:pPr>
      <w:r>
        <w:rPr>
          <w:b/>
          <w:bCs/>
        </w:rPr>
        <w:t>IP Address Registration Authority</w:t>
      </w:r>
      <w:r>
        <w:t>: The Internet Assigned Numbers Authority (IANA) or a Regional Internet Registry (RIPE, APNIC, ARIN, AfriNIC, LACNIC).</w:t>
      </w:r>
    </w:p>
    <w:p w14:paraId="5E2A1865" w14:textId="77777777" w:rsidR="006E4A8F" w:rsidRDefault="00000000">
      <w:pPr>
        <w:pStyle w:val="BodyText"/>
      </w:pPr>
      <w:r>
        <w:rPr>
          <w:b/>
          <w:bCs/>
        </w:rPr>
        <w:t>Issuing CA</w:t>
      </w:r>
      <w:r>
        <w:t>: In relation to a particular Certificate, the CA that issued the Certificate. This could be either a Root CA or a Subordinate CA.</w:t>
      </w:r>
    </w:p>
    <w:p w14:paraId="0FF6D44E" w14:textId="77777777" w:rsidR="006E4A8F" w:rsidRDefault="00000000">
      <w:pPr>
        <w:pStyle w:val="BodyText"/>
      </w:pPr>
      <w:r>
        <w:rPr>
          <w:b/>
          <w:bCs/>
        </w:rPr>
        <w:t>Key Compromise</w:t>
      </w:r>
      <w:r>
        <w:t>: A Private Key is said to be compromised if its value has been disclosed to an unauthorized person, or an unauthorized person has had access to it.</w:t>
      </w:r>
    </w:p>
    <w:p w14:paraId="0B3B603F" w14:textId="77777777" w:rsidR="006E4A8F" w:rsidRDefault="00000000">
      <w:pPr>
        <w:pStyle w:val="BodyText"/>
      </w:pPr>
      <w:r>
        <w:rPr>
          <w:b/>
          <w:bCs/>
        </w:rPr>
        <w:t>Key Generation Script</w:t>
      </w:r>
      <w:r>
        <w:t>: A documented plan of procedures for the generation of a CA Key Pair.</w:t>
      </w:r>
    </w:p>
    <w:p w14:paraId="7FE8154B" w14:textId="77777777" w:rsidR="006E4A8F" w:rsidRDefault="00000000">
      <w:pPr>
        <w:pStyle w:val="BodyText"/>
      </w:pPr>
      <w:r>
        <w:rPr>
          <w:b/>
          <w:bCs/>
        </w:rPr>
        <w:t>Key Pair</w:t>
      </w:r>
      <w:r>
        <w:t>: The Private Key and its associated Public Key.</w:t>
      </w:r>
    </w:p>
    <w:p w14:paraId="0585D83C" w14:textId="77777777" w:rsidR="006E4A8F" w:rsidRDefault="00000000">
      <w:pPr>
        <w:pStyle w:val="BodyText"/>
      </w:pPr>
      <w:r>
        <w:rPr>
          <w:b/>
          <w:bCs/>
        </w:rPr>
        <w:t>LDH Label</w:t>
      </w:r>
      <w:r>
        <w:t>: From RFC 5890 (</w:t>
      </w:r>
      <w:hyperlink r:id="rId13">
        <w:r w:rsidR="006E4A8F">
          <w:rPr>
            <w:rStyle w:val="Hyperlink"/>
          </w:rPr>
          <w:t>https://tools.ietf.org/html/rfc5890</w:t>
        </w:r>
      </w:hyperlink>
      <w:r>
        <w:t>): “A string consisting of ASCII letters, digits, and the hyphen with the further restriction that the hyphen cannot appear at the beginning or end of the string. Like all DNS labels, its total length must not exceed 63 octets.”</w:t>
      </w:r>
    </w:p>
    <w:p w14:paraId="7AC51E2E" w14:textId="77777777" w:rsidR="006E4A8F" w:rsidRDefault="00000000">
      <w:pPr>
        <w:pStyle w:val="BodyText"/>
      </w:pPr>
      <w:r>
        <w:rPr>
          <w:b/>
          <w:bCs/>
        </w:rPr>
        <w:t>Legal Entity</w:t>
      </w:r>
      <w:r>
        <w:t>: An association, corporation, partnership, proprietorship, trust, government entity or other entity with legal standing in a country’s legal system.</w:t>
      </w:r>
    </w:p>
    <w:p w14:paraId="7723C73D" w14:textId="44C6F263" w:rsidR="006E4A8F" w:rsidRDefault="00000000">
      <w:pPr>
        <w:pStyle w:val="BodyText"/>
      </w:pPr>
      <w:r>
        <w:rPr>
          <w:b/>
          <w:bCs/>
        </w:rPr>
        <w:t>Linting</w:t>
      </w:r>
      <w:r>
        <w:t xml:space="preserve">: A process in which the content of digitally signed data such as a Precertificate [RFC 6962], Certificate, Certificate Revocation List, or OCSP response, or data-to-be-signed object such as a </w:t>
      </w:r>
      <w:r>
        <w:rPr>
          <w:rStyle w:val="VerbatimChar"/>
        </w:rPr>
        <w:t>tbsCertificate</w:t>
      </w:r>
      <w:r>
        <w:t xml:space="preserve"> (as described in </w:t>
      </w:r>
      <w:hyperlink r:id="rId14" w:anchor="section-4.1.1.1">
        <w:r>
          <w:rPr>
            <w:rStyle w:val="Hyperlink"/>
          </w:rPr>
          <w:t>RFC 5280, Section 4.1.1.1</w:t>
        </w:r>
      </w:hyperlink>
      <w:r>
        <w:t>) is checked for conformance with the profiles and requirements defined in these Requirements.</w:t>
      </w:r>
    </w:p>
    <w:p w14:paraId="329F6B2B" w14:textId="77777777" w:rsidR="006E4A8F" w:rsidRDefault="00000000">
      <w:pPr>
        <w:pStyle w:val="BodyText"/>
      </w:pPr>
      <w:r>
        <w:rPr>
          <w:b/>
          <w:bCs/>
        </w:rPr>
        <w:lastRenderedPageBreak/>
        <w:t>Multi-Perspective Issuance Corroboration</w:t>
      </w:r>
      <w:r>
        <w:t>: A process by which the determinations made during domain validation and CAA checking by the Primary Network Perspective are corroborated by other Network Perspectives before Certificate issuance.</w:t>
      </w:r>
    </w:p>
    <w:p w14:paraId="28DF1BC7" w14:textId="77777777" w:rsidR="006E4A8F" w:rsidRDefault="00000000">
      <w:pPr>
        <w:pStyle w:val="BodyText"/>
      </w:pPr>
      <w:r>
        <w:rPr>
          <w:b/>
          <w:bCs/>
        </w:rPr>
        <w:t>Network Perspective</w:t>
      </w:r>
      <w:r>
        <w:t>: Related to Multi-Perspective Issuance Corroboration. A system (e.g., a cloud-hosted server instance) or collection of network components (e.g., a VPN and corresponding infrastructure) for sending outbound Internet traffic associated with a domain control validation method and/or CAA check. The location of a Network Perspective is determined by the point where unencapsulated outbound Internet traffic is typically first handed off to the network infrastructure providing Internet connectivity to that perspective.</w:t>
      </w:r>
    </w:p>
    <w:p w14:paraId="12395BE4" w14:textId="77777777" w:rsidR="006E4A8F" w:rsidRDefault="00000000">
      <w:pPr>
        <w:pStyle w:val="BodyText"/>
      </w:pPr>
      <w:r>
        <w:rPr>
          <w:b/>
          <w:bCs/>
        </w:rPr>
        <w:t>Non-Reserved LDH Label</w:t>
      </w:r>
      <w:r>
        <w:t>: From RFC 5890 (</w:t>
      </w:r>
      <w:hyperlink r:id="rId15">
        <w:r w:rsidR="006E4A8F">
          <w:rPr>
            <w:rStyle w:val="Hyperlink"/>
          </w:rPr>
          <w:t>https://tools.ietf.org/html/rfc5890</w:t>
        </w:r>
      </w:hyperlink>
      <w:r>
        <w:t>): “The set of valid LDH labels that do not have ‘</w:t>
      </w:r>
      <w:r>
        <w:rPr>
          <w:rStyle w:val="VerbatimChar"/>
        </w:rPr>
        <w:t>--</w:t>
      </w:r>
      <w:r>
        <w:t>’ in the third and fourth positions.”</w:t>
      </w:r>
    </w:p>
    <w:p w14:paraId="3D86EEF4" w14:textId="77777777" w:rsidR="006E4A8F" w:rsidRDefault="00000000">
      <w:pPr>
        <w:pStyle w:val="BodyText"/>
      </w:pPr>
      <w:r>
        <w:rPr>
          <w:b/>
          <w:bCs/>
        </w:rPr>
        <w:t>Object Identifier</w:t>
      </w:r>
      <w:r>
        <w:t>: A unique alphanumeric or numeric identifier registered under the International Organization for Standardization’s applicable standard for a specific object or object class.</w:t>
      </w:r>
    </w:p>
    <w:p w14:paraId="7C89D829" w14:textId="77777777" w:rsidR="006E4A8F" w:rsidRDefault="00000000">
      <w:pPr>
        <w:pStyle w:val="BodyText"/>
      </w:pPr>
      <w:r>
        <w:rPr>
          <w:b/>
          <w:bCs/>
        </w:rPr>
        <w:t>OCSP Responder</w:t>
      </w:r>
      <w:r>
        <w:t>: An online server operated under the authority of the CA and connected to its Repository for processing Certificate status requests. See also, Online Certificate Status Protocol.</w:t>
      </w:r>
    </w:p>
    <w:p w14:paraId="4F368EB6" w14:textId="77777777" w:rsidR="006E4A8F" w:rsidRDefault="00000000">
      <w:pPr>
        <w:pStyle w:val="BodyText"/>
      </w:pPr>
      <w:r>
        <w:rPr>
          <w:b/>
          <w:bCs/>
        </w:rPr>
        <w:t>Onion Domain Name</w:t>
      </w:r>
      <w:r>
        <w:t xml:space="preserve">: A Fully Qualified Domain Name ending with the RFC 7686 “.onion” Special-Use Domain Name. For example, </w:t>
      </w:r>
      <w:r>
        <w:rPr>
          <w:rStyle w:val="VerbatimChar"/>
        </w:rPr>
        <w:t>2gzyxa5ihm7nsggfxnu52rck2vv4rvmdlkiu3zzui5du4xyclen53wid.onion</w:t>
      </w:r>
      <w:r>
        <w:t xml:space="preserve"> is an Onion Domain Name, whereas </w:t>
      </w:r>
      <w:r>
        <w:rPr>
          <w:rStyle w:val="VerbatimChar"/>
        </w:rPr>
        <w:t>torproject.org</w:t>
      </w:r>
      <w:r>
        <w:t xml:space="preserve"> is not an Onion Domain Name.</w:t>
      </w:r>
    </w:p>
    <w:p w14:paraId="7B0DB2A8" w14:textId="77777777" w:rsidR="006E4A8F" w:rsidRDefault="00000000">
      <w:pPr>
        <w:pStyle w:val="BodyText"/>
      </w:pPr>
      <w:r>
        <w:rPr>
          <w:b/>
          <w:bCs/>
        </w:rPr>
        <w:t>Online Certificate Status Protocol</w:t>
      </w:r>
      <w:r>
        <w:t>: An online Certificate-checking protocol that enables relying-party application software to determine the status of an identified Certificate. See also OCSP Responder.</w:t>
      </w:r>
    </w:p>
    <w:p w14:paraId="578BCF5D" w14:textId="77777777" w:rsidR="006E4A8F" w:rsidRDefault="00000000">
      <w:pPr>
        <w:pStyle w:val="BodyText"/>
      </w:pPr>
      <w:r>
        <w:rPr>
          <w:b/>
          <w:bCs/>
        </w:rPr>
        <w:t>Parent Company</w:t>
      </w:r>
      <w:r>
        <w:t>: A company that Controls a Subsidiary Company.</w:t>
      </w:r>
    </w:p>
    <w:p w14:paraId="299F1833" w14:textId="77777777" w:rsidR="006E4A8F" w:rsidRDefault="00000000">
      <w:pPr>
        <w:pStyle w:val="BodyText"/>
      </w:pPr>
      <w:r>
        <w:rPr>
          <w:b/>
          <w:bCs/>
        </w:rPr>
        <w:t>Pending Prohibition​​</w:t>
      </w:r>
      <w:r>
        <w:t>: The use of a behavior described with this label is highly discouraged, as it is planned to be deprecated and will likely be designated as MUST NOT in the future.</w:t>
      </w:r>
    </w:p>
    <w:p w14:paraId="57702834" w14:textId="77777777" w:rsidR="006E4A8F" w:rsidRDefault="00000000">
      <w:pPr>
        <w:pStyle w:val="BodyText"/>
      </w:pPr>
      <w:r>
        <w:rPr>
          <w:b/>
          <w:bCs/>
        </w:rPr>
        <w:t>Primary Network Perspective</w:t>
      </w:r>
      <w:r>
        <w:t>: The Network Perspective used by the CA to make the determination of 1) the CA’s authority to issue a Certificate for the requested domain(s) or IP address(es) and 2) the Applicant’s authority and/or domain authorization or control of the requested domain(s) or IP address(es).</w:t>
      </w:r>
    </w:p>
    <w:p w14:paraId="04C33E44" w14:textId="77777777" w:rsidR="006E4A8F" w:rsidRDefault="00000000">
      <w:pPr>
        <w:pStyle w:val="BodyText"/>
      </w:pPr>
      <w:r>
        <w:rPr>
          <w:b/>
          <w:bCs/>
        </w:rPr>
        <w:t>Private Key</w:t>
      </w:r>
      <w:r>
        <w:t>: The key of a Key Pair that is kept secret by the holder of the Key Pair, and that is used to create Digital Signatures and/or to decrypt electronic records or files that were encrypted with the corresponding Public Key.</w:t>
      </w:r>
    </w:p>
    <w:p w14:paraId="51387558" w14:textId="77777777" w:rsidR="006E4A8F" w:rsidRDefault="00000000">
      <w:pPr>
        <w:pStyle w:val="BodyText"/>
      </w:pPr>
      <w:r>
        <w:rPr>
          <w:b/>
          <w:bCs/>
        </w:rPr>
        <w:lastRenderedPageBreak/>
        <w:t>Public Key</w:t>
      </w:r>
      <w:r>
        <w:t>: The key of a Key Pair that may be publicly disclosed by the holder of the corresponding Private Key and that is used by a Relying Party to verify Digital Signatures created with the holder’s corresponding Private Key and/or to encrypt messages so that they can be decrypted only with the holder’s corresponding Private Key.</w:t>
      </w:r>
    </w:p>
    <w:p w14:paraId="7DFA851C" w14:textId="77777777" w:rsidR="006E4A8F" w:rsidRDefault="00000000">
      <w:pPr>
        <w:pStyle w:val="BodyText"/>
      </w:pPr>
      <w:r>
        <w:rPr>
          <w:b/>
          <w:bCs/>
        </w:rPr>
        <w:t>Public Key Infrastructure</w:t>
      </w:r>
      <w:r>
        <w:t>: A set of hardware, software, people, procedures, rules, policies, and obligations used to facilitate the trustworthy creation, issuance, management, and use of Certificates and keys based on Public Key Cryptography.</w:t>
      </w:r>
    </w:p>
    <w:p w14:paraId="0ED182B4" w14:textId="77777777" w:rsidR="006E4A8F" w:rsidRDefault="00000000">
      <w:pPr>
        <w:pStyle w:val="BodyText"/>
      </w:pPr>
      <w:r>
        <w:rPr>
          <w:b/>
          <w:bCs/>
        </w:rPr>
        <w:t>Publicly-Trusted Certificate</w:t>
      </w:r>
      <w:r>
        <w:t>: A Certificate that is trusted by virtue of the fact that its corresponding Root Certificate is distributed as a trust anchor in widely-available application software.</w:t>
      </w:r>
    </w:p>
    <w:p w14:paraId="168FECDD" w14:textId="77777777" w:rsidR="006E4A8F" w:rsidRDefault="00000000">
      <w:pPr>
        <w:pStyle w:val="BodyText"/>
      </w:pPr>
      <w:r>
        <w:rPr>
          <w:b/>
          <w:bCs/>
        </w:rPr>
        <w:t>P-Label</w:t>
      </w:r>
      <w:r>
        <w:t>: A XN-Label that contains valid output of the Punycode algorithm (as defined in RFC 3492, Section 6.3) from the fifth and subsequent positions.</w:t>
      </w:r>
    </w:p>
    <w:p w14:paraId="2A7E99FA" w14:textId="77777777" w:rsidR="006E4A8F" w:rsidRDefault="00000000">
      <w:pPr>
        <w:pStyle w:val="BodyText"/>
      </w:pPr>
      <w:r>
        <w:rPr>
          <w:b/>
          <w:bCs/>
        </w:rPr>
        <w:t>Qualified Auditor</w:t>
      </w:r>
      <w:r>
        <w:t xml:space="preserve">: A natural person or Legal Entity that meets the requirements of </w:t>
      </w:r>
      <w:hyperlink w:anchor="X4b24910f4762ee823576d83d7682493214f1d2f">
        <w:r w:rsidR="006E4A8F">
          <w:rPr>
            <w:rStyle w:val="Hyperlink"/>
          </w:rPr>
          <w:t>Section 8.2</w:t>
        </w:r>
      </w:hyperlink>
      <w:r>
        <w:t>.</w:t>
      </w:r>
    </w:p>
    <w:p w14:paraId="55E5CE6E" w14:textId="77777777" w:rsidR="006E4A8F" w:rsidRDefault="00000000">
      <w:pPr>
        <w:pStyle w:val="BodyText"/>
      </w:pPr>
      <w:r>
        <w:rPr>
          <w:b/>
          <w:bCs/>
        </w:rPr>
        <w:t>Random Value</w:t>
      </w:r>
      <w:r>
        <w:t>: A value specified by a CA to the Applicant that exhibits at least 112 bits of entropy.</w:t>
      </w:r>
    </w:p>
    <w:p w14:paraId="6C2D3E28" w14:textId="77777777" w:rsidR="006E4A8F" w:rsidRDefault="00000000">
      <w:pPr>
        <w:pStyle w:val="BodyText"/>
      </w:pPr>
      <w:r>
        <w:rPr>
          <w:b/>
          <w:bCs/>
        </w:rPr>
        <w:t>Registered Domain Name</w:t>
      </w:r>
      <w:r>
        <w:t>: A Domain Name that has been registered with a Domain Name Registrar.</w:t>
      </w:r>
    </w:p>
    <w:p w14:paraId="1EB66976" w14:textId="77777777" w:rsidR="006E4A8F" w:rsidRDefault="00000000">
      <w:pPr>
        <w:pStyle w:val="BodyText"/>
      </w:pPr>
      <w:r>
        <w:rPr>
          <w:b/>
          <w:bCs/>
        </w:rPr>
        <w:t>Registration Authority (RA)</w:t>
      </w:r>
      <w:r>
        <w:t>: Any Legal Entity that is responsible for identification and authentication of subjects of Certificates, but is not a CA, and hence does not sign or issue Certificates. An RA may assist in the certificate application process or revocation process or both. When “RA” is used as an adjective to describe a role or function, it does not necessarily imply a separate body, but can be part of the CA.</w:t>
      </w:r>
    </w:p>
    <w:p w14:paraId="56F8A11E" w14:textId="77777777" w:rsidR="006E4A8F" w:rsidRDefault="00000000">
      <w:pPr>
        <w:pStyle w:val="BodyText"/>
      </w:pPr>
      <w:r>
        <w:rPr>
          <w:b/>
          <w:bCs/>
        </w:rPr>
        <w:t>Reliable Data Source</w:t>
      </w:r>
      <w:r>
        <w:t>: An identification document or source of data used to verify Subject Identity Information that is generally recognized among commercial enterprises and governments as reliable, and which was created by a third party for a purpose other than the Applicant obtaining a Certificate.</w:t>
      </w:r>
    </w:p>
    <w:p w14:paraId="1B49E028" w14:textId="77777777" w:rsidR="006E4A8F" w:rsidRDefault="00000000">
      <w:pPr>
        <w:pStyle w:val="BodyText"/>
      </w:pPr>
      <w:r>
        <w:rPr>
          <w:b/>
          <w:bCs/>
        </w:rPr>
        <w:t>Reliable Method of Communication</w:t>
      </w:r>
      <w:r>
        <w:t>: A method of communication, such as a postal/courier delivery address, telephone number, or email address, that was verified using a source other than the Applicant Representative.</w:t>
      </w:r>
    </w:p>
    <w:p w14:paraId="7C29135A" w14:textId="77777777" w:rsidR="006E4A8F" w:rsidRDefault="00000000">
      <w:pPr>
        <w:pStyle w:val="BodyText"/>
      </w:pPr>
      <w:r>
        <w:rPr>
          <w:b/>
          <w:bCs/>
        </w:rPr>
        <w:t>Relying Party</w:t>
      </w:r>
      <w:r>
        <w:t>: Any natural person or Legal Entity that relies on a Valid Certificate. An Application Software Supplier is not considered a Relying Party when software distributed by such Supplier merely displays information relating to a Certificate.</w:t>
      </w:r>
    </w:p>
    <w:p w14:paraId="4ED86612" w14:textId="77777777" w:rsidR="006E4A8F" w:rsidRDefault="00000000">
      <w:pPr>
        <w:pStyle w:val="BodyText"/>
      </w:pPr>
      <w:r>
        <w:rPr>
          <w:b/>
          <w:bCs/>
        </w:rPr>
        <w:lastRenderedPageBreak/>
        <w:t>Repository</w:t>
      </w:r>
      <w:r>
        <w:t>: An online database containing publicly-disclosed PKI governance documents (such as Certificate Policies and Certification Practice Statements) and Certificate status information, either in the form of a CRL or an OCSP response.</w:t>
      </w:r>
    </w:p>
    <w:p w14:paraId="5ED09C79" w14:textId="77777777" w:rsidR="006E4A8F" w:rsidRDefault="00000000">
      <w:pPr>
        <w:pStyle w:val="BodyText"/>
      </w:pPr>
      <w:r>
        <w:rPr>
          <w:b/>
          <w:bCs/>
        </w:rPr>
        <w:t>Request Token</w:t>
      </w:r>
      <w:r>
        <w:t>: A value, derived in a method specified by the CA which binds this demonstration of control to the certificate request. The CA SHOULD define within its CPS (or a document clearly referenced by the CPS) the format and method of Request Tokens it accepts.</w:t>
      </w:r>
    </w:p>
    <w:p w14:paraId="040FC94B" w14:textId="77777777" w:rsidR="006E4A8F" w:rsidRDefault="00000000">
      <w:pPr>
        <w:pStyle w:val="BodyText"/>
      </w:pPr>
      <w:r>
        <w:t>The Request Token SHALL incorporate the key used in the certificate request.</w:t>
      </w:r>
    </w:p>
    <w:p w14:paraId="6CA9F4F8" w14:textId="77777777" w:rsidR="006E4A8F" w:rsidRDefault="00000000">
      <w:pPr>
        <w:pStyle w:val="BodyText"/>
      </w:pPr>
      <w:r>
        <w:t>A Request Token MAY include a timestamp to indicate when it was created.</w:t>
      </w:r>
    </w:p>
    <w:p w14:paraId="4F27CD2C" w14:textId="77777777" w:rsidR="006E4A8F" w:rsidRDefault="00000000">
      <w:pPr>
        <w:pStyle w:val="BodyText"/>
      </w:pPr>
      <w:r>
        <w:t>A Request Token MAY include other information to ensure its uniqueness.</w:t>
      </w:r>
    </w:p>
    <w:p w14:paraId="44F6ED39" w14:textId="77777777" w:rsidR="006E4A8F" w:rsidRDefault="00000000">
      <w:pPr>
        <w:pStyle w:val="BodyText"/>
      </w:pPr>
      <w:r>
        <w:t>A Request Token that includes a timestamp SHALL remain valid for no more than 30 days from the time of creation.</w:t>
      </w:r>
    </w:p>
    <w:p w14:paraId="4FF76E2F" w14:textId="77777777" w:rsidR="006E4A8F" w:rsidRDefault="00000000">
      <w:pPr>
        <w:pStyle w:val="BodyText"/>
      </w:pPr>
      <w:r>
        <w:t>A Request Token that includes a timestamp SHALL be treated as invalid if its timestamp is in the future.</w:t>
      </w:r>
    </w:p>
    <w:p w14:paraId="624AF00B" w14:textId="77777777" w:rsidR="006E4A8F" w:rsidRDefault="00000000">
      <w:pPr>
        <w:pStyle w:val="BodyText"/>
      </w:pPr>
      <w:r>
        <w:t>A Request Token that does not include a timestamp is valid for a single use and the CA SHALL NOT re-use it for a subsequent validation.</w:t>
      </w:r>
    </w:p>
    <w:p w14:paraId="6FE7B035" w14:textId="77777777" w:rsidR="006E4A8F" w:rsidRDefault="00000000">
      <w:pPr>
        <w:pStyle w:val="BodyText"/>
      </w:pPr>
      <w:r>
        <w:t>The binding SHALL use a digital signature algorithm or a cryptographic hash algorithm at least as strong as that to be used in signing the certificate request.</w:t>
      </w:r>
    </w:p>
    <w:p w14:paraId="265FD5C5" w14:textId="77777777" w:rsidR="006E4A8F" w:rsidRDefault="00000000">
      <w:pPr>
        <w:pStyle w:val="BodyText"/>
      </w:pPr>
      <w:r>
        <w:rPr>
          <w:b/>
          <w:bCs/>
        </w:rPr>
        <w:t>Note</w:t>
      </w:r>
      <w:r>
        <w:t>: Examples of Request Tokens include, but are not limited to:</w:t>
      </w:r>
    </w:p>
    <w:p w14:paraId="4598AB6D" w14:textId="77777777" w:rsidR="006E4A8F" w:rsidRDefault="00000000">
      <w:pPr>
        <w:pStyle w:val="Compact"/>
        <w:numPr>
          <w:ilvl w:val="0"/>
          <w:numId w:val="18"/>
        </w:numPr>
      </w:pPr>
      <w:r>
        <w:t>a hash of the public key; or</w:t>
      </w:r>
    </w:p>
    <w:p w14:paraId="0CF54BAB" w14:textId="77777777" w:rsidR="006E4A8F" w:rsidRDefault="00000000">
      <w:pPr>
        <w:pStyle w:val="Compact"/>
        <w:numPr>
          <w:ilvl w:val="0"/>
          <w:numId w:val="18"/>
        </w:numPr>
      </w:pPr>
      <w:r>
        <w:t>a hash of the Subject Public Key Info [X.509]; or</w:t>
      </w:r>
    </w:p>
    <w:p w14:paraId="39649525" w14:textId="77777777" w:rsidR="006E4A8F" w:rsidRDefault="00000000">
      <w:pPr>
        <w:pStyle w:val="Compact"/>
        <w:numPr>
          <w:ilvl w:val="0"/>
          <w:numId w:val="18"/>
        </w:numPr>
      </w:pPr>
      <w:r>
        <w:t>a hash of a PKCS#10 CSR.</w:t>
      </w:r>
    </w:p>
    <w:p w14:paraId="62BA84DB" w14:textId="77777777" w:rsidR="006E4A8F" w:rsidRDefault="00000000">
      <w:pPr>
        <w:pStyle w:val="FirstParagraph"/>
      </w:pPr>
      <w:r>
        <w:t>A Request Token may also be concatenated with a timestamp or other data. If a CA wanted to always use a hash of a PKCS#10 CSR as a Request Token and did not want to incorporate a timestamp and did want to allow certificate key re-use then the applicant might use the challenge password in the creation of a CSR with OpenSSL to ensure uniqueness even if the subject and key are identical between subsequent requests.</w:t>
      </w:r>
    </w:p>
    <w:p w14:paraId="2887AC49" w14:textId="77777777" w:rsidR="006E4A8F" w:rsidRDefault="00000000">
      <w:pPr>
        <w:pStyle w:val="BodyText"/>
      </w:pPr>
      <w:r>
        <w:rPr>
          <w:b/>
          <w:bCs/>
        </w:rPr>
        <w:t>Note</w:t>
      </w:r>
      <w:r>
        <w:t xml:space="preserve">: This simplistic shell command produces a Request Token which has a timestamp and a hash of a CSR. </w:t>
      </w:r>
      <w:r>
        <w:rPr>
          <w:rStyle w:val="VerbatimChar"/>
        </w:rPr>
        <w:t>echo `date -u +%Y%m%d%H%M` `sha256sum &lt;r2.csr` \| sed "s/[ -]//g"</w:t>
      </w:r>
      <w:r>
        <w:t xml:space="preserve"> The script outputs: 201602251811c9c863405fe7675a3988b97664ea6baf442019e4e52fa335f406f7c5f26cf14f</w:t>
      </w:r>
    </w:p>
    <w:p w14:paraId="77E9477B" w14:textId="77777777" w:rsidR="006E4A8F" w:rsidRDefault="00000000">
      <w:pPr>
        <w:pStyle w:val="BodyText"/>
      </w:pPr>
      <w:r>
        <w:rPr>
          <w:b/>
          <w:bCs/>
        </w:rPr>
        <w:t>Required Website Content</w:t>
      </w:r>
      <w:r>
        <w:t>: Either a Random Value or a Request Token, together with additional information that uniquely identifies the Subscriber, as specified by the CA.</w:t>
      </w:r>
    </w:p>
    <w:p w14:paraId="4B682727" w14:textId="77777777" w:rsidR="006E4A8F" w:rsidRDefault="00000000">
      <w:pPr>
        <w:pStyle w:val="BodyText"/>
      </w:pPr>
      <w:r>
        <w:rPr>
          <w:b/>
          <w:bCs/>
        </w:rPr>
        <w:t>Requirements</w:t>
      </w:r>
      <w:r>
        <w:t>: The Baseline Requirements found in this document.</w:t>
      </w:r>
    </w:p>
    <w:p w14:paraId="75B2EB8A" w14:textId="77777777" w:rsidR="006E4A8F" w:rsidRDefault="00000000">
      <w:pPr>
        <w:pStyle w:val="BodyText"/>
      </w:pPr>
      <w:r>
        <w:rPr>
          <w:b/>
          <w:bCs/>
        </w:rPr>
        <w:lastRenderedPageBreak/>
        <w:t>Reserved IP Address</w:t>
      </w:r>
      <w:r>
        <w:t>: An IPv4 or IPv6 address that is contained in the address block of any entry in either of the following IANA registries:</w:t>
      </w:r>
    </w:p>
    <w:p w14:paraId="6C030E4F" w14:textId="77777777" w:rsidR="006E4A8F" w:rsidRDefault="006E4A8F">
      <w:pPr>
        <w:pStyle w:val="BodyText"/>
      </w:pPr>
      <w:hyperlink r:id="rId16">
        <w:r>
          <w:rPr>
            <w:rStyle w:val="Hyperlink"/>
          </w:rPr>
          <w:t>https://www.iana.org/assignments/iana-ipv4-special-registry/iana-ipv4-special-registry.xhtml</w:t>
        </w:r>
      </w:hyperlink>
    </w:p>
    <w:p w14:paraId="4C48CC3B" w14:textId="77777777" w:rsidR="006E4A8F" w:rsidRDefault="006E4A8F">
      <w:pPr>
        <w:pStyle w:val="BodyText"/>
      </w:pPr>
      <w:hyperlink r:id="rId17">
        <w:r>
          <w:rPr>
            <w:rStyle w:val="Hyperlink"/>
          </w:rPr>
          <w:t>https://www.iana.org/assignments/iana-ipv6-special-registry/iana-ipv6-special-registry.xhtml</w:t>
        </w:r>
      </w:hyperlink>
    </w:p>
    <w:p w14:paraId="1FCFE40E" w14:textId="77777777" w:rsidR="006E4A8F" w:rsidRDefault="00000000">
      <w:pPr>
        <w:pStyle w:val="BodyText"/>
      </w:pPr>
      <w:r>
        <w:rPr>
          <w:b/>
          <w:bCs/>
        </w:rPr>
        <w:t>Root CA</w:t>
      </w:r>
      <w:r>
        <w:t>: The top level Certification Authority whose Root Certificate is distributed by Application Software Suppliers and that issues Subordinate CA Certificates.</w:t>
      </w:r>
    </w:p>
    <w:p w14:paraId="056CA0CA" w14:textId="77777777" w:rsidR="006E4A8F" w:rsidRDefault="00000000">
      <w:pPr>
        <w:pStyle w:val="BodyText"/>
      </w:pPr>
      <w:r>
        <w:rPr>
          <w:b/>
          <w:bCs/>
        </w:rPr>
        <w:t>Root Certificate</w:t>
      </w:r>
      <w:r>
        <w:t>: The self-signed Certificate issued by the Root CA to identify itself and to facilitate verification of Certificates issued to its Subordinate CAs.</w:t>
      </w:r>
    </w:p>
    <w:p w14:paraId="33612599" w14:textId="77777777" w:rsidR="006E4A8F" w:rsidRDefault="00000000">
      <w:pPr>
        <w:pStyle w:val="BodyText"/>
      </w:pPr>
      <w:r>
        <w:rPr>
          <w:b/>
          <w:bCs/>
        </w:rPr>
        <w:t>Short-lived Subscriber Certificate</w:t>
      </w:r>
      <w:r>
        <w:t>: For Certificates issued on or after 15 March 2024 and prior to 15 March 2026, a Subscriber Certificate with a Validity Period less than or equal to 10 days (864,000 seconds). For Certificates issued on or after 15 March 2026, a Subscriber Certificate with a Validity Period less than or equal to 7 days (604,800 seconds).</w:t>
      </w:r>
    </w:p>
    <w:p w14:paraId="30EC2B9C" w14:textId="77777777" w:rsidR="006E4A8F" w:rsidRDefault="00000000">
      <w:pPr>
        <w:pStyle w:val="BodyText"/>
      </w:pPr>
      <w:r>
        <w:rPr>
          <w:b/>
          <w:bCs/>
        </w:rPr>
        <w:t>Sovereign State</w:t>
      </w:r>
      <w:r>
        <w:t>: A state or country that administers its own government, and is not dependent upon, or subject to, another power.</w:t>
      </w:r>
    </w:p>
    <w:p w14:paraId="6F51CF05" w14:textId="77777777" w:rsidR="006E4A8F" w:rsidRDefault="00000000">
      <w:pPr>
        <w:pStyle w:val="BodyText"/>
      </w:pPr>
      <w:r>
        <w:rPr>
          <w:b/>
          <w:bCs/>
        </w:rPr>
        <w:t>Subject</w:t>
      </w:r>
      <w:r>
        <w:t>: The natural person, device, system, unit, or Legal Entity identified in a Certificate as the Subject. The Subject is either the Subscriber or a device under the control and operation of the Subscriber.</w:t>
      </w:r>
    </w:p>
    <w:p w14:paraId="307FDA5E" w14:textId="77777777" w:rsidR="006E4A8F" w:rsidRDefault="00000000">
      <w:pPr>
        <w:pStyle w:val="BodyText"/>
      </w:pPr>
      <w:r>
        <w:rPr>
          <w:b/>
          <w:bCs/>
        </w:rPr>
        <w:t>Subject Identity Information</w:t>
      </w:r>
      <w:r>
        <w:t xml:space="preserve">: Information that identifies the Certificate Subject. Subject Identity Information does not include a Domain Name or an IP Address listed in the </w:t>
      </w:r>
      <w:r>
        <w:rPr>
          <w:rStyle w:val="VerbatimChar"/>
        </w:rPr>
        <w:t>subjectAltName</w:t>
      </w:r>
      <w:r>
        <w:t xml:space="preserve"> extension or the Subject </w:t>
      </w:r>
      <w:r>
        <w:rPr>
          <w:rStyle w:val="VerbatimChar"/>
        </w:rPr>
        <w:t>commonName</w:t>
      </w:r>
      <w:r>
        <w:t xml:space="preserve"> field.</w:t>
      </w:r>
    </w:p>
    <w:p w14:paraId="33E92330" w14:textId="77777777" w:rsidR="006E4A8F" w:rsidRDefault="00000000">
      <w:pPr>
        <w:pStyle w:val="BodyText"/>
      </w:pPr>
      <w:r>
        <w:rPr>
          <w:b/>
          <w:bCs/>
        </w:rPr>
        <w:t>Subordinate CA</w:t>
      </w:r>
      <w:r>
        <w:t>: A Certification Authority whose Certificate is signed by the Root CA, or another Subordinate CA.</w:t>
      </w:r>
    </w:p>
    <w:p w14:paraId="11F7B684" w14:textId="77777777" w:rsidR="006E4A8F" w:rsidRDefault="00000000">
      <w:pPr>
        <w:pStyle w:val="BodyText"/>
      </w:pPr>
      <w:r>
        <w:rPr>
          <w:b/>
          <w:bCs/>
        </w:rPr>
        <w:t>Subscriber</w:t>
      </w:r>
      <w:r>
        <w:t>: A natural person or Legal Entity to whom a Certificate is issued and who is legally bound by a Subscriber Agreement or Terms of Use.</w:t>
      </w:r>
    </w:p>
    <w:p w14:paraId="6721A3C4" w14:textId="77777777" w:rsidR="006E4A8F" w:rsidRDefault="00000000">
      <w:pPr>
        <w:pStyle w:val="BodyText"/>
      </w:pPr>
      <w:r>
        <w:rPr>
          <w:b/>
          <w:bCs/>
        </w:rPr>
        <w:t>Subscriber Agreement</w:t>
      </w:r>
      <w:r>
        <w:t>: An agreement between the CA and the Applicant/Subscriber that specifies the rights and responsibilities of the parties.</w:t>
      </w:r>
    </w:p>
    <w:p w14:paraId="109490CA" w14:textId="77777777" w:rsidR="006E4A8F" w:rsidRDefault="00000000">
      <w:pPr>
        <w:pStyle w:val="BodyText"/>
      </w:pPr>
      <w:r>
        <w:rPr>
          <w:b/>
          <w:bCs/>
        </w:rPr>
        <w:t>Subsidiary Company</w:t>
      </w:r>
      <w:r>
        <w:t>: A company that is controlled by a Parent Company.</w:t>
      </w:r>
    </w:p>
    <w:p w14:paraId="2E834F27" w14:textId="77777777" w:rsidR="006E4A8F" w:rsidRDefault="00000000">
      <w:pPr>
        <w:pStyle w:val="BodyText"/>
      </w:pPr>
      <w:r>
        <w:rPr>
          <w:b/>
          <w:bCs/>
        </w:rPr>
        <w:t>Technically Constrained Subordinate CA Certificate</w:t>
      </w:r>
      <w:r>
        <w:t>: A Subordinate CA certificate which uses a combination of Extended Key Usage and/or Name Constraint extensions, as defined within the relevant Certificate Profiles of this document, to limit the scope within which the Subordinate CA Certificate may issue Subscriber or additional Subordinate CA Certificates.</w:t>
      </w:r>
    </w:p>
    <w:p w14:paraId="7E8066BA" w14:textId="77777777" w:rsidR="006E4A8F" w:rsidRDefault="00000000">
      <w:pPr>
        <w:pStyle w:val="BodyText"/>
      </w:pPr>
      <w:r>
        <w:rPr>
          <w:b/>
          <w:bCs/>
        </w:rPr>
        <w:lastRenderedPageBreak/>
        <w:t>Terms of Use</w:t>
      </w:r>
      <w:r>
        <w:t>: Provisions regarding the safekeeping and acceptable uses of a Certificate issued in accordance with these Requirements when the Applicant/Subscriber is an Affiliate of the CA or is the CA.</w:t>
      </w:r>
    </w:p>
    <w:p w14:paraId="1EF1EC6D" w14:textId="77777777" w:rsidR="006E4A8F" w:rsidRDefault="00000000">
      <w:pPr>
        <w:pStyle w:val="BodyText"/>
      </w:pPr>
      <w:r>
        <w:rPr>
          <w:b/>
          <w:bCs/>
        </w:rPr>
        <w:t>Test Certificate</w:t>
      </w:r>
      <w:r>
        <w:t>: This term is no longer used in these Baseline Requirements.</w:t>
      </w:r>
    </w:p>
    <w:p w14:paraId="4207D901" w14:textId="77777777" w:rsidR="006E4A8F" w:rsidRDefault="00000000">
      <w:pPr>
        <w:pStyle w:val="BodyText"/>
      </w:pPr>
      <w:r>
        <w:rPr>
          <w:b/>
          <w:bCs/>
        </w:rPr>
        <w:t>Trustworthy System</w:t>
      </w:r>
      <w:r>
        <w:t>: Computer hardware, software, and procedures that are: reasonably secure from intrusion and misuse; provide a reasonable level of availability, reliability, and correct operation; are reasonably suited to performing their intended functions; and enforce the applicable security policy.</w:t>
      </w:r>
    </w:p>
    <w:p w14:paraId="421CD92C" w14:textId="77777777" w:rsidR="006E4A8F" w:rsidRDefault="00000000">
      <w:pPr>
        <w:pStyle w:val="BodyText"/>
      </w:pPr>
      <w:r>
        <w:rPr>
          <w:b/>
          <w:bCs/>
        </w:rPr>
        <w:t>Unregistered Domain Name</w:t>
      </w:r>
      <w:r>
        <w:t>: A Domain Name that is not a Registered Domain Name.</w:t>
      </w:r>
    </w:p>
    <w:p w14:paraId="67C456B5" w14:textId="77777777" w:rsidR="006E4A8F" w:rsidRDefault="00000000">
      <w:pPr>
        <w:pStyle w:val="BodyText"/>
      </w:pPr>
      <w:r>
        <w:rPr>
          <w:b/>
          <w:bCs/>
        </w:rPr>
        <w:t>Valid Certificate</w:t>
      </w:r>
      <w:r>
        <w:t>: A Certificate that passes the validation procedure specified in RFC 5280.</w:t>
      </w:r>
    </w:p>
    <w:p w14:paraId="723F42E8" w14:textId="77777777" w:rsidR="006E4A8F" w:rsidRDefault="00000000">
      <w:pPr>
        <w:pStyle w:val="BodyText"/>
      </w:pPr>
      <w:r>
        <w:rPr>
          <w:b/>
          <w:bCs/>
        </w:rPr>
        <w:t>Validation Specialist</w:t>
      </w:r>
      <w:r>
        <w:t>: Someone who performs the information verification duties specified by these Requirements.</w:t>
      </w:r>
    </w:p>
    <w:p w14:paraId="7FF6A05C" w14:textId="77777777" w:rsidR="006E4A8F" w:rsidRDefault="00000000">
      <w:pPr>
        <w:pStyle w:val="BodyText"/>
      </w:pPr>
      <w:r>
        <w:rPr>
          <w:b/>
          <w:bCs/>
        </w:rPr>
        <w:t>Validity Period</w:t>
      </w:r>
      <w:r>
        <w:t>: From RFC 5280 (</w:t>
      </w:r>
      <w:hyperlink r:id="rId18">
        <w:r w:rsidR="006E4A8F">
          <w:rPr>
            <w:rStyle w:val="Hyperlink"/>
          </w:rPr>
          <w:t>https://tools.ietf.org/html/rfc5280</w:t>
        </w:r>
      </w:hyperlink>
      <w:r>
        <w:t>): “The period of time from notBefore through notAfter, inclusive.”</w:t>
      </w:r>
    </w:p>
    <w:p w14:paraId="3372E0C9" w14:textId="77777777" w:rsidR="006E4A8F" w:rsidRDefault="00000000">
      <w:pPr>
        <w:pStyle w:val="BodyText"/>
      </w:pPr>
      <w:r>
        <w:rPr>
          <w:b/>
          <w:bCs/>
        </w:rPr>
        <w:t>WHOIS</w:t>
      </w:r>
      <w:r>
        <w:t>: Information retrieved directly from the Domain Name Registrar or registry operator via the protocol defined in RFC 3912, the Registry Data Access Protocol defined in RFC 7482, or an HTTPS website.</w:t>
      </w:r>
    </w:p>
    <w:p w14:paraId="59264022" w14:textId="77777777" w:rsidR="006E4A8F" w:rsidRDefault="00000000">
      <w:pPr>
        <w:pStyle w:val="BodyText"/>
      </w:pPr>
      <w:r>
        <w:rPr>
          <w:b/>
          <w:bCs/>
        </w:rPr>
        <w:t>Wildcard Certificate</w:t>
      </w:r>
      <w:r>
        <w:t>: A Certificate containing at least one Wildcard Domain Name in the Subject Alternative Names in the Certificate.</w:t>
      </w:r>
    </w:p>
    <w:p w14:paraId="2B772C46" w14:textId="77777777" w:rsidR="006E4A8F" w:rsidRDefault="00000000">
      <w:pPr>
        <w:pStyle w:val="BodyText"/>
      </w:pPr>
      <w:r>
        <w:rPr>
          <w:b/>
          <w:bCs/>
        </w:rPr>
        <w:t>Wildcard Domain Name</w:t>
      </w:r>
      <w:r>
        <w:t>: A string starting with “*.” (U+002A ASTERISK, U+002E FULL STOP) immediately followed by a Fully-Qualified Domain Name.</w:t>
      </w:r>
    </w:p>
    <w:p w14:paraId="15EA3DB1" w14:textId="77777777" w:rsidR="006E4A8F" w:rsidRDefault="00000000">
      <w:pPr>
        <w:pStyle w:val="BodyText"/>
      </w:pPr>
      <w:r>
        <w:rPr>
          <w:b/>
          <w:bCs/>
        </w:rPr>
        <w:t>XN-Label</w:t>
      </w:r>
      <w:r>
        <w:t>: From RFC 5890 (</w:t>
      </w:r>
      <w:hyperlink r:id="rId19">
        <w:r w:rsidR="006E4A8F">
          <w:rPr>
            <w:rStyle w:val="Hyperlink"/>
          </w:rPr>
          <w:t>https://tools.ietf.org/html/rfc5890</w:t>
        </w:r>
      </w:hyperlink>
      <w:r>
        <w:t xml:space="preserve">): “The class of labels that begin with the prefix </w:t>
      </w:r>
      <w:r>
        <w:rPr>
          <w:rStyle w:val="VerbatimChar"/>
        </w:rPr>
        <w:t>"xn--"</w:t>
      </w:r>
      <w:r>
        <w:t xml:space="preserve"> (case independent), but otherwise conform to the rules for LDH labels.”</w:t>
      </w:r>
    </w:p>
    <w:p w14:paraId="564D74FC" w14:textId="77777777" w:rsidR="006E4A8F" w:rsidRDefault="00000000">
      <w:pPr>
        <w:pStyle w:val="Heading3"/>
      </w:pPr>
      <w:bookmarkStart w:id="63" w:name="_Toc204242367"/>
      <w:bookmarkStart w:id="64" w:name="_Toc203993692"/>
      <w:bookmarkStart w:id="65" w:name="X55f4a6e4be1cf0b240ae756afaa0931bf9ba5a9"/>
      <w:bookmarkEnd w:id="62"/>
      <w:r>
        <w:t>1.6.2 Acronyms</w:t>
      </w:r>
      <w:bookmarkEnd w:id="63"/>
      <w:bookmarkEnd w:id="64"/>
    </w:p>
    <w:tbl>
      <w:tblPr>
        <w:tblStyle w:val="Table"/>
        <w:tblW w:w="5000" w:type="pct"/>
        <w:tblLayout w:type="fixed"/>
        <w:tblLook w:val="0020" w:firstRow="1" w:lastRow="0" w:firstColumn="0" w:lastColumn="0" w:noHBand="0" w:noVBand="0"/>
      </w:tblPr>
      <w:tblGrid>
        <w:gridCol w:w="2808"/>
        <w:gridCol w:w="6552"/>
      </w:tblGrid>
      <w:tr w:rsidR="006E4A8F" w14:paraId="5A50C2C2" w14:textId="77777777">
        <w:trPr>
          <w:tblHeader/>
        </w:trPr>
        <w:tc>
          <w:tcPr>
            <w:tcW w:w="2376" w:type="dxa"/>
          </w:tcPr>
          <w:p w14:paraId="748DBE89" w14:textId="77777777" w:rsidR="006E4A8F" w:rsidRDefault="00000000">
            <w:pPr>
              <w:pStyle w:val="Compact"/>
            </w:pPr>
            <w:r>
              <w:rPr>
                <w:b/>
                <w:bCs/>
              </w:rPr>
              <w:t>Acronym</w:t>
            </w:r>
          </w:p>
        </w:tc>
        <w:tc>
          <w:tcPr>
            <w:tcW w:w="5544" w:type="dxa"/>
          </w:tcPr>
          <w:p w14:paraId="7CD3898C" w14:textId="77777777" w:rsidR="006E4A8F" w:rsidRDefault="00000000">
            <w:pPr>
              <w:pStyle w:val="Compact"/>
            </w:pPr>
            <w:r>
              <w:rPr>
                <w:b/>
                <w:bCs/>
              </w:rPr>
              <w:t>Meaning</w:t>
            </w:r>
          </w:p>
        </w:tc>
      </w:tr>
      <w:tr w:rsidR="006E4A8F" w14:paraId="21FF2D1B" w14:textId="77777777">
        <w:tc>
          <w:tcPr>
            <w:tcW w:w="2376" w:type="dxa"/>
          </w:tcPr>
          <w:p w14:paraId="674C72E7" w14:textId="77777777" w:rsidR="006E4A8F" w:rsidRDefault="00000000">
            <w:pPr>
              <w:pStyle w:val="Compact"/>
            </w:pPr>
            <w:r>
              <w:t>AICPA</w:t>
            </w:r>
          </w:p>
        </w:tc>
        <w:tc>
          <w:tcPr>
            <w:tcW w:w="5544" w:type="dxa"/>
          </w:tcPr>
          <w:p w14:paraId="7AE0ED5E" w14:textId="77777777" w:rsidR="006E4A8F" w:rsidRDefault="00000000">
            <w:pPr>
              <w:pStyle w:val="Compact"/>
            </w:pPr>
            <w:r>
              <w:t>American Institute of Certified Public Accountants</w:t>
            </w:r>
          </w:p>
        </w:tc>
      </w:tr>
      <w:tr w:rsidR="006E4A8F" w14:paraId="27AA7C2B" w14:textId="77777777">
        <w:tc>
          <w:tcPr>
            <w:tcW w:w="2376" w:type="dxa"/>
          </w:tcPr>
          <w:p w14:paraId="55722552" w14:textId="77777777" w:rsidR="006E4A8F" w:rsidRDefault="00000000">
            <w:pPr>
              <w:pStyle w:val="Compact"/>
            </w:pPr>
            <w:r>
              <w:t>ADN</w:t>
            </w:r>
          </w:p>
        </w:tc>
        <w:tc>
          <w:tcPr>
            <w:tcW w:w="5544" w:type="dxa"/>
          </w:tcPr>
          <w:p w14:paraId="170EA3B1" w14:textId="77777777" w:rsidR="006E4A8F" w:rsidRDefault="00000000">
            <w:pPr>
              <w:pStyle w:val="Compact"/>
            </w:pPr>
            <w:r>
              <w:t>Authorization Domain Name</w:t>
            </w:r>
          </w:p>
        </w:tc>
      </w:tr>
      <w:tr w:rsidR="006E4A8F" w14:paraId="01F18650" w14:textId="77777777">
        <w:tc>
          <w:tcPr>
            <w:tcW w:w="2376" w:type="dxa"/>
          </w:tcPr>
          <w:p w14:paraId="526A404E" w14:textId="77777777" w:rsidR="006E4A8F" w:rsidRDefault="00000000">
            <w:pPr>
              <w:pStyle w:val="Compact"/>
            </w:pPr>
            <w:r>
              <w:t>CA</w:t>
            </w:r>
          </w:p>
        </w:tc>
        <w:tc>
          <w:tcPr>
            <w:tcW w:w="5544" w:type="dxa"/>
          </w:tcPr>
          <w:p w14:paraId="5131E380" w14:textId="77777777" w:rsidR="006E4A8F" w:rsidRDefault="00000000">
            <w:pPr>
              <w:pStyle w:val="Compact"/>
            </w:pPr>
            <w:r>
              <w:t>Certification Authority</w:t>
            </w:r>
          </w:p>
        </w:tc>
      </w:tr>
      <w:tr w:rsidR="006E4A8F" w14:paraId="46CEEA29" w14:textId="77777777">
        <w:tc>
          <w:tcPr>
            <w:tcW w:w="2376" w:type="dxa"/>
          </w:tcPr>
          <w:p w14:paraId="29BA5240" w14:textId="77777777" w:rsidR="006E4A8F" w:rsidRDefault="00000000">
            <w:pPr>
              <w:pStyle w:val="Compact"/>
            </w:pPr>
            <w:r>
              <w:t>CAA</w:t>
            </w:r>
          </w:p>
        </w:tc>
        <w:tc>
          <w:tcPr>
            <w:tcW w:w="5544" w:type="dxa"/>
          </w:tcPr>
          <w:p w14:paraId="6BF23B04" w14:textId="77777777" w:rsidR="006E4A8F" w:rsidRDefault="00000000">
            <w:pPr>
              <w:pStyle w:val="Compact"/>
            </w:pPr>
            <w:r>
              <w:t>Certification Authority Authorization</w:t>
            </w:r>
          </w:p>
        </w:tc>
      </w:tr>
      <w:tr w:rsidR="006E4A8F" w14:paraId="3B20245B" w14:textId="77777777">
        <w:tc>
          <w:tcPr>
            <w:tcW w:w="2376" w:type="dxa"/>
          </w:tcPr>
          <w:p w14:paraId="0AF9FB58" w14:textId="77777777" w:rsidR="006E4A8F" w:rsidRDefault="00000000">
            <w:pPr>
              <w:pStyle w:val="Compact"/>
            </w:pPr>
            <w:r>
              <w:t>ccTLD</w:t>
            </w:r>
          </w:p>
        </w:tc>
        <w:tc>
          <w:tcPr>
            <w:tcW w:w="5544" w:type="dxa"/>
          </w:tcPr>
          <w:p w14:paraId="332C0748" w14:textId="77777777" w:rsidR="006E4A8F" w:rsidRDefault="00000000">
            <w:pPr>
              <w:pStyle w:val="Compact"/>
            </w:pPr>
            <w:r>
              <w:t>Country Code Top-Level Domain</w:t>
            </w:r>
          </w:p>
        </w:tc>
      </w:tr>
      <w:tr w:rsidR="006E4A8F" w14:paraId="7E5DE1C9" w14:textId="77777777">
        <w:tc>
          <w:tcPr>
            <w:tcW w:w="2376" w:type="dxa"/>
          </w:tcPr>
          <w:p w14:paraId="5B1F90AC" w14:textId="77777777" w:rsidR="006E4A8F" w:rsidRDefault="00000000">
            <w:pPr>
              <w:pStyle w:val="Compact"/>
            </w:pPr>
            <w:r>
              <w:t>CICA</w:t>
            </w:r>
          </w:p>
        </w:tc>
        <w:tc>
          <w:tcPr>
            <w:tcW w:w="5544" w:type="dxa"/>
          </w:tcPr>
          <w:p w14:paraId="64FDF99D" w14:textId="77777777" w:rsidR="006E4A8F" w:rsidRDefault="00000000">
            <w:pPr>
              <w:pStyle w:val="Compact"/>
            </w:pPr>
            <w:r>
              <w:t>Canadian Institute of Chartered Accountants</w:t>
            </w:r>
          </w:p>
        </w:tc>
      </w:tr>
      <w:tr w:rsidR="006E4A8F" w14:paraId="71221928" w14:textId="77777777">
        <w:tc>
          <w:tcPr>
            <w:tcW w:w="2376" w:type="dxa"/>
          </w:tcPr>
          <w:p w14:paraId="72ABCF7B" w14:textId="77777777" w:rsidR="006E4A8F" w:rsidRDefault="00000000">
            <w:pPr>
              <w:pStyle w:val="Compact"/>
            </w:pPr>
            <w:r>
              <w:t>CP</w:t>
            </w:r>
          </w:p>
        </w:tc>
        <w:tc>
          <w:tcPr>
            <w:tcW w:w="5544" w:type="dxa"/>
          </w:tcPr>
          <w:p w14:paraId="44439E70" w14:textId="77777777" w:rsidR="006E4A8F" w:rsidRDefault="00000000">
            <w:pPr>
              <w:pStyle w:val="Compact"/>
            </w:pPr>
            <w:r>
              <w:t>Certificate Policy</w:t>
            </w:r>
          </w:p>
        </w:tc>
      </w:tr>
      <w:tr w:rsidR="006E4A8F" w14:paraId="59F36B40" w14:textId="77777777">
        <w:tc>
          <w:tcPr>
            <w:tcW w:w="2376" w:type="dxa"/>
          </w:tcPr>
          <w:p w14:paraId="442C1801" w14:textId="77777777" w:rsidR="006E4A8F" w:rsidRDefault="00000000">
            <w:pPr>
              <w:pStyle w:val="Compact"/>
            </w:pPr>
            <w:r>
              <w:lastRenderedPageBreak/>
              <w:t>CPS</w:t>
            </w:r>
          </w:p>
        </w:tc>
        <w:tc>
          <w:tcPr>
            <w:tcW w:w="5544" w:type="dxa"/>
          </w:tcPr>
          <w:p w14:paraId="6AA1BD98" w14:textId="77777777" w:rsidR="006E4A8F" w:rsidRDefault="00000000">
            <w:pPr>
              <w:pStyle w:val="Compact"/>
            </w:pPr>
            <w:r>
              <w:t>Certification Practice Statement</w:t>
            </w:r>
          </w:p>
        </w:tc>
      </w:tr>
      <w:tr w:rsidR="006E4A8F" w14:paraId="1D352FB9" w14:textId="77777777">
        <w:tc>
          <w:tcPr>
            <w:tcW w:w="2376" w:type="dxa"/>
          </w:tcPr>
          <w:p w14:paraId="6A6659D4" w14:textId="77777777" w:rsidR="006E4A8F" w:rsidRDefault="00000000">
            <w:pPr>
              <w:pStyle w:val="Compact"/>
            </w:pPr>
            <w:r>
              <w:t>CRL</w:t>
            </w:r>
          </w:p>
        </w:tc>
        <w:tc>
          <w:tcPr>
            <w:tcW w:w="5544" w:type="dxa"/>
          </w:tcPr>
          <w:p w14:paraId="73910336" w14:textId="77777777" w:rsidR="006E4A8F" w:rsidRDefault="00000000">
            <w:pPr>
              <w:pStyle w:val="Compact"/>
            </w:pPr>
            <w:r>
              <w:t>Certificate Revocation List</w:t>
            </w:r>
          </w:p>
        </w:tc>
      </w:tr>
      <w:tr w:rsidR="006E4A8F" w14:paraId="79BB6206" w14:textId="77777777">
        <w:tc>
          <w:tcPr>
            <w:tcW w:w="2376" w:type="dxa"/>
          </w:tcPr>
          <w:p w14:paraId="1C747E7D" w14:textId="77777777" w:rsidR="006E4A8F" w:rsidRDefault="00000000">
            <w:pPr>
              <w:pStyle w:val="Compact"/>
            </w:pPr>
            <w:r>
              <w:t>DBA</w:t>
            </w:r>
          </w:p>
        </w:tc>
        <w:tc>
          <w:tcPr>
            <w:tcW w:w="5544" w:type="dxa"/>
          </w:tcPr>
          <w:p w14:paraId="3C253051" w14:textId="77777777" w:rsidR="006E4A8F" w:rsidRDefault="00000000">
            <w:pPr>
              <w:pStyle w:val="Compact"/>
            </w:pPr>
            <w:r>
              <w:t>Doing Business As</w:t>
            </w:r>
          </w:p>
        </w:tc>
      </w:tr>
      <w:tr w:rsidR="006E4A8F" w14:paraId="74887F83" w14:textId="77777777">
        <w:tc>
          <w:tcPr>
            <w:tcW w:w="2376" w:type="dxa"/>
          </w:tcPr>
          <w:p w14:paraId="24AC6EC7" w14:textId="77777777" w:rsidR="006E4A8F" w:rsidRDefault="00000000">
            <w:pPr>
              <w:pStyle w:val="Compact"/>
            </w:pPr>
            <w:r>
              <w:t>DNS</w:t>
            </w:r>
          </w:p>
        </w:tc>
        <w:tc>
          <w:tcPr>
            <w:tcW w:w="5544" w:type="dxa"/>
          </w:tcPr>
          <w:p w14:paraId="06227FAB" w14:textId="77777777" w:rsidR="006E4A8F" w:rsidRDefault="00000000">
            <w:pPr>
              <w:pStyle w:val="Compact"/>
            </w:pPr>
            <w:r>
              <w:t>Domain Name System</w:t>
            </w:r>
          </w:p>
        </w:tc>
      </w:tr>
      <w:tr w:rsidR="006E4A8F" w14:paraId="2E163C97" w14:textId="77777777">
        <w:tc>
          <w:tcPr>
            <w:tcW w:w="2376" w:type="dxa"/>
          </w:tcPr>
          <w:p w14:paraId="3390ADDD" w14:textId="77777777" w:rsidR="006E4A8F" w:rsidRDefault="00000000">
            <w:pPr>
              <w:pStyle w:val="Compact"/>
            </w:pPr>
            <w:r>
              <w:t>FIPS</w:t>
            </w:r>
          </w:p>
        </w:tc>
        <w:tc>
          <w:tcPr>
            <w:tcW w:w="5544" w:type="dxa"/>
          </w:tcPr>
          <w:p w14:paraId="506AD911" w14:textId="77777777" w:rsidR="006E4A8F" w:rsidRDefault="00000000">
            <w:pPr>
              <w:pStyle w:val="Compact"/>
            </w:pPr>
            <w:r>
              <w:t>(US Government) Federal Information Processing Standard</w:t>
            </w:r>
          </w:p>
        </w:tc>
      </w:tr>
      <w:tr w:rsidR="006E4A8F" w14:paraId="344616F0" w14:textId="77777777">
        <w:tc>
          <w:tcPr>
            <w:tcW w:w="2376" w:type="dxa"/>
          </w:tcPr>
          <w:p w14:paraId="261F3769" w14:textId="77777777" w:rsidR="006E4A8F" w:rsidRDefault="00000000">
            <w:pPr>
              <w:pStyle w:val="Compact"/>
            </w:pPr>
            <w:r>
              <w:t>FQDN</w:t>
            </w:r>
          </w:p>
        </w:tc>
        <w:tc>
          <w:tcPr>
            <w:tcW w:w="5544" w:type="dxa"/>
          </w:tcPr>
          <w:p w14:paraId="169D86B9" w14:textId="77777777" w:rsidR="006E4A8F" w:rsidRDefault="00000000">
            <w:pPr>
              <w:pStyle w:val="Compact"/>
            </w:pPr>
            <w:r>
              <w:t>Fully-Qualified Domain Name</w:t>
            </w:r>
          </w:p>
        </w:tc>
      </w:tr>
      <w:tr w:rsidR="006E4A8F" w14:paraId="2DB9CEF5" w14:textId="77777777">
        <w:tc>
          <w:tcPr>
            <w:tcW w:w="2376" w:type="dxa"/>
          </w:tcPr>
          <w:p w14:paraId="7FEAC3B5" w14:textId="77777777" w:rsidR="006E4A8F" w:rsidRDefault="00000000">
            <w:pPr>
              <w:pStyle w:val="Compact"/>
            </w:pPr>
            <w:r>
              <w:t>IM</w:t>
            </w:r>
          </w:p>
        </w:tc>
        <w:tc>
          <w:tcPr>
            <w:tcW w:w="5544" w:type="dxa"/>
          </w:tcPr>
          <w:p w14:paraId="6C6304BE" w14:textId="77777777" w:rsidR="006E4A8F" w:rsidRDefault="00000000">
            <w:pPr>
              <w:pStyle w:val="Compact"/>
            </w:pPr>
            <w:r>
              <w:t>Instant Messaging</w:t>
            </w:r>
          </w:p>
        </w:tc>
      </w:tr>
      <w:tr w:rsidR="006E4A8F" w14:paraId="74CA05B4" w14:textId="77777777">
        <w:tc>
          <w:tcPr>
            <w:tcW w:w="2376" w:type="dxa"/>
          </w:tcPr>
          <w:p w14:paraId="4C455010" w14:textId="77777777" w:rsidR="006E4A8F" w:rsidRDefault="00000000">
            <w:pPr>
              <w:pStyle w:val="Compact"/>
            </w:pPr>
            <w:r>
              <w:t>IANA</w:t>
            </w:r>
          </w:p>
        </w:tc>
        <w:tc>
          <w:tcPr>
            <w:tcW w:w="5544" w:type="dxa"/>
          </w:tcPr>
          <w:p w14:paraId="1A1D6575" w14:textId="77777777" w:rsidR="006E4A8F" w:rsidRDefault="00000000">
            <w:pPr>
              <w:pStyle w:val="Compact"/>
            </w:pPr>
            <w:r>
              <w:t>Internet Assigned Numbers Authority</w:t>
            </w:r>
          </w:p>
        </w:tc>
      </w:tr>
      <w:tr w:rsidR="006E4A8F" w14:paraId="3683576B" w14:textId="77777777">
        <w:tc>
          <w:tcPr>
            <w:tcW w:w="2376" w:type="dxa"/>
          </w:tcPr>
          <w:p w14:paraId="0549C02F" w14:textId="77777777" w:rsidR="006E4A8F" w:rsidRDefault="00000000">
            <w:pPr>
              <w:pStyle w:val="Compact"/>
            </w:pPr>
            <w:r>
              <w:t>ICANN</w:t>
            </w:r>
          </w:p>
        </w:tc>
        <w:tc>
          <w:tcPr>
            <w:tcW w:w="5544" w:type="dxa"/>
          </w:tcPr>
          <w:p w14:paraId="795E6CDD" w14:textId="77777777" w:rsidR="006E4A8F" w:rsidRDefault="00000000">
            <w:pPr>
              <w:pStyle w:val="Compact"/>
            </w:pPr>
            <w:r>
              <w:t>Internet Corporation for Assigned Names and Numbers</w:t>
            </w:r>
          </w:p>
        </w:tc>
      </w:tr>
      <w:tr w:rsidR="006E4A8F" w14:paraId="4BCAA382" w14:textId="77777777">
        <w:tc>
          <w:tcPr>
            <w:tcW w:w="2376" w:type="dxa"/>
          </w:tcPr>
          <w:p w14:paraId="67BD6488" w14:textId="77777777" w:rsidR="006E4A8F" w:rsidRDefault="00000000">
            <w:pPr>
              <w:pStyle w:val="Compact"/>
            </w:pPr>
            <w:r>
              <w:t>ISO</w:t>
            </w:r>
          </w:p>
        </w:tc>
        <w:tc>
          <w:tcPr>
            <w:tcW w:w="5544" w:type="dxa"/>
          </w:tcPr>
          <w:p w14:paraId="67C6AC3E" w14:textId="77777777" w:rsidR="006E4A8F" w:rsidRDefault="00000000">
            <w:pPr>
              <w:pStyle w:val="Compact"/>
            </w:pPr>
            <w:r>
              <w:t>International Organization for Standardization</w:t>
            </w:r>
          </w:p>
        </w:tc>
      </w:tr>
      <w:tr w:rsidR="006E4A8F" w14:paraId="31972DEF" w14:textId="77777777">
        <w:tc>
          <w:tcPr>
            <w:tcW w:w="2376" w:type="dxa"/>
          </w:tcPr>
          <w:p w14:paraId="37EF9C07" w14:textId="77777777" w:rsidR="006E4A8F" w:rsidRDefault="00000000">
            <w:pPr>
              <w:pStyle w:val="Compact"/>
            </w:pPr>
            <w:r>
              <w:t>NIST</w:t>
            </w:r>
          </w:p>
        </w:tc>
        <w:tc>
          <w:tcPr>
            <w:tcW w:w="5544" w:type="dxa"/>
          </w:tcPr>
          <w:p w14:paraId="7E417E4C" w14:textId="77777777" w:rsidR="006E4A8F" w:rsidRDefault="00000000">
            <w:pPr>
              <w:pStyle w:val="Compact"/>
            </w:pPr>
            <w:r>
              <w:t>(US Government) National Institute of Standards and Technology</w:t>
            </w:r>
          </w:p>
        </w:tc>
      </w:tr>
      <w:tr w:rsidR="006E4A8F" w14:paraId="2F2D9B99" w14:textId="77777777">
        <w:tc>
          <w:tcPr>
            <w:tcW w:w="2376" w:type="dxa"/>
          </w:tcPr>
          <w:p w14:paraId="0FC9FB46" w14:textId="77777777" w:rsidR="006E4A8F" w:rsidRDefault="00000000">
            <w:pPr>
              <w:pStyle w:val="Compact"/>
            </w:pPr>
            <w:r>
              <w:t>OCSP</w:t>
            </w:r>
          </w:p>
        </w:tc>
        <w:tc>
          <w:tcPr>
            <w:tcW w:w="5544" w:type="dxa"/>
          </w:tcPr>
          <w:p w14:paraId="52B970EA" w14:textId="77777777" w:rsidR="006E4A8F" w:rsidRDefault="00000000">
            <w:pPr>
              <w:pStyle w:val="Compact"/>
            </w:pPr>
            <w:r>
              <w:t>Online Certificate Status Protocol</w:t>
            </w:r>
          </w:p>
        </w:tc>
      </w:tr>
      <w:tr w:rsidR="006E4A8F" w14:paraId="50E0EBDE" w14:textId="77777777">
        <w:tc>
          <w:tcPr>
            <w:tcW w:w="2376" w:type="dxa"/>
          </w:tcPr>
          <w:p w14:paraId="03B70737" w14:textId="77777777" w:rsidR="006E4A8F" w:rsidRDefault="00000000">
            <w:pPr>
              <w:pStyle w:val="Compact"/>
            </w:pPr>
            <w:r>
              <w:t>OID</w:t>
            </w:r>
          </w:p>
        </w:tc>
        <w:tc>
          <w:tcPr>
            <w:tcW w:w="5544" w:type="dxa"/>
          </w:tcPr>
          <w:p w14:paraId="1F9C7929" w14:textId="77777777" w:rsidR="006E4A8F" w:rsidRDefault="00000000">
            <w:pPr>
              <w:pStyle w:val="Compact"/>
            </w:pPr>
            <w:r>
              <w:t>Object Identifier</w:t>
            </w:r>
          </w:p>
        </w:tc>
      </w:tr>
      <w:tr w:rsidR="006E4A8F" w14:paraId="02A3F8FC" w14:textId="77777777">
        <w:tc>
          <w:tcPr>
            <w:tcW w:w="2376" w:type="dxa"/>
          </w:tcPr>
          <w:p w14:paraId="5FC5728C" w14:textId="77777777" w:rsidR="006E4A8F" w:rsidRDefault="00000000">
            <w:pPr>
              <w:pStyle w:val="Compact"/>
            </w:pPr>
            <w:r>
              <w:t>PKI</w:t>
            </w:r>
          </w:p>
        </w:tc>
        <w:tc>
          <w:tcPr>
            <w:tcW w:w="5544" w:type="dxa"/>
          </w:tcPr>
          <w:p w14:paraId="34C848F7" w14:textId="77777777" w:rsidR="006E4A8F" w:rsidRDefault="00000000">
            <w:pPr>
              <w:pStyle w:val="Compact"/>
            </w:pPr>
            <w:r>
              <w:t>Public Key Infrastructure</w:t>
            </w:r>
          </w:p>
        </w:tc>
      </w:tr>
      <w:tr w:rsidR="006E4A8F" w14:paraId="4CFCDC64" w14:textId="77777777">
        <w:tc>
          <w:tcPr>
            <w:tcW w:w="2376" w:type="dxa"/>
          </w:tcPr>
          <w:p w14:paraId="67939970" w14:textId="77777777" w:rsidR="006E4A8F" w:rsidRDefault="00000000">
            <w:pPr>
              <w:pStyle w:val="Compact"/>
            </w:pPr>
            <w:r>
              <w:t>RA</w:t>
            </w:r>
          </w:p>
        </w:tc>
        <w:tc>
          <w:tcPr>
            <w:tcW w:w="5544" w:type="dxa"/>
          </w:tcPr>
          <w:p w14:paraId="247238E1" w14:textId="77777777" w:rsidR="006E4A8F" w:rsidRDefault="00000000">
            <w:pPr>
              <w:pStyle w:val="Compact"/>
            </w:pPr>
            <w:r>
              <w:t>Registration Authority</w:t>
            </w:r>
          </w:p>
        </w:tc>
      </w:tr>
      <w:tr w:rsidR="006E4A8F" w14:paraId="1E1E47CE" w14:textId="77777777">
        <w:tc>
          <w:tcPr>
            <w:tcW w:w="2376" w:type="dxa"/>
          </w:tcPr>
          <w:p w14:paraId="1B9FBB34" w14:textId="77777777" w:rsidR="006E4A8F" w:rsidRDefault="00000000">
            <w:pPr>
              <w:pStyle w:val="Compact"/>
            </w:pPr>
            <w:r>
              <w:t>S/MIME</w:t>
            </w:r>
          </w:p>
        </w:tc>
        <w:tc>
          <w:tcPr>
            <w:tcW w:w="5544" w:type="dxa"/>
          </w:tcPr>
          <w:p w14:paraId="59DD6952" w14:textId="77777777" w:rsidR="006E4A8F" w:rsidRDefault="00000000">
            <w:pPr>
              <w:pStyle w:val="Compact"/>
            </w:pPr>
            <w:r>
              <w:t>Secure MIME (Multipurpose Internet Mail Extensions)</w:t>
            </w:r>
          </w:p>
        </w:tc>
      </w:tr>
      <w:tr w:rsidR="006E4A8F" w14:paraId="59EDFC83" w14:textId="77777777">
        <w:tc>
          <w:tcPr>
            <w:tcW w:w="2376" w:type="dxa"/>
          </w:tcPr>
          <w:p w14:paraId="0AB57B96" w14:textId="77777777" w:rsidR="006E4A8F" w:rsidRDefault="00000000">
            <w:pPr>
              <w:pStyle w:val="Compact"/>
            </w:pPr>
            <w:r>
              <w:t>SSL</w:t>
            </w:r>
          </w:p>
        </w:tc>
        <w:tc>
          <w:tcPr>
            <w:tcW w:w="5544" w:type="dxa"/>
          </w:tcPr>
          <w:p w14:paraId="6F52E37C" w14:textId="77777777" w:rsidR="006E4A8F" w:rsidRDefault="00000000">
            <w:pPr>
              <w:pStyle w:val="Compact"/>
            </w:pPr>
            <w:r>
              <w:t>Secure Sockets Layer</w:t>
            </w:r>
          </w:p>
        </w:tc>
      </w:tr>
      <w:tr w:rsidR="006E4A8F" w14:paraId="63D21828" w14:textId="77777777">
        <w:tc>
          <w:tcPr>
            <w:tcW w:w="2376" w:type="dxa"/>
          </w:tcPr>
          <w:p w14:paraId="19FD2028" w14:textId="77777777" w:rsidR="006E4A8F" w:rsidRDefault="00000000">
            <w:pPr>
              <w:pStyle w:val="Compact"/>
            </w:pPr>
            <w:r>
              <w:t>TLS</w:t>
            </w:r>
          </w:p>
        </w:tc>
        <w:tc>
          <w:tcPr>
            <w:tcW w:w="5544" w:type="dxa"/>
          </w:tcPr>
          <w:p w14:paraId="1EC76DF5" w14:textId="77777777" w:rsidR="006E4A8F" w:rsidRDefault="00000000">
            <w:pPr>
              <w:pStyle w:val="Compact"/>
            </w:pPr>
            <w:r>
              <w:t>Transport Layer Security</w:t>
            </w:r>
          </w:p>
        </w:tc>
      </w:tr>
      <w:tr w:rsidR="006E4A8F" w14:paraId="0CA6DCF8" w14:textId="77777777">
        <w:tc>
          <w:tcPr>
            <w:tcW w:w="2376" w:type="dxa"/>
          </w:tcPr>
          <w:p w14:paraId="0DF5B3AA" w14:textId="77777777" w:rsidR="006E4A8F" w:rsidRDefault="00000000">
            <w:pPr>
              <w:pStyle w:val="Compact"/>
            </w:pPr>
            <w:r>
              <w:t>VoIP</w:t>
            </w:r>
          </w:p>
        </w:tc>
        <w:tc>
          <w:tcPr>
            <w:tcW w:w="5544" w:type="dxa"/>
          </w:tcPr>
          <w:p w14:paraId="25FA4146" w14:textId="77777777" w:rsidR="006E4A8F" w:rsidRDefault="00000000">
            <w:pPr>
              <w:pStyle w:val="Compact"/>
            </w:pPr>
            <w:r>
              <w:t>Voice Over Internet Protocol</w:t>
            </w:r>
          </w:p>
        </w:tc>
      </w:tr>
    </w:tbl>
    <w:p w14:paraId="7877D4F5" w14:textId="77777777" w:rsidR="006E4A8F" w:rsidRDefault="00000000">
      <w:pPr>
        <w:pStyle w:val="Heading3"/>
      </w:pPr>
      <w:bookmarkStart w:id="66" w:name="_Toc204242368"/>
      <w:bookmarkStart w:id="67" w:name="_Toc203993693"/>
      <w:bookmarkStart w:id="68" w:name="X0839623026b591151873baa66974c58a00f7d27"/>
      <w:bookmarkEnd w:id="65"/>
      <w:r>
        <w:t>1.6.3 References</w:t>
      </w:r>
      <w:bookmarkEnd w:id="66"/>
      <w:bookmarkEnd w:id="67"/>
    </w:p>
    <w:p w14:paraId="2831A40E" w14:textId="77777777" w:rsidR="006E4A8F" w:rsidRDefault="00000000">
      <w:pPr>
        <w:pStyle w:val="FirstParagraph"/>
      </w:pPr>
      <w:r>
        <w:t>ETSI EN 319 403, Electronic Signatures and Infrastructures (ESI); Trust Service Provider Conformity Assessment - Requirements for conformity assessment bodies assessing Trust Service Providers</w:t>
      </w:r>
    </w:p>
    <w:p w14:paraId="136F7A0A" w14:textId="77777777" w:rsidR="006E4A8F" w:rsidRDefault="00000000">
      <w:pPr>
        <w:pStyle w:val="BodyText"/>
      </w:pPr>
      <w:r>
        <w:t>ETSI EN 319 411-1, Electronic Signatures and Infrastructures (ESI); Policy and security requirements for Trust Service Providers issuing certificates; Part 1: General requirements</w:t>
      </w:r>
    </w:p>
    <w:p w14:paraId="36A99A04" w14:textId="77777777" w:rsidR="006E4A8F" w:rsidRDefault="00000000">
      <w:pPr>
        <w:pStyle w:val="BodyText"/>
      </w:pPr>
      <w:r>
        <w:t>FIPS 140-2, Federal Information Processing Standards Publication - Security Requirements For Cryptographic Modules, Information Technology Laboratory, National Institute of Standards and Technology, May 25, 2001.</w:t>
      </w:r>
    </w:p>
    <w:p w14:paraId="238650C4" w14:textId="77777777" w:rsidR="006E4A8F" w:rsidRDefault="00000000">
      <w:pPr>
        <w:pStyle w:val="BodyText"/>
      </w:pPr>
      <w:r>
        <w:t>FIPS 140-3, Federal Information Processing Standards Publication - Security Requirements For Cryptographic Modules, Information Technology Laboratory, National Institute of Standards and Technology, March 22, 2019.</w:t>
      </w:r>
    </w:p>
    <w:p w14:paraId="72D5235A" w14:textId="77777777" w:rsidR="006E4A8F" w:rsidRDefault="00000000">
      <w:pPr>
        <w:pStyle w:val="BodyText"/>
      </w:pPr>
      <w:r>
        <w:lastRenderedPageBreak/>
        <w:t>FIPS 186-5, Federal Information Processing Standards Publication - Digital Signature Standard (DSS), Information Technology Laboratory, National Institute of Standards and Technology, February 2023.</w:t>
      </w:r>
    </w:p>
    <w:p w14:paraId="75BA1DB7" w14:textId="77777777" w:rsidR="006E4A8F" w:rsidRDefault="00000000">
      <w:pPr>
        <w:pStyle w:val="BodyText"/>
      </w:pPr>
      <w:r>
        <w:t>ISO 21188:2018, Public key infrastructure for financial services – Practices and policy framework.</w:t>
      </w:r>
    </w:p>
    <w:p w14:paraId="0012F696" w14:textId="77777777" w:rsidR="006E4A8F" w:rsidRDefault="00000000">
      <w:pPr>
        <w:pStyle w:val="BodyText"/>
      </w:pPr>
      <w:r>
        <w:t xml:space="preserve">Network and Certificate System Security Requirements, Version 1.7, available at </w:t>
      </w:r>
      <w:hyperlink r:id="rId20">
        <w:r w:rsidR="006E4A8F">
          <w:rPr>
            <w:rStyle w:val="Hyperlink"/>
          </w:rPr>
          <w:t>https://cabforum.org/network-security-requirements/</w:t>
        </w:r>
      </w:hyperlink>
    </w:p>
    <w:p w14:paraId="728A8AC4" w14:textId="77777777" w:rsidR="006E4A8F" w:rsidRDefault="00000000">
      <w:pPr>
        <w:pStyle w:val="BodyText"/>
      </w:pPr>
      <w:r>
        <w:t xml:space="preserve">NIST SP 800-89, Recommendation for Obtaining Assurances for Digital Signature Applications, </w:t>
      </w:r>
      <w:hyperlink r:id="rId21">
        <w:r w:rsidR="006E4A8F">
          <w:rPr>
            <w:rStyle w:val="Hyperlink"/>
          </w:rPr>
          <w:t>https://nvlpubs.nist.gov/nistpubs/Legacy/SP/nistspecialpublication800-89.pdf</w:t>
        </w:r>
      </w:hyperlink>
      <w:r>
        <w:t>.</w:t>
      </w:r>
    </w:p>
    <w:p w14:paraId="47FA7CD6" w14:textId="77777777" w:rsidR="006E4A8F" w:rsidRDefault="00000000">
      <w:pPr>
        <w:pStyle w:val="BodyText"/>
      </w:pPr>
      <w:r>
        <w:t>RFC2119, Request for Comments: 2119, Key words for use in RFCs to Indicate Requirement Levels. S. Bradner. March 1997.</w:t>
      </w:r>
    </w:p>
    <w:p w14:paraId="6F93FA20" w14:textId="77777777" w:rsidR="006E4A8F" w:rsidRDefault="00000000">
      <w:pPr>
        <w:pStyle w:val="BodyText"/>
      </w:pPr>
      <w:r>
        <w:t>RFC3492, Request for Comments: 3492, Punycode: A Bootstring encoding of Unicode for Internationalized Domain Names in Applications (IDNA). A. Costello. March 2003.</w:t>
      </w:r>
    </w:p>
    <w:p w14:paraId="1AEF9C68" w14:textId="77777777" w:rsidR="006E4A8F" w:rsidRDefault="00000000">
      <w:pPr>
        <w:pStyle w:val="BodyText"/>
      </w:pPr>
      <w:r>
        <w:t>RFC3647, Request for Comments: 3647, Internet X.509 Public Key Infrastructure: Certificate Policy and Certification Practices Framework. S. Chokhani, et al. November 2003.</w:t>
      </w:r>
    </w:p>
    <w:p w14:paraId="75500224" w14:textId="77777777" w:rsidR="006E4A8F" w:rsidRDefault="00000000">
      <w:pPr>
        <w:pStyle w:val="BodyText"/>
      </w:pPr>
      <w:r>
        <w:t>RFC3912, Request for Comments: 3912, WHOIS Protocol Specification. L. Daigle. September 2004.</w:t>
      </w:r>
    </w:p>
    <w:p w14:paraId="196F2068" w14:textId="77777777" w:rsidR="006E4A8F" w:rsidRDefault="00000000">
      <w:pPr>
        <w:pStyle w:val="BodyText"/>
      </w:pPr>
      <w:r>
        <w:t>RFC3986, Request for Comments: 3986, Uniform Resource Identifier (URI): Generic Syntax. T. Berners-Lee, et al. January 2005.</w:t>
      </w:r>
    </w:p>
    <w:p w14:paraId="573AFD09" w14:textId="77777777" w:rsidR="006E4A8F" w:rsidRDefault="00000000">
      <w:pPr>
        <w:pStyle w:val="BodyText"/>
      </w:pPr>
      <w:r>
        <w:t>RFC4035, Request for Comments: 4035, Protocol Modifications for the DNS Security Extensions. R. Arends, et al. March 2005.</w:t>
      </w:r>
    </w:p>
    <w:p w14:paraId="0D0A3883" w14:textId="77777777" w:rsidR="006E4A8F" w:rsidRDefault="00000000">
      <w:pPr>
        <w:pStyle w:val="BodyText"/>
      </w:pPr>
      <w:r>
        <w:t>RFC4509, Request for Comments: 4509, Use of SHA-256 in DNSSEC Delegation Signer (DS) Resource Records (RRs). W. Hardaker. May 2006.</w:t>
      </w:r>
    </w:p>
    <w:p w14:paraId="5C269ED4" w14:textId="77777777" w:rsidR="006E4A8F" w:rsidRDefault="00000000">
      <w:pPr>
        <w:pStyle w:val="BodyText"/>
      </w:pPr>
      <w:r>
        <w:t>RFC5019, Request for Comments: 5019, The Lightweight Online Certificate Status Protocol (OCSP) Profile for High-Volume Environments. A. Deacon, et al. September 2007.</w:t>
      </w:r>
    </w:p>
    <w:p w14:paraId="50A80F6B" w14:textId="77777777" w:rsidR="006E4A8F" w:rsidRDefault="00000000">
      <w:pPr>
        <w:pStyle w:val="BodyText"/>
      </w:pPr>
      <w:r>
        <w:t>RFC5155, Request for Comments: 5155, DNS Security (DNSSEC) Hashed Authenticated Denial of Existence. B. Laurie, et al. March 2008.</w:t>
      </w:r>
    </w:p>
    <w:p w14:paraId="5A6464FF" w14:textId="77777777" w:rsidR="006E4A8F" w:rsidRDefault="00000000">
      <w:pPr>
        <w:pStyle w:val="BodyText"/>
      </w:pPr>
      <w:r>
        <w:t>RFC5280, Request for Comments: 5280, Internet X.509 Public Key Infrastructure: Certificate and Certificate Revocation List (CRL) Profile. D. Cooper, et al. May 2008.</w:t>
      </w:r>
    </w:p>
    <w:p w14:paraId="58835E68" w14:textId="77777777" w:rsidR="006E4A8F" w:rsidRDefault="00000000">
      <w:pPr>
        <w:pStyle w:val="BodyText"/>
      </w:pPr>
      <w:r>
        <w:t>RFC5702, Request for Comments: 5702, Use of SHA-2 Algorithms with RSA in DNSKEY and RRSIG Resource Records for DNSSEC. J. Jansen. October 2009.</w:t>
      </w:r>
    </w:p>
    <w:p w14:paraId="42C99878" w14:textId="77777777" w:rsidR="006E4A8F" w:rsidRDefault="00000000">
      <w:pPr>
        <w:pStyle w:val="BodyText"/>
      </w:pPr>
      <w:r>
        <w:lastRenderedPageBreak/>
        <w:t>RFC5890, Request for Comments: 5890, Internationalized Domain Names for Applications (IDNA): Definitions and Document Framework. J. Klensin. August 2010.</w:t>
      </w:r>
    </w:p>
    <w:p w14:paraId="4AEB0185" w14:textId="77777777" w:rsidR="006E4A8F" w:rsidRDefault="00000000">
      <w:pPr>
        <w:pStyle w:val="BodyText"/>
      </w:pPr>
      <w:r>
        <w:t>RFC5952, Request for Comments: 5952, A Recommendation for IPv6 Address Text Representation. S. Kawamura, et al. August 2010.</w:t>
      </w:r>
    </w:p>
    <w:p w14:paraId="34A6218F" w14:textId="77777777" w:rsidR="006E4A8F" w:rsidRDefault="00000000">
      <w:pPr>
        <w:pStyle w:val="BodyText"/>
      </w:pPr>
      <w:r>
        <w:t>RFC6840, Request for Comments: 6840, Clarifications and Implementation Notes for DNS Security (DNSSEC). S. Weiler, et al. February 2013.</w:t>
      </w:r>
    </w:p>
    <w:p w14:paraId="64624769" w14:textId="77777777" w:rsidR="006E4A8F" w:rsidRDefault="00000000">
      <w:pPr>
        <w:pStyle w:val="BodyText"/>
      </w:pPr>
      <w:r>
        <w:t>RFC6960, Request for Comments: 6960, X.509 Internet Public Key Infrastructure Online Certificate Status Protocol - OCSP. S. Santesson, et al. June 2013.</w:t>
      </w:r>
    </w:p>
    <w:p w14:paraId="295A6688" w14:textId="77777777" w:rsidR="006E4A8F" w:rsidRDefault="00000000">
      <w:pPr>
        <w:pStyle w:val="BodyText"/>
      </w:pPr>
      <w:r>
        <w:t>RFC6962, Request for Comments: 6962, Certificate Transparency. B. Laurie, et al. June 2013.</w:t>
      </w:r>
    </w:p>
    <w:p w14:paraId="0C1C2BA7" w14:textId="77777777" w:rsidR="006E4A8F" w:rsidRDefault="00000000">
      <w:pPr>
        <w:pStyle w:val="BodyText"/>
      </w:pPr>
      <w:r>
        <w:t>RFC7231, Request For Comments: 7231, Hypertext Transfer Protocol (HTTP/1.1): Semantics and Content. R. Fielding, et al. June 2014.</w:t>
      </w:r>
    </w:p>
    <w:p w14:paraId="2FC35AA5" w14:textId="77777777" w:rsidR="006E4A8F" w:rsidRDefault="00000000">
      <w:pPr>
        <w:pStyle w:val="BodyText"/>
      </w:pPr>
      <w:r>
        <w:t>RFC7482, Request for Comments: 7482, Registration Data Access Protocol (RDAP) Query Format. A. Newton, et al. March 2015.</w:t>
      </w:r>
    </w:p>
    <w:p w14:paraId="74792F86" w14:textId="77777777" w:rsidR="006E4A8F" w:rsidRDefault="00000000">
      <w:pPr>
        <w:pStyle w:val="BodyText"/>
      </w:pPr>
      <w:r>
        <w:t>RFC7538, Request For Comments: 7538, The Hypertext Transfer Protocol Status Code 308 (Permanent Redirect). J. Reschke. April 2015.</w:t>
      </w:r>
    </w:p>
    <w:p w14:paraId="682121BC" w14:textId="77777777" w:rsidR="006E4A8F" w:rsidRDefault="00000000">
      <w:pPr>
        <w:pStyle w:val="BodyText"/>
      </w:pPr>
      <w:r>
        <w:t>RFC8499, Request for Comments: 8499, DNS Terminology. P. Hoffman, et al. January 2019.</w:t>
      </w:r>
    </w:p>
    <w:p w14:paraId="5A182574" w14:textId="77777777" w:rsidR="006E4A8F" w:rsidRDefault="00000000">
      <w:pPr>
        <w:pStyle w:val="BodyText"/>
      </w:pPr>
      <w:r>
        <w:t>RFC8659, Request for Comments: 8659, DNS Certification Authority Authorization (CAA) Resource Record. P. Hallam-Baker, et al. November 2019.</w:t>
      </w:r>
    </w:p>
    <w:p w14:paraId="6B61AC27" w14:textId="77777777" w:rsidR="006E4A8F" w:rsidRDefault="00000000">
      <w:pPr>
        <w:pStyle w:val="BodyText"/>
      </w:pPr>
      <w:r>
        <w:t>RFC8738, Request for Comments: 8738, Automated Certificate Management Environment (ACME) IP Identifier Validation Extension. R.B.Shoemaker, Ed. February 2020.</w:t>
      </w:r>
    </w:p>
    <w:p w14:paraId="1D164C48" w14:textId="77777777" w:rsidR="006E4A8F" w:rsidRDefault="00000000">
      <w:pPr>
        <w:pStyle w:val="BodyText"/>
      </w:pPr>
      <w:r>
        <w:t>RFC8954, Request for Comments: 8954, Online Certificate Status Protocol (OCSP) Nonce Extension. M. Sahni, Ed. November 2020.</w:t>
      </w:r>
    </w:p>
    <w:p w14:paraId="7B792039" w14:textId="77777777" w:rsidR="006E4A8F" w:rsidRDefault="00000000">
      <w:pPr>
        <w:pStyle w:val="BodyText"/>
      </w:pPr>
      <w:r>
        <w:t xml:space="preserve">WebTrust for Certification Authorities, SSL Baseline with Network Security, available at </w:t>
      </w:r>
      <w:hyperlink r:id="rId22">
        <w:r w:rsidR="006E4A8F">
          <w:rPr>
            <w:rStyle w:val="Hyperlink"/>
          </w:rPr>
          <w:t>https://www.cpacanada.ca/en/business-and-accounting-resources/audit-and-assurance/overview-of-webtrust-services/principles-and-criteria</w:t>
        </w:r>
      </w:hyperlink>
    </w:p>
    <w:p w14:paraId="70D62224" w14:textId="77777777" w:rsidR="006E4A8F" w:rsidRDefault="006E4A8F">
      <w:pPr>
        <w:pStyle w:val="BodyText"/>
      </w:pPr>
      <w:hyperlink r:id="rId23">
        <w:r>
          <w:rPr>
            <w:rStyle w:val="Hyperlink"/>
          </w:rPr>
          <w:t>WebTrust Principles and Criteria for Certification Authorities – SSL Baseline</w:t>
        </w:r>
      </w:hyperlink>
    </w:p>
    <w:p w14:paraId="61E8AD98" w14:textId="77777777" w:rsidR="006E4A8F" w:rsidRDefault="00000000">
      <w:pPr>
        <w:pStyle w:val="BodyText"/>
      </w:pPr>
      <w:r>
        <w:t>X.509, Recommendation ITU-T X.509 (08/2005) | ISO/IEC 9594-8:2005, Information technology – Open Systems Interconnection – The Directory: Public-key and attribute certificate frameworks.</w:t>
      </w:r>
    </w:p>
    <w:p w14:paraId="36589D6D" w14:textId="77777777" w:rsidR="006E4A8F" w:rsidRDefault="00000000">
      <w:pPr>
        <w:pStyle w:val="Heading3"/>
      </w:pPr>
      <w:bookmarkStart w:id="69" w:name="_Toc204242369"/>
      <w:bookmarkStart w:id="70" w:name="_Toc203993694"/>
      <w:bookmarkStart w:id="71" w:name="X93217d24b716e025075dc3556d1eae31d16c44d"/>
      <w:bookmarkEnd w:id="68"/>
      <w:r>
        <w:lastRenderedPageBreak/>
        <w:t>1.6.4 Conventions</w:t>
      </w:r>
      <w:bookmarkEnd w:id="69"/>
      <w:bookmarkEnd w:id="70"/>
    </w:p>
    <w:p w14:paraId="009C2615" w14:textId="77777777" w:rsidR="006E4A8F" w:rsidRDefault="00000000">
      <w:pPr>
        <w:pStyle w:val="FirstParagraph"/>
      </w:pPr>
      <w:r>
        <w:t>The key words “MUST”, “MUST NOT”, “REQUIRED”, “SHALL”, “SHALL NOT”, “SHOULD”, “SHOULD NOT”, “RECOMMENDED”, “MAY”, and “OPTIONAL” in these Requirements shall be interpreted in accordance with RFC 2119.</w:t>
      </w:r>
    </w:p>
    <w:p w14:paraId="016DB20C" w14:textId="77777777" w:rsidR="006E4A8F" w:rsidRDefault="00000000">
      <w:pPr>
        <w:pStyle w:val="BodyText"/>
      </w:pPr>
      <w:r>
        <w:t>By convention, this document omits time and timezones when listing effective requirements such as dates. Except when explicitly specified, the associated time with a date shall be 00:00:00 UTC.</w:t>
      </w:r>
    </w:p>
    <w:p w14:paraId="68543599" w14:textId="77777777" w:rsidR="006E4A8F" w:rsidRDefault="00000000">
      <w:pPr>
        <w:pStyle w:val="Heading1"/>
      </w:pPr>
      <w:bookmarkStart w:id="72" w:name="_Toc204242370"/>
      <w:bookmarkStart w:id="73" w:name="_Toc203993695"/>
      <w:bookmarkStart w:id="74" w:name="X62483efdbd236eb543b81e81c2b9ec3bb1d5f95"/>
      <w:bookmarkEnd w:id="2"/>
      <w:bookmarkEnd w:id="59"/>
      <w:bookmarkEnd w:id="71"/>
      <w:r>
        <w:lastRenderedPageBreak/>
        <w:t>2. PUBLICATION AND REPOSITORY RESPONSIBILITIES</w:t>
      </w:r>
      <w:bookmarkEnd w:id="72"/>
      <w:bookmarkEnd w:id="73"/>
    </w:p>
    <w:p w14:paraId="01991F9D" w14:textId="77777777" w:rsidR="006E4A8F" w:rsidRDefault="00000000">
      <w:pPr>
        <w:pStyle w:val="FirstParagraph"/>
      </w:pPr>
      <w:r>
        <w:t>The CA SHALL develop, implement, enforce, and at least once every 366 days update a Certificate Policy and/or Certification Practice Statement that describes in detail how the CA implements the latest version of these Requirements.</w:t>
      </w:r>
    </w:p>
    <w:p w14:paraId="6A5E79E9" w14:textId="77777777" w:rsidR="006E4A8F" w:rsidRDefault="00000000">
      <w:pPr>
        <w:pStyle w:val="Heading2"/>
      </w:pPr>
      <w:bookmarkStart w:id="75" w:name="_Toc204242371"/>
      <w:bookmarkStart w:id="76" w:name="_Toc203993696"/>
      <w:bookmarkStart w:id="77" w:name="Xc4cc4a03ef3cc1998b3cae8dbace72ae4336451"/>
      <w:r>
        <w:t>2.1 Repositories</w:t>
      </w:r>
      <w:bookmarkEnd w:id="75"/>
      <w:bookmarkEnd w:id="76"/>
    </w:p>
    <w:p w14:paraId="4577E278" w14:textId="77777777" w:rsidR="006E4A8F" w:rsidRDefault="00000000">
      <w:pPr>
        <w:pStyle w:val="FirstParagraph"/>
      </w:pPr>
      <w:r>
        <w:t>The CA SHALL make revocation information for Subordinate Certificates and Subscriber Certificates available in accordance with this Policy.</w:t>
      </w:r>
    </w:p>
    <w:p w14:paraId="23380072" w14:textId="77777777" w:rsidR="006E4A8F" w:rsidRDefault="00000000">
      <w:pPr>
        <w:pStyle w:val="Heading2"/>
      </w:pPr>
      <w:bookmarkStart w:id="78" w:name="_Toc204242372"/>
      <w:bookmarkStart w:id="79" w:name="_Toc203993697"/>
      <w:bookmarkStart w:id="80" w:name="Xe2ca880679a111ba65f3a60b6ddc59fa8faf923"/>
      <w:bookmarkEnd w:id="77"/>
      <w:r>
        <w:t>2.2 Publication of information</w:t>
      </w:r>
      <w:bookmarkEnd w:id="78"/>
      <w:bookmarkEnd w:id="79"/>
    </w:p>
    <w:p w14:paraId="3675C9A4" w14:textId="77777777" w:rsidR="006E4A8F" w:rsidRDefault="00000000">
      <w:pPr>
        <w:pStyle w:val="FirstParagraph"/>
      </w:pPr>
      <w:r>
        <w:t xml:space="preserve">The CA SHALL publicly disclose its Certificate Policy and/or Certification Practice Statement through an appropriate and readily accessible online means that is available on a 24x7 basis. The CA SHALL publicly disclose its CA business practices to the extent required by the CA’s selected audit scheme (see </w:t>
      </w:r>
      <w:hyperlink w:anchor="Xbcc11ac7b765b332894e4d0ba3dd43de4496138">
        <w:r w:rsidR="006E4A8F">
          <w:rPr>
            <w:rStyle w:val="Hyperlink"/>
          </w:rPr>
          <w:t>Section 8.4</w:t>
        </w:r>
      </w:hyperlink>
      <w:r>
        <w:t>).</w:t>
      </w:r>
    </w:p>
    <w:p w14:paraId="5FC56335" w14:textId="77777777" w:rsidR="006E4A8F" w:rsidRDefault="00000000">
      <w:pPr>
        <w:pStyle w:val="BodyText"/>
      </w:pPr>
      <w:r>
        <w:t>The Certificate Policy and/or Certification Practice Statement MUST be structured in accordance with RFC 3647 and MUST include all material required by RFC 3647.</w:t>
      </w:r>
    </w:p>
    <w:p w14:paraId="327BBECC" w14:textId="77777777" w:rsidR="006E4A8F" w:rsidRDefault="00000000">
      <w:pPr>
        <w:pStyle w:val="BodyText"/>
      </w:pPr>
      <w:r>
        <w:t>The CA SHALL publicly give effect to these Requirements and represent that it will adhere to the latest published version. The CA MAY fulfill this requirement by incorporating these Requirements directly into its Certificate Policy and/or Certification Practice Statements or by incorporating them by reference using a clause such as the following (which MUST include a link to the official version of these Requirements):</w:t>
      </w:r>
    </w:p>
    <w:p w14:paraId="50536A15" w14:textId="77777777" w:rsidR="006E4A8F" w:rsidRDefault="00000000">
      <w:pPr>
        <w:pStyle w:val="BlockText"/>
      </w:pPr>
      <w:r>
        <w:t xml:space="preserve">[Name of CA] conforms to the current version of the Baseline Requirements for the Issuance and Management of Publicly-Trusted TLS Server Certificates published at </w:t>
      </w:r>
      <w:hyperlink r:id="rId24">
        <w:r w:rsidR="006E4A8F">
          <w:rPr>
            <w:rStyle w:val="Hyperlink"/>
          </w:rPr>
          <w:t>https://www.cabforum.org</w:t>
        </w:r>
      </w:hyperlink>
      <w:r>
        <w:t>. In the event of any inconsistency between this document and those Requirements, those Requirements take precedence over this document.</w:t>
      </w:r>
    </w:p>
    <w:p w14:paraId="2B197688" w14:textId="77777777" w:rsidR="006E4A8F" w:rsidRDefault="00000000">
      <w:pPr>
        <w:pStyle w:val="FirstParagraph"/>
      </w:pPr>
      <w:r>
        <w:t>The CA SHALL host test Web pages that allow Application Software Suppliers to test their software with Subscriber Certificates that chain up to each publicly trusted Root Certificate. At a minimum, the CA SHALL host separate Web pages using Subscriber Certificates that are</w:t>
      </w:r>
    </w:p>
    <w:p w14:paraId="0AE4FD27" w14:textId="77777777" w:rsidR="006E4A8F" w:rsidRDefault="00000000">
      <w:pPr>
        <w:pStyle w:val="Compact"/>
        <w:numPr>
          <w:ilvl w:val="0"/>
          <w:numId w:val="19"/>
        </w:numPr>
      </w:pPr>
      <w:r>
        <w:t>valid,</w:t>
      </w:r>
    </w:p>
    <w:p w14:paraId="0DD0680F" w14:textId="77777777" w:rsidR="006E4A8F" w:rsidRDefault="00000000">
      <w:pPr>
        <w:pStyle w:val="Compact"/>
        <w:numPr>
          <w:ilvl w:val="0"/>
          <w:numId w:val="19"/>
        </w:numPr>
      </w:pPr>
      <w:r>
        <w:t>revoked, and</w:t>
      </w:r>
    </w:p>
    <w:p w14:paraId="0F34C558" w14:textId="77777777" w:rsidR="006E4A8F" w:rsidRDefault="00000000">
      <w:pPr>
        <w:pStyle w:val="Compact"/>
        <w:numPr>
          <w:ilvl w:val="0"/>
          <w:numId w:val="19"/>
        </w:numPr>
      </w:pPr>
      <w:r>
        <w:t>expired.</w:t>
      </w:r>
    </w:p>
    <w:p w14:paraId="768375CA" w14:textId="77777777" w:rsidR="006E4A8F" w:rsidRDefault="00000000">
      <w:pPr>
        <w:pStyle w:val="Heading2"/>
      </w:pPr>
      <w:bookmarkStart w:id="81" w:name="_Toc204242373"/>
      <w:bookmarkStart w:id="82" w:name="_Toc203993698"/>
      <w:bookmarkStart w:id="83" w:name="X21bedd0cf999aaea5018e8e5b43ae349d62554b"/>
      <w:bookmarkEnd w:id="80"/>
      <w:r>
        <w:t>2.3 Time or frequency of publication</w:t>
      </w:r>
      <w:bookmarkEnd w:id="81"/>
      <w:bookmarkEnd w:id="82"/>
    </w:p>
    <w:p w14:paraId="2C4AC8C2" w14:textId="77777777" w:rsidR="006E4A8F" w:rsidRDefault="00000000">
      <w:pPr>
        <w:pStyle w:val="FirstParagraph"/>
      </w:pPr>
      <w:r>
        <w:t xml:space="preserve">The CA SHALL develop, implement, enforce, and annually update a Certificate Policy and/or Certification Practice Statement that describes in detail how the CA implements the latest version of these Requirements. The CA SHALL indicate conformance with </w:t>
      </w:r>
      <w:r>
        <w:lastRenderedPageBreak/>
        <w:t>this requirement by incrementing the version number and adding a dated changelog entry, even if no other changes are made to the document.</w:t>
      </w:r>
    </w:p>
    <w:p w14:paraId="4C04966A" w14:textId="77777777" w:rsidR="006E4A8F" w:rsidRDefault="00000000">
      <w:pPr>
        <w:pStyle w:val="Heading2"/>
      </w:pPr>
      <w:bookmarkStart w:id="84" w:name="_Toc204242374"/>
      <w:bookmarkStart w:id="85" w:name="_Toc203993699"/>
      <w:bookmarkStart w:id="86" w:name="X60de83edb689659effab47329b5ca89423f7a82"/>
      <w:bookmarkEnd w:id="83"/>
      <w:r>
        <w:t>2.4 Access controls on repositories</w:t>
      </w:r>
      <w:bookmarkEnd w:id="84"/>
      <w:bookmarkEnd w:id="85"/>
    </w:p>
    <w:p w14:paraId="670B3579" w14:textId="77777777" w:rsidR="006E4A8F" w:rsidRDefault="00000000">
      <w:pPr>
        <w:pStyle w:val="FirstParagraph"/>
      </w:pPr>
      <w:r>
        <w:t>The CA shall make its Repository publicly available in a read-only manner.</w:t>
      </w:r>
    </w:p>
    <w:p w14:paraId="340F6269" w14:textId="77777777" w:rsidR="006E4A8F" w:rsidRDefault="00000000">
      <w:pPr>
        <w:pStyle w:val="Heading1"/>
      </w:pPr>
      <w:bookmarkStart w:id="87" w:name="_Toc204242375"/>
      <w:bookmarkStart w:id="88" w:name="_Toc203993700"/>
      <w:bookmarkStart w:id="89" w:name="X8863bdafba66878afc88bdae54f80c7438f2d24"/>
      <w:bookmarkEnd w:id="74"/>
      <w:bookmarkEnd w:id="86"/>
      <w:r>
        <w:lastRenderedPageBreak/>
        <w:t>3. IDENTIFICATION AND AUTHENTICATION</w:t>
      </w:r>
      <w:bookmarkEnd w:id="87"/>
      <w:bookmarkEnd w:id="88"/>
    </w:p>
    <w:p w14:paraId="4D3F2EDC" w14:textId="77777777" w:rsidR="006E4A8F" w:rsidRDefault="00000000">
      <w:pPr>
        <w:pStyle w:val="Heading2"/>
      </w:pPr>
      <w:bookmarkStart w:id="90" w:name="_Toc204242376"/>
      <w:bookmarkStart w:id="91" w:name="_Toc203993701"/>
      <w:bookmarkStart w:id="92" w:name="Xf786f9c7655c91d53d3be6fd5acd158760b27b1"/>
      <w:r>
        <w:t>3.1 Naming</w:t>
      </w:r>
      <w:bookmarkEnd w:id="90"/>
      <w:bookmarkEnd w:id="91"/>
    </w:p>
    <w:p w14:paraId="0BF58A29" w14:textId="77777777" w:rsidR="006E4A8F" w:rsidRDefault="00000000">
      <w:pPr>
        <w:pStyle w:val="Heading3"/>
      </w:pPr>
      <w:bookmarkStart w:id="93" w:name="_Toc204242377"/>
      <w:bookmarkStart w:id="94" w:name="_Toc203993702"/>
      <w:bookmarkStart w:id="95" w:name="Xed774de95f03f0e31c0c07879236ab1bfe9bd11"/>
      <w:r>
        <w:t>3.1.1 Types of names</w:t>
      </w:r>
      <w:bookmarkEnd w:id="93"/>
      <w:bookmarkEnd w:id="94"/>
    </w:p>
    <w:p w14:paraId="65C2115F" w14:textId="77777777" w:rsidR="006E4A8F" w:rsidRDefault="00000000">
      <w:pPr>
        <w:pStyle w:val="Heading3"/>
      </w:pPr>
      <w:bookmarkStart w:id="96" w:name="_Toc204242378"/>
      <w:bookmarkStart w:id="97" w:name="_Toc203993703"/>
      <w:bookmarkStart w:id="98" w:name="X8e7d7751836ece8a884125a2965c5cb9e977707"/>
      <w:bookmarkEnd w:id="95"/>
      <w:r>
        <w:t>3.1.2 Need for names to be meaningful</w:t>
      </w:r>
      <w:bookmarkEnd w:id="96"/>
      <w:bookmarkEnd w:id="97"/>
    </w:p>
    <w:p w14:paraId="6121587B" w14:textId="77777777" w:rsidR="006E4A8F" w:rsidRDefault="00000000">
      <w:pPr>
        <w:pStyle w:val="Heading3"/>
      </w:pPr>
      <w:bookmarkStart w:id="99" w:name="_Toc204242379"/>
      <w:bookmarkStart w:id="100" w:name="_Toc203993704"/>
      <w:bookmarkStart w:id="101" w:name="X9d5c3d11a9b11b814ce0d979d8070e0bb02a176"/>
      <w:bookmarkEnd w:id="98"/>
      <w:r>
        <w:t>3.1.3 Anonymity or pseudonymity of subscribers</w:t>
      </w:r>
      <w:bookmarkEnd w:id="99"/>
      <w:bookmarkEnd w:id="100"/>
    </w:p>
    <w:p w14:paraId="574C40E5" w14:textId="77777777" w:rsidR="006E4A8F" w:rsidRDefault="00000000">
      <w:pPr>
        <w:pStyle w:val="Heading3"/>
      </w:pPr>
      <w:bookmarkStart w:id="102" w:name="_Toc204242380"/>
      <w:bookmarkStart w:id="103" w:name="_Toc203993705"/>
      <w:bookmarkStart w:id="104" w:name="Xd75df41192a8b22e4274876ae42e0527837ae10"/>
      <w:bookmarkEnd w:id="101"/>
      <w:r>
        <w:t>3.1.4 Rules for interpreting various name forms</w:t>
      </w:r>
      <w:bookmarkEnd w:id="102"/>
      <w:bookmarkEnd w:id="103"/>
    </w:p>
    <w:p w14:paraId="236285B5" w14:textId="77777777" w:rsidR="006E4A8F" w:rsidRDefault="00000000">
      <w:pPr>
        <w:pStyle w:val="Heading3"/>
      </w:pPr>
      <w:bookmarkStart w:id="105" w:name="_Toc204242381"/>
      <w:bookmarkStart w:id="106" w:name="_Toc203993706"/>
      <w:bookmarkStart w:id="107" w:name="Xa1ac54330933c10cff72bb358a4e8c1feaa6d5a"/>
      <w:bookmarkEnd w:id="104"/>
      <w:r>
        <w:t>3.1.5 Uniqueness of names</w:t>
      </w:r>
      <w:bookmarkEnd w:id="105"/>
      <w:bookmarkEnd w:id="106"/>
    </w:p>
    <w:p w14:paraId="15B0358A" w14:textId="77777777" w:rsidR="006E4A8F" w:rsidRDefault="00000000">
      <w:pPr>
        <w:pStyle w:val="Heading3"/>
      </w:pPr>
      <w:bookmarkStart w:id="108" w:name="_Toc204242382"/>
      <w:bookmarkStart w:id="109" w:name="_Toc203993707"/>
      <w:bookmarkStart w:id="110" w:name="X5cf81b88921fe36972782047b214b6fcebb7665"/>
      <w:bookmarkEnd w:id="107"/>
      <w:r>
        <w:t>3.1.6 Recognition, authentication, and role of trademarks</w:t>
      </w:r>
      <w:bookmarkEnd w:id="108"/>
      <w:bookmarkEnd w:id="109"/>
    </w:p>
    <w:p w14:paraId="2402BF3C" w14:textId="77777777" w:rsidR="006E4A8F" w:rsidRDefault="00000000">
      <w:pPr>
        <w:pStyle w:val="Heading2"/>
      </w:pPr>
      <w:bookmarkStart w:id="111" w:name="_Toc204242383"/>
      <w:bookmarkStart w:id="112" w:name="_Toc203993708"/>
      <w:bookmarkStart w:id="113" w:name="X717456f35997daf739a755e62f9736e96045222"/>
      <w:bookmarkEnd w:id="92"/>
      <w:bookmarkEnd w:id="110"/>
      <w:r>
        <w:t>3.2 Initial identity validation</w:t>
      </w:r>
      <w:bookmarkEnd w:id="111"/>
      <w:bookmarkEnd w:id="112"/>
    </w:p>
    <w:p w14:paraId="186F1AF2" w14:textId="77777777" w:rsidR="006E4A8F" w:rsidRDefault="00000000">
      <w:pPr>
        <w:pStyle w:val="Heading3"/>
      </w:pPr>
      <w:bookmarkStart w:id="114" w:name="_Toc204242384"/>
      <w:bookmarkStart w:id="115" w:name="_Toc203993709"/>
      <w:bookmarkStart w:id="116" w:name="X58ba043e5104c081012981bc400850498a0ed19"/>
      <w:r>
        <w:t>3.2.1 Method to prove possession of private key</w:t>
      </w:r>
      <w:bookmarkEnd w:id="114"/>
      <w:bookmarkEnd w:id="115"/>
    </w:p>
    <w:p w14:paraId="79696797" w14:textId="77777777" w:rsidR="006E4A8F" w:rsidRDefault="00000000">
      <w:pPr>
        <w:pStyle w:val="Heading3"/>
      </w:pPr>
      <w:bookmarkStart w:id="117" w:name="_Toc204242385"/>
      <w:bookmarkStart w:id="118" w:name="_Toc203993710"/>
      <w:bookmarkStart w:id="119" w:name="X6548f78e7f06e14178684fc1b09d5e982e35774"/>
      <w:bookmarkEnd w:id="116"/>
      <w:r>
        <w:t>3.2.2 Authentication of Organization and Domain Identity</w:t>
      </w:r>
      <w:bookmarkEnd w:id="117"/>
      <w:bookmarkEnd w:id="118"/>
    </w:p>
    <w:p w14:paraId="5BB7F61A" w14:textId="77777777" w:rsidR="006E4A8F" w:rsidRDefault="00000000">
      <w:pPr>
        <w:pStyle w:val="FirstParagraph"/>
      </w:pPr>
      <w:r>
        <w:t xml:space="preserve">If the Applicant requests a Certificate that will contain Subject Identity Information comprised only of the </w:t>
      </w:r>
      <w:r>
        <w:rPr>
          <w:rStyle w:val="VerbatimChar"/>
        </w:rPr>
        <w:t>countryName</w:t>
      </w:r>
      <w:r>
        <w:t xml:space="preserve"> field, then the CA SHALL verify the country associated with the Subject using a verification process meeting the requirements of </w:t>
      </w:r>
      <w:hyperlink w:anchor="X6c76a26a5b208a55b2152305586d1e4240deb4a">
        <w:r w:rsidR="006E4A8F">
          <w:rPr>
            <w:rStyle w:val="Hyperlink"/>
          </w:rPr>
          <w:t>Section 3.2.2.3</w:t>
        </w:r>
      </w:hyperlink>
      <w:r>
        <w:t xml:space="preserve"> and that is described in the CA’s Certificate Policy and/or Certification Practice Statement. If the Applicant requests a Certificate that will contain the countryName field and other Subject Identity Information, then the CA SHALL verify the identity of the Applicant, and the authenticity of the Applicant Representative’s certificate request using a verification process meeting the requirements of this </w:t>
      </w:r>
      <w:hyperlink w:anchor="Xa28b1e088335c6bc0e93517d16c4c6db7d1275c">
        <w:r w:rsidR="006E4A8F">
          <w:rPr>
            <w:rStyle w:val="Hyperlink"/>
          </w:rPr>
          <w:t>Section 3.2.2.1</w:t>
        </w:r>
      </w:hyperlink>
      <w:r>
        <w:t xml:space="preserve"> and that is described in the CA’s Certificate Policy and/or Certification Practice Statement. The CA SHALL inspect any document relied upon under this Section for alteration or falsification.</w:t>
      </w:r>
    </w:p>
    <w:p w14:paraId="3B69332A" w14:textId="77777777" w:rsidR="006E4A8F" w:rsidRDefault="00000000">
      <w:pPr>
        <w:pStyle w:val="Heading4"/>
      </w:pPr>
      <w:bookmarkStart w:id="120" w:name="Xa28b1e088335c6bc0e93517d16c4c6db7d1275c"/>
      <w:r>
        <w:t>3.2.2.1 Identity</w:t>
      </w:r>
    </w:p>
    <w:p w14:paraId="4DDCA56D" w14:textId="77777777" w:rsidR="006E4A8F" w:rsidRDefault="00000000">
      <w:pPr>
        <w:pStyle w:val="FirstParagraph"/>
      </w:pPr>
      <w:r>
        <w:t>If the Subject Identity Information is to include the name or address of an organization, the CA SHALL verify the identity and address of the organization and that the address is the Applicant’s address of existence or operation. The CA SHALL verify the identity and address of the Applicant using documentation provided by, or through communication with, at least one of the following:</w:t>
      </w:r>
    </w:p>
    <w:p w14:paraId="24C33844" w14:textId="77777777" w:rsidR="006E4A8F" w:rsidRDefault="00000000">
      <w:pPr>
        <w:pStyle w:val="Compact"/>
        <w:numPr>
          <w:ilvl w:val="0"/>
          <w:numId w:val="20"/>
        </w:numPr>
      </w:pPr>
      <w:r>
        <w:t>A government agency in the jurisdiction of the Applicant’s legal creation, existence, or recognition;</w:t>
      </w:r>
    </w:p>
    <w:p w14:paraId="7052513B" w14:textId="77777777" w:rsidR="006E4A8F" w:rsidRDefault="00000000">
      <w:pPr>
        <w:pStyle w:val="Compact"/>
        <w:numPr>
          <w:ilvl w:val="0"/>
          <w:numId w:val="20"/>
        </w:numPr>
      </w:pPr>
      <w:r>
        <w:lastRenderedPageBreak/>
        <w:t>A third party database that is periodically updated and considered a Reliable Data Source;</w:t>
      </w:r>
    </w:p>
    <w:p w14:paraId="21033E0B" w14:textId="77777777" w:rsidR="006E4A8F" w:rsidRDefault="00000000">
      <w:pPr>
        <w:pStyle w:val="Compact"/>
        <w:numPr>
          <w:ilvl w:val="0"/>
          <w:numId w:val="20"/>
        </w:numPr>
      </w:pPr>
      <w:r>
        <w:t>A site visit by the CA or a third party who is acting as an agent for the CA; or</w:t>
      </w:r>
    </w:p>
    <w:p w14:paraId="146FFE58" w14:textId="77777777" w:rsidR="006E4A8F" w:rsidRDefault="00000000">
      <w:pPr>
        <w:pStyle w:val="Compact"/>
        <w:numPr>
          <w:ilvl w:val="0"/>
          <w:numId w:val="20"/>
        </w:numPr>
      </w:pPr>
      <w:r>
        <w:t>An Attestation Letter.</w:t>
      </w:r>
    </w:p>
    <w:p w14:paraId="277D4159" w14:textId="77777777" w:rsidR="006E4A8F" w:rsidRDefault="00000000">
      <w:pPr>
        <w:pStyle w:val="FirstParagraph"/>
      </w:pPr>
      <w:r>
        <w:t>The CA MAY use the same documentation or communication described in 1 through 4 above to verify both the Applicant’s identity and address.</w:t>
      </w:r>
    </w:p>
    <w:p w14:paraId="0B40C2D6" w14:textId="77777777" w:rsidR="006E4A8F" w:rsidRDefault="00000000">
      <w:pPr>
        <w:pStyle w:val="BodyText"/>
      </w:pPr>
      <w:r>
        <w:t>Alternatively, the CA MAY verify the address of the Applicant (but not the identity of the Applicant) using a utility bill, bank statement, credit card statement, government-issued tax document, or other form of identification that the CA determines to be reliable.</w:t>
      </w:r>
    </w:p>
    <w:p w14:paraId="4E7F3481" w14:textId="77777777" w:rsidR="006E4A8F" w:rsidRDefault="00000000">
      <w:pPr>
        <w:pStyle w:val="Heading4"/>
      </w:pPr>
      <w:bookmarkStart w:id="121" w:name="X0f735931595a9b83d3b2daab91c3379eb22baab"/>
      <w:bookmarkEnd w:id="120"/>
      <w:r>
        <w:t>3.2.2.2 DBA/Tradename</w:t>
      </w:r>
    </w:p>
    <w:p w14:paraId="010E0B83" w14:textId="77777777" w:rsidR="006E4A8F" w:rsidRDefault="00000000">
      <w:pPr>
        <w:pStyle w:val="FirstParagraph"/>
      </w:pPr>
      <w:r>
        <w:t>If the Subject Identity Information is to include a DBA or tradename, the CA SHALL verify the Applicant’s right to use the DBA/tradename using at least one of the following:</w:t>
      </w:r>
    </w:p>
    <w:p w14:paraId="12DC617B" w14:textId="77777777" w:rsidR="006E4A8F" w:rsidRDefault="00000000">
      <w:pPr>
        <w:pStyle w:val="Compact"/>
        <w:numPr>
          <w:ilvl w:val="0"/>
          <w:numId w:val="21"/>
        </w:numPr>
      </w:pPr>
      <w:r>
        <w:t>Documentation provided by, or communication with, a government agency in the jurisdiction of the Applicant’s legal creation, existence, or recognition;</w:t>
      </w:r>
    </w:p>
    <w:p w14:paraId="2B946AB3" w14:textId="77777777" w:rsidR="006E4A8F" w:rsidRDefault="00000000">
      <w:pPr>
        <w:pStyle w:val="Compact"/>
        <w:numPr>
          <w:ilvl w:val="0"/>
          <w:numId w:val="21"/>
        </w:numPr>
      </w:pPr>
      <w:r>
        <w:t>A Reliable Data Source;</w:t>
      </w:r>
    </w:p>
    <w:p w14:paraId="77CE3126" w14:textId="77777777" w:rsidR="006E4A8F" w:rsidRDefault="00000000">
      <w:pPr>
        <w:pStyle w:val="Compact"/>
        <w:numPr>
          <w:ilvl w:val="0"/>
          <w:numId w:val="21"/>
        </w:numPr>
      </w:pPr>
      <w:r>
        <w:t>Communication with a government agency responsible for the management of such DBAs or trade names;</w:t>
      </w:r>
    </w:p>
    <w:p w14:paraId="3C407860" w14:textId="77777777" w:rsidR="006E4A8F" w:rsidRDefault="00000000">
      <w:pPr>
        <w:pStyle w:val="Compact"/>
        <w:numPr>
          <w:ilvl w:val="0"/>
          <w:numId w:val="21"/>
        </w:numPr>
      </w:pPr>
      <w:r>
        <w:t>An Attestation Letter accompanied by documentary support; or</w:t>
      </w:r>
    </w:p>
    <w:p w14:paraId="1056DCF6" w14:textId="77777777" w:rsidR="006E4A8F" w:rsidRDefault="00000000">
      <w:pPr>
        <w:pStyle w:val="Compact"/>
        <w:numPr>
          <w:ilvl w:val="0"/>
          <w:numId w:val="21"/>
        </w:numPr>
      </w:pPr>
      <w:r>
        <w:t>A utility bill, bank statement, credit card statement, government-issued tax document, or other form of identification that the CA determines to be reliable.</w:t>
      </w:r>
    </w:p>
    <w:p w14:paraId="6F6773ED" w14:textId="77777777" w:rsidR="006E4A8F" w:rsidRDefault="00000000">
      <w:pPr>
        <w:pStyle w:val="Heading4"/>
      </w:pPr>
      <w:bookmarkStart w:id="122" w:name="X6c76a26a5b208a55b2152305586d1e4240deb4a"/>
      <w:bookmarkEnd w:id="121"/>
      <w:r>
        <w:t>3.2.2.3 Verification of Country</w:t>
      </w:r>
    </w:p>
    <w:p w14:paraId="6ED72B87" w14:textId="77777777" w:rsidR="006E4A8F" w:rsidRDefault="00000000">
      <w:pPr>
        <w:pStyle w:val="FirstParagraph"/>
      </w:pPr>
      <w:r>
        <w:t xml:space="preserve">If the </w:t>
      </w:r>
      <w:r>
        <w:rPr>
          <w:rStyle w:val="VerbatimChar"/>
        </w:rPr>
        <w:t>subject:countryName</w:t>
      </w:r>
      <w:r>
        <w:t xml:space="preserve"> field is present, then the CA SHALL verify the country associated with the Subject using one of the following:</w:t>
      </w:r>
    </w:p>
    <w:p w14:paraId="4FADD18E" w14:textId="77777777" w:rsidR="006E4A8F" w:rsidRDefault="00000000">
      <w:pPr>
        <w:pStyle w:val="Compact"/>
        <w:numPr>
          <w:ilvl w:val="0"/>
          <w:numId w:val="22"/>
        </w:numPr>
      </w:pPr>
      <w:r>
        <w:t>the IP Address range assignment by country for either</w:t>
      </w:r>
    </w:p>
    <w:p w14:paraId="5A4D03A2" w14:textId="77777777" w:rsidR="006E4A8F" w:rsidRDefault="00000000">
      <w:pPr>
        <w:pStyle w:val="Compact"/>
        <w:numPr>
          <w:ilvl w:val="1"/>
          <w:numId w:val="23"/>
        </w:numPr>
      </w:pPr>
      <w:r>
        <w:t>the web site’s IP address, as indicated by the DNS record for the web site or</w:t>
      </w:r>
    </w:p>
    <w:p w14:paraId="57914FE4" w14:textId="77777777" w:rsidR="006E4A8F" w:rsidRDefault="00000000">
      <w:pPr>
        <w:pStyle w:val="Compact"/>
        <w:numPr>
          <w:ilvl w:val="1"/>
          <w:numId w:val="23"/>
        </w:numPr>
      </w:pPr>
      <w:r>
        <w:t>the Applicant’s IP address;</w:t>
      </w:r>
    </w:p>
    <w:p w14:paraId="7CB2C932" w14:textId="77777777" w:rsidR="006E4A8F" w:rsidRDefault="00000000">
      <w:pPr>
        <w:pStyle w:val="Compact"/>
        <w:numPr>
          <w:ilvl w:val="0"/>
          <w:numId w:val="22"/>
        </w:numPr>
      </w:pPr>
      <w:r>
        <w:t>the ccTLD of the requested Domain Name;</w:t>
      </w:r>
    </w:p>
    <w:p w14:paraId="71DD8E87" w14:textId="77777777" w:rsidR="006E4A8F" w:rsidRDefault="00000000">
      <w:pPr>
        <w:pStyle w:val="Compact"/>
        <w:numPr>
          <w:ilvl w:val="0"/>
          <w:numId w:val="22"/>
        </w:numPr>
      </w:pPr>
      <w:r>
        <w:t>information provided by the Domain Name Registrar; or</w:t>
      </w:r>
    </w:p>
    <w:p w14:paraId="5BB1CB8D" w14:textId="77777777" w:rsidR="006E4A8F" w:rsidRDefault="00000000">
      <w:pPr>
        <w:pStyle w:val="Compact"/>
        <w:numPr>
          <w:ilvl w:val="0"/>
          <w:numId w:val="22"/>
        </w:numPr>
      </w:pPr>
      <w:r>
        <w:t xml:space="preserve">a method identified in </w:t>
      </w:r>
      <w:hyperlink w:anchor="Xa28b1e088335c6bc0e93517d16c4c6db7d1275c">
        <w:r w:rsidR="006E4A8F">
          <w:rPr>
            <w:rStyle w:val="Hyperlink"/>
          </w:rPr>
          <w:t>Section 3.2.2.1</w:t>
        </w:r>
      </w:hyperlink>
      <w:r>
        <w:t>.</w:t>
      </w:r>
    </w:p>
    <w:p w14:paraId="4EDAB976" w14:textId="77777777" w:rsidR="006E4A8F" w:rsidRDefault="00000000">
      <w:pPr>
        <w:pStyle w:val="FirstParagraph"/>
      </w:pPr>
      <w:r>
        <w:t>The CA SHOULD implement a process to screen proxy servers in order to prevent reliance upon IP addresses assigned in countries other than where the Applicant is actually located.</w:t>
      </w:r>
    </w:p>
    <w:p w14:paraId="3809CA85" w14:textId="77777777" w:rsidR="006E4A8F" w:rsidRDefault="00000000">
      <w:pPr>
        <w:pStyle w:val="Heading4"/>
      </w:pPr>
      <w:bookmarkStart w:id="123" w:name="X5e8fa04e2cd845b31d90f2e711d620bbd1630c8"/>
      <w:bookmarkEnd w:id="122"/>
      <w:r>
        <w:lastRenderedPageBreak/>
        <w:t>3.2.2.4 Validation of Domain Authorization or Control</w:t>
      </w:r>
    </w:p>
    <w:p w14:paraId="6AAB244F" w14:textId="77777777" w:rsidR="006E4A8F" w:rsidRDefault="00000000">
      <w:pPr>
        <w:pStyle w:val="FirstParagraph"/>
      </w:pPr>
      <w:r>
        <w:t>This section defines the permitted processes and procedures for validating the Applicant’s ownership or control of the domain.</w:t>
      </w:r>
    </w:p>
    <w:p w14:paraId="429CDC4A" w14:textId="77777777" w:rsidR="006E4A8F" w:rsidRDefault="00000000">
      <w:pPr>
        <w:pStyle w:val="BodyText"/>
      </w:pPr>
      <w:r>
        <w:t>The CA SHALL confirm that prior to issuance, the CA has validated each Fully-Qualified Domain Name (FQDN) listed in the Certificate as follows:</w:t>
      </w:r>
    </w:p>
    <w:p w14:paraId="16BBEAD0" w14:textId="77777777" w:rsidR="006E4A8F" w:rsidRDefault="00000000">
      <w:pPr>
        <w:pStyle w:val="Compact"/>
        <w:numPr>
          <w:ilvl w:val="0"/>
          <w:numId w:val="24"/>
        </w:numPr>
      </w:pPr>
      <w:r>
        <w:t>When the FQDN is not an Onion Domain Name, the CA SHALL validate the FQDN using at least one of the methods listed below; and</w:t>
      </w:r>
    </w:p>
    <w:p w14:paraId="422BDE91" w14:textId="77777777" w:rsidR="006E4A8F" w:rsidRDefault="00000000">
      <w:pPr>
        <w:pStyle w:val="Compact"/>
        <w:numPr>
          <w:ilvl w:val="0"/>
          <w:numId w:val="24"/>
        </w:numPr>
      </w:pPr>
      <w:r>
        <w:t>When the FQDN is an Onion Domain Name, the CA SHALL validate the FQDN in accordance with Appendix B.</w:t>
      </w:r>
    </w:p>
    <w:p w14:paraId="28063293" w14:textId="77777777" w:rsidR="006E4A8F" w:rsidRDefault="00000000">
      <w:pPr>
        <w:pStyle w:val="FirstParagraph"/>
      </w:pPr>
      <w:r>
        <w:t xml:space="preserve">Completed validations of Applicant authority may be valid for the issuance of multiple Certificates over time. In all cases, the validation must have been initiated within the time period specified in the relevant requirement (such as </w:t>
      </w:r>
      <w:hyperlink w:anchor="Xf11a77e399edeb4c8051db06dad4a453b717d01">
        <w:r w:rsidR="006E4A8F">
          <w:rPr>
            <w:rStyle w:val="Hyperlink"/>
          </w:rPr>
          <w:t>Section 4.2.1</w:t>
        </w:r>
      </w:hyperlink>
      <w:r>
        <w:t xml:space="preserve"> of this document) prior to Certificate issuance. For purposes of domain validation, the term Applicant includes the Applicant’s Parent Company, Subsidiary Company, or Affiliate.</w:t>
      </w:r>
    </w:p>
    <w:p w14:paraId="10CEF956" w14:textId="77777777" w:rsidR="006E4A8F" w:rsidRDefault="00000000">
      <w:pPr>
        <w:pStyle w:val="BodyText"/>
      </w:pPr>
      <w:r>
        <w:t>Effective March 15th, 2026: DNSSEC validation back to the IANA DNSSEC root trust anchor MUST be performed on all DNS queries associated with the validation of domain authorization or control by the Primary Network Perspective. The DNS resolver used for all DNS queries associated with the validation of domain authorization or control by the Primary Network Perspective MUST:</w:t>
      </w:r>
    </w:p>
    <w:p w14:paraId="6F401A1A" w14:textId="77777777" w:rsidR="006E4A8F" w:rsidRDefault="00000000">
      <w:pPr>
        <w:pStyle w:val="Compact"/>
        <w:numPr>
          <w:ilvl w:val="0"/>
          <w:numId w:val="25"/>
        </w:numPr>
      </w:pPr>
      <w:r>
        <w:t xml:space="preserve">perform DNSSEC validation using the algorithm defined in </w:t>
      </w:r>
      <w:hyperlink r:id="rId25" w:anchor="section-5">
        <w:r w:rsidR="006E4A8F">
          <w:rPr>
            <w:rStyle w:val="Hyperlink"/>
          </w:rPr>
          <w:t>RFC 4035 Section 5</w:t>
        </w:r>
      </w:hyperlink>
      <w:r>
        <w:t>; and</w:t>
      </w:r>
    </w:p>
    <w:p w14:paraId="09364AB0" w14:textId="77777777" w:rsidR="006E4A8F" w:rsidRDefault="00000000">
      <w:pPr>
        <w:pStyle w:val="Compact"/>
        <w:numPr>
          <w:ilvl w:val="0"/>
          <w:numId w:val="25"/>
        </w:numPr>
      </w:pPr>
      <w:r>
        <w:t xml:space="preserve">support NSEC3 as defined in </w:t>
      </w:r>
      <w:hyperlink r:id="rId26">
        <w:r w:rsidR="006E4A8F">
          <w:rPr>
            <w:rStyle w:val="Hyperlink"/>
          </w:rPr>
          <w:t>RFC 5155</w:t>
        </w:r>
      </w:hyperlink>
      <w:r>
        <w:t>; and</w:t>
      </w:r>
    </w:p>
    <w:p w14:paraId="02DC0381" w14:textId="77777777" w:rsidR="006E4A8F" w:rsidRDefault="00000000">
      <w:pPr>
        <w:pStyle w:val="Compact"/>
        <w:numPr>
          <w:ilvl w:val="0"/>
          <w:numId w:val="25"/>
        </w:numPr>
      </w:pPr>
      <w:r>
        <w:t xml:space="preserve">support SHA-2 as defined in </w:t>
      </w:r>
      <w:hyperlink r:id="rId27">
        <w:r w:rsidR="006E4A8F">
          <w:rPr>
            <w:rStyle w:val="Hyperlink"/>
          </w:rPr>
          <w:t>RFC 4509</w:t>
        </w:r>
      </w:hyperlink>
      <w:r>
        <w:t xml:space="preserve"> and </w:t>
      </w:r>
      <w:hyperlink r:id="rId28">
        <w:r w:rsidR="006E4A8F">
          <w:rPr>
            <w:rStyle w:val="Hyperlink"/>
          </w:rPr>
          <w:t>RFC 5702</w:t>
        </w:r>
      </w:hyperlink>
      <w:r>
        <w:t>; and</w:t>
      </w:r>
    </w:p>
    <w:p w14:paraId="4D7F1CDE" w14:textId="77777777" w:rsidR="006E4A8F" w:rsidRDefault="00000000">
      <w:pPr>
        <w:pStyle w:val="Compact"/>
        <w:numPr>
          <w:ilvl w:val="0"/>
          <w:numId w:val="25"/>
        </w:numPr>
      </w:pPr>
      <w:r>
        <w:t xml:space="preserve">properly handle the security concerns enumerated in </w:t>
      </w:r>
      <w:hyperlink r:id="rId29" w:anchor="section-4">
        <w:r w:rsidR="006E4A8F">
          <w:rPr>
            <w:rStyle w:val="Hyperlink"/>
          </w:rPr>
          <w:t>RFC 6840 Section 4</w:t>
        </w:r>
      </w:hyperlink>
      <w:r>
        <w:t>.</w:t>
      </w:r>
    </w:p>
    <w:p w14:paraId="2083428D" w14:textId="77777777" w:rsidR="006E4A8F" w:rsidRDefault="00000000">
      <w:pPr>
        <w:pStyle w:val="FirstParagraph"/>
      </w:pPr>
      <w:r>
        <w:t>Effective March 15th, 2026: CAs MUST NOT use local policy to disable DNSSEC validation on any DNS query associated with the validation of domain authorization or control.</w:t>
      </w:r>
    </w:p>
    <w:p w14:paraId="669CD3CB" w14:textId="77777777" w:rsidR="006E4A8F" w:rsidRDefault="00000000">
      <w:pPr>
        <w:pStyle w:val="BodyText"/>
      </w:pPr>
      <w:r>
        <w:t>DNSSEC validation back to the IANA DNSSEC root trust anchor MAY be performed on all DNS queries associated with the validation of domain authorization or control by Remote Network Perspectives used for Multi-Perspective Issuance Corroboration.</w:t>
      </w:r>
    </w:p>
    <w:p w14:paraId="2975F1E8" w14:textId="77777777" w:rsidR="006E4A8F" w:rsidRDefault="00000000">
      <w:pPr>
        <w:pStyle w:val="BodyText"/>
      </w:pPr>
      <w:r>
        <w:t xml:space="preserve">DNSSEC validation back to the IANA DNSSEC root trust anchor is considered outside the scope of self-audits performed to fulfill the requirements in </w:t>
      </w:r>
      <w:hyperlink w:anchor="X4c2dd37f98ce91cdeb71732490e619e21bdf09f">
        <w:r w:rsidR="006E4A8F">
          <w:rPr>
            <w:rStyle w:val="Hyperlink"/>
          </w:rPr>
          <w:t>Section 8.7</w:t>
        </w:r>
      </w:hyperlink>
      <w:r>
        <w:t>. CAs SHALL maintain a record of which domain validation method, including relevant BR version number, they used to validate every domain.</w:t>
      </w:r>
    </w:p>
    <w:p w14:paraId="2CCE1EFC" w14:textId="77777777" w:rsidR="006E4A8F" w:rsidRDefault="00000000">
      <w:pPr>
        <w:pStyle w:val="BodyText"/>
      </w:pPr>
      <w:r>
        <w:rPr>
          <w:b/>
          <w:bCs/>
        </w:rPr>
        <w:t>Note</w:t>
      </w:r>
      <w:r>
        <w:t xml:space="preserve">: FQDNs may be listed in Subscriber Certificates using </w:t>
      </w:r>
      <w:r>
        <w:rPr>
          <w:rStyle w:val="VerbatimChar"/>
        </w:rPr>
        <w:t>dNSName</w:t>
      </w:r>
      <w:r>
        <w:t xml:space="preserve">s in the </w:t>
      </w:r>
      <w:r>
        <w:rPr>
          <w:rStyle w:val="VerbatimChar"/>
        </w:rPr>
        <w:t>subjectAltName</w:t>
      </w:r>
      <w:r>
        <w:t xml:space="preserve"> extension or in Subordinate CA Certificates via </w:t>
      </w:r>
      <w:r>
        <w:rPr>
          <w:rStyle w:val="VerbatimChar"/>
        </w:rPr>
        <w:t>dNSName</w:t>
      </w:r>
      <w:r>
        <w:t xml:space="preserve">s in </w:t>
      </w:r>
      <w:r>
        <w:rPr>
          <w:rStyle w:val="VerbatimChar"/>
        </w:rPr>
        <w:t>permittedSubtrees</w:t>
      </w:r>
      <w:r>
        <w:t xml:space="preserve"> within the Name Constraints extension.</w:t>
      </w:r>
    </w:p>
    <w:p w14:paraId="7A876AE2" w14:textId="77777777" w:rsidR="006E4A8F" w:rsidRDefault="00000000">
      <w:pPr>
        <w:pStyle w:val="Heading5"/>
      </w:pPr>
      <w:bookmarkStart w:id="124" w:name="Xf21d5c26d5ac6b5bcc4168c86b3f63537580852"/>
      <w:r>
        <w:lastRenderedPageBreak/>
        <w:t>3.2.2.4.1 Validating the Applicant as a Domain Contact</w:t>
      </w:r>
    </w:p>
    <w:p w14:paraId="381C48ED" w14:textId="77777777" w:rsidR="006E4A8F" w:rsidRDefault="00000000">
      <w:pPr>
        <w:pStyle w:val="FirstParagraph"/>
      </w:pPr>
      <w:r>
        <w:t>This method has been retired and MUST NOT be used. Prior validations using this method and validation data gathered according to this method SHALL NOT be used to issue certificates.</w:t>
      </w:r>
    </w:p>
    <w:p w14:paraId="30268A6F" w14:textId="77777777" w:rsidR="006E4A8F" w:rsidRDefault="00000000">
      <w:pPr>
        <w:pStyle w:val="Heading5"/>
      </w:pPr>
      <w:bookmarkStart w:id="125" w:name="X2bc8a18bd96f7757161a5c3368bbe4e0a768734"/>
      <w:bookmarkEnd w:id="124"/>
      <w:r>
        <w:t>3.2.2.4.2 Email, Fax, SMS, or Postal Mail to Domain Contact</w:t>
      </w:r>
    </w:p>
    <w:p w14:paraId="51999219" w14:textId="77777777" w:rsidR="006E4A8F" w:rsidRDefault="00000000">
      <w:pPr>
        <w:pStyle w:val="FirstParagraph"/>
      </w:pPr>
      <w:r>
        <w:t>Confirming the Applicant’s control over the FQDN by sending a Random Value via email, fax, SMS, or postal mail and then receiving a confirming response utilizing the Random Value. The Random Value MUST be sent to an email address, fax/SMS number, or postal mail address identified as a Domain Contact.</w:t>
      </w:r>
    </w:p>
    <w:p w14:paraId="0B86B7C1" w14:textId="77777777" w:rsidR="006E4A8F" w:rsidRDefault="00000000">
      <w:pPr>
        <w:pStyle w:val="BodyText"/>
      </w:pPr>
      <w:r>
        <w:t>Each email, fax, SMS, or postal mail MAY confirm control of multiple Authorization Domain Names.</w:t>
      </w:r>
    </w:p>
    <w:p w14:paraId="4A442574" w14:textId="77777777" w:rsidR="006E4A8F" w:rsidRDefault="00000000">
      <w:pPr>
        <w:pStyle w:val="BodyText"/>
      </w:pPr>
      <w:r>
        <w:t>The CA MAY send the email, fax, SMS, or postal mail identified under this section to more than one recipient provided that every recipient is identified by the Domain Name Registrar as representing the Domain Name Registrant for every FQDN being verified using the email, fax, SMS, or postal mail.</w:t>
      </w:r>
    </w:p>
    <w:p w14:paraId="335DB1C7" w14:textId="77777777" w:rsidR="006E4A8F" w:rsidRDefault="00000000">
      <w:pPr>
        <w:pStyle w:val="BodyText"/>
      </w:pPr>
      <w:r>
        <w:t>The Random Value SHALL be unique in each email, fax, SMS, or postal mail.</w:t>
      </w:r>
    </w:p>
    <w:p w14:paraId="2C79E295" w14:textId="77777777" w:rsidR="006E4A8F" w:rsidRDefault="00000000">
      <w:pPr>
        <w:pStyle w:val="BodyText"/>
      </w:pPr>
      <w:r>
        <w:t>The CA MAY resend the email, fax, SMS, or postal mail in its entirety, including re-use of the Random Value, provided that the communication’s entire contents and recipient(s) remain unchanged.</w:t>
      </w:r>
    </w:p>
    <w:p w14:paraId="5AF625F3" w14:textId="77777777" w:rsidR="006E4A8F" w:rsidRDefault="00000000">
      <w:pPr>
        <w:pStyle w:val="BodyText"/>
      </w:pPr>
      <w:r>
        <w:t>The Random Value SHALL remain valid for use in a confirming response for no more than 30 days from its creation. The CPS MAY specify a shorter validity period for Random Values, in which case the CA MUST follow its CPS.</w:t>
      </w:r>
    </w:p>
    <w:p w14:paraId="301AC17B" w14:textId="77777777" w:rsidR="006E4A8F" w:rsidRDefault="00000000">
      <w:pPr>
        <w:pStyle w:val="BodyText"/>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0D7D5C3C" w14:textId="77777777" w:rsidR="006E4A8F" w:rsidRDefault="00000000">
      <w:pPr>
        <w:pStyle w:val="BodyText"/>
      </w:pPr>
      <w:r>
        <w:t>Effective January 15, 2025: - When issuing Subscriber Certificates, the CA MUST NOT rely on Domain Contact information obtained using an HTTPS website, regardless of whether previously obtained information is within the allowed reuse period. - When obtaining Domain Contact information for a requested Domain Name the CA: - if using the WHOIS protocol (RFC 3912), MUST query IANA’s WHOIS server and follow referrals to the appropriate WHOIS server. - if using the Registry Data Access Protocol (RFC 7482), MUST utilize IANA’s bootstrap file to identify and query the correct RDAP server for the domain. - MUST NOT rely on cached 1) WHOIS server information that is more than 48 hours old, or 2) RDAP bootstrap data from IANA that is more than 48 hours old, to ensure that it relies upon up-to-date and accurate information.</w:t>
      </w:r>
    </w:p>
    <w:p w14:paraId="1D482764" w14:textId="77777777" w:rsidR="006E4A8F" w:rsidRDefault="00000000">
      <w:pPr>
        <w:pStyle w:val="BodyText"/>
      </w:pPr>
      <w:r>
        <w:lastRenderedPageBreak/>
        <w:t>Effective July 15, 2025: - The CA MUST NOT rely on this method. - Prior validations using this method and validation data gathered according to this method MUST NOT be used to issue Subscriber Certificates.</w:t>
      </w:r>
    </w:p>
    <w:p w14:paraId="741BE6A4" w14:textId="77777777" w:rsidR="006E4A8F" w:rsidRDefault="00000000">
      <w:pPr>
        <w:pStyle w:val="Heading5"/>
      </w:pPr>
      <w:bookmarkStart w:id="126" w:name="X82d3745420c2f5ec2f8407f0a38052315173022"/>
      <w:bookmarkEnd w:id="125"/>
      <w:r>
        <w:t>3.2.2.4.3 Phone Contact with Domain Contact</w:t>
      </w:r>
    </w:p>
    <w:p w14:paraId="6D6C0E12" w14:textId="77777777" w:rsidR="006E4A8F" w:rsidRDefault="00000000">
      <w:pPr>
        <w:pStyle w:val="FirstParagraph"/>
      </w:pPr>
      <w:r>
        <w:t>This method has been retired and MUST NOT be used. Prior validations using this method and validation data gathered according to this method SHALL NOT be used to issue certificates.</w:t>
      </w:r>
    </w:p>
    <w:p w14:paraId="6564C957" w14:textId="77777777" w:rsidR="006E4A8F" w:rsidRDefault="00000000">
      <w:pPr>
        <w:pStyle w:val="Heading5"/>
      </w:pPr>
      <w:bookmarkStart w:id="127" w:name="Xc02fcceaa14550369d3ab234b6761be343ecbb7"/>
      <w:bookmarkEnd w:id="126"/>
      <w:r>
        <w:t>3.2.2.4.4 Constructed Email to Domain Contact</w:t>
      </w:r>
    </w:p>
    <w:p w14:paraId="668CF1BC" w14:textId="77777777" w:rsidR="006E4A8F" w:rsidRDefault="00000000">
      <w:pPr>
        <w:pStyle w:val="FirstParagraph"/>
      </w:pPr>
      <w:r>
        <w:t>Confirm the Applicant’s control over the FQDN by</w:t>
      </w:r>
    </w:p>
    <w:p w14:paraId="48229F0D" w14:textId="77777777" w:rsidR="006E4A8F" w:rsidRDefault="00000000">
      <w:pPr>
        <w:pStyle w:val="Compact"/>
        <w:numPr>
          <w:ilvl w:val="0"/>
          <w:numId w:val="26"/>
        </w:numPr>
      </w:pPr>
      <w:r>
        <w:t>Sending an email to one or more addresses created by using ‘admin’, ‘administrator’, ‘webmaster’, ‘hostmaster’, or ‘postmaster’ as the local part, followed by the at-sign (“@”), followed by an Authorization Domain Name; and</w:t>
      </w:r>
    </w:p>
    <w:p w14:paraId="733C82D2" w14:textId="77777777" w:rsidR="006E4A8F" w:rsidRDefault="00000000">
      <w:pPr>
        <w:pStyle w:val="Compact"/>
        <w:numPr>
          <w:ilvl w:val="0"/>
          <w:numId w:val="26"/>
        </w:numPr>
      </w:pPr>
      <w:r>
        <w:t>including a Random Value in the email; and</w:t>
      </w:r>
    </w:p>
    <w:p w14:paraId="7373AEF8" w14:textId="77777777" w:rsidR="006E4A8F" w:rsidRDefault="00000000">
      <w:pPr>
        <w:pStyle w:val="Compact"/>
        <w:numPr>
          <w:ilvl w:val="0"/>
          <w:numId w:val="26"/>
        </w:numPr>
      </w:pPr>
      <w:r>
        <w:t>receiving a confirming response utilizing the Random Value.</w:t>
      </w:r>
    </w:p>
    <w:p w14:paraId="380C4386" w14:textId="77777777" w:rsidR="006E4A8F" w:rsidRDefault="00000000">
      <w:pPr>
        <w:pStyle w:val="FirstParagraph"/>
      </w:pPr>
      <w:r>
        <w:t>Each email MAY confirm control of multiple FQDNs, provided the Authorization Domain Name used in the email is an Authorization Domain Name for each FQDN being confirmed</w:t>
      </w:r>
    </w:p>
    <w:p w14:paraId="49874704" w14:textId="77777777" w:rsidR="006E4A8F" w:rsidRDefault="00000000">
      <w:pPr>
        <w:pStyle w:val="BodyText"/>
      </w:pPr>
      <w:r>
        <w:t>The Random Value SHALL be unique in each email.</w:t>
      </w:r>
    </w:p>
    <w:p w14:paraId="65BC4E66" w14:textId="77777777" w:rsidR="006E4A8F" w:rsidRDefault="00000000">
      <w:pPr>
        <w:pStyle w:val="BodyText"/>
      </w:pPr>
      <w:r>
        <w:t>The email MAY be re-sent in its entirety, including the re-use of the Random Value, provided that its entire contents and recipient SHALL remain unchanged.</w:t>
      </w:r>
    </w:p>
    <w:p w14:paraId="0418991E" w14:textId="77777777" w:rsidR="006E4A8F" w:rsidRDefault="00000000">
      <w:pPr>
        <w:pStyle w:val="BodyText"/>
      </w:pPr>
      <w:r>
        <w:t>The Random Value SHALL remain valid for use in a confirming response for no more than 30 days from its creation. The CPS MAY specify a shorter validity period for Random Values.</w:t>
      </w:r>
    </w:p>
    <w:p w14:paraId="3EB6C341" w14:textId="77777777" w:rsidR="006E4A8F" w:rsidRDefault="00000000">
      <w:pPr>
        <w:pStyle w:val="BodyText"/>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046D66AA" w14:textId="77777777" w:rsidR="006E4A8F" w:rsidRDefault="00000000">
      <w:pPr>
        <w:pStyle w:val="Heading5"/>
      </w:pPr>
      <w:bookmarkStart w:id="128" w:name="X6f5c3dbdbd9e06817481edd05ad8465c963855f"/>
      <w:bookmarkEnd w:id="127"/>
      <w:r>
        <w:t>3.2.2.4.5 Domain Authorization Document</w:t>
      </w:r>
    </w:p>
    <w:p w14:paraId="74083742" w14:textId="77777777" w:rsidR="006E4A8F" w:rsidRDefault="00000000">
      <w:pPr>
        <w:pStyle w:val="FirstParagraph"/>
      </w:pPr>
      <w:r>
        <w:t>This method has been retired and MUST NOT be used. Prior validations using this method and validation data gathered according to this method SHALL NOT be used to issue certificates.</w:t>
      </w:r>
    </w:p>
    <w:p w14:paraId="7A3CE552" w14:textId="77777777" w:rsidR="006E4A8F" w:rsidRDefault="00000000">
      <w:pPr>
        <w:pStyle w:val="Heading5"/>
      </w:pPr>
      <w:bookmarkStart w:id="129" w:name="X6997ab2d1df25019539e4848a9d82d2c1565cbf"/>
      <w:bookmarkEnd w:id="128"/>
      <w:r>
        <w:t>3.2.2.4.6 Agreed-Upon Change to Website</w:t>
      </w:r>
    </w:p>
    <w:p w14:paraId="0D366EDB" w14:textId="77777777" w:rsidR="006E4A8F" w:rsidRDefault="00000000">
      <w:pPr>
        <w:pStyle w:val="FirstParagraph"/>
      </w:pPr>
      <w:r>
        <w:t>This method has been retired and MUST NOT be used. Prior validations using this method and validation data gathered according to this method SHALL NOT be used to issue certificates.</w:t>
      </w:r>
    </w:p>
    <w:p w14:paraId="7C4788F8" w14:textId="77777777" w:rsidR="006E4A8F" w:rsidRDefault="00000000">
      <w:pPr>
        <w:pStyle w:val="Heading5"/>
      </w:pPr>
      <w:bookmarkStart w:id="130" w:name="Xa5ae09cf4f77174f48d4ae456753661db6e6726"/>
      <w:bookmarkEnd w:id="129"/>
      <w:r>
        <w:lastRenderedPageBreak/>
        <w:t>3.2.2.4.7 DNS Change</w:t>
      </w:r>
    </w:p>
    <w:p w14:paraId="5F5E81E3" w14:textId="77777777" w:rsidR="006E4A8F" w:rsidRDefault="00000000">
      <w:pPr>
        <w:pStyle w:val="FirstParagraph"/>
      </w:pPr>
      <w:r>
        <w:t>Confirming the Applicant’s control over the FQDN by confirming the presence of a Random Value or Request Token in a DNS CNAME, TXT or CAA record for either 1. an Authorization Domain Name; or 2. an Authorization Domain Name that is prefixed with a Domain Label that begins with an underscore character.</w:t>
      </w:r>
    </w:p>
    <w:p w14:paraId="47A9BB9A" w14:textId="77777777" w:rsidR="006E4A8F" w:rsidRDefault="00000000">
      <w:pPr>
        <w:pStyle w:val="BodyText"/>
      </w:pPr>
      <w:r>
        <w:t>If a Random Value is used, the CA SHALL provide a Random Value unique to the Certificate request and SHALL not use the Random Value after</w:t>
      </w:r>
    </w:p>
    <w:p w14:paraId="558EF07D" w14:textId="77777777" w:rsidR="006E4A8F" w:rsidRDefault="00000000">
      <w:pPr>
        <w:pStyle w:val="Compact"/>
        <w:numPr>
          <w:ilvl w:val="0"/>
          <w:numId w:val="27"/>
        </w:numPr>
      </w:pPr>
      <w:r>
        <w:t>30 days; or</w:t>
      </w:r>
    </w:p>
    <w:p w14:paraId="67ACDAAD" w14:textId="77777777" w:rsidR="006E4A8F" w:rsidRDefault="00000000">
      <w:pPr>
        <w:pStyle w:val="Compact"/>
        <w:numPr>
          <w:ilvl w:val="0"/>
          <w:numId w:val="27"/>
        </w:numPr>
      </w:pPr>
      <w:r>
        <w:t xml:space="preserve">if the Applicant submitted the Certificate request, the time frame permitted for reuse of validated information relevant to the Certificate (such as in </w:t>
      </w:r>
      <w:hyperlink w:anchor="Xf11a77e399edeb4c8051db06dad4a453b717d01">
        <w:r w:rsidR="006E4A8F">
          <w:rPr>
            <w:rStyle w:val="Hyperlink"/>
          </w:rPr>
          <w:t>Section 4.2.1</w:t>
        </w:r>
      </w:hyperlink>
      <w:r>
        <w:t xml:space="preserve"> of these Guidelines or Section 3.2.2.14.3 of the EV Guidelines).</w:t>
      </w:r>
    </w:p>
    <w:p w14:paraId="6D4E14EF" w14:textId="77777777" w:rsidR="006E4A8F" w:rsidRDefault="00000000">
      <w:pPr>
        <w:pStyle w:val="FirstParagraph"/>
      </w:pPr>
      <w:r>
        <w:t xml:space="preserve">CAs performing validations using this method MUST implement Multi-Perspective Issuance Corroboration as specified in </w:t>
      </w:r>
      <w:hyperlink w:anchor="Xd7307c896a4b68c49f81f56ac41fca682deb4b5">
        <w:r w:rsidR="006E4A8F">
          <w:rPr>
            <w:rStyle w:val="Hyperlink"/>
          </w:rPr>
          <w:t>Section 3.2.2.9</w:t>
        </w:r>
      </w:hyperlink>
      <w:r>
        <w:t>. To count as corroborating, a Network Perspective MUST observe the same challenge information (i.e. Random Value or Request Token) as the Primary Network Perspective.</w:t>
      </w:r>
    </w:p>
    <w:p w14:paraId="6785F8DA" w14:textId="77777777" w:rsidR="006E4A8F" w:rsidRDefault="00000000">
      <w:pPr>
        <w:pStyle w:val="BodyText"/>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19A8AFEB" w14:textId="77777777" w:rsidR="006E4A8F" w:rsidRDefault="00000000">
      <w:pPr>
        <w:pStyle w:val="Heading5"/>
      </w:pPr>
      <w:bookmarkStart w:id="131" w:name="X257c001497ae6b9113b1830efe20a1010286930"/>
      <w:bookmarkEnd w:id="130"/>
      <w:r>
        <w:t>3.2.2.4.8 IP Address</w:t>
      </w:r>
    </w:p>
    <w:p w14:paraId="77719359" w14:textId="77777777" w:rsidR="006E4A8F" w:rsidRDefault="00000000">
      <w:pPr>
        <w:pStyle w:val="FirstParagraph"/>
      </w:pPr>
      <w:r>
        <w:t xml:space="preserve">Confirming the Applicant’s control over the FQDN by confirming that the Applicant controls an IP address returned from a DNS lookup for A or AAAA records for the FQDN in accordance with </w:t>
      </w:r>
      <w:hyperlink w:anchor="X1d2a5979132cd8b96328f2b635437a249826222">
        <w:r w:rsidR="006E4A8F">
          <w:rPr>
            <w:rStyle w:val="Hyperlink"/>
          </w:rPr>
          <w:t>Section 3.2.2.5</w:t>
        </w:r>
      </w:hyperlink>
      <w:r>
        <w:t>.</w:t>
      </w:r>
    </w:p>
    <w:p w14:paraId="5B2EBA63" w14:textId="77777777" w:rsidR="006E4A8F" w:rsidRDefault="00000000">
      <w:pPr>
        <w:pStyle w:val="BodyText"/>
      </w:pPr>
      <w:r>
        <w:t xml:space="preserve">CAs performing validations using this method MUST implement Multi-Perspective Issuance Corroboration as specified in </w:t>
      </w:r>
      <w:hyperlink w:anchor="Xd7307c896a4b68c49f81f56ac41fca682deb4b5">
        <w:r w:rsidR="006E4A8F">
          <w:rPr>
            <w:rStyle w:val="Hyperlink"/>
          </w:rPr>
          <w:t>Section 3.2.2.9</w:t>
        </w:r>
      </w:hyperlink>
      <w:r>
        <w:t>. To count as corroborating, a Network Perspective MUST observe the same IP address as the Primary Network Perspective.</w:t>
      </w:r>
    </w:p>
    <w:p w14:paraId="2AB147F3" w14:textId="77777777" w:rsidR="006E4A8F" w:rsidRDefault="00000000">
      <w:pPr>
        <w:pStyle w:val="BodyText"/>
      </w:pPr>
      <w:r>
        <w:rPr>
          <w:b/>
          <w:bCs/>
        </w:rPr>
        <w:t>Note</w:t>
      </w:r>
      <w:r>
        <w:t>: Once the FQDN has been validated using this method, the CA MUST NOT issue Certificates for other FQDNs that end with all the labels of the validated FQDN unless the CA performs separate validations for each of those other FQDNs using authorized methods. This method is NOT suitable for validating Wildcard Domain Names.</w:t>
      </w:r>
    </w:p>
    <w:p w14:paraId="6E2202E7" w14:textId="77777777" w:rsidR="006E4A8F" w:rsidRDefault="00000000">
      <w:pPr>
        <w:pStyle w:val="Heading5"/>
      </w:pPr>
      <w:bookmarkStart w:id="132" w:name="Xa1428f3d6b83ba01c6c5bbaf1ef20dfaf5252b8"/>
      <w:bookmarkEnd w:id="131"/>
      <w:r>
        <w:t>3.2.2.4.9 Test Certificate</w:t>
      </w:r>
    </w:p>
    <w:p w14:paraId="29D638A7" w14:textId="77777777" w:rsidR="006E4A8F" w:rsidRDefault="00000000">
      <w:pPr>
        <w:pStyle w:val="FirstParagraph"/>
      </w:pPr>
      <w:r>
        <w:t>This method has been retired and MUST NOT be used. Prior validations using this method and validation data gathered according to this method SHALL NOT be used to issue certificates.</w:t>
      </w:r>
    </w:p>
    <w:p w14:paraId="1A482554" w14:textId="77777777" w:rsidR="006E4A8F" w:rsidRDefault="00000000">
      <w:pPr>
        <w:pStyle w:val="Heading5"/>
      </w:pPr>
      <w:bookmarkStart w:id="133" w:name="X93151c674b668546fdb98db4215350f5eecc1f6"/>
      <w:bookmarkEnd w:id="132"/>
      <w:r>
        <w:lastRenderedPageBreak/>
        <w:t>3.2.2.4.10 TLS Using a Random Value</w:t>
      </w:r>
    </w:p>
    <w:p w14:paraId="5CCCC601" w14:textId="77777777" w:rsidR="006E4A8F" w:rsidRDefault="00000000">
      <w:pPr>
        <w:pStyle w:val="FirstParagraph"/>
      </w:pPr>
      <w:r>
        <w:t>This method has been retired and MUST NOT be used. Prior validations using this method and validation data gathered according to this method SHALL NOT be used to issue certificates.</w:t>
      </w:r>
    </w:p>
    <w:p w14:paraId="36D500EF" w14:textId="77777777" w:rsidR="006E4A8F" w:rsidRDefault="00000000">
      <w:pPr>
        <w:pStyle w:val="Heading5"/>
      </w:pPr>
      <w:bookmarkStart w:id="134" w:name="Xab0a44283fc9566d9c672faa597e66dc9c234d6"/>
      <w:bookmarkEnd w:id="133"/>
      <w:r>
        <w:t>3.2.2.4.11 Any Other Method</w:t>
      </w:r>
    </w:p>
    <w:p w14:paraId="2491B23C" w14:textId="77777777" w:rsidR="006E4A8F" w:rsidRDefault="00000000">
      <w:pPr>
        <w:pStyle w:val="FirstParagraph"/>
      </w:pPr>
      <w:r>
        <w:t>This method has been retired and MUST NOT be used.</w:t>
      </w:r>
    </w:p>
    <w:p w14:paraId="046F605F" w14:textId="77777777" w:rsidR="006E4A8F" w:rsidRDefault="00000000">
      <w:pPr>
        <w:pStyle w:val="Heading5"/>
      </w:pPr>
      <w:bookmarkStart w:id="135" w:name="X9fff463153c6a34bb4e73424a5ea25960b5dd9f"/>
      <w:bookmarkEnd w:id="134"/>
      <w:r>
        <w:t>3.2.2.4.12 Validating Applicant as a Domain Contact</w:t>
      </w:r>
    </w:p>
    <w:p w14:paraId="3FD0D54F" w14:textId="77777777" w:rsidR="006E4A8F" w:rsidRDefault="00000000">
      <w:pPr>
        <w:pStyle w:val="FirstParagraph"/>
      </w:pPr>
      <w:r>
        <w:t>Confirming the Applicant’s control over the FQDN by validating the Applicant is the Domain Contact. This method may only be used if the CA is also the Domain Name Registrar, or an Affiliate of the Registrar, of the Base Domain Name.</w:t>
      </w:r>
    </w:p>
    <w:p w14:paraId="49940566" w14:textId="77777777" w:rsidR="006E4A8F" w:rsidRDefault="00000000">
      <w:pPr>
        <w:pStyle w:val="BodyText"/>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4EA001C1" w14:textId="77777777" w:rsidR="006E4A8F" w:rsidRDefault="00000000">
      <w:pPr>
        <w:pStyle w:val="BodyText"/>
      </w:pPr>
      <w:r>
        <w:t>Effective January 15, 2025: - When issuing Subscriber Certificates, the CA MUST NOT rely on Domain Contact information obtained using an HTTPS website, regardless of whether previously obtained information is within the allowed reuse period. - When obtaining Domain Contact information for a requested Domain Name the CA: - if using the WHOIS protocol (RFC 3912), MUST query IANA’s WHOIS server and follow referrals to the appropriate WHOIS server. - if using the Registry Data Access Protocol (RFC 7482), MUST utilize IANA’s bootstrap file to identify and query the correct RDAP server for the domain. - MUST NOT rely on cached 1) WHOIS server information that is more than 48 hours old, or 2) RDAP bootstrap data from IANA that is more than 48 hours old, to ensure that it relies upon up-to-date and accurate information.</w:t>
      </w:r>
    </w:p>
    <w:p w14:paraId="6B7031F0" w14:textId="77777777" w:rsidR="006E4A8F" w:rsidRDefault="00000000">
      <w:pPr>
        <w:pStyle w:val="Heading5"/>
      </w:pPr>
      <w:bookmarkStart w:id="136" w:name="X7642e59687c1a2e72f2d3f2d389d80b26494bab"/>
      <w:bookmarkEnd w:id="135"/>
      <w:r>
        <w:t>3.2.2.4.13 Email to DNS CAA Contact</w:t>
      </w:r>
    </w:p>
    <w:p w14:paraId="4A38A272" w14:textId="77777777" w:rsidR="006E4A8F" w:rsidRDefault="00000000">
      <w:pPr>
        <w:pStyle w:val="FirstParagraph"/>
      </w:pPr>
      <w:r>
        <w:t>Confirming the Applicant’s control over the FQDN by sending a Random Value via email and then receiving a confirming response utilizing the Random Value. The Random Value MUST be sent to a DNS CAA Email Contact. The relevant CAA Resource Record Set MUST be found using the search algorithm defined in RFC 8659, Section 3.</w:t>
      </w:r>
    </w:p>
    <w:p w14:paraId="79BCDCBB" w14:textId="77777777" w:rsidR="006E4A8F" w:rsidRDefault="00000000">
      <w:pPr>
        <w:pStyle w:val="BodyText"/>
      </w:pPr>
      <w:r>
        <w:t>Each email MAY confirm control of multiple FQDNs, provided that each email address is a DNS CAA Email Contact for each Authorization Domain Name being validated. The same email MAY be sent to multiple recipients as long as all recipients are DNS CAA Email Contacts for each Authorization Domain Name being validated.</w:t>
      </w:r>
    </w:p>
    <w:p w14:paraId="5D6CF2A9" w14:textId="77777777" w:rsidR="006E4A8F" w:rsidRDefault="00000000">
      <w:pPr>
        <w:pStyle w:val="BodyText"/>
      </w:pPr>
      <w:r>
        <w:t xml:space="preserve">The Random Value SHALL be unique in each email. The email MAY be re-sent in its entirety, including the re-use of the Random Value, provided that its entire contents and recipient(s) SHALL remain unchanged. The Random Value SHALL remain valid </w:t>
      </w:r>
      <w:r>
        <w:lastRenderedPageBreak/>
        <w:t>for use in a confirming response for no more than 30 days from its creation. The CPS MAY specify a shorter validity period for Random Values.</w:t>
      </w:r>
    </w:p>
    <w:p w14:paraId="37A619A2" w14:textId="77777777" w:rsidR="006E4A8F" w:rsidRDefault="00000000">
      <w:pPr>
        <w:pStyle w:val="BodyText"/>
      </w:pPr>
      <w:r>
        <w:t xml:space="preserve">CAs performing validations using this method MUST implement Multi-Perspective Issuance Corroboration as specified in </w:t>
      </w:r>
      <w:hyperlink w:anchor="Xd7307c896a4b68c49f81f56ac41fca682deb4b5">
        <w:r w:rsidR="006E4A8F">
          <w:rPr>
            <w:rStyle w:val="Hyperlink"/>
          </w:rPr>
          <w:t>Section 3.2.2.9</w:t>
        </w:r>
      </w:hyperlink>
      <w:r>
        <w:t>. To count as corroborating, a Network Perspective MUST observe the same selected contact address used for domain validation as the Primary Network Perspective.</w:t>
      </w:r>
    </w:p>
    <w:p w14:paraId="7A322654" w14:textId="77777777" w:rsidR="006E4A8F" w:rsidRDefault="00000000">
      <w:pPr>
        <w:pStyle w:val="BodyText"/>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70F5537B" w14:textId="77777777" w:rsidR="006E4A8F" w:rsidRDefault="00000000">
      <w:pPr>
        <w:pStyle w:val="Heading5"/>
      </w:pPr>
      <w:bookmarkStart w:id="137" w:name="X552cbabb0fe61c8ba9e1c146f48b77caf46d9ec"/>
      <w:bookmarkEnd w:id="136"/>
      <w:r>
        <w:t>3.2.2.4.14 Email to DNS TXT Contact</w:t>
      </w:r>
    </w:p>
    <w:p w14:paraId="0E909657" w14:textId="77777777" w:rsidR="006E4A8F" w:rsidRDefault="00000000">
      <w:pPr>
        <w:pStyle w:val="FirstParagraph"/>
      </w:pPr>
      <w:r>
        <w:t>Confirming the Applicant’s control over the FQDN by sending a Random Value via email and then receiving a confirming response utilizing the Random Value. The Random Value MUST be sent to a DNS TXT Record Email Contact for the Authorization Domain Name selected to validate the FQDN.</w:t>
      </w:r>
    </w:p>
    <w:p w14:paraId="5BE4366F" w14:textId="77777777" w:rsidR="006E4A8F" w:rsidRDefault="00000000">
      <w:pPr>
        <w:pStyle w:val="BodyText"/>
      </w:pPr>
      <w:r>
        <w:t>Each email MAY confirm control of multiple FQDNs, provided that each email address is DNS TXT Record Email Contact for each Authorization Domain Name being validated. The same email MAY be sent to multiple recipients as long as all recipients are DNS TXT Record Email Contacts for each Authorization Domain Name being validated.</w:t>
      </w:r>
    </w:p>
    <w:p w14:paraId="5D092E51" w14:textId="77777777" w:rsidR="006E4A8F" w:rsidRDefault="00000000">
      <w:pPr>
        <w:pStyle w:val="BodyText"/>
      </w:pPr>
      <w:r>
        <w:t>The Random Value SHALL be unique in each email. The email MAY be re-sent in its entirety, including the re-use of the Random Value, provided that its entire contents and recipient(s) SHALL remain unchanged. The Random Value SHALL remain valid for use in a confirming response for no more than 30 days from its creation. The CPS MAY specify a shorter validity period for Random Values.</w:t>
      </w:r>
    </w:p>
    <w:p w14:paraId="4442CC24" w14:textId="77777777" w:rsidR="006E4A8F" w:rsidRDefault="00000000">
      <w:pPr>
        <w:pStyle w:val="BodyText"/>
      </w:pPr>
      <w:r>
        <w:t xml:space="preserve">CAs performing validations using this method MUST implement Multi-Perspective Issuance Corroboration as specified in </w:t>
      </w:r>
      <w:hyperlink w:anchor="Xd7307c896a4b68c49f81f56ac41fca682deb4b5">
        <w:r w:rsidR="006E4A8F">
          <w:rPr>
            <w:rStyle w:val="Hyperlink"/>
          </w:rPr>
          <w:t>Section 3.2.2.9</w:t>
        </w:r>
      </w:hyperlink>
      <w:r>
        <w:t>. To count as corroborating, a Network Perspective MUST observe the same selected contact address used for domain validation as the Primary Network Perspective.</w:t>
      </w:r>
    </w:p>
    <w:p w14:paraId="519E5E70" w14:textId="77777777" w:rsidR="006E4A8F" w:rsidRDefault="00000000">
      <w:pPr>
        <w:pStyle w:val="BodyText"/>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4399D4F7" w14:textId="77777777" w:rsidR="006E4A8F" w:rsidRDefault="00000000">
      <w:pPr>
        <w:pStyle w:val="Heading5"/>
      </w:pPr>
      <w:bookmarkStart w:id="138" w:name="X0038ad1ce81c0e364d5779e8d6a1970654ecc73"/>
      <w:bookmarkEnd w:id="137"/>
      <w:r>
        <w:t>3.2.2.4.15 Phone Contact with Domain Contact</w:t>
      </w:r>
    </w:p>
    <w:p w14:paraId="7F8BDF3E" w14:textId="77777777" w:rsidR="006E4A8F" w:rsidRDefault="00000000">
      <w:pPr>
        <w:pStyle w:val="FirstParagraph"/>
      </w:pPr>
      <w:r>
        <w:t xml:space="preserve">Confirm the Applicant’s control over the FQDN by calling the Domain Contact’s phone number and obtain a confirming response to validate the ADN. Each phone call MAY confirm control of multiple ADNs provided that the same Domain Contact phone </w:t>
      </w:r>
      <w:r>
        <w:lastRenderedPageBreak/>
        <w:t>number is listed for each ADN being verified and they provide a confirming response for each ADN.</w:t>
      </w:r>
    </w:p>
    <w:p w14:paraId="340053B9" w14:textId="77777777" w:rsidR="006E4A8F" w:rsidRDefault="00000000">
      <w:pPr>
        <w:pStyle w:val="BodyText"/>
      </w:pPr>
      <w:r>
        <w:t>In the event that someone other than a Domain Contact is reached, the CA MAY request to be transferred to the Domain Contact.</w:t>
      </w:r>
    </w:p>
    <w:p w14:paraId="0B989FF9" w14:textId="77777777" w:rsidR="006E4A8F" w:rsidRDefault="00000000">
      <w:pPr>
        <w:pStyle w:val="BodyText"/>
      </w:pPr>
      <w:r>
        <w:t>In the event of reaching voicemail, the CA may leave the Random Value and the ADN(s) being validated. The Random Value MUST be returned to the CA to approve the request.</w:t>
      </w:r>
    </w:p>
    <w:p w14:paraId="793DDD09" w14:textId="77777777" w:rsidR="006E4A8F" w:rsidRDefault="00000000">
      <w:pPr>
        <w:pStyle w:val="BodyText"/>
      </w:pPr>
      <w:r>
        <w:t>The Random Value SHALL remain valid for use in a confirming response for no more than 30 days from its creation. The CPS MAY specify a shorter validity period for Random Values.</w:t>
      </w:r>
    </w:p>
    <w:p w14:paraId="55558A58" w14:textId="77777777" w:rsidR="006E4A8F" w:rsidRDefault="00000000">
      <w:pPr>
        <w:pStyle w:val="BodyText"/>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4DA93759" w14:textId="77777777" w:rsidR="006E4A8F" w:rsidRDefault="00000000">
      <w:pPr>
        <w:pStyle w:val="BodyText"/>
      </w:pPr>
      <w:r>
        <w:t>Effective January 15, 2025: - When issuing Subscriber Certificates, the CA MUST NOT rely on Domain Contact information obtained using an HTTPS website, regardless of whether previously obtained information is within the allowed reuse period. - When obtaining Domain Contact information for a requested Domain Name the CA: - if using the WHOIS protocol (RFC 3912), MUST query IANA’s WHOIS server and follow referrals to the appropriate WHOIS server. - if using the Registry Data Access Protocol (RFC 7482), MUST utilize IANA’s bootstrap file to identify and query the correct RDAP server for the domain. - MUST NOT rely on cached 1) WHOIS server information that is more than 48 hours old, or 2) RDAP bootstrap data from IANA that is more than 48 hours old, to ensure that it relies upon up-to-date and accurate information.</w:t>
      </w:r>
    </w:p>
    <w:p w14:paraId="6FBD21F4" w14:textId="77777777" w:rsidR="006E4A8F" w:rsidRDefault="00000000">
      <w:pPr>
        <w:pStyle w:val="BodyText"/>
      </w:pPr>
      <w:r>
        <w:t>Effective July 15, 2025: - The CA MUST NOT rely on this method. - Prior validations using this method and validation data gathered according to this method MUST NOT be used to issue Subscriber Certificates.</w:t>
      </w:r>
    </w:p>
    <w:p w14:paraId="45CC7890" w14:textId="77777777" w:rsidR="006E4A8F" w:rsidRDefault="00000000">
      <w:pPr>
        <w:pStyle w:val="Heading5"/>
      </w:pPr>
      <w:bookmarkStart w:id="139" w:name="X473a75fb1f24aeb02921fb2abc8f905d6580c11"/>
      <w:bookmarkEnd w:id="138"/>
      <w:r>
        <w:t>3.2.2.4.16 Phone Contact with DNS TXT Record Phone Contact</w:t>
      </w:r>
    </w:p>
    <w:p w14:paraId="503A0DF2" w14:textId="77777777" w:rsidR="006E4A8F" w:rsidRDefault="00000000">
      <w:pPr>
        <w:pStyle w:val="FirstParagraph"/>
      </w:pPr>
      <w:r>
        <w:t>Confirm the Applicant’s control over the FQDN by calling the DNS TXT Record Phone Contact’s phone number and obtain a confirming response to validate the ADN. Each phone call MAY confirm control of multiple ADNs provided that the same DNS TXT Record Phone Contact phone number is listed for each ADN being verified and they provide a confirming response for each ADN.</w:t>
      </w:r>
    </w:p>
    <w:p w14:paraId="5E35CA63" w14:textId="77777777" w:rsidR="006E4A8F" w:rsidRDefault="00000000">
      <w:pPr>
        <w:pStyle w:val="BodyText"/>
      </w:pPr>
      <w:r>
        <w:t>The CA MUST NOT knowingly be transferred or request to be transferred as this phone number has been specifically listed for the purposes of Domain Validation.</w:t>
      </w:r>
    </w:p>
    <w:p w14:paraId="50A23120" w14:textId="77777777" w:rsidR="006E4A8F" w:rsidRDefault="00000000">
      <w:pPr>
        <w:pStyle w:val="BodyText"/>
      </w:pPr>
      <w:r>
        <w:t>In the event of reaching voicemail, the CA may leave the Random Value and the ADN(s) being validated. The Random Value MUST be returned to the CA to approve the request.</w:t>
      </w:r>
    </w:p>
    <w:p w14:paraId="79436772" w14:textId="77777777" w:rsidR="006E4A8F" w:rsidRDefault="00000000">
      <w:pPr>
        <w:pStyle w:val="BodyText"/>
      </w:pPr>
      <w:r>
        <w:lastRenderedPageBreak/>
        <w:t>The Random Value SHALL remain valid for use in a confirming response for no more than 30 days from its creation. The CPS MAY specify a shorter validity period for Random Values.</w:t>
      </w:r>
    </w:p>
    <w:p w14:paraId="29E483EA" w14:textId="77777777" w:rsidR="006E4A8F" w:rsidRDefault="00000000">
      <w:pPr>
        <w:pStyle w:val="BodyText"/>
      </w:pPr>
      <w:r>
        <w:t xml:space="preserve">CAs performing validations using this method MUST implement Multi-Perspective Issuance Corroboration as specified in </w:t>
      </w:r>
      <w:hyperlink w:anchor="Xd7307c896a4b68c49f81f56ac41fca682deb4b5">
        <w:r w:rsidR="006E4A8F">
          <w:rPr>
            <w:rStyle w:val="Hyperlink"/>
          </w:rPr>
          <w:t>Section 3.2.2.9</w:t>
        </w:r>
      </w:hyperlink>
      <w:r>
        <w:t>. To count as corroborating, a Network Perspective MUST observe the same selected contact address used for domain validation as the Primary Network Perspective.</w:t>
      </w:r>
    </w:p>
    <w:p w14:paraId="3EA57975" w14:textId="77777777" w:rsidR="006E4A8F" w:rsidRDefault="00000000">
      <w:pPr>
        <w:pStyle w:val="BodyText"/>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6D3141FC" w14:textId="77777777" w:rsidR="006E4A8F" w:rsidRDefault="00000000">
      <w:pPr>
        <w:pStyle w:val="Heading5"/>
      </w:pPr>
      <w:bookmarkStart w:id="140" w:name="X99b611a618fccf1a95c69adb898f8e9fc145463"/>
      <w:bookmarkEnd w:id="139"/>
      <w:r>
        <w:t>3.2.2.4.17 Phone Contact with DNS CAA Phone Contact</w:t>
      </w:r>
    </w:p>
    <w:p w14:paraId="15BD6180" w14:textId="77777777" w:rsidR="006E4A8F" w:rsidRDefault="00000000">
      <w:pPr>
        <w:pStyle w:val="FirstParagraph"/>
      </w:pPr>
      <w:r>
        <w:t>Confirm the Applicant’s control over the FQDN by calling the DNS CAA Phone Contact’s phone number and obtain a confirming response to validate the ADN. Each phone call MAY confirm control of multiple ADNs provided that the same DNS CAA Phone Contact phone number is listed for each ADN being verified and they provide a confirming response for each ADN. The relevant CAA Resource Record Set MUST be found using the search algorithm defined in RFC 8659 Section 3.</w:t>
      </w:r>
    </w:p>
    <w:p w14:paraId="1D523635" w14:textId="77777777" w:rsidR="006E4A8F" w:rsidRDefault="00000000">
      <w:pPr>
        <w:pStyle w:val="BodyText"/>
      </w:pPr>
      <w:r>
        <w:t>The CA MUST NOT be transferred or request to be transferred as this phone number has been specifically listed for the purposes of Domain Validation.</w:t>
      </w:r>
    </w:p>
    <w:p w14:paraId="75F64666" w14:textId="77777777" w:rsidR="006E4A8F" w:rsidRDefault="00000000">
      <w:pPr>
        <w:pStyle w:val="BodyText"/>
      </w:pPr>
      <w:r>
        <w:t>In the event of reaching voicemail, the CA may leave the Random Value and the ADN(s) being validated. The Random Value MUST be returned to the CA to approve the request.</w:t>
      </w:r>
    </w:p>
    <w:p w14:paraId="03F7AB46" w14:textId="77777777" w:rsidR="006E4A8F" w:rsidRDefault="00000000">
      <w:pPr>
        <w:pStyle w:val="BodyText"/>
      </w:pPr>
      <w:r>
        <w:t>The Random Value SHALL remain valid for use in a confirming response for no more than 30 days from its creation. The CPS MAY specify a shorter validity period for Random Values.</w:t>
      </w:r>
    </w:p>
    <w:p w14:paraId="4F72456A" w14:textId="77777777" w:rsidR="006E4A8F" w:rsidRDefault="00000000">
      <w:pPr>
        <w:pStyle w:val="BodyText"/>
      </w:pPr>
      <w:r>
        <w:t xml:space="preserve">CAs performing validations using this method MUST implement Multi-Perspective Issuance Corroboration as specified in </w:t>
      </w:r>
      <w:hyperlink w:anchor="Xd7307c896a4b68c49f81f56ac41fca682deb4b5">
        <w:r w:rsidR="006E4A8F">
          <w:rPr>
            <w:rStyle w:val="Hyperlink"/>
          </w:rPr>
          <w:t>Section 3.2.2.9</w:t>
        </w:r>
      </w:hyperlink>
      <w:r>
        <w:t>. To count as corroborating, a Network Perspective MUST observe the same selected contact address used for domain validation as the Primary Network Perspective.</w:t>
      </w:r>
    </w:p>
    <w:p w14:paraId="6DDDDB0E" w14:textId="77777777" w:rsidR="006E4A8F" w:rsidRDefault="00000000">
      <w:pPr>
        <w:pStyle w:val="BodyText"/>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7329A956" w14:textId="77777777" w:rsidR="006E4A8F" w:rsidRDefault="00000000">
      <w:pPr>
        <w:pStyle w:val="Heading5"/>
      </w:pPr>
      <w:bookmarkStart w:id="141" w:name="Xc46000129b0d394eceab9eaea84e163722f6ebc"/>
      <w:bookmarkEnd w:id="140"/>
      <w:r>
        <w:t>3.2.2.4.18 Agreed-Upon Change to Website v2</w:t>
      </w:r>
    </w:p>
    <w:p w14:paraId="20522ED2" w14:textId="77777777" w:rsidR="006E4A8F" w:rsidRDefault="00000000">
      <w:pPr>
        <w:pStyle w:val="FirstParagraph"/>
      </w:pPr>
      <w:r>
        <w:t>Confirming the Applicant’s control over the FQDN by verifying that the Request Token or Random Value is contained in the contents of a file.</w:t>
      </w:r>
    </w:p>
    <w:p w14:paraId="0BDAFB65" w14:textId="77777777" w:rsidR="006E4A8F" w:rsidRDefault="00000000">
      <w:pPr>
        <w:pStyle w:val="Compact"/>
        <w:numPr>
          <w:ilvl w:val="0"/>
          <w:numId w:val="28"/>
        </w:numPr>
      </w:pPr>
      <w:r>
        <w:lastRenderedPageBreak/>
        <w:t>The entire Request Token or Random Value MUST NOT appear in the request used to retrieve the file, and</w:t>
      </w:r>
    </w:p>
    <w:p w14:paraId="6AEB01A5" w14:textId="77777777" w:rsidR="006E4A8F" w:rsidRDefault="00000000">
      <w:pPr>
        <w:pStyle w:val="Compact"/>
        <w:numPr>
          <w:ilvl w:val="0"/>
          <w:numId w:val="28"/>
        </w:numPr>
      </w:pPr>
      <w:r>
        <w:t>the CA MUST receive a successful HTTP response from the request (meaning a 2xx HTTP status code must be received).</w:t>
      </w:r>
    </w:p>
    <w:p w14:paraId="54AAFA5F" w14:textId="77777777" w:rsidR="006E4A8F" w:rsidRDefault="00000000">
      <w:pPr>
        <w:pStyle w:val="FirstParagraph"/>
      </w:pPr>
      <w:r>
        <w:t>The file containing the Request Token or Random Value:</w:t>
      </w:r>
    </w:p>
    <w:p w14:paraId="3E53E9DA" w14:textId="77777777" w:rsidR="006E4A8F" w:rsidRDefault="00000000">
      <w:pPr>
        <w:pStyle w:val="Compact"/>
        <w:numPr>
          <w:ilvl w:val="0"/>
          <w:numId w:val="29"/>
        </w:numPr>
      </w:pPr>
      <w:r>
        <w:t>MUST be located on the Authorization Domain Name, and</w:t>
      </w:r>
    </w:p>
    <w:p w14:paraId="343F13C8" w14:textId="77777777" w:rsidR="006E4A8F" w:rsidRDefault="00000000">
      <w:pPr>
        <w:pStyle w:val="Compact"/>
        <w:numPr>
          <w:ilvl w:val="0"/>
          <w:numId w:val="29"/>
        </w:numPr>
      </w:pPr>
      <w:r>
        <w:t>MUST be located under the “/.well-known/pki-validation” directory, and</w:t>
      </w:r>
    </w:p>
    <w:p w14:paraId="72E6B359" w14:textId="77777777" w:rsidR="006E4A8F" w:rsidRDefault="00000000">
      <w:pPr>
        <w:pStyle w:val="Compact"/>
        <w:numPr>
          <w:ilvl w:val="0"/>
          <w:numId w:val="29"/>
        </w:numPr>
      </w:pPr>
      <w:r>
        <w:t>MUST be retrieved via either the “http” or “https” scheme, and</w:t>
      </w:r>
    </w:p>
    <w:p w14:paraId="177B596B" w14:textId="77777777" w:rsidR="006E4A8F" w:rsidRDefault="00000000">
      <w:pPr>
        <w:pStyle w:val="Compact"/>
        <w:numPr>
          <w:ilvl w:val="0"/>
          <w:numId w:val="29"/>
        </w:numPr>
      </w:pPr>
      <w:r>
        <w:t>MUST be accessed over an Authorized Port.</w:t>
      </w:r>
    </w:p>
    <w:p w14:paraId="7222098D" w14:textId="77777777" w:rsidR="006E4A8F" w:rsidRDefault="00000000">
      <w:pPr>
        <w:pStyle w:val="FirstParagraph"/>
      </w:pPr>
      <w:r>
        <w:t>If the CA follows redirects, the following apply:</w:t>
      </w:r>
    </w:p>
    <w:p w14:paraId="1ED56275" w14:textId="77777777" w:rsidR="006E4A8F" w:rsidRDefault="00000000">
      <w:pPr>
        <w:pStyle w:val="Compact"/>
        <w:numPr>
          <w:ilvl w:val="0"/>
          <w:numId w:val="30"/>
        </w:numPr>
      </w:pPr>
      <w:r>
        <w:t>Redirects MUST be initiated at the HTTP protocol layer.</w:t>
      </w:r>
    </w:p>
    <w:p w14:paraId="7B2EDC45" w14:textId="77777777" w:rsidR="006E4A8F" w:rsidRDefault="00000000">
      <w:pPr>
        <w:pStyle w:val="Compact"/>
        <w:numPr>
          <w:ilvl w:val="1"/>
          <w:numId w:val="31"/>
        </w:numPr>
      </w:pPr>
      <w:r>
        <w:t xml:space="preserve">For validations performed on or after July 1, 2021, redirects MUST be the result of a 301, 302, or 307 HTTP status code response, as defined in </w:t>
      </w:r>
      <w:hyperlink r:id="rId30" w:anchor="section-6.4">
        <w:r w:rsidR="006E4A8F">
          <w:rPr>
            <w:rStyle w:val="Hyperlink"/>
          </w:rPr>
          <w:t>RFC 7231, Section 6.4</w:t>
        </w:r>
      </w:hyperlink>
      <w:r>
        <w:t xml:space="preserve">, or a 308 HTTP status code response, as defined in </w:t>
      </w:r>
      <w:hyperlink r:id="rId31" w:anchor="section-3">
        <w:r w:rsidR="006E4A8F">
          <w:rPr>
            <w:rStyle w:val="Hyperlink"/>
          </w:rPr>
          <w:t>RFC 7538, Section 3</w:t>
        </w:r>
      </w:hyperlink>
      <w:r>
        <w:t xml:space="preserve">. Redirects MUST be to the final value of the Location HTTP response header, as defined in </w:t>
      </w:r>
      <w:hyperlink r:id="rId32" w:anchor="section-7.1.2">
        <w:r w:rsidR="006E4A8F">
          <w:rPr>
            <w:rStyle w:val="Hyperlink"/>
          </w:rPr>
          <w:t>RFC 7231, Section 7.1.2</w:t>
        </w:r>
      </w:hyperlink>
      <w:r>
        <w:t>.</w:t>
      </w:r>
    </w:p>
    <w:p w14:paraId="4FC544FE" w14:textId="77777777" w:rsidR="006E4A8F" w:rsidRDefault="00000000">
      <w:pPr>
        <w:pStyle w:val="Compact"/>
        <w:numPr>
          <w:ilvl w:val="1"/>
          <w:numId w:val="31"/>
        </w:numPr>
      </w:pPr>
      <w:r>
        <w:t xml:space="preserve">For validations performed prior to July 1, 2021, redirects MUST be the result of an HTTP status code result within the 3xx Redirection class of status codes, as defined in </w:t>
      </w:r>
      <w:hyperlink r:id="rId33" w:anchor="section-6.4">
        <w:r w:rsidR="006E4A8F">
          <w:rPr>
            <w:rStyle w:val="Hyperlink"/>
          </w:rPr>
          <w:t>RFC 7231, Section 6.4</w:t>
        </w:r>
      </w:hyperlink>
      <w:r>
        <w:t>. CAs SHOULD limit the accepted status codes and resource URLs to those defined within 1.a.</w:t>
      </w:r>
    </w:p>
    <w:p w14:paraId="5DF49CE9" w14:textId="77777777" w:rsidR="006E4A8F" w:rsidRDefault="00000000">
      <w:pPr>
        <w:pStyle w:val="Compact"/>
        <w:numPr>
          <w:ilvl w:val="0"/>
          <w:numId w:val="30"/>
        </w:numPr>
      </w:pPr>
      <w:r>
        <w:t>Redirects MUST be to resource URLs with either the “http” or “https” scheme.</w:t>
      </w:r>
    </w:p>
    <w:p w14:paraId="0C349248" w14:textId="77777777" w:rsidR="006E4A8F" w:rsidRDefault="00000000">
      <w:pPr>
        <w:pStyle w:val="Compact"/>
        <w:numPr>
          <w:ilvl w:val="0"/>
          <w:numId w:val="30"/>
        </w:numPr>
      </w:pPr>
      <w:r>
        <w:t>Redirects MUST be to resource URLs accessed via Authorized Ports.</w:t>
      </w:r>
    </w:p>
    <w:p w14:paraId="57DC7C64" w14:textId="77777777" w:rsidR="006E4A8F" w:rsidRDefault="00000000">
      <w:pPr>
        <w:pStyle w:val="FirstParagraph"/>
      </w:pPr>
      <w:r>
        <w:t>If a Random Value is used, then:</w:t>
      </w:r>
    </w:p>
    <w:p w14:paraId="409CF6EC" w14:textId="77777777" w:rsidR="006E4A8F" w:rsidRDefault="00000000">
      <w:pPr>
        <w:pStyle w:val="Compact"/>
        <w:numPr>
          <w:ilvl w:val="0"/>
          <w:numId w:val="32"/>
        </w:numPr>
      </w:pPr>
      <w:r>
        <w:t>The CA MUST provide a Random Value unique to the certificate request.</w:t>
      </w:r>
    </w:p>
    <w:p w14:paraId="60B99978" w14:textId="77777777" w:rsidR="006E4A8F" w:rsidRDefault="00000000">
      <w:pPr>
        <w:pStyle w:val="Compact"/>
        <w:numPr>
          <w:ilvl w:val="0"/>
          <w:numId w:val="32"/>
        </w:numPr>
      </w:pPr>
      <w:r>
        <w:t>The Random Value MUST remain valid for use in a confirming response for no more than 30 days from its creation. The CPS MAY specify a shorter validity period for Random Values, in which case the CA MUST follow its CPS.</w:t>
      </w:r>
    </w:p>
    <w:p w14:paraId="4B417359" w14:textId="77777777" w:rsidR="006E4A8F" w:rsidRDefault="00000000">
      <w:pPr>
        <w:pStyle w:val="FirstParagraph"/>
      </w:pPr>
      <w:r>
        <w:t xml:space="preserve">Except for Onion Domain Names, CAs performing validations using this method MUST implement Multi-Perspective Issuance Corroboration as specified in </w:t>
      </w:r>
      <w:hyperlink w:anchor="Xd7307c896a4b68c49f81f56ac41fca682deb4b5">
        <w:r w:rsidR="006E4A8F">
          <w:rPr>
            <w:rStyle w:val="Hyperlink"/>
          </w:rPr>
          <w:t>Section 3.2.2.9</w:t>
        </w:r>
      </w:hyperlink>
      <w:r>
        <w:t>. To count as corroborating, a Network Perspective MUST observe the same challenge information (i.e. Random Value or Request Token) as the Primary Network Perspective.</w:t>
      </w:r>
    </w:p>
    <w:p w14:paraId="28F3069C" w14:textId="77777777" w:rsidR="006E4A8F" w:rsidRDefault="00000000">
      <w:pPr>
        <w:pStyle w:val="BodyText"/>
      </w:pPr>
      <w:r>
        <w:rPr>
          <w:b/>
          <w:bCs/>
        </w:rPr>
        <w:t>Note</w:t>
      </w:r>
      <w:r>
        <w:t>: * The CA MUST NOT issue Certificates for other FQDNs that end with all the labels of the validated FQDN unless the CA performs separate validations for each of those other FQDNs using authorized methods. This method is NOT suitable for validating Wildcard Domain Names.</w:t>
      </w:r>
    </w:p>
    <w:p w14:paraId="0E514A05" w14:textId="77777777" w:rsidR="006E4A8F" w:rsidRDefault="00000000">
      <w:pPr>
        <w:pStyle w:val="Heading5"/>
      </w:pPr>
      <w:bookmarkStart w:id="142" w:name="X3668caebf20c4cdaf2b3d8ef5a761cf401871de"/>
      <w:bookmarkEnd w:id="141"/>
      <w:r>
        <w:lastRenderedPageBreak/>
        <w:t>3.2.2.4.19 Agreed-Upon Change to Website - ACME</w:t>
      </w:r>
    </w:p>
    <w:p w14:paraId="5F914FE5" w14:textId="77777777" w:rsidR="006E4A8F" w:rsidRDefault="00000000">
      <w:pPr>
        <w:pStyle w:val="FirstParagraph"/>
      </w:pPr>
      <w:r>
        <w:t>Confirming the Applicant’s control over a FQDN by validating domain control of the FQDN using the ACME HTTP Challenge method defined in Section 8.3 of RFC 8555. The following are additive requirements to RFC 8555.</w:t>
      </w:r>
    </w:p>
    <w:p w14:paraId="64B2F93A" w14:textId="77777777" w:rsidR="006E4A8F" w:rsidRDefault="00000000">
      <w:pPr>
        <w:pStyle w:val="BodyText"/>
      </w:pPr>
      <w:r>
        <w:t>The CA MUST receive a successful HTTP response from the request (meaning a 2xx HTTP status code must be received).</w:t>
      </w:r>
    </w:p>
    <w:p w14:paraId="41101BA2" w14:textId="77777777" w:rsidR="006E4A8F" w:rsidRDefault="00000000">
      <w:pPr>
        <w:pStyle w:val="BodyText"/>
      </w:pPr>
      <w:r>
        <w:t>The token (as defined in RFC 8555, Section 8.3) MUST NOT be used for more than 30 days from its creation. The CPS MAY specify a shorter validity period for Random Values, in which case the CA MUST follow its CPS.</w:t>
      </w:r>
    </w:p>
    <w:p w14:paraId="2200EF78" w14:textId="77777777" w:rsidR="006E4A8F" w:rsidRDefault="00000000">
      <w:pPr>
        <w:pStyle w:val="BodyText"/>
      </w:pPr>
      <w:r>
        <w:t>If the CA follows redirects, the following apply:</w:t>
      </w:r>
    </w:p>
    <w:p w14:paraId="18EF8B5D" w14:textId="77777777" w:rsidR="006E4A8F" w:rsidRDefault="00000000">
      <w:pPr>
        <w:pStyle w:val="Compact"/>
        <w:numPr>
          <w:ilvl w:val="0"/>
          <w:numId w:val="33"/>
        </w:numPr>
      </w:pPr>
      <w:r>
        <w:t>Redirects MUST be initiated at the HTTP protocol layer.</w:t>
      </w:r>
    </w:p>
    <w:p w14:paraId="38C22E2D" w14:textId="77777777" w:rsidR="006E4A8F" w:rsidRDefault="00000000">
      <w:pPr>
        <w:pStyle w:val="Compact"/>
        <w:numPr>
          <w:ilvl w:val="1"/>
          <w:numId w:val="34"/>
        </w:numPr>
      </w:pPr>
      <w:r>
        <w:t xml:space="preserve">For validations performed on or after July 1, 2021, redirects MUST be the result of a 301, 302, or 307 HTTP status code response, as defined in </w:t>
      </w:r>
      <w:hyperlink r:id="rId34" w:anchor="section-6.4">
        <w:r w:rsidR="006E4A8F">
          <w:rPr>
            <w:rStyle w:val="Hyperlink"/>
          </w:rPr>
          <w:t>RFC 7231, Section 6.4</w:t>
        </w:r>
      </w:hyperlink>
      <w:r>
        <w:t xml:space="preserve">, or a 308 HTTP status code response, as defined in </w:t>
      </w:r>
      <w:hyperlink r:id="rId35" w:anchor="section-3">
        <w:r w:rsidR="006E4A8F">
          <w:rPr>
            <w:rStyle w:val="Hyperlink"/>
          </w:rPr>
          <w:t>RFC 7538, Section 3</w:t>
        </w:r>
      </w:hyperlink>
      <w:r>
        <w:t xml:space="preserve">. Redirects MUST be to the final value of the Location HTTP response header, as defined in </w:t>
      </w:r>
      <w:hyperlink r:id="rId36" w:anchor="section-7.1.2">
        <w:r w:rsidR="006E4A8F">
          <w:rPr>
            <w:rStyle w:val="Hyperlink"/>
          </w:rPr>
          <w:t>RFC 7231, Section 7.1.2</w:t>
        </w:r>
      </w:hyperlink>
      <w:r>
        <w:t>.</w:t>
      </w:r>
    </w:p>
    <w:p w14:paraId="0C724174" w14:textId="77777777" w:rsidR="006E4A8F" w:rsidRDefault="00000000">
      <w:pPr>
        <w:pStyle w:val="Compact"/>
        <w:numPr>
          <w:ilvl w:val="1"/>
          <w:numId w:val="34"/>
        </w:numPr>
      </w:pPr>
      <w:r>
        <w:t xml:space="preserve">For validations performed prior to July 1, 2021, redirects MUST be the result of an HTTP status code result within the 3xx Redirection class of status codes, as defined in </w:t>
      </w:r>
      <w:hyperlink r:id="rId37" w:anchor="section-6.4">
        <w:r w:rsidR="006E4A8F">
          <w:rPr>
            <w:rStyle w:val="Hyperlink"/>
          </w:rPr>
          <w:t>RFC 7231, Section 6.4</w:t>
        </w:r>
      </w:hyperlink>
      <w:r>
        <w:t>. CAs SHOULD limit the accepted status codes and resource URLs to those defined within 1.a.</w:t>
      </w:r>
    </w:p>
    <w:p w14:paraId="1645AF19" w14:textId="77777777" w:rsidR="006E4A8F" w:rsidRDefault="00000000">
      <w:pPr>
        <w:pStyle w:val="Compact"/>
        <w:numPr>
          <w:ilvl w:val="0"/>
          <w:numId w:val="33"/>
        </w:numPr>
      </w:pPr>
      <w:r>
        <w:t>Redirects MUST be to resource URLs with either the “http” or “https” scheme.</w:t>
      </w:r>
    </w:p>
    <w:p w14:paraId="0A5B0F27" w14:textId="77777777" w:rsidR="006E4A8F" w:rsidRDefault="00000000">
      <w:pPr>
        <w:pStyle w:val="Compact"/>
        <w:numPr>
          <w:ilvl w:val="0"/>
          <w:numId w:val="33"/>
        </w:numPr>
      </w:pPr>
      <w:r>
        <w:t>Redirects MUST be to resource URLs accessed via Authorized Ports.</w:t>
      </w:r>
    </w:p>
    <w:p w14:paraId="62610011" w14:textId="77777777" w:rsidR="006E4A8F" w:rsidRDefault="00000000">
      <w:pPr>
        <w:pStyle w:val="FirstParagraph"/>
      </w:pPr>
      <w:r>
        <w:t xml:space="preserve">Except for Onion Domain Names, CAs performing validations using this method MUST implement Multi-Perspective Issuance Corroboration as specified in </w:t>
      </w:r>
      <w:hyperlink w:anchor="Xd7307c896a4b68c49f81f56ac41fca682deb4b5">
        <w:r w:rsidR="006E4A8F">
          <w:rPr>
            <w:rStyle w:val="Hyperlink"/>
          </w:rPr>
          <w:t>Section 3.2.2.9</w:t>
        </w:r>
      </w:hyperlink>
      <w:r>
        <w:t>. To count as corroborating, a Network Perspective MUST observe the same challenge information (i.e. token) as the Primary Network Perspective.</w:t>
      </w:r>
    </w:p>
    <w:p w14:paraId="3E4C6F28" w14:textId="77777777" w:rsidR="006E4A8F" w:rsidRDefault="00000000">
      <w:pPr>
        <w:pStyle w:val="BodyText"/>
      </w:pPr>
      <w:r>
        <w:rPr>
          <w:b/>
          <w:bCs/>
        </w:rPr>
        <w:t>Note</w:t>
      </w:r>
      <w:r>
        <w:t>: * The CA MUST NOT issue Certificates for other FQDNs that end with all the labels of the validated FQDN unless the CA performs separate validations for each of those other FQDNs using authorized methods. This method is NOT suitable for validating Wildcard Domain Names.</w:t>
      </w:r>
    </w:p>
    <w:p w14:paraId="1551295A" w14:textId="77777777" w:rsidR="006E4A8F" w:rsidRDefault="00000000">
      <w:pPr>
        <w:pStyle w:val="Heading5"/>
      </w:pPr>
      <w:bookmarkStart w:id="143" w:name="X70cc905162d65c3d52b487eee972ef7575674e8"/>
      <w:bookmarkEnd w:id="142"/>
      <w:r>
        <w:t>3.2.2.4.20 TLS Using ALPN</w:t>
      </w:r>
    </w:p>
    <w:p w14:paraId="65AC10AC" w14:textId="77777777" w:rsidR="006E4A8F" w:rsidRDefault="00000000">
      <w:pPr>
        <w:pStyle w:val="FirstParagraph"/>
      </w:pPr>
      <w:r>
        <w:t>Confirming the Applicant’s control over a FQDN by validating domain control of the FQDN by negotiating a new application layer protocol using the TLS Application-Layer Protocol Negotiation (ALPN) Extension [RFC7301] as defined in RFC 8737. The following are additive requirements to RFC 8737.</w:t>
      </w:r>
    </w:p>
    <w:p w14:paraId="1508926B" w14:textId="77777777" w:rsidR="006E4A8F" w:rsidRDefault="00000000">
      <w:pPr>
        <w:pStyle w:val="BodyText"/>
      </w:pPr>
      <w:r>
        <w:lastRenderedPageBreak/>
        <w:t>The token (as defined in RFC 8737, Section 3) MUST NOT be used for more than 30 days from its creation. The CPS MAY specify a shorter validity period for the token, in which case the CA MUST follow its CPS.</w:t>
      </w:r>
    </w:p>
    <w:p w14:paraId="04E5D6FC" w14:textId="77777777" w:rsidR="006E4A8F" w:rsidRDefault="00000000">
      <w:pPr>
        <w:pStyle w:val="BodyText"/>
      </w:pPr>
      <w:r>
        <w:t xml:space="preserve">Except for Onion Domain Names, CAs performing validations using this method MUST implement Multi-Perspective Issuance Corroboration as specified in </w:t>
      </w:r>
      <w:hyperlink w:anchor="Xd7307c896a4b68c49f81f56ac41fca682deb4b5">
        <w:r w:rsidR="006E4A8F">
          <w:rPr>
            <w:rStyle w:val="Hyperlink"/>
          </w:rPr>
          <w:t>Section 3.2.2.9</w:t>
        </w:r>
      </w:hyperlink>
      <w:r>
        <w:t>. To count as corroborating, a Network Perspective MUST observe the same challenge information (i.e. token) as the Primary Network Perspective.</w:t>
      </w:r>
    </w:p>
    <w:p w14:paraId="0075394C" w14:textId="77777777" w:rsidR="006E4A8F" w:rsidRDefault="00000000">
      <w:pPr>
        <w:pStyle w:val="BodyText"/>
      </w:pPr>
      <w:r>
        <w:rPr>
          <w:b/>
          <w:bCs/>
        </w:rPr>
        <w:t>Note</w:t>
      </w:r>
      <w:r>
        <w:t>: Once the FQDN has been validated using this method, the CA MUST NOT issue Certificates for other FQDNs that end with all the labels of the validated FQDN unless the CA performs separate validations for each of those other FQDNs using authorized methods. This method is NOT suitable for validating Wildcard Domain Names.</w:t>
      </w:r>
    </w:p>
    <w:p w14:paraId="2C23D17B" w14:textId="77777777" w:rsidR="006E4A8F" w:rsidRDefault="00000000">
      <w:pPr>
        <w:pStyle w:val="Heading5"/>
      </w:pPr>
      <w:bookmarkStart w:id="144" w:name="X03dfdc32c172a5b0b5814b69b92dbb5985a1e31"/>
      <w:bookmarkEnd w:id="143"/>
      <w:r>
        <w:t>3.2.2.4.21 DNS Labeled with Account ID - ACME</w:t>
      </w:r>
    </w:p>
    <w:p w14:paraId="7528305A" w14:textId="77777777" w:rsidR="006E4A8F" w:rsidRDefault="00000000">
      <w:pPr>
        <w:pStyle w:val="FirstParagraph"/>
      </w:pPr>
      <w:r>
        <w:t xml:space="preserve">Confirming the Applicant’s control over the FQDN by performing the procedure documented for a “dns-account-01” challenge in draft 00 of “Automated Certificate Management Environment (ACME) DNS Labeled With ACME Account ID Challenge,” available at </w:t>
      </w:r>
      <w:hyperlink r:id="rId38">
        <w:r w:rsidR="006E4A8F">
          <w:rPr>
            <w:rStyle w:val="Hyperlink"/>
          </w:rPr>
          <w:t>https://datatracker.ietf.org/doc/draft-ietf-acme-dns-account-label/</w:t>
        </w:r>
      </w:hyperlink>
      <w:r>
        <w:t>.</w:t>
      </w:r>
    </w:p>
    <w:p w14:paraId="21D3DBC7" w14:textId="77777777" w:rsidR="006E4A8F" w:rsidRDefault="00000000">
      <w:pPr>
        <w:pStyle w:val="BodyText"/>
      </w:pPr>
      <w:r>
        <w:t>The token (as defined in draft 00 of “Automated Certificate Management Environment (ACME) DNS Labeled With ACME Account ID Challenge,” Section 3.1) MUST NOT be used for more than 30 days from its creation. The CPS MAY specify a shorter validity period for the token, in which case the CA MUST follow its CPS.</w:t>
      </w:r>
    </w:p>
    <w:p w14:paraId="57A332E4" w14:textId="77777777" w:rsidR="006E4A8F" w:rsidRDefault="00000000">
      <w:pPr>
        <w:pStyle w:val="BodyText"/>
      </w:pPr>
      <w:r>
        <w:t xml:space="preserve">CAs performing validations using this method MUST implement Multi-Perspective Issuance Corroboration as specified in </w:t>
      </w:r>
      <w:hyperlink w:anchor="Xd7307c896a4b68c49f81f56ac41fca682deb4b5">
        <w:r w:rsidR="006E4A8F">
          <w:rPr>
            <w:rStyle w:val="Hyperlink"/>
          </w:rPr>
          <w:t>Section 3.2.2.9</w:t>
        </w:r>
      </w:hyperlink>
      <w:r>
        <w:t>. To count as corroborating, a Network Perspective MUST observe the same token as the Primary Network Perspective.</w:t>
      </w:r>
    </w:p>
    <w:p w14:paraId="2AE42740" w14:textId="77777777" w:rsidR="006E4A8F" w:rsidRDefault="00000000">
      <w:pPr>
        <w:pStyle w:val="BodyText"/>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0DC29499" w14:textId="77777777" w:rsidR="006E4A8F" w:rsidRDefault="00000000">
      <w:pPr>
        <w:pStyle w:val="Heading4"/>
      </w:pPr>
      <w:bookmarkStart w:id="145" w:name="X1d2a5979132cd8b96328f2b635437a249826222"/>
      <w:bookmarkEnd w:id="123"/>
      <w:bookmarkEnd w:id="144"/>
      <w:r>
        <w:t>3.2.2.5 Authentication for an IP Address</w:t>
      </w:r>
    </w:p>
    <w:p w14:paraId="7CCB7CF5" w14:textId="77777777" w:rsidR="006E4A8F" w:rsidRDefault="00000000">
      <w:pPr>
        <w:pStyle w:val="FirstParagraph"/>
      </w:pPr>
      <w:r>
        <w:t>This section defines the permitted processes and procedures for validating the Applicant’s ownership or control of an IP Address listed in a Certificate.</w:t>
      </w:r>
    </w:p>
    <w:p w14:paraId="2585B8DE" w14:textId="77777777" w:rsidR="006E4A8F" w:rsidRDefault="00000000">
      <w:pPr>
        <w:pStyle w:val="BodyText"/>
      </w:pPr>
      <w:r>
        <w:t>The CA SHALL confirm that prior to issuance, the CA has validated each IP Address listed in the Certificate using at least one of the methods specified in this section.</w:t>
      </w:r>
    </w:p>
    <w:p w14:paraId="1611EBDA" w14:textId="77777777" w:rsidR="006E4A8F" w:rsidRDefault="00000000">
      <w:pPr>
        <w:pStyle w:val="BodyText"/>
      </w:pPr>
      <w:r>
        <w:t xml:space="preserve">Completed validations of Applicant authority may be valid for the issuance of multiple Certificates over time. In all cases, the validation must have been initiated within the time period specified in the relevant requirement (such as </w:t>
      </w:r>
      <w:hyperlink w:anchor="Xf11a77e399edeb4c8051db06dad4a453b717d01">
        <w:r w:rsidR="006E4A8F">
          <w:rPr>
            <w:rStyle w:val="Hyperlink"/>
          </w:rPr>
          <w:t>Section 4.2.1</w:t>
        </w:r>
      </w:hyperlink>
      <w:r>
        <w:t xml:space="preserve"> of this document) prior to Certificate issuance. For purposes of IP Address validation, the </w:t>
      </w:r>
      <w:r>
        <w:lastRenderedPageBreak/>
        <w:t>term Applicant includes the Applicant’s Parent Company, Subsidiary Company, or Affiliate.</w:t>
      </w:r>
    </w:p>
    <w:p w14:paraId="4891BD72" w14:textId="77777777" w:rsidR="006E4A8F" w:rsidRDefault="00000000">
      <w:pPr>
        <w:pStyle w:val="BodyText"/>
      </w:pPr>
      <w:r>
        <w:t>After July 31, 2019, CAs SHALL maintain a record of which IP validation method, including the relevant BR version number, was used to validate every IP Address.</w:t>
      </w:r>
    </w:p>
    <w:p w14:paraId="1A1DA18C" w14:textId="77777777" w:rsidR="006E4A8F" w:rsidRDefault="00000000">
      <w:pPr>
        <w:pStyle w:val="Heading5"/>
      </w:pPr>
      <w:bookmarkStart w:id="146" w:name="X0e2c43cbc3c7fb860d9ef4e837a197c64157240"/>
      <w:r>
        <w:t>3.2.2.5.1 Agreed-Upon Change to Website</w:t>
      </w:r>
    </w:p>
    <w:p w14:paraId="7DCB373F" w14:textId="77777777" w:rsidR="006E4A8F" w:rsidRDefault="00000000">
      <w:pPr>
        <w:pStyle w:val="FirstParagraph"/>
      </w:pPr>
      <w:r>
        <w:t>Confirming the Applicant’s control over the requested IP Address by confirming the presence of a Request Token or Random Value contained in the content of a file or webpage in the form of a meta tag under the “/.well-known/pki-validation” directory, or another path registered with IANA for the purpose of validating control of IP Addresses, on the IP Address that is accessible by the CA via HTTP/HTTPS over an Authorized Port. The Request Token or Random Value MUST NOT appear in the request.</w:t>
      </w:r>
    </w:p>
    <w:p w14:paraId="78135F59" w14:textId="77777777" w:rsidR="006E4A8F" w:rsidRDefault="00000000">
      <w:pPr>
        <w:pStyle w:val="BodyText"/>
      </w:pPr>
      <w:r>
        <w:t>If a Random Value is used, the CA SHALL provide a Random Value unique to the certificate request and SHALL not use the Random Value after the longer of</w:t>
      </w:r>
    </w:p>
    <w:p w14:paraId="1A3DD617" w14:textId="77777777" w:rsidR="006E4A8F" w:rsidRDefault="00000000">
      <w:pPr>
        <w:pStyle w:val="Compact"/>
        <w:numPr>
          <w:ilvl w:val="0"/>
          <w:numId w:val="35"/>
        </w:numPr>
      </w:pPr>
      <w:r>
        <w:t>30 days or</w:t>
      </w:r>
    </w:p>
    <w:p w14:paraId="514AF477" w14:textId="77777777" w:rsidR="006E4A8F" w:rsidRDefault="00000000">
      <w:pPr>
        <w:pStyle w:val="Compact"/>
        <w:numPr>
          <w:ilvl w:val="0"/>
          <w:numId w:val="35"/>
        </w:numPr>
      </w:pPr>
      <w:r>
        <w:t xml:space="preserve">if the Applicant submitted the certificate request, the time frame permitted for reuse of validated information relevant to the certificate (such as in </w:t>
      </w:r>
      <w:hyperlink w:anchor="Xf11a77e399edeb4c8051db06dad4a453b717d01">
        <w:r w:rsidR="006E4A8F">
          <w:rPr>
            <w:rStyle w:val="Hyperlink"/>
          </w:rPr>
          <w:t>Section 4.2.1</w:t>
        </w:r>
      </w:hyperlink>
      <w:r>
        <w:t xml:space="preserve"> of this document).</w:t>
      </w:r>
    </w:p>
    <w:p w14:paraId="43915757" w14:textId="77777777" w:rsidR="006E4A8F" w:rsidRDefault="00000000">
      <w:pPr>
        <w:pStyle w:val="FirstParagraph"/>
      </w:pPr>
      <w:r>
        <w:t xml:space="preserve">CAs performing validations using this method MUST implement Multi-Perspective Issuance Corroboration as specified in </w:t>
      </w:r>
      <w:hyperlink w:anchor="Xd7307c896a4b68c49f81f56ac41fca682deb4b5">
        <w:r w:rsidR="006E4A8F">
          <w:rPr>
            <w:rStyle w:val="Hyperlink"/>
          </w:rPr>
          <w:t>Section 3.2.2.9</w:t>
        </w:r>
      </w:hyperlink>
      <w:r>
        <w:t>. To count as corroborating, a Network Perspective MUST observe the same challenge information (i.e. Random Value or Request Token) as the Primary Network Perspective.</w:t>
      </w:r>
    </w:p>
    <w:p w14:paraId="39D083D7" w14:textId="77777777" w:rsidR="006E4A8F" w:rsidRDefault="00000000">
      <w:pPr>
        <w:pStyle w:val="Heading5"/>
      </w:pPr>
      <w:bookmarkStart w:id="147" w:name="X9be1e1becd14fc8e9e9b9db783701421d07c52f"/>
      <w:bookmarkEnd w:id="146"/>
      <w:r>
        <w:t>3.2.2.5.2 Email, Fax, SMS, or Postal Mail to IP Address Contact</w:t>
      </w:r>
    </w:p>
    <w:p w14:paraId="0F5EA3C7" w14:textId="77777777" w:rsidR="006E4A8F" w:rsidRDefault="00000000">
      <w:pPr>
        <w:pStyle w:val="FirstParagraph"/>
      </w:pPr>
      <w:r>
        <w:t>Confirming the Applicant’s control over the IP Address by sending a Random Value via email, fax, SMS, or postal mail and then receiving a confirming response utilizing the Random Value. The Random Value MUST be sent to an email address, fax/SMS number, or postal mail address identified as an IP Address Contact.</w:t>
      </w:r>
    </w:p>
    <w:p w14:paraId="3CBDC683" w14:textId="77777777" w:rsidR="006E4A8F" w:rsidRDefault="00000000">
      <w:pPr>
        <w:pStyle w:val="BodyText"/>
      </w:pPr>
      <w:r>
        <w:t>Each email, fax, SMS, or postal mail MAY confirm control of multiple IP Addresses.</w:t>
      </w:r>
    </w:p>
    <w:p w14:paraId="5775526D" w14:textId="77777777" w:rsidR="006E4A8F" w:rsidRDefault="00000000">
      <w:pPr>
        <w:pStyle w:val="BodyText"/>
      </w:pPr>
      <w:r>
        <w:t>The CA MAY send the email, fax, SMS, or postal mail identified under this section to more than one recipient provided that every recipient is identified by the IP Address Registration Authority as representing the IP Address Contact for every IP Address being verified using the email, fax, SMS, or postal mail.</w:t>
      </w:r>
    </w:p>
    <w:p w14:paraId="4AE7FA56" w14:textId="77777777" w:rsidR="006E4A8F" w:rsidRDefault="00000000">
      <w:pPr>
        <w:pStyle w:val="BodyText"/>
      </w:pPr>
      <w:r>
        <w:t>The Random Value SHALL be unique in each email, fax, SMS, or postal mail.</w:t>
      </w:r>
    </w:p>
    <w:p w14:paraId="407B8DCF" w14:textId="77777777" w:rsidR="006E4A8F" w:rsidRDefault="00000000">
      <w:pPr>
        <w:pStyle w:val="BodyText"/>
      </w:pPr>
      <w:r>
        <w:lastRenderedPageBreak/>
        <w:t>The CA MAY resend the email, fax, SMS, or postal mail in its entirety, including re-use of the Random Value, provided that the communication’s entire contents and recipient(s) remain unchanged.</w:t>
      </w:r>
    </w:p>
    <w:p w14:paraId="5EFC0C7F" w14:textId="77777777" w:rsidR="006E4A8F" w:rsidRDefault="00000000">
      <w:pPr>
        <w:pStyle w:val="BodyText"/>
      </w:pPr>
      <w:r>
        <w:t>The Random Value SHALL remain valid for use in a confirming response for no more than 30 days from its creation. The CPS MAY specify a shorter validity period for Random Values, in which case the CA MUST follow its CPS.</w:t>
      </w:r>
    </w:p>
    <w:p w14:paraId="06785D3A" w14:textId="77777777" w:rsidR="006E4A8F" w:rsidRDefault="00000000">
      <w:pPr>
        <w:pStyle w:val="Heading5"/>
      </w:pPr>
      <w:bookmarkStart w:id="148" w:name="X47e1ff297959475edbb406816b6ccac6e6c8459"/>
      <w:bookmarkEnd w:id="147"/>
      <w:r>
        <w:t>3.2.2.5.3 Reverse Address Lookup</w:t>
      </w:r>
    </w:p>
    <w:p w14:paraId="529D1B90" w14:textId="77777777" w:rsidR="006E4A8F" w:rsidRDefault="00000000">
      <w:pPr>
        <w:pStyle w:val="FirstParagraph"/>
      </w:pPr>
      <w:r>
        <w:t xml:space="preserve">Confirming the Applicant’s control over the IP Address by obtaining a Domain Name associated with the IP Address through a reverse-IP lookup on the IP Address and then verifying control over the FQDN using a method permitted under </w:t>
      </w:r>
      <w:hyperlink w:anchor="X5e8fa04e2cd845b31d90f2e711d620bbd1630c8">
        <w:r w:rsidR="006E4A8F">
          <w:rPr>
            <w:rStyle w:val="Hyperlink"/>
          </w:rPr>
          <w:t>Section 3.2.2.4</w:t>
        </w:r>
      </w:hyperlink>
      <w:r>
        <w:t>.</w:t>
      </w:r>
    </w:p>
    <w:p w14:paraId="70374491" w14:textId="77777777" w:rsidR="006E4A8F" w:rsidRDefault="00000000">
      <w:pPr>
        <w:pStyle w:val="BodyText"/>
      </w:pPr>
      <w:r>
        <w:t xml:space="preserve">CAs performing validations using this method MUST implement Multi-Perspective Issuance Corroboration as specified in </w:t>
      </w:r>
      <w:hyperlink w:anchor="Xd7307c896a4b68c49f81f56ac41fca682deb4b5">
        <w:r w:rsidR="006E4A8F">
          <w:rPr>
            <w:rStyle w:val="Hyperlink"/>
          </w:rPr>
          <w:t>Section 3.2.2.9</w:t>
        </w:r>
      </w:hyperlink>
      <w:r>
        <w:t>. To count as corroborating, a Network Perspective MUST observe the same FQDN as the Primary Network Perspective.</w:t>
      </w:r>
    </w:p>
    <w:p w14:paraId="134E660A" w14:textId="77777777" w:rsidR="006E4A8F" w:rsidRDefault="00000000">
      <w:pPr>
        <w:pStyle w:val="Heading5"/>
      </w:pPr>
      <w:bookmarkStart w:id="149" w:name="X5598eea1181395b70f85d472313388e71f8389f"/>
      <w:bookmarkEnd w:id="148"/>
      <w:r>
        <w:t>3.2.2.5.4 Any Other Method</w:t>
      </w:r>
    </w:p>
    <w:p w14:paraId="41AD4EBF" w14:textId="77777777" w:rsidR="006E4A8F" w:rsidRDefault="00000000">
      <w:pPr>
        <w:pStyle w:val="FirstParagraph"/>
      </w:pPr>
      <w:r>
        <w:t xml:space="preserve">Using any other method of confirmation, including variations of the methods defined in </w:t>
      </w:r>
      <w:hyperlink w:anchor="X1d2a5979132cd8b96328f2b635437a249826222">
        <w:r w:rsidR="006E4A8F">
          <w:rPr>
            <w:rStyle w:val="Hyperlink"/>
          </w:rPr>
          <w:t>Section 3.2.2.5</w:t>
        </w:r>
      </w:hyperlink>
      <w:r>
        <w:t>, provided that the CA maintains documented evidence that the method of confirmation establishes that the Applicant has control over the IP Address to at least the same level of assurance as the methods previously described in version 1.6.2 of these Requirements.</w:t>
      </w:r>
    </w:p>
    <w:p w14:paraId="30B2C94F" w14:textId="77777777" w:rsidR="006E4A8F" w:rsidRDefault="00000000">
      <w:pPr>
        <w:pStyle w:val="BodyText"/>
      </w:pPr>
      <w:r>
        <w:t xml:space="preserve">CAs SHALL NOT perform validations using this method after July 31, 2019. Completed validations using this method SHALL NOT be re-used for certificate issuance after July 31, 2019. Any certificate issued prior to August 1, 2019 containing an IP Address that was validated using any method that was permitted under the prior version of this </w:t>
      </w:r>
      <w:hyperlink w:anchor="X1d2a5979132cd8b96328f2b635437a249826222">
        <w:r w:rsidR="006E4A8F">
          <w:rPr>
            <w:rStyle w:val="Hyperlink"/>
          </w:rPr>
          <w:t>Section 3.2.2.5</w:t>
        </w:r>
      </w:hyperlink>
      <w:r>
        <w:t xml:space="preserve"> MAY continue to be used without revalidation until such certificate naturally expires.</w:t>
      </w:r>
    </w:p>
    <w:p w14:paraId="55E19FF5" w14:textId="77777777" w:rsidR="006E4A8F" w:rsidRDefault="00000000">
      <w:pPr>
        <w:pStyle w:val="Heading5"/>
      </w:pPr>
      <w:bookmarkStart w:id="150" w:name="X0823df431e20edb49d37b777fb1130f167b4221"/>
      <w:bookmarkEnd w:id="149"/>
      <w:r>
        <w:t>3.2.2.5.5 Phone Contact with IP Address Contact</w:t>
      </w:r>
    </w:p>
    <w:p w14:paraId="4BC2660D" w14:textId="77777777" w:rsidR="006E4A8F" w:rsidRDefault="00000000">
      <w:pPr>
        <w:pStyle w:val="FirstParagraph"/>
      </w:pPr>
      <w:r>
        <w:t>Confirming the Applicant’s control over the IP Address by calling the IP Address Contact’s phone number and obtaining a response confirming the Applicant’s request for validation of the IP Address. The CA MUST place the call to a phone number identified by the IP Address Registration Authority as the IP Address Contact. Each phone call SHALL be made to a single number.</w:t>
      </w:r>
    </w:p>
    <w:p w14:paraId="7BD1D7B6" w14:textId="77777777" w:rsidR="006E4A8F" w:rsidRDefault="00000000">
      <w:pPr>
        <w:pStyle w:val="BodyText"/>
      </w:pPr>
      <w:r>
        <w:t>In the event that someone other than an IP Address Contact is reached, the CA MAY request to be transferred to the IP Address Contact.</w:t>
      </w:r>
    </w:p>
    <w:p w14:paraId="3C4D5CE6" w14:textId="77777777" w:rsidR="006E4A8F" w:rsidRDefault="00000000">
      <w:pPr>
        <w:pStyle w:val="BodyText"/>
      </w:pPr>
      <w:r>
        <w:lastRenderedPageBreak/>
        <w:t>In the event of reaching voicemail, the CA may leave the Random Value and the IP Address(es) being validated. The Random Value MUST be returned to the CA to approve the request.</w:t>
      </w:r>
    </w:p>
    <w:p w14:paraId="7EF1C016" w14:textId="77777777" w:rsidR="006E4A8F" w:rsidRDefault="00000000">
      <w:pPr>
        <w:pStyle w:val="BodyText"/>
      </w:pPr>
      <w:r>
        <w:t>The Random Value SHALL remain valid for use in a confirming response for no more than 30 days from its creation. The CPS MAY specify a shorter validity period for Random Values.</w:t>
      </w:r>
    </w:p>
    <w:p w14:paraId="1B6318B6" w14:textId="77777777" w:rsidR="006E4A8F" w:rsidRDefault="00000000">
      <w:pPr>
        <w:pStyle w:val="Heading5"/>
      </w:pPr>
      <w:bookmarkStart w:id="151" w:name="Xfa287dab3ad9ad25c87ece5d6573bf4f32c74b3"/>
      <w:bookmarkEnd w:id="150"/>
      <w:r>
        <w:t>3.2.2.5.6 ACME “http-01” method for IP Addresses</w:t>
      </w:r>
    </w:p>
    <w:p w14:paraId="43B7B663" w14:textId="77777777" w:rsidR="006E4A8F" w:rsidRDefault="00000000">
      <w:pPr>
        <w:pStyle w:val="FirstParagraph"/>
      </w:pPr>
      <w:r>
        <w:t>Confirming the Applicant’s control over the IP Address by performing the procedure documented for an “http-01” challenge in RFC 8738.</w:t>
      </w:r>
    </w:p>
    <w:p w14:paraId="79DCDD9C" w14:textId="77777777" w:rsidR="006E4A8F" w:rsidRDefault="00000000">
      <w:pPr>
        <w:pStyle w:val="BodyText"/>
      </w:pPr>
      <w:r>
        <w:t xml:space="preserve">CAs performing validations using this method MUST implement Multi-Perspective Issuance Corroboration as specified in </w:t>
      </w:r>
      <w:hyperlink w:anchor="Xd7307c896a4b68c49f81f56ac41fca682deb4b5">
        <w:r w:rsidR="006E4A8F">
          <w:rPr>
            <w:rStyle w:val="Hyperlink"/>
          </w:rPr>
          <w:t>Section 3.2.2.9</w:t>
        </w:r>
      </w:hyperlink>
      <w:r>
        <w:t>. To count as corroborating, a Network Perspective MUST observe the same challenge information (i.e. token) as the Primary Network Perspective.</w:t>
      </w:r>
    </w:p>
    <w:p w14:paraId="292EAE39" w14:textId="77777777" w:rsidR="006E4A8F" w:rsidRDefault="00000000">
      <w:pPr>
        <w:pStyle w:val="Heading5"/>
      </w:pPr>
      <w:bookmarkStart w:id="152" w:name="Xda9b0ccf1e2fb85c0a0f24148c31f85e17dfbc4"/>
      <w:bookmarkEnd w:id="151"/>
      <w:r>
        <w:t>3.2.2.5.7 ACME “tls-alpn-01” method for IP Addresses</w:t>
      </w:r>
    </w:p>
    <w:p w14:paraId="7EDE809E" w14:textId="77777777" w:rsidR="006E4A8F" w:rsidRDefault="00000000">
      <w:pPr>
        <w:pStyle w:val="FirstParagraph"/>
      </w:pPr>
      <w:r>
        <w:t>Confirming the Applicant’s control over the IP Address by performing the procedure documented for a “tls-alpn-01” challenge in RFC 8738.</w:t>
      </w:r>
    </w:p>
    <w:p w14:paraId="38F92B47" w14:textId="77777777" w:rsidR="006E4A8F" w:rsidRDefault="00000000">
      <w:pPr>
        <w:pStyle w:val="BodyText"/>
      </w:pPr>
      <w:r>
        <w:t xml:space="preserve">CAs performing validations using this method MUST implement Multi-Perspective Issuance Corroboration as specified in </w:t>
      </w:r>
      <w:hyperlink w:anchor="Xd7307c896a4b68c49f81f56ac41fca682deb4b5">
        <w:r w:rsidR="006E4A8F">
          <w:rPr>
            <w:rStyle w:val="Hyperlink"/>
          </w:rPr>
          <w:t>Section 3.2.2.9</w:t>
        </w:r>
      </w:hyperlink>
      <w:r>
        <w:t>. To count as corroborating, a Network Perspective MUST observe the same challenge information (i.e. token) as the Primary Network Perspective.</w:t>
      </w:r>
    </w:p>
    <w:p w14:paraId="49FE22A0" w14:textId="77777777" w:rsidR="006E4A8F" w:rsidRDefault="00000000">
      <w:pPr>
        <w:pStyle w:val="Heading4"/>
      </w:pPr>
      <w:bookmarkStart w:id="153" w:name="Xce7840efd1833acc9962b5f310c5bd8cad69f39"/>
      <w:bookmarkEnd w:id="145"/>
      <w:bookmarkEnd w:id="152"/>
      <w:r>
        <w:t>3.2.2.6 Wildcard Domain Validation</w:t>
      </w:r>
    </w:p>
    <w:p w14:paraId="35833A2E" w14:textId="77777777" w:rsidR="006E4A8F" w:rsidRDefault="00000000">
      <w:pPr>
        <w:pStyle w:val="FirstParagraph"/>
      </w:pPr>
      <w:r>
        <w:t>Before issuing a Wildcard Certificate, the CA MUST establish and follow a documented procedure that determines if the FQDN portion of any Wildcard Domain Name in the Certificate is “registry-controlled” or is a “public suffix” (e.g. “*.com”, “*.co.uk”, see RFC 6454 Section 8.2 for further explanation).</w:t>
      </w:r>
    </w:p>
    <w:p w14:paraId="065BB953" w14:textId="77777777" w:rsidR="006E4A8F" w:rsidRDefault="00000000">
      <w:pPr>
        <w:pStyle w:val="BodyText"/>
      </w:pPr>
      <w:r>
        <w:t>If the FQDN portion of any Wildcard Domain Name is “registry-controlled” or is a “public suffix”, CAs MUST refuse issuance unless the Applicant proves its rightful control of the entire Domain Namespace. (e.g. CAs MUST NOT issue “*.co.uk” or “*.local”, but MAY issue “*.example.com” to Example Co.).</w:t>
      </w:r>
    </w:p>
    <w:p w14:paraId="07E16AFD" w14:textId="77777777" w:rsidR="006E4A8F" w:rsidRDefault="00000000">
      <w:pPr>
        <w:pStyle w:val="BodyText"/>
      </w:pPr>
      <w:r>
        <w:t xml:space="preserve">Determination of what is “registry-controlled” versus the registerable portion of a Country Code Top-Level Domain Namespace is not standardized at the time of writing and is not a property of the DNS itself. Current best practice is to consult a “public suffix list” such as the </w:t>
      </w:r>
      <w:hyperlink r:id="rId39">
        <w:r w:rsidR="006E4A8F">
          <w:rPr>
            <w:rStyle w:val="Hyperlink"/>
          </w:rPr>
          <w:t>Public Suffix List (PSL)</w:t>
        </w:r>
      </w:hyperlink>
      <w:r>
        <w:t>, and to retrieve a fresh copy regularly.</w:t>
      </w:r>
    </w:p>
    <w:p w14:paraId="6DD22A79" w14:textId="77777777" w:rsidR="006E4A8F" w:rsidRDefault="00000000">
      <w:pPr>
        <w:pStyle w:val="BodyText"/>
      </w:pPr>
      <w:r>
        <w:t xml:space="preserve">If using the PSL, a CA SHOULD consult the “ICANN DOMAINS” section only, not the “PRIVATE DOMAINS” section. The PSL is updated regularly to contain new gTLDs </w:t>
      </w:r>
      <w:r>
        <w:lastRenderedPageBreak/>
        <w:t>delegated by ICANN, which are listed in the “ICANN DOMAINS” section. A CA is not prohibited from issuing a Wildcard Certificate to the Registrant of an entire gTLD, provided that control of the entire namespace is demonstrated in an appropriate way.</w:t>
      </w:r>
    </w:p>
    <w:p w14:paraId="32B4577F" w14:textId="77777777" w:rsidR="006E4A8F" w:rsidRDefault="00000000">
      <w:pPr>
        <w:pStyle w:val="Heading4"/>
      </w:pPr>
      <w:bookmarkStart w:id="154" w:name="Xa28099eff0906833661cb97194e2564d745eed6"/>
      <w:bookmarkEnd w:id="153"/>
      <w:r>
        <w:t>3.2.2.7 Data Source Accuracy</w:t>
      </w:r>
    </w:p>
    <w:p w14:paraId="4B8D8092" w14:textId="77777777" w:rsidR="006E4A8F" w:rsidRDefault="00000000">
      <w:pPr>
        <w:pStyle w:val="FirstParagraph"/>
      </w:pPr>
      <w:r>
        <w:t>Prior to using any data source as a Reliable Data Source, the CA SHALL evaluate the source for its reliability, accuracy, and resistance to alteration or falsification. The CA SHOULD consider the following during its evaluation:</w:t>
      </w:r>
    </w:p>
    <w:p w14:paraId="0E8A4E4A" w14:textId="77777777" w:rsidR="006E4A8F" w:rsidRDefault="00000000">
      <w:pPr>
        <w:pStyle w:val="Compact"/>
        <w:numPr>
          <w:ilvl w:val="0"/>
          <w:numId w:val="36"/>
        </w:numPr>
      </w:pPr>
      <w:r>
        <w:t>The age of the information provided,</w:t>
      </w:r>
    </w:p>
    <w:p w14:paraId="6AEA19EA" w14:textId="77777777" w:rsidR="006E4A8F" w:rsidRDefault="00000000">
      <w:pPr>
        <w:pStyle w:val="Compact"/>
        <w:numPr>
          <w:ilvl w:val="0"/>
          <w:numId w:val="36"/>
        </w:numPr>
      </w:pPr>
      <w:r>
        <w:t>The frequency of updates to the information source,</w:t>
      </w:r>
    </w:p>
    <w:p w14:paraId="31F10638" w14:textId="77777777" w:rsidR="006E4A8F" w:rsidRDefault="00000000">
      <w:pPr>
        <w:pStyle w:val="Compact"/>
        <w:numPr>
          <w:ilvl w:val="0"/>
          <w:numId w:val="36"/>
        </w:numPr>
      </w:pPr>
      <w:r>
        <w:t>The data provider and purpose of the data collection,</w:t>
      </w:r>
    </w:p>
    <w:p w14:paraId="06884E84" w14:textId="77777777" w:rsidR="006E4A8F" w:rsidRDefault="00000000">
      <w:pPr>
        <w:pStyle w:val="Compact"/>
        <w:numPr>
          <w:ilvl w:val="0"/>
          <w:numId w:val="36"/>
        </w:numPr>
      </w:pPr>
      <w:r>
        <w:t>The public accessibility of the data availability, and</w:t>
      </w:r>
    </w:p>
    <w:p w14:paraId="3638CBF6" w14:textId="77777777" w:rsidR="006E4A8F" w:rsidRDefault="00000000">
      <w:pPr>
        <w:pStyle w:val="Compact"/>
        <w:numPr>
          <w:ilvl w:val="0"/>
          <w:numId w:val="36"/>
        </w:numPr>
      </w:pPr>
      <w:r>
        <w:t>The relative difficulty in falsifying or altering the data.</w:t>
      </w:r>
    </w:p>
    <w:p w14:paraId="3BF56413" w14:textId="77777777" w:rsidR="006E4A8F" w:rsidRDefault="00000000">
      <w:pPr>
        <w:pStyle w:val="FirstParagraph"/>
      </w:pPr>
      <w:r>
        <w:t xml:space="preserve">Databases maintained by the CA, its owner, or its affiliated companies do not qualify as a Reliable Data Source if the primary purpose of the database is to collect information for the purpose of fulfilling the validation requirements under this </w:t>
      </w:r>
      <w:hyperlink w:anchor="X717456f35997daf739a755e62f9736e96045222">
        <w:r w:rsidR="006E4A8F">
          <w:rPr>
            <w:rStyle w:val="Hyperlink"/>
          </w:rPr>
          <w:t>Section 3.2</w:t>
        </w:r>
      </w:hyperlink>
      <w:r>
        <w:t>.</w:t>
      </w:r>
    </w:p>
    <w:p w14:paraId="500D0039" w14:textId="77777777" w:rsidR="006E4A8F" w:rsidRDefault="00000000">
      <w:pPr>
        <w:pStyle w:val="Heading4"/>
      </w:pPr>
      <w:bookmarkStart w:id="155" w:name="X0cece3cb5e3a4a653490d082134265262085b42"/>
      <w:bookmarkEnd w:id="154"/>
      <w:r>
        <w:t>3.2.2.8 CAA Records</w:t>
      </w:r>
    </w:p>
    <w:p w14:paraId="1DCE63F3" w14:textId="77777777" w:rsidR="006E4A8F" w:rsidRDefault="00000000">
      <w:pPr>
        <w:pStyle w:val="FirstParagraph"/>
      </w:pPr>
      <w:r>
        <w:t xml:space="preserve">As part of the Certificate issuance process, the CA MUST retrieve and process CAA records in accordance with RFC 8659 for each </w:t>
      </w:r>
      <w:r>
        <w:rPr>
          <w:rStyle w:val="VerbatimChar"/>
        </w:rPr>
        <w:t>dNSName</w:t>
      </w:r>
      <w:r>
        <w:t xml:space="preserve"> in the </w:t>
      </w:r>
      <w:r>
        <w:rPr>
          <w:rStyle w:val="VerbatimChar"/>
        </w:rPr>
        <w:t>subjectAltName</w:t>
      </w:r>
      <w:r>
        <w:t xml:space="preserve"> extension that does not contain an Onion Domain Name. These practices MUST be described in Section 4.2 of the CA’s Certificate Policy and/or Certification Practice Statement, including specifying the set of Issuer Domain Names that the CA recognizes in CAA “issue” or “issuewild” records as permitting it to issue.</w:t>
      </w:r>
    </w:p>
    <w:p w14:paraId="11DD2192" w14:textId="77777777" w:rsidR="006E4A8F" w:rsidRDefault="00000000">
      <w:pPr>
        <w:pStyle w:val="BodyText"/>
      </w:pPr>
      <w:r>
        <w:t xml:space="preserve">Some methods relied upon for validating the Applicant’s ownership or control of the subject domain(s) (see </w:t>
      </w:r>
      <w:hyperlink w:anchor="X5e8fa04e2cd845b31d90f2e711d620bbd1630c8">
        <w:r w:rsidR="006E4A8F">
          <w:rPr>
            <w:rStyle w:val="Hyperlink"/>
          </w:rPr>
          <w:t>Section 3.2.2.4</w:t>
        </w:r>
      </w:hyperlink>
      <w:r>
        <w:t xml:space="preserve">) or IP address(es) (see </w:t>
      </w:r>
      <w:hyperlink w:anchor="X1d2a5979132cd8b96328f2b635437a249826222">
        <w:r w:rsidR="006E4A8F">
          <w:rPr>
            <w:rStyle w:val="Hyperlink"/>
          </w:rPr>
          <w:t>Section 3.2.2.5</w:t>
        </w:r>
      </w:hyperlink>
      <w:r>
        <w:t xml:space="preserve">) to be listed in a certificate require CAA records to be retrieved and processed from additional remote Network Perspectives before Certificate issuance (see </w:t>
      </w:r>
      <w:hyperlink w:anchor="Xd7307c896a4b68c49f81f56ac41fca682deb4b5">
        <w:r w:rsidR="006E4A8F">
          <w:rPr>
            <w:rStyle w:val="Hyperlink"/>
          </w:rPr>
          <w:t>Section 3.2.2.9</w:t>
        </w:r>
      </w:hyperlink>
      <w:r>
        <w:t>). To corroborate the Primary Network Perspective, a remote Network Perspective’s CAA check response MUST be interpreted as permission to issue, regardless of whether the responses from both Perspectives are byte-for-byte identical. Additionally, a CA MAY consider the response from a remote Network Perspective as corroborating if one or both of the Perspectives experience an acceptable CAA record lookup failure, as defined in this section.</w:t>
      </w:r>
    </w:p>
    <w:p w14:paraId="6B5D8BAB" w14:textId="77777777" w:rsidR="006E4A8F" w:rsidRDefault="00000000">
      <w:pPr>
        <w:pStyle w:val="BodyText"/>
      </w:pPr>
      <w:r>
        <w:t>CAs MAY check CAA records at any other time.</w:t>
      </w:r>
    </w:p>
    <w:p w14:paraId="7EC410B5" w14:textId="77777777" w:rsidR="006E4A8F" w:rsidRDefault="00000000">
      <w:pPr>
        <w:pStyle w:val="BodyText"/>
      </w:pPr>
      <w:r>
        <w:t xml:space="preserve">When processing CAA records, CAs MUST process the issue, issuewild, and iodef property tags as specified in RFC 8659, although they are not required to act on the contents of the iodef property tag. Additional property tags MAY be supported, but MUST NOT conflict with or supersede the mandatory property tags set out in this </w:t>
      </w:r>
      <w:r>
        <w:lastRenderedPageBreak/>
        <w:t>document. CAs MUST respect the critical flag and not issue a certificate if they encounter an unrecognized property tag with this flag set.</w:t>
      </w:r>
    </w:p>
    <w:p w14:paraId="42C1FE0B" w14:textId="77777777" w:rsidR="006E4A8F" w:rsidRDefault="00000000">
      <w:pPr>
        <w:pStyle w:val="BodyText"/>
      </w:pPr>
      <w:r>
        <w:t>If the CA issues a certificate after processing a CAA record, it MUST do so within the TTL of the CAA record, or 8 hours, whichever is greater.</w:t>
      </w:r>
    </w:p>
    <w:p w14:paraId="273BC370" w14:textId="77777777" w:rsidR="006E4A8F" w:rsidRDefault="00000000">
      <w:pPr>
        <w:pStyle w:val="BodyText"/>
      </w:pPr>
      <w:r>
        <w:t>RFC 8659 requires that CAs “MUST NOT issue a certificate unless the CA determines that either (1) the certificate request is consistent with the applicable CAA RRset or (2) an exception specified in the relevant CP or CPS applies.” For issuances conforming to these Baseline Requirements, CAs MUST NOT rely on any exceptions specified in their CP or CPS unless they are one of the following:</w:t>
      </w:r>
    </w:p>
    <w:p w14:paraId="3AC5788E" w14:textId="77777777" w:rsidR="006E4A8F" w:rsidRDefault="00000000">
      <w:pPr>
        <w:pStyle w:val="Compact"/>
        <w:numPr>
          <w:ilvl w:val="0"/>
          <w:numId w:val="37"/>
        </w:numPr>
      </w:pPr>
      <w:r>
        <w:t xml:space="preserve">CAA checking is optional for certificates for which a Certificate Transparency Precertificate (see </w:t>
      </w:r>
      <w:hyperlink w:anchor="Xcb2d3f29b52e459935bf97d91c89d922117914a">
        <w:r w:rsidR="006E4A8F">
          <w:rPr>
            <w:rStyle w:val="Hyperlink"/>
          </w:rPr>
          <w:t>Section 7.1.2.9</w:t>
        </w:r>
      </w:hyperlink>
      <w:r>
        <w:t>) was created and logged in at least two public logs, and for which CAA was checked at time of Precertificate issuance.</w:t>
      </w:r>
    </w:p>
    <w:p w14:paraId="44AEA365" w14:textId="77777777" w:rsidR="006E4A8F" w:rsidRDefault="00000000">
      <w:pPr>
        <w:pStyle w:val="Compact"/>
        <w:numPr>
          <w:ilvl w:val="0"/>
          <w:numId w:val="37"/>
        </w:numPr>
      </w:pPr>
      <w:r>
        <w:t xml:space="preserve">CAA checking is optional for certificates issued by a Technically Constrained Subordinate CA Certificate as set out in </w:t>
      </w:r>
      <w:hyperlink w:anchor="Xc8c3c1d12acd9ae15bdba27bfb5e6b3c36dbeba">
        <w:r w:rsidR="006E4A8F">
          <w:rPr>
            <w:rStyle w:val="Hyperlink"/>
          </w:rPr>
          <w:t>Section 7.1.2.3</w:t>
        </w:r>
      </w:hyperlink>
      <w:r>
        <w:t xml:space="preserve"> or </w:t>
      </w:r>
      <w:hyperlink w:anchor="X4b34e41df5400863ce43607cf7e9c043f309c45">
        <w:r w:rsidR="006E4A8F">
          <w:rPr>
            <w:rStyle w:val="Hyperlink"/>
          </w:rPr>
          <w:t>Section 7.1.2.5</w:t>
        </w:r>
      </w:hyperlink>
      <w:r>
        <w:t>, where the lack of CAA checking is an explicit contractual provision in the contract with the Applicant.</w:t>
      </w:r>
    </w:p>
    <w:p w14:paraId="7ABF424A" w14:textId="77777777" w:rsidR="006E4A8F" w:rsidRDefault="00000000">
      <w:pPr>
        <w:pStyle w:val="FirstParagraph"/>
      </w:pPr>
      <w:r>
        <w:t>CAs are permitted to treat a record lookup failure as permission to issue if:</w:t>
      </w:r>
    </w:p>
    <w:p w14:paraId="165F009B" w14:textId="77777777" w:rsidR="006E4A8F" w:rsidRDefault="00000000">
      <w:pPr>
        <w:pStyle w:val="Compact"/>
        <w:numPr>
          <w:ilvl w:val="0"/>
          <w:numId w:val="38"/>
        </w:numPr>
      </w:pPr>
      <w:r>
        <w:t>the failure is outside the CA’s infrastructure; and</w:t>
      </w:r>
    </w:p>
    <w:p w14:paraId="55A6E731" w14:textId="77777777" w:rsidR="006E4A8F" w:rsidRDefault="00000000">
      <w:pPr>
        <w:pStyle w:val="Compact"/>
        <w:numPr>
          <w:ilvl w:val="0"/>
          <w:numId w:val="38"/>
        </w:numPr>
      </w:pPr>
      <w:r>
        <w:t>the lookup has been retried at least once; and</w:t>
      </w:r>
    </w:p>
    <w:p w14:paraId="7F001512" w14:textId="77777777" w:rsidR="006E4A8F" w:rsidRDefault="00000000">
      <w:pPr>
        <w:pStyle w:val="Compact"/>
        <w:numPr>
          <w:ilvl w:val="0"/>
          <w:numId w:val="38"/>
        </w:numPr>
      </w:pPr>
      <w:r>
        <w:t xml:space="preserve">the CA has confirmed that the domain is “Insecure” as defined in </w:t>
      </w:r>
      <w:hyperlink r:id="rId40" w:anchor="section-4.3">
        <w:r w:rsidR="006E4A8F">
          <w:rPr>
            <w:rStyle w:val="Hyperlink"/>
          </w:rPr>
          <w:t>RFC 4035 Section 4.3</w:t>
        </w:r>
      </w:hyperlink>
      <w:r>
        <w:t>.</w:t>
      </w:r>
    </w:p>
    <w:p w14:paraId="41353E50" w14:textId="77777777" w:rsidR="006E4A8F" w:rsidRDefault="00000000">
      <w:pPr>
        <w:pStyle w:val="FirstParagraph"/>
      </w:pPr>
      <w:r>
        <w:t>CAs MUST document potential issuances that were prevented by a CAA record in sufficient detail to provide feedback to the CA/Browser Forum on the circumstances, and SHOULD dispatch reports of such issuance requests to the contact(s) stipulated in the CAA iodef record(s), if present. CAs are not expected to support URL schemes in the iodef record other than mailto: or https:.</w:t>
      </w:r>
    </w:p>
    <w:p w14:paraId="32A456C2" w14:textId="77777777" w:rsidR="006E4A8F" w:rsidRDefault="00000000">
      <w:pPr>
        <w:pStyle w:val="Heading5"/>
      </w:pPr>
      <w:bookmarkStart w:id="156" w:name="Xb6e96977cbef9f06a30a370ec1f258c49e979b9"/>
      <w:r>
        <w:t>3.2.2.8.1 DNSSEC Validation of CAA Records</w:t>
      </w:r>
    </w:p>
    <w:p w14:paraId="65A12631" w14:textId="77777777" w:rsidR="006E4A8F" w:rsidRDefault="00000000">
      <w:pPr>
        <w:pStyle w:val="FirstParagraph"/>
      </w:pPr>
      <w:r>
        <w:t>Effective March 15th, 2026: DNSSEC validation back to the IANA DNSSEC root trust anchor MUST be performed on all DNS queries associated with CAA record lookups performed by the Primary Network Perspective. The DNS resolver used for all DNS queries associated with CAA record lookups performed by the Primary Network Perspective MUST:</w:t>
      </w:r>
    </w:p>
    <w:p w14:paraId="72431E35" w14:textId="77777777" w:rsidR="006E4A8F" w:rsidRDefault="00000000">
      <w:pPr>
        <w:pStyle w:val="Compact"/>
        <w:numPr>
          <w:ilvl w:val="0"/>
          <w:numId w:val="39"/>
        </w:numPr>
      </w:pPr>
      <w:r>
        <w:t xml:space="preserve">perform DNSSEC validation using the algorithm defined in </w:t>
      </w:r>
      <w:hyperlink r:id="rId41" w:anchor="section-5">
        <w:r w:rsidR="006E4A8F">
          <w:rPr>
            <w:rStyle w:val="Hyperlink"/>
          </w:rPr>
          <w:t>RFC 4035 Section 5</w:t>
        </w:r>
      </w:hyperlink>
      <w:r>
        <w:t>; and</w:t>
      </w:r>
    </w:p>
    <w:p w14:paraId="13EAD37D" w14:textId="77777777" w:rsidR="006E4A8F" w:rsidRDefault="00000000">
      <w:pPr>
        <w:pStyle w:val="Compact"/>
        <w:numPr>
          <w:ilvl w:val="0"/>
          <w:numId w:val="39"/>
        </w:numPr>
      </w:pPr>
      <w:r>
        <w:t xml:space="preserve">support NSEC3 as defined in </w:t>
      </w:r>
      <w:hyperlink r:id="rId42">
        <w:r w:rsidR="006E4A8F">
          <w:rPr>
            <w:rStyle w:val="Hyperlink"/>
          </w:rPr>
          <w:t>RFC 5155</w:t>
        </w:r>
      </w:hyperlink>
      <w:r>
        <w:t>; and</w:t>
      </w:r>
    </w:p>
    <w:p w14:paraId="32C01C2E" w14:textId="77777777" w:rsidR="006E4A8F" w:rsidRDefault="00000000">
      <w:pPr>
        <w:pStyle w:val="Compact"/>
        <w:numPr>
          <w:ilvl w:val="0"/>
          <w:numId w:val="39"/>
        </w:numPr>
      </w:pPr>
      <w:r>
        <w:t xml:space="preserve">support SHA-2 as defined in </w:t>
      </w:r>
      <w:hyperlink r:id="rId43">
        <w:r w:rsidR="006E4A8F">
          <w:rPr>
            <w:rStyle w:val="Hyperlink"/>
          </w:rPr>
          <w:t>RFC 4509</w:t>
        </w:r>
      </w:hyperlink>
      <w:r>
        <w:t xml:space="preserve"> and </w:t>
      </w:r>
      <w:hyperlink r:id="rId44">
        <w:r w:rsidR="006E4A8F">
          <w:rPr>
            <w:rStyle w:val="Hyperlink"/>
          </w:rPr>
          <w:t>RFC 5702</w:t>
        </w:r>
      </w:hyperlink>
      <w:r>
        <w:t>; and</w:t>
      </w:r>
    </w:p>
    <w:p w14:paraId="0F05EC47" w14:textId="77777777" w:rsidR="006E4A8F" w:rsidRDefault="00000000">
      <w:pPr>
        <w:pStyle w:val="Compact"/>
        <w:numPr>
          <w:ilvl w:val="0"/>
          <w:numId w:val="39"/>
        </w:numPr>
      </w:pPr>
      <w:r>
        <w:t xml:space="preserve">properly handle the security concerns enumerated in </w:t>
      </w:r>
      <w:hyperlink r:id="rId45" w:anchor="section-4">
        <w:r w:rsidR="006E4A8F">
          <w:rPr>
            <w:rStyle w:val="Hyperlink"/>
          </w:rPr>
          <w:t>RFC 6840 Section 4</w:t>
        </w:r>
      </w:hyperlink>
      <w:r>
        <w:t>.</w:t>
      </w:r>
    </w:p>
    <w:p w14:paraId="714611EB" w14:textId="77777777" w:rsidR="006E4A8F" w:rsidRDefault="00000000">
      <w:pPr>
        <w:pStyle w:val="FirstParagraph"/>
      </w:pPr>
      <w:r>
        <w:t>Effective March 15th, 2026: CAs MUST NOT use local policy to disable DNSSEC validation on any DNS query associated CAA record lookups.</w:t>
      </w:r>
    </w:p>
    <w:p w14:paraId="282A5211" w14:textId="77777777" w:rsidR="006E4A8F" w:rsidRDefault="00000000">
      <w:pPr>
        <w:pStyle w:val="BodyText"/>
      </w:pPr>
      <w:r>
        <w:lastRenderedPageBreak/>
        <w:t>Effective March 15th, 2026: DNSSEC-validation errors observed by the Primary Network Perspective (e.g., SERVFAIL) MUST NOT be treated as permission to issue.</w:t>
      </w:r>
    </w:p>
    <w:p w14:paraId="7A9B2D04" w14:textId="77777777" w:rsidR="006E4A8F" w:rsidRDefault="00000000">
      <w:pPr>
        <w:pStyle w:val="BodyText"/>
      </w:pPr>
      <w:r>
        <w:t>DNSSEC validation back to the IANA DNSSEC root trust anchor MAY be performed on all DNS queries associated with CAA record lookups performed by Remote Network Perspectives as part of Multi-Perspective Issuance Corroboration.</w:t>
      </w:r>
    </w:p>
    <w:p w14:paraId="2E1AE04D" w14:textId="77777777" w:rsidR="006E4A8F" w:rsidRDefault="00000000">
      <w:pPr>
        <w:pStyle w:val="BodyText"/>
      </w:pPr>
      <w:r>
        <w:t xml:space="preserve">DNSSEC validation back to the IANA DNSSEC root trust anchor is considered outside the scope of self-audits performed to fulfill the requirements in </w:t>
      </w:r>
      <w:hyperlink w:anchor="X4c2dd37f98ce91cdeb71732490e619e21bdf09f">
        <w:r w:rsidR="006E4A8F">
          <w:rPr>
            <w:rStyle w:val="Hyperlink"/>
          </w:rPr>
          <w:t>Section 8.7</w:t>
        </w:r>
      </w:hyperlink>
      <w:r>
        <w:t>.</w:t>
      </w:r>
    </w:p>
    <w:p w14:paraId="581BA889" w14:textId="77777777" w:rsidR="006E4A8F" w:rsidRDefault="00000000">
      <w:pPr>
        <w:pStyle w:val="Heading4"/>
      </w:pPr>
      <w:bookmarkStart w:id="157" w:name="Xd7307c896a4b68c49f81f56ac41fca682deb4b5"/>
      <w:bookmarkEnd w:id="155"/>
      <w:bookmarkEnd w:id="156"/>
      <w:r>
        <w:t>3.2.2.9 Multi-Perspective Issuance Corroboration</w:t>
      </w:r>
    </w:p>
    <w:p w14:paraId="381D834F" w14:textId="77777777" w:rsidR="006E4A8F" w:rsidRDefault="00000000">
      <w:pPr>
        <w:pStyle w:val="FirstParagraph"/>
      </w:pPr>
      <w:r>
        <w:t>Multi-Perspective Issuance Corroboration attempts to corroborate the determinations (i.e., domain validation pass/fail, CAA permission/prohibition) made by the Primary Network Perspective from multiple remote Network Perspectives before Certificate issuance. This process can improve protection against equally-specific prefix Border Gateway Protocol (BGP) attacks or hijacks.</w:t>
      </w:r>
    </w:p>
    <w:p w14:paraId="5F434AFC" w14:textId="77777777" w:rsidR="006E4A8F" w:rsidRDefault="00000000">
      <w:pPr>
        <w:pStyle w:val="BodyText"/>
      </w:pPr>
      <w:r>
        <w:t>The CA MAY use either the same set, or different sets of Network Perspectives when performing Multi-Perspective Issuance Corroboration for the required 1) Domain Authorization or Control and 2) CAA Record checks.</w:t>
      </w:r>
    </w:p>
    <w:p w14:paraId="33A084DB" w14:textId="77777777" w:rsidR="006E4A8F" w:rsidRDefault="00000000">
      <w:pPr>
        <w:pStyle w:val="BodyText"/>
      </w:pPr>
      <w:r>
        <w:t>The set of responses from the relied upon Network Perspectives MUST provide the CA with the necessary information to allow it to affirmatively assess:</w:t>
      </w:r>
    </w:p>
    <w:p w14:paraId="3015A132" w14:textId="77777777" w:rsidR="006E4A8F" w:rsidRDefault="006E4A8F">
      <w:pPr>
        <w:pStyle w:val="Compact"/>
        <w:numPr>
          <w:ilvl w:val="0"/>
          <w:numId w:val="40"/>
        </w:numPr>
      </w:pPr>
    </w:p>
    <w:p w14:paraId="48D5DA9F" w14:textId="77777777" w:rsidR="006E4A8F" w:rsidRDefault="00000000">
      <w:pPr>
        <w:pStyle w:val="Compact"/>
        <w:numPr>
          <w:ilvl w:val="1"/>
          <w:numId w:val="41"/>
        </w:numPr>
      </w:pPr>
      <w:r>
        <w:t>the presence of the expected 1) Random Value, 2) Request Token, 3) IP Address, or 4) Contact Address, as required by the relied upon validation method specified in Sections 3.2.2.4 and 3.2.2.5; and</w:t>
      </w:r>
    </w:p>
    <w:p w14:paraId="4F30EF56" w14:textId="77777777" w:rsidR="006E4A8F" w:rsidRDefault="006E4A8F">
      <w:pPr>
        <w:pStyle w:val="Compact"/>
        <w:numPr>
          <w:ilvl w:val="0"/>
          <w:numId w:val="40"/>
        </w:numPr>
      </w:pPr>
    </w:p>
    <w:p w14:paraId="235A8D76" w14:textId="77777777" w:rsidR="006E4A8F" w:rsidRDefault="00000000">
      <w:pPr>
        <w:pStyle w:val="Compact"/>
        <w:numPr>
          <w:ilvl w:val="1"/>
          <w:numId w:val="42"/>
        </w:numPr>
      </w:pPr>
      <w:r>
        <w:t>the CA’s authority to issue to the requested domain(s), as specified in Section 3.2.2.8.</w:t>
      </w:r>
    </w:p>
    <w:p w14:paraId="63F1ABD3" w14:textId="77777777" w:rsidR="006E4A8F" w:rsidRDefault="006E4A8F">
      <w:pPr>
        <w:pStyle w:val="FirstParagraph"/>
      </w:pPr>
      <w:hyperlink w:anchor="X5e8fa04e2cd845b31d90f2e711d620bbd1630c8">
        <w:r>
          <w:rPr>
            <w:rStyle w:val="Hyperlink"/>
          </w:rPr>
          <w:t>Section 3.2.2.4</w:t>
        </w:r>
      </w:hyperlink>
      <w:r w:rsidR="00000000">
        <w:t xml:space="preserve"> and </w:t>
      </w:r>
      <w:hyperlink w:anchor="X1d2a5979132cd8b96328f2b635437a249826222">
        <w:r>
          <w:rPr>
            <w:rStyle w:val="Hyperlink"/>
          </w:rPr>
          <w:t>Section 3.2.2.5</w:t>
        </w:r>
      </w:hyperlink>
      <w:r w:rsidR="00000000">
        <w:t xml:space="preserve"> describe the validation methods that require the use of Multi-Perspective Issuance Corroboration and how a Network Perspective can corroborate the outcomes determined by the Primary Network Perspective.</w:t>
      </w:r>
    </w:p>
    <w:p w14:paraId="4959B430" w14:textId="77777777" w:rsidR="006E4A8F" w:rsidRDefault="00000000">
      <w:pPr>
        <w:pStyle w:val="BodyText"/>
      </w:pPr>
      <w:r>
        <w:t xml:space="preserve">Results or information obtained from one Network Perspective MUST NOT be reused or cached when performing validation through subsequent Network Perspectives (e.g., different Network Perspectives cannot rely on a shared DNS cache to prevent an adversary with control of traffic from one Network Perspective from poisoning the DNS cache used by other Network Perspectives). The network infrastructure providing Internet connectivity to a Network Perspective MAY be administered by the same organization providing the computational services required to operate the Network Perspective. All communications between a remote Network Perspective and the CA </w:t>
      </w:r>
      <w:r>
        <w:lastRenderedPageBreak/>
        <w:t>MUST take place over an authenticated and encrypted channel relying on modern protocols (e.g., over HTTPS).</w:t>
      </w:r>
    </w:p>
    <w:p w14:paraId="11627CEB" w14:textId="77777777" w:rsidR="006E4A8F" w:rsidRDefault="00000000">
      <w:pPr>
        <w:pStyle w:val="BodyText"/>
      </w:pPr>
      <w:r>
        <w:t>A Network Perspective MAY use a recursive DNS resolver that is NOT co-located with the Network Perspective. However, the DNS resolver used by the Network Perspective MUST fall within the same Regional Internet Registry service region as the Network Perspective relying upon it. Furthermore, for any pair of DNS resolvers used on a Multi-Perspective Issuance Corroboration attempt, the straight-line distance between the two DNS resolvers MUST be at least 500 km. The location of a DNS resolver is determined by the point where unencapsulated outbound DNS queries are typically first handed off to the network infrastructure providing Internet connectivity to that DNS resolver.</w:t>
      </w:r>
    </w:p>
    <w:p w14:paraId="0A5EF0EE" w14:textId="77777777" w:rsidR="006E4A8F" w:rsidRDefault="00000000">
      <w:pPr>
        <w:pStyle w:val="BodyText"/>
      </w:pPr>
      <w:r>
        <w:t>CAs MAY immediately retry Multi-Perspective Issuance Corroboration using the same validation method or an alternative method (e.g., a CA can immediately retry validation using “Email to DNS TXT Contact” if “Agreed-Upon Change to Website - ACME” does not corroborate the outcome of Multi-Perspective Issuance Corroboration). When retrying Multi-Perspective Issuance Corroboration, CAs MUST NOT rely on corroborations from previous attempts. There is no stipulation regarding the maximum number of validation attempts that may be performed in any period of time.</w:t>
      </w:r>
    </w:p>
    <w:p w14:paraId="774D9EB8" w14:textId="77777777" w:rsidR="006E4A8F" w:rsidRDefault="00000000">
      <w:pPr>
        <w:pStyle w:val="BodyText"/>
      </w:pPr>
      <w:r>
        <w:t>The “Quorum Requirements” Table describes quorum requirements related to Multi-Perspective Issuance Corroboration. If the CA does NOT rely on the same set of Network Perspectives for both Domain Authorization or Control and CAA Record checks, the quorum requirements MUST be met for both sets of Network Perspectives (i.e.,the Domain Authorization or Control set and the CAA record check set). Network Perspectives are considered distinct when the straight-line distance between them is at least 500 km. Network Perspectives are considered “remote” when they are distinct from the Primary Network Perspective and the other Network Perspectives represented in a quorum.</w:t>
      </w:r>
    </w:p>
    <w:p w14:paraId="77CEE4E3" w14:textId="77777777" w:rsidR="006E4A8F" w:rsidRDefault="00000000">
      <w:pPr>
        <w:pStyle w:val="BodyText"/>
      </w:pPr>
      <w:r>
        <w:t>A CA MAY reuse corroborating evidence for CAA record quorum compliance for a maximum of 398 days. After issuing a Certificate to a domain, remote Network Perspectives MAY omit retrieving and processing CAA records for the same domain or its subdomains in subsequent Certificate requests from the same Applicant for up to a maximum of 398 days.</w:t>
      </w:r>
    </w:p>
    <w:p w14:paraId="572FD5F8" w14:textId="77777777" w:rsidR="006E4A8F" w:rsidRDefault="00000000">
      <w:pPr>
        <w:pStyle w:val="TableCaption"/>
      </w:pPr>
      <w:r>
        <w:t>Quorum Requirements</w:t>
      </w:r>
    </w:p>
    <w:tbl>
      <w:tblPr>
        <w:tblStyle w:val="Table"/>
        <w:tblW w:w="5000" w:type="pct"/>
        <w:tblLayout w:type="fixed"/>
        <w:tblLook w:val="0020" w:firstRow="1" w:lastRow="0" w:firstColumn="0" w:lastColumn="0" w:noHBand="0" w:noVBand="0"/>
      </w:tblPr>
      <w:tblGrid>
        <w:gridCol w:w="4680"/>
        <w:gridCol w:w="4680"/>
      </w:tblGrid>
      <w:tr w:rsidR="006E4A8F" w14:paraId="7BDE3187" w14:textId="77777777">
        <w:trPr>
          <w:tblHeader/>
        </w:trPr>
        <w:tc>
          <w:tcPr>
            <w:tcW w:w="3960" w:type="dxa"/>
          </w:tcPr>
          <w:p w14:paraId="61306E86" w14:textId="77777777" w:rsidR="006E4A8F" w:rsidRDefault="00000000">
            <w:pPr>
              <w:pStyle w:val="Compact"/>
            </w:pPr>
            <w:r>
              <w:rPr>
                <w:b/>
                <w:bCs/>
              </w:rPr>
              <w:t># of Distinct Remote Network Perspectives Used</w:t>
            </w:r>
          </w:p>
        </w:tc>
        <w:tc>
          <w:tcPr>
            <w:tcW w:w="3960" w:type="dxa"/>
          </w:tcPr>
          <w:p w14:paraId="1A0CE5F2" w14:textId="77777777" w:rsidR="006E4A8F" w:rsidRDefault="00000000">
            <w:pPr>
              <w:pStyle w:val="Compact"/>
            </w:pPr>
            <w:r>
              <w:rPr>
                <w:b/>
                <w:bCs/>
              </w:rPr>
              <w:t># of Allowed non-Corroborations</w:t>
            </w:r>
          </w:p>
        </w:tc>
      </w:tr>
      <w:tr w:rsidR="006E4A8F" w14:paraId="5DDC5E4A" w14:textId="77777777">
        <w:tc>
          <w:tcPr>
            <w:tcW w:w="3960" w:type="dxa"/>
          </w:tcPr>
          <w:p w14:paraId="161F063A" w14:textId="77777777" w:rsidR="006E4A8F" w:rsidRDefault="00000000">
            <w:pPr>
              <w:pStyle w:val="Compact"/>
            </w:pPr>
            <w:r>
              <w:t>2-5</w:t>
            </w:r>
          </w:p>
        </w:tc>
        <w:tc>
          <w:tcPr>
            <w:tcW w:w="3960" w:type="dxa"/>
          </w:tcPr>
          <w:p w14:paraId="3F3E8E0D" w14:textId="77777777" w:rsidR="006E4A8F" w:rsidRDefault="00000000">
            <w:pPr>
              <w:pStyle w:val="Compact"/>
            </w:pPr>
            <w:r>
              <w:t>1</w:t>
            </w:r>
          </w:p>
        </w:tc>
      </w:tr>
      <w:tr w:rsidR="006E4A8F" w14:paraId="192DCCDC" w14:textId="77777777">
        <w:tc>
          <w:tcPr>
            <w:tcW w:w="3960" w:type="dxa"/>
          </w:tcPr>
          <w:p w14:paraId="6A1A275B" w14:textId="77777777" w:rsidR="006E4A8F" w:rsidRDefault="00000000">
            <w:pPr>
              <w:pStyle w:val="Compact"/>
            </w:pPr>
            <w:r>
              <w:t>6+</w:t>
            </w:r>
          </w:p>
        </w:tc>
        <w:tc>
          <w:tcPr>
            <w:tcW w:w="3960" w:type="dxa"/>
          </w:tcPr>
          <w:p w14:paraId="0864AC2C" w14:textId="77777777" w:rsidR="006E4A8F" w:rsidRDefault="00000000">
            <w:pPr>
              <w:pStyle w:val="Compact"/>
            </w:pPr>
            <w:r>
              <w:t>2</w:t>
            </w:r>
          </w:p>
        </w:tc>
      </w:tr>
    </w:tbl>
    <w:p w14:paraId="0D18C23B" w14:textId="77777777" w:rsidR="006E4A8F" w:rsidRDefault="00000000">
      <w:pPr>
        <w:pStyle w:val="BodyText"/>
      </w:pPr>
      <w:r>
        <w:lastRenderedPageBreak/>
        <w:t>Remote Network Perspectives performing Multi-Perspective Issuance Corroboration:</w:t>
      </w:r>
    </w:p>
    <w:p w14:paraId="09E00EA7" w14:textId="77777777" w:rsidR="006E4A8F" w:rsidRDefault="00000000">
      <w:pPr>
        <w:pStyle w:val="BodyText"/>
      </w:pPr>
      <w:r>
        <w:t>MUST:</w:t>
      </w:r>
    </w:p>
    <w:p w14:paraId="739EDF80" w14:textId="77777777" w:rsidR="006E4A8F" w:rsidRDefault="00000000">
      <w:pPr>
        <w:pStyle w:val="Compact"/>
        <w:numPr>
          <w:ilvl w:val="0"/>
          <w:numId w:val="43"/>
        </w:numPr>
      </w:pPr>
      <w:r>
        <w:t>Network Hardening</w:t>
      </w:r>
    </w:p>
    <w:p w14:paraId="30F1329A" w14:textId="77777777" w:rsidR="006E4A8F" w:rsidRDefault="00000000">
      <w:pPr>
        <w:pStyle w:val="Compact"/>
        <w:numPr>
          <w:ilvl w:val="1"/>
          <w:numId w:val="44"/>
        </w:numPr>
      </w:pPr>
      <w:r>
        <w:t>Rely upon networks (e.g., Internet Service Providers or Cloud Provider Networks) implementing measures to mitigate BGP routing incidents in the global Internet routing system for providing internet connectivity to the Network Perspective.</w:t>
      </w:r>
    </w:p>
    <w:p w14:paraId="302F1696" w14:textId="77777777" w:rsidR="006E4A8F" w:rsidRDefault="00000000">
      <w:pPr>
        <w:pStyle w:val="FirstParagraph"/>
      </w:pPr>
      <w:r>
        <w:t>SHOULD:</w:t>
      </w:r>
    </w:p>
    <w:p w14:paraId="19824DC3" w14:textId="77777777" w:rsidR="006E4A8F" w:rsidRDefault="00000000">
      <w:pPr>
        <w:pStyle w:val="Compact"/>
        <w:numPr>
          <w:ilvl w:val="0"/>
          <w:numId w:val="45"/>
        </w:numPr>
      </w:pPr>
      <w:r>
        <w:t>Facility &amp; Service Provider Requirements</w:t>
      </w:r>
    </w:p>
    <w:p w14:paraId="36EE0071" w14:textId="77777777" w:rsidR="006E4A8F" w:rsidRDefault="00000000">
      <w:pPr>
        <w:pStyle w:val="Compact"/>
        <w:numPr>
          <w:ilvl w:val="1"/>
          <w:numId w:val="46"/>
        </w:numPr>
      </w:pPr>
      <w:r>
        <w:t>Be hosted from an ISO/IEC 27001 certified facility or equivalent security framework independently audited and certified or reported.</w:t>
      </w:r>
    </w:p>
    <w:p w14:paraId="6393B748" w14:textId="77777777" w:rsidR="006E4A8F" w:rsidRDefault="00000000">
      <w:pPr>
        <w:pStyle w:val="Compact"/>
        <w:numPr>
          <w:ilvl w:val="1"/>
          <w:numId w:val="46"/>
        </w:numPr>
      </w:pPr>
      <w:r>
        <w:t>Rely on services covered in one of the following reports: System and Organization Controls 2 (SOC 2), IASE 3000, ENISA 715, FedRAMP Moderate, C5:2020, CSA STAR CCM, or equivalent services framework independently audited and certified or reported.</w:t>
      </w:r>
    </w:p>
    <w:p w14:paraId="34EB22E4" w14:textId="77777777" w:rsidR="006E4A8F" w:rsidRDefault="00000000">
      <w:pPr>
        <w:pStyle w:val="Compact"/>
        <w:numPr>
          <w:ilvl w:val="0"/>
          <w:numId w:val="45"/>
        </w:numPr>
      </w:pPr>
      <w:r>
        <w:t>Vulnerability Detection and Patch Management</w:t>
      </w:r>
    </w:p>
    <w:p w14:paraId="3BA66796" w14:textId="77777777" w:rsidR="006E4A8F" w:rsidRDefault="00000000">
      <w:pPr>
        <w:pStyle w:val="Compact"/>
        <w:numPr>
          <w:ilvl w:val="1"/>
          <w:numId w:val="47"/>
        </w:numPr>
      </w:pPr>
      <w:r>
        <w:t>Implement intrusion detection and prevention controls to protect against common network and system threats.</w:t>
      </w:r>
    </w:p>
    <w:p w14:paraId="79E0A866" w14:textId="77777777" w:rsidR="006E4A8F" w:rsidRDefault="00000000">
      <w:pPr>
        <w:pStyle w:val="Compact"/>
        <w:numPr>
          <w:ilvl w:val="1"/>
          <w:numId w:val="47"/>
        </w:numPr>
      </w:pPr>
      <w:r>
        <w:t>Document and follow a vulnerability correction process that addresses the identification, review, response, and remediation of vulnerabilities.</w:t>
      </w:r>
    </w:p>
    <w:p w14:paraId="3AA95920" w14:textId="77777777" w:rsidR="006E4A8F" w:rsidRDefault="00000000">
      <w:pPr>
        <w:pStyle w:val="Compact"/>
        <w:numPr>
          <w:ilvl w:val="1"/>
          <w:numId w:val="47"/>
        </w:numPr>
      </w:pPr>
      <w:r>
        <w:t>Undergo or perform a Vulnerability Scan at least every three (3) months.</w:t>
      </w:r>
    </w:p>
    <w:p w14:paraId="0DCCF513" w14:textId="77777777" w:rsidR="006E4A8F" w:rsidRDefault="00000000">
      <w:pPr>
        <w:pStyle w:val="Compact"/>
        <w:numPr>
          <w:ilvl w:val="1"/>
          <w:numId w:val="47"/>
        </w:numPr>
      </w:pPr>
      <w:r>
        <w:t>Undergo a Penetration Test on at least an annual basis.</w:t>
      </w:r>
    </w:p>
    <w:p w14:paraId="0AE28238" w14:textId="77777777" w:rsidR="006E4A8F" w:rsidRDefault="00000000">
      <w:pPr>
        <w:pStyle w:val="Compact"/>
        <w:numPr>
          <w:ilvl w:val="1"/>
          <w:numId w:val="47"/>
        </w:numPr>
      </w:pPr>
      <w:r>
        <w:t>Apply recommended security patches within six (6) months of the security patch’s availability, unless the CA documents that the security patch would introduce additional vulnerabilities or instabilities that outweigh the benefits of applying the security patch.</w:t>
      </w:r>
    </w:p>
    <w:p w14:paraId="2EAA472E" w14:textId="77777777" w:rsidR="006E4A8F" w:rsidRDefault="00000000">
      <w:pPr>
        <w:pStyle w:val="Compact"/>
        <w:numPr>
          <w:ilvl w:val="0"/>
          <w:numId w:val="45"/>
        </w:numPr>
      </w:pPr>
      <w:r>
        <w:t>System Hardening</w:t>
      </w:r>
    </w:p>
    <w:p w14:paraId="55798953" w14:textId="77777777" w:rsidR="006E4A8F" w:rsidRDefault="00000000">
      <w:pPr>
        <w:pStyle w:val="Compact"/>
        <w:numPr>
          <w:ilvl w:val="1"/>
          <w:numId w:val="48"/>
        </w:numPr>
      </w:pPr>
      <w:r>
        <w:t>Disable all accounts, applications, services, protocols, and ports that are not used.</w:t>
      </w:r>
    </w:p>
    <w:p w14:paraId="32961849" w14:textId="77777777" w:rsidR="006E4A8F" w:rsidRDefault="00000000">
      <w:pPr>
        <w:pStyle w:val="Compact"/>
        <w:numPr>
          <w:ilvl w:val="1"/>
          <w:numId w:val="48"/>
        </w:numPr>
      </w:pPr>
      <w:r>
        <w:t>Implement multi-factor authentication for all user accounts.</w:t>
      </w:r>
    </w:p>
    <w:p w14:paraId="432E67E9" w14:textId="77777777" w:rsidR="006E4A8F" w:rsidRDefault="00000000">
      <w:pPr>
        <w:pStyle w:val="Compact"/>
        <w:numPr>
          <w:ilvl w:val="0"/>
          <w:numId w:val="45"/>
        </w:numPr>
      </w:pPr>
      <w:r>
        <w:t>Network Hardening</w:t>
      </w:r>
    </w:p>
    <w:p w14:paraId="665522BE" w14:textId="77777777" w:rsidR="006E4A8F" w:rsidRDefault="00000000">
      <w:pPr>
        <w:pStyle w:val="Compact"/>
        <w:numPr>
          <w:ilvl w:val="1"/>
          <w:numId w:val="49"/>
        </w:numPr>
      </w:pPr>
      <w:r>
        <w:t>Configure each network boundary control (firewall, switch, router, gateway, or other network control device or system) with rules that support only the services, protocols, ports, and communications identified as necessary to its operations.</w:t>
      </w:r>
    </w:p>
    <w:p w14:paraId="6B22CFB4" w14:textId="77777777" w:rsidR="006E4A8F" w:rsidRDefault="00000000">
      <w:pPr>
        <w:pStyle w:val="Compact"/>
        <w:numPr>
          <w:ilvl w:val="1"/>
          <w:numId w:val="49"/>
        </w:numPr>
      </w:pPr>
      <w:r>
        <w:t xml:space="preserve">Rely upon networks (e.g., Internet Service Providers) that: 1) use mechanisms based on Secure Inter-Domain Routing (RFC 6480), for example, BGP Prefix Origin Validation (RFC 6811), 2) make use of other non-RPKI route-leak prevention mechanisms (such as RFC 9234), and 3) apply current best practices described in BCP 194. While It is RECOMMENDED that under normal operating conditions Network Perspectives performing Multi-Perspective Issuance </w:t>
      </w:r>
      <w:r>
        <w:lastRenderedPageBreak/>
        <w:t>Corroboration forward all Internet traffic via a network or set of networks that filter RPKI-invalid BGP routes as defined by RFC 6811, it is NOT REQUIRED.</w:t>
      </w:r>
    </w:p>
    <w:p w14:paraId="31870FD2" w14:textId="77777777" w:rsidR="006E4A8F" w:rsidRDefault="00000000">
      <w:pPr>
        <w:pStyle w:val="FirstParagraph"/>
      </w:pPr>
      <w:r>
        <w:t>Beyond the above considerations, computing systems performing Multi-Perspective Issuance Corroboration are considered outside of the audit scope described in Section 8 of these Requirements.</w:t>
      </w:r>
    </w:p>
    <w:p w14:paraId="2576C6A1" w14:textId="77777777" w:rsidR="006E4A8F" w:rsidRDefault="00000000">
      <w:pPr>
        <w:pStyle w:val="BodyText"/>
      </w:pPr>
      <w:r>
        <w:t>If any of the above considerations are performed by a Delegated Third Party, the CA MAY obtain reasonable evidence from the Delegated Third Party to ascertain assurance that one or more of the above considerations are followed. As an exception to Section 1.3.2, Delegated Third Parties are not required to be within the audit scope described in Section 8 of these Requirements to satisfy the above considerations.</w:t>
      </w:r>
    </w:p>
    <w:p w14:paraId="58AED213" w14:textId="77777777" w:rsidR="006E4A8F" w:rsidRDefault="00000000">
      <w:pPr>
        <w:pStyle w:val="BodyText"/>
      </w:pPr>
      <w:r>
        <w:t>Phased Implementation Timeline:</w:t>
      </w:r>
    </w:p>
    <w:p w14:paraId="45BDF699" w14:textId="77777777" w:rsidR="006E4A8F" w:rsidRDefault="00000000">
      <w:pPr>
        <w:pStyle w:val="Compact"/>
        <w:numPr>
          <w:ilvl w:val="0"/>
          <w:numId w:val="50"/>
        </w:numPr>
      </w:pPr>
      <w:r>
        <w:rPr>
          <w:i/>
          <w:iCs/>
        </w:rPr>
        <w:t>Effective September 15, 2024</w:t>
      </w:r>
      <w:r>
        <w:t>, the CA SHOULD implement Multi-Perspective Issuance Corroboration using at least two (2) remote Network Perspectives.</w:t>
      </w:r>
    </w:p>
    <w:p w14:paraId="23AA214D" w14:textId="77777777" w:rsidR="006E4A8F" w:rsidRDefault="00000000">
      <w:pPr>
        <w:pStyle w:val="Compact"/>
        <w:numPr>
          <w:ilvl w:val="0"/>
          <w:numId w:val="50"/>
        </w:numPr>
      </w:pPr>
      <w:r>
        <w:rPr>
          <w:i/>
          <w:iCs/>
        </w:rPr>
        <w:t>Effective March 15, 2025</w:t>
      </w:r>
      <w:r>
        <w:t>, the CA MUST implement Multi-Perspective Issuance Corroboration using at least two (2) remote Network Perspectives. The CA MAY proceed with certificate issuance if the number of remote Network Perspectives that do not corroborate the determinations made by the Primary Network Perspective (“non-corroborations”) is greater than allowed in the Quorum Requirements table.</w:t>
      </w:r>
      <w:r>
        <w:br/>
      </w:r>
    </w:p>
    <w:p w14:paraId="50CC5905" w14:textId="77777777" w:rsidR="006E4A8F" w:rsidRDefault="00000000">
      <w:pPr>
        <w:pStyle w:val="Compact"/>
        <w:numPr>
          <w:ilvl w:val="0"/>
          <w:numId w:val="50"/>
        </w:numPr>
      </w:pPr>
      <w:r>
        <w:rPr>
          <w:i/>
          <w:iCs/>
        </w:rPr>
        <w:t>Effective September 15, 2025</w:t>
      </w:r>
      <w:r>
        <w:t>, the CA MUST implement Multi-Perspective Issuance Corroboration using at least two (2) remote Network Perspectives. The CA MUST ensure that the requirements defined in Quorum Requirements Table are satisfied. If the requirements are not satisfied, then the CA MUST NOT proceed with issuance of the Certificate.</w:t>
      </w:r>
    </w:p>
    <w:p w14:paraId="4A7FEAAF" w14:textId="77777777" w:rsidR="006E4A8F" w:rsidRDefault="00000000">
      <w:pPr>
        <w:pStyle w:val="Compact"/>
        <w:numPr>
          <w:ilvl w:val="0"/>
          <w:numId w:val="50"/>
        </w:numPr>
      </w:pPr>
      <w:r>
        <w:rPr>
          <w:i/>
          <w:iCs/>
        </w:rPr>
        <w:t>Effective March 15, 2026</w:t>
      </w:r>
      <w:r>
        <w:t>, the CA MUST implement Multi-Perspective Issuance Corroboration using at least three (3) remote Network Perspectives. The CA MUST ensure that the requirements defined in Quorum Requirements Table are satisfied, and the remote Network Perspectives that corroborate the Primary Network Perspective fall within the service regions of at least two (2) distinct Regional Internet Registries. If the requirements are not satisfied, then the CA MUST NOT proceed with issuance of the Certificate.</w:t>
      </w:r>
    </w:p>
    <w:p w14:paraId="285B1B8F" w14:textId="77777777" w:rsidR="006E4A8F" w:rsidRDefault="00000000">
      <w:pPr>
        <w:pStyle w:val="Compact"/>
        <w:numPr>
          <w:ilvl w:val="0"/>
          <w:numId w:val="50"/>
        </w:numPr>
      </w:pPr>
      <w:r>
        <w:rPr>
          <w:i/>
          <w:iCs/>
        </w:rPr>
        <w:t>Effective June 15, 2026</w:t>
      </w:r>
      <w:r>
        <w:t>, the CA MUST implement Multi-Perspective Issuance Corroboration using at least four (4) remote Network Perspectives. The CA MUST ensure that the requirements defined in Quorum Requirements Table are satisfied, and the remote Network Perspectives that corroborate the Primary Network Perspective fall within the service regions of at least two (2) distinct Regional Internet Registries. If the requirements are not satisfied, then the CA MUST NOT proceed with issuance of the Certificate.</w:t>
      </w:r>
    </w:p>
    <w:p w14:paraId="4A3D0A93" w14:textId="77777777" w:rsidR="006E4A8F" w:rsidRDefault="00000000">
      <w:pPr>
        <w:pStyle w:val="Compact"/>
        <w:numPr>
          <w:ilvl w:val="0"/>
          <w:numId w:val="50"/>
        </w:numPr>
      </w:pPr>
      <w:r>
        <w:rPr>
          <w:i/>
          <w:iCs/>
        </w:rPr>
        <w:t>Effective December 15, 2026</w:t>
      </w:r>
      <w:r>
        <w:t xml:space="preserve">, the CA MUST implement Multi-Perspective Issuance Corroboration using at least five (5) remote Network Perspectives. The CA MUST ensure that the requirements defined in Quorum Requirements Table are satisfied, and the remote Network Perspectives that corroborate the Primary Network Perspective fall </w:t>
      </w:r>
      <w:r>
        <w:lastRenderedPageBreak/>
        <w:t>within the service regions of at least two (2) distinct Regional Internet Registries. If the requirements are not satisfied, then the CA MUST NOT proceed with issuance of the Certificate.</w:t>
      </w:r>
    </w:p>
    <w:p w14:paraId="22CB8A23" w14:textId="77777777" w:rsidR="006E4A8F" w:rsidRDefault="00000000">
      <w:pPr>
        <w:pStyle w:val="Heading3"/>
      </w:pPr>
      <w:bookmarkStart w:id="158" w:name="_Toc204242386"/>
      <w:bookmarkStart w:id="159" w:name="_Toc203993711"/>
      <w:bookmarkStart w:id="160" w:name="X5e81d1d1a78dd78ab93cd3533e3d04341ace3b9"/>
      <w:bookmarkEnd w:id="119"/>
      <w:bookmarkEnd w:id="157"/>
      <w:r>
        <w:t>3.2.3 Authentication of individual identity</w:t>
      </w:r>
      <w:bookmarkEnd w:id="158"/>
      <w:bookmarkEnd w:id="159"/>
    </w:p>
    <w:p w14:paraId="757F274B" w14:textId="77777777" w:rsidR="006E4A8F" w:rsidRDefault="00000000">
      <w:pPr>
        <w:pStyle w:val="FirstParagraph"/>
      </w:pPr>
      <w:r>
        <w:t xml:space="preserve">If an Applicant subject to this </w:t>
      </w:r>
      <w:hyperlink w:anchor="X5e81d1d1a78dd78ab93cd3533e3d04341ace3b9">
        <w:r w:rsidR="006E4A8F">
          <w:rPr>
            <w:rStyle w:val="Hyperlink"/>
          </w:rPr>
          <w:t>Section 3.2.3</w:t>
        </w:r>
      </w:hyperlink>
      <w:r>
        <w:t xml:space="preserve"> is a natural person, then the CA SHALL verify the Applicant’s name, Applicant’s address, and the authenticity of the certificate request.</w:t>
      </w:r>
    </w:p>
    <w:p w14:paraId="2A136C7F" w14:textId="77777777" w:rsidR="006E4A8F" w:rsidRDefault="00000000">
      <w:pPr>
        <w:pStyle w:val="BodyText"/>
      </w:pPr>
      <w:r>
        <w:t>The CA SHALL verify the Applicant’s name using a legible copy, which discernibly shows the Applicant’s face, of at least one currently valid government-issued photo ID (passport, drivers license, military ID, national ID, or equivalent document type). The CA SHALL inspect the copy for any indication of alteration or falsification.</w:t>
      </w:r>
    </w:p>
    <w:p w14:paraId="46360E8A" w14:textId="77777777" w:rsidR="006E4A8F" w:rsidRDefault="00000000">
      <w:pPr>
        <w:pStyle w:val="BodyText"/>
      </w:pPr>
      <w:r>
        <w:t>The CA SHALL verify the Applicant’s address using a form of identification that the CA determines to be reliable, such as a government ID, utility bill, or bank or credit card statement. The CA MAY rely on the same government-issued ID that was used to verify the Applicant’s name.</w:t>
      </w:r>
    </w:p>
    <w:p w14:paraId="22D8AC23" w14:textId="77777777" w:rsidR="006E4A8F" w:rsidRDefault="00000000">
      <w:pPr>
        <w:pStyle w:val="BodyText"/>
      </w:pPr>
      <w:r>
        <w:t>The CA SHALL verify the certificate request with the Applicant using a Reliable Method of Communication.</w:t>
      </w:r>
    </w:p>
    <w:p w14:paraId="6D5072AF" w14:textId="77777777" w:rsidR="006E4A8F" w:rsidRDefault="00000000">
      <w:pPr>
        <w:pStyle w:val="Heading3"/>
      </w:pPr>
      <w:bookmarkStart w:id="161" w:name="_Toc204242387"/>
      <w:bookmarkStart w:id="162" w:name="_Toc203993712"/>
      <w:bookmarkStart w:id="163" w:name="X90728061f9867a90bf67e006f375b28a50b5101"/>
      <w:bookmarkEnd w:id="160"/>
      <w:r>
        <w:t>3.2.4 Non-verified subscriber information</w:t>
      </w:r>
      <w:bookmarkEnd w:id="161"/>
      <w:bookmarkEnd w:id="162"/>
    </w:p>
    <w:p w14:paraId="424C97B7" w14:textId="77777777" w:rsidR="006E4A8F" w:rsidRDefault="00000000">
      <w:pPr>
        <w:pStyle w:val="Heading3"/>
      </w:pPr>
      <w:bookmarkStart w:id="164" w:name="_Toc204242388"/>
      <w:bookmarkStart w:id="165" w:name="_Toc203993713"/>
      <w:bookmarkStart w:id="166" w:name="X513118830d52cc9f9bac6fbed99af60ff5dcc4a"/>
      <w:bookmarkEnd w:id="163"/>
      <w:r>
        <w:t>3.2.5 Validation of authority</w:t>
      </w:r>
      <w:bookmarkEnd w:id="164"/>
      <w:bookmarkEnd w:id="165"/>
    </w:p>
    <w:p w14:paraId="0F650FF0" w14:textId="77777777" w:rsidR="006E4A8F" w:rsidRDefault="00000000">
      <w:pPr>
        <w:pStyle w:val="FirstParagraph"/>
      </w:pPr>
      <w:r>
        <w:t>If the Applicant for a Certificate containing Subject Identity Information is an organization, the CA SHALL use a Reliable Method of Communication to verify the authenticity of the Applicant Representative’s certificate request.</w:t>
      </w:r>
    </w:p>
    <w:p w14:paraId="33213677" w14:textId="77777777" w:rsidR="006E4A8F" w:rsidRDefault="00000000">
      <w:pPr>
        <w:pStyle w:val="BodyText"/>
      </w:pPr>
      <w:r>
        <w:t xml:space="preserve">The CA MAY use the sources listed in </w:t>
      </w:r>
      <w:hyperlink w:anchor="Xa28b1e088335c6bc0e93517d16c4c6db7d1275c">
        <w:r w:rsidR="006E4A8F">
          <w:rPr>
            <w:rStyle w:val="Hyperlink"/>
          </w:rPr>
          <w:t>Section 3.2.2.1</w:t>
        </w:r>
      </w:hyperlink>
      <w:r>
        <w:t xml:space="preserve"> to verify the Reliable Method of Communication. Provided that the CA uses a Reliable Method of Communication, the CA MAY establish the authenticity of the certificate request directly with the Applicant Representative or with an authoritative source within the Applicant’s organization, such as the Applicant’s main business offices, corporate offices, human resource offices, information technology offices, or other department that the CA deems appropriate.</w:t>
      </w:r>
    </w:p>
    <w:p w14:paraId="1C3349A0" w14:textId="77777777" w:rsidR="006E4A8F" w:rsidRDefault="00000000">
      <w:pPr>
        <w:pStyle w:val="BodyText"/>
      </w:pPr>
      <w:r>
        <w:t>In addition, the CA SHALL establish a process that allows an Applicant to specify the individuals who may request Certificates. If an Applicant specifies, in writing, the individuals who may request a Certificate, then the CA SHALL NOT accept any certificate requests that are outside this specification. The CA SHALL provide an Applicant with a list of its authorized certificate requesters upon the Applicant’s verified written request.</w:t>
      </w:r>
    </w:p>
    <w:p w14:paraId="769C4328" w14:textId="77777777" w:rsidR="006E4A8F" w:rsidRDefault="00000000">
      <w:pPr>
        <w:pStyle w:val="Heading3"/>
      </w:pPr>
      <w:bookmarkStart w:id="167" w:name="_Toc204242389"/>
      <w:bookmarkStart w:id="168" w:name="_Toc203993714"/>
      <w:bookmarkStart w:id="169" w:name="Xaaa79ef419540bf157876be451e4161e37e129a"/>
      <w:bookmarkEnd w:id="166"/>
      <w:r>
        <w:lastRenderedPageBreak/>
        <w:t>3.2.6 Criteria for Interoperation or Certification</w:t>
      </w:r>
      <w:bookmarkEnd w:id="167"/>
      <w:bookmarkEnd w:id="168"/>
    </w:p>
    <w:p w14:paraId="63C95309" w14:textId="77777777" w:rsidR="006E4A8F" w:rsidRDefault="00000000">
      <w:pPr>
        <w:pStyle w:val="FirstParagraph"/>
      </w:pPr>
      <w:r>
        <w:t>The CA SHALL disclose all Cross-Certified Subordinate CA Certificates that identify the CA as the Subject, provided that the CA arranged for or accepted the establishment of the trust relationship (i.e. the Cross-Certified Subordinate CA Certificate at issue).</w:t>
      </w:r>
    </w:p>
    <w:p w14:paraId="3D8363B3" w14:textId="77777777" w:rsidR="006E4A8F" w:rsidRDefault="00000000">
      <w:pPr>
        <w:pStyle w:val="Heading2"/>
      </w:pPr>
      <w:bookmarkStart w:id="170" w:name="_Toc204242390"/>
      <w:bookmarkStart w:id="171" w:name="_Toc203993715"/>
      <w:bookmarkStart w:id="172" w:name="X2dc39610f40291f0b430033932a458690ea1a6c"/>
      <w:bookmarkEnd w:id="113"/>
      <w:bookmarkEnd w:id="169"/>
      <w:r>
        <w:t>3.3 Identification and authentication for re-key requests</w:t>
      </w:r>
      <w:bookmarkEnd w:id="170"/>
      <w:bookmarkEnd w:id="171"/>
    </w:p>
    <w:p w14:paraId="7494A54A" w14:textId="77777777" w:rsidR="006E4A8F" w:rsidRDefault="00000000">
      <w:pPr>
        <w:pStyle w:val="Heading3"/>
      </w:pPr>
      <w:bookmarkStart w:id="173" w:name="_Toc204242391"/>
      <w:bookmarkStart w:id="174" w:name="_Toc203993716"/>
      <w:bookmarkStart w:id="175" w:name="X7309319f508392d7a7d397072abfa60a59ed0ab"/>
      <w:r>
        <w:t>3.3.1 Identification and authentication for routine re-key</w:t>
      </w:r>
      <w:bookmarkEnd w:id="173"/>
      <w:bookmarkEnd w:id="174"/>
    </w:p>
    <w:p w14:paraId="0595EADE" w14:textId="77777777" w:rsidR="006E4A8F" w:rsidRDefault="00000000">
      <w:pPr>
        <w:pStyle w:val="Heading3"/>
      </w:pPr>
      <w:bookmarkStart w:id="176" w:name="_Toc204242392"/>
      <w:bookmarkStart w:id="177" w:name="_Toc203993717"/>
      <w:bookmarkStart w:id="178" w:name="Xb993101357c6a848b62dd30e5cc3cb2965d74e1"/>
      <w:bookmarkEnd w:id="175"/>
      <w:r>
        <w:t>3.3.2 Identification and authentication for re-key after revocation</w:t>
      </w:r>
      <w:bookmarkEnd w:id="176"/>
      <w:bookmarkEnd w:id="177"/>
    </w:p>
    <w:p w14:paraId="635FF82D" w14:textId="77777777" w:rsidR="006E4A8F" w:rsidRDefault="00000000">
      <w:pPr>
        <w:pStyle w:val="Heading2"/>
      </w:pPr>
      <w:bookmarkStart w:id="179" w:name="_Toc204242393"/>
      <w:bookmarkStart w:id="180" w:name="_Toc203993718"/>
      <w:bookmarkStart w:id="181" w:name="X47da36e1073ff655233901fdccf3a37574e4dfd"/>
      <w:bookmarkEnd w:id="172"/>
      <w:bookmarkEnd w:id="178"/>
      <w:r>
        <w:t>3.4 Identification and authentication for revocation request</w:t>
      </w:r>
      <w:bookmarkEnd w:id="179"/>
      <w:bookmarkEnd w:id="180"/>
    </w:p>
    <w:p w14:paraId="73C0B2A8" w14:textId="77777777" w:rsidR="006E4A8F" w:rsidRDefault="00000000">
      <w:pPr>
        <w:pStyle w:val="Heading1"/>
      </w:pPr>
      <w:bookmarkStart w:id="182" w:name="_Toc204242394"/>
      <w:bookmarkStart w:id="183" w:name="_Toc203993719"/>
      <w:bookmarkStart w:id="184" w:name="Xe9e11c0b4264065478a4593f971903e94fcbd0a"/>
      <w:bookmarkEnd w:id="89"/>
      <w:bookmarkEnd w:id="181"/>
      <w:r>
        <w:lastRenderedPageBreak/>
        <w:t>4. CERTIFICATE LIFE-CYCLE OPERATIONAL REQUIREMENTS</w:t>
      </w:r>
      <w:bookmarkEnd w:id="182"/>
      <w:bookmarkEnd w:id="183"/>
    </w:p>
    <w:p w14:paraId="4292CED7" w14:textId="77777777" w:rsidR="006E4A8F" w:rsidRDefault="00000000">
      <w:pPr>
        <w:pStyle w:val="Heading2"/>
      </w:pPr>
      <w:bookmarkStart w:id="185" w:name="_Toc204242395"/>
      <w:bookmarkStart w:id="186" w:name="_Toc203993720"/>
      <w:bookmarkStart w:id="187" w:name="Xa29494b24bbe73bfe43f57352deb102b29afc14"/>
      <w:r>
        <w:t>4.1 Certificate Application</w:t>
      </w:r>
      <w:bookmarkEnd w:id="185"/>
      <w:bookmarkEnd w:id="186"/>
    </w:p>
    <w:p w14:paraId="1515F908" w14:textId="77777777" w:rsidR="006E4A8F" w:rsidRDefault="00000000">
      <w:pPr>
        <w:pStyle w:val="Heading3"/>
      </w:pPr>
      <w:bookmarkStart w:id="188" w:name="_Toc204242396"/>
      <w:bookmarkStart w:id="189" w:name="_Toc203993721"/>
      <w:bookmarkStart w:id="190" w:name="X54ec4e0eb4b2336ba96ec93d27d2dd054a2f042"/>
      <w:r>
        <w:t>4.1.1 Who can submit a certificate application</w:t>
      </w:r>
      <w:bookmarkEnd w:id="188"/>
      <w:bookmarkEnd w:id="189"/>
    </w:p>
    <w:p w14:paraId="06FF631A" w14:textId="77777777" w:rsidR="006E4A8F" w:rsidRDefault="00000000">
      <w:pPr>
        <w:pStyle w:val="FirstParagraph"/>
      </w:pPr>
      <w:r>
        <w:t>No stipulation.</w:t>
      </w:r>
    </w:p>
    <w:p w14:paraId="0E89A2F5" w14:textId="77777777" w:rsidR="006E4A8F" w:rsidRDefault="00000000">
      <w:pPr>
        <w:pStyle w:val="Heading3"/>
      </w:pPr>
      <w:bookmarkStart w:id="191" w:name="_Toc204242397"/>
      <w:bookmarkStart w:id="192" w:name="_Toc203993722"/>
      <w:bookmarkStart w:id="193" w:name="X2dc98f28d970e6e2e9f9988f5f46fe51b55f43d"/>
      <w:bookmarkEnd w:id="190"/>
      <w:r>
        <w:t>4.1.2 Enrollment process and responsibilities</w:t>
      </w:r>
      <w:bookmarkEnd w:id="191"/>
      <w:bookmarkEnd w:id="192"/>
    </w:p>
    <w:p w14:paraId="513D418F" w14:textId="77777777" w:rsidR="006E4A8F" w:rsidRDefault="00000000">
      <w:pPr>
        <w:pStyle w:val="FirstParagraph"/>
      </w:pPr>
      <w:r>
        <w:t>Prior to the issuance of a Certificate, the CA SHALL obtain the following documentation from the Applicant:</w:t>
      </w:r>
    </w:p>
    <w:p w14:paraId="3608D966" w14:textId="77777777" w:rsidR="006E4A8F" w:rsidRDefault="00000000">
      <w:pPr>
        <w:pStyle w:val="Compact"/>
        <w:numPr>
          <w:ilvl w:val="0"/>
          <w:numId w:val="51"/>
        </w:numPr>
      </w:pPr>
      <w:r>
        <w:t>A certificate request, which may be electronic; and</w:t>
      </w:r>
    </w:p>
    <w:p w14:paraId="0C88FEB7" w14:textId="77777777" w:rsidR="006E4A8F" w:rsidRDefault="00000000">
      <w:pPr>
        <w:pStyle w:val="Compact"/>
        <w:numPr>
          <w:ilvl w:val="0"/>
          <w:numId w:val="51"/>
        </w:numPr>
      </w:pPr>
      <w:r>
        <w:t>An executed Subscriber Agreement or Terms of Use, which may be electronic.</w:t>
      </w:r>
    </w:p>
    <w:p w14:paraId="7EA07217" w14:textId="77777777" w:rsidR="006E4A8F" w:rsidRDefault="00000000">
      <w:pPr>
        <w:pStyle w:val="FirstParagraph"/>
      </w:pPr>
      <w:r>
        <w:t>The CA SHOULD obtain any additional documentation the CA determines necessary to meet these Requirements.</w:t>
      </w:r>
    </w:p>
    <w:p w14:paraId="6C45E4B9" w14:textId="77777777" w:rsidR="006E4A8F" w:rsidRDefault="00000000">
      <w:pPr>
        <w:pStyle w:val="BodyText"/>
      </w:pPr>
      <w:r>
        <w:t xml:space="preserve">Prior to the issuance of a Certificate, the CA SHALL obtain from the Applicant a certificate request in a form prescribed by the CA and that complies with these Requirements. One certificate request MAY suffice for multiple Certificates to be issued to the same Applicant, subject to the aging and updating requirement in </w:t>
      </w:r>
      <w:hyperlink w:anchor="Xf11a77e399edeb4c8051db06dad4a453b717d01">
        <w:r w:rsidR="006E4A8F">
          <w:rPr>
            <w:rStyle w:val="Hyperlink"/>
          </w:rPr>
          <w:t>Section 4.2.1</w:t>
        </w:r>
      </w:hyperlink>
      <w:r>
        <w:t>, provided that each Certificate is supported by a valid, current certificate request signed by the appropriate Applicant Representative on behalf of the Applicant. The certificate request MAY be made, submitted and/or signed electronically.</w:t>
      </w:r>
    </w:p>
    <w:p w14:paraId="50647D86" w14:textId="77777777" w:rsidR="006E4A8F" w:rsidRDefault="00000000">
      <w:pPr>
        <w:pStyle w:val="BodyText"/>
      </w:pPr>
      <w:r>
        <w:t>The certificate request MUST contain a request from, or on behalf of, the Applicant for the issuance of a Certificate, and a certification by, or on behalf of, the Applicant that all of the information contained therein is correct.</w:t>
      </w:r>
    </w:p>
    <w:p w14:paraId="3A30624F" w14:textId="77777777" w:rsidR="006E4A8F" w:rsidRDefault="00000000">
      <w:pPr>
        <w:pStyle w:val="Heading2"/>
      </w:pPr>
      <w:bookmarkStart w:id="194" w:name="_Toc204242398"/>
      <w:bookmarkStart w:id="195" w:name="_Toc203993723"/>
      <w:bookmarkStart w:id="196" w:name="Xa7c8e55a7e2c3216481f8031a91fe70204390ba"/>
      <w:bookmarkEnd w:id="187"/>
      <w:bookmarkEnd w:id="193"/>
      <w:r>
        <w:t>4.2 Certificate application processing</w:t>
      </w:r>
      <w:bookmarkEnd w:id="194"/>
      <w:bookmarkEnd w:id="195"/>
    </w:p>
    <w:p w14:paraId="6D38485D" w14:textId="77777777" w:rsidR="006E4A8F" w:rsidRDefault="00000000">
      <w:pPr>
        <w:pStyle w:val="Heading3"/>
      </w:pPr>
      <w:bookmarkStart w:id="197" w:name="_Toc204242399"/>
      <w:bookmarkStart w:id="198" w:name="_Toc203993724"/>
      <w:bookmarkStart w:id="199" w:name="Xf11a77e399edeb4c8051db06dad4a453b717d01"/>
      <w:r>
        <w:t>4.2.1 Performing identification and authentication functions</w:t>
      </w:r>
      <w:bookmarkEnd w:id="197"/>
      <w:bookmarkEnd w:id="198"/>
    </w:p>
    <w:p w14:paraId="233D058F" w14:textId="77777777" w:rsidR="006E4A8F" w:rsidRDefault="00000000">
      <w:pPr>
        <w:pStyle w:val="FirstParagraph"/>
      </w:pPr>
      <w:r>
        <w:t>The certificate request MAY include all factual information about the Applicant to be included in the Certificate, and such additional information as is necessary for the CA to obtain from the Applicant in order to comply with these Requirements and the CA’s Certificate Policy and/or Certification Practice Statement. In cases where the certificate request does not contain all the necessary information about the Applicant, the CA SHALL obtain the remaining information from the Applicant or, having obtained it from a reliable, independent, third-party data source, confirm it with the Applicant. The CA SHALL establish and follow a documented procedure for verifying all data requested for inclusion in the Certificate by the Applicant.</w:t>
      </w:r>
    </w:p>
    <w:p w14:paraId="770AF678" w14:textId="77777777" w:rsidR="006E4A8F" w:rsidRDefault="00000000">
      <w:pPr>
        <w:pStyle w:val="BodyText"/>
      </w:pPr>
      <w:r>
        <w:lastRenderedPageBreak/>
        <w:t xml:space="preserve">Applicant information MUST include, but not be limited to, at least one Fully-Qualified Domain Name or IP address to be included in the Certificate’s </w:t>
      </w:r>
      <w:r>
        <w:rPr>
          <w:rStyle w:val="VerbatimChar"/>
        </w:rPr>
        <w:t>subjectAltName</w:t>
      </w:r>
      <w:r>
        <w:t xml:space="preserve"> extension.</w:t>
      </w:r>
    </w:p>
    <w:p w14:paraId="7A9E4A48" w14:textId="77777777" w:rsidR="006E4A8F" w:rsidRDefault="006E4A8F">
      <w:pPr>
        <w:pStyle w:val="BodyText"/>
      </w:pPr>
      <w:hyperlink w:anchor="Xd8dbf126b99db7d89ad58c0292d6af64a10d668">
        <w:r>
          <w:rPr>
            <w:rStyle w:val="Hyperlink"/>
          </w:rPr>
          <w:t>Section 6.3.2</w:t>
        </w:r>
      </w:hyperlink>
      <w:r w:rsidR="00000000">
        <w:t xml:space="preserve"> limits the validity period of Subscriber Certificates.</w:t>
      </w:r>
    </w:p>
    <w:p w14:paraId="2594B38E" w14:textId="77777777" w:rsidR="006E4A8F" w:rsidRDefault="00000000">
      <w:pPr>
        <w:pStyle w:val="BodyText"/>
      </w:pPr>
      <w:r>
        <w:t xml:space="preserve">The CA MAY use the documents and data provided in </w:t>
      </w:r>
      <w:hyperlink w:anchor="X717456f35997daf739a755e62f9736e96045222">
        <w:r w:rsidR="006E4A8F">
          <w:rPr>
            <w:rStyle w:val="Hyperlink"/>
          </w:rPr>
          <w:t>Section 3.2</w:t>
        </w:r>
      </w:hyperlink>
      <w:r>
        <w:t xml:space="preserve"> to verify certificate information, or may reuse previous validations themselves, provided that the CA obtained the data or document from a source specified under </w:t>
      </w:r>
      <w:hyperlink w:anchor="X717456f35997daf739a755e62f9736e96045222">
        <w:r w:rsidR="006E4A8F">
          <w:rPr>
            <w:rStyle w:val="Hyperlink"/>
          </w:rPr>
          <w:t>Section 3.2</w:t>
        </w:r>
      </w:hyperlink>
      <w:r>
        <w:t xml:space="preserve"> or completed the validation itself within the maximum number of days prior to issuing the Certificate, as defined in the following table:</w:t>
      </w:r>
    </w:p>
    <w:p w14:paraId="54B90AC1" w14:textId="77777777" w:rsidR="006E4A8F" w:rsidRDefault="00000000">
      <w:pPr>
        <w:pStyle w:val="TableCaption"/>
      </w:pPr>
      <w:r>
        <w:t>Subject Identity Information validation data reuse periods</w:t>
      </w:r>
    </w:p>
    <w:tbl>
      <w:tblPr>
        <w:tblStyle w:val="Table"/>
        <w:tblW w:w="5000" w:type="pct"/>
        <w:tblLayout w:type="fixed"/>
        <w:tblLook w:val="0020" w:firstRow="1" w:lastRow="0" w:firstColumn="0" w:lastColumn="0" w:noHBand="0" w:noVBand="0"/>
      </w:tblPr>
      <w:tblGrid>
        <w:gridCol w:w="3120"/>
        <w:gridCol w:w="3120"/>
        <w:gridCol w:w="3120"/>
      </w:tblGrid>
      <w:tr w:rsidR="006E4A8F" w14:paraId="06150491" w14:textId="77777777">
        <w:trPr>
          <w:tblHeader/>
        </w:trPr>
        <w:tc>
          <w:tcPr>
            <w:tcW w:w="2640" w:type="dxa"/>
          </w:tcPr>
          <w:p w14:paraId="59DE627B" w14:textId="77777777" w:rsidR="006E4A8F" w:rsidRDefault="00000000">
            <w:pPr>
              <w:pStyle w:val="Compact"/>
            </w:pPr>
            <w:r>
              <w:rPr>
                <w:b/>
                <w:bCs/>
              </w:rPr>
              <w:t>Certificate issued on or after</w:t>
            </w:r>
          </w:p>
        </w:tc>
        <w:tc>
          <w:tcPr>
            <w:tcW w:w="2640" w:type="dxa"/>
          </w:tcPr>
          <w:p w14:paraId="4374F6C1" w14:textId="77777777" w:rsidR="006E4A8F" w:rsidRDefault="00000000">
            <w:pPr>
              <w:pStyle w:val="Compact"/>
            </w:pPr>
            <w:r>
              <w:rPr>
                <w:b/>
                <w:bCs/>
              </w:rPr>
              <w:t>Certificate issued before</w:t>
            </w:r>
          </w:p>
        </w:tc>
        <w:tc>
          <w:tcPr>
            <w:tcW w:w="2640" w:type="dxa"/>
          </w:tcPr>
          <w:p w14:paraId="792B1D6E" w14:textId="77777777" w:rsidR="006E4A8F" w:rsidRDefault="00000000">
            <w:pPr>
              <w:pStyle w:val="Compact"/>
            </w:pPr>
            <w:r>
              <w:rPr>
                <w:b/>
                <w:bCs/>
              </w:rPr>
              <w:t>Maximum data reuse period</w:t>
            </w:r>
          </w:p>
        </w:tc>
      </w:tr>
      <w:tr w:rsidR="006E4A8F" w14:paraId="051CC0FC" w14:textId="77777777">
        <w:tc>
          <w:tcPr>
            <w:tcW w:w="2640" w:type="dxa"/>
          </w:tcPr>
          <w:p w14:paraId="6F5CEF09" w14:textId="77777777" w:rsidR="006E4A8F" w:rsidRDefault="006E4A8F">
            <w:pPr>
              <w:pStyle w:val="Compact"/>
            </w:pPr>
          </w:p>
        </w:tc>
        <w:tc>
          <w:tcPr>
            <w:tcW w:w="2640" w:type="dxa"/>
          </w:tcPr>
          <w:p w14:paraId="5B4B2D98" w14:textId="77777777" w:rsidR="006E4A8F" w:rsidRDefault="00000000">
            <w:pPr>
              <w:pStyle w:val="Compact"/>
            </w:pPr>
            <w:r>
              <w:t>March 15, 2026</w:t>
            </w:r>
          </w:p>
        </w:tc>
        <w:tc>
          <w:tcPr>
            <w:tcW w:w="2640" w:type="dxa"/>
          </w:tcPr>
          <w:p w14:paraId="6E210DD6" w14:textId="77777777" w:rsidR="006E4A8F" w:rsidRDefault="00000000">
            <w:pPr>
              <w:pStyle w:val="Compact"/>
            </w:pPr>
            <w:r>
              <w:t>825 days</w:t>
            </w:r>
          </w:p>
        </w:tc>
      </w:tr>
      <w:tr w:rsidR="006E4A8F" w14:paraId="7EC618AB" w14:textId="77777777">
        <w:tc>
          <w:tcPr>
            <w:tcW w:w="2640" w:type="dxa"/>
          </w:tcPr>
          <w:p w14:paraId="3B2428F0" w14:textId="77777777" w:rsidR="006E4A8F" w:rsidRDefault="00000000">
            <w:pPr>
              <w:pStyle w:val="Compact"/>
            </w:pPr>
            <w:r>
              <w:t>March 15, 2026</w:t>
            </w:r>
          </w:p>
        </w:tc>
        <w:tc>
          <w:tcPr>
            <w:tcW w:w="2640" w:type="dxa"/>
          </w:tcPr>
          <w:p w14:paraId="75434B29" w14:textId="77777777" w:rsidR="006E4A8F" w:rsidRDefault="006E4A8F">
            <w:pPr>
              <w:pStyle w:val="Compact"/>
            </w:pPr>
          </w:p>
        </w:tc>
        <w:tc>
          <w:tcPr>
            <w:tcW w:w="2640" w:type="dxa"/>
          </w:tcPr>
          <w:p w14:paraId="31A76B24" w14:textId="77777777" w:rsidR="006E4A8F" w:rsidRDefault="00000000">
            <w:pPr>
              <w:pStyle w:val="Compact"/>
            </w:pPr>
            <w:r>
              <w:t>398 days</w:t>
            </w:r>
          </w:p>
        </w:tc>
      </w:tr>
    </w:tbl>
    <w:p w14:paraId="10AD5B19" w14:textId="77777777" w:rsidR="006E4A8F" w:rsidRDefault="00000000">
      <w:pPr>
        <w:pStyle w:val="BodyText"/>
      </w:pPr>
      <w:r>
        <w:t xml:space="preserve">For validation of Domain Names and IP Addresses according to </w:t>
      </w:r>
      <w:hyperlink w:anchor="X5e8fa04e2cd845b31d90f2e711d620bbd1630c8">
        <w:r w:rsidR="006E4A8F">
          <w:rPr>
            <w:rStyle w:val="Hyperlink"/>
          </w:rPr>
          <w:t>Section 3.2.2.4</w:t>
        </w:r>
      </w:hyperlink>
      <w:r>
        <w:t xml:space="preserve"> and </w:t>
      </w:r>
      <w:hyperlink w:anchor="X1d2a5979132cd8b96328f2b635437a249826222">
        <w:r w:rsidR="006E4A8F">
          <w:rPr>
            <w:rStyle w:val="Hyperlink"/>
          </w:rPr>
          <w:t>Section 3.2.2.5</w:t>
        </w:r>
      </w:hyperlink>
      <w:r>
        <w:t>, any data, document, or completed validation used MUST be obtained within the maximum number of days prior to issuing the Certificate, as defined in the following table:</w:t>
      </w:r>
    </w:p>
    <w:p w14:paraId="658C950A" w14:textId="77777777" w:rsidR="006E4A8F" w:rsidRDefault="00000000">
      <w:pPr>
        <w:pStyle w:val="TableCaption"/>
      </w:pPr>
      <w:r>
        <w:t>Domain Name and IP Address validation data reuse periods</w:t>
      </w:r>
    </w:p>
    <w:tbl>
      <w:tblPr>
        <w:tblStyle w:val="Table"/>
        <w:tblW w:w="5000" w:type="pct"/>
        <w:tblLayout w:type="fixed"/>
        <w:tblLook w:val="0020" w:firstRow="1" w:lastRow="0" w:firstColumn="0" w:lastColumn="0" w:noHBand="0" w:noVBand="0"/>
      </w:tblPr>
      <w:tblGrid>
        <w:gridCol w:w="3120"/>
        <w:gridCol w:w="3120"/>
        <w:gridCol w:w="3120"/>
      </w:tblGrid>
      <w:tr w:rsidR="006E4A8F" w14:paraId="2CE55962" w14:textId="77777777">
        <w:trPr>
          <w:tblHeader/>
        </w:trPr>
        <w:tc>
          <w:tcPr>
            <w:tcW w:w="2640" w:type="dxa"/>
          </w:tcPr>
          <w:p w14:paraId="5D3E7AFF" w14:textId="77777777" w:rsidR="006E4A8F" w:rsidRDefault="00000000">
            <w:pPr>
              <w:pStyle w:val="Compact"/>
            </w:pPr>
            <w:r>
              <w:rPr>
                <w:b/>
                <w:bCs/>
              </w:rPr>
              <w:t>Certificate issued on or after</w:t>
            </w:r>
          </w:p>
        </w:tc>
        <w:tc>
          <w:tcPr>
            <w:tcW w:w="2640" w:type="dxa"/>
          </w:tcPr>
          <w:p w14:paraId="410164B9" w14:textId="77777777" w:rsidR="006E4A8F" w:rsidRDefault="00000000">
            <w:pPr>
              <w:pStyle w:val="Compact"/>
            </w:pPr>
            <w:r>
              <w:rPr>
                <w:b/>
                <w:bCs/>
              </w:rPr>
              <w:t>Certificate issued before</w:t>
            </w:r>
          </w:p>
        </w:tc>
        <w:tc>
          <w:tcPr>
            <w:tcW w:w="2640" w:type="dxa"/>
          </w:tcPr>
          <w:p w14:paraId="6D81F01C" w14:textId="77777777" w:rsidR="006E4A8F" w:rsidRDefault="00000000">
            <w:pPr>
              <w:pStyle w:val="Compact"/>
            </w:pPr>
            <w:r>
              <w:rPr>
                <w:b/>
                <w:bCs/>
              </w:rPr>
              <w:t>Maximum data reuse period</w:t>
            </w:r>
          </w:p>
        </w:tc>
      </w:tr>
      <w:tr w:rsidR="006E4A8F" w14:paraId="761B5ABC" w14:textId="77777777">
        <w:tc>
          <w:tcPr>
            <w:tcW w:w="2640" w:type="dxa"/>
          </w:tcPr>
          <w:p w14:paraId="75A2DE23" w14:textId="77777777" w:rsidR="006E4A8F" w:rsidRDefault="006E4A8F">
            <w:pPr>
              <w:pStyle w:val="Compact"/>
            </w:pPr>
          </w:p>
        </w:tc>
        <w:tc>
          <w:tcPr>
            <w:tcW w:w="2640" w:type="dxa"/>
          </w:tcPr>
          <w:p w14:paraId="0430E73E" w14:textId="77777777" w:rsidR="006E4A8F" w:rsidRDefault="00000000">
            <w:pPr>
              <w:pStyle w:val="Compact"/>
            </w:pPr>
            <w:r>
              <w:t>March 15, 2026</w:t>
            </w:r>
          </w:p>
        </w:tc>
        <w:tc>
          <w:tcPr>
            <w:tcW w:w="2640" w:type="dxa"/>
          </w:tcPr>
          <w:p w14:paraId="6323F92F" w14:textId="77777777" w:rsidR="006E4A8F" w:rsidRDefault="00000000">
            <w:pPr>
              <w:pStyle w:val="Compact"/>
            </w:pPr>
            <w:r>
              <w:t>398 days</w:t>
            </w:r>
          </w:p>
        </w:tc>
      </w:tr>
      <w:tr w:rsidR="006E4A8F" w14:paraId="674587AF" w14:textId="77777777">
        <w:tc>
          <w:tcPr>
            <w:tcW w:w="2640" w:type="dxa"/>
          </w:tcPr>
          <w:p w14:paraId="1274D643" w14:textId="77777777" w:rsidR="006E4A8F" w:rsidRDefault="00000000">
            <w:pPr>
              <w:pStyle w:val="Compact"/>
            </w:pPr>
            <w:r>
              <w:t>March 15, 2026</w:t>
            </w:r>
          </w:p>
        </w:tc>
        <w:tc>
          <w:tcPr>
            <w:tcW w:w="2640" w:type="dxa"/>
          </w:tcPr>
          <w:p w14:paraId="274C7479" w14:textId="77777777" w:rsidR="006E4A8F" w:rsidRDefault="00000000">
            <w:pPr>
              <w:pStyle w:val="Compact"/>
            </w:pPr>
            <w:r>
              <w:t>March 15, 2027</w:t>
            </w:r>
          </w:p>
        </w:tc>
        <w:tc>
          <w:tcPr>
            <w:tcW w:w="2640" w:type="dxa"/>
          </w:tcPr>
          <w:p w14:paraId="3B1D1F46" w14:textId="77777777" w:rsidR="006E4A8F" w:rsidRDefault="00000000">
            <w:pPr>
              <w:pStyle w:val="Compact"/>
            </w:pPr>
            <w:r>
              <w:t>200 days</w:t>
            </w:r>
          </w:p>
        </w:tc>
      </w:tr>
      <w:tr w:rsidR="006E4A8F" w14:paraId="688B4076" w14:textId="77777777">
        <w:tc>
          <w:tcPr>
            <w:tcW w:w="2640" w:type="dxa"/>
          </w:tcPr>
          <w:p w14:paraId="71733ACF" w14:textId="77777777" w:rsidR="006E4A8F" w:rsidRDefault="00000000">
            <w:pPr>
              <w:pStyle w:val="Compact"/>
            </w:pPr>
            <w:r>
              <w:t>March 15, 2027</w:t>
            </w:r>
          </w:p>
        </w:tc>
        <w:tc>
          <w:tcPr>
            <w:tcW w:w="2640" w:type="dxa"/>
          </w:tcPr>
          <w:p w14:paraId="6CA4092A" w14:textId="77777777" w:rsidR="006E4A8F" w:rsidRDefault="00000000">
            <w:pPr>
              <w:pStyle w:val="Compact"/>
            </w:pPr>
            <w:r>
              <w:t>March 15, 2029</w:t>
            </w:r>
          </w:p>
        </w:tc>
        <w:tc>
          <w:tcPr>
            <w:tcW w:w="2640" w:type="dxa"/>
          </w:tcPr>
          <w:p w14:paraId="6C0074BC" w14:textId="77777777" w:rsidR="006E4A8F" w:rsidRDefault="00000000">
            <w:pPr>
              <w:pStyle w:val="Compact"/>
            </w:pPr>
            <w:r>
              <w:t>100 days</w:t>
            </w:r>
          </w:p>
        </w:tc>
      </w:tr>
      <w:tr w:rsidR="006E4A8F" w14:paraId="504CCE6F" w14:textId="77777777">
        <w:tc>
          <w:tcPr>
            <w:tcW w:w="2640" w:type="dxa"/>
          </w:tcPr>
          <w:p w14:paraId="4134EBEC" w14:textId="77777777" w:rsidR="006E4A8F" w:rsidRDefault="00000000">
            <w:pPr>
              <w:pStyle w:val="Compact"/>
            </w:pPr>
            <w:r>
              <w:t>March 15, 2029</w:t>
            </w:r>
          </w:p>
        </w:tc>
        <w:tc>
          <w:tcPr>
            <w:tcW w:w="2640" w:type="dxa"/>
          </w:tcPr>
          <w:p w14:paraId="264B9CA5" w14:textId="77777777" w:rsidR="006E4A8F" w:rsidRDefault="006E4A8F">
            <w:pPr>
              <w:pStyle w:val="Compact"/>
            </w:pPr>
          </w:p>
        </w:tc>
        <w:tc>
          <w:tcPr>
            <w:tcW w:w="2640" w:type="dxa"/>
          </w:tcPr>
          <w:p w14:paraId="3DC52C99" w14:textId="77777777" w:rsidR="006E4A8F" w:rsidRDefault="00000000">
            <w:pPr>
              <w:pStyle w:val="Compact"/>
            </w:pPr>
            <w:r>
              <w:t>10 days</w:t>
            </w:r>
          </w:p>
        </w:tc>
      </w:tr>
    </w:tbl>
    <w:p w14:paraId="2D9864E6" w14:textId="77777777" w:rsidR="006E4A8F" w:rsidRDefault="00000000">
      <w:pPr>
        <w:pStyle w:val="BodyText"/>
      </w:pPr>
      <w:r>
        <w:t>In no case may a prior validation be reused if any data or document used in the prior validation was obtained more than the maximum time permitted for reuse of the data or document prior to issuing the Certificate.</w:t>
      </w:r>
    </w:p>
    <w:p w14:paraId="4A638699" w14:textId="77777777" w:rsidR="006E4A8F" w:rsidRDefault="00000000">
      <w:pPr>
        <w:pStyle w:val="BodyText"/>
      </w:pPr>
      <w:r>
        <w:t xml:space="preserve">After the change to any validation method specified in the Baseline Requirements or EV Guidelines, a CA may continue to reuse validation data or documents collected prior to the change, or the validation itself, for the period stated in </w:t>
      </w:r>
      <w:hyperlink w:anchor="Xf11a77e399edeb4c8051db06dad4a453b717d01">
        <w:r w:rsidR="006E4A8F">
          <w:rPr>
            <w:rStyle w:val="Hyperlink"/>
          </w:rPr>
          <w:t>Section 4.2.1</w:t>
        </w:r>
      </w:hyperlink>
      <w:r>
        <w:t xml:space="preserve"> unless otherwise specifically provided in a ballot.</w:t>
      </w:r>
    </w:p>
    <w:p w14:paraId="672F7A84" w14:textId="77777777" w:rsidR="006E4A8F" w:rsidRDefault="00000000">
      <w:pPr>
        <w:pStyle w:val="BodyText"/>
      </w:pPr>
      <w:r>
        <w:t>The CA SHALL develop, maintain, and implement documented procedures that identify and require additional verification activity for High Risk Certificate Requests prior to the Certificate’s approval, as reasonably necessary to ensure that such requests are properly verified under these Requirements.</w:t>
      </w:r>
    </w:p>
    <w:p w14:paraId="237BF91D" w14:textId="77777777" w:rsidR="006E4A8F" w:rsidRDefault="00000000">
      <w:pPr>
        <w:pStyle w:val="BodyText"/>
      </w:pPr>
      <w:r>
        <w:lastRenderedPageBreak/>
        <w:t>If a Delegated Third Party fulfills any of the CA’s obligations under this section, the CA SHALL verify that the process used by the Delegated Third Party to identify and further verify High Risk Certificate Requests provides at least the same level of assurance as the CA’s own processes.</w:t>
      </w:r>
    </w:p>
    <w:p w14:paraId="66109B3C" w14:textId="77777777" w:rsidR="006E4A8F" w:rsidRDefault="00000000">
      <w:pPr>
        <w:pStyle w:val="Heading3"/>
      </w:pPr>
      <w:bookmarkStart w:id="200" w:name="_Toc204242400"/>
      <w:bookmarkStart w:id="201" w:name="_Toc203993725"/>
      <w:bookmarkStart w:id="202" w:name="X0242e60913c1a187eed52f58d13ef35601a431c"/>
      <w:bookmarkEnd w:id="199"/>
      <w:r>
        <w:t>4.2.2 Approval or rejection of certificate applications</w:t>
      </w:r>
      <w:bookmarkEnd w:id="200"/>
      <w:bookmarkEnd w:id="201"/>
    </w:p>
    <w:p w14:paraId="26203480" w14:textId="77777777" w:rsidR="006E4A8F" w:rsidRDefault="00000000">
      <w:pPr>
        <w:pStyle w:val="FirstParagraph"/>
      </w:pPr>
      <w:r>
        <w:t xml:space="preserve">CAs SHALL NOT issue certificates containing Internal Names or Reserved IP Addresses, as such names cannot be validated according to </w:t>
      </w:r>
      <w:hyperlink w:anchor="X5e8fa04e2cd845b31d90f2e711d620bbd1630c8">
        <w:r w:rsidR="006E4A8F">
          <w:rPr>
            <w:rStyle w:val="Hyperlink"/>
          </w:rPr>
          <w:t>Section 3.2.2.4</w:t>
        </w:r>
      </w:hyperlink>
      <w:r>
        <w:t xml:space="preserve"> or </w:t>
      </w:r>
      <w:hyperlink w:anchor="X1d2a5979132cd8b96328f2b635437a249826222">
        <w:r w:rsidR="006E4A8F">
          <w:rPr>
            <w:rStyle w:val="Hyperlink"/>
          </w:rPr>
          <w:t>Section 3.2.2.5</w:t>
        </w:r>
      </w:hyperlink>
      <w:r>
        <w:t>.</w:t>
      </w:r>
    </w:p>
    <w:p w14:paraId="3C8AD4F6" w14:textId="77777777" w:rsidR="006E4A8F" w:rsidRDefault="00000000">
      <w:pPr>
        <w:pStyle w:val="Heading3"/>
      </w:pPr>
      <w:bookmarkStart w:id="203" w:name="_Toc204242401"/>
      <w:bookmarkStart w:id="204" w:name="_Toc203993726"/>
      <w:bookmarkStart w:id="205" w:name="X4ee8d5897557df2144d5bc05512f68b6c909a8a"/>
      <w:bookmarkEnd w:id="202"/>
      <w:r>
        <w:t>4.2.3 Time to process certificate applications</w:t>
      </w:r>
      <w:bookmarkEnd w:id="203"/>
      <w:bookmarkEnd w:id="204"/>
    </w:p>
    <w:p w14:paraId="3518BFA1" w14:textId="77777777" w:rsidR="006E4A8F" w:rsidRDefault="00000000">
      <w:pPr>
        <w:pStyle w:val="FirstParagraph"/>
      </w:pPr>
      <w:r>
        <w:t>No stipulation.</w:t>
      </w:r>
    </w:p>
    <w:p w14:paraId="117C4A4C" w14:textId="77777777" w:rsidR="006E4A8F" w:rsidRDefault="00000000">
      <w:pPr>
        <w:pStyle w:val="Heading2"/>
      </w:pPr>
      <w:bookmarkStart w:id="206" w:name="_Toc204242402"/>
      <w:bookmarkStart w:id="207" w:name="_Toc203993727"/>
      <w:bookmarkStart w:id="208" w:name="X08a9b2227cd4527f61b1e9cbd74a41596bb500a"/>
      <w:bookmarkEnd w:id="196"/>
      <w:bookmarkEnd w:id="205"/>
      <w:r>
        <w:t>4.3 Certificate issuance</w:t>
      </w:r>
      <w:bookmarkEnd w:id="206"/>
      <w:bookmarkEnd w:id="207"/>
    </w:p>
    <w:p w14:paraId="683B1209" w14:textId="77777777" w:rsidR="006E4A8F" w:rsidRDefault="00000000">
      <w:pPr>
        <w:pStyle w:val="Heading3"/>
      </w:pPr>
      <w:bookmarkStart w:id="209" w:name="_Toc204242403"/>
      <w:bookmarkStart w:id="210" w:name="_Toc203993728"/>
      <w:bookmarkStart w:id="211" w:name="Xc7f9a4dd68eb56059f71a15cdeb0e5b3acfb8f4"/>
      <w:r>
        <w:t>4.3.1 CA actions during certificate issuance</w:t>
      </w:r>
      <w:bookmarkEnd w:id="209"/>
      <w:bookmarkEnd w:id="210"/>
    </w:p>
    <w:p w14:paraId="3D2FC799" w14:textId="77777777" w:rsidR="006E4A8F" w:rsidRDefault="00000000">
      <w:pPr>
        <w:pStyle w:val="Heading4"/>
      </w:pPr>
      <w:bookmarkStart w:id="212" w:name="X3c1ae440a4e1279166f0f653dcd146e41083748"/>
      <w:r>
        <w:t>4.3.1.1 Manual authorization of certificate issuance for Root CAs</w:t>
      </w:r>
    </w:p>
    <w:p w14:paraId="6D091ABC" w14:textId="77777777" w:rsidR="006E4A8F" w:rsidRDefault="00000000">
      <w:pPr>
        <w:pStyle w:val="FirstParagraph"/>
      </w:pPr>
      <w:r>
        <w:t>Certificate issuance by the Root CA SHALL require an individual authorized by the CA (i.e. the CA system operator, system officer, or PKI administrator) to deliberately issue a direct command in order for the Root CA to perform a certificate signing operation.</w:t>
      </w:r>
    </w:p>
    <w:p w14:paraId="11539C8E" w14:textId="77777777" w:rsidR="006E4A8F" w:rsidRDefault="00000000">
      <w:pPr>
        <w:pStyle w:val="Heading4"/>
      </w:pPr>
      <w:bookmarkStart w:id="213" w:name="X83d7d4ddc2853a5d6b4ba24bc58bd179c68b651"/>
      <w:bookmarkEnd w:id="212"/>
      <w:r>
        <w:t>4.3.1.2 Linting of to-be-signed Certificate content</w:t>
      </w:r>
    </w:p>
    <w:p w14:paraId="4FA9A99C" w14:textId="77777777" w:rsidR="006E4A8F" w:rsidRDefault="00000000">
      <w:pPr>
        <w:pStyle w:val="FirstParagraph"/>
      </w:pPr>
      <w:r>
        <w:t>Due to the complexity involved in implementing Certificate Profiles that conform to these Requirements, it is considered best practice for the CA to implement a Linting process to test the technical conformity of each to-be-signed artifact prior to signing it. When a Precertificate has undergone Linting, it is not necessary for the corresponding to-be-signed Certificate to also undergo Linting, provided that the CA has a technical control to verify that the to-be-signed Certificate corresponds to the to-be-signed Precertificate in the manner described by RFC 6962, Section 3.2. Effective 2024-09-15, the CA SHOULD implement such a Linting process. Effective 2025-03-15, the CA SHALL implement such a Linting process.</w:t>
      </w:r>
    </w:p>
    <w:p w14:paraId="3ADC9E17" w14:textId="77777777" w:rsidR="006E4A8F" w:rsidRDefault="00000000">
      <w:pPr>
        <w:pStyle w:val="BodyText"/>
      </w:pPr>
      <w:r>
        <w:t>Methods used to produce a certificate containing the to-be-signed Certificate content include, but are not limited to:</w:t>
      </w:r>
    </w:p>
    <w:p w14:paraId="3CA998B8" w14:textId="77777777" w:rsidR="006E4A8F" w:rsidRDefault="00000000">
      <w:pPr>
        <w:pStyle w:val="Compact"/>
        <w:numPr>
          <w:ilvl w:val="0"/>
          <w:numId w:val="52"/>
        </w:numPr>
      </w:pPr>
      <w:r>
        <w:t xml:space="preserve">Sign the </w:t>
      </w:r>
      <w:r>
        <w:rPr>
          <w:rStyle w:val="VerbatimChar"/>
        </w:rPr>
        <w:t>tbsCertificate</w:t>
      </w:r>
      <w:r>
        <w:t xml:space="preserve"> with a “dummy” Private Key whose Public Key component is not certified by a Certificate that chains to a publicly-trusted CA Certificate; or</w:t>
      </w:r>
    </w:p>
    <w:p w14:paraId="5154A5CE" w14:textId="77777777" w:rsidR="006E4A8F" w:rsidRDefault="00000000">
      <w:pPr>
        <w:pStyle w:val="Compact"/>
        <w:numPr>
          <w:ilvl w:val="0"/>
          <w:numId w:val="52"/>
        </w:numPr>
      </w:pPr>
      <w:r>
        <w:t xml:space="preserve">Specify a static value for the </w:t>
      </w:r>
      <w:r>
        <w:rPr>
          <w:rStyle w:val="VerbatimChar"/>
        </w:rPr>
        <w:t>signature</w:t>
      </w:r>
      <w:r>
        <w:t xml:space="preserve"> field of the Certificate ASN.1 SEQUENCE.</w:t>
      </w:r>
    </w:p>
    <w:p w14:paraId="3769BD4F" w14:textId="77777777" w:rsidR="006E4A8F" w:rsidRDefault="00000000">
      <w:pPr>
        <w:pStyle w:val="FirstParagraph"/>
      </w:pPr>
      <w:r>
        <w:t>CAs MAY implement their own certificate Linting tools, but CAs SHOULD use the Linting tools that have been widely adopted by the industry (see https://cabforum.org/resources/tools/).</w:t>
      </w:r>
    </w:p>
    <w:p w14:paraId="6E9041A2" w14:textId="77777777" w:rsidR="006E4A8F" w:rsidRDefault="00000000">
      <w:pPr>
        <w:pStyle w:val="BodyText"/>
      </w:pPr>
      <w:r>
        <w:lastRenderedPageBreak/>
        <w:t>CAs are encouraged to contribute to open-source Linting projects, such as by:</w:t>
      </w:r>
    </w:p>
    <w:p w14:paraId="2F32DE10" w14:textId="77777777" w:rsidR="006E4A8F" w:rsidRDefault="00000000">
      <w:pPr>
        <w:pStyle w:val="Compact"/>
        <w:numPr>
          <w:ilvl w:val="0"/>
          <w:numId w:val="53"/>
        </w:numPr>
      </w:pPr>
      <w:r>
        <w:t>creating new or improving existing lints,</w:t>
      </w:r>
    </w:p>
    <w:p w14:paraId="4D7DC92E" w14:textId="77777777" w:rsidR="006E4A8F" w:rsidRDefault="00000000">
      <w:pPr>
        <w:pStyle w:val="Compact"/>
        <w:numPr>
          <w:ilvl w:val="0"/>
          <w:numId w:val="53"/>
        </w:numPr>
      </w:pPr>
      <w:r>
        <w:t>reporting potentially inaccurate linting results as bugs,</w:t>
      </w:r>
    </w:p>
    <w:p w14:paraId="6D9BBA7B" w14:textId="77777777" w:rsidR="006E4A8F" w:rsidRDefault="00000000">
      <w:pPr>
        <w:pStyle w:val="Compact"/>
        <w:numPr>
          <w:ilvl w:val="0"/>
          <w:numId w:val="53"/>
        </w:numPr>
      </w:pPr>
      <w:r>
        <w:t>notifying maintainers of Linting software of checks that are not covered by existing lints,</w:t>
      </w:r>
    </w:p>
    <w:p w14:paraId="0A4DF98C" w14:textId="77777777" w:rsidR="006E4A8F" w:rsidRDefault="00000000">
      <w:pPr>
        <w:pStyle w:val="Compact"/>
        <w:numPr>
          <w:ilvl w:val="0"/>
          <w:numId w:val="53"/>
        </w:numPr>
      </w:pPr>
      <w:r>
        <w:t>updating documentation of existing lints, and</w:t>
      </w:r>
    </w:p>
    <w:p w14:paraId="6C6B22E2" w14:textId="77777777" w:rsidR="006E4A8F" w:rsidRDefault="00000000">
      <w:pPr>
        <w:pStyle w:val="Compact"/>
        <w:numPr>
          <w:ilvl w:val="0"/>
          <w:numId w:val="53"/>
        </w:numPr>
      </w:pPr>
      <w:r>
        <w:t>generating test certificates for positive/negative tests of specific lints.</w:t>
      </w:r>
    </w:p>
    <w:p w14:paraId="65262CB0" w14:textId="77777777" w:rsidR="006E4A8F" w:rsidRDefault="00000000">
      <w:pPr>
        <w:pStyle w:val="Heading4"/>
      </w:pPr>
      <w:bookmarkStart w:id="214" w:name="X80842073d5d049a3548d3bab77d11b8dfeb9695"/>
      <w:bookmarkEnd w:id="213"/>
      <w:r>
        <w:t>4.3.1.3 Linting of issued Certificates</w:t>
      </w:r>
    </w:p>
    <w:p w14:paraId="048D4E0F" w14:textId="77777777" w:rsidR="006E4A8F" w:rsidRDefault="00000000">
      <w:pPr>
        <w:pStyle w:val="FirstParagraph"/>
      </w:pPr>
      <w:r>
        <w:t>CAs MAY use a Linting process to test each issued Certificate.</w:t>
      </w:r>
    </w:p>
    <w:p w14:paraId="3BF83B10" w14:textId="77777777" w:rsidR="006E4A8F" w:rsidRDefault="00000000">
      <w:pPr>
        <w:pStyle w:val="Heading3"/>
      </w:pPr>
      <w:bookmarkStart w:id="215" w:name="_Toc204242404"/>
      <w:bookmarkStart w:id="216" w:name="_Toc203993729"/>
      <w:bookmarkStart w:id="217" w:name="X857e091b771e5e06e796ae400bed579d8e2889e"/>
      <w:bookmarkEnd w:id="211"/>
      <w:bookmarkEnd w:id="214"/>
      <w:r>
        <w:t>4.3.2 Notification to subscriber by the CA of issuance of certificate</w:t>
      </w:r>
      <w:bookmarkEnd w:id="215"/>
      <w:bookmarkEnd w:id="216"/>
    </w:p>
    <w:p w14:paraId="3CFEB5B2" w14:textId="77777777" w:rsidR="006E4A8F" w:rsidRDefault="00000000">
      <w:pPr>
        <w:pStyle w:val="FirstParagraph"/>
      </w:pPr>
      <w:r>
        <w:t>No stipulation.</w:t>
      </w:r>
    </w:p>
    <w:p w14:paraId="128D4230" w14:textId="77777777" w:rsidR="006E4A8F" w:rsidRDefault="00000000">
      <w:pPr>
        <w:pStyle w:val="Heading2"/>
      </w:pPr>
      <w:bookmarkStart w:id="218" w:name="_Toc204242405"/>
      <w:bookmarkStart w:id="219" w:name="_Toc203993730"/>
      <w:bookmarkStart w:id="220" w:name="Xb834c16d38c34ba02522a734ac23dd8e56be47c"/>
      <w:bookmarkEnd w:id="208"/>
      <w:bookmarkEnd w:id="217"/>
      <w:r>
        <w:t>4.4 Certificate acceptance</w:t>
      </w:r>
      <w:bookmarkEnd w:id="218"/>
      <w:bookmarkEnd w:id="219"/>
    </w:p>
    <w:p w14:paraId="5030DAB7" w14:textId="77777777" w:rsidR="006E4A8F" w:rsidRDefault="00000000">
      <w:pPr>
        <w:pStyle w:val="Heading3"/>
      </w:pPr>
      <w:bookmarkStart w:id="221" w:name="_Toc204242406"/>
      <w:bookmarkStart w:id="222" w:name="_Toc203993731"/>
      <w:bookmarkStart w:id="223" w:name="X2a91c0d7c2b7610768e83ece8f33be9d3e479b1"/>
      <w:r>
        <w:t>4.4.1 Conduct constituting certificate acceptance</w:t>
      </w:r>
      <w:bookmarkEnd w:id="221"/>
      <w:bookmarkEnd w:id="222"/>
    </w:p>
    <w:p w14:paraId="7D438FEB" w14:textId="77777777" w:rsidR="006E4A8F" w:rsidRDefault="00000000">
      <w:pPr>
        <w:pStyle w:val="FirstParagraph"/>
      </w:pPr>
      <w:r>
        <w:t>No stipulation.</w:t>
      </w:r>
    </w:p>
    <w:p w14:paraId="23F52ABA" w14:textId="77777777" w:rsidR="006E4A8F" w:rsidRDefault="00000000">
      <w:pPr>
        <w:pStyle w:val="Heading3"/>
      </w:pPr>
      <w:bookmarkStart w:id="224" w:name="_Toc204242407"/>
      <w:bookmarkStart w:id="225" w:name="_Toc203993732"/>
      <w:bookmarkStart w:id="226" w:name="Xab2e5d29cd3c5f1db6b0f21fd5f3b7f8e46d15c"/>
      <w:bookmarkEnd w:id="223"/>
      <w:r>
        <w:t>4.4.2 Publication of the certificate by the CA</w:t>
      </w:r>
      <w:bookmarkEnd w:id="224"/>
      <w:bookmarkEnd w:id="225"/>
    </w:p>
    <w:p w14:paraId="0F74DAE5" w14:textId="77777777" w:rsidR="006E4A8F" w:rsidRDefault="00000000">
      <w:pPr>
        <w:pStyle w:val="FirstParagraph"/>
      </w:pPr>
      <w:r>
        <w:t>No stipulation.</w:t>
      </w:r>
    </w:p>
    <w:p w14:paraId="10FE34F2" w14:textId="77777777" w:rsidR="006E4A8F" w:rsidRDefault="00000000">
      <w:pPr>
        <w:pStyle w:val="Heading3"/>
      </w:pPr>
      <w:bookmarkStart w:id="227" w:name="_Toc204242408"/>
      <w:bookmarkStart w:id="228" w:name="_Toc203993733"/>
      <w:bookmarkStart w:id="229" w:name="Xf7037f53fae3fd8d154bcc64031d7e5e3e72a75"/>
      <w:bookmarkEnd w:id="226"/>
      <w:r>
        <w:t>4.4.3 Notification of certificate issuance by the CA to other entities</w:t>
      </w:r>
      <w:bookmarkEnd w:id="227"/>
      <w:bookmarkEnd w:id="228"/>
    </w:p>
    <w:p w14:paraId="0341F2C5" w14:textId="77777777" w:rsidR="006E4A8F" w:rsidRDefault="00000000">
      <w:pPr>
        <w:pStyle w:val="FirstParagraph"/>
      </w:pPr>
      <w:r>
        <w:t>No stipulation.</w:t>
      </w:r>
    </w:p>
    <w:p w14:paraId="140B34A7" w14:textId="77777777" w:rsidR="006E4A8F" w:rsidRDefault="00000000">
      <w:pPr>
        <w:pStyle w:val="Heading2"/>
      </w:pPr>
      <w:bookmarkStart w:id="230" w:name="_Toc204242409"/>
      <w:bookmarkStart w:id="231" w:name="_Toc203993734"/>
      <w:bookmarkStart w:id="232" w:name="X38e872b6fc8069e160c14bb81fce20f68efb8b1"/>
      <w:bookmarkEnd w:id="220"/>
      <w:bookmarkEnd w:id="229"/>
      <w:r>
        <w:t>4.5 Key pair and certificate usage</w:t>
      </w:r>
      <w:bookmarkEnd w:id="230"/>
      <w:bookmarkEnd w:id="231"/>
    </w:p>
    <w:p w14:paraId="0CEFB048" w14:textId="77777777" w:rsidR="006E4A8F" w:rsidRDefault="00000000">
      <w:pPr>
        <w:pStyle w:val="Heading3"/>
      </w:pPr>
      <w:bookmarkStart w:id="233" w:name="_Toc204242410"/>
      <w:bookmarkStart w:id="234" w:name="_Toc203993735"/>
      <w:bookmarkStart w:id="235" w:name="Xaa6ba44710dda4a0474f80a2adc6dbb6a9593e7"/>
      <w:r>
        <w:t>4.5.1 Subscriber private key and certificate usage</w:t>
      </w:r>
      <w:bookmarkEnd w:id="233"/>
      <w:bookmarkEnd w:id="234"/>
    </w:p>
    <w:p w14:paraId="624A7AD1" w14:textId="77777777" w:rsidR="006E4A8F" w:rsidRDefault="00000000">
      <w:pPr>
        <w:pStyle w:val="FirstParagraph"/>
      </w:pPr>
      <w:r>
        <w:t xml:space="preserve">See </w:t>
      </w:r>
      <w:hyperlink w:anchor="Xca7114efc8c5a389125f38cb38fb6522846d17a">
        <w:r w:rsidR="006E4A8F">
          <w:rPr>
            <w:rStyle w:val="Hyperlink"/>
          </w:rPr>
          <w:t>Section 9.6.3</w:t>
        </w:r>
      </w:hyperlink>
      <w:r>
        <w:t>, provisions 2. and 4.</w:t>
      </w:r>
    </w:p>
    <w:p w14:paraId="5E569AC3" w14:textId="77777777" w:rsidR="006E4A8F" w:rsidRDefault="00000000">
      <w:pPr>
        <w:pStyle w:val="Heading3"/>
      </w:pPr>
      <w:bookmarkStart w:id="236" w:name="_Toc204242411"/>
      <w:bookmarkStart w:id="237" w:name="_Toc203993736"/>
      <w:bookmarkStart w:id="238" w:name="Xb1050d63992ad4a88c86320e50fa5163f43a897"/>
      <w:bookmarkEnd w:id="235"/>
      <w:r>
        <w:t>4.5.2 Relying party public key and certificate usage</w:t>
      </w:r>
      <w:bookmarkEnd w:id="236"/>
      <w:bookmarkEnd w:id="237"/>
    </w:p>
    <w:p w14:paraId="3B7C07D4" w14:textId="77777777" w:rsidR="006E4A8F" w:rsidRDefault="00000000">
      <w:pPr>
        <w:pStyle w:val="FirstParagraph"/>
      </w:pPr>
      <w:r>
        <w:t>No stipulation.</w:t>
      </w:r>
    </w:p>
    <w:p w14:paraId="20451374" w14:textId="77777777" w:rsidR="006E4A8F" w:rsidRDefault="00000000">
      <w:pPr>
        <w:pStyle w:val="Heading2"/>
      </w:pPr>
      <w:bookmarkStart w:id="239" w:name="_Toc204242412"/>
      <w:bookmarkStart w:id="240" w:name="_Toc203993737"/>
      <w:bookmarkStart w:id="241" w:name="X01b54a9b939d191b3df3b2e092a2330e7dd49a9"/>
      <w:bookmarkEnd w:id="232"/>
      <w:bookmarkEnd w:id="238"/>
      <w:r>
        <w:t>4.6 Certificate renewal</w:t>
      </w:r>
      <w:bookmarkEnd w:id="239"/>
      <w:bookmarkEnd w:id="240"/>
    </w:p>
    <w:p w14:paraId="15080EE7" w14:textId="77777777" w:rsidR="006E4A8F" w:rsidRDefault="00000000">
      <w:pPr>
        <w:pStyle w:val="Heading3"/>
      </w:pPr>
      <w:bookmarkStart w:id="242" w:name="_Toc204242413"/>
      <w:bookmarkStart w:id="243" w:name="_Toc203993738"/>
      <w:bookmarkStart w:id="244" w:name="X7cebbb34753a4739bcaab732022df796f28e935"/>
      <w:r>
        <w:t>4.6.1 Circumstance for certificate renewal</w:t>
      </w:r>
      <w:bookmarkEnd w:id="242"/>
      <w:bookmarkEnd w:id="243"/>
    </w:p>
    <w:p w14:paraId="71306B83" w14:textId="77777777" w:rsidR="006E4A8F" w:rsidRDefault="00000000">
      <w:pPr>
        <w:pStyle w:val="FirstParagraph"/>
      </w:pPr>
      <w:r>
        <w:t>No stipulation.</w:t>
      </w:r>
    </w:p>
    <w:p w14:paraId="69997840" w14:textId="77777777" w:rsidR="006E4A8F" w:rsidRDefault="00000000">
      <w:pPr>
        <w:pStyle w:val="Heading3"/>
      </w:pPr>
      <w:bookmarkStart w:id="245" w:name="_Toc204242414"/>
      <w:bookmarkStart w:id="246" w:name="_Toc203993739"/>
      <w:bookmarkStart w:id="247" w:name="X61dbbff3245ba448b50e53882159a60e43e4a84"/>
      <w:bookmarkEnd w:id="244"/>
      <w:r>
        <w:lastRenderedPageBreak/>
        <w:t>4.6.2 Who may request renewal</w:t>
      </w:r>
      <w:bookmarkEnd w:id="245"/>
      <w:bookmarkEnd w:id="246"/>
    </w:p>
    <w:p w14:paraId="3FA70C3D" w14:textId="77777777" w:rsidR="006E4A8F" w:rsidRDefault="00000000">
      <w:pPr>
        <w:pStyle w:val="FirstParagraph"/>
      </w:pPr>
      <w:r>
        <w:t>No stipulation.</w:t>
      </w:r>
    </w:p>
    <w:p w14:paraId="068D4399" w14:textId="77777777" w:rsidR="006E4A8F" w:rsidRDefault="00000000">
      <w:pPr>
        <w:pStyle w:val="Heading3"/>
      </w:pPr>
      <w:bookmarkStart w:id="248" w:name="_Toc204242415"/>
      <w:bookmarkStart w:id="249" w:name="_Toc203993740"/>
      <w:bookmarkStart w:id="250" w:name="Xa197ff0b71b68324850f0cde89b3340750119e7"/>
      <w:bookmarkEnd w:id="247"/>
      <w:r>
        <w:t>4.6.3 Processing certificate renewal requests</w:t>
      </w:r>
      <w:bookmarkEnd w:id="248"/>
      <w:bookmarkEnd w:id="249"/>
    </w:p>
    <w:p w14:paraId="74670A56" w14:textId="77777777" w:rsidR="006E4A8F" w:rsidRDefault="00000000">
      <w:pPr>
        <w:pStyle w:val="FirstParagraph"/>
      </w:pPr>
      <w:r>
        <w:t>No stipulation.</w:t>
      </w:r>
    </w:p>
    <w:p w14:paraId="30048991" w14:textId="77777777" w:rsidR="006E4A8F" w:rsidRDefault="00000000">
      <w:pPr>
        <w:pStyle w:val="Heading3"/>
      </w:pPr>
      <w:bookmarkStart w:id="251" w:name="_Toc204242416"/>
      <w:bookmarkStart w:id="252" w:name="_Toc203993741"/>
      <w:bookmarkStart w:id="253" w:name="X732c512a8188e7b744d8a197bd3d4f105ca9730"/>
      <w:bookmarkEnd w:id="250"/>
      <w:r>
        <w:t>4.6.4 Notification of new certificate issuance to subscriber</w:t>
      </w:r>
      <w:bookmarkEnd w:id="251"/>
      <w:bookmarkEnd w:id="252"/>
    </w:p>
    <w:p w14:paraId="391E5120" w14:textId="77777777" w:rsidR="006E4A8F" w:rsidRDefault="00000000">
      <w:pPr>
        <w:pStyle w:val="FirstParagraph"/>
      </w:pPr>
      <w:r>
        <w:t>No stipulation.</w:t>
      </w:r>
    </w:p>
    <w:p w14:paraId="5B1AFD1C" w14:textId="77777777" w:rsidR="006E4A8F" w:rsidRDefault="00000000">
      <w:pPr>
        <w:pStyle w:val="Heading3"/>
      </w:pPr>
      <w:bookmarkStart w:id="254" w:name="_Toc204242417"/>
      <w:bookmarkStart w:id="255" w:name="_Toc203993742"/>
      <w:bookmarkStart w:id="256" w:name="Xbc860d6f34b11109f21da59928662408ff47743"/>
      <w:bookmarkEnd w:id="253"/>
      <w:r>
        <w:t>4.6.5 Conduct constituting acceptance of a renewal certificate</w:t>
      </w:r>
      <w:bookmarkEnd w:id="254"/>
      <w:bookmarkEnd w:id="255"/>
    </w:p>
    <w:p w14:paraId="356CF5C3" w14:textId="77777777" w:rsidR="006E4A8F" w:rsidRDefault="00000000">
      <w:pPr>
        <w:pStyle w:val="FirstParagraph"/>
      </w:pPr>
      <w:r>
        <w:t>No stipulation.</w:t>
      </w:r>
    </w:p>
    <w:p w14:paraId="301D0478" w14:textId="77777777" w:rsidR="006E4A8F" w:rsidRDefault="00000000">
      <w:pPr>
        <w:pStyle w:val="Heading3"/>
      </w:pPr>
      <w:bookmarkStart w:id="257" w:name="_Toc204242418"/>
      <w:bookmarkStart w:id="258" w:name="_Toc203993743"/>
      <w:bookmarkStart w:id="259" w:name="Xfc4772728cd99f0cc5e26668dfadb81bba90b63"/>
      <w:bookmarkEnd w:id="256"/>
      <w:r>
        <w:t>4.6.6 Publication of the renewal certificate by the CA</w:t>
      </w:r>
      <w:bookmarkEnd w:id="257"/>
      <w:bookmarkEnd w:id="258"/>
    </w:p>
    <w:p w14:paraId="64414622" w14:textId="77777777" w:rsidR="006E4A8F" w:rsidRDefault="00000000">
      <w:pPr>
        <w:pStyle w:val="FirstParagraph"/>
      </w:pPr>
      <w:r>
        <w:t>No stipulation.</w:t>
      </w:r>
    </w:p>
    <w:p w14:paraId="372C7EB0" w14:textId="77777777" w:rsidR="006E4A8F" w:rsidRDefault="00000000">
      <w:pPr>
        <w:pStyle w:val="Heading3"/>
      </w:pPr>
      <w:bookmarkStart w:id="260" w:name="_Toc204242419"/>
      <w:bookmarkStart w:id="261" w:name="_Toc203993744"/>
      <w:bookmarkStart w:id="262" w:name="X0b85a3241a0b0b2efc45e7270edb6b41f2bb3e9"/>
      <w:bookmarkEnd w:id="259"/>
      <w:r>
        <w:t>4.6.7 Notification of certificate issuance by the CA to other entities</w:t>
      </w:r>
      <w:bookmarkEnd w:id="260"/>
      <w:bookmarkEnd w:id="261"/>
    </w:p>
    <w:p w14:paraId="4104F4D6" w14:textId="77777777" w:rsidR="006E4A8F" w:rsidRDefault="00000000">
      <w:pPr>
        <w:pStyle w:val="FirstParagraph"/>
      </w:pPr>
      <w:r>
        <w:t>No stipulation.</w:t>
      </w:r>
    </w:p>
    <w:p w14:paraId="763199D8" w14:textId="77777777" w:rsidR="006E4A8F" w:rsidRDefault="00000000">
      <w:pPr>
        <w:pStyle w:val="Heading2"/>
      </w:pPr>
      <w:bookmarkStart w:id="263" w:name="_Toc204242420"/>
      <w:bookmarkStart w:id="264" w:name="_Toc203993745"/>
      <w:bookmarkStart w:id="265" w:name="X9de994046b8e62c9854d65c41be231b6d1bb87c"/>
      <w:bookmarkEnd w:id="241"/>
      <w:bookmarkEnd w:id="262"/>
      <w:r>
        <w:t>4.7 Certificate re-key</w:t>
      </w:r>
      <w:bookmarkEnd w:id="263"/>
      <w:bookmarkEnd w:id="264"/>
    </w:p>
    <w:p w14:paraId="67E7E715" w14:textId="77777777" w:rsidR="006E4A8F" w:rsidRDefault="00000000">
      <w:pPr>
        <w:pStyle w:val="Heading3"/>
      </w:pPr>
      <w:bookmarkStart w:id="266" w:name="_Toc204242421"/>
      <w:bookmarkStart w:id="267" w:name="_Toc203993746"/>
      <w:bookmarkStart w:id="268" w:name="Xb7982f97f433a35e39e9e7cfb98c95e7e23568c"/>
      <w:r>
        <w:t>4.7.1 Circumstance for certificate re-key</w:t>
      </w:r>
      <w:bookmarkEnd w:id="266"/>
      <w:bookmarkEnd w:id="267"/>
    </w:p>
    <w:p w14:paraId="4698F4F5" w14:textId="77777777" w:rsidR="006E4A8F" w:rsidRDefault="00000000">
      <w:pPr>
        <w:pStyle w:val="FirstParagraph"/>
      </w:pPr>
      <w:r>
        <w:t>No stipulation.</w:t>
      </w:r>
    </w:p>
    <w:p w14:paraId="74FA3D28" w14:textId="77777777" w:rsidR="006E4A8F" w:rsidRDefault="00000000">
      <w:pPr>
        <w:pStyle w:val="Heading3"/>
      </w:pPr>
      <w:bookmarkStart w:id="269" w:name="_Toc204242422"/>
      <w:bookmarkStart w:id="270" w:name="_Toc203993747"/>
      <w:bookmarkStart w:id="271" w:name="Xafd81245adde004535290eafc86ffae57448fa7"/>
      <w:bookmarkEnd w:id="268"/>
      <w:r>
        <w:t>4.7.2 Who may request certification of a new public key</w:t>
      </w:r>
      <w:bookmarkEnd w:id="269"/>
      <w:bookmarkEnd w:id="270"/>
    </w:p>
    <w:p w14:paraId="3F0925C9" w14:textId="77777777" w:rsidR="006E4A8F" w:rsidRDefault="00000000">
      <w:pPr>
        <w:pStyle w:val="FirstParagraph"/>
      </w:pPr>
      <w:r>
        <w:t>No stipulation.</w:t>
      </w:r>
    </w:p>
    <w:p w14:paraId="5CFB6C68" w14:textId="77777777" w:rsidR="006E4A8F" w:rsidRDefault="00000000">
      <w:pPr>
        <w:pStyle w:val="Heading3"/>
      </w:pPr>
      <w:bookmarkStart w:id="272" w:name="_Toc204242423"/>
      <w:bookmarkStart w:id="273" w:name="_Toc203993748"/>
      <w:bookmarkStart w:id="274" w:name="X464e37e2d0ccf60ae691df8dfee8b9fa26a2c8a"/>
      <w:bookmarkEnd w:id="271"/>
      <w:r>
        <w:t>4.7.3 Processing certificate re-keying requests</w:t>
      </w:r>
      <w:bookmarkEnd w:id="272"/>
      <w:bookmarkEnd w:id="273"/>
    </w:p>
    <w:p w14:paraId="347AAA33" w14:textId="77777777" w:rsidR="006E4A8F" w:rsidRDefault="00000000">
      <w:pPr>
        <w:pStyle w:val="FirstParagraph"/>
      </w:pPr>
      <w:r>
        <w:t>No stipulation.</w:t>
      </w:r>
    </w:p>
    <w:p w14:paraId="60E026E4" w14:textId="77777777" w:rsidR="006E4A8F" w:rsidRDefault="00000000">
      <w:pPr>
        <w:pStyle w:val="Heading3"/>
      </w:pPr>
      <w:bookmarkStart w:id="275" w:name="_Toc204242424"/>
      <w:bookmarkStart w:id="276" w:name="_Toc203993749"/>
      <w:bookmarkStart w:id="277" w:name="Xfeca2c9c95ef2221b0462624c2f32b720be5157"/>
      <w:bookmarkEnd w:id="274"/>
      <w:r>
        <w:t>4.7.4 Notification of new certificate issuance to subscriber</w:t>
      </w:r>
      <w:bookmarkEnd w:id="275"/>
      <w:bookmarkEnd w:id="276"/>
    </w:p>
    <w:p w14:paraId="1240D3CB" w14:textId="77777777" w:rsidR="006E4A8F" w:rsidRDefault="00000000">
      <w:pPr>
        <w:pStyle w:val="FirstParagraph"/>
      </w:pPr>
      <w:r>
        <w:t>No stipulation.</w:t>
      </w:r>
    </w:p>
    <w:p w14:paraId="5C09D9DA" w14:textId="77777777" w:rsidR="006E4A8F" w:rsidRDefault="00000000">
      <w:pPr>
        <w:pStyle w:val="Heading3"/>
      </w:pPr>
      <w:bookmarkStart w:id="278" w:name="_Toc204242425"/>
      <w:bookmarkStart w:id="279" w:name="_Toc203993750"/>
      <w:bookmarkStart w:id="280" w:name="X73f13e746763fe2cb7c553081382f3ee49ddfa8"/>
      <w:bookmarkEnd w:id="277"/>
      <w:r>
        <w:t>4.7.5 Conduct constituting acceptance of a re-keyed certificate</w:t>
      </w:r>
      <w:bookmarkEnd w:id="278"/>
      <w:bookmarkEnd w:id="279"/>
    </w:p>
    <w:p w14:paraId="00F76880" w14:textId="77777777" w:rsidR="006E4A8F" w:rsidRDefault="00000000">
      <w:pPr>
        <w:pStyle w:val="FirstParagraph"/>
      </w:pPr>
      <w:r>
        <w:t>No stipulation.</w:t>
      </w:r>
    </w:p>
    <w:p w14:paraId="2E70A3FC" w14:textId="77777777" w:rsidR="006E4A8F" w:rsidRDefault="00000000">
      <w:pPr>
        <w:pStyle w:val="Heading3"/>
      </w:pPr>
      <w:bookmarkStart w:id="281" w:name="_Toc204242426"/>
      <w:bookmarkStart w:id="282" w:name="_Toc203993751"/>
      <w:bookmarkStart w:id="283" w:name="X1f85955659ee5ac02fea231b82a31fd7f13813a"/>
      <w:bookmarkEnd w:id="280"/>
      <w:r>
        <w:t>4.7.6 Publication of the re-keyed certificate by the CA</w:t>
      </w:r>
      <w:bookmarkEnd w:id="281"/>
      <w:bookmarkEnd w:id="282"/>
    </w:p>
    <w:p w14:paraId="324FB7D7" w14:textId="77777777" w:rsidR="006E4A8F" w:rsidRDefault="00000000">
      <w:pPr>
        <w:pStyle w:val="FirstParagraph"/>
      </w:pPr>
      <w:r>
        <w:t>No stipulation.</w:t>
      </w:r>
    </w:p>
    <w:p w14:paraId="374C886A" w14:textId="77777777" w:rsidR="006E4A8F" w:rsidRDefault="00000000">
      <w:pPr>
        <w:pStyle w:val="Heading3"/>
      </w:pPr>
      <w:bookmarkStart w:id="284" w:name="_Toc204242427"/>
      <w:bookmarkStart w:id="285" w:name="_Toc203993752"/>
      <w:bookmarkStart w:id="286" w:name="Xb79cdf85365bbe3ea71d25eae90c14a5fc55ccd"/>
      <w:bookmarkEnd w:id="283"/>
      <w:r>
        <w:lastRenderedPageBreak/>
        <w:t>4.7.7 Notification of certificate issuance by the CA to other entities</w:t>
      </w:r>
      <w:bookmarkEnd w:id="284"/>
      <w:bookmarkEnd w:id="285"/>
    </w:p>
    <w:p w14:paraId="0E1A096A" w14:textId="77777777" w:rsidR="006E4A8F" w:rsidRDefault="00000000">
      <w:pPr>
        <w:pStyle w:val="FirstParagraph"/>
      </w:pPr>
      <w:r>
        <w:t>No stipulation.</w:t>
      </w:r>
    </w:p>
    <w:p w14:paraId="17E7DA76" w14:textId="77777777" w:rsidR="006E4A8F" w:rsidRDefault="00000000">
      <w:pPr>
        <w:pStyle w:val="Heading2"/>
      </w:pPr>
      <w:bookmarkStart w:id="287" w:name="_Toc204242428"/>
      <w:bookmarkStart w:id="288" w:name="_Toc203993753"/>
      <w:bookmarkStart w:id="289" w:name="X5e7018f8ff5984cd65bf90a33afb6c43e9b9e29"/>
      <w:bookmarkEnd w:id="265"/>
      <w:bookmarkEnd w:id="286"/>
      <w:r>
        <w:t>4.8 Certificate modification</w:t>
      </w:r>
      <w:bookmarkEnd w:id="287"/>
      <w:bookmarkEnd w:id="288"/>
    </w:p>
    <w:p w14:paraId="34B4A820" w14:textId="77777777" w:rsidR="006E4A8F" w:rsidRDefault="00000000">
      <w:pPr>
        <w:pStyle w:val="Heading3"/>
      </w:pPr>
      <w:bookmarkStart w:id="290" w:name="_Toc204242429"/>
      <w:bookmarkStart w:id="291" w:name="_Toc203993754"/>
      <w:bookmarkStart w:id="292" w:name="X31732ff04074613abbdcce455235a504ff0cf96"/>
      <w:r>
        <w:t>4.8.1 Circumstance for certificate modification</w:t>
      </w:r>
      <w:bookmarkEnd w:id="290"/>
      <w:bookmarkEnd w:id="291"/>
    </w:p>
    <w:p w14:paraId="11A2A380" w14:textId="77777777" w:rsidR="006E4A8F" w:rsidRDefault="00000000">
      <w:pPr>
        <w:pStyle w:val="FirstParagraph"/>
      </w:pPr>
      <w:r>
        <w:t>No stipulation.</w:t>
      </w:r>
    </w:p>
    <w:p w14:paraId="2767311B" w14:textId="77777777" w:rsidR="006E4A8F" w:rsidRDefault="00000000">
      <w:pPr>
        <w:pStyle w:val="Heading3"/>
      </w:pPr>
      <w:bookmarkStart w:id="293" w:name="_Toc204242430"/>
      <w:bookmarkStart w:id="294" w:name="_Toc203993755"/>
      <w:bookmarkStart w:id="295" w:name="X0f17450c2c51d51a94d7c5a0fe9b13261d91513"/>
      <w:bookmarkEnd w:id="292"/>
      <w:r>
        <w:t>4.8.2 Who may request certificate modification</w:t>
      </w:r>
      <w:bookmarkEnd w:id="293"/>
      <w:bookmarkEnd w:id="294"/>
    </w:p>
    <w:p w14:paraId="3CD396DA" w14:textId="77777777" w:rsidR="006E4A8F" w:rsidRDefault="00000000">
      <w:pPr>
        <w:pStyle w:val="FirstParagraph"/>
      </w:pPr>
      <w:r>
        <w:t>No stipulation.</w:t>
      </w:r>
    </w:p>
    <w:p w14:paraId="1C4EEBF5" w14:textId="77777777" w:rsidR="006E4A8F" w:rsidRDefault="00000000">
      <w:pPr>
        <w:pStyle w:val="Heading3"/>
      </w:pPr>
      <w:bookmarkStart w:id="296" w:name="_Toc204242431"/>
      <w:bookmarkStart w:id="297" w:name="_Toc203993756"/>
      <w:bookmarkStart w:id="298" w:name="Xeb636af870360a6299a239bd8ec79796dbcd152"/>
      <w:bookmarkEnd w:id="295"/>
      <w:r>
        <w:t>4.8.3 Processing certificate modification requests</w:t>
      </w:r>
      <w:bookmarkEnd w:id="296"/>
      <w:bookmarkEnd w:id="297"/>
    </w:p>
    <w:p w14:paraId="1ABEE9C7" w14:textId="77777777" w:rsidR="006E4A8F" w:rsidRDefault="00000000">
      <w:pPr>
        <w:pStyle w:val="FirstParagraph"/>
      </w:pPr>
      <w:r>
        <w:t>No stipulation.</w:t>
      </w:r>
    </w:p>
    <w:p w14:paraId="291B2D9E" w14:textId="77777777" w:rsidR="006E4A8F" w:rsidRDefault="00000000">
      <w:pPr>
        <w:pStyle w:val="Heading3"/>
      </w:pPr>
      <w:bookmarkStart w:id="299" w:name="_Toc204242432"/>
      <w:bookmarkStart w:id="300" w:name="_Toc203993757"/>
      <w:bookmarkStart w:id="301" w:name="Xb0e8e003398f1eadc80fab4fcf4595e6f5990dc"/>
      <w:bookmarkEnd w:id="298"/>
      <w:r>
        <w:t>4.8.4 Notification of new certificate issuance to subscriber</w:t>
      </w:r>
      <w:bookmarkEnd w:id="299"/>
      <w:bookmarkEnd w:id="300"/>
    </w:p>
    <w:p w14:paraId="12B1D454" w14:textId="77777777" w:rsidR="006E4A8F" w:rsidRDefault="00000000">
      <w:pPr>
        <w:pStyle w:val="FirstParagraph"/>
      </w:pPr>
      <w:r>
        <w:t>No stipulation.</w:t>
      </w:r>
    </w:p>
    <w:p w14:paraId="4B2B4A65" w14:textId="77777777" w:rsidR="006E4A8F" w:rsidRDefault="00000000">
      <w:pPr>
        <w:pStyle w:val="Heading3"/>
      </w:pPr>
      <w:bookmarkStart w:id="302" w:name="_Toc204242433"/>
      <w:bookmarkStart w:id="303" w:name="_Toc203993758"/>
      <w:bookmarkStart w:id="304" w:name="X5263253b126a76665dc33103a00fc3ca656ab4c"/>
      <w:bookmarkEnd w:id="301"/>
      <w:r>
        <w:t>4.8.5 Conduct constituting acceptance of modified certificate</w:t>
      </w:r>
      <w:bookmarkEnd w:id="302"/>
      <w:bookmarkEnd w:id="303"/>
    </w:p>
    <w:p w14:paraId="56D1E127" w14:textId="77777777" w:rsidR="006E4A8F" w:rsidRDefault="00000000">
      <w:pPr>
        <w:pStyle w:val="FirstParagraph"/>
      </w:pPr>
      <w:r>
        <w:t>No stipulation.</w:t>
      </w:r>
    </w:p>
    <w:p w14:paraId="4CB7748D" w14:textId="77777777" w:rsidR="006E4A8F" w:rsidRDefault="00000000">
      <w:pPr>
        <w:pStyle w:val="Heading3"/>
      </w:pPr>
      <w:bookmarkStart w:id="305" w:name="_Toc204242434"/>
      <w:bookmarkStart w:id="306" w:name="_Toc203993759"/>
      <w:bookmarkStart w:id="307" w:name="X6ace64e9f40da4e1936da93ff8d276d5a5ab6a0"/>
      <w:bookmarkEnd w:id="304"/>
      <w:r>
        <w:t>4.8.6 Publication of the modified certificate by the CA</w:t>
      </w:r>
      <w:bookmarkEnd w:id="305"/>
      <w:bookmarkEnd w:id="306"/>
    </w:p>
    <w:p w14:paraId="34FF27D4" w14:textId="77777777" w:rsidR="006E4A8F" w:rsidRDefault="00000000">
      <w:pPr>
        <w:pStyle w:val="FirstParagraph"/>
      </w:pPr>
      <w:r>
        <w:t>No stipulation.</w:t>
      </w:r>
    </w:p>
    <w:p w14:paraId="3BA7CB5B" w14:textId="77777777" w:rsidR="006E4A8F" w:rsidRDefault="00000000">
      <w:pPr>
        <w:pStyle w:val="Heading3"/>
      </w:pPr>
      <w:bookmarkStart w:id="308" w:name="_Toc204242435"/>
      <w:bookmarkStart w:id="309" w:name="_Toc203993760"/>
      <w:bookmarkStart w:id="310" w:name="X900744516d2371208a73b26db7da6d085a43dfe"/>
      <w:bookmarkEnd w:id="307"/>
      <w:r>
        <w:t>4.8.7 Notification of certificate issuance by the CA to other entities</w:t>
      </w:r>
      <w:bookmarkEnd w:id="308"/>
      <w:bookmarkEnd w:id="309"/>
    </w:p>
    <w:p w14:paraId="2F3125A5" w14:textId="77777777" w:rsidR="006E4A8F" w:rsidRDefault="00000000">
      <w:pPr>
        <w:pStyle w:val="FirstParagraph"/>
      </w:pPr>
      <w:r>
        <w:t>No stipulation.</w:t>
      </w:r>
    </w:p>
    <w:p w14:paraId="0B7DFEA4" w14:textId="77777777" w:rsidR="006E4A8F" w:rsidRDefault="00000000">
      <w:pPr>
        <w:pStyle w:val="Heading2"/>
      </w:pPr>
      <w:bookmarkStart w:id="311" w:name="_Toc204242436"/>
      <w:bookmarkStart w:id="312" w:name="_Toc203993761"/>
      <w:bookmarkStart w:id="313" w:name="Xf38be0bf7ac63401365906f843401c3792f8611"/>
      <w:bookmarkEnd w:id="289"/>
      <w:bookmarkEnd w:id="310"/>
      <w:r>
        <w:t>4.9 Certificate revocation and suspension</w:t>
      </w:r>
      <w:bookmarkEnd w:id="311"/>
      <w:bookmarkEnd w:id="312"/>
    </w:p>
    <w:p w14:paraId="7B9E88EE" w14:textId="77777777" w:rsidR="006E4A8F" w:rsidRDefault="00000000">
      <w:pPr>
        <w:pStyle w:val="Heading3"/>
      </w:pPr>
      <w:bookmarkStart w:id="314" w:name="_Toc204242437"/>
      <w:bookmarkStart w:id="315" w:name="_Toc203993762"/>
      <w:bookmarkStart w:id="316" w:name="X81033462fbdcc1627a8e1f3242051c861f1ade0"/>
      <w:r>
        <w:t>4.9.1 Circumstances for revocation</w:t>
      </w:r>
      <w:bookmarkEnd w:id="314"/>
      <w:bookmarkEnd w:id="315"/>
    </w:p>
    <w:p w14:paraId="0BF80AE0" w14:textId="77777777" w:rsidR="006E4A8F" w:rsidRDefault="00000000">
      <w:pPr>
        <w:pStyle w:val="Heading4"/>
      </w:pPr>
      <w:bookmarkStart w:id="317" w:name="X7aa91ce53904697de50e46e95ca7bb22977f206"/>
      <w:r>
        <w:t>4.9.1.1 Reasons for Revoking a Subscriber Certificate</w:t>
      </w:r>
    </w:p>
    <w:p w14:paraId="45C5E2F4" w14:textId="77777777" w:rsidR="006E4A8F" w:rsidRDefault="00000000">
      <w:pPr>
        <w:pStyle w:val="FirstParagraph"/>
      </w:pPr>
      <w:r>
        <w:t>The CA MAY support revocation of Short-lived Subscriber Certificates.</w:t>
      </w:r>
    </w:p>
    <w:p w14:paraId="53A09197" w14:textId="77777777" w:rsidR="006E4A8F" w:rsidRDefault="00000000">
      <w:pPr>
        <w:pStyle w:val="BodyText"/>
      </w:pPr>
      <w:r>
        <w:t>With the exception of Short-lived Subscriber Certificates, the CA SHALL revoke a Certificate within 24 hours and use the corresponding CRLReason (see Section 7.2.2) if one or more of the following occurs:</w:t>
      </w:r>
    </w:p>
    <w:p w14:paraId="51FE3DB9" w14:textId="77777777" w:rsidR="006E4A8F" w:rsidRDefault="00000000">
      <w:pPr>
        <w:pStyle w:val="Compact"/>
        <w:numPr>
          <w:ilvl w:val="0"/>
          <w:numId w:val="54"/>
        </w:numPr>
      </w:pPr>
      <w:r>
        <w:t>The Subscriber requests in writing, without specifying a CRLreason, that the CA revoke the Certificate (CRLReason “unspecified (0)” which results in no reasonCode extension being provided in the CRL);</w:t>
      </w:r>
    </w:p>
    <w:p w14:paraId="2192C351" w14:textId="77777777" w:rsidR="006E4A8F" w:rsidRDefault="00000000">
      <w:pPr>
        <w:pStyle w:val="Compact"/>
        <w:numPr>
          <w:ilvl w:val="0"/>
          <w:numId w:val="54"/>
        </w:numPr>
      </w:pPr>
      <w:r>
        <w:lastRenderedPageBreak/>
        <w:t>The Subscriber notifies the CA that the original certificate request was not authorized and does not retroactively grant authorization (CRLReason #9, privilegeWithdrawn);</w:t>
      </w:r>
    </w:p>
    <w:p w14:paraId="165BBD7D" w14:textId="77777777" w:rsidR="006E4A8F" w:rsidRDefault="00000000">
      <w:pPr>
        <w:pStyle w:val="Compact"/>
        <w:numPr>
          <w:ilvl w:val="0"/>
          <w:numId w:val="54"/>
        </w:numPr>
      </w:pPr>
      <w:r>
        <w:t>The CA obtains evidence that the Subscriber’s Private Key corresponding to the Public Key in the Certificate suffered a Key Compromise (CRLReason #1, keyCompromise);</w:t>
      </w:r>
    </w:p>
    <w:p w14:paraId="58812DB0" w14:textId="77777777" w:rsidR="006E4A8F" w:rsidRDefault="00000000">
      <w:pPr>
        <w:pStyle w:val="Compact"/>
        <w:numPr>
          <w:ilvl w:val="0"/>
          <w:numId w:val="54"/>
        </w:numPr>
      </w:pPr>
      <w:r>
        <w:t xml:space="preserve">The CA is made aware of a demonstrated or proven method that can easily compute the Subscriber’s Private Key based on the Public Key in the Certificate, including but not limited to those identified in </w:t>
      </w:r>
      <w:hyperlink w:anchor="X1f3e343c0ed534965e7af856fa25663848d6acb">
        <w:r w:rsidR="006E4A8F">
          <w:rPr>
            <w:rStyle w:val="Hyperlink"/>
          </w:rPr>
          <w:t>Section 6.1.1.3(5)</w:t>
        </w:r>
      </w:hyperlink>
      <w:r>
        <w:t xml:space="preserve"> (CRLReason #1, keyCompromise);</w:t>
      </w:r>
    </w:p>
    <w:p w14:paraId="6EC2AB80" w14:textId="77777777" w:rsidR="006E4A8F" w:rsidRDefault="00000000">
      <w:pPr>
        <w:pStyle w:val="Compact"/>
        <w:numPr>
          <w:ilvl w:val="0"/>
          <w:numId w:val="54"/>
        </w:numPr>
      </w:pPr>
      <w:r>
        <w:t>The CA obtains evidence that the validation of domain authorization or control for any Fully-Qualified Domain Name or IP address in the Certificate should not be relied upon (CRLReason #4, superseded).</w:t>
      </w:r>
    </w:p>
    <w:p w14:paraId="3D3A434A" w14:textId="77777777" w:rsidR="006E4A8F" w:rsidRDefault="00000000">
      <w:pPr>
        <w:pStyle w:val="FirstParagraph"/>
      </w:pPr>
      <w:r>
        <w:t>With the exception of Short-lived Subscriber Certificates, the CA SHOULD revoke a certificate within 24 hours and MUST revoke a Certificate within 5 days and use the corresponding CRLReason (see Section 7.2.2) if one or more of the following occurs:</w:t>
      </w:r>
    </w:p>
    <w:p w14:paraId="7F343609" w14:textId="77777777" w:rsidR="006E4A8F" w:rsidRDefault="00000000">
      <w:pPr>
        <w:pStyle w:val="Compact"/>
        <w:numPr>
          <w:ilvl w:val="0"/>
          <w:numId w:val="55"/>
        </w:numPr>
      </w:pPr>
      <w:r>
        <w:t xml:space="preserve">The Certificate no longer complies with the requirements of </w:t>
      </w:r>
      <w:hyperlink w:anchor="X0c3917f405f720f56b6c3f29687ef8fb06831c1">
        <w:r w:rsidR="006E4A8F">
          <w:rPr>
            <w:rStyle w:val="Hyperlink"/>
          </w:rPr>
          <w:t>Section 6.1.5</w:t>
        </w:r>
      </w:hyperlink>
      <w:r>
        <w:t xml:space="preserve"> and </w:t>
      </w:r>
      <w:hyperlink w:anchor="X2d5511ef018e98e5d12e636a85cd260c149a4ec">
        <w:r w:rsidR="006E4A8F">
          <w:rPr>
            <w:rStyle w:val="Hyperlink"/>
          </w:rPr>
          <w:t>Section 6.1.6</w:t>
        </w:r>
      </w:hyperlink>
      <w:r>
        <w:t xml:space="preserve"> (CRLReason #4, superseded);</w:t>
      </w:r>
    </w:p>
    <w:p w14:paraId="1109F467" w14:textId="77777777" w:rsidR="006E4A8F" w:rsidRDefault="00000000">
      <w:pPr>
        <w:pStyle w:val="Compact"/>
        <w:numPr>
          <w:ilvl w:val="0"/>
          <w:numId w:val="55"/>
        </w:numPr>
      </w:pPr>
      <w:r>
        <w:t>The CA obtains evidence that the Certificate was misused (CRLReason #9, privilegeWithdrawn);</w:t>
      </w:r>
    </w:p>
    <w:p w14:paraId="45F1D415" w14:textId="77777777" w:rsidR="006E4A8F" w:rsidRDefault="00000000">
      <w:pPr>
        <w:pStyle w:val="Compact"/>
        <w:numPr>
          <w:ilvl w:val="0"/>
          <w:numId w:val="55"/>
        </w:numPr>
      </w:pPr>
      <w:r>
        <w:t>The CA is made aware that a Subscriber has violated one or more of its material obligations under the Subscriber Agreement or Terms of Use (CRLReason #9, privilegeWithdrawn);</w:t>
      </w:r>
    </w:p>
    <w:p w14:paraId="6961FA1A" w14:textId="77777777" w:rsidR="006E4A8F" w:rsidRDefault="00000000">
      <w:pPr>
        <w:pStyle w:val="Compact"/>
        <w:numPr>
          <w:ilvl w:val="0"/>
          <w:numId w:val="55"/>
        </w:numPr>
      </w:pPr>
      <w:r>
        <w:t>The CA is made aware of any circumstance indicating that use of a Fully-Qualified Domain Name or IP address in the Certificate is no longer legally permitted (e.g. a court or arbitrator has revoked a Domain Name Registrant’s right to use the Domain Name, a relevant licensing or services agreement between the Domain Name Registrant and the Applicant has terminated, or the Domain Name Registrant has failed to renew the Domain Name) (CRLReason #5, cessationOfOperation);</w:t>
      </w:r>
    </w:p>
    <w:p w14:paraId="6EC4946E" w14:textId="77777777" w:rsidR="006E4A8F" w:rsidRDefault="00000000">
      <w:pPr>
        <w:pStyle w:val="Compact"/>
        <w:numPr>
          <w:ilvl w:val="0"/>
          <w:numId w:val="55"/>
        </w:numPr>
      </w:pPr>
      <w:r>
        <w:t>The CA is made aware that a Wildcard Certificate has been used to authenticate a fraudulently misleading subordinate Fully-Qualified Domain Name (CRLReason #9, privilegeWithdrawn);</w:t>
      </w:r>
    </w:p>
    <w:p w14:paraId="067F29C3" w14:textId="77777777" w:rsidR="006E4A8F" w:rsidRDefault="00000000">
      <w:pPr>
        <w:pStyle w:val="Compact"/>
        <w:numPr>
          <w:ilvl w:val="0"/>
          <w:numId w:val="55"/>
        </w:numPr>
      </w:pPr>
      <w:r>
        <w:t>The CA is made aware of a material change in the information contained in the Certificate (CRLReason #9, privilegeWithdrawn);</w:t>
      </w:r>
    </w:p>
    <w:p w14:paraId="5771E399" w14:textId="77777777" w:rsidR="006E4A8F" w:rsidRDefault="00000000">
      <w:pPr>
        <w:pStyle w:val="Compact"/>
        <w:numPr>
          <w:ilvl w:val="0"/>
          <w:numId w:val="55"/>
        </w:numPr>
      </w:pPr>
      <w:r>
        <w:t>The CA is made aware that the Certificate was not issued in accordance with these Requirements or the CA’s Certificate Policy or Certification Practice Statement (CRLReason #4, superseded);</w:t>
      </w:r>
    </w:p>
    <w:p w14:paraId="4735428B" w14:textId="77777777" w:rsidR="006E4A8F" w:rsidRDefault="00000000">
      <w:pPr>
        <w:pStyle w:val="Compact"/>
        <w:numPr>
          <w:ilvl w:val="0"/>
          <w:numId w:val="55"/>
        </w:numPr>
      </w:pPr>
      <w:r>
        <w:t>The CA determines or is made aware that any of the information appearing in the Certificate is inaccurate (CRLReason #9, privilegeWithdrawn);</w:t>
      </w:r>
    </w:p>
    <w:p w14:paraId="61469FCB" w14:textId="77777777" w:rsidR="006E4A8F" w:rsidRDefault="00000000">
      <w:pPr>
        <w:pStyle w:val="Compact"/>
        <w:numPr>
          <w:ilvl w:val="0"/>
          <w:numId w:val="55"/>
        </w:numPr>
      </w:pPr>
      <w:r>
        <w:t>The CA’s right to issue Certificates under these Requirements expires or is revoked or terminated, unless the CA has made arrangements to continue maintaining the CRL/OCSP Repository (CRLReason “unspecified (0)” which results in no reasonCode extension being provided in the CRL);</w:t>
      </w:r>
    </w:p>
    <w:p w14:paraId="6D6D0BA8" w14:textId="77777777" w:rsidR="006E4A8F" w:rsidRDefault="00000000">
      <w:pPr>
        <w:pStyle w:val="Compact"/>
        <w:numPr>
          <w:ilvl w:val="0"/>
          <w:numId w:val="55"/>
        </w:numPr>
      </w:pPr>
      <w:r>
        <w:t xml:space="preserve">Revocation is required by the CA’s Certificate Policy and/or Certification Practice Statement for a reason that is not otherwise required to be specified by this section </w:t>
      </w:r>
      <w:r>
        <w:lastRenderedPageBreak/>
        <w:t>4.9.1.1 (CRLReason “unspecified (0)” which results in no reasonCode extension being provided in the CRL); or</w:t>
      </w:r>
    </w:p>
    <w:p w14:paraId="0B650EDD" w14:textId="77777777" w:rsidR="006E4A8F" w:rsidRDefault="00000000">
      <w:pPr>
        <w:pStyle w:val="Compact"/>
        <w:numPr>
          <w:ilvl w:val="0"/>
          <w:numId w:val="55"/>
        </w:numPr>
      </w:pPr>
      <w:r>
        <w:t>The CA is made aware of a demonstrated or proven method that exposes the Subscriber’s Private Key to compromise or if there is clear evidence that the specific method used to generate the Private Key was flawed (CRLReason #1, keyCompromise).</w:t>
      </w:r>
    </w:p>
    <w:p w14:paraId="3EF7FE3D" w14:textId="77777777" w:rsidR="006E4A8F" w:rsidRDefault="00000000">
      <w:pPr>
        <w:pStyle w:val="Heading4"/>
      </w:pPr>
      <w:bookmarkStart w:id="318" w:name="X9e950f324b8fc49c7540e0590c9aecb2213a9e2"/>
      <w:bookmarkEnd w:id="317"/>
      <w:r>
        <w:t>4.9.1.2 Reasons for Revoking a Subordinate CA Certificate</w:t>
      </w:r>
    </w:p>
    <w:p w14:paraId="4AE14EB7" w14:textId="77777777" w:rsidR="006E4A8F" w:rsidRDefault="00000000">
      <w:pPr>
        <w:pStyle w:val="FirstParagraph"/>
      </w:pPr>
      <w:r>
        <w:t>The Issuing CA SHALL revoke a Subordinate CA Certificate within seven (7) days if one or more of the following occurs:</w:t>
      </w:r>
    </w:p>
    <w:p w14:paraId="4095932E" w14:textId="77777777" w:rsidR="006E4A8F" w:rsidRDefault="00000000">
      <w:pPr>
        <w:pStyle w:val="Compact"/>
        <w:numPr>
          <w:ilvl w:val="0"/>
          <w:numId w:val="56"/>
        </w:numPr>
      </w:pPr>
      <w:r>
        <w:t>The Subordinate CA requests revocation in writing;</w:t>
      </w:r>
    </w:p>
    <w:p w14:paraId="453C173D" w14:textId="77777777" w:rsidR="006E4A8F" w:rsidRDefault="00000000">
      <w:pPr>
        <w:pStyle w:val="Compact"/>
        <w:numPr>
          <w:ilvl w:val="0"/>
          <w:numId w:val="56"/>
        </w:numPr>
      </w:pPr>
      <w:r>
        <w:t>The Subordinate CA notifies the Issuing CA that the original certificate request was not authorized and does not retroactively grant authorization;</w:t>
      </w:r>
    </w:p>
    <w:p w14:paraId="2D545C99" w14:textId="77777777" w:rsidR="006E4A8F" w:rsidRDefault="00000000">
      <w:pPr>
        <w:pStyle w:val="Compact"/>
        <w:numPr>
          <w:ilvl w:val="0"/>
          <w:numId w:val="56"/>
        </w:numPr>
      </w:pPr>
      <w:r>
        <w:t xml:space="preserve">The Issuing CA obtains evidence that the Subordinate CA’s Private Key corresponding to the Public Key in the Certificate suffered a Key Compromise or no longer complies with the requirements of </w:t>
      </w:r>
      <w:hyperlink w:anchor="X0c3917f405f720f56b6c3f29687ef8fb06831c1">
        <w:r w:rsidR="006E4A8F">
          <w:rPr>
            <w:rStyle w:val="Hyperlink"/>
          </w:rPr>
          <w:t>Section 6.1.5</w:t>
        </w:r>
      </w:hyperlink>
      <w:r>
        <w:t xml:space="preserve"> and </w:t>
      </w:r>
      <w:hyperlink w:anchor="X2d5511ef018e98e5d12e636a85cd260c149a4ec">
        <w:r w:rsidR="006E4A8F">
          <w:rPr>
            <w:rStyle w:val="Hyperlink"/>
          </w:rPr>
          <w:t>Section 6.1.6</w:t>
        </w:r>
      </w:hyperlink>
      <w:r>
        <w:t>;</w:t>
      </w:r>
    </w:p>
    <w:p w14:paraId="18712078" w14:textId="77777777" w:rsidR="006E4A8F" w:rsidRDefault="00000000">
      <w:pPr>
        <w:pStyle w:val="Compact"/>
        <w:numPr>
          <w:ilvl w:val="0"/>
          <w:numId w:val="56"/>
        </w:numPr>
      </w:pPr>
      <w:r>
        <w:t>The Issuing CA obtains evidence that the Certificate was misused;</w:t>
      </w:r>
    </w:p>
    <w:p w14:paraId="46F748A0" w14:textId="77777777" w:rsidR="006E4A8F" w:rsidRDefault="00000000">
      <w:pPr>
        <w:pStyle w:val="Compact"/>
        <w:numPr>
          <w:ilvl w:val="0"/>
          <w:numId w:val="56"/>
        </w:numPr>
      </w:pPr>
      <w:r>
        <w:t>The Issuing CA is made aware that the Certificate was not issued in accordance with or that Subordinate CA has not complied with this document or the applicable Certificate Policy or Certification Practice Statement;</w:t>
      </w:r>
    </w:p>
    <w:p w14:paraId="17AA0256" w14:textId="77777777" w:rsidR="006E4A8F" w:rsidRDefault="00000000">
      <w:pPr>
        <w:pStyle w:val="Compact"/>
        <w:numPr>
          <w:ilvl w:val="0"/>
          <w:numId w:val="56"/>
        </w:numPr>
      </w:pPr>
      <w:r>
        <w:t>The Issuing CA determines that any of the information appearing in the Certificate is inaccurate or misleading;</w:t>
      </w:r>
    </w:p>
    <w:p w14:paraId="70285968" w14:textId="77777777" w:rsidR="006E4A8F" w:rsidRDefault="00000000">
      <w:pPr>
        <w:pStyle w:val="Compact"/>
        <w:numPr>
          <w:ilvl w:val="0"/>
          <w:numId w:val="56"/>
        </w:numPr>
      </w:pPr>
      <w:r>
        <w:t>The Issuing CA or Subordinate CA ceases operations for any reason and has not made arrangements for another CA to provide revocation support for the Certificate;</w:t>
      </w:r>
    </w:p>
    <w:p w14:paraId="56FAE583" w14:textId="77777777" w:rsidR="006E4A8F" w:rsidRDefault="00000000">
      <w:pPr>
        <w:pStyle w:val="Compact"/>
        <w:numPr>
          <w:ilvl w:val="0"/>
          <w:numId w:val="56"/>
        </w:numPr>
      </w:pPr>
      <w:r>
        <w:t>The Issuing CA’s or Subordinate CA’s right to issue Certificates under these Requirements expires or is revoked or terminated, unless the Issuing CA has made arrangements to continue maintaining the CRL/OCSP Repository; or</w:t>
      </w:r>
    </w:p>
    <w:p w14:paraId="7243C0CE" w14:textId="77777777" w:rsidR="006E4A8F" w:rsidRDefault="00000000">
      <w:pPr>
        <w:pStyle w:val="Compact"/>
        <w:numPr>
          <w:ilvl w:val="0"/>
          <w:numId w:val="56"/>
        </w:numPr>
      </w:pPr>
      <w:r>
        <w:t>Revocation is required by the Issuing CA’s Certificate Policy and/or Certification Practice Statement.</w:t>
      </w:r>
    </w:p>
    <w:p w14:paraId="2C48A675" w14:textId="77777777" w:rsidR="006E4A8F" w:rsidRDefault="00000000">
      <w:pPr>
        <w:pStyle w:val="Heading3"/>
      </w:pPr>
      <w:bookmarkStart w:id="319" w:name="_Toc204242438"/>
      <w:bookmarkStart w:id="320" w:name="_Toc203993763"/>
      <w:bookmarkStart w:id="321" w:name="Xcd98cf14125ecd7adf12c46f772dd97723c759d"/>
      <w:bookmarkEnd w:id="316"/>
      <w:bookmarkEnd w:id="318"/>
      <w:r>
        <w:t>4.9.2 Who can request revocation</w:t>
      </w:r>
      <w:bookmarkEnd w:id="319"/>
      <w:bookmarkEnd w:id="320"/>
    </w:p>
    <w:p w14:paraId="7A26A7A6" w14:textId="77777777" w:rsidR="006E4A8F" w:rsidRDefault="00000000">
      <w:pPr>
        <w:pStyle w:val="FirstParagraph"/>
      </w:pPr>
      <w:r>
        <w:t>The Subscriber, RA, or Issuing CA can initiate revocation. Additionally, Subscribers, Relying Parties, Application Software Suppliers, and other third parties may submit Certificate Problem Reports informing the issuing CA of reasonable cause to revoke the certificate.</w:t>
      </w:r>
    </w:p>
    <w:p w14:paraId="37FA80A5" w14:textId="77777777" w:rsidR="006E4A8F" w:rsidRDefault="00000000">
      <w:pPr>
        <w:pStyle w:val="Heading3"/>
      </w:pPr>
      <w:bookmarkStart w:id="322" w:name="_Toc204242439"/>
      <w:bookmarkStart w:id="323" w:name="_Toc203993764"/>
      <w:bookmarkStart w:id="324" w:name="X184c57b3dc212303fb6214ea6b4ce57cd8eca98"/>
      <w:bookmarkEnd w:id="321"/>
      <w:r>
        <w:t>4.9.3 Procedure for revocation request</w:t>
      </w:r>
      <w:bookmarkEnd w:id="322"/>
      <w:bookmarkEnd w:id="323"/>
    </w:p>
    <w:p w14:paraId="2025FECE" w14:textId="77777777" w:rsidR="006E4A8F" w:rsidRDefault="00000000">
      <w:pPr>
        <w:pStyle w:val="FirstParagraph"/>
      </w:pPr>
      <w:r>
        <w:t>The CA SHALL provide a process for Subscribers to request revocation of their own Certificates. The process MUST be described in the CA’s Certificate Policy or Certification Practice Statement. The CA SHALL maintain a continuous 24x7 ability to accept and respond to revocation requests and Certificate Problem Reports.</w:t>
      </w:r>
    </w:p>
    <w:p w14:paraId="6CACD589" w14:textId="77777777" w:rsidR="006E4A8F" w:rsidRDefault="00000000">
      <w:pPr>
        <w:pStyle w:val="BodyText"/>
      </w:pPr>
      <w:r>
        <w:lastRenderedPageBreak/>
        <w:t>The CA SHALL provide Subscribers, Relying Parties, Application Software Suppliers, and other third parties with clear instructions for reporting suspected Private Key Compromise, Certificate misuse, or other types of fraud, compromise, misuse, inappropriate conduct, or any other matter related to Certificates. The CA SHALL publicly disclose the instructions through a readily accessible online means and in Section 1.5.2 of their CPS.</w:t>
      </w:r>
    </w:p>
    <w:p w14:paraId="3D88EB85" w14:textId="77777777" w:rsidR="006E4A8F" w:rsidRDefault="00000000">
      <w:pPr>
        <w:pStyle w:val="Heading3"/>
      </w:pPr>
      <w:bookmarkStart w:id="325" w:name="_Toc204242440"/>
      <w:bookmarkStart w:id="326" w:name="_Toc203993765"/>
      <w:bookmarkStart w:id="327" w:name="Xa4b938435dd45f700c996f67e30961dba38e9c5"/>
      <w:bookmarkEnd w:id="324"/>
      <w:r>
        <w:t>4.9.4 Revocation request grace period</w:t>
      </w:r>
      <w:bookmarkEnd w:id="325"/>
      <w:bookmarkEnd w:id="326"/>
    </w:p>
    <w:p w14:paraId="48C025CE" w14:textId="77777777" w:rsidR="006E4A8F" w:rsidRDefault="00000000">
      <w:pPr>
        <w:pStyle w:val="FirstParagraph"/>
      </w:pPr>
      <w:r>
        <w:t>No stipulation.</w:t>
      </w:r>
    </w:p>
    <w:p w14:paraId="0E773D89" w14:textId="77777777" w:rsidR="006E4A8F" w:rsidRDefault="00000000">
      <w:pPr>
        <w:pStyle w:val="Heading3"/>
      </w:pPr>
      <w:bookmarkStart w:id="328" w:name="_Toc204242441"/>
      <w:bookmarkStart w:id="329" w:name="_Toc203993766"/>
      <w:bookmarkStart w:id="330" w:name="X84912f3226c5fe910aca32ae8c9b2a31d06ca54"/>
      <w:bookmarkEnd w:id="327"/>
      <w:r>
        <w:t>4.9.5 Time within which CA must process the revocation request</w:t>
      </w:r>
      <w:bookmarkEnd w:id="328"/>
      <w:bookmarkEnd w:id="329"/>
    </w:p>
    <w:p w14:paraId="0F806140" w14:textId="77777777" w:rsidR="006E4A8F" w:rsidRDefault="00000000">
      <w:pPr>
        <w:pStyle w:val="FirstParagraph"/>
      </w:pPr>
      <w:r>
        <w:t xml:space="preserve">Within 24 hours after receiving a Certificate Problem Report, the CA SHALL investigate the facts and circumstances related to a Certificate Problem Report and provide a preliminary report on its findings to both the Subscriber and the entity who filed the Certificate Problem Report. After reviewing the facts and circumstances, the CA SHALL work with the Subscriber and any entity reporting the Certificate Problem Report or other revocation-related notice to establish whether or not the certificate will be revoked, and if so, a date which the CA will revoke the certificate. The period from receipt of the Certificate Problem Report or revocation-related notice to published revocation MUST NOT exceed the time frame set forth in </w:t>
      </w:r>
      <w:hyperlink w:anchor="X7aa91ce53904697de50e46e95ca7bb22977f206">
        <w:r w:rsidR="006E4A8F">
          <w:rPr>
            <w:rStyle w:val="Hyperlink"/>
          </w:rPr>
          <w:t>Section 4.9.1.1</w:t>
        </w:r>
      </w:hyperlink>
      <w:r>
        <w:t>. The date selected by the CA SHOULD consider the following criteria:</w:t>
      </w:r>
    </w:p>
    <w:p w14:paraId="4B1F9BBB" w14:textId="77777777" w:rsidR="006E4A8F" w:rsidRDefault="00000000">
      <w:pPr>
        <w:pStyle w:val="Compact"/>
        <w:numPr>
          <w:ilvl w:val="0"/>
          <w:numId w:val="57"/>
        </w:numPr>
      </w:pPr>
      <w:r>
        <w:t>The nature of the alleged problem (scope, context, severity, magnitude, risk of harm);</w:t>
      </w:r>
    </w:p>
    <w:p w14:paraId="16A639B7" w14:textId="77777777" w:rsidR="006E4A8F" w:rsidRDefault="00000000">
      <w:pPr>
        <w:pStyle w:val="Compact"/>
        <w:numPr>
          <w:ilvl w:val="0"/>
          <w:numId w:val="57"/>
        </w:numPr>
      </w:pPr>
      <w:r>
        <w:t>The consequences of revocation (direct and collateral impacts to Subscribers and Relying Parties);</w:t>
      </w:r>
    </w:p>
    <w:p w14:paraId="0200E0B9" w14:textId="77777777" w:rsidR="006E4A8F" w:rsidRDefault="00000000">
      <w:pPr>
        <w:pStyle w:val="Compact"/>
        <w:numPr>
          <w:ilvl w:val="0"/>
          <w:numId w:val="57"/>
        </w:numPr>
      </w:pPr>
      <w:r>
        <w:t>The number of Certificate Problem Reports received about a particular Certificate or Subscriber;</w:t>
      </w:r>
    </w:p>
    <w:p w14:paraId="76B9D85E" w14:textId="77777777" w:rsidR="006E4A8F" w:rsidRDefault="00000000">
      <w:pPr>
        <w:pStyle w:val="Compact"/>
        <w:numPr>
          <w:ilvl w:val="0"/>
          <w:numId w:val="57"/>
        </w:numPr>
      </w:pPr>
      <w:r>
        <w:t>The entity making the complaint (for example, a complaint from a law enforcement official that a Web site is engaged in illegal activities should carry more weight than a complaint from a consumer alleging that they didn’t receive the goods they ordered); and</w:t>
      </w:r>
    </w:p>
    <w:p w14:paraId="52AE9313" w14:textId="77777777" w:rsidR="006E4A8F" w:rsidRDefault="00000000">
      <w:pPr>
        <w:pStyle w:val="Compact"/>
        <w:numPr>
          <w:ilvl w:val="0"/>
          <w:numId w:val="57"/>
        </w:numPr>
      </w:pPr>
      <w:r>
        <w:t>Relevant legislation.</w:t>
      </w:r>
    </w:p>
    <w:p w14:paraId="0E4D134D" w14:textId="77777777" w:rsidR="006E4A8F" w:rsidRDefault="00000000">
      <w:pPr>
        <w:pStyle w:val="Heading3"/>
      </w:pPr>
      <w:bookmarkStart w:id="331" w:name="_Toc204242442"/>
      <w:bookmarkStart w:id="332" w:name="_Toc203993767"/>
      <w:bookmarkStart w:id="333" w:name="X0dbb837dc976d49a686dd433d7ea4e7084f4446"/>
      <w:bookmarkEnd w:id="330"/>
      <w:r>
        <w:t>4.9.6 Revocation checking requirement for relying parties</w:t>
      </w:r>
      <w:bookmarkEnd w:id="331"/>
      <w:bookmarkEnd w:id="332"/>
    </w:p>
    <w:p w14:paraId="3DEA2AD1" w14:textId="77777777" w:rsidR="006E4A8F" w:rsidRDefault="00000000">
      <w:pPr>
        <w:pStyle w:val="FirstParagraph"/>
      </w:pPr>
      <w:r>
        <w:t>No stipulation.</w:t>
      </w:r>
    </w:p>
    <w:p w14:paraId="5B797675" w14:textId="77777777" w:rsidR="006E4A8F" w:rsidRDefault="00000000">
      <w:pPr>
        <w:pStyle w:val="BodyText"/>
      </w:pPr>
      <w:r>
        <w:rPr>
          <w:b/>
          <w:bCs/>
        </w:rPr>
        <w:t>Note</w:t>
      </w:r>
      <w:r>
        <w:t xml:space="preserve">: Following certificate issuance, a certificate may be revoked for reasons stated in </w:t>
      </w:r>
      <w:hyperlink w:anchor="Xf38be0bf7ac63401365906f843401c3792f8611">
        <w:r w:rsidR="006E4A8F">
          <w:rPr>
            <w:rStyle w:val="Hyperlink"/>
          </w:rPr>
          <w:t>Section 4.9</w:t>
        </w:r>
      </w:hyperlink>
      <w:r>
        <w:t>. Therefore, relying parties should check the revocation status of all certificates that contain a CDP or OCSP pointer.</w:t>
      </w:r>
    </w:p>
    <w:p w14:paraId="5DC23ADF" w14:textId="77777777" w:rsidR="006E4A8F" w:rsidRDefault="00000000">
      <w:pPr>
        <w:pStyle w:val="Heading3"/>
      </w:pPr>
      <w:bookmarkStart w:id="334" w:name="_Toc204242443"/>
      <w:bookmarkStart w:id="335" w:name="_Toc203993768"/>
      <w:bookmarkStart w:id="336" w:name="X1a31e83f8ee22c5e0e9de0b1e176e760baa174e"/>
      <w:bookmarkEnd w:id="333"/>
      <w:r>
        <w:t>4.9.7 CRL issuance frequency</w:t>
      </w:r>
      <w:bookmarkEnd w:id="334"/>
      <w:bookmarkEnd w:id="335"/>
    </w:p>
    <w:p w14:paraId="7F596B14" w14:textId="77777777" w:rsidR="006E4A8F" w:rsidRDefault="00000000">
      <w:pPr>
        <w:pStyle w:val="FirstParagraph"/>
      </w:pPr>
      <w:r>
        <w:t>CRLs MUST be available via a publicly-accessible HTTP URL (i.e., “published”).</w:t>
      </w:r>
    </w:p>
    <w:p w14:paraId="246DD7F4" w14:textId="77777777" w:rsidR="006E4A8F" w:rsidRDefault="00000000">
      <w:pPr>
        <w:pStyle w:val="BodyText"/>
      </w:pPr>
      <w:r>
        <w:lastRenderedPageBreak/>
        <w:t>Within twenty-four (24) hours of issuing its first Certificate, the CA MUST generate and publish either: - a full and complete CRL; OR - partitioned (i.e., “sharded”) CRLs that, when aggregated, represent the equivalent of a full and complete CRL.</w:t>
      </w:r>
    </w:p>
    <w:p w14:paraId="25025E85" w14:textId="77777777" w:rsidR="006E4A8F" w:rsidRDefault="00000000">
      <w:pPr>
        <w:pStyle w:val="BodyText"/>
      </w:pPr>
      <w:r>
        <w:t>CAs issuing Subscriber Certificates:</w:t>
      </w:r>
      <w:r>
        <w:br/>
        <w:t>1. MUST update and publish a new CRL at least every: - seven (7) days if all Certificates include an Authority Information Access extension with an id-ad-ocsp accessMethod (“AIA OCSP pointer”); or - four (4) days in all other cases; 2. MUST update and publish a new CRL within twenty-four (24) hours after recording a Certificate as revoked.</w:t>
      </w:r>
    </w:p>
    <w:p w14:paraId="66F0D49A" w14:textId="77777777" w:rsidR="006E4A8F" w:rsidRDefault="00000000">
      <w:pPr>
        <w:pStyle w:val="BodyText"/>
      </w:pPr>
      <w:r>
        <w:t>CAs issuing CA Certificates:</w:t>
      </w:r>
      <w:r>
        <w:br/>
        <w:t>1. MUST update and publish a new CRL at least every twelve (12) months; 2. MUST update and publish a new CRL within twenty-four (24) hours after recording a Certificate as revoked.</w:t>
      </w:r>
    </w:p>
    <w:p w14:paraId="4019124E" w14:textId="77777777" w:rsidR="006E4A8F" w:rsidRDefault="00000000">
      <w:pPr>
        <w:pStyle w:val="BodyText"/>
      </w:pPr>
      <w:r>
        <w:t>CAs MUST continue issuing CRLs until one of the following is true: - all Subordinate CA Certificates containing the same Subject Public Key are expired or revoked; OR - the corresponding Subordinate CA Private Key is destroyed.</w:t>
      </w:r>
    </w:p>
    <w:p w14:paraId="1CE00591" w14:textId="77777777" w:rsidR="006E4A8F" w:rsidRDefault="00000000">
      <w:pPr>
        <w:pStyle w:val="Heading3"/>
      </w:pPr>
      <w:bookmarkStart w:id="337" w:name="_Toc204242444"/>
      <w:bookmarkStart w:id="338" w:name="_Toc203993769"/>
      <w:bookmarkStart w:id="339" w:name="X1dd35edbfc7d82e993bd38bfdb706812e6975fb"/>
      <w:bookmarkEnd w:id="336"/>
      <w:r>
        <w:t>4.9.8 Maximum latency for CRLs (if applicable)</w:t>
      </w:r>
      <w:bookmarkEnd w:id="337"/>
      <w:bookmarkEnd w:id="338"/>
    </w:p>
    <w:p w14:paraId="59424D3D" w14:textId="77777777" w:rsidR="006E4A8F" w:rsidRDefault="00000000">
      <w:pPr>
        <w:pStyle w:val="FirstParagraph"/>
      </w:pPr>
      <w:r>
        <w:t>No stipulation.</w:t>
      </w:r>
    </w:p>
    <w:p w14:paraId="5F99F486" w14:textId="77777777" w:rsidR="006E4A8F" w:rsidRDefault="00000000">
      <w:pPr>
        <w:pStyle w:val="Heading3"/>
      </w:pPr>
      <w:bookmarkStart w:id="340" w:name="_Toc204242445"/>
      <w:bookmarkStart w:id="341" w:name="_Toc203993770"/>
      <w:bookmarkStart w:id="342" w:name="X5ffa0af4d749f18586099ab710bd637e7e6cdfd"/>
      <w:bookmarkEnd w:id="339"/>
      <w:r>
        <w:t>4.9.9 On-line revocation/status checking availability</w:t>
      </w:r>
      <w:bookmarkEnd w:id="340"/>
      <w:bookmarkEnd w:id="341"/>
    </w:p>
    <w:p w14:paraId="3046B0F1" w14:textId="77777777" w:rsidR="006E4A8F" w:rsidRDefault="00000000">
      <w:pPr>
        <w:pStyle w:val="FirstParagraph"/>
      </w:pPr>
      <w:r>
        <w:t xml:space="preserve">The validity interval of an OCSP response is the difference in time between the </w:t>
      </w:r>
      <w:r>
        <w:rPr>
          <w:rStyle w:val="VerbatimChar"/>
        </w:rPr>
        <w:t>thisUpdate</w:t>
      </w:r>
      <w:r>
        <w:t xml:space="preserve"> and </w:t>
      </w:r>
      <w:r>
        <w:rPr>
          <w:rStyle w:val="VerbatimChar"/>
        </w:rPr>
        <w:t>nextUpdate</w:t>
      </w:r>
      <w:r>
        <w:t xml:space="preserve"> field, inclusive. For purposes of computing differences, a difference of 3,600 seconds shall be equal to one hour, and a difference of 86,400 seconds shall be equal to one day, ignoring leap-seconds.</w:t>
      </w:r>
    </w:p>
    <w:p w14:paraId="22FED57C" w14:textId="77777777" w:rsidR="006E4A8F" w:rsidRDefault="00000000">
      <w:pPr>
        <w:pStyle w:val="BodyText"/>
      </w:pPr>
      <w:r>
        <w:t>A certificate serial is “assigned” if:</w:t>
      </w:r>
    </w:p>
    <w:p w14:paraId="2550B7E9" w14:textId="77777777" w:rsidR="006E4A8F" w:rsidRDefault="00000000">
      <w:pPr>
        <w:pStyle w:val="Compact"/>
        <w:numPr>
          <w:ilvl w:val="0"/>
          <w:numId w:val="58"/>
        </w:numPr>
      </w:pPr>
      <w:r>
        <w:t>a Certificate or Precertificate with that serial number has been issued by the Issuing CA; or</w:t>
      </w:r>
    </w:p>
    <w:p w14:paraId="24AC3286" w14:textId="77777777" w:rsidR="006E4A8F" w:rsidRDefault="00000000">
      <w:pPr>
        <w:pStyle w:val="Compact"/>
        <w:numPr>
          <w:ilvl w:val="0"/>
          <w:numId w:val="58"/>
        </w:numPr>
      </w:pPr>
      <w:r>
        <w:t xml:space="preserve">a Precertificate with that serial number has been issued by a Precertificate Signing Certificate, as defined in </w:t>
      </w:r>
      <w:hyperlink w:anchor="X3a11ccc0762fa70b64286ca02bf471eb0cdabb5">
        <w:r w:rsidR="006E4A8F">
          <w:rPr>
            <w:rStyle w:val="Hyperlink"/>
          </w:rPr>
          <w:t>Section 7.1.2.4</w:t>
        </w:r>
      </w:hyperlink>
      <w:r>
        <w:t>, associated with the Issuing CA.</w:t>
      </w:r>
    </w:p>
    <w:p w14:paraId="7D1B0017" w14:textId="77777777" w:rsidR="006E4A8F" w:rsidRDefault="00000000">
      <w:pPr>
        <w:pStyle w:val="FirstParagraph"/>
      </w:pPr>
      <w:r>
        <w:t>A certificate serial is “unassigned” if it is not “assigned”.</w:t>
      </w:r>
    </w:p>
    <w:p w14:paraId="0FDF6227" w14:textId="77777777" w:rsidR="006E4A8F" w:rsidRDefault="00000000">
      <w:pPr>
        <w:pStyle w:val="BodyText"/>
      </w:pPr>
      <w:r>
        <w:t>The following SHALL apply for communicating the status of Certificates and Precertificates which include an Authority Information Access extension with an id-ad-ocsp accessMethod.</w:t>
      </w:r>
    </w:p>
    <w:p w14:paraId="07C525F2" w14:textId="77777777" w:rsidR="006E4A8F" w:rsidRDefault="00000000">
      <w:pPr>
        <w:pStyle w:val="BodyText"/>
      </w:pPr>
      <w:r>
        <w:t>OCSP responders operated by the CA SHALL support the HTTP GET method, as described in RFC 6960 and/or RFC 5019. The CA MAY process the Nonce extension (</w:t>
      </w:r>
      <w:r>
        <w:rPr>
          <w:rStyle w:val="VerbatimChar"/>
        </w:rPr>
        <w:t>1.3.6.1.5.5.7.48.1.2</w:t>
      </w:r>
      <w:r>
        <w:t>) in accordance with RFC 8954.</w:t>
      </w:r>
    </w:p>
    <w:p w14:paraId="314D7C19" w14:textId="77777777" w:rsidR="006E4A8F" w:rsidRDefault="00000000">
      <w:pPr>
        <w:pStyle w:val="BodyText"/>
      </w:pPr>
      <w:r>
        <w:lastRenderedPageBreak/>
        <w:t>For the status of a Subscriber Certificate or its corresponding Precertificate:</w:t>
      </w:r>
    </w:p>
    <w:p w14:paraId="049E93FE" w14:textId="77777777" w:rsidR="006E4A8F" w:rsidRDefault="00000000">
      <w:pPr>
        <w:pStyle w:val="Compact"/>
        <w:numPr>
          <w:ilvl w:val="0"/>
          <w:numId w:val="59"/>
        </w:numPr>
      </w:pPr>
      <w:r>
        <w:t>Effective 2025-01-15, an authoritative OCSP response MUST be available (i.e. the responder MUST NOT respond with the “unknown” status) starting no more than 15 minutes after the Certificate or Precertificate is first published or otherwise made available.</w:t>
      </w:r>
    </w:p>
    <w:p w14:paraId="52A020A2" w14:textId="77777777" w:rsidR="006E4A8F" w:rsidRDefault="00000000">
      <w:pPr>
        <w:pStyle w:val="Compact"/>
        <w:numPr>
          <w:ilvl w:val="0"/>
          <w:numId w:val="59"/>
        </w:numPr>
      </w:pPr>
      <w:r>
        <w:t>For OCSP responses with validity intervals less than sixteen hours, the CA SHALL provide an updated OCSP response prior to one-half of the validity period before the nextUpdate.</w:t>
      </w:r>
    </w:p>
    <w:p w14:paraId="6410CAE1" w14:textId="77777777" w:rsidR="006E4A8F" w:rsidRDefault="00000000">
      <w:pPr>
        <w:pStyle w:val="Compact"/>
        <w:numPr>
          <w:ilvl w:val="0"/>
          <w:numId w:val="59"/>
        </w:numPr>
      </w:pPr>
      <w:r>
        <w:t>For OCSP responses with validity intervals greater than or equal to sixteen hours, the CA SHALL provide an updated OCSP response at least eight hours prior to the nextUpdate, and no later than four days after the thisUpdate.</w:t>
      </w:r>
    </w:p>
    <w:p w14:paraId="73440662" w14:textId="77777777" w:rsidR="006E4A8F" w:rsidRDefault="00000000">
      <w:pPr>
        <w:pStyle w:val="FirstParagraph"/>
      </w:pPr>
      <w:r>
        <w:t>For the status of a Subordinate CA Certificate, the CA SHALL provide an updated OCSP response at least every twelve months, and within 24 hours after revoking the Certificate.</w:t>
      </w:r>
    </w:p>
    <w:p w14:paraId="13B5C5FB" w14:textId="77777777" w:rsidR="006E4A8F" w:rsidRDefault="00000000">
      <w:pPr>
        <w:pStyle w:val="BodyText"/>
      </w:pPr>
      <w:r>
        <w:t xml:space="preserve">The following SHALL apply for communicating the status of </w:t>
      </w:r>
      <w:r>
        <w:rPr>
          <w:i/>
          <w:iCs/>
        </w:rPr>
        <w:t>all</w:t>
      </w:r>
      <w:r>
        <w:t xml:space="preserve"> Certificates for which an OCSP responder is willing or required to respond.</w:t>
      </w:r>
    </w:p>
    <w:p w14:paraId="3F78E2B5" w14:textId="77777777" w:rsidR="006E4A8F" w:rsidRDefault="00000000">
      <w:pPr>
        <w:pStyle w:val="BodyText"/>
      </w:pPr>
      <w:r>
        <w:t>OCSP responses MUST conform to RFC6960 and/or RFC5019. OCSP responses MUST either:</w:t>
      </w:r>
    </w:p>
    <w:p w14:paraId="1B9E2042" w14:textId="77777777" w:rsidR="006E4A8F" w:rsidRDefault="00000000">
      <w:pPr>
        <w:pStyle w:val="Compact"/>
        <w:numPr>
          <w:ilvl w:val="0"/>
          <w:numId w:val="60"/>
        </w:numPr>
      </w:pPr>
      <w:r>
        <w:t>be signed by the CA that issued the Certificates whose revocation status is being checked, or</w:t>
      </w:r>
    </w:p>
    <w:p w14:paraId="1C484A09" w14:textId="77777777" w:rsidR="006E4A8F" w:rsidRDefault="00000000">
      <w:pPr>
        <w:pStyle w:val="Compact"/>
        <w:numPr>
          <w:ilvl w:val="0"/>
          <w:numId w:val="60"/>
        </w:numPr>
      </w:pPr>
      <w:r>
        <w:t xml:space="preserve">be signed by an OCSP Responder which complies with the OCSP Responder Certificate Profile in </w:t>
      </w:r>
      <w:hyperlink w:anchor="X9abe9cbfc0842599f0ee8c86e16112f68ee99ce">
        <w:r w:rsidR="006E4A8F">
          <w:rPr>
            <w:rStyle w:val="Hyperlink"/>
          </w:rPr>
          <w:t>Section 7.1.2.8</w:t>
        </w:r>
      </w:hyperlink>
      <w:r>
        <w:t>.</w:t>
      </w:r>
    </w:p>
    <w:p w14:paraId="1C4D0EBE" w14:textId="77777777" w:rsidR="006E4A8F" w:rsidRDefault="00000000">
      <w:pPr>
        <w:pStyle w:val="FirstParagraph"/>
      </w:pPr>
      <w:r>
        <w:t>OCSP responses for Subscriber Certificates MUST have a validity interval greater than or equal to eight hours and less than or equal to ten days.</w:t>
      </w:r>
    </w:p>
    <w:p w14:paraId="533B4FD6" w14:textId="77777777" w:rsidR="006E4A8F" w:rsidRDefault="00000000">
      <w:pPr>
        <w:pStyle w:val="BodyText"/>
      </w:pPr>
      <w:r>
        <w:t xml:space="preserve">If the OCSP responder receives a request for the status of a certificate serial number that is “unassigned”, then the responder SHOULD NOT respond with a “good” status. If the OCSP responder is for a CA that is not Technically Constrained in line with </w:t>
      </w:r>
      <w:hyperlink w:anchor="Xc8c3c1d12acd9ae15bdba27bfb5e6b3c36dbeba">
        <w:r w:rsidR="006E4A8F">
          <w:rPr>
            <w:rStyle w:val="Hyperlink"/>
          </w:rPr>
          <w:t>Section 7.1.2.3</w:t>
        </w:r>
      </w:hyperlink>
      <w:r>
        <w:t xml:space="preserve"> or </w:t>
      </w:r>
      <w:hyperlink w:anchor="X4b34e41df5400863ce43607cf7e9c043f309c45">
        <w:r w:rsidR="006E4A8F">
          <w:rPr>
            <w:rStyle w:val="Hyperlink"/>
          </w:rPr>
          <w:t>Section 7.1.2.5</w:t>
        </w:r>
      </w:hyperlink>
      <w:r>
        <w:t>, the responder MUST NOT respond with a “good” status for such requests.</w:t>
      </w:r>
    </w:p>
    <w:p w14:paraId="2572A327" w14:textId="77777777" w:rsidR="006E4A8F" w:rsidRDefault="00000000">
      <w:pPr>
        <w:pStyle w:val="Heading3"/>
      </w:pPr>
      <w:bookmarkStart w:id="343" w:name="_Toc204242446"/>
      <w:bookmarkStart w:id="344" w:name="_Toc203993771"/>
      <w:bookmarkStart w:id="345" w:name="X793a3d2791f0e3ac9ebb50bc47d2e9150fe375f"/>
      <w:bookmarkEnd w:id="342"/>
      <w:r>
        <w:t>4.9.10 On-line revocation checking requirements</w:t>
      </w:r>
      <w:bookmarkEnd w:id="343"/>
      <w:bookmarkEnd w:id="344"/>
    </w:p>
    <w:p w14:paraId="39E9E3EA" w14:textId="77777777" w:rsidR="006E4A8F" w:rsidRDefault="00000000">
      <w:pPr>
        <w:pStyle w:val="FirstParagraph"/>
      </w:pPr>
      <w:r>
        <w:t>No Stipulation.</w:t>
      </w:r>
    </w:p>
    <w:p w14:paraId="5CD94C31" w14:textId="77777777" w:rsidR="006E4A8F" w:rsidRDefault="00000000">
      <w:pPr>
        <w:pStyle w:val="Heading3"/>
      </w:pPr>
      <w:bookmarkStart w:id="346" w:name="_Toc204242447"/>
      <w:bookmarkStart w:id="347" w:name="_Toc203993772"/>
      <w:bookmarkStart w:id="348" w:name="X159caba86c5e34ac5519db6dad1389a044aaf9c"/>
      <w:bookmarkEnd w:id="345"/>
      <w:r>
        <w:t>4.9.11 Other forms of revocation advertisements available</w:t>
      </w:r>
      <w:bookmarkEnd w:id="346"/>
      <w:bookmarkEnd w:id="347"/>
    </w:p>
    <w:p w14:paraId="174CD8E2" w14:textId="77777777" w:rsidR="006E4A8F" w:rsidRDefault="00000000">
      <w:pPr>
        <w:pStyle w:val="FirstParagraph"/>
      </w:pPr>
      <w:r>
        <w:t>No Stipulation.</w:t>
      </w:r>
    </w:p>
    <w:p w14:paraId="7A290AD9" w14:textId="77777777" w:rsidR="006E4A8F" w:rsidRDefault="00000000">
      <w:pPr>
        <w:pStyle w:val="Heading3"/>
      </w:pPr>
      <w:bookmarkStart w:id="349" w:name="_Toc204242448"/>
      <w:bookmarkStart w:id="350" w:name="_Toc203993773"/>
      <w:bookmarkStart w:id="351" w:name="X083c1139a36580c2dff50346d11cd94fc8e4385"/>
      <w:bookmarkEnd w:id="348"/>
      <w:r>
        <w:t>4.9.12 Special requirements re key compromise</w:t>
      </w:r>
      <w:bookmarkEnd w:id="349"/>
      <w:bookmarkEnd w:id="350"/>
    </w:p>
    <w:p w14:paraId="1392223E" w14:textId="77777777" w:rsidR="006E4A8F" w:rsidRDefault="00000000">
      <w:pPr>
        <w:pStyle w:val="FirstParagraph"/>
      </w:pPr>
      <w:r>
        <w:t xml:space="preserve">See </w:t>
      </w:r>
      <w:hyperlink w:anchor="X81033462fbdcc1627a8e1f3242051c861f1ade0">
        <w:r w:rsidR="006E4A8F">
          <w:rPr>
            <w:rStyle w:val="Hyperlink"/>
          </w:rPr>
          <w:t>Section 4.9.1</w:t>
        </w:r>
      </w:hyperlink>
      <w:r>
        <w:t>.</w:t>
      </w:r>
    </w:p>
    <w:p w14:paraId="68385E4B" w14:textId="77777777" w:rsidR="006E4A8F" w:rsidRDefault="00000000">
      <w:pPr>
        <w:pStyle w:val="Heading3"/>
      </w:pPr>
      <w:bookmarkStart w:id="352" w:name="_Toc204242449"/>
      <w:bookmarkStart w:id="353" w:name="_Toc203993774"/>
      <w:bookmarkStart w:id="354" w:name="Xa3f748071739fe112cbc8a0164745caee9e18cf"/>
      <w:bookmarkEnd w:id="351"/>
      <w:r>
        <w:lastRenderedPageBreak/>
        <w:t>4.9.13 Circumstances for suspension</w:t>
      </w:r>
      <w:bookmarkEnd w:id="352"/>
      <w:bookmarkEnd w:id="353"/>
    </w:p>
    <w:p w14:paraId="55863ECF" w14:textId="77777777" w:rsidR="006E4A8F" w:rsidRDefault="00000000">
      <w:pPr>
        <w:pStyle w:val="FirstParagraph"/>
      </w:pPr>
      <w:r>
        <w:t>The Repository MUST NOT include entries that indicate that a Certificate is suspended.</w:t>
      </w:r>
    </w:p>
    <w:p w14:paraId="1A2463B1" w14:textId="77777777" w:rsidR="006E4A8F" w:rsidRDefault="00000000">
      <w:pPr>
        <w:pStyle w:val="Heading3"/>
      </w:pPr>
      <w:bookmarkStart w:id="355" w:name="_Toc204242450"/>
      <w:bookmarkStart w:id="356" w:name="_Toc203993775"/>
      <w:bookmarkStart w:id="357" w:name="X634640e74c796f108b9f7e257854987bfdbf52a"/>
      <w:bookmarkEnd w:id="354"/>
      <w:r>
        <w:t>4.9.14 Who can request suspension</w:t>
      </w:r>
      <w:bookmarkEnd w:id="355"/>
      <w:bookmarkEnd w:id="356"/>
    </w:p>
    <w:p w14:paraId="011144A3" w14:textId="77777777" w:rsidR="006E4A8F" w:rsidRDefault="00000000">
      <w:pPr>
        <w:pStyle w:val="FirstParagraph"/>
      </w:pPr>
      <w:r>
        <w:t>Not applicable.</w:t>
      </w:r>
    </w:p>
    <w:p w14:paraId="0E82D1B2" w14:textId="77777777" w:rsidR="006E4A8F" w:rsidRDefault="00000000">
      <w:pPr>
        <w:pStyle w:val="Heading3"/>
      </w:pPr>
      <w:bookmarkStart w:id="358" w:name="_Toc204242451"/>
      <w:bookmarkStart w:id="359" w:name="_Toc203993776"/>
      <w:bookmarkStart w:id="360" w:name="X2ba4b94927e705ec587d2af5455862b45fd59cf"/>
      <w:bookmarkEnd w:id="357"/>
      <w:r>
        <w:t>4.9.15 Procedure for suspension request</w:t>
      </w:r>
      <w:bookmarkEnd w:id="358"/>
      <w:bookmarkEnd w:id="359"/>
    </w:p>
    <w:p w14:paraId="4BB36125" w14:textId="77777777" w:rsidR="006E4A8F" w:rsidRDefault="00000000">
      <w:pPr>
        <w:pStyle w:val="FirstParagraph"/>
      </w:pPr>
      <w:r>
        <w:t>Not applicable.</w:t>
      </w:r>
    </w:p>
    <w:p w14:paraId="3BA2B8B9" w14:textId="77777777" w:rsidR="006E4A8F" w:rsidRDefault="00000000">
      <w:pPr>
        <w:pStyle w:val="Heading3"/>
      </w:pPr>
      <w:bookmarkStart w:id="361" w:name="_Toc204242452"/>
      <w:bookmarkStart w:id="362" w:name="_Toc203993777"/>
      <w:bookmarkStart w:id="363" w:name="X61202b656663ae17215b3d61e6ac92e146d9d4a"/>
      <w:bookmarkEnd w:id="360"/>
      <w:r>
        <w:t>4.9.16 Limits on suspension period</w:t>
      </w:r>
      <w:bookmarkEnd w:id="361"/>
      <w:bookmarkEnd w:id="362"/>
    </w:p>
    <w:p w14:paraId="6C955F21" w14:textId="77777777" w:rsidR="006E4A8F" w:rsidRDefault="00000000">
      <w:pPr>
        <w:pStyle w:val="FirstParagraph"/>
      </w:pPr>
      <w:r>
        <w:t>Not applicable.</w:t>
      </w:r>
    </w:p>
    <w:p w14:paraId="396F7198" w14:textId="77777777" w:rsidR="006E4A8F" w:rsidRDefault="00000000">
      <w:pPr>
        <w:pStyle w:val="Heading2"/>
      </w:pPr>
      <w:bookmarkStart w:id="364" w:name="_Toc204242453"/>
      <w:bookmarkStart w:id="365" w:name="_Toc203993778"/>
      <w:bookmarkStart w:id="366" w:name="Xa70078d8319b254d625988ebbdfb3bf82e575bc"/>
      <w:bookmarkEnd w:id="313"/>
      <w:bookmarkEnd w:id="363"/>
      <w:r>
        <w:t>4.10 Certificate status services</w:t>
      </w:r>
      <w:bookmarkEnd w:id="364"/>
      <w:bookmarkEnd w:id="365"/>
    </w:p>
    <w:p w14:paraId="0365B0C2" w14:textId="77777777" w:rsidR="006E4A8F" w:rsidRDefault="00000000">
      <w:pPr>
        <w:pStyle w:val="Heading3"/>
      </w:pPr>
      <w:bookmarkStart w:id="367" w:name="_Toc204242454"/>
      <w:bookmarkStart w:id="368" w:name="_Toc203993779"/>
      <w:bookmarkStart w:id="369" w:name="X7d05680364a1451514dfdb1c9f384cef968caff"/>
      <w:r>
        <w:t>4.10.1 Operational characteristics</w:t>
      </w:r>
      <w:bookmarkEnd w:id="367"/>
      <w:bookmarkEnd w:id="368"/>
    </w:p>
    <w:p w14:paraId="6F3AC276" w14:textId="77777777" w:rsidR="006E4A8F" w:rsidRDefault="00000000">
      <w:pPr>
        <w:pStyle w:val="FirstParagraph"/>
      </w:pPr>
      <w:r>
        <w:t>Revocation entries on a CRL or OCSP Response MUST NOT be removed until after the Expiry Date of the revoked Certificate.</w:t>
      </w:r>
    </w:p>
    <w:p w14:paraId="3C432DB7" w14:textId="77777777" w:rsidR="006E4A8F" w:rsidRDefault="00000000">
      <w:pPr>
        <w:pStyle w:val="Heading3"/>
      </w:pPr>
      <w:bookmarkStart w:id="370" w:name="_Toc204242455"/>
      <w:bookmarkStart w:id="371" w:name="_Toc203993780"/>
      <w:bookmarkStart w:id="372" w:name="X0fec262e62677a0661ec9c75c9c06cf9c092bb1"/>
      <w:bookmarkEnd w:id="369"/>
      <w:r>
        <w:t>4.10.2 Service availability</w:t>
      </w:r>
      <w:bookmarkEnd w:id="370"/>
      <w:bookmarkEnd w:id="371"/>
    </w:p>
    <w:p w14:paraId="783DA144" w14:textId="77777777" w:rsidR="006E4A8F" w:rsidRDefault="00000000">
      <w:pPr>
        <w:pStyle w:val="FirstParagraph"/>
      </w:pPr>
      <w:r>
        <w:t>The CA SHALL operate and maintain its CRL and optional OCSP capability with resources sufficient to provide a response time of ten seconds or less under normal operating conditions.</w:t>
      </w:r>
    </w:p>
    <w:p w14:paraId="6F609B19" w14:textId="77777777" w:rsidR="006E4A8F" w:rsidRDefault="00000000">
      <w:pPr>
        <w:pStyle w:val="BodyText"/>
      </w:pPr>
      <w:r>
        <w:t>The CA SHALL maintain an online 24x7 Repository that application software can use to automatically check the current status of all unexpired Certificates issued by the CA.</w:t>
      </w:r>
    </w:p>
    <w:p w14:paraId="682AEF69" w14:textId="77777777" w:rsidR="006E4A8F" w:rsidRDefault="00000000">
      <w:pPr>
        <w:pStyle w:val="BodyText"/>
      </w:pPr>
      <w:r>
        <w:t>The CA SHALL maintain a continuous 24x7 ability to respond internally to a high-priority Certificate Problem Report, and where appropriate, forward such a complaint to law enforcement authorities, and/or revoke a Certificate that is the subject of such a complaint.</w:t>
      </w:r>
    </w:p>
    <w:p w14:paraId="522F8D8C" w14:textId="77777777" w:rsidR="006E4A8F" w:rsidRDefault="00000000">
      <w:pPr>
        <w:pStyle w:val="Heading3"/>
      </w:pPr>
      <w:bookmarkStart w:id="373" w:name="_Toc204242456"/>
      <w:bookmarkStart w:id="374" w:name="_Toc203993781"/>
      <w:bookmarkStart w:id="375" w:name="X76ed370bafdde568e95cf29f52b1628a96bba75"/>
      <w:bookmarkEnd w:id="372"/>
      <w:r>
        <w:t>4.10.3 Optional features</w:t>
      </w:r>
      <w:bookmarkEnd w:id="373"/>
      <w:bookmarkEnd w:id="374"/>
    </w:p>
    <w:p w14:paraId="05561E1D" w14:textId="77777777" w:rsidR="006E4A8F" w:rsidRDefault="00000000">
      <w:pPr>
        <w:pStyle w:val="FirstParagraph"/>
      </w:pPr>
      <w:r>
        <w:t>No stipulation.</w:t>
      </w:r>
    </w:p>
    <w:p w14:paraId="53CDE160" w14:textId="77777777" w:rsidR="006E4A8F" w:rsidRDefault="00000000">
      <w:pPr>
        <w:pStyle w:val="Heading2"/>
      </w:pPr>
      <w:bookmarkStart w:id="376" w:name="_Toc204242457"/>
      <w:bookmarkStart w:id="377" w:name="_Toc203993782"/>
      <w:bookmarkStart w:id="378" w:name="Xa144f0cfedfe6d44762be1d3e2156fdcff8b232"/>
      <w:bookmarkEnd w:id="366"/>
      <w:bookmarkEnd w:id="375"/>
      <w:r>
        <w:t>4.11 End of subscription</w:t>
      </w:r>
      <w:bookmarkEnd w:id="376"/>
      <w:bookmarkEnd w:id="377"/>
    </w:p>
    <w:p w14:paraId="1C4C0B79" w14:textId="77777777" w:rsidR="006E4A8F" w:rsidRDefault="00000000">
      <w:pPr>
        <w:pStyle w:val="FirstParagraph"/>
      </w:pPr>
      <w:r>
        <w:t>No stipulation.</w:t>
      </w:r>
    </w:p>
    <w:p w14:paraId="2C60F481" w14:textId="77777777" w:rsidR="006E4A8F" w:rsidRDefault="00000000">
      <w:pPr>
        <w:pStyle w:val="Heading2"/>
      </w:pPr>
      <w:bookmarkStart w:id="379" w:name="_Toc204242458"/>
      <w:bookmarkStart w:id="380" w:name="_Toc203993783"/>
      <w:bookmarkStart w:id="381" w:name="Xbde68fc21e60c0076bdd42ac1c9f5ed935399a5"/>
      <w:bookmarkEnd w:id="378"/>
      <w:r>
        <w:lastRenderedPageBreak/>
        <w:t>4.12 Key escrow and recovery</w:t>
      </w:r>
      <w:bookmarkEnd w:id="379"/>
      <w:bookmarkEnd w:id="380"/>
    </w:p>
    <w:p w14:paraId="1E90C0A6" w14:textId="77777777" w:rsidR="006E4A8F" w:rsidRDefault="00000000">
      <w:pPr>
        <w:pStyle w:val="Heading3"/>
      </w:pPr>
      <w:bookmarkStart w:id="382" w:name="_Toc204242459"/>
      <w:bookmarkStart w:id="383" w:name="_Toc203993784"/>
      <w:bookmarkStart w:id="384" w:name="Xa7e9a1cb3af88bb8e0c211393dcce7c3843a540"/>
      <w:r>
        <w:t>4.12.1 Key escrow and recovery policy and practices</w:t>
      </w:r>
      <w:bookmarkEnd w:id="382"/>
      <w:bookmarkEnd w:id="383"/>
    </w:p>
    <w:p w14:paraId="323B543B" w14:textId="77777777" w:rsidR="006E4A8F" w:rsidRDefault="00000000">
      <w:pPr>
        <w:pStyle w:val="FirstParagraph"/>
      </w:pPr>
      <w:r>
        <w:t>No stipulation.</w:t>
      </w:r>
    </w:p>
    <w:p w14:paraId="291B308E" w14:textId="77777777" w:rsidR="006E4A8F" w:rsidRDefault="00000000">
      <w:pPr>
        <w:pStyle w:val="Heading3"/>
      </w:pPr>
      <w:bookmarkStart w:id="385" w:name="_Toc204242460"/>
      <w:bookmarkStart w:id="386" w:name="_Toc203993785"/>
      <w:bookmarkStart w:id="387" w:name="X82d14daacd432ce43607e6c91acd160881c08fe"/>
      <w:bookmarkEnd w:id="384"/>
      <w:r>
        <w:t>4.12.2 Session key encapsulation and recovery policy and practices</w:t>
      </w:r>
      <w:bookmarkEnd w:id="385"/>
      <w:bookmarkEnd w:id="386"/>
    </w:p>
    <w:p w14:paraId="13227841" w14:textId="77777777" w:rsidR="006E4A8F" w:rsidRDefault="00000000">
      <w:pPr>
        <w:pStyle w:val="FirstParagraph"/>
      </w:pPr>
      <w:r>
        <w:t>Not applicable.</w:t>
      </w:r>
    </w:p>
    <w:p w14:paraId="2C6BFFB9" w14:textId="77777777" w:rsidR="006E4A8F" w:rsidRDefault="00000000">
      <w:pPr>
        <w:pStyle w:val="Heading1"/>
      </w:pPr>
      <w:bookmarkStart w:id="388" w:name="_Toc204242461"/>
      <w:bookmarkStart w:id="389" w:name="_Toc203993786"/>
      <w:bookmarkStart w:id="390" w:name="X60e249ebf86c310f61bab464e38daa4a5d61419"/>
      <w:bookmarkEnd w:id="184"/>
      <w:bookmarkEnd w:id="381"/>
      <w:bookmarkEnd w:id="387"/>
      <w:r>
        <w:lastRenderedPageBreak/>
        <w:t>5. MANAGEMENT, OPERATIONAL, AND PHYSICAL CONTROLS</w:t>
      </w:r>
      <w:bookmarkEnd w:id="388"/>
      <w:bookmarkEnd w:id="389"/>
    </w:p>
    <w:p w14:paraId="463E3931" w14:textId="77777777" w:rsidR="006E4A8F" w:rsidRDefault="00000000">
      <w:pPr>
        <w:pStyle w:val="FirstParagraph"/>
      </w:pPr>
      <w:r>
        <w:t>The CA/Browser Forum’s Network and Certificate System Security Requirements are incorporated by reference as if fully set forth herein.</w:t>
      </w:r>
    </w:p>
    <w:p w14:paraId="5C24F699" w14:textId="77777777" w:rsidR="006E4A8F" w:rsidRDefault="00000000">
      <w:pPr>
        <w:pStyle w:val="BodyText"/>
      </w:pPr>
      <w:r>
        <w:t>The CA SHALL develop, implement, and maintain a comprehensive security program designed to:</w:t>
      </w:r>
    </w:p>
    <w:p w14:paraId="111537B5" w14:textId="77777777" w:rsidR="006E4A8F" w:rsidRDefault="00000000">
      <w:pPr>
        <w:pStyle w:val="Compact"/>
        <w:numPr>
          <w:ilvl w:val="0"/>
          <w:numId w:val="61"/>
        </w:numPr>
      </w:pPr>
      <w:r>
        <w:t>Protect the confidentiality, integrity, and availability of Certificate Data and Certificate Management Processes;</w:t>
      </w:r>
    </w:p>
    <w:p w14:paraId="7606D259" w14:textId="77777777" w:rsidR="006E4A8F" w:rsidRDefault="00000000">
      <w:pPr>
        <w:pStyle w:val="Compact"/>
        <w:numPr>
          <w:ilvl w:val="0"/>
          <w:numId w:val="61"/>
        </w:numPr>
      </w:pPr>
      <w:r>
        <w:t>Protect against anticipated threats or hazards to the confidentiality, integrity, and availability of the Certificate Data and Certificate Management Processes;</w:t>
      </w:r>
    </w:p>
    <w:p w14:paraId="7EC097FD" w14:textId="77777777" w:rsidR="006E4A8F" w:rsidRDefault="00000000">
      <w:pPr>
        <w:pStyle w:val="Compact"/>
        <w:numPr>
          <w:ilvl w:val="0"/>
          <w:numId w:val="61"/>
        </w:numPr>
      </w:pPr>
      <w:r>
        <w:t>Protect against unauthorized or unlawful access, use, disclosure, alteration, or destruction of any Certificate Data or Certificate Management Processes;</w:t>
      </w:r>
    </w:p>
    <w:p w14:paraId="3D93C843" w14:textId="77777777" w:rsidR="006E4A8F" w:rsidRDefault="00000000">
      <w:pPr>
        <w:pStyle w:val="Compact"/>
        <w:numPr>
          <w:ilvl w:val="0"/>
          <w:numId w:val="61"/>
        </w:numPr>
      </w:pPr>
      <w:r>
        <w:t>Protect against accidental loss or destruction of, or damage to, any Certificate Data or Certificate Management Processes; and</w:t>
      </w:r>
    </w:p>
    <w:p w14:paraId="697675D9" w14:textId="77777777" w:rsidR="006E4A8F" w:rsidRDefault="00000000">
      <w:pPr>
        <w:pStyle w:val="Compact"/>
        <w:numPr>
          <w:ilvl w:val="0"/>
          <w:numId w:val="61"/>
        </w:numPr>
      </w:pPr>
      <w:r>
        <w:t>Comply with all other security requirements applicable to the CA by law.</w:t>
      </w:r>
    </w:p>
    <w:p w14:paraId="0093F8ED" w14:textId="77777777" w:rsidR="006E4A8F" w:rsidRDefault="00000000">
      <w:pPr>
        <w:pStyle w:val="FirstParagraph"/>
      </w:pPr>
      <w:r>
        <w:t>The Certificate Management Process MUST include:</w:t>
      </w:r>
    </w:p>
    <w:p w14:paraId="47C14F93" w14:textId="77777777" w:rsidR="006E4A8F" w:rsidRDefault="00000000">
      <w:pPr>
        <w:pStyle w:val="Compact"/>
        <w:numPr>
          <w:ilvl w:val="0"/>
          <w:numId w:val="62"/>
        </w:numPr>
      </w:pPr>
      <w:r>
        <w:t>physical security and environmental controls;</w:t>
      </w:r>
    </w:p>
    <w:p w14:paraId="5E168C13" w14:textId="77777777" w:rsidR="006E4A8F" w:rsidRDefault="00000000">
      <w:pPr>
        <w:pStyle w:val="Compact"/>
        <w:numPr>
          <w:ilvl w:val="0"/>
          <w:numId w:val="62"/>
        </w:numPr>
      </w:pPr>
      <w:r>
        <w:t>system integrity controls, including configuration management, integrity maintenance of trusted code, and malware detection/prevention;</w:t>
      </w:r>
    </w:p>
    <w:p w14:paraId="220899C2" w14:textId="77777777" w:rsidR="006E4A8F" w:rsidRDefault="00000000">
      <w:pPr>
        <w:pStyle w:val="Compact"/>
        <w:numPr>
          <w:ilvl w:val="0"/>
          <w:numId w:val="62"/>
        </w:numPr>
      </w:pPr>
      <w:r>
        <w:t>network security and firewall management, including port restrictions and IP address filtering;</w:t>
      </w:r>
    </w:p>
    <w:p w14:paraId="3EFF6DAF" w14:textId="77777777" w:rsidR="006E4A8F" w:rsidRDefault="00000000">
      <w:pPr>
        <w:pStyle w:val="Compact"/>
        <w:numPr>
          <w:ilvl w:val="0"/>
          <w:numId w:val="62"/>
        </w:numPr>
      </w:pPr>
      <w:r>
        <w:t>user management, separate trusted-role assignments, education, awareness, and training; and</w:t>
      </w:r>
    </w:p>
    <w:p w14:paraId="681FB3FB" w14:textId="77777777" w:rsidR="006E4A8F" w:rsidRDefault="00000000">
      <w:pPr>
        <w:pStyle w:val="Compact"/>
        <w:numPr>
          <w:ilvl w:val="0"/>
          <w:numId w:val="62"/>
        </w:numPr>
      </w:pPr>
      <w:r>
        <w:t>logical access controls, activity logging, and inactivity time-outs to provide individual accountability.</w:t>
      </w:r>
    </w:p>
    <w:p w14:paraId="2348831F" w14:textId="77777777" w:rsidR="006E4A8F" w:rsidRDefault="00000000">
      <w:pPr>
        <w:pStyle w:val="FirstParagraph"/>
      </w:pPr>
      <w:r>
        <w:t>The CA’s security program MUST include an annual Risk Assessment that:</w:t>
      </w:r>
    </w:p>
    <w:p w14:paraId="2FDAF50F" w14:textId="77777777" w:rsidR="006E4A8F" w:rsidRDefault="00000000">
      <w:pPr>
        <w:pStyle w:val="Compact"/>
        <w:numPr>
          <w:ilvl w:val="0"/>
          <w:numId w:val="63"/>
        </w:numPr>
      </w:pPr>
      <w:r>
        <w:t>Identifies foreseeable internal and external threats that could result in unauthorized access, disclosure, misuse, alteration, or destruction of any Certificate Data or Certificate Management Processes;</w:t>
      </w:r>
    </w:p>
    <w:p w14:paraId="7DF80E25" w14:textId="77777777" w:rsidR="006E4A8F" w:rsidRDefault="00000000">
      <w:pPr>
        <w:pStyle w:val="Compact"/>
        <w:numPr>
          <w:ilvl w:val="0"/>
          <w:numId w:val="63"/>
        </w:numPr>
      </w:pPr>
      <w:r>
        <w:t>Assesses the likelihood and potential damage of these threats, taking into consideration the sensitivity of the Certificate Data and Certificate Management Processes; and</w:t>
      </w:r>
    </w:p>
    <w:p w14:paraId="3043AF82" w14:textId="77777777" w:rsidR="006E4A8F" w:rsidRDefault="00000000">
      <w:pPr>
        <w:pStyle w:val="Compact"/>
        <w:numPr>
          <w:ilvl w:val="0"/>
          <w:numId w:val="63"/>
        </w:numPr>
      </w:pPr>
      <w:r>
        <w:t>Assesses the sufficiency of the policies, procedures, information systems, technology, and other arrangements that the CA has in place to counter such threats.</w:t>
      </w:r>
    </w:p>
    <w:p w14:paraId="2FB0D0B0" w14:textId="77777777" w:rsidR="006E4A8F" w:rsidRDefault="00000000">
      <w:pPr>
        <w:pStyle w:val="FirstParagraph"/>
      </w:pPr>
      <w:r>
        <w:t xml:space="preserve">Based on the Risk Assessment, the CA SHALL develop, implement, and maintain a security plan consisting of security procedures, measures, and products designed to achieve the objectives set forth above and to manage and control the risks identified during the Risk Assessment, commensurate with the sensitivity of the Certificate Data and Certificate Management Processes. The security plan MUST include administrative, organizational, technical, and physical safeguards appropriate to the </w:t>
      </w:r>
      <w:r>
        <w:lastRenderedPageBreak/>
        <w:t>sensitivity of the Certificate Data and Certificate Management Processes. The security plan MUST also take into account then-available technology and the cost of implementing the specific measures, and SHALL implement a reasonable level of security appropriate to the harm that might result from a breach of security and the nature of the data to be protected.</w:t>
      </w:r>
    </w:p>
    <w:p w14:paraId="2D42CE33" w14:textId="77777777" w:rsidR="006E4A8F" w:rsidRDefault="00000000">
      <w:pPr>
        <w:pStyle w:val="Heading2"/>
      </w:pPr>
      <w:bookmarkStart w:id="391" w:name="_Toc204242462"/>
      <w:bookmarkStart w:id="392" w:name="_Toc203993787"/>
      <w:bookmarkStart w:id="393" w:name="X98d68ee1c7716c1230ed615b6be3050094d2643"/>
      <w:r>
        <w:t>5.1 Physical Security Controls</w:t>
      </w:r>
      <w:bookmarkEnd w:id="391"/>
      <w:bookmarkEnd w:id="392"/>
    </w:p>
    <w:p w14:paraId="76ED4155" w14:textId="77777777" w:rsidR="006E4A8F" w:rsidRDefault="00000000">
      <w:pPr>
        <w:pStyle w:val="Heading3"/>
      </w:pPr>
      <w:bookmarkStart w:id="394" w:name="_Toc204242463"/>
      <w:bookmarkStart w:id="395" w:name="_Toc203993788"/>
      <w:bookmarkStart w:id="396" w:name="Xb6f1b5f393cd51c849eb9e2d68b45bf9c49ef23"/>
      <w:r>
        <w:t>5.1.1 Site location and construction</w:t>
      </w:r>
      <w:bookmarkEnd w:id="394"/>
      <w:bookmarkEnd w:id="395"/>
    </w:p>
    <w:p w14:paraId="06F04CAC" w14:textId="77777777" w:rsidR="006E4A8F" w:rsidRDefault="00000000">
      <w:pPr>
        <w:pStyle w:val="Heading3"/>
      </w:pPr>
      <w:bookmarkStart w:id="397" w:name="_Toc204242464"/>
      <w:bookmarkStart w:id="398" w:name="_Toc203993789"/>
      <w:bookmarkStart w:id="399" w:name="Xd2d5315ecb934ae4f124850c347848bce0c2c34"/>
      <w:bookmarkEnd w:id="396"/>
      <w:r>
        <w:t>5.1.2 Physical access</w:t>
      </w:r>
      <w:bookmarkEnd w:id="397"/>
      <w:bookmarkEnd w:id="398"/>
    </w:p>
    <w:p w14:paraId="4BBA2073" w14:textId="77777777" w:rsidR="006E4A8F" w:rsidRDefault="00000000">
      <w:pPr>
        <w:pStyle w:val="Heading3"/>
      </w:pPr>
      <w:bookmarkStart w:id="400" w:name="_Toc204242465"/>
      <w:bookmarkStart w:id="401" w:name="_Toc203993790"/>
      <w:bookmarkStart w:id="402" w:name="Xfa25a439327a067d3a343253584ebc6c7253310"/>
      <w:bookmarkEnd w:id="399"/>
      <w:r>
        <w:t>5.1.3 Power and air conditioning</w:t>
      </w:r>
      <w:bookmarkEnd w:id="400"/>
      <w:bookmarkEnd w:id="401"/>
    </w:p>
    <w:p w14:paraId="3E7BBDEF" w14:textId="77777777" w:rsidR="006E4A8F" w:rsidRDefault="00000000">
      <w:pPr>
        <w:pStyle w:val="Heading3"/>
      </w:pPr>
      <w:bookmarkStart w:id="403" w:name="_Toc204242466"/>
      <w:bookmarkStart w:id="404" w:name="_Toc203993791"/>
      <w:bookmarkStart w:id="405" w:name="Xc8ebee009600f2c707b9692216007eeb0eccf80"/>
      <w:bookmarkEnd w:id="402"/>
      <w:r>
        <w:t>5.1.4 Water exposures</w:t>
      </w:r>
      <w:bookmarkEnd w:id="403"/>
      <w:bookmarkEnd w:id="404"/>
    </w:p>
    <w:p w14:paraId="2C3251B7" w14:textId="77777777" w:rsidR="006E4A8F" w:rsidRDefault="00000000">
      <w:pPr>
        <w:pStyle w:val="Heading3"/>
      </w:pPr>
      <w:bookmarkStart w:id="406" w:name="_Toc204242467"/>
      <w:bookmarkStart w:id="407" w:name="_Toc203993792"/>
      <w:bookmarkStart w:id="408" w:name="X754f96b1edfa8eb8313063a0caf050a20f1e80c"/>
      <w:bookmarkEnd w:id="405"/>
      <w:r>
        <w:t>5.1.5 Fire prevention and protection</w:t>
      </w:r>
      <w:bookmarkEnd w:id="406"/>
      <w:bookmarkEnd w:id="407"/>
    </w:p>
    <w:p w14:paraId="2175B5CB" w14:textId="77777777" w:rsidR="006E4A8F" w:rsidRDefault="00000000">
      <w:pPr>
        <w:pStyle w:val="Heading3"/>
      </w:pPr>
      <w:bookmarkStart w:id="409" w:name="_Toc204242468"/>
      <w:bookmarkStart w:id="410" w:name="_Toc203993793"/>
      <w:bookmarkStart w:id="411" w:name="Xa1b60dba5083fc7b8e8d8c8c2008a8572497ec1"/>
      <w:bookmarkEnd w:id="408"/>
      <w:r>
        <w:t>5.1.6 Media storage</w:t>
      </w:r>
      <w:bookmarkEnd w:id="409"/>
      <w:bookmarkEnd w:id="410"/>
    </w:p>
    <w:p w14:paraId="3BCBFE32" w14:textId="77777777" w:rsidR="006E4A8F" w:rsidRDefault="00000000">
      <w:pPr>
        <w:pStyle w:val="Heading3"/>
      </w:pPr>
      <w:bookmarkStart w:id="412" w:name="_Toc204242469"/>
      <w:bookmarkStart w:id="413" w:name="_Toc203993794"/>
      <w:bookmarkStart w:id="414" w:name="Xe60ea3342689ce44e86d95685de458ba08ec841"/>
      <w:bookmarkEnd w:id="411"/>
      <w:r>
        <w:t>5.1.7 Waste disposal</w:t>
      </w:r>
      <w:bookmarkEnd w:id="412"/>
      <w:bookmarkEnd w:id="413"/>
    </w:p>
    <w:p w14:paraId="1BE388A7" w14:textId="77777777" w:rsidR="006E4A8F" w:rsidRDefault="00000000">
      <w:pPr>
        <w:pStyle w:val="Heading3"/>
      </w:pPr>
      <w:bookmarkStart w:id="415" w:name="_Toc204242470"/>
      <w:bookmarkStart w:id="416" w:name="_Toc203993795"/>
      <w:bookmarkStart w:id="417" w:name="X73dffd16269dd51c9fb09971352c4c482866837"/>
      <w:bookmarkEnd w:id="414"/>
      <w:r>
        <w:t>5.1.8 Off-site backup</w:t>
      </w:r>
      <w:bookmarkEnd w:id="415"/>
      <w:bookmarkEnd w:id="416"/>
    </w:p>
    <w:p w14:paraId="02FE22E6" w14:textId="77777777" w:rsidR="006E4A8F" w:rsidRDefault="00000000">
      <w:pPr>
        <w:pStyle w:val="Heading2"/>
      </w:pPr>
      <w:bookmarkStart w:id="418" w:name="_Toc204242471"/>
      <w:bookmarkStart w:id="419" w:name="_Toc203993796"/>
      <w:bookmarkStart w:id="420" w:name="X4ee70fc9f8617992352a5bd4c46928f0d96bd32"/>
      <w:bookmarkEnd w:id="393"/>
      <w:bookmarkEnd w:id="417"/>
      <w:r>
        <w:t>5.2 Procedural controls</w:t>
      </w:r>
      <w:bookmarkEnd w:id="418"/>
      <w:bookmarkEnd w:id="419"/>
    </w:p>
    <w:p w14:paraId="6A8D75D1" w14:textId="77777777" w:rsidR="006E4A8F" w:rsidRDefault="00000000">
      <w:pPr>
        <w:pStyle w:val="Heading3"/>
      </w:pPr>
      <w:bookmarkStart w:id="421" w:name="_Toc204242472"/>
      <w:bookmarkStart w:id="422" w:name="_Toc203993797"/>
      <w:bookmarkStart w:id="423" w:name="Xac9b12537824616ad3034d69e1ef7bb2ac33fda"/>
      <w:r>
        <w:t>5.2.1 Trusted roles</w:t>
      </w:r>
      <w:bookmarkEnd w:id="421"/>
      <w:bookmarkEnd w:id="422"/>
    </w:p>
    <w:p w14:paraId="4FEDCFD5" w14:textId="77777777" w:rsidR="006E4A8F" w:rsidRDefault="00000000">
      <w:pPr>
        <w:pStyle w:val="Heading3"/>
      </w:pPr>
      <w:bookmarkStart w:id="424" w:name="_Toc204242473"/>
      <w:bookmarkStart w:id="425" w:name="_Toc203993798"/>
      <w:bookmarkStart w:id="426" w:name="X4fbb0e570c02a4f7e43898d2be3a8852d9f9405"/>
      <w:bookmarkEnd w:id="423"/>
      <w:r>
        <w:t>5.2.2 Number of Individuals Required per Task</w:t>
      </w:r>
      <w:bookmarkEnd w:id="424"/>
      <w:bookmarkEnd w:id="425"/>
    </w:p>
    <w:p w14:paraId="714B075A" w14:textId="77777777" w:rsidR="006E4A8F" w:rsidRDefault="00000000">
      <w:pPr>
        <w:pStyle w:val="FirstParagraph"/>
      </w:pPr>
      <w:r>
        <w:t>The CA Private Key SHALL be backed up, stored, and recovered only by personnel in Trusted Roles using, at least, dual control in a physically secured environment.</w:t>
      </w:r>
    </w:p>
    <w:p w14:paraId="6665F3E4" w14:textId="77777777" w:rsidR="006E4A8F" w:rsidRDefault="00000000">
      <w:pPr>
        <w:pStyle w:val="Heading3"/>
      </w:pPr>
      <w:bookmarkStart w:id="427" w:name="_Toc204242474"/>
      <w:bookmarkStart w:id="428" w:name="_Toc203993799"/>
      <w:bookmarkStart w:id="429" w:name="X3ce48db9a9d2c8ecad4cdf6a1d3f80cb194e831"/>
      <w:bookmarkEnd w:id="426"/>
      <w:r>
        <w:t>5.2.3 Identification and authentication for each role</w:t>
      </w:r>
      <w:bookmarkEnd w:id="427"/>
      <w:bookmarkEnd w:id="428"/>
    </w:p>
    <w:p w14:paraId="704A56C1" w14:textId="77777777" w:rsidR="006E4A8F" w:rsidRDefault="00000000">
      <w:pPr>
        <w:pStyle w:val="Heading3"/>
      </w:pPr>
      <w:bookmarkStart w:id="430" w:name="_Toc204242475"/>
      <w:bookmarkStart w:id="431" w:name="_Toc203993800"/>
      <w:bookmarkStart w:id="432" w:name="X642762ff06462346885bdb8e05a20b23bcbda1e"/>
      <w:bookmarkEnd w:id="429"/>
      <w:r>
        <w:t>5.2.4 Roles requiring separation of duties</w:t>
      </w:r>
      <w:bookmarkEnd w:id="430"/>
      <w:bookmarkEnd w:id="431"/>
    </w:p>
    <w:p w14:paraId="6EEF1DA6" w14:textId="77777777" w:rsidR="006E4A8F" w:rsidRDefault="00000000">
      <w:pPr>
        <w:pStyle w:val="Heading2"/>
      </w:pPr>
      <w:bookmarkStart w:id="433" w:name="_Toc204242476"/>
      <w:bookmarkStart w:id="434" w:name="_Toc203993801"/>
      <w:bookmarkStart w:id="435" w:name="X9e6b79f2a3cbdbc85dd8dbc56e6b968b46dcec5"/>
      <w:bookmarkEnd w:id="420"/>
      <w:bookmarkEnd w:id="432"/>
      <w:r>
        <w:t>5.3 Personnel controls</w:t>
      </w:r>
      <w:bookmarkEnd w:id="433"/>
      <w:bookmarkEnd w:id="434"/>
    </w:p>
    <w:p w14:paraId="66516D1A" w14:textId="77777777" w:rsidR="006E4A8F" w:rsidRDefault="00000000">
      <w:pPr>
        <w:pStyle w:val="Heading3"/>
      </w:pPr>
      <w:bookmarkStart w:id="436" w:name="_Toc204242477"/>
      <w:bookmarkStart w:id="437" w:name="_Toc203993802"/>
      <w:bookmarkStart w:id="438" w:name="X336cd1989e088f4ac38c4dd07ac44786c24fe47"/>
      <w:r>
        <w:t>5.3.1 Qualifications, experience, and clearance requirements</w:t>
      </w:r>
      <w:bookmarkEnd w:id="436"/>
      <w:bookmarkEnd w:id="437"/>
    </w:p>
    <w:p w14:paraId="5CD36BC4" w14:textId="77777777" w:rsidR="006E4A8F" w:rsidRDefault="00000000">
      <w:pPr>
        <w:pStyle w:val="FirstParagraph"/>
      </w:pPr>
      <w:r>
        <w:t>Prior to the engagement of any person in the Certificate Management Process, whether as an employee, agent, or an independent contractor of the CA, the CA SHALL verify the identity and trustworthiness of such person.</w:t>
      </w:r>
    </w:p>
    <w:p w14:paraId="35DA1891" w14:textId="77777777" w:rsidR="006E4A8F" w:rsidRDefault="00000000">
      <w:pPr>
        <w:pStyle w:val="Heading3"/>
      </w:pPr>
      <w:bookmarkStart w:id="439" w:name="_Toc204242478"/>
      <w:bookmarkStart w:id="440" w:name="_Toc203993803"/>
      <w:bookmarkStart w:id="441" w:name="Xe7565d9efcd3ec62ca732d69081bf6f62e98d95"/>
      <w:bookmarkEnd w:id="438"/>
      <w:r>
        <w:lastRenderedPageBreak/>
        <w:t>5.3.2 Background check procedures</w:t>
      </w:r>
      <w:bookmarkEnd w:id="439"/>
      <w:bookmarkEnd w:id="440"/>
    </w:p>
    <w:p w14:paraId="0AED4EC4" w14:textId="77777777" w:rsidR="006E4A8F" w:rsidRDefault="00000000">
      <w:pPr>
        <w:pStyle w:val="Heading3"/>
      </w:pPr>
      <w:bookmarkStart w:id="442" w:name="_Toc204242479"/>
      <w:bookmarkStart w:id="443" w:name="_Toc203993804"/>
      <w:bookmarkStart w:id="444" w:name="Xd2dc9930d6df87b4a315c5f637cbb2355fdf13c"/>
      <w:bookmarkEnd w:id="441"/>
      <w:r>
        <w:t>5.3.3 Training Requirements and Procedures</w:t>
      </w:r>
      <w:bookmarkEnd w:id="442"/>
      <w:bookmarkEnd w:id="443"/>
    </w:p>
    <w:p w14:paraId="4CF371BF" w14:textId="77777777" w:rsidR="006E4A8F" w:rsidRDefault="00000000">
      <w:pPr>
        <w:pStyle w:val="FirstParagraph"/>
      </w:pPr>
      <w:r>
        <w:t>The CA SHALL provide all personnel performing information verification duties with skills-training that covers basic Public Key Infrastructure knowledge, authentication and vetting policies and procedures (including the CA’s Certificate Policy and/or Certification Practice Statement), common threats to the information verification process (including phishing and other social engineering tactics), and these Requirements.</w:t>
      </w:r>
    </w:p>
    <w:p w14:paraId="325F7D3C" w14:textId="77777777" w:rsidR="006E4A8F" w:rsidRDefault="00000000">
      <w:pPr>
        <w:pStyle w:val="BodyText"/>
      </w:pPr>
      <w:r>
        <w:t>The CA SHALL maintain records of such training and ensure that personnel entrusted with Validation Specialist duties maintain a skill level that enables them to perform such duties satisfactorily.</w:t>
      </w:r>
    </w:p>
    <w:p w14:paraId="14544044" w14:textId="77777777" w:rsidR="006E4A8F" w:rsidRDefault="00000000">
      <w:pPr>
        <w:pStyle w:val="BodyText"/>
      </w:pPr>
      <w:r>
        <w:t>The CA SHALL document that each Validation Specialist possesses the skills required by a task before allowing the Validation Specialist to perform that task.</w:t>
      </w:r>
    </w:p>
    <w:p w14:paraId="7F321F88" w14:textId="77777777" w:rsidR="006E4A8F" w:rsidRDefault="00000000">
      <w:pPr>
        <w:pStyle w:val="BodyText"/>
      </w:pPr>
      <w:r>
        <w:t>The CA SHALL require all Validation Specialists to pass an examination provided by the CA on the information verification requirements outlined in these Requirements.</w:t>
      </w:r>
    </w:p>
    <w:p w14:paraId="40F09267" w14:textId="77777777" w:rsidR="006E4A8F" w:rsidRDefault="00000000">
      <w:pPr>
        <w:pStyle w:val="Heading3"/>
      </w:pPr>
      <w:bookmarkStart w:id="445" w:name="_Toc204242480"/>
      <w:bookmarkStart w:id="446" w:name="_Toc203993805"/>
      <w:bookmarkStart w:id="447" w:name="X36912df6fbfb61c90abc422152e5ea7a1efc0db"/>
      <w:bookmarkEnd w:id="444"/>
      <w:r>
        <w:t>5.3.4 Retraining frequency and requirements</w:t>
      </w:r>
      <w:bookmarkEnd w:id="445"/>
      <w:bookmarkEnd w:id="446"/>
    </w:p>
    <w:p w14:paraId="682D45C5" w14:textId="77777777" w:rsidR="006E4A8F" w:rsidRDefault="00000000">
      <w:pPr>
        <w:pStyle w:val="FirstParagraph"/>
      </w:pPr>
      <w:r>
        <w:t>All personnel in Trusted roles SHALL maintain skill levels consistent with the CA’s training and performance programs.</w:t>
      </w:r>
    </w:p>
    <w:p w14:paraId="2BDA73EE" w14:textId="77777777" w:rsidR="006E4A8F" w:rsidRDefault="00000000">
      <w:pPr>
        <w:pStyle w:val="Heading3"/>
      </w:pPr>
      <w:bookmarkStart w:id="448" w:name="_Toc204242481"/>
      <w:bookmarkStart w:id="449" w:name="_Toc203993806"/>
      <w:bookmarkStart w:id="450" w:name="Xde38cd455968566caa9184ef24acab8f0d68345"/>
      <w:bookmarkEnd w:id="447"/>
      <w:r>
        <w:t>5.3.5 Job rotation frequency and sequence</w:t>
      </w:r>
      <w:bookmarkEnd w:id="448"/>
      <w:bookmarkEnd w:id="449"/>
    </w:p>
    <w:p w14:paraId="769E315F" w14:textId="77777777" w:rsidR="006E4A8F" w:rsidRDefault="00000000">
      <w:pPr>
        <w:pStyle w:val="Heading3"/>
      </w:pPr>
      <w:bookmarkStart w:id="451" w:name="_Toc204242482"/>
      <w:bookmarkStart w:id="452" w:name="_Toc203993807"/>
      <w:bookmarkStart w:id="453" w:name="Xf6c002936edcd23d608481e9e1dcaee0778724c"/>
      <w:bookmarkEnd w:id="450"/>
      <w:r>
        <w:t>5.3.6 Sanctions for unauthorized actions</w:t>
      </w:r>
      <w:bookmarkEnd w:id="451"/>
      <w:bookmarkEnd w:id="452"/>
    </w:p>
    <w:p w14:paraId="2DD90765" w14:textId="77777777" w:rsidR="006E4A8F" w:rsidRDefault="00000000">
      <w:pPr>
        <w:pStyle w:val="Heading3"/>
      </w:pPr>
      <w:bookmarkStart w:id="454" w:name="_Toc204242483"/>
      <w:bookmarkStart w:id="455" w:name="_Toc203993808"/>
      <w:bookmarkStart w:id="456" w:name="Xb472c65cb23ba1a1533585b1337ec96f250f670"/>
      <w:bookmarkEnd w:id="453"/>
      <w:r>
        <w:t>5.3.7 Independent Contractor Controls</w:t>
      </w:r>
      <w:bookmarkEnd w:id="454"/>
      <w:bookmarkEnd w:id="455"/>
    </w:p>
    <w:p w14:paraId="79FD6728" w14:textId="77777777" w:rsidR="006E4A8F" w:rsidRDefault="00000000">
      <w:pPr>
        <w:pStyle w:val="FirstParagraph"/>
      </w:pPr>
      <w:r>
        <w:t xml:space="preserve">The CA SHALL verify that the Delegated Third Party’s personnel involved in the issuance of a Certificate meet the training and skills requirements of </w:t>
      </w:r>
      <w:hyperlink w:anchor="Xd2dc9930d6df87b4a315c5f637cbb2355fdf13c">
        <w:r w:rsidR="006E4A8F">
          <w:rPr>
            <w:rStyle w:val="Hyperlink"/>
          </w:rPr>
          <w:t>Section 5.3.3</w:t>
        </w:r>
      </w:hyperlink>
      <w:r>
        <w:t xml:space="preserve"> and the document retention and event logging requirements of </w:t>
      </w:r>
      <w:hyperlink w:anchor="X236a28bb0ee9bee5b05dd70ec8dadb08d17124f">
        <w:r w:rsidR="006E4A8F">
          <w:rPr>
            <w:rStyle w:val="Hyperlink"/>
          </w:rPr>
          <w:t>Section 5.4.1</w:t>
        </w:r>
      </w:hyperlink>
      <w:r>
        <w:t>.</w:t>
      </w:r>
    </w:p>
    <w:p w14:paraId="096B75F3" w14:textId="77777777" w:rsidR="006E4A8F" w:rsidRDefault="00000000">
      <w:pPr>
        <w:pStyle w:val="Heading3"/>
      </w:pPr>
      <w:bookmarkStart w:id="457" w:name="_Toc204242484"/>
      <w:bookmarkStart w:id="458" w:name="_Toc203993809"/>
      <w:bookmarkStart w:id="459" w:name="X2d11dfa0fab276f2c277be99b661a49d44911c3"/>
      <w:bookmarkEnd w:id="456"/>
      <w:r>
        <w:t>5.3.8 Documentation supplied to personnel</w:t>
      </w:r>
      <w:bookmarkEnd w:id="457"/>
      <w:bookmarkEnd w:id="458"/>
    </w:p>
    <w:p w14:paraId="7A98AE09" w14:textId="77777777" w:rsidR="006E4A8F" w:rsidRDefault="00000000">
      <w:pPr>
        <w:pStyle w:val="Heading2"/>
      </w:pPr>
      <w:bookmarkStart w:id="460" w:name="_Toc204242485"/>
      <w:bookmarkStart w:id="461" w:name="_Toc203993810"/>
      <w:bookmarkStart w:id="462" w:name="X5572b34f1b9fe628192d5ae89bbfcdfea4bedeb"/>
      <w:bookmarkEnd w:id="435"/>
      <w:bookmarkEnd w:id="459"/>
      <w:r>
        <w:t>5.4 Audit logging procedures</w:t>
      </w:r>
      <w:bookmarkEnd w:id="460"/>
      <w:bookmarkEnd w:id="461"/>
    </w:p>
    <w:p w14:paraId="4E598967" w14:textId="77777777" w:rsidR="006E4A8F" w:rsidRDefault="00000000">
      <w:pPr>
        <w:pStyle w:val="Heading3"/>
      </w:pPr>
      <w:bookmarkStart w:id="463" w:name="_Toc204242486"/>
      <w:bookmarkStart w:id="464" w:name="_Toc203993811"/>
      <w:bookmarkStart w:id="465" w:name="X236a28bb0ee9bee5b05dd70ec8dadb08d17124f"/>
      <w:r>
        <w:t>5.4.1 Types of events recorded</w:t>
      </w:r>
      <w:bookmarkEnd w:id="463"/>
      <w:bookmarkEnd w:id="464"/>
    </w:p>
    <w:p w14:paraId="5BF91141" w14:textId="77777777" w:rsidR="006E4A8F" w:rsidRDefault="00000000">
      <w:pPr>
        <w:pStyle w:val="FirstParagraph"/>
      </w:pPr>
      <w:r>
        <w:t xml:space="preserve">The CA and each Delegated Third Party SHALL record events related to the security of their Certificate Systems, Certificate Management Systems, Root CA Systems, and Delegated Third Party Systems. The CA and each Delegated Third Party SHALL record events related to their actions taken to process a certificate request and to issue a </w:t>
      </w:r>
      <w:r>
        <w:lastRenderedPageBreak/>
        <w:t>Certificate, including all information generated and documentation received in connection with the certificate request; the time and date; and the personnel involved. The CA SHALL make these records available to its Qualified Auditor as proof of the CA’s compliance with these Requirements.</w:t>
      </w:r>
    </w:p>
    <w:p w14:paraId="7D17C679" w14:textId="77777777" w:rsidR="006E4A8F" w:rsidRDefault="00000000">
      <w:pPr>
        <w:pStyle w:val="BodyText"/>
      </w:pPr>
      <w:r>
        <w:t>The CA SHALL record at least the following events:</w:t>
      </w:r>
    </w:p>
    <w:p w14:paraId="14260453" w14:textId="77777777" w:rsidR="006E4A8F" w:rsidRDefault="00000000">
      <w:pPr>
        <w:pStyle w:val="Compact"/>
        <w:numPr>
          <w:ilvl w:val="0"/>
          <w:numId w:val="64"/>
        </w:numPr>
      </w:pPr>
      <w:r>
        <w:t>CA certificate and key lifecycle events, including:</w:t>
      </w:r>
    </w:p>
    <w:p w14:paraId="11809B14" w14:textId="77777777" w:rsidR="006E4A8F" w:rsidRDefault="00000000">
      <w:pPr>
        <w:pStyle w:val="Compact"/>
        <w:numPr>
          <w:ilvl w:val="1"/>
          <w:numId w:val="65"/>
        </w:numPr>
      </w:pPr>
      <w:r>
        <w:t>Key generation, backup, storage, recovery, archival, and destruction;</w:t>
      </w:r>
    </w:p>
    <w:p w14:paraId="0DCA0737" w14:textId="77777777" w:rsidR="006E4A8F" w:rsidRDefault="00000000">
      <w:pPr>
        <w:pStyle w:val="Compact"/>
        <w:numPr>
          <w:ilvl w:val="1"/>
          <w:numId w:val="65"/>
        </w:numPr>
      </w:pPr>
      <w:r>
        <w:t>Certificate requests, renewal, and re-key requests, and revocation;</w:t>
      </w:r>
    </w:p>
    <w:p w14:paraId="1A837E42" w14:textId="77777777" w:rsidR="006E4A8F" w:rsidRDefault="00000000">
      <w:pPr>
        <w:pStyle w:val="Compact"/>
        <w:numPr>
          <w:ilvl w:val="1"/>
          <w:numId w:val="65"/>
        </w:numPr>
      </w:pPr>
      <w:r>
        <w:t>Approval and rejection of certificate requests;</w:t>
      </w:r>
    </w:p>
    <w:p w14:paraId="418F6312" w14:textId="77777777" w:rsidR="006E4A8F" w:rsidRDefault="00000000">
      <w:pPr>
        <w:pStyle w:val="Compact"/>
        <w:numPr>
          <w:ilvl w:val="1"/>
          <w:numId w:val="65"/>
        </w:numPr>
      </w:pPr>
      <w:r>
        <w:t>Cryptographic device lifecycle management events;</w:t>
      </w:r>
    </w:p>
    <w:p w14:paraId="34D8931D" w14:textId="77777777" w:rsidR="006E4A8F" w:rsidRDefault="00000000">
      <w:pPr>
        <w:pStyle w:val="Compact"/>
        <w:numPr>
          <w:ilvl w:val="1"/>
          <w:numId w:val="65"/>
        </w:numPr>
      </w:pPr>
      <w:r>
        <w:t>Generation of Certificate Revocation Lists;</w:t>
      </w:r>
    </w:p>
    <w:p w14:paraId="739096C0" w14:textId="77777777" w:rsidR="006E4A8F" w:rsidRDefault="00000000">
      <w:pPr>
        <w:pStyle w:val="Compact"/>
        <w:numPr>
          <w:ilvl w:val="1"/>
          <w:numId w:val="65"/>
        </w:numPr>
      </w:pPr>
      <w:r>
        <w:t xml:space="preserve">Signing of OCSP Responses (as described in </w:t>
      </w:r>
      <w:hyperlink w:anchor="Xf38be0bf7ac63401365906f843401c3792f8611">
        <w:r w:rsidR="006E4A8F">
          <w:rPr>
            <w:rStyle w:val="Hyperlink"/>
          </w:rPr>
          <w:t>Section 4.9</w:t>
        </w:r>
      </w:hyperlink>
      <w:r>
        <w:t xml:space="preserve"> and </w:t>
      </w:r>
      <w:hyperlink w:anchor="Xa70078d8319b254d625988ebbdfb3bf82e575bc">
        <w:r w:rsidR="006E4A8F">
          <w:rPr>
            <w:rStyle w:val="Hyperlink"/>
          </w:rPr>
          <w:t>Section 4.10</w:t>
        </w:r>
      </w:hyperlink>
      <w:r>
        <w:t>); and</w:t>
      </w:r>
    </w:p>
    <w:p w14:paraId="0CF42E14" w14:textId="77777777" w:rsidR="006E4A8F" w:rsidRDefault="00000000">
      <w:pPr>
        <w:pStyle w:val="Compact"/>
        <w:numPr>
          <w:ilvl w:val="1"/>
          <w:numId w:val="65"/>
        </w:numPr>
      </w:pPr>
      <w:r>
        <w:t>Introduction of new Certificate Profiles and retirement of existing Certificate Profiles.</w:t>
      </w:r>
    </w:p>
    <w:p w14:paraId="0E985F27" w14:textId="77777777" w:rsidR="006E4A8F" w:rsidRDefault="00000000">
      <w:pPr>
        <w:pStyle w:val="Compact"/>
        <w:numPr>
          <w:ilvl w:val="0"/>
          <w:numId w:val="64"/>
        </w:numPr>
      </w:pPr>
      <w:r>
        <w:t>Subscriber Certificate lifecycle management events, including:</w:t>
      </w:r>
    </w:p>
    <w:p w14:paraId="06872341" w14:textId="77777777" w:rsidR="006E4A8F" w:rsidRDefault="00000000">
      <w:pPr>
        <w:pStyle w:val="Compact"/>
        <w:numPr>
          <w:ilvl w:val="1"/>
          <w:numId w:val="66"/>
        </w:numPr>
      </w:pPr>
      <w:r>
        <w:t>Certificate requests, renewal, and re-key requests, and revocation;</w:t>
      </w:r>
    </w:p>
    <w:p w14:paraId="09601E0D" w14:textId="77777777" w:rsidR="006E4A8F" w:rsidRDefault="00000000">
      <w:pPr>
        <w:pStyle w:val="Compact"/>
        <w:numPr>
          <w:ilvl w:val="1"/>
          <w:numId w:val="66"/>
        </w:numPr>
      </w:pPr>
      <w:r>
        <w:t>All verification activities stipulated in these Requirements and the CA’s Certification Practice Statement;</w:t>
      </w:r>
    </w:p>
    <w:p w14:paraId="476D9D5B" w14:textId="77777777" w:rsidR="006E4A8F" w:rsidRDefault="00000000">
      <w:pPr>
        <w:pStyle w:val="Compact"/>
        <w:numPr>
          <w:ilvl w:val="1"/>
          <w:numId w:val="66"/>
        </w:numPr>
      </w:pPr>
      <w:r>
        <w:t>Approval and rejection of certificate requests;</w:t>
      </w:r>
    </w:p>
    <w:p w14:paraId="533A9495" w14:textId="77777777" w:rsidR="006E4A8F" w:rsidRDefault="00000000">
      <w:pPr>
        <w:pStyle w:val="Compact"/>
        <w:numPr>
          <w:ilvl w:val="1"/>
          <w:numId w:val="66"/>
        </w:numPr>
      </w:pPr>
      <w:r>
        <w:t>Issuance of Certificates;</w:t>
      </w:r>
    </w:p>
    <w:p w14:paraId="096300E2" w14:textId="77777777" w:rsidR="006E4A8F" w:rsidRDefault="00000000">
      <w:pPr>
        <w:pStyle w:val="Compact"/>
        <w:numPr>
          <w:ilvl w:val="1"/>
          <w:numId w:val="66"/>
        </w:numPr>
      </w:pPr>
      <w:r>
        <w:t>Generation of Certificate Revocation Lists; and</w:t>
      </w:r>
    </w:p>
    <w:p w14:paraId="36258F08" w14:textId="77777777" w:rsidR="006E4A8F" w:rsidRDefault="00000000">
      <w:pPr>
        <w:pStyle w:val="Compact"/>
        <w:numPr>
          <w:ilvl w:val="1"/>
          <w:numId w:val="66"/>
        </w:numPr>
      </w:pPr>
      <w:r>
        <w:t xml:space="preserve">Signing of OCSP Responses (as described in </w:t>
      </w:r>
      <w:hyperlink w:anchor="Xf38be0bf7ac63401365906f843401c3792f8611">
        <w:r w:rsidR="006E4A8F">
          <w:rPr>
            <w:rStyle w:val="Hyperlink"/>
          </w:rPr>
          <w:t>Section 4.9</w:t>
        </w:r>
      </w:hyperlink>
      <w:r>
        <w:t xml:space="preserve"> and </w:t>
      </w:r>
      <w:hyperlink w:anchor="Xa70078d8319b254d625988ebbdfb3bf82e575bc">
        <w:r w:rsidR="006E4A8F">
          <w:rPr>
            <w:rStyle w:val="Hyperlink"/>
          </w:rPr>
          <w:t>Section 4.10</w:t>
        </w:r>
      </w:hyperlink>
      <w:r>
        <w:t>).</w:t>
      </w:r>
    </w:p>
    <w:p w14:paraId="59ECF0D5" w14:textId="77777777" w:rsidR="006E4A8F" w:rsidRDefault="00000000">
      <w:pPr>
        <w:pStyle w:val="Compact"/>
        <w:numPr>
          <w:ilvl w:val="1"/>
          <w:numId w:val="66"/>
        </w:numPr>
      </w:pPr>
      <w:r>
        <w:t>Multi-Perspective Issuance Corroboration attempts from each Network Perspective, minimally recording the following information:</w:t>
      </w:r>
    </w:p>
    <w:p w14:paraId="71E00DCB" w14:textId="77777777" w:rsidR="006E4A8F" w:rsidRDefault="00000000">
      <w:pPr>
        <w:pStyle w:val="Compact"/>
        <w:numPr>
          <w:ilvl w:val="2"/>
          <w:numId w:val="67"/>
        </w:numPr>
      </w:pPr>
      <w:r>
        <w:t>an identifier that uniquely identifies the Network Perspective used;</w:t>
      </w:r>
    </w:p>
    <w:p w14:paraId="3B7E0C99" w14:textId="77777777" w:rsidR="006E4A8F" w:rsidRDefault="00000000">
      <w:pPr>
        <w:pStyle w:val="Compact"/>
        <w:numPr>
          <w:ilvl w:val="2"/>
          <w:numId w:val="67"/>
        </w:numPr>
      </w:pPr>
      <w:r>
        <w:t>the attempted domain name and/or IP address; and</w:t>
      </w:r>
    </w:p>
    <w:p w14:paraId="6DB61A21" w14:textId="77777777" w:rsidR="006E4A8F" w:rsidRDefault="00000000">
      <w:pPr>
        <w:pStyle w:val="Compact"/>
        <w:numPr>
          <w:ilvl w:val="2"/>
          <w:numId w:val="67"/>
        </w:numPr>
      </w:pPr>
      <w:r>
        <w:t>the result of the attempt (e.g., “domain validation pass/fail”, “CAA permission/prohibition”).</w:t>
      </w:r>
    </w:p>
    <w:p w14:paraId="7E1547F0" w14:textId="77777777" w:rsidR="006E4A8F" w:rsidRDefault="00000000">
      <w:pPr>
        <w:pStyle w:val="Compact"/>
        <w:numPr>
          <w:ilvl w:val="1"/>
          <w:numId w:val="66"/>
        </w:numPr>
      </w:pPr>
      <w:r>
        <w:t>Multi-Perspective Issuance Corroboration quorum results for each attempted domain name or IP address represented in a Certificate request (i.e., “3/4” which should be interpreted as “Three (3) out of four (4) attempted Network Perspectives corroborated the determinations made by the Primary Network Perspective).</w:t>
      </w:r>
    </w:p>
    <w:p w14:paraId="1175CE62" w14:textId="77777777" w:rsidR="006E4A8F" w:rsidRDefault="00000000">
      <w:pPr>
        <w:pStyle w:val="Compact"/>
        <w:numPr>
          <w:ilvl w:val="0"/>
          <w:numId w:val="64"/>
        </w:numPr>
      </w:pPr>
      <w:r>
        <w:t>Security events, including:</w:t>
      </w:r>
    </w:p>
    <w:p w14:paraId="6F7B3361" w14:textId="77777777" w:rsidR="006E4A8F" w:rsidRDefault="00000000">
      <w:pPr>
        <w:pStyle w:val="Compact"/>
        <w:numPr>
          <w:ilvl w:val="1"/>
          <w:numId w:val="68"/>
        </w:numPr>
      </w:pPr>
      <w:r>
        <w:t>Successful and unsuccessful PKI system access attempts;</w:t>
      </w:r>
    </w:p>
    <w:p w14:paraId="646F0FC4" w14:textId="77777777" w:rsidR="006E4A8F" w:rsidRDefault="00000000">
      <w:pPr>
        <w:pStyle w:val="Compact"/>
        <w:numPr>
          <w:ilvl w:val="1"/>
          <w:numId w:val="68"/>
        </w:numPr>
      </w:pPr>
      <w:r>
        <w:t>PKI and security system actions performed;</w:t>
      </w:r>
    </w:p>
    <w:p w14:paraId="13BCB20A" w14:textId="77777777" w:rsidR="006E4A8F" w:rsidRDefault="00000000">
      <w:pPr>
        <w:pStyle w:val="Compact"/>
        <w:numPr>
          <w:ilvl w:val="1"/>
          <w:numId w:val="68"/>
        </w:numPr>
      </w:pPr>
      <w:r>
        <w:t>Security profile changes;</w:t>
      </w:r>
    </w:p>
    <w:p w14:paraId="4906E952" w14:textId="77777777" w:rsidR="006E4A8F" w:rsidRDefault="00000000">
      <w:pPr>
        <w:pStyle w:val="Compact"/>
        <w:numPr>
          <w:ilvl w:val="1"/>
          <w:numId w:val="68"/>
        </w:numPr>
      </w:pPr>
      <w:r>
        <w:t>Installation, update and removal of software on a Certificate System;</w:t>
      </w:r>
    </w:p>
    <w:p w14:paraId="2931D7C4" w14:textId="77777777" w:rsidR="006E4A8F" w:rsidRDefault="00000000">
      <w:pPr>
        <w:pStyle w:val="Compact"/>
        <w:numPr>
          <w:ilvl w:val="1"/>
          <w:numId w:val="68"/>
        </w:numPr>
      </w:pPr>
      <w:r>
        <w:t>System crashes, hardware failures, and other anomalies;</w:t>
      </w:r>
    </w:p>
    <w:p w14:paraId="782F4008" w14:textId="77777777" w:rsidR="006E4A8F" w:rsidRDefault="00000000">
      <w:pPr>
        <w:pStyle w:val="Compact"/>
        <w:numPr>
          <w:ilvl w:val="1"/>
          <w:numId w:val="68"/>
        </w:numPr>
      </w:pPr>
      <w:r>
        <w:t xml:space="preserve">Relevant router and firewall activities (as described in </w:t>
      </w:r>
      <w:hyperlink w:anchor="X2940d2cfc5a3c7b574b6b7145420cf444d15433">
        <w:r w:rsidR="006E4A8F">
          <w:rPr>
            <w:rStyle w:val="Hyperlink"/>
          </w:rPr>
          <w:t>Section 5.4.1.1</w:t>
        </w:r>
      </w:hyperlink>
      <w:r>
        <w:t>); and</w:t>
      </w:r>
    </w:p>
    <w:p w14:paraId="47B87E33" w14:textId="77777777" w:rsidR="006E4A8F" w:rsidRDefault="00000000">
      <w:pPr>
        <w:pStyle w:val="Compact"/>
        <w:numPr>
          <w:ilvl w:val="1"/>
          <w:numId w:val="68"/>
        </w:numPr>
      </w:pPr>
      <w:r>
        <w:t>Entries to and exits from the CA facility.</w:t>
      </w:r>
    </w:p>
    <w:p w14:paraId="0BCE37C8" w14:textId="77777777" w:rsidR="006E4A8F" w:rsidRDefault="00000000">
      <w:pPr>
        <w:pStyle w:val="FirstParagraph"/>
      </w:pPr>
      <w:r>
        <w:lastRenderedPageBreak/>
        <w:t>Log records MUST include at least the following elements:</w:t>
      </w:r>
    </w:p>
    <w:p w14:paraId="013EB18D" w14:textId="77777777" w:rsidR="006E4A8F" w:rsidRDefault="00000000">
      <w:pPr>
        <w:pStyle w:val="Compact"/>
        <w:numPr>
          <w:ilvl w:val="0"/>
          <w:numId w:val="69"/>
        </w:numPr>
      </w:pPr>
      <w:r>
        <w:t>Date and time of event;</w:t>
      </w:r>
    </w:p>
    <w:p w14:paraId="5D2E230C" w14:textId="77777777" w:rsidR="006E4A8F" w:rsidRDefault="00000000">
      <w:pPr>
        <w:pStyle w:val="Compact"/>
        <w:numPr>
          <w:ilvl w:val="0"/>
          <w:numId w:val="69"/>
        </w:numPr>
      </w:pPr>
      <w:r>
        <w:t>Identity of the person making the journal record (when applicable); and</w:t>
      </w:r>
    </w:p>
    <w:p w14:paraId="4E035F5F" w14:textId="77777777" w:rsidR="006E4A8F" w:rsidRDefault="00000000">
      <w:pPr>
        <w:pStyle w:val="Compact"/>
        <w:numPr>
          <w:ilvl w:val="0"/>
          <w:numId w:val="69"/>
        </w:numPr>
      </w:pPr>
      <w:r>
        <w:t>Description of the event.</w:t>
      </w:r>
    </w:p>
    <w:p w14:paraId="726EA6E9" w14:textId="77777777" w:rsidR="006E4A8F" w:rsidRDefault="00000000">
      <w:pPr>
        <w:pStyle w:val="Heading4"/>
      </w:pPr>
      <w:bookmarkStart w:id="466" w:name="X2940d2cfc5a3c7b574b6b7145420cf444d15433"/>
      <w:r>
        <w:t>5.4.1.1 Router and firewall activities logs</w:t>
      </w:r>
    </w:p>
    <w:p w14:paraId="1A062BF6" w14:textId="77777777" w:rsidR="006E4A8F" w:rsidRDefault="00000000">
      <w:pPr>
        <w:pStyle w:val="FirstParagraph"/>
      </w:pPr>
      <w:r>
        <w:t>Logging of router and firewall activities necessary to meet the requirements of Section 5.4.1, Subsection 3.6 MUST at a minimum include:</w:t>
      </w:r>
    </w:p>
    <w:p w14:paraId="79D144D2" w14:textId="77777777" w:rsidR="006E4A8F" w:rsidRDefault="00000000">
      <w:pPr>
        <w:pStyle w:val="Compact"/>
        <w:numPr>
          <w:ilvl w:val="0"/>
          <w:numId w:val="70"/>
        </w:numPr>
      </w:pPr>
      <w:r>
        <w:t>Successful and unsuccessful login attempts to routers and firewalls; and</w:t>
      </w:r>
    </w:p>
    <w:p w14:paraId="6C4A1EED" w14:textId="77777777" w:rsidR="006E4A8F" w:rsidRDefault="00000000">
      <w:pPr>
        <w:pStyle w:val="Compact"/>
        <w:numPr>
          <w:ilvl w:val="0"/>
          <w:numId w:val="70"/>
        </w:numPr>
      </w:pPr>
      <w:r>
        <w:t>Logging of all administrative actions performed on routers and firewalls, including configuration changes, firmware updates, and access control modifications; and</w:t>
      </w:r>
    </w:p>
    <w:p w14:paraId="72916700" w14:textId="77777777" w:rsidR="006E4A8F" w:rsidRDefault="00000000">
      <w:pPr>
        <w:pStyle w:val="Compact"/>
        <w:numPr>
          <w:ilvl w:val="0"/>
          <w:numId w:val="70"/>
        </w:numPr>
      </w:pPr>
      <w:r>
        <w:t>Logging of all changes made to firewall rules, including additions, modifications, and deletions; and</w:t>
      </w:r>
    </w:p>
    <w:p w14:paraId="4F296369" w14:textId="77777777" w:rsidR="006E4A8F" w:rsidRDefault="00000000">
      <w:pPr>
        <w:pStyle w:val="Compact"/>
        <w:numPr>
          <w:ilvl w:val="0"/>
          <w:numId w:val="70"/>
        </w:numPr>
      </w:pPr>
      <w:r>
        <w:t>Logging of all system events and errors, including hardware failures, software crashes, and system restarts.</w:t>
      </w:r>
    </w:p>
    <w:p w14:paraId="01D78917" w14:textId="77777777" w:rsidR="006E4A8F" w:rsidRDefault="00000000">
      <w:pPr>
        <w:pStyle w:val="Heading3"/>
      </w:pPr>
      <w:bookmarkStart w:id="467" w:name="_Toc204242487"/>
      <w:bookmarkStart w:id="468" w:name="_Toc203993812"/>
      <w:bookmarkStart w:id="469" w:name="Xddf03fb0dd0c300b619c3a9029553c55d1c04e8"/>
      <w:bookmarkEnd w:id="465"/>
      <w:bookmarkEnd w:id="466"/>
      <w:r>
        <w:t>5.4.2 Frequency of processing audit log</w:t>
      </w:r>
      <w:bookmarkEnd w:id="467"/>
      <w:bookmarkEnd w:id="468"/>
    </w:p>
    <w:p w14:paraId="44B2F7F2" w14:textId="77777777" w:rsidR="006E4A8F" w:rsidRDefault="00000000">
      <w:pPr>
        <w:pStyle w:val="Heading3"/>
      </w:pPr>
      <w:bookmarkStart w:id="470" w:name="_Toc204242488"/>
      <w:bookmarkStart w:id="471" w:name="_Toc203993813"/>
      <w:bookmarkStart w:id="472" w:name="X80246f68388f1c1a9667d385c8af4c50ab2affa"/>
      <w:bookmarkEnd w:id="469"/>
      <w:r>
        <w:t>5.4.3 Retention period for audit log</w:t>
      </w:r>
      <w:bookmarkEnd w:id="470"/>
      <w:bookmarkEnd w:id="471"/>
    </w:p>
    <w:p w14:paraId="20DEC86C" w14:textId="77777777" w:rsidR="006E4A8F" w:rsidRDefault="00000000">
      <w:pPr>
        <w:pStyle w:val="FirstParagraph"/>
      </w:pPr>
      <w:r>
        <w:t>The CA and each Delegated Third Party SHALL retain, for at least two (2) years:</w:t>
      </w:r>
    </w:p>
    <w:p w14:paraId="1DBBA8FC" w14:textId="77777777" w:rsidR="006E4A8F" w:rsidRDefault="00000000">
      <w:pPr>
        <w:pStyle w:val="Compact"/>
        <w:numPr>
          <w:ilvl w:val="0"/>
          <w:numId w:val="71"/>
        </w:numPr>
      </w:pPr>
      <w:r>
        <w:t xml:space="preserve">CA certificate and key lifecycle management event records (as set forth in </w:t>
      </w:r>
      <w:hyperlink w:anchor="X236a28bb0ee9bee5b05dd70ec8dadb08d17124f">
        <w:r w:rsidR="006E4A8F">
          <w:rPr>
            <w:rStyle w:val="Hyperlink"/>
          </w:rPr>
          <w:t>Section 5.4.1</w:t>
        </w:r>
      </w:hyperlink>
      <w:r>
        <w:t xml:space="preserve"> (1)) after the later occurrence of:</w:t>
      </w:r>
    </w:p>
    <w:p w14:paraId="434E858B" w14:textId="77777777" w:rsidR="006E4A8F" w:rsidRDefault="00000000">
      <w:pPr>
        <w:pStyle w:val="Compact"/>
        <w:numPr>
          <w:ilvl w:val="1"/>
          <w:numId w:val="72"/>
        </w:numPr>
      </w:pPr>
      <w:r>
        <w:t>the destruction of the CA Private Key; or</w:t>
      </w:r>
    </w:p>
    <w:p w14:paraId="3665EF9A" w14:textId="77777777" w:rsidR="006E4A8F" w:rsidRDefault="00000000">
      <w:pPr>
        <w:pStyle w:val="Compact"/>
        <w:numPr>
          <w:ilvl w:val="1"/>
          <w:numId w:val="72"/>
        </w:numPr>
      </w:pPr>
      <w:r>
        <w:t xml:space="preserve">the revocation or expiration of the final CA Certificate in that set of Certificates that have an X.509v3 </w:t>
      </w:r>
      <w:r>
        <w:rPr>
          <w:rStyle w:val="VerbatimChar"/>
        </w:rPr>
        <w:t>basicConstraints</w:t>
      </w:r>
      <w:r>
        <w:t xml:space="preserve"> extension with the </w:t>
      </w:r>
      <w:r>
        <w:rPr>
          <w:rStyle w:val="VerbatimChar"/>
        </w:rPr>
        <w:t>cA</w:t>
      </w:r>
      <w:r>
        <w:t xml:space="preserve"> field set to true and which share a common Public Key corresponding to the CA Private Key;</w:t>
      </w:r>
    </w:p>
    <w:p w14:paraId="7FA5B312" w14:textId="77777777" w:rsidR="006E4A8F" w:rsidRDefault="00000000">
      <w:pPr>
        <w:pStyle w:val="Compact"/>
        <w:numPr>
          <w:ilvl w:val="0"/>
          <w:numId w:val="71"/>
        </w:numPr>
      </w:pPr>
      <w:r>
        <w:t xml:space="preserve">Subscriber Certificate lifecycle management event records (as set forth in </w:t>
      </w:r>
      <w:hyperlink w:anchor="X236a28bb0ee9bee5b05dd70ec8dadb08d17124f">
        <w:r w:rsidR="006E4A8F">
          <w:rPr>
            <w:rStyle w:val="Hyperlink"/>
          </w:rPr>
          <w:t>Section 5.4.1</w:t>
        </w:r>
      </w:hyperlink>
      <w:r>
        <w:t xml:space="preserve"> (2)) after the expiration of the Subscriber Certificate;</w:t>
      </w:r>
    </w:p>
    <w:p w14:paraId="12D3A85C" w14:textId="77777777" w:rsidR="006E4A8F" w:rsidRDefault="00000000">
      <w:pPr>
        <w:pStyle w:val="Compact"/>
        <w:numPr>
          <w:ilvl w:val="0"/>
          <w:numId w:val="71"/>
        </w:numPr>
      </w:pPr>
      <w:r>
        <w:t xml:space="preserve">Any security event records (as set forth in </w:t>
      </w:r>
      <w:hyperlink w:anchor="X236a28bb0ee9bee5b05dd70ec8dadb08d17124f">
        <w:r w:rsidR="006E4A8F">
          <w:rPr>
            <w:rStyle w:val="Hyperlink"/>
          </w:rPr>
          <w:t>Section 5.4.1</w:t>
        </w:r>
      </w:hyperlink>
      <w:r>
        <w:t xml:space="preserve"> (3)) after the event occurred.</w:t>
      </w:r>
    </w:p>
    <w:p w14:paraId="5CEE9DC6" w14:textId="77777777" w:rsidR="006E4A8F" w:rsidRDefault="00000000">
      <w:pPr>
        <w:pStyle w:val="FirstParagraph"/>
      </w:pPr>
      <w:r>
        <w:t>Note: While these Requirements set the minimum retention period, the CA MAY choose a greater value as more appropriate in order to be able to investigate possible security or other types of incidents that will require retrospection and examination of past audit log events.</w:t>
      </w:r>
    </w:p>
    <w:p w14:paraId="4927924A" w14:textId="77777777" w:rsidR="006E4A8F" w:rsidRDefault="00000000">
      <w:pPr>
        <w:pStyle w:val="Heading3"/>
      </w:pPr>
      <w:bookmarkStart w:id="473" w:name="_Toc204242489"/>
      <w:bookmarkStart w:id="474" w:name="_Toc203993814"/>
      <w:bookmarkStart w:id="475" w:name="X94f212ddc14a93fce9ddbde1c947ee98642cfd6"/>
      <w:bookmarkEnd w:id="472"/>
      <w:r>
        <w:lastRenderedPageBreak/>
        <w:t>5.4.4 Protection of audit log</w:t>
      </w:r>
      <w:bookmarkEnd w:id="473"/>
      <w:bookmarkEnd w:id="474"/>
    </w:p>
    <w:p w14:paraId="0E24072A" w14:textId="77777777" w:rsidR="006E4A8F" w:rsidRDefault="00000000">
      <w:pPr>
        <w:pStyle w:val="Heading3"/>
      </w:pPr>
      <w:bookmarkStart w:id="476" w:name="_Toc204242490"/>
      <w:bookmarkStart w:id="477" w:name="_Toc203993815"/>
      <w:bookmarkStart w:id="478" w:name="X84869d9a8072630992dceb41fdfa01401ee4bdc"/>
      <w:bookmarkEnd w:id="475"/>
      <w:r>
        <w:t>5.4.5 Audit log backup procedures</w:t>
      </w:r>
      <w:bookmarkEnd w:id="476"/>
      <w:bookmarkEnd w:id="477"/>
    </w:p>
    <w:p w14:paraId="1733876A" w14:textId="77777777" w:rsidR="006E4A8F" w:rsidRDefault="00000000">
      <w:pPr>
        <w:pStyle w:val="Heading3"/>
      </w:pPr>
      <w:bookmarkStart w:id="479" w:name="_Toc204242491"/>
      <w:bookmarkStart w:id="480" w:name="_Toc203993816"/>
      <w:bookmarkStart w:id="481" w:name="X2ac9315baee4b8d3b2363c8d3b44d7be8853655"/>
      <w:bookmarkEnd w:id="478"/>
      <w:r>
        <w:t>5.4.6 Audit collection System (internal vs. external)</w:t>
      </w:r>
      <w:bookmarkEnd w:id="479"/>
      <w:bookmarkEnd w:id="480"/>
    </w:p>
    <w:p w14:paraId="2EDEA6FB" w14:textId="77777777" w:rsidR="006E4A8F" w:rsidRDefault="00000000">
      <w:pPr>
        <w:pStyle w:val="Heading3"/>
      </w:pPr>
      <w:bookmarkStart w:id="482" w:name="_Toc204242492"/>
      <w:bookmarkStart w:id="483" w:name="_Toc203993817"/>
      <w:bookmarkStart w:id="484" w:name="Xf80e13390e35a279fdc01795219604decfe6bf0"/>
      <w:bookmarkEnd w:id="481"/>
      <w:r>
        <w:t>5.4.7 Notification to event-causing subject</w:t>
      </w:r>
      <w:bookmarkEnd w:id="482"/>
      <w:bookmarkEnd w:id="483"/>
    </w:p>
    <w:p w14:paraId="2EB8AAE0" w14:textId="77777777" w:rsidR="006E4A8F" w:rsidRDefault="00000000">
      <w:pPr>
        <w:pStyle w:val="Heading3"/>
      </w:pPr>
      <w:bookmarkStart w:id="485" w:name="_Toc204242493"/>
      <w:bookmarkStart w:id="486" w:name="_Toc203993818"/>
      <w:bookmarkStart w:id="487" w:name="X64a95290b2e76d8fa23c806f354beda634eaac0"/>
      <w:bookmarkEnd w:id="484"/>
      <w:r>
        <w:t>5.4.8 Vulnerability assessments</w:t>
      </w:r>
      <w:bookmarkEnd w:id="485"/>
      <w:bookmarkEnd w:id="486"/>
    </w:p>
    <w:p w14:paraId="7D8015FC" w14:textId="77777777" w:rsidR="006E4A8F" w:rsidRDefault="00000000">
      <w:pPr>
        <w:pStyle w:val="FirstParagraph"/>
      </w:pPr>
      <w:r>
        <w:t>Additionally, the CA’s security program MUST include an annual Risk Assessment that:</w:t>
      </w:r>
    </w:p>
    <w:p w14:paraId="35D850BF" w14:textId="77777777" w:rsidR="006E4A8F" w:rsidRDefault="00000000">
      <w:pPr>
        <w:pStyle w:val="Compact"/>
        <w:numPr>
          <w:ilvl w:val="0"/>
          <w:numId w:val="73"/>
        </w:numPr>
      </w:pPr>
      <w:r>
        <w:t>Identifies foreseeable internal and external threats that could result in unauthorized access, disclosure, misuse, alteration, or destruction of any Certificate Data or Certificate Management Processes;</w:t>
      </w:r>
    </w:p>
    <w:p w14:paraId="469E6DF4" w14:textId="77777777" w:rsidR="006E4A8F" w:rsidRDefault="00000000">
      <w:pPr>
        <w:pStyle w:val="Compact"/>
        <w:numPr>
          <w:ilvl w:val="0"/>
          <w:numId w:val="73"/>
        </w:numPr>
      </w:pPr>
      <w:r>
        <w:t>Assesses the likelihood and potential damage of these threats, taking into consideration the sensitivity of the Certificate Data and Certificate Management Processes; and</w:t>
      </w:r>
    </w:p>
    <w:p w14:paraId="46ECF6D1" w14:textId="77777777" w:rsidR="006E4A8F" w:rsidRDefault="00000000">
      <w:pPr>
        <w:pStyle w:val="Compact"/>
        <w:numPr>
          <w:ilvl w:val="0"/>
          <w:numId w:val="73"/>
        </w:numPr>
      </w:pPr>
      <w:r>
        <w:t>Assesses the sufficiency of the policies, procedures, information systems, technology, and other arrangements that the CA has in place to counter such threats.</w:t>
      </w:r>
    </w:p>
    <w:p w14:paraId="0BC58D37" w14:textId="77777777" w:rsidR="006E4A8F" w:rsidRDefault="00000000">
      <w:pPr>
        <w:pStyle w:val="Heading2"/>
      </w:pPr>
      <w:bookmarkStart w:id="488" w:name="_Toc204242494"/>
      <w:bookmarkStart w:id="489" w:name="_Toc203993819"/>
      <w:bookmarkStart w:id="490" w:name="Xff6085ba3c36ae2d4809cc2d69c1c0eccaa7945"/>
      <w:bookmarkEnd w:id="462"/>
      <w:bookmarkEnd w:id="487"/>
      <w:r>
        <w:t>5.5 Records archival</w:t>
      </w:r>
      <w:bookmarkEnd w:id="488"/>
      <w:bookmarkEnd w:id="489"/>
    </w:p>
    <w:p w14:paraId="34C72FED" w14:textId="77777777" w:rsidR="006E4A8F" w:rsidRDefault="00000000">
      <w:pPr>
        <w:pStyle w:val="Heading3"/>
      </w:pPr>
      <w:bookmarkStart w:id="491" w:name="_Toc204242495"/>
      <w:bookmarkStart w:id="492" w:name="_Toc203993820"/>
      <w:bookmarkStart w:id="493" w:name="X6fb123898f2a0cf29a65236c6ac505501bf95de"/>
      <w:r>
        <w:t>5.5.1 Types of records archived</w:t>
      </w:r>
      <w:bookmarkEnd w:id="491"/>
      <w:bookmarkEnd w:id="492"/>
    </w:p>
    <w:p w14:paraId="588672BC" w14:textId="77777777" w:rsidR="006E4A8F" w:rsidRDefault="00000000">
      <w:pPr>
        <w:pStyle w:val="FirstParagraph"/>
      </w:pPr>
      <w:r>
        <w:t xml:space="preserve">The CA and each Delegated Third Party SHALL archive all audit logs (as set forth in </w:t>
      </w:r>
      <w:hyperlink w:anchor="X236a28bb0ee9bee5b05dd70ec8dadb08d17124f">
        <w:r w:rsidR="006E4A8F">
          <w:rPr>
            <w:rStyle w:val="Hyperlink"/>
          </w:rPr>
          <w:t>Section 5.4.1</w:t>
        </w:r>
      </w:hyperlink>
      <w:r>
        <w:t>).</w:t>
      </w:r>
    </w:p>
    <w:p w14:paraId="38EC75C2" w14:textId="77777777" w:rsidR="006E4A8F" w:rsidRDefault="00000000">
      <w:pPr>
        <w:pStyle w:val="BodyText"/>
      </w:pPr>
      <w:r>
        <w:t>Additionally, the CA and each Delegated Third Party SHALL archive: 1. Documentation related to the security of their Certificate Systems, Certificate Management Systems, Root CA Systems, and Delegated Third Party Systems; and 2. Documentation related to their verification, issuance, and revocation of certificate requests and Certificates.</w:t>
      </w:r>
    </w:p>
    <w:p w14:paraId="626E56AF" w14:textId="77777777" w:rsidR="006E4A8F" w:rsidRDefault="00000000">
      <w:pPr>
        <w:pStyle w:val="Heading3"/>
      </w:pPr>
      <w:bookmarkStart w:id="494" w:name="_Toc204242496"/>
      <w:bookmarkStart w:id="495" w:name="_Toc203993821"/>
      <w:bookmarkStart w:id="496" w:name="Xc429fd3baf5415062896fb7f7b1e56a875ae029"/>
      <w:bookmarkEnd w:id="493"/>
      <w:r>
        <w:t>5.5.2 Retention period for archive</w:t>
      </w:r>
      <w:bookmarkEnd w:id="494"/>
      <w:bookmarkEnd w:id="495"/>
    </w:p>
    <w:p w14:paraId="3E007528" w14:textId="77777777" w:rsidR="006E4A8F" w:rsidRDefault="00000000">
      <w:pPr>
        <w:pStyle w:val="FirstParagraph"/>
      </w:pPr>
      <w:r>
        <w:t xml:space="preserve">Archived audit logs (as set forth in </w:t>
      </w:r>
      <w:hyperlink w:anchor="X6fb123898f2a0cf29a65236c6ac505501bf95de">
        <w:r w:rsidR="006E4A8F">
          <w:rPr>
            <w:rStyle w:val="Hyperlink"/>
          </w:rPr>
          <w:t>Section 5.5.1</w:t>
        </w:r>
      </w:hyperlink>
      <w:r>
        <w:t xml:space="preserve"> SHALL be retained for a period of at least two (2) years from their record creation timestamp, or as long as they are required to be retained per </w:t>
      </w:r>
      <w:hyperlink w:anchor="X80246f68388f1c1a9667d385c8af4c50ab2affa">
        <w:r w:rsidR="006E4A8F">
          <w:rPr>
            <w:rStyle w:val="Hyperlink"/>
          </w:rPr>
          <w:t>Section 5.4.3</w:t>
        </w:r>
      </w:hyperlink>
      <w:r>
        <w:t>, whichever is longer.</w:t>
      </w:r>
    </w:p>
    <w:p w14:paraId="329B437E" w14:textId="77777777" w:rsidR="006E4A8F" w:rsidRDefault="00000000">
      <w:pPr>
        <w:pStyle w:val="BodyText"/>
      </w:pPr>
      <w:r>
        <w:t xml:space="preserve">Additionally, the CA and each Delegated Third Party SHALL retain, for at least two (2) years: 1. All archived documentation related to the security of Certificate Systems, Certificate Management Systems, Root CA Systems and Delegated Third Party Systems (as set forth in </w:t>
      </w:r>
      <w:hyperlink w:anchor="X6fb123898f2a0cf29a65236c6ac505501bf95de">
        <w:r w:rsidR="006E4A8F">
          <w:rPr>
            <w:rStyle w:val="Hyperlink"/>
          </w:rPr>
          <w:t>Section 5.5.1</w:t>
        </w:r>
      </w:hyperlink>
      <w:r>
        <w:t xml:space="preserve">); and 2. All archived documentation relating to the verification, issuance, and revocation of certificate requests and Certificates (as set forth in </w:t>
      </w:r>
      <w:hyperlink w:anchor="X6fb123898f2a0cf29a65236c6ac505501bf95de">
        <w:r w:rsidR="006E4A8F">
          <w:rPr>
            <w:rStyle w:val="Hyperlink"/>
          </w:rPr>
          <w:t>Section 5.5.1</w:t>
        </w:r>
      </w:hyperlink>
      <w:r>
        <w:t xml:space="preserve">) after the later occurrence of: 1. such records and documentation were last relied upon in the verification, issuance, or revocation of certificate requests </w:t>
      </w:r>
      <w:r>
        <w:lastRenderedPageBreak/>
        <w:t>and Certificates; or 2. the expiration of the Subscriber Certificates relying upon such records and documentation.</w:t>
      </w:r>
    </w:p>
    <w:p w14:paraId="097908F3" w14:textId="77777777" w:rsidR="006E4A8F" w:rsidRDefault="00000000">
      <w:pPr>
        <w:pStyle w:val="BodyText"/>
      </w:pPr>
      <w:r>
        <w:t>Note: While these Requirements set the minimum retention period, the CA MAY choose a greater value as more appropriate in order to be able to investigate possible security or other types of incidents that will require retrospection and examination of past records archived.</w:t>
      </w:r>
    </w:p>
    <w:p w14:paraId="03591365" w14:textId="77777777" w:rsidR="006E4A8F" w:rsidRDefault="00000000">
      <w:pPr>
        <w:pStyle w:val="Heading3"/>
      </w:pPr>
      <w:bookmarkStart w:id="497" w:name="_Toc204242497"/>
      <w:bookmarkStart w:id="498" w:name="_Toc203993822"/>
      <w:bookmarkStart w:id="499" w:name="Xa78e96d5834aec9a40b5d7a8284d1222673b7ed"/>
      <w:bookmarkEnd w:id="496"/>
      <w:r>
        <w:t>5.5.3 Protection of archive</w:t>
      </w:r>
      <w:bookmarkEnd w:id="497"/>
      <w:bookmarkEnd w:id="498"/>
    </w:p>
    <w:p w14:paraId="0B49B740" w14:textId="77777777" w:rsidR="006E4A8F" w:rsidRDefault="00000000">
      <w:pPr>
        <w:pStyle w:val="Heading3"/>
      </w:pPr>
      <w:bookmarkStart w:id="500" w:name="_Toc204242498"/>
      <w:bookmarkStart w:id="501" w:name="_Toc203993823"/>
      <w:bookmarkStart w:id="502" w:name="X329c5c23c2c5fe8622e62edba3aa48e5da4ebfd"/>
      <w:bookmarkEnd w:id="499"/>
      <w:r>
        <w:t>5.5.4 Archive backup procedures</w:t>
      </w:r>
      <w:bookmarkEnd w:id="500"/>
      <w:bookmarkEnd w:id="501"/>
    </w:p>
    <w:p w14:paraId="2607D683" w14:textId="77777777" w:rsidR="006E4A8F" w:rsidRDefault="00000000">
      <w:pPr>
        <w:pStyle w:val="Heading3"/>
      </w:pPr>
      <w:bookmarkStart w:id="503" w:name="_Toc204242499"/>
      <w:bookmarkStart w:id="504" w:name="_Toc203993824"/>
      <w:bookmarkStart w:id="505" w:name="X78dd9fc21b38310f8673ff7f760b079fb09e07c"/>
      <w:bookmarkEnd w:id="502"/>
      <w:r>
        <w:t>5.5.5 Requirements for time-stamping of records</w:t>
      </w:r>
      <w:bookmarkEnd w:id="503"/>
      <w:bookmarkEnd w:id="504"/>
    </w:p>
    <w:p w14:paraId="15BD2547" w14:textId="77777777" w:rsidR="006E4A8F" w:rsidRDefault="00000000">
      <w:pPr>
        <w:pStyle w:val="Heading3"/>
      </w:pPr>
      <w:bookmarkStart w:id="506" w:name="_Toc204242500"/>
      <w:bookmarkStart w:id="507" w:name="_Toc203993825"/>
      <w:bookmarkStart w:id="508" w:name="X9a4b53079fec27f0b2ebff4325ec8ef9743f7a1"/>
      <w:bookmarkEnd w:id="505"/>
      <w:r>
        <w:t>5.5.6 Archive collection system (internal or external)</w:t>
      </w:r>
      <w:bookmarkEnd w:id="506"/>
      <w:bookmarkEnd w:id="507"/>
    </w:p>
    <w:p w14:paraId="144BC56D" w14:textId="77777777" w:rsidR="006E4A8F" w:rsidRDefault="00000000">
      <w:pPr>
        <w:pStyle w:val="Heading3"/>
      </w:pPr>
      <w:bookmarkStart w:id="509" w:name="_Toc204242501"/>
      <w:bookmarkStart w:id="510" w:name="_Toc203993826"/>
      <w:bookmarkStart w:id="511" w:name="X7b3e42592a883de73ff2e6afe51eef6f6bad1a1"/>
      <w:bookmarkEnd w:id="508"/>
      <w:r>
        <w:t>5.5.7 Procedures to obtain and verify archive information</w:t>
      </w:r>
      <w:bookmarkEnd w:id="509"/>
      <w:bookmarkEnd w:id="510"/>
    </w:p>
    <w:p w14:paraId="39E195A7" w14:textId="77777777" w:rsidR="006E4A8F" w:rsidRDefault="00000000">
      <w:pPr>
        <w:pStyle w:val="Heading2"/>
      </w:pPr>
      <w:bookmarkStart w:id="512" w:name="_Toc204242502"/>
      <w:bookmarkStart w:id="513" w:name="_Toc203993827"/>
      <w:bookmarkStart w:id="514" w:name="Xf5c0c65dec9be3a31cf6df678ff441281445d45"/>
      <w:bookmarkEnd w:id="490"/>
      <w:bookmarkEnd w:id="511"/>
      <w:r>
        <w:t>5.6 Key changeover</w:t>
      </w:r>
      <w:bookmarkEnd w:id="512"/>
      <w:bookmarkEnd w:id="513"/>
    </w:p>
    <w:p w14:paraId="1E370435" w14:textId="77777777" w:rsidR="006E4A8F" w:rsidRDefault="00000000">
      <w:pPr>
        <w:pStyle w:val="Heading2"/>
      </w:pPr>
      <w:bookmarkStart w:id="515" w:name="_Toc204242503"/>
      <w:bookmarkStart w:id="516" w:name="_Toc203993828"/>
      <w:bookmarkStart w:id="517" w:name="X1b38fe0728f1fdaa67d821099eee1943286367d"/>
      <w:bookmarkEnd w:id="514"/>
      <w:r>
        <w:t>5.7 Compromise and disaster recovery</w:t>
      </w:r>
      <w:bookmarkEnd w:id="515"/>
      <w:bookmarkEnd w:id="516"/>
    </w:p>
    <w:p w14:paraId="3FA9253E" w14:textId="77777777" w:rsidR="006E4A8F" w:rsidRDefault="00000000">
      <w:pPr>
        <w:pStyle w:val="Heading3"/>
      </w:pPr>
      <w:bookmarkStart w:id="518" w:name="_Toc204242504"/>
      <w:bookmarkStart w:id="519" w:name="_Toc203993829"/>
      <w:bookmarkStart w:id="520" w:name="X537e973abd6bcf8d340de486a529412a221d716"/>
      <w:r>
        <w:t>5.7.1 Incident and compromise handling procedures</w:t>
      </w:r>
      <w:bookmarkEnd w:id="518"/>
      <w:bookmarkEnd w:id="519"/>
    </w:p>
    <w:p w14:paraId="57069A02" w14:textId="77777777" w:rsidR="006E4A8F" w:rsidRDefault="00000000">
      <w:pPr>
        <w:pStyle w:val="Heading4"/>
        <w:rPr>
          <w:ins w:id="521" w:author="CABF" w:date="2025-07-24T09:41:00Z" w16du:dateUtc="2025-07-24T06:41:00Z"/>
        </w:rPr>
      </w:pPr>
      <w:bookmarkStart w:id="522" w:name="X6ef55422dc5da8a7236c1942849da809b6ff4ea"/>
      <w:ins w:id="523" w:author="CABF" w:date="2025-07-24T09:41:00Z" w16du:dateUtc="2025-07-24T06:41:00Z">
        <w:r>
          <w:t>5.7.1.1 Incident Response and Disaster Recovery Plans</w:t>
        </w:r>
      </w:ins>
    </w:p>
    <w:p w14:paraId="334F1A71" w14:textId="77777777" w:rsidR="006E4A8F" w:rsidRDefault="00000000">
      <w:pPr>
        <w:pStyle w:val="FirstParagraph"/>
      </w:pPr>
      <w:r>
        <w:t>CA organizations shall have an Incident Response Plan and a Disaster Recovery Plan.</w:t>
      </w:r>
    </w:p>
    <w:p w14:paraId="7CB6211C" w14:textId="77777777" w:rsidR="006E4A8F" w:rsidRDefault="00000000">
      <w:pPr>
        <w:pStyle w:val="BodyText"/>
      </w:pPr>
      <w:r>
        <w:t>The CA SHALL document a business continuity and disaster recovery procedures designed to notify and reasonably protect Application Software Suppliers, Subscribers, and Relying Parties in the event of a disaster, security compromise, or business failure. The CA is not required to publicly disclose its business continuity plans but SHALL make its business continuity plan and security plans available to the CA’s auditors upon request. The CA SHALL annually test, review, and update these procedures.</w:t>
      </w:r>
    </w:p>
    <w:p w14:paraId="72213AFC" w14:textId="77777777" w:rsidR="006E4A8F" w:rsidRDefault="00000000">
      <w:pPr>
        <w:pStyle w:val="BodyText"/>
      </w:pPr>
      <w:r>
        <w:t>The business continuity plan MUST include:</w:t>
      </w:r>
    </w:p>
    <w:p w14:paraId="7FE0D3A6" w14:textId="77777777" w:rsidR="006E4A8F" w:rsidRDefault="00000000">
      <w:pPr>
        <w:pStyle w:val="Compact"/>
        <w:numPr>
          <w:ilvl w:val="0"/>
          <w:numId w:val="74"/>
        </w:numPr>
      </w:pPr>
      <w:r>
        <w:t>The conditions for activating the plan,</w:t>
      </w:r>
    </w:p>
    <w:p w14:paraId="6F247C1E" w14:textId="77777777" w:rsidR="006E4A8F" w:rsidRDefault="00000000">
      <w:pPr>
        <w:pStyle w:val="Compact"/>
        <w:numPr>
          <w:ilvl w:val="0"/>
          <w:numId w:val="74"/>
        </w:numPr>
      </w:pPr>
      <w:r>
        <w:t>Emergency procedures,</w:t>
      </w:r>
    </w:p>
    <w:p w14:paraId="65BA6BA1" w14:textId="77777777" w:rsidR="006E4A8F" w:rsidRDefault="00000000">
      <w:pPr>
        <w:pStyle w:val="Compact"/>
        <w:numPr>
          <w:ilvl w:val="0"/>
          <w:numId w:val="74"/>
        </w:numPr>
      </w:pPr>
      <w:r>
        <w:t>Fallback procedures,</w:t>
      </w:r>
    </w:p>
    <w:p w14:paraId="3BBFEC82" w14:textId="77777777" w:rsidR="006E4A8F" w:rsidRDefault="00000000">
      <w:pPr>
        <w:pStyle w:val="Compact"/>
        <w:numPr>
          <w:ilvl w:val="0"/>
          <w:numId w:val="74"/>
        </w:numPr>
      </w:pPr>
      <w:r>
        <w:t>Resumption procedures,</w:t>
      </w:r>
    </w:p>
    <w:p w14:paraId="4CE11C14" w14:textId="77777777" w:rsidR="006E4A8F" w:rsidRDefault="00000000">
      <w:pPr>
        <w:pStyle w:val="Compact"/>
        <w:numPr>
          <w:ilvl w:val="0"/>
          <w:numId w:val="74"/>
        </w:numPr>
      </w:pPr>
      <w:r>
        <w:t>A maintenance schedule for the plan;</w:t>
      </w:r>
    </w:p>
    <w:p w14:paraId="72FF17D5" w14:textId="77777777" w:rsidR="006E4A8F" w:rsidRDefault="00000000">
      <w:pPr>
        <w:pStyle w:val="Compact"/>
        <w:numPr>
          <w:ilvl w:val="0"/>
          <w:numId w:val="74"/>
        </w:numPr>
      </w:pPr>
      <w:r>
        <w:t>Awareness and education requirements;</w:t>
      </w:r>
    </w:p>
    <w:p w14:paraId="3F424E26" w14:textId="77777777" w:rsidR="006E4A8F" w:rsidRDefault="00000000">
      <w:pPr>
        <w:pStyle w:val="Compact"/>
        <w:numPr>
          <w:ilvl w:val="0"/>
          <w:numId w:val="74"/>
        </w:numPr>
      </w:pPr>
      <w:r>
        <w:t>The responsibilities of the individuals;</w:t>
      </w:r>
    </w:p>
    <w:p w14:paraId="6DBCE6BD" w14:textId="77777777" w:rsidR="006E4A8F" w:rsidRDefault="00000000">
      <w:pPr>
        <w:pStyle w:val="Compact"/>
        <w:numPr>
          <w:ilvl w:val="0"/>
          <w:numId w:val="74"/>
        </w:numPr>
      </w:pPr>
      <w:r>
        <w:t>Recovery time objective (RTO);</w:t>
      </w:r>
    </w:p>
    <w:p w14:paraId="02ECBFD3" w14:textId="77777777" w:rsidR="006E4A8F" w:rsidRDefault="00000000">
      <w:pPr>
        <w:pStyle w:val="Compact"/>
        <w:numPr>
          <w:ilvl w:val="0"/>
          <w:numId w:val="74"/>
        </w:numPr>
      </w:pPr>
      <w:r>
        <w:t>Regular testing of contingency plans.</w:t>
      </w:r>
    </w:p>
    <w:p w14:paraId="4F87A924" w14:textId="77777777" w:rsidR="006E4A8F" w:rsidRDefault="00000000">
      <w:pPr>
        <w:pStyle w:val="Compact"/>
        <w:numPr>
          <w:ilvl w:val="0"/>
          <w:numId w:val="74"/>
        </w:numPr>
      </w:pPr>
      <w:r>
        <w:lastRenderedPageBreak/>
        <w:t>The CA’s plan to maintain or restore the CA’s business operations in a timely manner following interruption to or failure of critical business processes</w:t>
      </w:r>
    </w:p>
    <w:p w14:paraId="2270995B" w14:textId="77777777" w:rsidR="006E4A8F" w:rsidRDefault="00000000">
      <w:pPr>
        <w:pStyle w:val="Compact"/>
        <w:numPr>
          <w:ilvl w:val="0"/>
          <w:numId w:val="74"/>
        </w:numPr>
      </w:pPr>
      <w:r>
        <w:t>A requirement to store critical cryptographic materials (i.e., secure cryptographic device and activation materials) at an alternate location;</w:t>
      </w:r>
    </w:p>
    <w:p w14:paraId="54B80948" w14:textId="77777777" w:rsidR="006E4A8F" w:rsidRDefault="00000000">
      <w:pPr>
        <w:pStyle w:val="Compact"/>
        <w:numPr>
          <w:ilvl w:val="0"/>
          <w:numId w:val="74"/>
        </w:numPr>
      </w:pPr>
      <w:r>
        <w:t>What constitutes an acceptable system outage and recovery time</w:t>
      </w:r>
    </w:p>
    <w:p w14:paraId="3348E51A" w14:textId="77777777" w:rsidR="006E4A8F" w:rsidRDefault="00000000">
      <w:pPr>
        <w:pStyle w:val="Compact"/>
        <w:numPr>
          <w:ilvl w:val="0"/>
          <w:numId w:val="74"/>
        </w:numPr>
      </w:pPr>
      <w:r>
        <w:t>How frequently backup copies of essential business information and software are taken;</w:t>
      </w:r>
    </w:p>
    <w:p w14:paraId="0E89D709" w14:textId="77777777" w:rsidR="006E4A8F" w:rsidRDefault="00000000">
      <w:pPr>
        <w:pStyle w:val="Compact"/>
        <w:numPr>
          <w:ilvl w:val="0"/>
          <w:numId w:val="74"/>
        </w:numPr>
      </w:pPr>
      <w:r>
        <w:t>The distance of recovery facilities to the CA’s main site; and</w:t>
      </w:r>
    </w:p>
    <w:p w14:paraId="590B3DC6" w14:textId="77777777" w:rsidR="006E4A8F" w:rsidRDefault="00000000">
      <w:pPr>
        <w:pStyle w:val="Compact"/>
        <w:numPr>
          <w:ilvl w:val="0"/>
          <w:numId w:val="74"/>
        </w:numPr>
      </w:pPr>
      <w:r>
        <w:t>Procedures for securing its facility to the extent possible during the period of time following a disaster and prior to restoring a secure environment either at the original or a remote site.</w:t>
      </w:r>
    </w:p>
    <w:p w14:paraId="1F4DB60A" w14:textId="77777777" w:rsidR="006E4A8F" w:rsidRDefault="00000000">
      <w:pPr>
        <w:pStyle w:val="Heading4"/>
        <w:rPr>
          <w:ins w:id="524" w:author="CABF" w:date="2025-07-24T09:41:00Z" w16du:dateUtc="2025-07-24T06:41:00Z"/>
        </w:rPr>
      </w:pPr>
      <w:bookmarkStart w:id="525" w:name="X41916836aa4c7e79a08cbdbf166796916345e28"/>
      <w:bookmarkEnd w:id="522"/>
      <w:ins w:id="526" w:author="CABF" w:date="2025-07-24T09:41:00Z" w16du:dateUtc="2025-07-24T06:41:00Z">
        <w:r>
          <w:t>5.7.1.2 Mass Revocation Plans</w:t>
        </w:r>
      </w:ins>
    </w:p>
    <w:p w14:paraId="034D60B3" w14:textId="77777777" w:rsidR="006E4A8F" w:rsidRDefault="00000000">
      <w:pPr>
        <w:pStyle w:val="FirstParagraph"/>
        <w:rPr>
          <w:ins w:id="527" w:author="CABF" w:date="2025-07-24T09:41:00Z" w16du:dateUtc="2025-07-24T06:41:00Z"/>
        </w:rPr>
      </w:pPr>
      <w:ins w:id="528" w:author="CABF" w:date="2025-07-24T09:41:00Z" w16du:dateUtc="2025-07-24T06:41:00Z">
        <w:r>
          <w:t>CA organizations MUST have a mass revocation plan, and as of December 1, 2025, they SHALL assert in section 5.7.1 of their CPS or combined CP/CPS that they maintain a comprehensive and actionable plan for mass revocation events, that they perform annual testing of the mass revocation plan, and that they incorporate lessons learned into such plan in order to continually improve their preparedness for mass revocation events over time.</w:t>
        </w:r>
      </w:ins>
    </w:p>
    <w:p w14:paraId="4A8355F2" w14:textId="77777777" w:rsidR="006E4A8F" w:rsidRDefault="00000000">
      <w:pPr>
        <w:pStyle w:val="BodyText"/>
        <w:rPr>
          <w:ins w:id="529" w:author="CABF" w:date="2025-07-24T09:41:00Z" w16du:dateUtc="2025-07-24T06:41:00Z"/>
        </w:rPr>
      </w:pPr>
      <w:ins w:id="530" w:author="CABF" w:date="2025-07-24T09:41:00Z" w16du:dateUtc="2025-07-24T06:41:00Z">
        <w:r>
          <w:t>The CA’s mass revocation plan MUST include clearly defined, actionable, and comprehensive procedures designed to ensure rapid, consistent, and reliable response to large-scale certificate revocation scenarios. The CA is not required to publicly disclose its mass revocation plan or procedures but MUST make them available to its auditors upon request. The CA SHALL annually test, review, and update its plan and such procedures. The CA’s mass revocation plan MAY be integrated into the CA’s incident response, business continuity, disaster recovery, or other similar plans or procedures, provided that provisions governing mass revocation events remain clearly identifiable and satisfy these requirements.</w:t>
        </w:r>
      </w:ins>
    </w:p>
    <w:p w14:paraId="2B84F11F" w14:textId="77777777" w:rsidR="006E4A8F" w:rsidRDefault="00000000">
      <w:pPr>
        <w:pStyle w:val="BodyText"/>
        <w:rPr>
          <w:ins w:id="531" w:author="CABF" w:date="2025-07-24T09:41:00Z" w16du:dateUtc="2025-07-24T06:41:00Z"/>
        </w:rPr>
      </w:pPr>
      <w:ins w:id="532" w:author="CABF" w:date="2025-07-24T09:41:00Z" w16du:dateUtc="2025-07-24T06:41:00Z">
        <w:r>
          <w:t>Mass revocation provisions MUST include:</w:t>
        </w:r>
      </w:ins>
    </w:p>
    <w:p w14:paraId="2622F254" w14:textId="77777777" w:rsidR="006E4A8F" w:rsidRDefault="00000000">
      <w:pPr>
        <w:pStyle w:val="Compact"/>
        <w:numPr>
          <w:ilvl w:val="0"/>
          <w:numId w:val="75"/>
        </w:numPr>
        <w:rPr>
          <w:ins w:id="533" w:author="CABF" w:date="2025-07-24T09:41:00Z" w16du:dateUtc="2025-07-24T06:41:00Z"/>
        </w:rPr>
      </w:pPr>
      <w:ins w:id="534" w:author="CABF" w:date="2025-07-24T09:41:00Z" w16du:dateUtc="2025-07-24T06:41:00Z">
        <w:r>
          <w:t>Activation criteria – specific, objective, and measurable thresholds at which the mass revocation plan is triggered based on the CA’s risk profile, issuance volumes, and operational capabilities;</w:t>
        </w:r>
      </w:ins>
    </w:p>
    <w:p w14:paraId="25B73F9B" w14:textId="77777777" w:rsidR="006E4A8F" w:rsidRDefault="00000000">
      <w:pPr>
        <w:pStyle w:val="Compact"/>
        <w:numPr>
          <w:ilvl w:val="0"/>
          <w:numId w:val="75"/>
        </w:numPr>
        <w:rPr>
          <w:ins w:id="535" w:author="CABF" w:date="2025-07-24T09:41:00Z" w16du:dateUtc="2025-07-24T06:41:00Z"/>
        </w:rPr>
      </w:pPr>
      <w:ins w:id="536" w:author="CABF" w:date="2025-07-24T09:41:00Z" w16du:dateUtc="2025-07-24T06:41:00Z">
        <w:r>
          <w:t>Customer contact information – how subscriber and customer contact details are stored, maintained, and kept up to date;</w:t>
        </w:r>
      </w:ins>
    </w:p>
    <w:p w14:paraId="020FF4E7" w14:textId="77777777" w:rsidR="006E4A8F" w:rsidRDefault="00000000">
      <w:pPr>
        <w:pStyle w:val="Compact"/>
        <w:numPr>
          <w:ilvl w:val="0"/>
          <w:numId w:val="75"/>
        </w:numPr>
        <w:rPr>
          <w:ins w:id="537" w:author="CABF" w:date="2025-07-24T09:41:00Z" w16du:dateUtc="2025-07-24T06:41:00Z"/>
        </w:rPr>
      </w:pPr>
      <w:ins w:id="538" w:author="CABF" w:date="2025-07-24T09:41:00Z" w16du:dateUtc="2025-07-24T06:41:00Z">
        <w:r>
          <w:t>Automation points – processes that are automated or could be automated, and those processes that require manual intervention;</w:t>
        </w:r>
      </w:ins>
    </w:p>
    <w:p w14:paraId="3933025B" w14:textId="77777777" w:rsidR="006E4A8F" w:rsidRDefault="00000000">
      <w:pPr>
        <w:pStyle w:val="Compact"/>
        <w:numPr>
          <w:ilvl w:val="0"/>
          <w:numId w:val="75"/>
        </w:numPr>
        <w:rPr>
          <w:ins w:id="539" w:author="CABF" w:date="2025-07-24T09:41:00Z" w16du:dateUtc="2025-07-24T06:41:00Z"/>
        </w:rPr>
      </w:pPr>
      <w:ins w:id="540" w:author="CABF" w:date="2025-07-24T09:41:00Z" w16du:dateUtc="2025-07-24T06:41:00Z">
        <w:r>
          <w:t>Targets and timelines – for incident triage, revocation initiation, certificate replacement, and post-event review;</w:t>
        </w:r>
      </w:ins>
    </w:p>
    <w:p w14:paraId="74EE3EFD" w14:textId="77777777" w:rsidR="006E4A8F" w:rsidRDefault="00000000">
      <w:pPr>
        <w:pStyle w:val="Compact"/>
        <w:numPr>
          <w:ilvl w:val="0"/>
          <w:numId w:val="75"/>
        </w:numPr>
        <w:rPr>
          <w:ins w:id="541" w:author="CABF" w:date="2025-07-24T09:41:00Z" w16du:dateUtc="2025-07-24T06:41:00Z"/>
        </w:rPr>
      </w:pPr>
      <w:ins w:id="542" w:author="CABF" w:date="2025-07-24T09:41:00Z" w16du:dateUtc="2025-07-24T06:41:00Z">
        <w:r>
          <w:t>Subscriber notification methods – mechanisms for notifying impacted Subscribers;</w:t>
        </w:r>
      </w:ins>
    </w:p>
    <w:p w14:paraId="72F37042" w14:textId="77777777" w:rsidR="006E4A8F" w:rsidRDefault="00000000">
      <w:pPr>
        <w:pStyle w:val="Compact"/>
        <w:numPr>
          <w:ilvl w:val="0"/>
          <w:numId w:val="75"/>
        </w:numPr>
        <w:rPr>
          <w:ins w:id="543" w:author="CABF" w:date="2025-07-24T09:41:00Z" w16du:dateUtc="2025-07-24T06:41:00Z"/>
        </w:rPr>
      </w:pPr>
      <w:ins w:id="544" w:author="CABF" w:date="2025-07-24T09:41:00Z" w16du:dateUtc="2025-07-24T06:41:00Z">
        <w:r>
          <w:t>Role assignments – roles and responsibilities of personnel responsible for initiating, coordinating, and executing the plan;</w:t>
        </w:r>
      </w:ins>
    </w:p>
    <w:p w14:paraId="00269A07" w14:textId="77777777" w:rsidR="006E4A8F" w:rsidRDefault="00000000">
      <w:pPr>
        <w:pStyle w:val="Compact"/>
        <w:numPr>
          <w:ilvl w:val="0"/>
          <w:numId w:val="75"/>
        </w:numPr>
        <w:rPr>
          <w:ins w:id="545" w:author="CABF" w:date="2025-07-24T09:41:00Z" w16du:dateUtc="2025-07-24T06:41:00Z"/>
        </w:rPr>
      </w:pPr>
      <w:ins w:id="546" w:author="CABF" w:date="2025-07-24T09:41:00Z" w16du:dateUtc="2025-07-24T06:41:00Z">
        <w:r>
          <w:lastRenderedPageBreak/>
          <w:t>Training and education – training, awareness, and readiness activities for personnel responsible for, or supporting, the plan;</w:t>
        </w:r>
      </w:ins>
    </w:p>
    <w:p w14:paraId="63EFB05E" w14:textId="77777777" w:rsidR="006E4A8F" w:rsidRDefault="00000000">
      <w:pPr>
        <w:pStyle w:val="Compact"/>
        <w:numPr>
          <w:ilvl w:val="0"/>
          <w:numId w:val="75"/>
        </w:numPr>
        <w:rPr>
          <w:ins w:id="547" w:author="CABF" w:date="2025-07-24T09:41:00Z" w16du:dateUtc="2025-07-24T06:41:00Z"/>
        </w:rPr>
      </w:pPr>
      <w:ins w:id="548" w:author="CABF" w:date="2025-07-24T09:41:00Z" w16du:dateUtc="2025-07-24T06:41:00Z">
        <w:r>
          <w:t>Plan testing – annual operational testing to assess readiness and demonstrate implementation feasibility, using one or more of tabletop exercises, simulations, parallel testing, or controlled test environments that DO NOT involve the revocation of active Subscriber Certificates; and</w:t>
        </w:r>
      </w:ins>
    </w:p>
    <w:p w14:paraId="7D4DFE55" w14:textId="77777777" w:rsidR="006E4A8F" w:rsidRDefault="00000000">
      <w:pPr>
        <w:pStyle w:val="Compact"/>
        <w:numPr>
          <w:ilvl w:val="0"/>
          <w:numId w:val="75"/>
        </w:numPr>
        <w:rPr>
          <w:ins w:id="549" w:author="CABF" w:date="2025-07-24T09:41:00Z" w16du:dateUtc="2025-07-24T06:41:00Z"/>
        </w:rPr>
      </w:pPr>
      <w:ins w:id="550" w:author="CABF" w:date="2025-07-24T09:41:00Z" w16du:dateUtc="2025-07-24T06:41:00Z">
        <w:r>
          <w:t>Post-test analysis and update schedule – how lessons learned from testing or live incidents are incorporated into the plan, and how often it is reviewed and updated.</w:t>
        </w:r>
      </w:ins>
    </w:p>
    <w:p w14:paraId="3422F898" w14:textId="77777777" w:rsidR="006E4A8F" w:rsidRDefault="00000000">
      <w:pPr>
        <w:pStyle w:val="Heading3"/>
      </w:pPr>
      <w:bookmarkStart w:id="551" w:name="_Toc204242505"/>
      <w:bookmarkStart w:id="552" w:name="_Toc203993830"/>
      <w:bookmarkStart w:id="553" w:name="X5fb307205af3758c8d5ee1ba1f8f30c9831ffb8"/>
      <w:bookmarkEnd w:id="520"/>
      <w:bookmarkEnd w:id="525"/>
      <w:r>
        <w:t>5.7.2 Recovery Procedures if Computing resources, software, and/or data are corrupted</w:t>
      </w:r>
      <w:bookmarkEnd w:id="551"/>
      <w:bookmarkEnd w:id="552"/>
    </w:p>
    <w:p w14:paraId="3CA7A07B" w14:textId="77777777" w:rsidR="006E4A8F" w:rsidRDefault="00000000">
      <w:pPr>
        <w:pStyle w:val="Heading3"/>
      </w:pPr>
      <w:bookmarkStart w:id="554" w:name="_Toc204242506"/>
      <w:bookmarkStart w:id="555" w:name="_Toc203993831"/>
      <w:bookmarkStart w:id="556" w:name="X0bde16ef449c4493f99c274e5cd3208e412ffee"/>
      <w:bookmarkEnd w:id="553"/>
      <w:r>
        <w:t>5.7.3 Recovery Procedures after Key Compromise</w:t>
      </w:r>
      <w:bookmarkEnd w:id="554"/>
      <w:bookmarkEnd w:id="555"/>
    </w:p>
    <w:p w14:paraId="05C4708B" w14:textId="77777777" w:rsidR="006E4A8F" w:rsidRDefault="00000000">
      <w:pPr>
        <w:pStyle w:val="Heading3"/>
      </w:pPr>
      <w:bookmarkStart w:id="557" w:name="_Toc204242507"/>
      <w:bookmarkStart w:id="558" w:name="_Toc203993832"/>
      <w:bookmarkStart w:id="559" w:name="X8fcc89b3c07a6ada7111bbb4b39ac17dacc9ffb"/>
      <w:bookmarkEnd w:id="556"/>
      <w:r>
        <w:t>5.7.4 Business continuity capabilities after a disaster</w:t>
      </w:r>
      <w:bookmarkEnd w:id="557"/>
      <w:bookmarkEnd w:id="558"/>
    </w:p>
    <w:p w14:paraId="5C1E4083" w14:textId="77777777" w:rsidR="006E4A8F" w:rsidRDefault="00000000">
      <w:pPr>
        <w:pStyle w:val="Heading2"/>
      </w:pPr>
      <w:bookmarkStart w:id="560" w:name="_Toc204242508"/>
      <w:bookmarkStart w:id="561" w:name="_Toc203993833"/>
      <w:bookmarkStart w:id="562" w:name="X5426df09f772338eb6fa8dbe321896ec93cde3b"/>
      <w:bookmarkEnd w:id="517"/>
      <w:bookmarkEnd w:id="559"/>
      <w:r>
        <w:t>5.8 CA or RA termination</w:t>
      </w:r>
      <w:bookmarkEnd w:id="560"/>
      <w:bookmarkEnd w:id="561"/>
    </w:p>
    <w:p w14:paraId="0F9DCE64" w14:textId="77777777" w:rsidR="006E4A8F" w:rsidRDefault="00000000">
      <w:pPr>
        <w:pStyle w:val="Heading1"/>
      </w:pPr>
      <w:bookmarkStart w:id="563" w:name="_Toc204242509"/>
      <w:bookmarkStart w:id="564" w:name="_Toc203993834"/>
      <w:bookmarkStart w:id="565" w:name="X0f4a312b6ea95623dbd1449e5842e1ce2dfb0c3"/>
      <w:bookmarkEnd w:id="390"/>
      <w:bookmarkEnd w:id="562"/>
      <w:r>
        <w:lastRenderedPageBreak/>
        <w:t>6. TECHNICAL SECURITY CONTROLS</w:t>
      </w:r>
      <w:bookmarkEnd w:id="563"/>
      <w:bookmarkEnd w:id="564"/>
    </w:p>
    <w:p w14:paraId="34037BEA" w14:textId="77777777" w:rsidR="006E4A8F" w:rsidRDefault="00000000">
      <w:pPr>
        <w:pStyle w:val="Heading2"/>
      </w:pPr>
      <w:bookmarkStart w:id="566" w:name="_Toc204242510"/>
      <w:bookmarkStart w:id="567" w:name="_Toc203993835"/>
      <w:bookmarkStart w:id="568" w:name="Xd8a643226c33dc90cd48b3203e3aadd8ac36c37"/>
      <w:r>
        <w:t>6.1 Key pair generation and installation</w:t>
      </w:r>
      <w:bookmarkEnd w:id="566"/>
      <w:bookmarkEnd w:id="567"/>
    </w:p>
    <w:p w14:paraId="04B59295" w14:textId="77777777" w:rsidR="006E4A8F" w:rsidRDefault="00000000">
      <w:pPr>
        <w:pStyle w:val="Heading3"/>
      </w:pPr>
      <w:bookmarkStart w:id="569" w:name="_Toc204242511"/>
      <w:bookmarkStart w:id="570" w:name="_Toc203993836"/>
      <w:bookmarkStart w:id="571" w:name="X12f3290cdba20f36347c5329805670700a16637"/>
      <w:r>
        <w:t>6.1.1 Key pair generation</w:t>
      </w:r>
      <w:bookmarkEnd w:id="569"/>
      <w:bookmarkEnd w:id="570"/>
    </w:p>
    <w:p w14:paraId="44C5180C" w14:textId="77777777" w:rsidR="006E4A8F" w:rsidRDefault="00000000">
      <w:pPr>
        <w:pStyle w:val="Heading4"/>
      </w:pPr>
      <w:bookmarkStart w:id="572" w:name="X48b84fe867a960114988a57064dab205ab44937"/>
      <w:r>
        <w:t>6.1.1.1 CA Key Pair Generation</w:t>
      </w:r>
    </w:p>
    <w:p w14:paraId="58386DDB" w14:textId="77777777" w:rsidR="006E4A8F" w:rsidRDefault="00000000">
      <w:pPr>
        <w:pStyle w:val="FirstParagraph"/>
      </w:pPr>
      <w:r>
        <w:t>For CA Key Pairs that are either</w:t>
      </w:r>
    </w:p>
    <w:p w14:paraId="07DB612D" w14:textId="77777777" w:rsidR="006E4A8F" w:rsidRDefault="00000000">
      <w:pPr>
        <w:pStyle w:val="Compact"/>
        <w:numPr>
          <w:ilvl w:val="0"/>
          <w:numId w:val="76"/>
        </w:numPr>
      </w:pPr>
      <w:r>
        <w:t>used as a CA Key Pair for a Root Certificate or</w:t>
      </w:r>
    </w:p>
    <w:p w14:paraId="062B9D12" w14:textId="77777777" w:rsidR="006E4A8F" w:rsidRDefault="00000000">
      <w:pPr>
        <w:pStyle w:val="Compact"/>
        <w:numPr>
          <w:ilvl w:val="0"/>
          <w:numId w:val="76"/>
        </w:numPr>
      </w:pPr>
      <w:r>
        <w:t>used as a CA Key Pair for a Subordinate CA Certificate, where the Subordinate CA is not the operator of the Root CA or an Affiliate of the Root CA,</w:t>
      </w:r>
    </w:p>
    <w:p w14:paraId="523564F9" w14:textId="77777777" w:rsidR="006E4A8F" w:rsidRDefault="00000000">
      <w:pPr>
        <w:pStyle w:val="FirstParagraph"/>
      </w:pPr>
      <w:r>
        <w:t>the CA SHALL:</w:t>
      </w:r>
    </w:p>
    <w:p w14:paraId="656F8F74" w14:textId="77777777" w:rsidR="006E4A8F" w:rsidRDefault="00000000">
      <w:pPr>
        <w:pStyle w:val="Compact"/>
        <w:numPr>
          <w:ilvl w:val="0"/>
          <w:numId w:val="77"/>
        </w:numPr>
      </w:pPr>
      <w:r>
        <w:t>prepare and follow a Key Generation Script,</w:t>
      </w:r>
    </w:p>
    <w:p w14:paraId="03DF3DAB" w14:textId="77777777" w:rsidR="006E4A8F" w:rsidRDefault="00000000">
      <w:pPr>
        <w:pStyle w:val="Compact"/>
        <w:numPr>
          <w:ilvl w:val="0"/>
          <w:numId w:val="77"/>
        </w:numPr>
      </w:pPr>
      <w:r>
        <w:t>have a Qualified Auditor witness the CA Key Pair generation process or record a video of the entire CA Key Pair generation process, and</w:t>
      </w:r>
    </w:p>
    <w:p w14:paraId="264D8B82" w14:textId="77777777" w:rsidR="006E4A8F" w:rsidRDefault="00000000">
      <w:pPr>
        <w:pStyle w:val="Compact"/>
        <w:numPr>
          <w:ilvl w:val="0"/>
          <w:numId w:val="77"/>
        </w:numPr>
      </w:pPr>
      <w:r>
        <w:t>have a Qualified Auditor issue a report opining that the CA followed its key ceremony during its Key and Certificate generation process and the controls used to ensure the integrity and confidentiality of the Key Pair.</w:t>
      </w:r>
    </w:p>
    <w:p w14:paraId="07EDD186" w14:textId="77777777" w:rsidR="006E4A8F" w:rsidRDefault="00000000">
      <w:pPr>
        <w:pStyle w:val="FirstParagraph"/>
      </w:pPr>
      <w:r>
        <w:t>For other CA Key Pairs that are for the operator of the Root CA or an Affiliate of the Root CA, the CA SHOULD:</w:t>
      </w:r>
    </w:p>
    <w:p w14:paraId="498BA63F" w14:textId="77777777" w:rsidR="006E4A8F" w:rsidRDefault="00000000">
      <w:pPr>
        <w:pStyle w:val="Compact"/>
        <w:numPr>
          <w:ilvl w:val="0"/>
          <w:numId w:val="78"/>
        </w:numPr>
      </w:pPr>
      <w:r>
        <w:t>prepare and follow a Key Generation Script and</w:t>
      </w:r>
    </w:p>
    <w:p w14:paraId="0D758AF1" w14:textId="77777777" w:rsidR="006E4A8F" w:rsidRDefault="00000000">
      <w:pPr>
        <w:pStyle w:val="Compact"/>
        <w:numPr>
          <w:ilvl w:val="0"/>
          <w:numId w:val="78"/>
        </w:numPr>
      </w:pPr>
      <w:r>
        <w:t>have a Qualified Auditor witness the CA Key Pair generation process or record a video of the entire CA Key Pair generation process.</w:t>
      </w:r>
    </w:p>
    <w:p w14:paraId="71600109" w14:textId="77777777" w:rsidR="006E4A8F" w:rsidRDefault="00000000">
      <w:pPr>
        <w:pStyle w:val="FirstParagraph"/>
      </w:pPr>
      <w:r>
        <w:t>In all cases, the CA SHALL:</w:t>
      </w:r>
    </w:p>
    <w:p w14:paraId="0B14AD09" w14:textId="77777777" w:rsidR="006E4A8F" w:rsidRDefault="00000000">
      <w:pPr>
        <w:pStyle w:val="Compact"/>
        <w:numPr>
          <w:ilvl w:val="0"/>
          <w:numId w:val="79"/>
        </w:numPr>
      </w:pPr>
      <w:r>
        <w:t>generate the CA Key Pair in a physically secured environment as described in the CA’s Certificate Policy and/or Certification Practice Statement;</w:t>
      </w:r>
    </w:p>
    <w:p w14:paraId="333EE200" w14:textId="77777777" w:rsidR="006E4A8F" w:rsidRDefault="00000000">
      <w:pPr>
        <w:pStyle w:val="Compact"/>
        <w:numPr>
          <w:ilvl w:val="0"/>
          <w:numId w:val="79"/>
        </w:numPr>
      </w:pPr>
      <w:r>
        <w:t>generate the CA Key Pair using personnel in Trusted Roles under the principles of multiple person control and split knowledge;</w:t>
      </w:r>
    </w:p>
    <w:p w14:paraId="0E70E887" w14:textId="77777777" w:rsidR="006E4A8F" w:rsidRDefault="00000000">
      <w:pPr>
        <w:pStyle w:val="Compact"/>
        <w:numPr>
          <w:ilvl w:val="0"/>
          <w:numId w:val="79"/>
        </w:numPr>
      </w:pPr>
      <w:r>
        <w:t>generate the CA Key Pair within cryptographic modules meeting the applicable technical and business requirements as disclosed in the CA’s Certificate Policy and/or Certification Practice Statement;</w:t>
      </w:r>
    </w:p>
    <w:p w14:paraId="1C95444F" w14:textId="77777777" w:rsidR="006E4A8F" w:rsidRDefault="00000000">
      <w:pPr>
        <w:pStyle w:val="Compact"/>
        <w:numPr>
          <w:ilvl w:val="0"/>
          <w:numId w:val="79"/>
        </w:numPr>
      </w:pPr>
      <w:r>
        <w:t>log its CA Key Pair generation activities; and</w:t>
      </w:r>
    </w:p>
    <w:p w14:paraId="256A4632" w14:textId="77777777" w:rsidR="006E4A8F" w:rsidRDefault="00000000">
      <w:pPr>
        <w:pStyle w:val="Compact"/>
        <w:numPr>
          <w:ilvl w:val="0"/>
          <w:numId w:val="79"/>
        </w:numPr>
      </w:pPr>
      <w:r>
        <w:t>maintain effective controls to provide reasonable assurance that the Private Key was generated and protected in conformance with the procedures described in its Certificate Policy and/or Certification Practice Statement and (if applicable) its Key Generation Script.</w:t>
      </w:r>
    </w:p>
    <w:p w14:paraId="7913A82E" w14:textId="77777777" w:rsidR="006E4A8F" w:rsidRDefault="00000000">
      <w:pPr>
        <w:pStyle w:val="Heading4"/>
      </w:pPr>
      <w:bookmarkStart w:id="573" w:name="Xbda1ba31de541463be6497c054f7654505217bc"/>
      <w:bookmarkEnd w:id="572"/>
      <w:r>
        <w:lastRenderedPageBreak/>
        <w:t>6.1.1.2 RA Key Pair Generation</w:t>
      </w:r>
    </w:p>
    <w:p w14:paraId="0227D983" w14:textId="77777777" w:rsidR="006E4A8F" w:rsidRDefault="00000000">
      <w:pPr>
        <w:pStyle w:val="Heading4"/>
      </w:pPr>
      <w:bookmarkStart w:id="574" w:name="X1f3e343c0ed534965e7af856fa25663848d6acb"/>
      <w:bookmarkEnd w:id="573"/>
      <w:r>
        <w:t>6.1.1.3 Subscriber Key Pair Generation</w:t>
      </w:r>
    </w:p>
    <w:p w14:paraId="4DD0202D" w14:textId="77777777" w:rsidR="006E4A8F" w:rsidRDefault="00000000">
      <w:pPr>
        <w:pStyle w:val="FirstParagraph"/>
      </w:pPr>
      <w:r>
        <w:t>The CA SHALL reject a certificate request if one or more of the following conditions are met:</w:t>
      </w:r>
    </w:p>
    <w:p w14:paraId="446F30EC" w14:textId="77777777" w:rsidR="006E4A8F" w:rsidRDefault="00000000">
      <w:pPr>
        <w:pStyle w:val="Compact"/>
        <w:numPr>
          <w:ilvl w:val="0"/>
          <w:numId w:val="80"/>
        </w:numPr>
      </w:pPr>
      <w:r>
        <w:t xml:space="preserve">The Key Pair does not meet the requirements set forth in </w:t>
      </w:r>
      <w:hyperlink w:anchor="X0c3917f405f720f56b6c3f29687ef8fb06831c1">
        <w:r w:rsidR="006E4A8F">
          <w:rPr>
            <w:rStyle w:val="Hyperlink"/>
          </w:rPr>
          <w:t>Section 6.1.5</w:t>
        </w:r>
      </w:hyperlink>
      <w:r>
        <w:t xml:space="preserve"> and/or </w:t>
      </w:r>
      <w:hyperlink w:anchor="X2d5511ef018e98e5d12e636a85cd260c149a4ec">
        <w:r w:rsidR="006E4A8F">
          <w:rPr>
            <w:rStyle w:val="Hyperlink"/>
          </w:rPr>
          <w:t>Section 6.1.6</w:t>
        </w:r>
      </w:hyperlink>
      <w:r>
        <w:t>;</w:t>
      </w:r>
    </w:p>
    <w:p w14:paraId="78B49EA7" w14:textId="77777777" w:rsidR="006E4A8F" w:rsidRDefault="00000000">
      <w:pPr>
        <w:pStyle w:val="Compact"/>
        <w:numPr>
          <w:ilvl w:val="0"/>
          <w:numId w:val="80"/>
        </w:numPr>
      </w:pPr>
      <w:r>
        <w:t>There is clear evidence that the specific method used to generate the Private Key was flawed;</w:t>
      </w:r>
    </w:p>
    <w:p w14:paraId="44377377" w14:textId="77777777" w:rsidR="006E4A8F" w:rsidRDefault="00000000">
      <w:pPr>
        <w:pStyle w:val="Compact"/>
        <w:numPr>
          <w:ilvl w:val="0"/>
          <w:numId w:val="80"/>
        </w:numPr>
      </w:pPr>
      <w:r>
        <w:t>The CA is aware of a demonstrated or proven method that exposes the Applicant’s Private Key to compromise;</w:t>
      </w:r>
    </w:p>
    <w:p w14:paraId="1E556D61" w14:textId="77777777" w:rsidR="006E4A8F" w:rsidRDefault="00000000">
      <w:pPr>
        <w:pStyle w:val="Compact"/>
        <w:numPr>
          <w:ilvl w:val="0"/>
          <w:numId w:val="80"/>
        </w:numPr>
      </w:pPr>
      <w:r>
        <w:t xml:space="preserve">The CA has previously been notified that the Applicant’s Private Key has suffered a Key Compromise using the CA’s procedure for revocation request as described in </w:t>
      </w:r>
      <w:hyperlink w:anchor="X184c57b3dc212303fb6214ea6b4ce57cd8eca98">
        <w:r w:rsidR="006E4A8F">
          <w:rPr>
            <w:rStyle w:val="Hyperlink"/>
          </w:rPr>
          <w:t>Section 4.9.3</w:t>
        </w:r>
      </w:hyperlink>
      <w:r>
        <w:t xml:space="preserve"> and </w:t>
      </w:r>
      <w:hyperlink w:anchor="X083c1139a36580c2dff50346d11cd94fc8e4385">
        <w:r w:rsidR="006E4A8F">
          <w:rPr>
            <w:rStyle w:val="Hyperlink"/>
          </w:rPr>
          <w:t>Section 4.9.12</w:t>
        </w:r>
      </w:hyperlink>
      <w:r>
        <w:t>;</w:t>
      </w:r>
    </w:p>
    <w:p w14:paraId="4E51F136" w14:textId="77777777" w:rsidR="006E4A8F" w:rsidRDefault="00000000">
      <w:pPr>
        <w:pStyle w:val="Compact"/>
        <w:numPr>
          <w:ilvl w:val="0"/>
          <w:numId w:val="80"/>
        </w:numPr>
      </w:pPr>
      <w:r>
        <w:t>The Public Key corresponds to an industry-demonstrated weak Private Key. For requests submitted on or after November 15, 2024, at least the following precautions SHALL be implemented:</w:t>
      </w:r>
    </w:p>
    <w:p w14:paraId="389F8FB1" w14:textId="77777777" w:rsidR="006E4A8F" w:rsidRDefault="00000000">
      <w:pPr>
        <w:pStyle w:val="Compact"/>
        <w:numPr>
          <w:ilvl w:val="1"/>
          <w:numId w:val="81"/>
        </w:numPr>
      </w:pPr>
      <w:r>
        <w:t xml:space="preserve">In the case of Debian weak keys vulnerability (https://wiki.debian.org/SSLkeys), the CA SHALL reject all keys found at https://github.com/cabforum/Debian-weak-keys/ for each key type (e.g. RSA, ECDSA) and size listed in the repository. For all other keys meeting the requirements of </w:t>
      </w:r>
      <w:hyperlink w:anchor="X0c3917f405f720f56b6c3f29687ef8fb06831c1">
        <w:r w:rsidR="006E4A8F">
          <w:rPr>
            <w:rStyle w:val="Hyperlink"/>
          </w:rPr>
          <w:t>Section 6.1.5</w:t>
        </w:r>
      </w:hyperlink>
      <w:r>
        <w:t>, with the exception of RSA key sizes greater than 8192 bits, the CA SHALL reject Debian weak keys.</w:t>
      </w:r>
    </w:p>
    <w:p w14:paraId="5C58426E" w14:textId="77777777" w:rsidR="006E4A8F" w:rsidRDefault="00000000">
      <w:pPr>
        <w:pStyle w:val="Compact"/>
        <w:numPr>
          <w:ilvl w:val="1"/>
          <w:numId w:val="81"/>
        </w:numPr>
      </w:pPr>
      <w:r>
        <w:t>In the case of ROCA vulnerability, the CA SHALL reject keys identified by the tools available at https://github.com/crocs-muni/roca or equivalent.</w:t>
      </w:r>
    </w:p>
    <w:p w14:paraId="40F95A97" w14:textId="77777777" w:rsidR="006E4A8F" w:rsidRDefault="00000000">
      <w:pPr>
        <w:pStyle w:val="Compact"/>
        <w:numPr>
          <w:ilvl w:val="1"/>
          <w:numId w:val="81"/>
        </w:numPr>
      </w:pPr>
      <w:r>
        <w:t>In the case of Close Primes vulnerability (https://fermatattack.secvuln.info/), the CA SHALL reject weak keys which can be factored within 100 rounds using Fermat’s factorization method.</w:t>
      </w:r>
    </w:p>
    <w:p w14:paraId="39152A86" w14:textId="77777777" w:rsidR="006E4A8F" w:rsidRDefault="00000000">
      <w:pPr>
        <w:pStyle w:val="Compact"/>
        <w:numPr>
          <w:ilvl w:val="0"/>
          <w:numId w:val="12"/>
        </w:numPr>
      </w:pPr>
      <w:r>
        <w:t>Suggested tools for checking for weak keys can be found here: https://cabforum.org/resources/tools/</w:t>
      </w:r>
    </w:p>
    <w:p w14:paraId="7C0D1E15" w14:textId="77777777" w:rsidR="006E4A8F" w:rsidRDefault="00000000">
      <w:pPr>
        <w:pStyle w:val="FirstParagraph"/>
      </w:pPr>
      <w:r>
        <w:t xml:space="preserve">If the Subscriber Certificate will contain an </w:t>
      </w:r>
      <w:r>
        <w:rPr>
          <w:rStyle w:val="VerbatimChar"/>
        </w:rPr>
        <w:t>extKeyUsage</w:t>
      </w:r>
      <w:r>
        <w:t xml:space="preserve"> extension containing either the values </w:t>
      </w:r>
      <w:r>
        <w:rPr>
          <w:rStyle w:val="VerbatimChar"/>
        </w:rPr>
        <w:t>id-kp-serverAuth</w:t>
      </w:r>
      <w:r>
        <w:t xml:space="preserve"> [RFC5280] or </w:t>
      </w:r>
      <w:r>
        <w:rPr>
          <w:rStyle w:val="VerbatimChar"/>
        </w:rPr>
        <w:t>anyExtendedKeyUsage</w:t>
      </w:r>
      <w:r>
        <w:t xml:space="preserve"> [RFC5280], the CA SHALL NOT generate a Key Pair on behalf of a Subscriber, and SHALL NOT accept a certificate request using a Key Pair previously generated by the CA.</w:t>
      </w:r>
    </w:p>
    <w:p w14:paraId="1E480FCE" w14:textId="77777777" w:rsidR="006E4A8F" w:rsidRDefault="00000000">
      <w:pPr>
        <w:pStyle w:val="Heading3"/>
      </w:pPr>
      <w:bookmarkStart w:id="575" w:name="_Toc204242512"/>
      <w:bookmarkStart w:id="576" w:name="_Toc203993837"/>
      <w:bookmarkStart w:id="577" w:name="X0098606bac2246d9a5e61e410b39ff47c5a6126"/>
      <w:bookmarkEnd w:id="571"/>
      <w:bookmarkEnd w:id="574"/>
      <w:r>
        <w:t>6.1.2 Private key delivery to subscriber</w:t>
      </w:r>
      <w:bookmarkEnd w:id="575"/>
      <w:bookmarkEnd w:id="576"/>
    </w:p>
    <w:p w14:paraId="4D931532" w14:textId="77777777" w:rsidR="006E4A8F" w:rsidRDefault="00000000">
      <w:pPr>
        <w:pStyle w:val="FirstParagraph"/>
      </w:pPr>
      <w:r>
        <w:t>Parties other than the Subscriber SHALL NOT archive the Subscriber Private Key without authorization by the Subscriber.</w:t>
      </w:r>
    </w:p>
    <w:p w14:paraId="1EA10452" w14:textId="77777777" w:rsidR="006E4A8F" w:rsidRDefault="00000000">
      <w:pPr>
        <w:pStyle w:val="BodyText"/>
      </w:pPr>
      <w:r>
        <w:t>If the CA or any of its designated RAs become aware that a Subscriber’s Private Key has been communicated to an unauthorized person or an organization not affiliated with the Subscriber, then the CA SHALL revoke all certificates that include the Public Key corresponding to the communicated Private Key.</w:t>
      </w:r>
    </w:p>
    <w:p w14:paraId="222F7982" w14:textId="77777777" w:rsidR="006E4A8F" w:rsidRDefault="00000000">
      <w:pPr>
        <w:pStyle w:val="Heading3"/>
      </w:pPr>
      <w:bookmarkStart w:id="578" w:name="_Toc204242513"/>
      <w:bookmarkStart w:id="579" w:name="_Toc203993838"/>
      <w:bookmarkStart w:id="580" w:name="X1ef682463e5aa03f416600ae8c8baeec4477da6"/>
      <w:bookmarkEnd w:id="577"/>
      <w:r>
        <w:lastRenderedPageBreak/>
        <w:t>6.1.3 Public key delivery to certificate issuer</w:t>
      </w:r>
      <w:bookmarkEnd w:id="578"/>
      <w:bookmarkEnd w:id="579"/>
    </w:p>
    <w:p w14:paraId="12554127" w14:textId="77777777" w:rsidR="006E4A8F" w:rsidRDefault="00000000">
      <w:pPr>
        <w:pStyle w:val="Heading3"/>
      </w:pPr>
      <w:bookmarkStart w:id="581" w:name="_Toc204242514"/>
      <w:bookmarkStart w:id="582" w:name="_Toc203993839"/>
      <w:bookmarkStart w:id="583" w:name="X6498bbd610c6366a78bf186b13051bb09665541"/>
      <w:bookmarkEnd w:id="580"/>
      <w:r>
        <w:t>6.1.4 CA public key delivery to relying parties</w:t>
      </w:r>
      <w:bookmarkEnd w:id="581"/>
      <w:bookmarkEnd w:id="582"/>
    </w:p>
    <w:p w14:paraId="6BB12F3C" w14:textId="77777777" w:rsidR="006E4A8F" w:rsidRDefault="00000000">
      <w:pPr>
        <w:pStyle w:val="Heading3"/>
      </w:pPr>
      <w:bookmarkStart w:id="584" w:name="_Toc204242515"/>
      <w:bookmarkStart w:id="585" w:name="_Toc203993840"/>
      <w:bookmarkStart w:id="586" w:name="X0c3917f405f720f56b6c3f29687ef8fb06831c1"/>
      <w:bookmarkEnd w:id="583"/>
      <w:r>
        <w:t>6.1.5 Key sizes</w:t>
      </w:r>
      <w:bookmarkEnd w:id="584"/>
      <w:bookmarkEnd w:id="585"/>
    </w:p>
    <w:p w14:paraId="076E083D" w14:textId="77777777" w:rsidR="006E4A8F" w:rsidRDefault="00000000">
      <w:pPr>
        <w:pStyle w:val="FirstParagraph"/>
      </w:pPr>
      <w:r>
        <w:t>For RSA key pairs the CA SHALL:</w:t>
      </w:r>
    </w:p>
    <w:p w14:paraId="233EADF4" w14:textId="77777777" w:rsidR="006E4A8F" w:rsidRDefault="00000000">
      <w:pPr>
        <w:pStyle w:val="Compact"/>
        <w:numPr>
          <w:ilvl w:val="0"/>
          <w:numId w:val="82"/>
        </w:numPr>
      </w:pPr>
      <w:r>
        <w:t>Ensure that the modulus size, when encoded, is at least 2048 bits, and;</w:t>
      </w:r>
    </w:p>
    <w:p w14:paraId="36A44069" w14:textId="77777777" w:rsidR="006E4A8F" w:rsidRDefault="00000000">
      <w:pPr>
        <w:pStyle w:val="Compact"/>
        <w:numPr>
          <w:ilvl w:val="0"/>
          <w:numId w:val="82"/>
        </w:numPr>
      </w:pPr>
      <w:r>
        <w:t>Ensure that the modulus size, in bits, is evenly divisible by 8.</w:t>
      </w:r>
    </w:p>
    <w:p w14:paraId="5647BCA8" w14:textId="77777777" w:rsidR="006E4A8F" w:rsidRDefault="00000000">
      <w:pPr>
        <w:pStyle w:val="FirstParagraph"/>
      </w:pPr>
      <w:r>
        <w:t>For ECDSA key pairs, the CA SHALL:</w:t>
      </w:r>
    </w:p>
    <w:p w14:paraId="191D61EF" w14:textId="77777777" w:rsidR="006E4A8F" w:rsidRDefault="00000000">
      <w:pPr>
        <w:pStyle w:val="Compact"/>
        <w:numPr>
          <w:ilvl w:val="0"/>
          <w:numId w:val="83"/>
        </w:numPr>
      </w:pPr>
      <w:r>
        <w:t>Ensure that the key represents a valid point on the NIST P-256, NIST P-384 or NIST P-521 elliptic curve.</w:t>
      </w:r>
    </w:p>
    <w:p w14:paraId="1742CCB1" w14:textId="77777777" w:rsidR="006E4A8F" w:rsidRDefault="00000000">
      <w:pPr>
        <w:pStyle w:val="FirstParagraph"/>
      </w:pPr>
      <w:r>
        <w:t>No other algorithms or key sizes are permitted.</w:t>
      </w:r>
    </w:p>
    <w:p w14:paraId="78B364FC" w14:textId="77777777" w:rsidR="006E4A8F" w:rsidRDefault="00000000">
      <w:pPr>
        <w:pStyle w:val="Heading3"/>
      </w:pPr>
      <w:bookmarkStart w:id="587" w:name="_Toc204242516"/>
      <w:bookmarkStart w:id="588" w:name="_Toc203993841"/>
      <w:bookmarkStart w:id="589" w:name="X2d5511ef018e98e5d12e636a85cd260c149a4ec"/>
      <w:bookmarkEnd w:id="586"/>
      <w:r>
        <w:t>6.1.6 Public key parameters generation and quality checking</w:t>
      </w:r>
      <w:bookmarkEnd w:id="587"/>
      <w:bookmarkEnd w:id="588"/>
    </w:p>
    <w:p w14:paraId="15360AB7" w14:textId="77777777" w:rsidR="006E4A8F" w:rsidRDefault="00000000">
      <w:pPr>
        <w:pStyle w:val="FirstParagraph"/>
      </w:pPr>
      <w:r>
        <w:t>RSA: The CA SHALL confirm that the value of the public exponent is an odd number equal to 3 or more. Additionally, the public exponent SHOULD be in the range between 2^16 + 1 and 2^256 - 1. The modulus SHOULD also have the following characteristics: an odd number, not the power of a prime, and have no factors smaller than 752. [Source: Section 5.3.3, NIST SP 800-89]</w:t>
      </w:r>
    </w:p>
    <w:p w14:paraId="5545C900" w14:textId="77777777" w:rsidR="006E4A8F" w:rsidRDefault="00000000">
      <w:pPr>
        <w:pStyle w:val="BodyText"/>
      </w:pPr>
      <w:r>
        <w:t>ECDSA: The CA SHOULD confirm the validity of all keys using either the ECC Full Public Key Validation Routine or the ECC Partial Public Key Validation Routine. [Source: Sections 5.6.2.3.2 and 5.6.2.3.3, respectively, of NIST SP 800-56A: Revision 2]</w:t>
      </w:r>
    </w:p>
    <w:p w14:paraId="713CD984" w14:textId="77777777" w:rsidR="006E4A8F" w:rsidRDefault="00000000">
      <w:pPr>
        <w:pStyle w:val="Heading3"/>
      </w:pPr>
      <w:bookmarkStart w:id="590" w:name="_Toc204242517"/>
      <w:bookmarkStart w:id="591" w:name="_Toc203993842"/>
      <w:bookmarkStart w:id="592" w:name="X2bab65cee23c8a01239e6df936400ae79dc98a2"/>
      <w:bookmarkEnd w:id="589"/>
      <w:r>
        <w:t>6.1.7 Key usage purposes (as per X.509 v3 key usage field)</w:t>
      </w:r>
      <w:bookmarkEnd w:id="590"/>
      <w:bookmarkEnd w:id="591"/>
    </w:p>
    <w:p w14:paraId="467198F6" w14:textId="77777777" w:rsidR="006E4A8F" w:rsidRDefault="00000000">
      <w:pPr>
        <w:pStyle w:val="FirstParagraph"/>
      </w:pPr>
      <w:r>
        <w:t>Private Keys corresponding to Root Certificates MUST NOT be used to sign Certificates except in the following cases:</w:t>
      </w:r>
    </w:p>
    <w:p w14:paraId="0F05E086" w14:textId="77777777" w:rsidR="006E4A8F" w:rsidRDefault="00000000">
      <w:pPr>
        <w:pStyle w:val="Compact"/>
        <w:numPr>
          <w:ilvl w:val="0"/>
          <w:numId w:val="84"/>
        </w:numPr>
      </w:pPr>
      <w:r>
        <w:t>Self-signed Certificates to represent the Root CA itself;</w:t>
      </w:r>
    </w:p>
    <w:p w14:paraId="6F832F45" w14:textId="77777777" w:rsidR="006E4A8F" w:rsidRDefault="00000000">
      <w:pPr>
        <w:pStyle w:val="Compact"/>
        <w:numPr>
          <w:ilvl w:val="0"/>
          <w:numId w:val="84"/>
        </w:numPr>
      </w:pPr>
      <w:r>
        <w:t>Certificates for Subordinate CAs and Cross-Certified Subordinate CA Certificates;</w:t>
      </w:r>
    </w:p>
    <w:p w14:paraId="16B96BEC" w14:textId="77777777" w:rsidR="006E4A8F" w:rsidRDefault="00000000">
      <w:pPr>
        <w:pStyle w:val="Compact"/>
        <w:numPr>
          <w:ilvl w:val="0"/>
          <w:numId w:val="84"/>
        </w:numPr>
      </w:pPr>
      <w:r>
        <w:t>Certificates for infrastructure purposes (administrative role certificates, internal CA operational device certificates); and</w:t>
      </w:r>
    </w:p>
    <w:p w14:paraId="626DE7F7" w14:textId="77777777" w:rsidR="006E4A8F" w:rsidRDefault="00000000">
      <w:pPr>
        <w:pStyle w:val="Compact"/>
        <w:numPr>
          <w:ilvl w:val="0"/>
          <w:numId w:val="84"/>
        </w:numPr>
      </w:pPr>
      <w:r>
        <w:t>Certificates for OCSP Response verification.</w:t>
      </w:r>
    </w:p>
    <w:p w14:paraId="2D68E784" w14:textId="77777777" w:rsidR="006E4A8F" w:rsidRDefault="00000000">
      <w:pPr>
        <w:pStyle w:val="Heading2"/>
      </w:pPr>
      <w:bookmarkStart w:id="593" w:name="_Toc204242518"/>
      <w:bookmarkStart w:id="594" w:name="_Toc203993843"/>
      <w:bookmarkStart w:id="595" w:name="X9a73576ca2ed4d90504f8e2ae0362d03f98cf9a"/>
      <w:bookmarkEnd w:id="568"/>
      <w:bookmarkEnd w:id="592"/>
      <w:r>
        <w:t>6.2 Private Key Protection and Cryptographic Module Engineering Controls</w:t>
      </w:r>
      <w:bookmarkEnd w:id="593"/>
      <w:bookmarkEnd w:id="594"/>
    </w:p>
    <w:p w14:paraId="2C86854D" w14:textId="77777777" w:rsidR="006E4A8F" w:rsidRDefault="00000000">
      <w:pPr>
        <w:pStyle w:val="FirstParagraph"/>
      </w:pPr>
      <w:r>
        <w:t xml:space="preserve">The CA SHALL implement physical and logical safeguards to prevent unauthorized certificate issuance. Protection of the CA Private Key outside the validated system or device specified in </w:t>
      </w:r>
      <w:hyperlink w:anchor="X3da7027a86e1ca5da62e07e9c0bde78c57acd08">
        <w:r w:rsidR="006E4A8F">
          <w:rPr>
            <w:rStyle w:val="Hyperlink"/>
          </w:rPr>
          <w:t>Section 6.2.7</w:t>
        </w:r>
      </w:hyperlink>
      <w:r>
        <w:t xml:space="preserve"> MUST consist of physical security, encryption, or a </w:t>
      </w:r>
      <w:r>
        <w:lastRenderedPageBreak/>
        <w:t>combination of both, implemented in a manner that prevents disclosure of the Private Key. The CA SHALL encrypt its Private Key with an algorithm and key-length that, according to the state of the art, are capable of withstanding cryptanalytic attacks for the residual life of the encrypted key or key part.</w:t>
      </w:r>
    </w:p>
    <w:p w14:paraId="3FB4A65A" w14:textId="77777777" w:rsidR="006E4A8F" w:rsidRDefault="00000000">
      <w:pPr>
        <w:pStyle w:val="Heading3"/>
      </w:pPr>
      <w:bookmarkStart w:id="596" w:name="_Toc204242519"/>
      <w:bookmarkStart w:id="597" w:name="_Toc203993844"/>
      <w:bookmarkStart w:id="598" w:name="X68a39abc270425c04f97d6531374600eb7c1d74"/>
      <w:r>
        <w:t>6.2.1 Cryptographic module standards and controls</w:t>
      </w:r>
      <w:bookmarkEnd w:id="596"/>
      <w:bookmarkEnd w:id="597"/>
    </w:p>
    <w:p w14:paraId="105E9A33" w14:textId="77777777" w:rsidR="006E4A8F" w:rsidRDefault="00000000">
      <w:pPr>
        <w:pStyle w:val="Heading3"/>
      </w:pPr>
      <w:bookmarkStart w:id="599" w:name="_Toc204242520"/>
      <w:bookmarkStart w:id="600" w:name="_Toc203993845"/>
      <w:bookmarkStart w:id="601" w:name="Xb4a62a4346c24360b646c84e14d2f564e6a3c41"/>
      <w:bookmarkEnd w:id="598"/>
      <w:r>
        <w:t>6.2.2 Private key (n out of m) multi-person control</w:t>
      </w:r>
      <w:bookmarkEnd w:id="599"/>
      <w:bookmarkEnd w:id="600"/>
    </w:p>
    <w:p w14:paraId="184E3F4B" w14:textId="77777777" w:rsidR="006E4A8F" w:rsidRDefault="00000000">
      <w:pPr>
        <w:pStyle w:val="Heading3"/>
      </w:pPr>
      <w:bookmarkStart w:id="602" w:name="_Toc204242521"/>
      <w:bookmarkStart w:id="603" w:name="_Toc203993846"/>
      <w:bookmarkStart w:id="604" w:name="X8bc7eca5ba74a1c2225b38c15b16cc7a70f8f4e"/>
      <w:bookmarkEnd w:id="601"/>
      <w:r>
        <w:t>6.2.3 Private key escrow</w:t>
      </w:r>
      <w:bookmarkEnd w:id="602"/>
      <w:bookmarkEnd w:id="603"/>
    </w:p>
    <w:p w14:paraId="0CDECC88" w14:textId="77777777" w:rsidR="006E4A8F" w:rsidRDefault="00000000">
      <w:pPr>
        <w:pStyle w:val="Heading3"/>
      </w:pPr>
      <w:bookmarkStart w:id="605" w:name="_Toc204242522"/>
      <w:bookmarkStart w:id="606" w:name="_Toc203993847"/>
      <w:bookmarkStart w:id="607" w:name="X8ca93c07ec2fb3bb6e327ffe9e4c2086bf8a504"/>
      <w:bookmarkEnd w:id="604"/>
      <w:r>
        <w:t>6.2.4 Private key backup</w:t>
      </w:r>
      <w:bookmarkEnd w:id="605"/>
      <w:bookmarkEnd w:id="606"/>
    </w:p>
    <w:p w14:paraId="5A593E4B" w14:textId="77777777" w:rsidR="006E4A8F" w:rsidRDefault="00000000">
      <w:pPr>
        <w:pStyle w:val="FirstParagraph"/>
      </w:pPr>
      <w:r>
        <w:t xml:space="preserve">See </w:t>
      </w:r>
      <w:hyperlink w:anchor="X4fbb0e570c02a4f7e43898d2be3a8852d9f9405">
        <w:r w:rsidR="006E4A8F">
          <w:rPr>
            <w:rStyle w:val="Hyperlink"/>
          </w:rPr>
          <w:t>Section 5.2.2</w:t>
        </w:r>
      </w:hyperlink>
      <w:r>
        <w:t>.</w:t>
      </w:r>
    </w:p>
    <w:p w14:paraId="2CB7A8A0" w14:textId="77777777" w:rsidR="006E4A8F" w:rsidRDefault="00000000">
      <w:pPr>
        <w:pStyle w:val="Heading3"/>
      </w:pPr>
      <w:bookmarkStart w:id="608" w:name="_Toc204242523"/>
      <w:bookmarkStart w:id="609" w:name="_Toc203993848"/>
      <w:bookmarkStart w:id="610" w:name="X240b0986a267332741fc5bfd0192a865af812ba"/>
      <w:bookmarkEnd w:id="607"/>
      <w:r>
        <w:t>6.2.5 Private key archival</w:t>
      </w:r>
      <w:bookmarkEnd w:id="608"/>
      <w:bookmarkEnd w:id="609"/>
    </w:p>
    <w:p w14:paraId="1CCCD2C0" w14:textId="77777777" w:rsidR="006E4A8F" w:rsidRDefault="00000000">
      <w:pPr>
        <w:pStyle w:val="FirstParagraph"/>
      </w:pPr>
      <w:r>
        <w:t>Parties other than the Subordinate CA SHALL NOT archive the Subordinate CA Private Keys without authorization by the Subordinate CA.</w:t>
      </w:r>
    </w:p>
    <w:p w14:paraId="78BDD44E" w14:textId="77777777" w:rsidR="006E4A8F" w:rsidRDefault="00000000">
      <w:pPr>
        <w:pStyle w:val="Heading3"/>
      </w:pPr>
      <w:bookmarkStart w:id="611" w:name="_Toc204242524"/>
      <w:bookmarkStart w:id="612" w:name="_Toc203993849"/>
      <w:bookmarkStart w:id="613" w:name="X832f2d819bfa202e82b36106d1b5894e1420664"/>
      <w:bookmarkEnd w:id="610"/>
      <w:r>
        <w:t>6.2.6 Private key transfer into or from a cryptographic module</w:t>
      </w:r>
      <w:bookmarkEnd w:id="611"/>
      <w:bookmarkEnd w:id="612"/>
    </w:p>
    <w:p w14:paraId="2586BC42" w14:textId="77777777" w:rsidR="006E4A8F" w:rsidRDefault="00000000">
      <w:pPr>
        <w:pStyle w:val="FirstParagraph"/>
      </w:pPr>
      <w:r>
        <w:t>If the Issuing CA generated the Private Key on behalf of the Subordinate CA, then the Issuing CA SHALL encrypt the Private Key for transport to the Subordinate CA. If the Issuing CA becomes aware that a Subordinate CA’s Private Key has been communicated to an unauthorized person or an organization not affiliated with the Subordinate CA, then the Issuing CA SHALL revoke all certificates that include the Public Key corresponding to the communicated Private Key.</w:t>
      </w:r>
    </w:p>
    <w:p w14:paraId="3CF0F6A2" w14:textId="77777777" w:rsidR="006E4A8F" w:rsidRDefault="00000000">
      <w:pPr>
        <w:pStyle w:val="Heading3"/>
      </w:pPr>
      <w:bookmarkStart w:id="614" w:name="_Toc204242525"/>
      <w:bookmarkStart w:id="615" w:name="_Toc203993850"/>
      <w:bookmarkStart w:id="616" w:name="X3da7027a86e1ca5da62e07e9c0bde78c57acd08"/>
      <w:bookmarkEnd w:id="613"/>
      <w:r>
        <w:t>6.2.7 Private key storage on cryptographic module</w:t>
      </w:r>
      <w:bookmarkEnd w:id="614"/>
      <w:bookmarkEnd w:id="615"/>
    </w:p>
    <w:p w14:paraId="033289B6" w14:textId="77777777" w:rsidR="006E4A8F" w:rsidRDefault="00000000">
      <w:pPr>
        <w:pStyle w:val="FirstParagraph"/>
      </w:pPr>
      <w:r>
        <w:t>The CA SHALL protect its Private Key in a system or device that has been validated as meeting at least FIPS 140-2 level 3, FIPS 140-3 level 3, or an appropriate Common Criteria Protection Profile or Security Target, EAL 4 (or higher), which includes requirements to protect the Private Key and other assets against known threats.</w:t>
      </w:r>
    </w:p>
    <w:p w14:paraId="44D9AAF6" w14:textId="77777777" w:rsidR="006E4A8F" w:rsidRDefault="00000000">
      <w:pPr>
        <w:pStyle w:val="Heading3"/>
      </w:pPr>
      <w:bookmarkStart w:id="617" w:name="_Toc204242526"/>
      <w:bookmarkStart w:id="618" w:name="_Toc203993851"/>
      <w:bookmarkStart w:id="619" w:name="X7a2c15a36f966a27af9ee62ea636ddb82848d39"/>
      <w:bookmarkEnd w:id="616"/>
      <w:r>
        <w:lastRenderedPageBreak/>
        <w:t>6.2.8 Activating Private Keys</w:t>
      </w:r>
      <w:bookmarkEnd w:id="617"/>
      <w:bookmarkEnd w:id="618"/>
    </w:p>
    <w:p w14:paraId="6D8080C6" w14:textId="77777777" w:rsidR="006E4A8F" w:rsidRDefault="00000000">
      <w:pPr>
        <w:pStyle w:val="Heading3"/>
      </w:pPr>
      <w:bookmarkStart w:id="620" w:name="_Toc204242527"/>
      <w:bookmarkStart w:id="621" w:name="_Toc203993852"/>
      <w:bookmarkStart w:id="622" w:name="X21a31dbf85c98d8f06c390dccb493323c0770cb"/>
      <w:bookmarkEnd w:id="619"/>
      <w:r>
        <w:t>6.2.9 Deactivating Private Keys</w:t>
      </w:r>
      <w:bookmarkEnd w:id="620"/>
      <w:bookmarkEnd w:id="621"/>
    </w:p>
    <w:p w14:paraId="75D921DD" w14:textId="77777777" w:rsidR="006E4A8F" w:rsidRDefault="00000000">
      <w:pPr>
        <w:pStyle w:val="Heading3"/>
      </w:pPr>
      <w:bookmarkStart w:id="623" w:name="_Toc204242528"/>
      <w:bookmarkStart w:id="624" w:name="_Toc203993853"/>
      <w:bookmarkStart w:id="625" w:name="X5630ce5bbd0afadeceae428f00ee31b0b6bf473"/>
      <w:bookmarkEnd w:id="622"/>
      <w:r>
        <w:t>6.2.10 Destroying Private Keys</w:t>
      </w:r>
      <w:bookmarkEnd w:id="623"/>
      <w:bookmarkEnd w:id="624"/>
    </w:p>
    <w:p w14:paraId="25F517E5" w14:textId="77777777" w:rsidR="006E4A8F" w:rsidRDefault="00000000">
      <w:pPr>
        <w:pStyle w:val="Heading3"/>
      </w:pPr>
      <w:bookmarkStart w:id="626" w:name="_Toc204242529"/>
      <w:bookmarkStart w:id="627" w:name="_Toc203993854"/>
      <w:bookmarkStart w:id="628" w:name="X19fcf750df4f24cc232ac50465de403dd847232"/>
      <w:bookmarkEnd w:id="625"/>
      <w:r>
        <w:t>6.2.11 Cryptographic Module Rating</w:t>
      </w:r>
      <w:bookmarkEnd w:id="626"/>
      <w:bookmarkEnd w:id="627"/>
    </w:p>
    <w:p w14:paraId="46A2625D" w14:textId="77777777" w:rsidR="006E4A8F" w:rsidRDefault="00000000">
      <w:pPr>
        <w:pStyle w:val="Heading2"/>
      </w:pPr>
      <w:bookmarkStart w:id="629" w:name="_Toc204242530"/>
      <w:bookmarkStart w:id="630" w:name="_Toc203993855"/>
      <w:bookmarkStart w:id="631" w:name="X5ab8f3c3a6dce3cec1684e8c8b2bf52a9e387e4"/>
      <w:bookmarkEnd w:id="595"/>
      <w:bookmarkEnd w:id="628"/>
      <w:r>
        <w:t>6.3 Other aspects of key pair management</w:t>
      </w:r>
      <w:bookmarkEnd w:id="629"/>
      <w:bookmarkEnd w:id="630"/>
    </w:p>
    <w:p w14:paraId="5EA47023" w14:textId="77777777" w:rsidR="006E4A8F" w:rsidRDefault="00000000">
      <w:pPr>
        <w:pStyle w:val="Heading3"/>
      </w:pPr>
      <w:bookmarkStart w:id="632" w:name="_Toc204242531"/>
      <w:bookmarkStart w:id="633" w:name="_Toc203993856"/>
      <w:bookmarkStart w:id="634" w:name="Xae64db4a412b946f1bc338b553316855d5c1242"/>
      <w:r>
        <w:t>6.3.1 Public key archival</w:t>
      </w:r>
      <w:bookmarkEnd w:id="632"/>
      <w:bookmarkEnd w:id="633"/>
    </w:p>
    <w:p w14:paraId="656ECD33" w14:textId="77777777" w:rsidR="006E4A8F" w:rsidRDefault="00000000">
      <w:pPr>
        <w:pStyle w:val="Heading3"/>
      </w:pPr>
      <w:bookmarkStart w:id="635" w:name="_Toc204242532"/>
      <w:bookmarkStart w:id="636" w:name="_Toc203993857"/>
      <w:bookmarkStart w:id="637" w:name="Xd8dbf126b99db7d89ad58c0292d6af64a10d668"/>
      <w:bookmarkEnd w:id="634"/>
      <w:r>
        <w:t>6.3.2 Certificate operational periods and key pair usage periods</w:t>
      </w:r>
      <w:bookmarkEnd w:id="635"/>
      <w:bookmarkEnd w:id="636"/>
    </w:p>
    <w:p w14:paraId="66C2F93D" w14:textId="77777777" w:rsidR="006E4A8F" w:rsidRDefault="00000000">
      <w:pPr>
        <w:pStyle w:val="FirstParagraph"/>
      </w:pPr>
      <w:r>
        <w:t>Subscriber Certificates issued before 15 March 2026 SHOULD NOT have a Validity Period greater than 397 days and MUST NOT have a Validity Period greater than 398 days.</w:t>
      </w:r>
    </w:p>
    <w:p w14:paraId="60E07F96" w14:textId="77777777" w:rsidR="006E4A8F" w:rsidRDefault="00000000">
      <w:pPr>
        <w:pStyle w:val="BodyText"/>
      </w:pPr>
      <w:r>
        <w:t>Subscriber Certificates issued on or after 15 March 2026 and before 15 March 2027 SHOULD NOT have a Validity Period greater than 199 days and MUST NOT have a Validity Period greater than 200 days.</w:t>
      </w:r>
    </w:p>
    <w:p w14:paraId="1F8B82F3" w14:textId="77777777" w:rsidR="006E4A8F" w:rsidRDefault="00000000">
      <w:pPr>
        <w:pStyle w:val="BodyText"/>
      </w:pPr>
      <w:r>
        <w:t>Subscriber Certificates issued on or after 15 March 2027 and before 15 March 2029 SHOULD NOT have a Validity Period greater than 99 days and MUST NOT have a Validity Period greater than 100 days.</w:t>
      </w:r>
    </w:p>
    <w:p w14:paraId="462B5581" w14:textId="77777777" w:rsidR="006E4A8F" w:rsidRDefault="00000000">
      <w:pPr>
        <w:pStyle w:val="BodyText"/>
      </w:pPr>
      <w:r>
        <w:t>Subscriber Certificates issued on or after 15 March 2029 SHOULD NOT have a Validity Period greater than 46 days and MUST NOT have a Validity Period greater than 47 days.</w:t>
      </w:r>
    </w:p>
    <w:p w14:paraId="077C1CAB" w14:textId="77777777" w:rsidR="006E4A8F" w:rsidRDefault="00000000">
      <w:pPr>
        <w:pStyle w:val="TableCaption"/>
      </w:pPr>
      <w:r>
        <w:t>Reference for maximum Validity Periods of Subscriber Certificates</w:t>
      </w:r>
    </w:p>
    <w:tbl>
      <w:tblPr>
        <w:tblStyle w:val="Table"/>
        <w:tblW w:w="5000" w:type="pct"/>
        <w:tblLayout w:type="fixed"/>
        <w:tblLook w:val="0020" w:firstRow="1" w:lastRow="0" w:firstColumn="0" w:lastColumn="0" w:noHBand="0" w:noVBand="0"/>
      </w:tblPr>
      <w:tblGrid>
        <w:gridCol w:w="3120"/>
        <w:gridCol w:w="3120"/>
        <w:gridCol w:w="3120"/>
      </w:tblGrid>
      <w:tr w:rsidR="006E4A8F" w14:paraId="5220177D" w14:textId="77777777">
        <w:trPr>
          <w:tblHeader/>
        </w:trPr>
        <w:tc>
          <w:tcPr>
            <w:tcW w:w="2640" w:type="dxa"/>
          </w:tcPr>
          <w:p w14:paraId="3F6487B0" w14:textId="77777777" w:rsidR="006E4A8F" w:rsidRDefault="00000000">
            <w:pPr>
              <w:pStyle w:val="Compact"/>
            </w:pPr>
            <w:r>
              <w:rPr>
                <w:b/>
                <w:bCs/>
              </w:rPr>
              <w:t>Certificate issued on or after</w:t>
            </w:r>
          </w:p>
        </w:tc>
        <w:tc>
          <w:tcPr>
            <w:tcW w:w="2640" w:type="dxa"/>
          </w:tcPr>
          <w:p w14:paraId="0EB6544A" w14:textId="77777777" w:rsidR="006E4A8F" w:rsidRDefault="00000000">
            <w:pPr>
              <w:pStyle w:val="Compact"/>
            </w:pPr>
            <w:r>
              <w:rPr>
                <w:b/>
                <w:bCs/>
              </w:rPr>
              <w:t>Certificate issued before</w:t>
            </w:r>
          </w:p>
        </w:tc>
        <w:tc>
          <w:tcPr>
            <w:tcW w:w="2640" w:type="dxa"/>
          </w:tcPr>
          <w:p w14:paraId="03CC5D33" w14:textId="77777777" w:rsidR="006E4A8F" w:rsidRDefault="00000000">
            <w:pPr>
              <w:pStyle w:val="Compact"/>
            </w:pPr>
            <w:r>
              <w:rPr>
                <w:b/>
                <w:bCs/>
              </w:rPr>
              <w:t>Maximum Validity Period</w:t>
            </w:r>
          </w:p>
        </w:tc>
      </w:tr>
      <w:tr w:rsidR="006E4A8F" w14:paraId="08ABCFBB" w14:textId="77777777">
        <w:tc>
          <w:tcPr>
            <w:tcW w:w="2640" w:type="dxa"/>
          </w:tcPr>
          <w:p w14:paraId="3431E576" w14:textId="77777777" w:rsidR="006E4A8F" w:rsidRDefault="006E4A8F">
            <w:pPr>
              <w:pStyle w:val="Compact"/>
            </w:pPr>
          </w:p>
        </w:tc>
        <w:tc>
          <w:tcPr>
            <w:tcW w:w="2640" w:type="dxa"/>
          </w:tcPr>
          <w:p w14:paraId="793CAB8B" w14:textId="77777777" w:rsidR="006E4A8F" w:rsidRDefault="00000000">
            <w:pPr>
              <w:pStyle w:val="Compact"/>
            </w:pPr>
            <w:r>
              <w:t>March 15, 2026</w:t>
            </w:r>
          </w:p>
        </w:tc>
        <w:tc>
          <w:tcPr>
            <w:tcW w:w="2640" w:type="dxa"/>
          </w:tcPr>
          <w:p w14:paraId="278DDEDF" w14:textId="77777777" w:rsidR="006E4A8F" w:rsidRDefault="00000000">
            <w:pPr>
              <w:pStyle w:val="Compact"/>
            </w:pPr>
            <w:r>
              <w:t>398 days</w:t>
            </w:r>
          </w:p>
        </w:tc>
      </w:tr>
      <w:tr w:rsidR="006E4A8F" w14:paraId="38FC3519" w14:textId="77777777">
        <w:tc>
          <w:tcPr>
            <w:tcW w:w="2640" w:type="dxa"/>
          </w:tcPr>
          <w:p w14:paraId="424CEDAF" w14:textId="77777777" w:rsidR="006E4A8F" w:rsidRDefault="00000000">
            <w:pPr>
              <w:pStyle w:val="Compact"/>
            </w:pPr>
            <w:r>
              <w:t>March 15, 2026</w:t>
            </w:r>
          </w:p>
        </w:tc>
        <w:tc>
          <w:tcPr>
            <w:tcW w:w="2640" w:type="dxa"/>
          </w:tcPr>
          <w:p w14:paraId="1C47279F" w14:textId="77777777" w:rsidR="006E4A8F" w:rsidRDefault="00000000">
            <w:pPr>
              <w:pStyle w:val="Compact"/>
            </w:pPr>
            <w:r>
              <w:t>March 15, 2027</w:t>
            </w:r>
          </w:p>
        </w:tc>
        <w:tc>
          <w:tcPr>
            <w:tcW w:w="2640" w:type="dxa"/>
          </w:tcPr>
          <w:p w14:paraId="70C7B874" w14:textId="77777777" w:rsidR="006E4A8F" w:rsidRDefault="00000000">
            <w:pPr>
              <w:pStyle w:val="Compact"/>
            </w:pPr>
            <w:r>
              <w:t>200 days</w:t>
            </w:r>
          </w:p>
        </w:tc>
      </w:tr>
      <w:tr w:rsidR="006E4A8F" w14:paraId="0C0AC4EB" w14:textId="77777777">
        <w:tc>
          <w:tcPr>
            <w:tcW w:w="2640" w:type="dxa"/>
          </w:tcPr>
          <w:p w14:paraId="3E8DDCC5" w14:textId="77777777" w:rsidR="006E4A8F" w:rsidRDefault="00000000">
            <w:pPr>
              <w:pStyle w:val="Compact"/>
            </w:pPr>
            <w:r>
              <w:t>March 15, 2027</w:t>
            </w:r>
          </w:p>
        </w:tc>
        <w:tc>
          <w:tcPr>
            <w:tcW w:w="2640" w:type="dxa"/>
          </w:tcPr>
          <w:p w14:paraId="635B3F7D" w14:textId="77777777" w:rsidR="006E4A8F" w:rsidRDefault="00000000">
            <w:pPr>
              <w:pStyle w:val="Compact"/>
            </w:pPr>
            <w:r>
              <w:t>March 15, 2029</w:t>
            </w:r>
          </w:p>
        </w:tc>
        <w:tc>
          <w:tcPr>
            <w:tcW w:w="2640" w:type="dxa"/>
          </w:tcPr>
          <w:p w14:paraId="3E9F9B04" w14:textId="77777777" w:rsidR="006E4A8F" w:rsidRDefault="00000000">
            <w:pPr>
              <w:pStyle w:val="Compact"/>
            </w:pPr>
            <w:r>
              <w:t>100 days</w:t>
            </w:r>
          </w:p>
        </w:tc>
      </w:tr>
      <w:tr w:rsidR="006E4A8F" w14:paraId="28268CD8" w14:textId="77777777">
        <w:tc>
          <w:tcPr>
            <w:tcW w:w="2640" w:type="dxa"/>
          </w:tcPr>
          <w:p w14:paraId="14312465" w14:textId="77777777" w:rsidR="006E4A8F" w:rsidRDefault="00000000">
            <w:pPr>
              <w:pStyle w:val="Compact"/>
            </w:pPr>
            <w:r>
              <w:t>March 15, 2029</w:t>
            </w:r>
          </w:p>
        </w:tc>
        <w:tc>
          <w:tcPr>
            <w:tcW w:w="2640" w:type="dxa"/>
          </w:tcPr>
          <w:p w14:paraId="3C4DF2EF" w14:textId="77777777" w:rsidR="006E4A8F" w:rsidRDefault="006E4A8F">
            <w:pPr>
              <w:pStyle w:val="Compact"/>
            </w:pPr>
          </w:p>
        </w:tc>
        <w:tc>
          <w:tcPr>
            <w:tcW w:w="2640" w:type="dxa"/>
          </w:tcPr>
          <w:p w14:paraId="156D962A" w14:textId="77777777" w:rsidR="006E4A8F" w:rsidRDefault="00000000">
            <w:pPr>
              <w:pStyle w:val="Compact"/>
            </w:pPr>
            <w:r>
              <w:t>47 days</w:t>
            </w:r>
          </w:p>
        </w:tc>
      </w:tr>
    </w:tbl>
    <w:p w14:paraId="69F60E29" w14:textId="77777777" w:rsidR="006E4A8F" w:rsidRDefault="00000000">
      <w:pPr>
        <w:pStyle w:val="BodyText"/>
      </w:pPr>
      <w:r>
        <w:t>For the purpose of calculations, a day is measured as 86,400 seconds. Any amount of time greater than this, including fractional seconds and/or leap seconds, shall represent an additional day. For this reason, Subscriber Certificates SHOULD NOT be issued for the maximum permissible time by default, in order to account for such adjustments.</w:t>
      </w:r>
    </w:p>
    <w:p w14:paraId="1F8A36FA" w14:textId="77777777" w:rsidR="006E4A8F" w:rsidRDefault="00000000">
      <w:pPr>
        <w:pStyle w:val="Heading2"/>
      </w:pPr>
      <w:bookmarkStart w:id="638" w:name="_Toc204242533"/>
      <w:bookmarkStart w:id="639" w:name="_Toc203993858"/>
      <w:bookmarkStart w:id="640" w:name="X0ac44edc618408470532bf5d65ab83a0bdb97eb"/>
      <w:bookmarkEnd w:id="631"/>
      <w:bookmarkEnd w:id="637"/>
      <w:r>
        <w:lastRenderedPageBreak/>
        <w:t>6.4 Activation data</w:t>
      </w:r>
      <w:bookmarkEnd w:id="638"/>
      <w:bookmarkEnd w:id="639"/>
    </w:p>
    <w:p w14:paraId="146BE6DF" w14:textId="77777777" w:rsidR="006E4A8F" w:rsidRDefault="00000000">
      <w:pPr>
        <w:pStyle w:val="Heading3"/>
      </w:pPr>
      <w:bookmarkStart w:id="641" w:name="_Toc204242534"/>
      <w:bookmarkStart w:id="642" w:name="_Toc203993859"/>
      <w:bookmarkStart w:id="643" w:name="Xf6904f8e94ded1d13f98f58de9461c7b7b0e1cc"/>
      <w:r>
        <w:t>6.4.1 Activation data generation and installation</w:t>
      </w:r>
      <w:bookmarkEnd w:id="641"/>
      <w:bookmarkEnd w:id="642"/>
    </w:p>
    <w:p w14:paraId="0A84A885" w14:textId="77777777" w:rsidR="006E4A8F" w:rsidRDefault="00000000">
      <w:pPr>
        <w:pStyle w:val="Heading3"/>
      </w:pPr>
      <w:bookmarkStart w:id="644" w:name="_Toc204242535"/>
      <w:bookmarkStart w:id="645" w:name="_Toc203993860"/>
      <w:bookmarkStart w:id="646" w:name="X47305ab4bee35c7331e2ab3daabc8470519bb8f"/>
      <w:bookmarkEnd w:id="643"/>
      <w:r>
        <w:t>6.4.2 Activation data protection</w:t>
      </w:r>
      <w:bookmarkEnd w:id="644"/>
      <w:bookmarkEnd w:id="645"/>
    </w:p>
    <w:p w14:paraId="1E41AFF0" w14:textId="77777777" w:rsidR="006E4A8F" w:rsidRDefault="00000000">
      <w:pPr>
        <w:pStyle w:val="Heading3"/>
      </w:pPr>
      <w:bookmarkStart w:id="647" w:name="_Toc204242536"/>
      <w:bookmarkStart w:id="648" w:name="_Toc203993861"/>
      <w:bookmarkStart w:id="649" w:name="Xcd03a8edfb70c8912db98299e520d0a128a209d"/>
      <w:bookmarkEnd w:id="646"/>
      <w:r>
        <w:t>6.4.3 Other aspects of activation data</w:t>
      </w:r>
      <w:bookmarkEnd w:id="647"/>
      <w:bookmarkEnd w:id="648"/>
    </w:p>
    <w:p w14:paraId="590757D0" w14:textId="77777777" w:rsidR="006E4A8F" w:rsidRDefault="00000000">
      <w:pPr>
        <w:pStyle w:val="Heading2"/>
      </w:pPr>
      <w:bookmarkStart w:id="650" w:name="_Toc204242537"/>
      <w:bookmarkStart w:id="651" w:name="_Toc203993862"/>
      <w:bookmarkStart w:id="652" w:name="X694a5bc76ac2e22ee2d9d7f6e288b395840c800"/>
      <w:bookmarkEnd w:id="640"/>
      <w:bookmarkEnd w:id="649"/>
      <w:r>
        <w:t>6.5 Computer security controls</w:t>
      </w:r>
      <w:bookmarkEnd w:id="650"/>
      <w:bookmarkEnd w:id="651"/>
    </w:p>
    <w:p w14:paraId="09C0A74C" w14:textId="77777777" w:rsidR="006E4A8F" w:rsidRDefault="00000000">
      <w:pPr>
        <w:pStyle w:val="Heading3"/>
      </w:pPr>
      <w:bookmarkStart w:id="653" w:name="_Toc204242538"/>
      <w:bookmarkStart w:id="654" w:name="_Toc203993863"/>
      <w:bookmarkStart w:id="655" w:name="Xbf7d79e1a342d3a4fba58de7bd36139df31a6c2"/>
      <w:r>
        <w:t>6.5.1 Specific computer security technical requirements</w:t>
      </w:r>
      <w:bookmarkEnd w:id="653"/>
      <w:bookmarkEnd w:id="654"/>
    </w:p>
    <w:p w14:paraId="3EDED531" w14:textId="77777777" w:rsidR="006E4A8F" w:rsidRDefault="00000000">
      <w:pPr>
        <w:pStyle w:val="FirstParagraph"/>
      </w:pPr>
      <w:r>
        <w:t>The CA SHALL enforce multi-factor authentication for all accounts capable of directly causing certificate issuance.</w:t>
      </w:r>
    </w:p>
    <w:p w14:paraId="05A596B1" w14:textId="77777777" w:rsidR="006E4A8F" w:rsidRDefault="00000000">
      <w:pPr>
        <w:pStyle w:val="Heading3"/>
      </w:pPr>
      <w:bookmarkStart w:id="656" w:name="_Toc204242539"/>
      <w:bookmarkStart w:id="657" w:name="_Toc203993864"/>
      <w:bookmarkStart w:id="658" w:name="X9f9a270aa6b4ee86a15c4fa1b919e594b21d013"/>
      <w:bookmarkEnd w:id="655"/>
      <w:r>
        <w:t>6.5.2 Computer security rating</w:t>
      </w:r>
      <w:bookmarkEnd w:id="656"/>
      <w:bookmarkEnd w:id="657"/>
    </w:p>
    <w:p w14:paraId="3C92A844" w14:textId="77777777" w:rsidR="006E4A8F" w:rsidRDefault="00000000">
      <w:pPr>
        <w:pStyle w:val="Heading2"/>
      </w:pPr>
      <w:bookmarkStart w:id="659" w:name="_Toc204242540"/>
      <w:bookmarkStart w:id="660" w:name="_Toc203993865"/>
      <w:bookmarkStart w:id="661" w:name="Xaa585178aff06e1acf1e18a11a784252db1f3ad"/>
      <w:bookmarkEnd w:id="652"/>
      <w:bookmarkEnd w:id="658"/>
      <w:r>
        <w:t>6.6 Life cycle technical controls</w:t>
      </w:r>
      <w:bookmarkEnd w:id="659"/>
      <w:bookmarkEnd w:id="660"/>
    </w:p>
    <w:p w14:paraId="614E19BC" w14:textId="77777777" w:rsidR="006E4A8F" w:rsidRDefault="00000000">
      <w:pPr>
        <w:pStyle w:val="Heading3"/>
      </w:pPr>
      <w:bookmarkStart w:id="662" w:name="_Toc204242541"/>
      <w:bookmarkStart w:id="663" w:name="_Toc203993866"/>
      <w:bookmarkStart w:id="664" w:name="Xfd25ddf24ddc4e729bd7b6ba0f19cc22a3f04eb"/>
      <w:r>
        <w:t>6.6.1 System development controls</w:t>
      </w:r>
      <w:bookmarkEnd w:id="662"/>
      <w:bookmarkEnd w:id="663"/>
    </w:p>
    <w:p w14:paraId="0C3E23C2" w14:textId="77777777" w:rsidR="006E4A8F" w:rsidRDefault="00000000">
      <w:pPr>
        <w:pStyle w:val="FirstParagraph"/>
      </w:pPr>
      <w:r>
        <w:t>If a CA uses Linting software developed by third parties, it SHOULD monitor for updated versions of that software and plan for updates no later than three (3) months from the release of the update.</w:t>
      </w:r>
    </w:p>
    <w:p w14:paraId="46EE7084" w14:textId="77777777" w:rsidR="006E4A8F" w:rsidRDefault="00000000">
      <w:pPr>
        <w:pStyle w:val="BodyText"/>
      </w:pPr>
      <w:r>
        <w:t>The CA MAY perform Linting on the corpus of its unexpired, un-revoked Subscriber Certificates whenever it updates the Linting software.</w:t>
      </w:r>
    </w:p>
    <w:p w14:paraId="445F43C8" w14:textId="77777777" w:rsidR="006E4A8F" w:rsidRDefault="00000000">
      <w:pPr>
        <w:pStyle w:val="Heading3"/>
      </w:pPr>
      <w:bookmarkStart w:id="665" w:name="_Toc204242542"/>
      <w:bookmarkStart w:id="666" w:name="_Toc203993867"/>
      <w:bookmarkStart w:id="667" w:name="X040f1b7a0297395b06c1959c026dba453f59683"/>
      <w:bookmarkEnd w:id="664"/>
      <w:r>
        <w:t>6.6.2 Security management controls</w:t>
      </w:r>
      <w:bookmarkEnd w:id="665"/>
      <w:bookmarkEnd w:id="666"/>
    </w:p>
    <w:p w14:paraId="15B8229B" w14:textId="77777777" w:rsidR="006E4A8F" w:rsidRDefault="00000000">
      <w:pPr>
        <w:pStyle w:val="Heading3"/>
      </w:pPr>
      <w:bookmarkStart w:id="668" w:name="_Toc204242543"/>
      <w:bookmarkStart w:id="669" w:name="_Toc203993868"/>
      <w:bookmarkStart w:id="670" w:name="Xffe126e154b0fd5bfef0d6a5c840f02ba388c3c"/>
      <w:bookmarkEnd w:id="667"/>
      <w:r>
        <w:t>6.6.3 Life cycle security controls</w:t>
      </w:r>
      <w:bookmarkEnd w:id="668"/>
      <w:bookmarkEnd w:id="669"/>
    </w:p>
    <w:p w14:paraId="54144AB5" w14:textId="77777777" w:rsidR="006E4A8F" w:rsidRDefault="00000000">
      <w:pPr>
        <w:pStyle w:val="Heading2"/>
      </w:pPr>
      <w:bookmarkStart w:id="671" w:name="_Toc204242544"/>
      <w:bookmarkStart w:id="672" w:name="_Toc203993869"/>
      <w:bookmarkStart w:id="673" w:name="X5f8ed0a1cbf4e59180219d893d8c669895e1221"/>
      <w:bookmarkEnd w:id="661"/>
      <w:bookmarkEnd w:id="670"/>
      <w:r>
        <w:t>6.7 Network security controls</w:t>
      </w:r>
      <w:bookmarkEnd w:id="671"/>
      <w:bookmarkEnd w:id="672"/>
    </w:p>
    <w:p w14:paraId="2982D6A6" w14:textId="77777777" w:rsidR="006E4A8F" w:rsidRDefault="00000000">
      <w:pPr>
        <w:pStyle w:val="Heading2"/>
      </w:pPr>
      <w:bookmarkStart w:id="674" w:name="_Toc204242545"/>
      <w:bookmarkStart w:id="675" w:name="_Toc203993870"/>
      <w:bookmarkStart w:id="676" w:name="X2a9600ace6db1c0de419e0f9e7befd9854af4c3"/>
      <w:bookmarkEnd w:id="673"/>
      <w:r>
        <w:t>6.8 Time-stamping</w:t>
      </w:r>
      <w:bookmarkEnd w:id="674"/>
      <w:bookmarkEnd w:id="675"/>
    </w:p>
    <w:p w14:paraId="1B71706E" w14:textId="77777777" w:rsidR="006E4A8F" w:rsidRDefault="00000000">
      <w:pPr>
        <w:pStyle w:val="Heading1"/>
      </w:pPr>
      <w:bookmarkStart w:id="677" w:name="_Toc204242546"/>
      <w:bookmarkStart w:id="678" w:name="_Toc203993871"/>
      <w:bookmarkStart w:id="679" w:name="X95198f484670bdff8589f31e1566b08426ae7bd"/>
      <w:bookmarkEnd w:id="565"/>
      <w:bookmarkEnd w:id="676"/>
      <w:r>
        <w:lastRenderedPageBreak/>
        <w:t>7. CERTIFICATE, CRL, AND OCSP PROFILES</w:t>
      </w:r>
      <w:bookmarkEnd w:id="677"/>
      <w:bookmarkEnd w:id="678"/>
    </w:p>
    <w:p w14:paraId="69F2E26E" w14:textId="77777777" w:rsidR="006E4A8F" w:rsidRDefault="00000000">
      <w:pPr>
        <w:pStyle w:val="Heading2"/>
      </w:pPr>
      <w:bookmarkStart w:id="680" w:name="_Toc204242547"/>
      <w:bookmarkStart w:id="681" w:name="_Toc203993872"/>
      <w:bookmarkStart w:id="682" w:name="Xe4e673031970b08b733eb9f6b20cea99d70c88c"/>
      <w:r>
        <w:t>7.1 Certificate profile</w:t>
      </w:r>
      <w:bookmarkEnd w:id="680"/>
      <w:bookmarkEnd w:id="681"/>
    </w:p>
    <w:p w14:paraId="25E59830" w14:textId="77777777" w:rsidR="006E4A8F" w:rsidRDefault="00000000">
      <w:pPr>
        <w:pStyle w:val="FirstParagraph"/>
      </w:pPr>
      <w:r>
        <w:t xml:space="preserve">The CA SHALL meet the technical requirements set forth in </w:t>
      </w:r>
      <w:hyperlink w:anchor="X0c3917f405f720f56b6c3f29687ef8fb06831c1">
        <w:r w:rsidR="006E4A8F">
          <w:rPr>
            <w:rStyle w:val="Hyperlink"/>
          </w:rPr>
          <w:t>Section 6.1.5 - Key Sizes</w:t>
        </w:r>
      </w:hyperlink>
      <w:r>
        <w:t xml:space="preserve">, and </w:t>
      </w:r>
      <w:hyperlink w:anchor="X2d5511ef018e98e5d12e636a85cd260c149a4ec">
        <w:r w:rsidR="006E4A8F">
          <w:rPr>
            <w:rStyle w:val="Hyperlink"/>
          </w:rPr>
          <w:t>Section 6.1.6 - Public Key Parameters Generation and Quality Checking</w:t>
        </w:r>
      </w:hyperlink>
      <w:r>
        <w:t>.</w:t>
      </w:r>
    </w:p>
    <w:p w14:paraId="740C376F" w14:textId="77777777" w:rsidR="006E4A8F" w:rsidRDefault="00000000">
      <w:pPr>
        <w:pStyle w:val="BodyText"/>
      </w:pPr>
      <w:r>
        <w:t>Prior to 2023-09-15, the CA SHALL issue Certificates in accordance with the profile specified in these Requirements or the profile specified in version 1.8.6 of the Baseline Requirements for the Issuance and Management of Publicly-Trusted Certificates. Effective 2023-09-15, the CA SHALL issue Certificates in accordance with the profile specified in these Requirements.</w:t>
      </w:r>
    </w:p>
    <w:p w14:paraId="13B7A0E7" w14:textId="77777777" w:rsidR="006E4A8F" w:rsidRDefault="00000000">
      <w:pPr>
        <w:pStyle w:val="Heading3"/>
      </w:pPr>
      <w:bookmarkStart w:id="683" w:name="_Toc204242548"/>
      <w:bookmarkStart w:id="684" w:name="_Toc203993873"/>
      <w:bookmarkStart w:id="685" w:name="Xcc483d361fb691755573f3eb2d84e2d91e6df1d"/>
      <w:r>
        <w:t>7.1.1 Version number(s)</w:t>
      </w:r>
      <w:bookmarkEnd w:id="683"/>
      <w:bookmarkEnd w:id="684"/>
    </w:p>
    <w:p w14:paraId="06A46FE6" w14:textId="77777777" w:rsidR="006E4A8F" w:rsidRDefault="00000000">
      <w:pPr>
        <w:pStyle w:val="FirstParagraph"/>
      </w:pPr>
      <w:r>
        <w:t>Certificates MUST be of type X.509 v3.</w:t>
      </w:r>
    </w:p>
    <w:p w14:paraId="6D6583F3" w14:textId="77777777" w:rsidR="006E4A8F" w:rsidRDefault="00000000">
      <w:pPr>
        <w:pStyle w:val="Heading3"/>
      </w:pPr>
      <w:bookmarkStart w:id="686" w:name="_Toc204242549"/>
      <w:bookmarkStart w:id="687" w:name="_Toc203993874"/>
      <w:bookmarkStart w:id="688" w:name="Xfd4c7b8779ca38eac6cafab53f401db9b389178"/>
      <w:bookmarkEnd w:id="685"/>
      <w:r>
        <w:t>7.1.2 Certificate Content and Extensions</w:t>
      </w:r>
      <w:bookmarkEnd w:id="686"/>
      <w:bookmarkEnd w:id="687"/>
    </w:p>
    <w:p w14:paraId="6A83E05C" w14:textId="77777777" w:rsidR="006E4A8F" w:rsidRDefault="00000000">
      <w:pPr>
        <w:pStyle w:val="FirstParagraph"/>
      </w:pPr>
      <w:r>
        <w:t xml:space="preserve">If the CA asserts compliance with these Baseline Requirements, all certificates that it issues MUST comply with one of the following certificate profiles, which incorporate, and are derived from </w:t>
      </w:r>
      <w:hyperlink r:id="rId46">
        <w:r w:rsidR="006E4A8F">
          <w:rPr>
            <w:rStyle w:val="Hyperlink"/>
          </w:rPr>
          <w:t>RFC 5280</w:t>
        </w:r>
      </w:hyperlink>
      <w:r>
        <w:t xml:space="preserve">. Except as explicitly noted, all normative requirements imposed by RFC 5280 shall apply, in addition to the normative requirements imposed by this document. CAs SHOULD examine </w:t>
      </w:r>
      <w:hyperlink r:id="rId47" w:anchor="appendix-B">
        <w:r w:rsidR="006E4A8F">
          <w:rPr>
            <w:rStyle w:val="Hyperlink"/>
          </w:rPr>
          <w:t>RFC 5280, Appendix B</w:t>
        </w:r>
      </w:hyperlink>
      <w:r>
        <w:t xml:space="preserve"> for further issues to be aware of.</w:t>
      </w:r>
    </w:p>
    <w:p w14:paraId="60431697" w14:textId="77777777" w:rsidR="006E4A8F" w:rsidRDefault="00000000">
      <w:pPr>
        <w:pStyle w:val="Compact"/>
        <w:numPr>
          <w:ilvl w:val="0"/>
          <w:numId w:val="85"/>
        </w:numPr>
      </w:pPr>
      <w:r>
        <w:t>CA Certificates</w:t>
      </w:r>
    </w:p>
    <w:p w14:paraId="08C691A6" w14:textId="77777777" w:rsidR="006E4A8F" w:rsidRDefault="006E4A8F">
      <w:pPr>
        <w:pStyle w:val="Compact"/>
        <w:numPr>
          <w:ilvl w:val="1"/>
          <w:numId w:val="86"/>
        </w:numPr>
      </w:pPr>
      <w:hyperlink w:anchor="Xdacc159fcd91102443e9f7b27387435a3784564">
        <w:r>
          <w:rPr>
            <w:rStyle w:val="Hyperlink"/>
          </w:rPr>
          <w:t>Section 7.1.2.1 - Root CA Certificate Profile</w:t>
        </w:r>
      </w:hyperlink>
    </w:p>
    <w:p w14:paraId="44CE4B45" w14:textId="77777777" w:rsidR="006E4A8F" w:rsidRDefault="00000000">
      <w:pPr>
        <w:pStyle w:val="Compact"/>
        <w:numPr>
          <w:ilvl w:val="1"/>
          <w:numId w:val="86"/>
        </w:numPr>
      </w:pPr>
      <w:r>
        <w:t>Subordinate CA Certificates</w:t>
      </w:r>
    </w:p>
    <w:p w14:paraId="392A7839" w14:textId="77777777" w:rsidR="006E4A8F" w:rsidRDefault="00000000">
      <w:pPr>
        <w:pStyle w:val="Compact"/>
        <w:numPr>
          <w:ilvl w:val="2"/>
          <w:numId w:val="87"/>
        </w:numPr>
      </w:pPr>
      <w:r>
        <w:t>Cross Certificates</w:t>
      </w:r>
    </w:p>
    <w:p w14:paraId="2D52FA99" w14:textId="77777777" w:rsidR="006E4A8F" w:rsidRDefault="006E4A8F">
      <w:pPr>
        <w:pStyle w:val="Compact"/>
        <w:numPr>
          <w:ilvl w:val="3"/>
          <w:numId w:val="88"/>
        </w:numPr>
      </w:pPr>
      <w:hyperlink w:anchor="Xb746bb0b8a47d793259530ec7ac4ab811a8eaa8">
        <w:r>
          <w:rPr>
            <w:rStyle w:val="Hyperlink"/>
          </w:rPr>
          <w:t>Section 7.1.2.2 - Cross-Certified Subordinate CA Certificate Profile</w:t>
        </w:r>
      </w:hyperlink>
    </w:p>
    <w:p w14:paraId="63649BE4" w14:textId="77777777" w:rsidR="006E4A8F" w:rsidRDefault="00000000">
      <w:pPr>
        <w:pStyle w:val="Compact"/>
        <w:numPr>
          <w:ilvl w:val="2"/>
          <w:numId w:val="87"/>
        </w:numPr>
      </w:pPr>
      <w:r>
        <w:t>Technically Constrained CA Certificates</w:t>
      </w:r>
    </w:p>
    <w:p w14:paraId="25BD71A4" w14:textId="77777777" w:rsidR="006E4A8F" w:rsidRDefault="006E4A8F">
      <w:pPr>
        <w:pStyle w:val="Compact"/>
        <w:numPr>
          <w:ilvl w:val="3"/>
          <w:numId w:val="89"/>
        </w:numPr>
      </w:pPr>
      <w:hyperlink w:anchor="Xc8c3c1d12acd9ae15bdba27bfb5e6b3c36dbeba">
        <w:r>
          <w:rPr>
            <w:rStyle w:val="Hyperlink"/>
          </w:rPr>
          <w:t>Section 7.1.2.3 - Technically-Constrained Non-TLS Subordinate CA Certificate Profile</w:t>
        </w:r>
      </w:hyperlink>
    </w:p>
    <w:p w14:paraId="6FBD650F" w14:textId="77777777" w:rsidR="006E4A8F" w:rsidRDefault="006E4A8F">
      <w:pPr>
        <w:pStyle w:val="Compact"/>
        <w:numPr>
          <w:ilvl w:val="3"/>
          <w:numId w:val="89"/>
        </w:numPr>
      </w:pPr>
      <w:hyperlink w:anchor="X3a11ccc0762fa70b64286ca02bf471eb0cdabb5">
        <w:r>
          <w:rPr>
            <w:rStyle w:val="Hyperlink"/>
          </w:rPr>
          <w:t>Section 7.1.2.4 - Technically-Constrained Precertificate Signing CA Certificate Profile</w:t>
        </w:r>
      </w:hyperlink>
    </w:p>
    <w:p w14:paraId="4FDAF166" w14:textId="77777777" w:rsidR="006E4A8F" w:rsidRDefault="006E4A8F">
      <w:pPr>
        <w:pStyle w:val="Compact"/>
        <w:numPr>
          <w:ilvl w:val="3"/>
          <w:numId w:val="89"/>
        </w:numPr>
      </w:pPr>
      <w:hyperlink w:anchor="X4b34e41df5400863ce43607cf7e9c043f309c45">
        <w:r>
          <w:rPr>
            <w:rStyle w:val="Hyperlink"/>
          </w:rPr>
          <w:t>Section 7.1.2.5 - Technically-Constrained TLS Subordinate CA Certificate Profile</w:t>
        </w:r>
      </w:hyperlink>
    </w:p>
    <w:p w14:paraId="1D6BC720" w14:textId="77777777" w:rsidR="006E4A8F" w:rsidRDefault="006E4A8F">
      <w:pPr>
        <w:pStyle w:val="Compact"/>
        <w:numPr>
          <w:ilvl w:val="2"/>
          <w:numId w:val="87"/>
        </w:numPr>
      </w:pPr>
      <w:hyperlink w:anchor="X99197482bfd77aca3a2b561b19fa1ecfd02e70d">
        <w:r>
          <w:rPr>
            <w:rStyle w:val="Hyperlink"/>
          </w:rPr>
          <w:t>Section 7.1.2.6 - TLS Subordinate CA Certificate Profile</w:t>
        </w:r>
      </w:hyperlink>
    </w:p>
    <w:p w14:paraId="4AC2CDC6" w14:textId="77777777" w:rsidR="006E4A8F" w:rsidRDefault="006E4A8F">
      <w:pPr>
        <w:pStyle w:val="Compact"/>
        <w:numPr>
          <w:ilvl w:val="0"/>
          <w:numId w:val="85"/>
        </w:numPr>
      </w:pPr>
      <w:hyperlink w:anchor="Xcda3b49a670e03c0ddaee43338cd2bee31b9631">
        <w:r>
          <w:rPr>
            <w:rStyle w:val="Hyperlink"/>
          </w:rPr>
          <w:t>Section 7.1.2.7 - Subscriber (End-Entity) Certificate Profile</w:t>
        </w:r>
      </w:hyperlink>
    </w:p>
    <w:p w14:paraId="2E5CF2C8" w14:textId="77777777" w:rsidR="006E4A8F" w:rsidRDefault="006E4A8F">
      <w:pPr>
        <w:pStyle w:val="Compact"/>
        <w:numPr>
          <w:ilvl w:val="0"/>
          <w:numId w:val="85"/>
        </w:numPr>
      </w:pPr>
      <w:hyperlink w:anchor="X9abe9cbfc0842599f0ee8c86e16112f68ee99ce">
        <w:r>
          <w:rPr>
            <w:rStyle w:val="Hyperlink"/>
          </w:rPr>
          <w:t>Section 7.1.2.8 - OCSP Responder Certificate Profile</w:t>
        </w:r>
      </w:hyperlink>
    </w:p>
    <w:p w14:paraId="3EDAB1EE" w14:textId="77777777" w:rsidR="006E4A8F" w:rsidRDefault="006E4A8F">
      <w:pPr>
        <w:pStyle w:val="Compact"/>
        <w:numPr>
          <w:ilvl w:val="0"/>
          <w:numId w:val="85"/>
        </w:numPr>
      </w:pPr>
      <w:hyperlink w:anchor="Xcb2d3f29b52e459935bf97d91c89d922117914a">
        <w:r>
          <w:rPr>
            <w:rStyle w:val="Hyperlink"/>
          </w:rPr>
          <w:t>Section 7.1.2.9 - Precertificate Profile</w:t>
        </w:r>
      </w:hyperlink>
    </w:p>
    <w:p w14:paraId="66E8D80B" w14:textId="77777777" w:rsidR="006E4A8F" w:rsidRDefault="00000000">
      <w:pPr>
        <w:pStyle w:val="Heading4"/>
      </w:pPr>
      <w:bookmarkStart w:id="689" w:name="Xdacc159fcd91102443e9f7b27387435a3784564"/>
      <w:r>
        <w:lastRenderedPageBreak/>
        <w:t>7.1.2.1 Root CA Certificate Profile</w:t>
      </w:r>
    </w:p>
    <w:tbl>
      <w:tblPr>
        <w:tblStyle w:val="Table"/>
        <w:tblW w:w="5000" w:type="pct"/>
        <w:tblLayout w:type="fixed"/>
        <w:tblLook w:val="0020" w:firstRow="1" w:lastRow="0" w:firstColumn="0" w:lastColumn="0" w:noHBand="0" w:noVBand="0"/>
      </w:tblPr>
      <w:tblGrid>
        <w:gridCol w:w="3744"/>
        <w:gridCol w:w="5616"/>
      </w:tblGrid>
      <w:tr w:rsidR="006E4A8F" w14:paraId="0388AC5B" w14:textId="77777777">
        <w:trPr>
          <w:tblHeader/>
        </w:trPr>
        <w:tc>
          <w:tcPr>
            <w:tcW w:w="3168" w:type="dxa"/>
          </w:tcPr>
          <w:p w14:paraId="0DB4FD02" w14:textId="77777777" w:rsidR="006E4A8F" w:rsidRDefault="00000000">
            <w:pPr>
              <w:pStyle w:val="Compact"/>
            </w:pPr>
            <w:r>
              <w:rPr>
                <w:b/>
                <w:bCs/>
              </w:rPr>
              <w:t>Field</w:t>
            </w:r>
          </w:p>
        </w:tc>
        <w:tc>
          <w:tcPr>
            <w:tcW w:w="4752" w:type="dxa"/>
          </w:tcPr>
          <w:p w14:paraId="735AF57D" w14:textId="77777777" w:rsidR="006E4A8F" w:rsidRDefault="00000000">
            <w:pPr>
              <w:pStyle w:val="Compact"/>
            </w:pPr>
            <w:r>
              <w:rPr>
                <w:b/>
                <w:bCs/>
              </w:rPr>
              <w:t>Description</w:t>
            </w:r>
          </w:p>
        </w:tc>
      </w:tr>
      <w:tr w:rsidR="006E4A8F" w14:paraId="1D776A73" w14:textId="77777777">
        <w:tc>
          <w:tcPr>
            <w:tcW w:w="3168" w:type="dxa"/>
          </w:tcPr>
          <w:p w14:paraId="2D48E0EC" w14:textId="77777777" w:rsidR="006E4A8F" w:rsidRDefault="00000000">
            <w:pPr>
              <w:pStyle w:val="Compact"/>
            </w:pPr>
            <w:r>
              <w:rPr>
                <w:rStyle w:val="VerbatimChar"/>
              </w:rPr>
              <w:t>tbsCertificate</w:t>
            </w:r>
          </w:p>
        </w:tc>
        <w:tc>
          <w:tcPr>
            <w:tcW w:w="4752" w:type="dxa"/>
          </w:tcPr>
          <w:p w14:paraId="5FE98A9C" w14:textId="77777777" w:rsidR="006E4A8F" w:rsidRDefault="006E4A8F">
            <w:pPr>
              <w:pStyle w:val="Compact"/>
            </w:pPr>
          </w:p>
        </w:tc>
      </w:tr>
      <w:tr w:rsidR="006E4A8F" w14:paraId="7333A7DF" w14:textId="77777777">
        <w:tc>
          <w:tcPr>
            <w:tcW w:w="3168" w:type="dxa"/>
          </w:tcPr>
          <w:p w14:paraId="093B8736" w14:textId="77777777" w:rsidR="006E4A8F" w:rsidRDefault="00000000">
            <w:pPr>
              <w:pStyle w:val="Compact"/>
            </w:pPr>
            <w:r>
              <w:t>    </w:t>
            </w:r>
            <w:r>
              <w:rPr>
                <w:rStyle w:val="VerbatimChar"/>
              </w:rPr>
              <w:t>version</w:t>
            </w:r>
          </w:p>
        </w:tc>
        <w:tc>
          <w:tcPr>
            <w:tcW w:w="4752" w:type="dxa"/>
          </w:tcPr>
          <w:p w14:paraId="4BBED664" w14:textId="77777777" w:rsidR="006E4A8F" w:rsidRDefault="00000000">
            <w:pPr>
              <w:pStyle w:val="Compact"/>
            </w:pPr>
            <w:r>
              <w:t>MUST be v3(2)</w:t>
            </w:r>
          </w:p>
        </w:tc>
      </w:tr>
      <w:tr w:rsidR="006E4A8F" w14:paraId="68CAFDA3" w14:textId="77777777">
        <w:tc>
          <w:tcPr>
            <w:tcW w:w="3168" w:type="dxa"/>
          </w:tcPr>
          <w:p w14:paraId="1FBC0548" w14:textId="77777777" w:rsidR="006E4A8F" w:rsidRDefault="00000000">
            <w:pPr>
              <w:pStyle w:val="Compact"/>
            </w:pPr>
            <w:r>
              <w:t>    </w:t>
            </w:r>
            <w:r>
              <w:rPr>
                <w:rStyle w:val="VerbatimChar"/>
              </w:rPr>
              <w:t>serialNumber</w:t>
            </w:r>
          </w:p>
        </w:tc>
        <w:tc>
          <w:tcPr>
            <w:tcW w:w="4752" w:type="dxa"/>
          </w:tcPr>
          <w:p w14:paraId="0B236AF5" w14:textId="77777777" w:rsidR="006E4A8F" w:rsidRDefault="00000000">
            <w:pPr>
              <w:pStyle w:val="Compact"/>
            </w:pPr>
            <w:r>
              <w:t>MUST be a non-sequential number greater than zero (0) and less than 2¹⁵⁹ containing at least 64 bits of output from a CSPRNG.</w:t>
            </w:r>
          </w:p>
        </w:tc>
      </w:tr>
      <w:tr w:rsidR="006E4A8F" w14:paraId="0B88B071" w14:textId="77777777">
        <w:tc>
          <w:tcPr>
            <w:tcW w:w="3168" w:type="dxa"/>
          </w:tcPr>
          <w:p w14:paraId="4E713EBD" w14:textId="77777777" w:rsidR="006E4A8F" w:rsidRDefault="00000000">
            <w:pPr>
              <w:pStyle w:val="Compact"/>
            </w:pPr>
            <w:r>
              <w:t>    </w:t>
            </w:r>
            <w:r>
              <w:rPr>
                <w:rStyle w:val="VerbatimChar"/>
              </w:rPr>
              <w:t>signature</w:t>
            </w:r>
          </w:p>
        </w:tc>
        <w:tc>
          <w:tcPr>
            <w:tcW w:w="4752" w:type="dxa"/>
          </w:tcPr>
          <w:p w14:paraId="6980C168" w14:textId="77777777" w:rsidR="006E4A8F" w:rsidRDefault="00000000">
            <w:pPr>
              <w:pStyle w:val="Compact"/>
            </w:pPr>
            <w:r>
              <w:t xml:space="preserve">See </w:t>
            </w:r>
            <w:hyperlink w:anchor="X84e0b3ae6af91b348b38f2305c10e8ad3c7c666">
              <w:r w:rsidR="006E4A8F">
                <w:rPr>
                  <w:rStyle w:val="Hyperlink"/>
                </w:rPr>
                <w:t>Section 7.1.3.2</w:t>
              </w:r>
            </w:hyperlink>
          </w:p>
        </w:tc>
      </w:tr>
      <w:tr w:rsidR="006E4A8F" w14:paraId="413EF3A1" w14:textId="77777777">
        <w:tc>
          <w:tcPr>
            <w:tcW w:w="3168" w:type="dxa"/>
          </w:tcPr>
          <w:p w14:paraId="15E5839E" w14:textId="77777777" w:rsidR="006E4A8F" w:rsidRDefault="00000000">
            <w:pPr>
              <w:pStyle w:val="Compact"/>
            </w:pPr>
            <w:r>
              <w:t>    </w:t>
            </w:r>
            <w:r>
              <w:rPr>
                <w:rStyle w:val="VerbatimChar"/>
              </w:rPr>
              <w:t>issuer</w:t>
            </w:r>
          </w:p>
        </w:tc>
        <w:tc>
          <w:tcPr>
            <w:tcW w:w="4752" w:type="dxa"/>
          </w:tcPr>
          <w:p w14:paraId="20F71074" w14:textId="77777777" w:rsidR="006E4A8F" w:rsidRDefault="00000000">
            <w:pPr>
              <w:pStyle w:val="Compact"/>
            </w:pPr>
            <w:r>
              <w:t xml:space="preserve">Encoded value MUST be byte-for-byte identical to the encoded </w:t>
            </w:r>
            <w:r>
              <w:rPr>
                <w:rStyle w:val="VerbatimChar"/>
              </w:rPr>
              <w:t>subject</w:t>
            </w:r>
          </w:p>
        </w:tc>
      </w:tr>
      <w:tr w:rsidR="006E4A8F" w14:paraId="51C3BD9A" w14:textId="77777777">
        <w:tc>
          <w:tcPr>
            <w:tcW w:w="3168" w:type="dxa"/>
          </w:tcPr>
          <w:p w14:paraId="271537E3" w14:textId="77777777" w:rsidR="006E4A8F" w:rsidRDefault="00000000">
            <w:pPr>
              <w:pStyle w:val="Compact"/>
            </w:pPr>
            <w:r>
              <w:t>    </w:t>
            </w:r>
            <w:r>
              <w:rPr>
                <w:rStyle w:val="VerbatimChar"/>
              </w:rPr>
              <w:t>validity</w:t>
            </w:r>
          </w:p>
        </w:tc>
        <w:tc>
          <w:tcPr>
            <w:tcW w:w="4752" w:type="dxa"/>
          </w:tcPr>
          <w:p w14:paraId="740DD57B" w14:textId="77777777" w:rsidR="006E4A8F" w:rsidRDefault="00000000">
            <w:pPr>
              <w:pStyle w:val="Compact"/>
            </w:pPr>
            <w:r>
              <w:t xml:space="preserve">See </w:t>
            </w:r>
            <w:hyperlink w:anchor="X9a86ad3d05124fa74c0df27bd4cb5bbd27f86dd">
              <w:r w:rsidR="006E4A8F">
                <w:rPr>
                  <w:rStyle w:val="Hyperlink"/>
                </w:rPr>
                <w:t>Section 7.1.2.1.1</w:t>
              </w:r>
            </w:hyperlink>
          </w:p>
        </w:tc>
      </w:tr>
      <w:tr w:rsidR="006E4A8F" w14:paraId="2F0C9B73" w14:textId="77777777">
        <w:tc>
          <w:tcPr>
            <w:tcW w:w="3168" w:type="dxa"/>
          </w:tcPr>
          <w:p w14:paraId="5D4DA8C4" w14:textId="77777777" w:rsidR="006E4A8F" w:rsidRDefault="00000000">
            <w:pPr>
              <w:pStyle w:val="Compact"/>
            </w:pPr>
            <w:r>
              <w:t>    </w:t>
            </w:r>
            <w:r>
              <w:rPr>
                <w:rStyle w:val="VerbatimChar"/>
              </w:rPr>
              <w:t>subject</w:t>
            </w:r>
          </w:p>
        </w:tc>
        <w:tc>
          <w:tcPr>
            <w:tcW w:w="4752" w:type="dxa"/>
          </w:tcPr>
          <w:p w14:paraId="07504FA8" w14:textId="77777777" w:rsidR="006E4A8F" w:rsidRDefault="00000000">
            <w:pPr>
              <w:pStyle w:val="Compact"/>
            </w:pPr>
            <w:r>
              <w:t xml:space="preserve">See </w:t>
            </w:r>
            <w:hyperlink w:anchor="Xe94bc0eb578fb96d7e069281d0f5466ed610861">
              <w:r w:rsidR="006E4A8F">
                <w:rPr>
                  <w:rStyle w:val="Hyperlink"/>
                </w:rPr>
                <w:t>Section 7.1.2.10.2</w:t>
              </w:r>
            </w:hyperlink>
          </w:p>
        </w:tc>
      </w:tr>
      <w:tr w:rsidR="006E4A8F" w14:paraId="1E68E2A3" w14:textId="77777777">
        <w:tc>
          <w:tcPr>
            <w:tcW w:w="3168" w:type="dxa"/>
          </w:tcPr>
          <w:p w14:paraId="11B46631" w14:textId="77777777" w:rsidR="006E4A8F" w:rsidRDefault="00000000">
            <w:pPr>
              <w:pStyle w:val="Compact"/>
            </w:pPr>
            <w:r>
              <w:t>    </w:t>
            </w:r>
            <w:r>
              <w:rPr>
                <w:rStyle w:val="VerbatimChar"/>
              </w:rPr>
              <w:t>subjectPublicKeyInfo</w:t>
            </w:r>
          </w:p>
        </w:tc>
        <w:tc>
          <w:tcPr>
            <w:tcW w:w="4752" w:type="dxa"/>
          </w:tcPr>
          <w:p w14:paraId="50C1305B" w14:textId="77777777" w:rsidR="006E4A8F" w:rsidRDefault="00000000">
            <w:pPr>
              <w:pStyle w:val="Compact"/>
            </w:pPr>
            <w:r>
              <w:t xml:space="preserve">See </w:t>
            </w:r>
            <w:hyperlink w:anchor="X789f64d56178ba8203f2f1417983d0672f61285">
              <w:r w:rsidR="006E4A8F">
                <w:rPr>
                  <w:rStyle w:val="Hyperlink"/>
                </w:rPr>
                <w:t>Section 7.1.3.1</w:t>
              </w:r>
            </w:hyperlink>
          </w:p>
        </w:tc>
      </w:tr>
      <w:tr w:rsidR="006E4A8F" w14:paraId="2D08A051" w14:textId="77777777">
        <w:tc>
          <w:tcPr>
            <w:tcW w:w="3168" w:type="dxa"/>
          </w:tcPr>
          <w:p w14:paraId="38CB36F2" w14:textId="77777777" w:rsidR="006E4A8F" w:rsidRDefault="00000000">
            <w:pPr>
              <w:pStyle w:val="Compact"/>
            </w:pPr>
            <w:r>
              <w:t>    </w:t>
            </w:r>
            <w:r>
              <w:rPr>
                <w:rStyle w:val="VerbatimChar"/>
              </w:rPr>
              <w:t>issuerUniqueID</w:t>
            </w:r>
          </w:p>
        </w:tc>
        <w:tc>
          <w:tcPr>
            <w:tcW w:w="4752" w:type="dxa"/>
          </w:tcPr>
          <w:p w14:paraId="6707B070" w14:textId="77777777" w:rsidR="006E4A8F" w:rsidRDefault="00000000">
            <w:pPr>
              <w:pStyle w:val="Compact"/>
            </w:pPr>
            <w:r>
              <w:t>MUST NOT be present</w:t>
            </w:r>
          </w:p>
        </w:tc>
      </w:tr>
      <w:tr w:rsidR="006E4A8F" w14:paraId="61F0358B" w14:textId="77777777">
        <w:tc>
          <w:tcPr>
            <w:tcW w:w="3168" w:type="dxa"/>
          </w:tcPr>
          <w:p w14:paraId="3EFAFEEB" w14:textId="77777777" w:rsidR="006E4A8F" w:rsidRDefault="00000000">
            <w:pPr>
              <w:pStyle w:val="Compact"/>
            </w:pPr>
            <w:r>
              <w:t>    </w:t>
            </w:r>
            <w:r>
              <w:rPr>
                <w:rStyle w:val="VerbatimChar"/>
              </w:rPr>
              <w:t>subjectUniqueID</w:t>
            </w:r>
          </w:p>
        </w:tc>
        <w:tc>
          <w:tcPr>
            <w:tcW w:w="4752" w:type="dxa"/>
          </w:tcPr>
          <w:p w14:paraId="3E125FC1" w14:textId="77777777" w:rsidR="006E4A8F" w:rsidRDefault="00000000">
            <w:pPr>
              <w:pStyle w:val="Compact"/>
            </w:pPr>
            <w:r>
              <w:t>MUST NOT be present</w:t>
            </w:r>
          </w:p>
        </w:tc>
      </w:tr>
      <w:tr w:rsidR="006E4A8F" w14:paraId="33C423DA" w14:textId="77777777">
        <w:tc>
          <w:tcPr>
            <w:tcW w:w="3168" w:type="dxa"/>
          </w:tcPr>
          <w:p w14:paraId="57430BCF" w14:textId="77777777" w:rsidR="006E4A8F" w:rsidRDefault="00000000">
            <w:pPr>
              <w:pStyle w:val="Compact"/>
            </w:pPr>
            <w:r>
              <w:t>    </w:t>
            </w:r>
            <w:r>
              <w:rPr>
                <w:rStyle w:val="VerbatimChar"/>
              </w:rPr>
              <w:t>extensions</w:t>
            </w:r>
          </w:p>
        </w:tc>
        <w:tc>
          <w:tcPr>
            <w:tcW w:w="4752" w:type="dxa"/>
          </w:tcPr>
          <w:p w14:paraId="4228D6C5" w14:textId="77777777" w:rsidR="006E4A8F" w:rsidRDefault="00000000">
            <w:pPr>
              <w:pStyle w:val="Compact"/>
            </w:pPr>
            <w:r>
              <w:t xml:space="preserve">See </w:t>
            </w:r>
            <w:hyperlink w:anchor="X0c65e278351f4ff323416580fc052d6b3dd26fc">
              <w:r w:rsidR="006E4A8F">
                <w:rPr>
                  <w:rStyle w:val="Hyperlink"/>
                </w:rPr>
                <w:t>Section 7.1.2.1.2</w:t>
              </w:r>
            </w:hyperlink>
          </w:p>
        </w:tc>
      </w:tr>
      <w:tr w:rsidR="006E4A8F" w14:paraId="48560012" w14:textId="77777777">
        <w:tc>
          <w:tcPr>
            <w:tcW w:w="3168" w:type="dxa"/>
          </w:tcPr>
          <w:p w14:paraId="06A02556" w14:textId="77777777" w:rsidR="006E4A8F" w:rsidRDefault="00000000">
            <w:pPr>
              <w:pStyle w:val="Compact"/>
            </w:pPr>
            <w:r>
              <w:rPr>
                <w:rStyle w:val="VerbatimChar"/>
              </w:rPr>
              <w:t>signatureAlgorithm</w:t>
            </w:r>
          </w:p>
        </w:tc>
        <w:tc>
          <w:tcPr>
            <w:tcW w:w="4752" w:type="dxa"/>
          </w:tcPr>
          <w:p w14:paraId="48C4FE20" w14:textId="77777777" w:rsidR="006E4A8F" w:rsidRDefault="00000000">
            <w:pPr>
              <w:pStyle w:val="Compact"/>
            </w:pPr>
            <w:r>
              <w:t xml:space="preserve">Encoded value MUST be byte-for-byte identical to the </w:t>
            </w:r>
            <w:r>
              <w:rPr>
                <w:rStyle w:val="VerbatimChar"/>
              </w:rPr>
              <w:t>tbsCertificate.signature</w:t>
            </w:r>
            <w:r>
              <w:t>.</w:t>
            </w:r>
          </w:p>
        </w:tc>
      </w:tr>
      <w:tr w:rsidR="006E4A8F" w14:paraId="11DEF4B0" w14:textId="77777777">
        <w:tc>
          <w:tcPr>
            <w:tcW w:w="3168" w:type="dxa"/>
          </w:tcPr>
          <w:p w14:paraId="264D8257" w14:textId="77777777" w:rsidR="006E4A8F" w:rsidRDefault="00000000">
            <w:pPr>
              <w:pStyle w:val="Compact"/>
            </w:pPr>
            <w:r>
              <w:rPr>
                <w:rStyle w:val="VerbatimChar"/>
              </w:rPr>
              <w:t>signature</w:t>
            </w:r>
          </w:p>
        </w:tc>
        <w:tc>
          <w:tcPr>
            <w:tcW w:w="4752" w:type="dxa"/>
          </w:tcPr>
          <w:p w14:paraId="068E083E" w14:textId="77777777" w:rsidR="006E4A8F" w:rsidRDefault="006E4A8F">
            <w:pPr>
              <w:pStyle w:val="Compact"/>
            </w:pPr>
          </w:p>
        </w:tc>
      </w:tr>
    </w:tbl>
    <w:p w14:paraId="315DC653" w14:textId="77777777" w:rsidR="006E4A8F" w:rsidRDefault="00000000">
      <w:pPr>
        <w:pStyle w:val="Heading5"/>
      </w:pPr>
      <w:bookmarkStart w:id="690" w:name="X9a86ad3d05124fa74c0df27bd4cb5bbd27f86dd"/>
      <w:r>
        <w:t>7.1.2.1.1 Root CA Validity</w:t>
      </w:r>
    </w:p>
    <w:tbl>
      <w:tblPr>
        <w:tblStyle w:val="Table"/>
        <w:tblW w:w="5000" w:type="pct"/>
        <w:tblLayout w:type="fixed"/>
        <w:tblLook w:val="0020" w:firstRow="1" w:lastRow="0" w:firstColumn="0" w:lastColumn="0" w:noHBand="0" w:noVBand="0"/>
      </w:tblPr>
      <w:tblGrid>
        <w:gridCol w:w="1872"/>
        <w:gridCol w:w="3744"/>
        <w:gridCol w:w="3744"/>
      </w:tblGrid>
      <w:tr w:rsidR="006E4A8F" w14:paraId="5BEA1CBE" w14:textId="77777777">
        <w:trPr>
          <w:tblHeader/>
        </w:trPr>
        <w:tc>
          <w:tcPr>
            <w:tcW w:w="1584" w:type="dxa"/>
          </w:tcPr>
          <w:p w14:paraId="758E3571" w14:textId="77777777" w:rsidR="006E4A8F" w:rsidRDefault="00000000">
            <w:pPr>
              <w:pStyle w:val="Compact"/>
            </w:pPr>
            <w:r>
              <w:rPr>
                <w:b/>
                <w:bCs/>
              </w:rPr>
              <w:t>Field</w:t>
            </w:r>
          </w:p>
        </w:tc>
        <w:tc>
          <w:tcPr>
            <w:tcW w:w="3168" w:type="dxa"/>
          </w:tcPr>
          <w:p w14:paraId="6BA52157" w14:textId="77777777" w:rsidR="006E4A8F" w:rsidRDefault="00000000">
            <w:pPr>
              <w:pStyle w:val="Compact"/>
            </w:pPr>
            <w:r>
              <w:rPr>
                <w:b/>
                <w:bCs/>
              </w:rPr>
              <w:t>Minimum</w:t>
            </w:r>
          </w:p>
        </w:tc>
        <w:tc>
          <w:tcPr>
            <w:tcW w:w="3168" w:type="dxa"/>
          </w:tcPr>
          <w:p w14:paraId="38FCF906" w14:textId="77777777" w:rsidR="006E4A8F" w:rsidRDefault="00000000">
            <w:pPr>
              <w:pStyle w:val="Compact"/>
            </w:pPr>
            <w:r>
              <w:rPr>
                <w:b/>
                <w:bCs/>
              </w:rPr>
              <w:t>Maximum</w:t>
            </w:r>
          </w:p>
        </w:tc>
      </w:tr>
      <w:tr w:rsidR="006E4A8F" w14:paraId="1D6E073B" w14:textId="77777777">
        <w:tc>
          <w:tcPr>
            <w:tcW w:w="1584" w:type="dxa"/>
          </w:tcPr>
          <w:p w14:paraId="3F5D7C64" w14:textId="77777777" w:rsidR="006E4A8F" w:rsidRDefault="00000000">
            <w:pPr>
              <w:pStyle w:val="Compact"/>
            </w:pPr>
            <w:r>
              <w:rPr>
                <w:rStyle w:val="VerbatimChar"/>
              </w:rPr>
              <w:t>notBefore</w:t>
            </w:r>
          </w:p>
        </w:tc>
        <w:tc>
          <w:tcPr>
            <w:tcW w:w="3168" w:type="dxa"/>
          </w:tcPr>
          <w:p w14:paraId="0079DA3B" w14:textId="77777777" w:rsidR="006E4A8F" w:rsidRDefault="00000000">
            <w:pPr>
              <w:pStyle w:val="Compact"/>
            </w:pPr>
            <w:r>
              <w:t>One day prior to the time of signing</w:t>
            </w:r>
          </w:p>
        </w:tc>
        <w:tc>
          <w:tcPr>
            <w:tcW w:w="3168" w:type="dxa"/>
          </w:tcPr>
          <w:p w14:paraId="5DB5AB00" w14:textId="77777777" w:rsidR="006E4A8F" w:rsidRDefault="00000000">
            <w:pPr>
              <w:pStyle w:val="Compact"/>
            </w:pPr>
            <w:r>
              <w:t>The time of signing</w:t>
            </w:r>
          </w:p>
        </w:tc>
      </w:tr>
      <w:tr w:rsidR="006E4A8F" w14:paraId="05D86D19" w14:textId="77777777">
        <w:tc>
          <w:tcPr>
            <w:tcW w:w="1584" w:type="dxa"/>
          </w:tcPr>
          <w:p w14:paraId="2118146A" w14:textId="77777777" w:rsidR="006E4A8F" w:rsidRDefault="00000000">
            <w:pPr>
              <w:pStyle w:val="Compact"/>
            </w:pPr>
            <w:r>
              <w:rPr>
                <w:rStyle w:val="VerbatimChar"/>
              </w:rPr>
              <w:t>notAfter</w:t>
            </w:r>
          </w:p>
        </w:tc>
        <w:tc>
          <w:tcPr>
            <w:tcW w:w="3168" w:type="dxa"/>
          </w:tcPr>
          <w:p w14:paraId="33D3DFE7" w14:textId="77777777" w:rsidR="006E4A8F" w:rsidRDefault="00000000">
            <w:pPr>
              <w:pStyle w:val="Compact"/>
            </w:pPr>
            <w:r>
              <w:t>2922 days (approx. 8 years)</w:t>
            </w:r>
          </w:p>
        </w:tc>
        <w:tc>
          <w:tcPr>
            <w:tcW w:w="3168" w:type="dxa"/>
          </w:tcPr>
          <w:p w14:paraId="62418000" w14:textId="77777777" w:rsidR="006E4A8F" w:rsidRDefault="00000000">
            <w:pPr>
              <w:pStyle w:val="Compact"/>
            </w:pPr>
            <w:r>
              <w:t>9132 days (approx. 25 years)</w:t>
            </w:r>
          </w:p>
        </w:tc>
      </w:tr>
    </w:tbl>
    <w:p w14:paraId="5ADE1D8A" w14:textId="77777777" w:rsidR="006E4A8F" w:rsidRDefault="00000000">
      <w:pPr>
        <w:pStyle w:val="BodyText"/>
      </w:pPr>
      <w:r>
        <w:rPr>
          <w:b/>
          <w:bCs/>
        </w:rPr>
        <w:t>Note</w:t>
      </w:r>
      <w:r>
        <w:t xml:space="preserve">: This restriction applies even in the event of generating a new Root CA Certificate for an existing </w:t>
      </w:r>
      <w:r>
        <w:rPr>
          <w:rStyle w:val="VerbatimChar"/>
        </w:rPr>
        <w:t>subject</w:t>
      </w:r>
      <w:r>
        <w:t xml:space="preserve"> and </w:t>
      </w:r>
      <w:r>
        <w:rPr>
          <w:rStyle w:val="VerbatimChar"/>
        </w:rPr>
        <w:t>subjectPublicKeyInfo</w:t>
      </w:r>
      <w:r>
        <w:t xml:space="preserve"> (e.g. reissuance). The new CA Certificate MUST conform to these rules.</w:t>
      </w:r>
    </w:p>
    <w:p w14:paraId="16201F96" w14:textId="77777777" w:rsidR="006E4A8F" w:rsidRDefault="00000000">
      <w:pPr>
        <w:pStyle w:val="Heading5"/>
      </w:pPr>
      <w:bookmarkStart w:id="691" w:name="X0c65e278351f4ff323416580fc052d6b3dd26fc"/>
      <w:bookmarkEnd w:id="690"/>
      <w:r>
        <w:t>7.1.2.1.2 Root CA Extensions</w:t>
      </w:r>
    </w:p>
    <w:tbl>
      <w:tblPr>
        <w:tblStyle w:val="Table"/>
        <w:tblW w:w="5000" w:type="pct"/>
        <w:tblLayout w:type="fixed"/>
        <w:tblLook w:val="0020" w:firstRow="1" w:lastRow="0" w:firstColumn="0" w:lastColumn="0" w:noHBand="0" w:noVBand="0"/>
      </w:tblPr>
      <w:tblGrid>
        <w:gridCol w:w="3744"/>
        <w:gridCol w:w="1872"/>
        <w:gridCol w:w="936"/>
        <w:gridCol w:w="2808"/>
      </w:tblGrid>
      <w:tr w:rsidR="006E4A8F" w14:paraId="4DA57E6E" w14:textId="77777777">
        <w:trPr>
          <w:tblHeader/>
        </w:trPr>
        <w:tc>
          <w:tcPr>
            <w:tcW w:w="3168" w:type="dxa"/>
          </w:tcPr>
          <w:p w14:paraId="696878E8" w14:textId="77777777" w:rsidR="006E4A8F" w:rsidRDefault="00000000">
            <w:pPr>
              <w:pStyle w:val="Compact"/>
            </w:pPr>
            <w:r>
              <w:rPr>
                <w:b/>
                <w:bCs/>
              </w:rPr>
              <w:t>Extension</w:t>
            </w:r>
          </w:p>
        </w:tc>
        <w:tc>
          <w:tcPr>
            <w:tcW w:w="1584" w:type="dxa"/>
          </w:tcPr>
          <w:p w14:paraId="67F35E0E" w14:textId="77777777" w:rsidR="006E4A8F" w:rsidRDefault="00000000">
            <w:pPr>
              <w:pStyle w:val="Compact"/>
            </w:pPr>
            <w:r>
              <w:rPr>
                <w:b/>
                <w:bCs/>
              </w:rPr>
              <w:t>Presence</w:t>
            </w:r>
          </w:p>
        </w:tc>
        <w:tc>
          <w:tcPr>
            <w:tcW w:w="792" w:type="dxa"/>
          </w:tcPr>
          <w:p w14:paraId="7E6C3000" w14:textId="77777777" w:rsidR="006E4A8F" w:rsidRDefault="00000000">
            <w:pPr>
              <w:pStyle w:val="Compact"/>
            </w:pPr>
            <w:r>
              <w:rPr>
                <w:b/>
                <w:bCs/>
              </w:rPr>
              <w:t>Critical</w:t>
            </w:r>
          </w:p>
        </w:tc>
        <w:tc>
          <w:tcPr>
            <w:tcW w:w="2376" w:type="dxa"/>
          </w:tcPr>
          <w:p w14:paraId="177A65F1" w14:textId="77777777" w:rsidR="006E4A8F" w:rsidRDefault="00000000">
            <w:pPr>
              <w:pStyle w:val="Compact"/>
            </w:pPr>
            <w:r>
              <w:rPr>
                <w:b/>
                <w:bCs/>
              </w:rPr>
              <w:t>Description</w:t>
            </w:r>
          </w:p>
        </w:tc>
      </w:tr>
      <w:tr w:rsidR="006E4A8F" w14:paraId="5FA7EDF9" w14:textId="77777777">
        <w:tc>
          <w:tcPr>
            <w:tcW w:w="3168" w:type="dxa"/>
          </w:tcPr>
          <w:p w14:paraId="60F01E6C" w14:textId="77777777" w:rsidR="006E4A8F" w:rsidRDefault="00000000">
            <w:pPr>
              <w:pStyle w:val="Compact"/>
            </w:pPr>
            <w:r>
              <w:rPr>
                <w:rStyle w:val="VerbatimChar"/>
              </w:rPr>
              <w:t>authorityKeyIdentifier</w:t>
            </w:r>
          </w:p>
        </w:tc>
        <w:tc>
          <w:tcPr>
            <w:tcW w:w="1584" w:type="dxa"/>
          </w:tcPr>
          <w:p w14:paraId="76CBF49D" w14:textId="77777777" w:rsidR="006E4A8F" w:rsidRDefault="00000000">
            <w:pPr>
              <w:pStyle w:val="Compact"/>
            </w:pPr>
            <w:r>
              <w:t>RECOMMENDED</w:t>
            </w:r>
          </w:p>
        </w:tc>
        <w:tc>
          <w:tcPr>
            <w:tcW w:w="792" w:type="dxa"/>
          </w:tcPr>
          <w:p w14:paraId="09743402" w14:textId="77777777" w:rsidR="006E4A8F" w:rsidRDefault="00000000">
            <w:pPr>
              <w:pStyle w:val="Compact"/>
            </w:pPr>
            <w:r>
              <w:t>N</w:t>
            </w:r>
          </w:p>
        </w:tc>
        <w:tc>
          <w:tcPr>
            <w:tcW w:w="2376" w:type="dxa"/>
          </w:tcPr>
          <w:p w14:paraId="49FBE5B3" w14:textId="77777777" w:rsidR="006E4A8F" w:rsidRDefault="00000000">
            <w:pPr>
              <w:pStyle w:val="Compact"/>
            </w:pPr>
            <w:r>
              <w:t xml:space="preserve">See </w:t>
            </w:r>
            <w:hyperlink w:anchor="X4949c729ad67234ce5e3ee4f8f1e3e3eb8459d4">
              <w:r w:rsidR="006E4A8F">
                <w:rPr>
                  <w:rStyle w:val="Hyperlink"/>
                </w:rPr>
                <w:t>Section 7.1.2.1.3</w:t>
              </w:r>
            </w:hyperlink>
          </w:p>
        </w:tc>
      </w:tr>
      <w:tr w:rsidR="006E4A8F" w14:paraId="2B79946A" w14:textId="77777777">
        <w:tc>
          <w:tcPr>
            <w:tcW w:w="3168" w:type="dxa"/>
          </w:tcPr>
          <w:p w14:paraId="48616384" w14:textId="77777777" w:rsidR="006E4A8F" w:rsidRDefault="00000000">
            <w:pPr>
              <w:pStyle w:val="Compact"/>
            </w:pPr>
            <w:r>
              <w:rPr>
                <w:rStyle w:val="VerbatimChar"/>
              </w:rPr>
              <w:t>basicConstraints</w:t>
            </w:r>
          </w:p>
        </w:tc>
        <w:tc>
          <w:tcPr>
            <w:tcW w:w="1584" w:type="dxa"/>
          </w:tcPr>
          <w:p w14:paraId="5B3394AB" w14:textId="77777777" w:rsidR="006E4A8F" w:rsidRDefault="00000000">
            <w:pPr>
              <w:pStyle w:val="Compact"/>
            </w:pPr>
            <w:r>
              <w:t>MUST</w:t>
            </w:r>
          </w:p>
        </w:tc>
        <w:tc>
          <w:tcPr>
            <w:tcW w:w="792" w:type="dxa"/>
          </w:tcPr>
          <w:p w14:paraId="64DB5C87" w14:textId="77777777" w:rsidR="006E4A8F" w:rsidRDefault="00000000">
            <w:pPr>
              <w:pStyle w:val="Compact"/>
            </w:pPr>
            <w:r>
              <w:t>Y</w:t>
            </w:r>
          </w:p>
        </w:tc>
        <w:tc>
          <w:tcPr>
            <w:tcW w:w="2376" w:type="dxa"/>
          </w:tcPr>
          <w:p w14:paraId="4E79A346" w14:textId="77777777" w:rsidR="006E4A8F" w:rsidRDefault="00000000">
            <w:pPr>
              <w:pStyle w:val="Compact"/>
            </w:pPr>
            <w:r>
              <w:t xml:space="preserve">See </w:t>
            </w:r>
            <w:hyperlink w:anchor="X1ebf22da3fc21552216c2794e798c970a139fc6">
              <w:r w:rsidR="006E4A8F">
                <w:rPr>
                  <w:rStyle w:val="Hyperlink"/>
                </w:rPr>
                <w:t>Section 7.1.2.1.4</w:t>
              </w:r>
            </w:hyperlink>
          </w:p>
        </w:tc>
      </w:tr>
      <w:tr w:rsidR="006E4A8F" w14:paraId="384D2F1A" w14:textId="77777777">
        <w:tc>
          <w:tcPr>
            <w:tcW w:w="3168" w:type="dxa"/>
          </w:tcPr>
          <w:p w14:paraId="723F7421" w14:textId="77777777" w:rsidR="006E4A8F" w:rsidRDefault="00000000">
            <w:pPr>
              <w:pStyle w:val="Compact"/>
            </w:pPr>
            <w:r>
              <w:rPr>
                <w:rStyle w:val="VerbatimChar"/>
              </w:rPr>
              <w:t>keyUsage</w:t>
            </w:r>
          </w:p>
        </w:tc>
        <w:tc>
          <w:tcPr>
            <w:tcW w:w="1584" w:type="dxa"/>
          </w:tcPr>
          <w:p w14:paraId="07571D16" w14:textId="77777777" w:rsidR="006E4A8F" w:rsidRDefault="00000000">
            <w:pPr>
              <w:pStyle w:val="Compact"/>
            </w:pPr>
            <w:r>
              <w:t>MUST</w:t>
            </w:r>
          </w:p>
        </w:tc>
        <w:tc>
          <w:tcPr>
            <w:tcW w:w="792" w:type="dxa"/>
          </w:tcPr>
          <w:p w14:paraId="34039BA7" w14:textId="77777777" w:rsidR="006E4A8F" w:rsidRDefault="00000000">
            <w:pPr>
              <w:pStyle w:val="Compact"/>
            </w:pPr>
            <w:r>
              <w:t>Y</w:t>
            </w:r>
          </w:p>
        </w:tc>
        <w:tc>
          <w:tcPr>
            <w:tcW w:w="2376" w:type="dxa"/>
          </w:tcPr>
          <w:p w14:paraId="09771429" w14:textId="77777777" w:rsidR="006E4A8F" w:rsidRDefault="00000000">
            <w:pPr>
              <w:pStyle w:val="Compact"/>
            </w:pPr>
            <w:r>
              <w:t xml:space="preserve">See </w:t>
            </w:r>
            <w:hyperlink w:anchor="Xae231f62ef12988e6f84e018baa52c377099052">
              <w:r w:rsidR="006E4A8F">
                <w:rPr>
                  <w:rStyle w:val="Hyperlink"/>
                </w:rPr>
                <w:t>Section 7.1.2.10.7</w:t>
              </w:r>
            </w:hyperlink>
          </w:p>
        </w:tc>
      </w:tr>
      <w:tr w:rsidR="006E4A8F" w14:paraId="39045391" w14:textId="77777777">
        <w:tc>
          <w:tcPr>
            <w:tcW w:w="3168" w:type="dxa"/>
          </w:tcPr>
          <w:p w14:paraId="0414D9DB" w14:textId="77777777" w:rsidR="006E4A8F" w:rsidRDefault="00000000">
            <w:pPr>
              <w:pStyle w:val="Compact"/>
            </w:pPr>
            <w:r>
              <w:rPr>
                <w:rStyle w:val="VerbatimChar"/>
              </w:rPr>
              <w:t>subjectKeyIdentifier</w:t>
            </w:r>
          </w:p>
        </w:tc>
        <w:tc>
          <w:tcPr>
            <w:tcW w:w="1584" w:type="dxa"/>
          </w:tcPr>
          <w:p w14:paraId="2EF65F21" w14:textId="77777777" w:rsidR="006E4A8F" w:rsidRDefault="00000000">
            <w:pPr>
              <w:pStyle w:val="Compact"/>
            </w:pPr>
            <w:r>
              <w:t>MUST</w:t>
            </w:r>
          </w:p>
        </w:tc>
        <w:tc>
          <w:tcPr>
            <w:tcW w:w="792" w:type="dxa"/>
          </w:tcPr>
          <w:p w14:paraId="3CAC5426" w14:textId="77777777" w:rsidR="006E4A8F" w:rsidRDefault="00000000">
            <w:pPr>
              <w:pStyle w:val="Compact"/>
            </w:pPr>
            <w:r>
              <w:t>N</w:t>
            </w:r>
          </w:p>
        </w:tc>
        <w:tc>
          <w:tcPr>
            <w:tcW w:w="2376" w:type="dxa"/>
          </w:tcPr>
          <w:p w14:paraId="3A250382" w14:textId="77777777" w:rsidR="006E4A8F" w:rsidRDefault="00000000">
            <w:pPr>
              <w:pStyle w:val="Compact"/>
            </w:pPr>
            <w:r>
              <w:t xml:space="preserve">See </w:t>
            </w:r>
            <w:hyperlink w:anchor="X2c0fa72e597f386f2220d8daef33810754966a6">
              <w:r w:rsidR="006E4A8F">
                <w:rPr>
                  <w:rStyle w:val="Hyperlink"/>
                </w:rPr>
                <w:t>Section 7.1.2.11.4</w:t>
              </w:r>
            </w:hyperlink>
          </w:p>
        </w:tc>
      </w:tr>
      <w:tr w:rsidR="006E4A8F" w14:paraId="0C4EB9FE" w14:textId="77777777">
        <w:tc>
          <w:tcPr>
            <w:tcW w:w="3168" w:type="dxa"/>
          </w:tcPr>
          <w:p w14:paraId="7606A422" w14:textId="77777777" w:rsidR="006E4A8F" w:rsidRDefault="00000000">
            <w:pPr>
              <w:pStyle w:val="Compact"/>
            </w:pPr>
            <w:r>
              <w:rPr>
                <w:rStyle w:val="VerbatimChar"/>
              </w:rPr>
              <w:t>extKeyUsage</w:t>
            </w:r>
          </w:p>
        </w:tc>
        <w:tc>
          <w:tcPr>
            <w:tcW w:w="1584" w:type="dxa"/>
          </w:tcPr>
          <w:p w14:paraId="77D3B0F9" w14:textId="77777777" w:rsidR="006E4A8F" w:rsidRDefault="00000000">
            <w:pPr>
              <w:pStyle w:val="Compact"/>
            </w:pPr>
            <w:r>
              <w:t>MUST NOT</w:t>
            </w:r>
          </w:p>
        </w:tc>
        <w:tc>
          <w:tcPr>
            <w:tcW w:w="792" w:type="dxa"/>
          </w:tcPr>
          <w:p w14:paraId="0F392DC8" w14:textId="77777777" w:rsidR="006E4A8F" w:rsidRDefault="00000000">
            <w:pPr>
              <w:pStyle w:val="Compact"/>
            </w:pPr>
            <w:r>
              <w:t>-</w:t>
            </w:r>
          </w:p>
        </w:tc>
        <w:tc>
          <w:tcPr>
            <w:tcW w:w="2376" w:type="dxa"/>
          </w:tcPr>
          <w:p w14:paraId="1F9E05BC" w14:textId="77777777" w:rsidR="006E4A8F" w:rsidRDefault="00000000">
            <w:pPr>
              <w:pStyle w:val="Compact"/>
            </w:pPr>
            <w:r>
              <w:t>-</w:t>
            </w:r>
          </w:p>
        </w:tc>
      </w:tr>
      <w:tr w:rsidR="006E4A8F" w14:paraId="41BD29CD" w14:textId="77777777">
        <w:tc>
          <w:tcPr>
            <w:tcW w:w="3168" w:type="dxa"/>
          </w:tcPr>
          <w:p w14:paraId="4341FDB2" w14:textId="77777777" w:rsidR="006E4A8F" w:rsidRDefault="00000000">
            <w:pPr>
              <w:pStyle w:val="Compact"/>
            </w:pPr>
            <w:r>
              <w:rPr>
                <w:rStyle w:val="VerbatimChar"/>
              </w:rPr>
              <w:lastRenderedPageBreak/>
              <w:t>certificatePolicies</w:t>
            </w:r>
          </w:p>
        </w:tc>
        <w:tc>
          <w:tcPr>
            <w:tcW w:w="1584" w:type="dxa"/>
          </w:tcPr>
          <w:p w14:paraId="55AE66E3" w14:textId="77777777" w:rsidR="006E4A8F" w:rsidRDefault="00000000">
            <w:pPr>
              <w:pStyle w:val="Compact"/>
            </w:pPr>
            <w:r>
              <w:t>NOT RECOMMENDED</w:t>
            </w:r>
          </w:p>
        </w:tc>
        <w:tc>
          <w:tcPr>
            <w:tcW w:w="792" w:type="dxa"/>
          </w:tcPr>
          <w:p w14:paraId="1EADE869" w14:textId="77777777" w:rsidR="006E4A8F" w:rsidRDefault="00000000">
            <w:pPr>
              <w:pStyle w:val="Compact"/>
            </w:pPr>
            <w:r>
              <w:t>N</w:t>
            </w:r>
          </w:p>
        </w:tc>
        <w:tc>
          <w:tcPr>
            <w:tcW w:w="2376" w:type="dxa"/>
          </w:tcPr>
          <w:p w14:paraId="10B9C4BC" w14:textId="77777777" w:rsidR="006E4A8F" w:rsidRDefault="00000000">
            <w:pPr>
              <w:pStyle w:val="Compact"/>
            </w:pPr>
            <w:r>
              <w:t xml:space="preserve">See </w:t>
            </w:r>
            <w:hyperlink w:anchor="X85643cc560f8a3830ba546cba7ac2ec66b374f9">
              <w:r w:rsidR="006E4A8F">
                <w:rPr>
                  <w:rStyle w:val="Hyperlink"/>
                </w:rPr>
                <w:t>Section 7.1.2.10.5</w:t>
              </w:r>
            </w:hyperlink>
          </w:p>
        </w:tc>
      </w:tr>
      <w:tr w:rsidR="006E4A8F" w14:paraId="6FF181CD" w14:textId="77777777">
        <w:tc>
          <w:tcPr>
            <w:tcW w:w="3168" w:type="dxa"/>
          </w:tcPr>
          <w:p w14:paraId="10F97E95" w14:textId="77777777" w:rsidR="006E4A8F" w:rsidRDefault="00000000">
            <w:pPr>
              <w:pStyle w:val="Compact"/>
            </w:pPr>
            <w:r>
              <w:t>Signed Certificate Timestamp List</w:t>
            </w:r>
          </w:p>
        </w:tc>
        <w:tc>
          <w:tcPr>
            <w:tcW w:w="1584" w:type="dxa"/>
          </w:tcPr>
          <w:p w14:paraId="4E79DD30" w14:textId="77777777" w:rsidR="006E4A8F" w:rsidRDefault="00000000">
            <w:pPr>
              <w:pStyle w:val="Compact"/>
            </w:pPr>
            <w:r>
              <w:t>MAY</w:t>
            </w:r>
          </w:p>
        </w:tc>
        <w:tc>
          <w:tcPr>
            <w:tcW w:w="792" w:type="dxa"/>
          </w:tcPr>
          <w:p w14:paraId="34276A15" w14:textId="77777777" w:rsidR="006E4A8F" w:rsidRDefault="00000000">
            <w:pPr>
              <w:pStyle w:val="Compact"/>
            </w:pPr>
            <w:r>
              <w:t>N</w:t>
            </w:r>
          </w:p>
        </w:tc>
        <w:tc>
          <w:tcPr>
            <w:tcW w:w="2376" w:type="dxa"/>
          </w:tcPr>
          <w:p w14:paraId="671D73D4" w14:textId="77777777" w:rsidR="006E4A8F" w:rsidRDefault="00000000">
            <w:pPr>
              <w:pStyle w:val="Compact"/>
            </w:pPr>
            <w:r>
              <w:t xml:space="preserve">See </w:t>
            </w:r>
            <w:hyperlink w:anchor="X5f29f6d91844be07282218a1604692674f20515">
              <w:r w:rsidR="006E4A8F">
                <w:rPr>
                  <w:rStyle w:val="Hyperlink"/>
                </w:rPr>
                <w:t>Section 7.1.2.11.3</w:t>
              </w:r>
            </w:hyperlink>
          </w:p>
        </w:tc>
      </w:tr>
      <w:tr w:rsidR="006E4A8F" w14:paraId="1CC9E10F" w14:textId="77777777">
        <w:tc>
          <w:tcPr>
            <w:tcW w:w="3168" w:type="dxa"/>
          </w:tcPr>
          <w:p w14:paraId="1F0D83FF" w14:textId="77777777" w:rsidR="006E4A8F" w:rsidRDefault="00000000">
            <w:pPr>
              <w:pStyle w:val="Compact"/>
            </w:pPr>
            <w:r>
              <w:t>Any other extension</w:t>
            </w:r>
          </w:p>
        </w:tc>
        <w:tc>
          <w:tcPr>
            <w:tcW w:w="1584" w:type="dxa"/>
          </w:tcPr>
          <w:p w14:paraId="648D7E1D" w14:textId="77777777" w:rsidR="006E4A8F" w:rsidRDefault="00000000">
            <w:pPr>
              <w:pStyle w:val="Compact"/>
            </w:pPr>
            <w:r>
              <w:t>NOT RECOMMENDED</w:t>
            </w:r>
          </w:p>
        </w:tc>
        <w:tc>
          <w:tcPr>
            <w:tcW w:w="792" w:type="dxa"/>
          </w:tcPr>
          <w:p w14:paraId="232C0C62" w14:textId="77777777" w:rsidR="006E4A8F" w:rsidRDefault="00000000">
            <w:pPr>
              <w:pStyle w:val="Compact"/>
            </w:pPr>
            <w:r>
              <w:t>-</w:t>
            </w:r>
          </w:p>
        </w:tc>
        <w:tc>
          <w:tcPr>
            <w:tcW w:w="2376" w:type="dxa"/>
          </w:tcPr>
          <w:p w14:paraId="6BE3CA04" w14:textId="77777777" w:rsidR="006E4A8F" w:rsidRDefault="00000000">
            <w:pPr>
              <w:pStyle w:val="Compact"/>
            </w:pPr>
            <w:r>
              <w:t xml:space="preserve">See </w:t>
            </w:r>
            <w:hyperlink w:anchor="Xd1d37105006463fc0c3ce8d6a77d8510d86ed0b">
              <w:r w:rsidR="006E4A8F">
                <w:rPr>
                  <w:rStyle w:val="Hyperlink"/>
                </w:rPr>
                <w:t>Section 7.1.2.11.5</w:t>
              </w:r>
            </w:hyperlink>
          </w:p>
        </w:tc>
      </w:tr>
    </w:tbl>
    <w:p w14:paraId="07CBBB9E" w14:textId="77777777" w:rsidR="006E4A8F" w:rsidRDefault="00000000">
      <w:pPr>
        <w:pStyle w:val="Heading5"/>
      </w:pPr>
      <w:bookmarkStart w:id="692" w:name="X4949c729ad67234ce5e3ee4f8f1e3e3eb8459d4"/>
      <w:bookmarkEnd w:id="691"/>
      <w:r>
        <w:t>7.1.2.1.3 Root CA Authority Key Identifier</w:t>
      </w:r>
    </w:p>
    <w:tbl>
      <w:tblPr>
        <w:tblStyle w:val="Table"/>
        <w:tblW w:w="5000" w:type="pct"/>
        <w:tblLayout w:type="fixed"/>
        <w:tblLook w:val="0020" w:firstRow="1" w:lastRow="0" w:firstColumn="0" w:lastColumn="0" w:noHBand="0" w:noVBand="0"/>
      </w:tblPr>
      <w:tblGrid>
        <w:gridCol w:w="2808"/>
        <w:gridCol w:w="6552"/>
      </w:tblGrid>
      <w:tr w:rsidR="006E4A8F" w14:paraId="3D70B2DC" w14:textId="77777777">
        <w:trPr>
          <w:tblHeader/>
        </w:trPr>
        <w:tc>
          <w:tcPr>
            <w:tcW w:w="2376" w:type="dxa"/>
          </w:tcPr>
          <w:p w14:paraId="2DE95499" w14:textId="77777777" w:rsidR="006E4A8F" w:rsidRDefault="00000000">
            <w:pPr>
              <w:pStyle w:val="Compact"/>
            </w:pPr>
            <w:r>
              <w:rPr>
                <w:b/>
                <w:bCs/>
              </w:rPr>
              <w:t>Field</w:t>
            </w:r>
          </w:p>
        </w:tc>
        <w:tc>
          <w:tcPr>
            <w:tcW w:w="5544" w:type="dxa"/>
          </w:tcPr>
          <w:p w14:paraId="6B5F2DE6" w14:textId="77777777" w:rsidR="006E4A8F" w:rsidRDefault="00000000">
            <w:pPr>
              <w:pStyle w:val="Compact"/>
            </w:pPr>
            <w:r>
              <w:rPr>
                <w:b/>
                <w:bCs/>
              </w:rPr>
              <w:t>Description</w:t>
            </w:r>
          </w:p>
        </w:tc>
      </w:tr>
      <w:tr w:rsidR="006E4A8F" w14:paraId="306DDE7D" w14:textId="77777777">
        <w:tc>
          <w:tcPr>
            <w:tcW w:w="2376" w:type="dxa"/>
          </w:tcPr>
          <w:p w14:paraId="278A87C0" w14:textId="77777777" w:rsidR="006E4A8F" w:rsidRDefault="00000000">
            <w:pPr>
              <w:pStyle w:val="Compact"/>
            </w:pPr>
            <w:r>
              <w:rPr>
                <w:rStyle w:val="VerbatimChar"/>
              </w:rPr>
              <w:t>keyIdentifier</w:t>
            </w:r>
          </w:p>
        </w:tc>
        <w:tc>
          <w:tcPr>
            <w:tcW w:w="5544" w:type="dxa"/>
          </w:tcPr>
          <w:p w14:paraId="0886A4D3" w14:textId="77777777" w:rsidR="006E4A8F" w:rsidRDefault="00000000">
            <w:pPr>
              <w:pStyle w:val="Compact"/>
            </w:pPr>
            <w:r>
              <w:t xml:space="preserve">MUST be present. MUST be identical to the </w:t>
            </w:r>
            <w:r>
              <w:rPr>
                <w:rStyle w:val="VerbatimChar"/>
              </w:rPr>
              <w:t>subjectKeyIdentifier</w:t>
            </w:r>
            <w:r>
              <w:t xml:space="preserve"> field.</w:t>
            </w:r>
          </w:p>
        </w:tc>
      </w:tr>
      <w:tr w:rsidR="006E4A8F" w14:paraId="0CE78D91" w14:textId="77777777">
        <w:tc>
          <w:tcPr>
            <w:tcW w:w="2376" w:type="dxa"/>
          </w:tcPr>
          <w:p w14:paraId="01FD1EDB" w14:textId="77777777" w:rsidR="006E4A8F" w:rsidRDefault="00000000">
            <w:pPr>
              <w:pStyle w:val="Compact"/>
            </w:pPr>
            <w:r>
              <w:rPr>
                <w:rStyle w:val="VerbatimChar"/>
              </w:rPr>
              <w:t>authorityCertIssuer</w:t>
            </w:r>
          </w:p>
        </w:tc>
        <w:tc>
          <w:tcPr>
            <w:tcW w:w="5544" w:type="dxa"/>
          </w:tcPr>
          <w:p w14:paraId="669568EF" w14:textId="77777777" w:rsidR="006E4A8F" w:rsidRDefault="00000000">
            <w:pPr>
              <w:pStyle w:val="Compact"/>
            </w:pPr>
            <w:r>
              <w:t>MUST NOT be present</w:t>
            </w:r>
          </w:p>
        </w:tc>
      </w:tr>
      <w:tr w:rsidR="006E4A8F" w14:paraId="40DABE26" w14:textId="77777777">
        <w:tc>
          <w:tcPr>
            <w:tcW w:w="2376" w:type="dxa"/>
          </w:tcPr>
          <w:p w14:paraId="2A2EBE02" w14:textId="77777777" w:rsidR="006E4A8F" w:rsidRDefault="00000000">
            <w:pPr>
              <w:pStyle w:val="Compact"/>
            </w:pPr>
            <w:r>
              <w:rPr>
                <w:rStyle w:val="VerbatimChar"/>
              </w:rPr>
              <w:t>authorityCertSerialNumber</w:t>
            </w:r>
          </w:p>
        </w:tc>
        <w:tc>
          <w:tcPr>
            <w:tcW w:w="5544" w:type="dxa"/>
          </w:tcPr>
          <w:p w14:paraId="5E3C0D65" w14:textId="77777777" w:rsidR="006E4A8F" w:rsidRDefault="00000000">
            <w:pPr>
              <w:pStyle w:val="Compact"/>
            </w:pPr>
            <w:r>
              <w:t>MUST NOT be present</w:t>
            </w:r>
          </w:p>
        </w:tc>
      </w:tr>
    </w:tbl>
    <w:p w14:paraId="22BD8535" w14:textId="77777777" w:rsidR="006E4A8F" w:rsidRDefault="00000000">
      <w:pPr>
        <w:pStyle w:val="Heading5"/>
      </w:pPr>
      <w:bookmarkStart w:id="693" w:name="X1ebf22da3fc21552216c2794e798c970a139fc6"/>
      <w:bookmarkEnd w:id="692"/>
      <w:r>
        <w:t>7.1.2.1.4 Root CA Basic Constraints</w:t>
      </w:r>
    </w:p>
    <w:tbl>
      <w:tblPr>
        <w:tblStyle w:val="Table"/>
        <w:tblW w:w="0" w:type="auto"/>
        <w:tblLook w:val="0020" w:firstRow="1" w:lastRow="0" w:firstColumn="0" w:lastColumn="0" w:noHBand="0" w:noVBand="0"/>
      </w:tblPr>
      <w:tblGrid>
        <w:gridCol w:w="2460"/>
        <w:gridCol w:w="2424"/>
      </w:tblGrid>
      <w:tr w:rsidR="006E4A8F" w14:paraId="412CFA2A" w14:textId="77777777">
        <w:trPr>
          <w:tblHeader/>
        </w:trPr>
        <w:tc>
          <w:tcPr>
            <w:tcW w:w="0" w:type="auto"/>
          </w:tcPr>
          <w:p w14:paraId="5BAC0E14" w14:textId="77777777" w:rsidR="006E4A8F" w:rsidRDefault="00000000">
            <w:pPr>
              <w:pStyle w:val="Compact"/>
            </w:pPr>
            <w:r>
              <w:rPr>
                <w:b/>
                <w:bCs/>
              </w:rPr>
              <w:t>Field</w:t>
            </w:r>
          </w:p>
        </w:tc>
        <w:tc>
          <w:tcPr>
            <w:tcW w:w="0" w:type="auto"/>
          </w:tcPr>
          <w:p w14:paraId="72A50E92" w14:textId="77777777" w:rsidR="006E4A8F" w:rsidRDefault="00000000">
            <w:pPr>
              <w:pStyle w:val="Compact"/>
            </w:pPr>
            <w:r>
              <w:rPr>
                <w:b/>
                <w:bCs/>
              </w:rPr>
              <w:t>Description</w:t>
            </w:r>
          </w:p>
        </w:tc>
      </w:tr>
      <w:tr w:rsidR="006E4A8F" w14:paraId="4A7D8BA6" w14:textId="77777777">
        <w:tc>
          <w:tcPr>
            <w:tcW w:w="0" w:type="auto"/>
          </w:tcPr>
          <w:p w14:paraId="7585F24C" w14:textId="77777777" w:rsidR="006E4A8F" w:rsidRDefault="00000000">
            <w:pPr>
              <w:pStyle w:val="Compact"/>
            </w:pPr>
            <w:r>
              <w:rPr>
                <w:rStyle w:val="VerbatimChar"/>
              </w:rPr>
              <w:t>cA</w:t>
            </w:r>
          </w:p>
        </w:tc>
        <w:tc>
          <w:tcPr>
            <w:tcW w:w="0" w:type="auto"/>
          </w:tcPr>
          <w:p w14:paraId="2EAD5408" w14:textId="77777777" w:rsidR="006E4A8F" w:rsidRDefault="00000000">
            <w:pPr>
              <w:pStyle w:val="Compact"/>
            </w:pPr>
            <w:r>
              <w:t>MUST be set TRUE</w:t>
            </w:r>
          </w:p>
        </w:tc>
      </w:tr>
      <w:tr w:rsidR="006E4A8F" w14:paraId="44DDF98B" w14:textId="77777777">
        <w:tc>
          <w:tcPr>
            <w:tcW w:w="0" w:type="auto"/>
          </w:tcPr>
          <w:p w14:paraId="4D6349DA" w14:textId="77777777" w:rsidR="006E4A8F" w:rsidRDefault="00000000">
            <w:pPr>
              <w:pStyle w:val="Compact"/>
            </w:pPr>
            <w:r>
              <w:rPr>
                <w:rStyle w:val="VerbatimChar"/>
              </w:rPr>
              <w:t>pathLenConstraint</w:t>
            </w:r>
          </w:p>
        </w:tc>
        <w:tc>
          <w:tcPr>
            <w:tcW w:w="0" w:type="auto"/>
          </w:tcPr>
          <w:p w14:paraId="75151545" w14:textId="77777777" w:rsidR="006E4A8F" w:rsidRDefault="00000000">
            <w:pPr>
              <w:pStyle w:val="Compact"/>
            </w:pPr>
            <w:r>
              <w:t>NOT RECOMMENDED</w:t>
            </w:r>
          </w:p>
        </w:tc>
      </w:tr>
    </w:tbl>
    <w:p w14:paraId="12BB1E8B" w14:textId="77777777" w:rsidR="006E4A8F" w:rsidRDefault="00000000">
      <w:pPr>
        <w:pStyle w:val="Heading4"/>
      </w:pPr>
      <w:bookmarkStart w:id="694" w:name="Xb746bb0b8a47d793259530ec7ac4ab811a8eaa8"/>
      <w:bookmarkEnd w:id="689"/>
      <w:bookmarkEnd w:id="693"/>
      <w:r>
        <w:t>7.1.2.2 Cross-Certified Subordinate CA Certificate Profile</w:t>
      </w:r>
    </w:p>
    <w:p w14:paraId="2F8F7431" w14:textId="77777777" w:rsidR="006E4A8F" w:rsidRDefault="00000000">
      <w:pPr>
        <w:pStyle w:val="FirstParagraph"/>
      </w:pPr>
      <w:r>
        <w:t>This Certificate Profile MAY be used when issuing a CA Certificate using the same Subject Name and Subject Public Key Information as one or more existing CA Certificate(s), whether a Root CA Certificate or Subordinate CA Certificate.</w:t>
      </w:r>
    </w:p>
    <w:p w14:paraId="2D695065" w14:textId="77777777" w:rsidR="006E4A8F" w:rsidRDefault="00000000">
      <w:pPr>
        <w:pStyle w:val="BodyText"/>
      </w:pPr>
      <w:r>
        <w:t>Before issuing a Cross-Certified Subordinate CA, the Issuing CA MUST confirm that the existing CA Certificate(s) are subject to these Baseline Requirements and were issued in compliance with the then-current version of the Baseline Requirements at time of issuance.</w:t>
      </w:r>
    </w:p>
    <w:tbl>
      <w:tblPr>
        <w:tblStyle w:val="Table"/>
        <w:tblW w:w="5000" w:type="pct"/>
        <w:tblLayout w:type="fixed"/>
        <w:tblLook w:val="0020" w:firstRow="1" w:lastRow="0" w:firstColumn="0" w:lastColumn="0" w:noHBand="0" w:noVBand="0"/>
      </w:tblPr>
      <w:tblGrid>
        <w:gridCol w:w="3744"/>
        <w:gridCol w:w="5616"/>
      </w:tblGrid>
      <w:tr w:rsidR="006E4A8F" w14:paraId="6372199C" w14:textId="77777777">
        <w:trPr>
          <w:tblHeader/>
        </w:trPr>
        <w:tc>
          <w:tcPr>
            <w:tcW w:w="3168" w:type="dxa"/>
          </w:tcPr>
          <w:p w14:paraId="3C3E0F4E" w14:textId="77777777" w:rsidR="006E4A8F" w:rsidRDefault="00000000">
            <w:pPr>
              <w:pStyle w:val="Compact"/>
            </w:pPr>
            <w:r>
              <w:rPr>
                <w:b/>
                <w:bCs/>
              </w:rPr>
              <w:t>Field</w:t>
            </w:r>
          </w:p>
        </w:tc>
        <w:tc>
          <w:tcPr>
            <w:tcW w:w="4752" w:type="dxa"/>
          </w:tcPr>
          <w:p w14:paraId="33DDEA4B" w14:textId="77777777" w:rsidR="006E4A8F" w:rsidRDefault="00000000">
            <w:pPr>
              <w:pStyle w:val="Compact"/>
            </w:pPr>
            <w:r>
              <w:rPr>
                <w:b/>
                <w:bCs/>
              </w:rPr>
              <w:t>Description</w:t>
            </w:r>
          </w:p>
        </w:tc>
      </w:tr>
      <w:tr w:rsidR="006E4A8F" w14:paraId="37391A73" w14:textId="77777777">
        <w:tc>
          <w:tcPr>
            <w:tcW w:w="3168" w:type="dxa"/>
          </w:tcPr>
          <w:p w14:paraId="2B4D51C3" w14:textId="77777777" w:rsidR="006E4A8F" w:rsidRDefault="00000000">
            <w:pPr>
              <w:pStyle w:val="Compact"/>
            </w:pPr>
            <w:r>
              <w:rPr>
                <w:rStyle w:val="VerbatimChar"/>
              </w:rPr>
              <w:t>tbsCertificate</w:t>
            </w:r>
          </w:p>
        </w:tc>
        <w:tc>
          <w:tcPr>
            <w:tcW w:w="4752" w:type="dxa"/>
          </w:tcPr>
          <w:p w14:paraId="50466262" w14:textId="77777777" w:rsidR="006E4A8F" w:rsidRDefault="006E4A8F">
            <w:pPr>
              <w:pStyle w:val="Compact"/>
            </w:pPr>
          </w:p>
        </w:tc>
      </w:tr>
      <w:tr w:rsidR="006E4A8F" w14:paraId="04589C7B" w14:textId="77777777">
        <w:tc>
          <w:tcPr>
            <w:tcW w:w="3168" w:type="dxa"/>
          </w:tcPr>
          <w:p w14:paraId="24B8873E" w14:textId="77777777" w:rsidR="006E4A8F" w:rsidRDefault="00000000">
            <w:pPr>
              <w:pStyle w:val="Compact"/>
            </w:pPr>
            <w:r>
              <w:t>    </w:t>
            </w:r>
            <w:r>
              <w:rPr>
                <w:rStyle w:val="VerbatimChar"/>
              </w:rPr>
              <w:t>version</w:t>
            </w:r>
          </w:p>
        </w:tc>
        <w:tc>
          <w:tcPr>
            <w:tcW w:w="4752" w:type="dxa"/>
          </w:tcPr>
          <w:p w14:paraId="56292AB7" w14:textId="77777777" w:rsidR="006E4A8F" w:rsidRDefault="00000000">
            <w:pPr>
              <w:pStyle w:val="Compact"/>
            </w:pPr>
            <w:r>
              <w:t>MUST be v3(2)</w:t>
            </w:r>
          </w:p>
        </w:tc>
      </w:tr>
      <w:tr w:rsidR="006E4A8F" w14:paraId="412E3BBF" w14:textId="77777777">
        <w:tc>
          <w:tcPr>
            <w:tcW w:w="3168" w:type="dxa"/>
          </w:tcPr>
          <w:p w14:paraId="5677C0AC" w14:textId="77777777" w:rsidR="006E4A8F" w:rsidRDefault="00000000">
            <w:pPr>
              <w:pStyle w:val="Compact"/>
            </w:pPr>
            <w:r>
              <w:t>    </w:t>
            </w:r>
            <w:r>
              <w:rPr>
                <w:rStyle w:val="VerbatimChar"/>
              </w:rPr>
              <w:t>serialNumber</w:t>
            </w:r>
          </w:p>
        </w:tc>
        <w:tc>
          <w:tcPr>
            <w:tcW w:w="4752" w:type="dxa"/>
          </w:tcPr>
          <w:p w14:paraId="4B2763D8" w14:textId="77777777" w:rsidR="006E4A8F" w:rsidRDefault="00000000">
            <w:pPr>
              <w:pStyle w:val="Compact"/>
            </w:pPr>
            <w:r>
              <w:t>MUST be a non-sequential number greater than zero (0) and less than 2¹⁵⁹ containing at least 64 bits of output from a CSPRNG.</w:t>
            </w:r>
          </w:p>
        </w:tc>
      </w:tr>
      <w:tr w:rsidR="006E4A8F" w14:paraId="06A2E1CE" w14:textId="77777777">
        <w:tc>
          <w:tcPr>
            <w:tcW w:w="3168" w:type="dxa"/>
          </w:tcPr>
          <w:p w14:paraId="25B6E5E8" w14:textId="77777777" w:rsidR="006E4A8F" w:rsidRDefault="00000000">
            <w:pPr>
              <w:pStyle w:val="Compact"/>
            </w:pPr>
            <w:r>
              <w:t>    </w:t>
            </w:r>
            <w:r>
              <w:rPr>
                <w:rStyle w:val="VerbatimChar"/>
              </w:rPr>
              <w:t>signature</w:t>
            </w:r>
          </w:p>
        </w:tc>
        <w:tc>
          <w:tcPr>
            <w:tcW w:w="4752" w:type="dxa"/>
          </w:tcPr>
          <w:p w14:paraId="749EAEC0" w14:textId="77777777" w:rsidR="006E4A8F" w:rsidRDefault="00000000">
            <w:pPr>
              <w:pStyle w:val="Compact"/>
            </w:pPr>
            <w:r>
              <w:t xml:space="preserve">See </w:t>
            </w:r>
            <w:hyperlink w:anchor="X84e0b3ae6af91b348b38f2305c10e8ad3c7c666">
              <w:r w:rsidR="006E4A8F">
                <w:rPr>
                  <w:rStyle w:val="Hyperlink"/>
                </w:rPr>
                <w:t>Section 7.1.3.2</w:t>
              </w:r>
            </w:hyperlink>
          </w:p>
        </w:tc>
      </w:tr>
      <w:tr w:rsidR="006E4A8F" w14:paraId="43D24462" w14:textId="77777777">
        <w:tc>
          <w:tcPr>
            <w:tcW w:w="3168" w:type="dxa"/>
          </w:tcPr>
          <w:p w14:paraId="31BD5E99" w14:textId="77777777" w:rsidR="006E4A8F" w:rsidRDefault="00000000">
            <w:pPr>
              <w:pStyle w:val="Compact"/>
            </w:pPr>
            <w:r>
              <w:t>    </w:t>
            </w:r>
            <w:r>
              <w:rPr>
                <w:rStyle w:val="VerbatimChar"/>
              </w:rPr>
              <w:t>issuer</w:t>
            </w:r>
          </w:p>
        </w:tc>
        <w:tc>
          <w:tcPr>
            <w:tcW w:w="4752" w:type="dxa"/>
          </w:tcPr>
          <w:p w14:paraId="48E2E75A" w14:textId="77777777" w:rsidR="006E4A8F" w:rsidRDefault="00000000">
            <w:pPr>
              <w:pStyle w:val="Compact"/>
            </w:pPr>
            <w:r>
              <w:t xml:space="preserve">MUST be byte-for-byte identical to the </w:t>
            </w:r>
            <w:r>
              <w:rPr>
                <w:rStyle w:val="VerbatimChar"/>
              </w:rPr>
              <w:t>subject</w:t>
            </w:r>
            <w:r>
              <w:t xml:space="preserve"> field of the Issuing CA. See </w:t>
            </w:r>
            <w:hyperlink w:anchor="Xdcc56720cb6708750952caeaa0c689f3959924f">
              <w:r w:rsidR="006E4A8F">
                <w:rPr>
                  <w:rStyle w:val="Hyperlink"/>
                </w:rPr>
                <w:t>Section 7.1.4.1</w:t>
              </w:r>
            </w:hyperlink>
          </w:p>
        </w:tc>
      </w:tr>
      <w:tr w:rsidR="006E4A8F" w14:paraId="59BA730E" w14:textId="77777777">
        <w:tc>
          <w:tcPr>
            <w:tcW w:w="3168" w:type="dxa"/>
          </w:tcPr>
          <w:p w14:paraId="74963186" w14:textId="77777777" w:rsidR="006E4A8F" w:rsidRDefault="00000000">
            <w:pPr>
              <w:pStyle w:val="Compact"/>
            </w:pPr>
            <w:r>
              <w:lastRenderedPageBreak/>
              <w:t>    </w:t>
            </w:r>
            <w:r>
              <w:rPr>
                <w:rStyle w:val="VerbatimChar"/>
              </w:rPr>
              <w:t>validity</w:t>
            </w:r>
          </w:p>
        </w:tc>
        <w:tc>
          <w:tcPr>
            <w:tcW w:w="4752" w:type="dxa"/>
          </w:tcPr>
          <w:p w14:paraId="40F6DE49" w14:textId="77777777" w:rsidR="006E4A8F" w:rsidRDefault="00000000">
            <w:pPr>
              <w:pStyle w:val="Compact"/>
            </w:pPr>
            <w:r>
              <w:t xml:space="preserve">See </w:t>
            </w:r>
            <w:hyperlink w:anchor="X7f5a16365266d2d6f69cf85f3f98e6dce3d61b6">
              <w:r w:rsidR="006E4A8F">
                <w:rPr>
                  <w:rStyle w:val="Hyperlink"/>
                </w:rPr>
                <w:t>Section 7.1.2.2.1</w:t>
              </w:r>
            </w:hyperlink>
          </w:p>
        </w:tc>
      </w:tr>
      <w:tr w:rsidR="006E4A8F" w14:paraId="212894B3" w14:textId="77777777">
        <w:tc>
          <w:tcPr>
            <w:tcW w:w="3168" w:type="dxa"/>
          </w:tcPr>
          <w:p w14:paraId="60DCC670" w14:textId="77777777" w:rsidR="006E4A8F" w:rsidRDefault="00000000">
            <w:pPr>
              <w:pStyle w:val="Compact"/>
            </w:pPr>
            <w:r>
              <w:t>    </w:t>
            </w:r>
            <w:r>
              <w:rPr>
                <w:rStyle w:val="VerbatimChar"/>
              </w:rPr>
              <w:t>subject</w:t>
            </w:r>
          </w:p>
        </w:tc>
        <w:tc>
          <w:tcPr>
            <w:tcW w:w="4752" w:type="dxa"/>
          </w:tcPr>
          <w:p w14:paraId="10B5952D" w14:textId="77777777" w:rsidR="006E4A8F" w:rsidRDefault="00000000">
            <w:pPr>
              <w:pStyle w:val="Compact"/>
            </w:pPr>
            <w:r>
              <w:t xml:space="preserve">See </w:t>
            </w:r>
            <w:hyperlink w:anchor="X50bfc557030e61e9b0fa033e1ae868a47750f31">
              <w:r w:rsidR="006E4A8F">
                <w:rPr>
                  <w:rStyle w:val="Hyperlink"/>
                </w:rPr>
                <w:t>Section 7.1.2.2.2</w:t>
              </w:r>
            </w:hyperlink>
          </w:p>
        </w:tc>
      </w:tr>
      <w:tr w:rsidR="006E4A8F" w14:paraId="6909C6CA" w14:textId="77777777">
        <w:tc>
          <w:tcPr>
            <w:tcW w:w="3168" w:type="dxa"/>
          </w:tcPr>
          <w:p w14:paraId="2CDD5718" w14:textId="77777777" w:rsidR="006E4A8F" w:rsidRDefault="00000000">
            <w:pPr>
              <w:pStyle w:val="Compact"/>
            </w:pPr>
            <w:r>
              <w:t>    </w:t>
            </w:r>
            <w:r>
              <w:rPr>
                <w:rStyle w:val="VerbatimChar"/>
              </w:rPr>
              <w:t>subjectPublicKeyInfo</w:t>
            </w:r>
          </w:p>
        </w:tc>
        <w:tc>
          <w:tcPr>
            <w:tcW w:w="4752" w:type="dxa"/>
          </w:tcPr>
          <w:p w14:paraId="4262F2CF" w14:textId="77777777" w:rsidR="006E4A8F" w:rsidRDefault="00000000">
            <w:pPr>
              <w:pStyle w:val="Compact"/>
            </w:pPr>
            <w:r>
              <w:t xml:space="preserve">See </w:t>
            </w:r>
            <w:hyperlink w:anchor="X789f64d56178ba8203f2f1417983d0672f61285">
              <w:r w:rsidR="006E4A8F">
                <w:rPr>
                  <w:rStyle w:val="Hyperlink"/>
                </w:rPr>
                <w:t>Section 7.1.3.1</w:t>
              </w:r>
            </w:hyperlink>
          </w:p>
        </w:tc>
      </w:tr>
      <w:tr w:rsidR="006E4A8F" w14:paraId="50BA92B6" w14:textId="77777777">
        <w:tc>
          <w:tcPr>
            <w:tcW w:w="3168" w:type="dxa"/>
          </w:tcPr>
          <w:p w14:paraId="371C1A2F" w14:textId="77777777" w:rsidR="006E4A8F" w:rsidRDefault="00000000">
            <w:pPr>
              <w:pStyle w:val="Compact"/>
            </w:pPr>
            <w:r>
              <w:t>    </w:t>
            </w:r>
            <w:r>
              <w:rPr>
                <w:rStyle w:val="VerbatimChar"/>
              </w:rPr>
              <w:t>issuerUniqueID</w:t>
            </w:r>
          </w:p>
        </w:tc>
        <w:tc>
          <w:tcPr>
            <w:tcW w:w="4752" w:type="dxa"/>
          </w:tcPr>
          <w:p w14:paraId="4C255F01" w14:textId="77777777" w:rsidR="006E4A8F" w:rsidRDefault="00000000">
            <w:pPr>
              <w:pStyle w:val="Compact"/>
            </w:pPr>
            <w:r>
              <w:t>MUST NOT be present</w:t>
            </w:r>
          </w:p>
        </w:tc>
      </w:tr>
      <w:tr w:rsidR="006E4A8F" w14:paraId="5EE34596" w14:textId="77777777">
        <w:tc>
          <w:tcPr>
            <w:tcW w:w="3168" w:type="dxa"/>
          </w:tcPr>
          <w:p w14:paraId="209B38CB" w14:textId="77777777" w:rsidR="006E4A8F" w:rsidRDefault="00000000">
            <w:pPr>
              <w:pStyle w:val="Compact"/>
            </w:pPr>
            <w:r>
              <w:t>    </w:t>
            </w:r>
            <w:r>
              <w:rPr>
                <w:rStyle w:val="VerbatimChar"/>
              </w:rPr>
              <w:t>subjectUniqueID</w:t>
            </w:r>
          </w:p>
        </w:tc>
        <w:tc>
          <w:tcPr>
            <w:tcW w:w="4752" w:type="dxa"/>
          </w:tcPr>
          <w:p w14:paraId="7DDE9411" w14:textId="77777777" w:rsidR="006E4A8F" w:rsidRDefault="00000000">
            <w:pPr>
              <w:pStyle w:val="Compact"/>
            </w:pPr>
            <w:r>
              <w:t>MUST NOT be present</w:t>
            </w:r>
          </w:p>
        </w:tc>
      </w:tr>
      <w:tr w:rsidR="006E4A8F" w14:paraId="26B5E230" w14:textId="77777777">
        <w:tc>
          <w:tcPr>
            <w:tcW w:w="3168" w:type="dxa"/>
          </w:tcPr>
          <w:p w14:paraId="4FF17D9B" w14:textId="77777777" w:rsidR="006E4A8F" w:rsidRDefault="00000000">
            <w:pPr>
              <w:pStyle w:val="Compact"/>
            </w:pPr>
            <w:r>
              <w:t>    </w:t>
            </w:r>
            <w:r>
              <w:rPr>
                <w:rStyle w:val="VerbatimChar"/>
              </w:rPr>
              <w:t>extensions</w:t>
            </w:r>
          </w:p>
        </w:tc>
        <w:tc>
          <w:tcPr>
            <w:tcW w:w="4752" w:type="dxa"/>
          </w:tcPr>
          <w:p w14:paraId="7E6C95A5" w14:textId="77777777" w:rsidR="006E4A8F" w:rsidRDefault="00000000">
            <w:pPr>
              <w:pStyle w:val="Compact"/>
            </w:pPr>
            <w:r>
              <w:t xml:space="preserve">See </w:t>
            </w:r>
            <w:hyperlink w:anchor="X80c85c59058992d29ad7db76f674c0549be051e">
              <w:r w:rsidR="006E4A8F">
                <w:rPr>
                  <w:rStyle w:val="Hyperlink"/>
                </w:rPr>
                <w:t>Section 7.1.2.2.3</w:t>
              </w:r>
            </w:hyperlink>
          </w:p>
        </w:tc>
      </w:tr>
      <w:tr w:rsidR="006E4A8F" w14:paraId="2ABA4846" w14:textId="77777777">
        <w:tc>
          <w:tcPr>
            <w:tcW w:w="3168" w:type="dxa"/>
          </w:tcPr>
          <w:p w14:paraId="2AB32008" w14:textId="77777777" w:rsidR="006E4A8F" w:rsidRDefault="00000000">
            <w:pPr>
              <w:pStyle w:val="Compact"/>
            </w:pPr>
            <w:r>
              <w:rPr>
                <w:rStyle w:val="VerbatimChar"/>
              </w:rPr>
              <w:t>signatureAlgorithm</w:t>
            </w:r>
          </w:p>
        </w:tc>
        <w:tc>
          <w:tcPr>
            <w:tcW w:w="4752" w:type="dxa"/>
          </w:tcPr>
          <w:p w14:paraId="34E0AF85" w14:textId="77777777" w:rsidR="006E4A8F" w:rsidRDefault="00000000">
            <w:pPr>
              <w:pStyle w:val="Compact"/>
            </w:pPr>
            <w:r>
              <w:t xml:space="preserve">Encoded value MUST be byte-for-byte identical to the </w:t>
            </w:r>
            <w:r>
              <w:rPr>
                <w:rStyle w:val="VerbatimChar"/>
              </w:rPr>
              <w:t>tbsCertificate.signature</w:t>
            </w:r>
            <w:r>
              <w:t>.</w:t>
            </w:r>
          </w:p>
        </w:tc>
      </w:tr>
      <w:tr w:rsidR="006E4A8F" w14:paraId="05E1504A" w14:textId="77777777">
        <w:tc>
          <w:tcPr>
            <w:tcW w:w="3168" w:type="dxa"/>
          </w:tcPr>
          <w:p w14:paraId="47737FCB" w14:textId="77777777" w:rsidR="006E4A8F" w:rsidRDefault="00000000">
            <w:pPr>
              <w:pStyle w:val="Compact"/>
            </w:pPr>
            <w:r>
              <w:rPr>
                <w:rStyle w:val="VerbatimChar"/>
              </w:rPr>
              <w:t>signature</w:t>
            </w:r>
          </w:p>
        </w:tc>
        <w:tc>
          <w:tcPr>
            <w:tcW w:w="4752" w:type="dxa"/>
          </w:tcPr>
          <w:p w14:paraId="34FA6AD5" w14:textId="77777777" w:rsidR="006E4A8F" w:rsidRDefault="006E4A8F">
            <w:pPr>
              <w:pStyle w:val="Compact"/>
            </w:pPr>
          </w:p>
        </w:tc>
      </w:tr>
    </w:tbl>
    <w:p w14:paraId="2FD1D15E" w14:textId="77777777" w:rsidR="006E4A8F" w:rsidRDefault="00000000">
      <w:pPr>
        <w:pStyle w:val="Heading5"/>
      </w:pPr>
      <w:bookmarkStart w:id="695" w:name="X7f5a16365266d2d6f69cf85f3f98e6dce3d61b6"/>
      <w:r>
        <w:t>7.1.2.2.1 Cross-Certified Subordinate CA Validity</w:t>
      </w:r>
    </w:p>
    <w:tbl>
      <w:tblPr>
        <w:tblStyle w:val="Table"/>
        <w:tblW w:w="5000" w:type="pct"/>
        <w:tblLayout w:type="fixed"/>
        <w:tblLook w:val="0020" w:firstRow="1" w:lastRow="0" w:firstColumn="0" w:lastColumn="0" w:noHBand="0" w:noVBand="0"/>
      </w:tblPr>
      <w:tblGrid>
        <w:gridCol w:w="1872"/>
        <w:gridCol w:w="3744"/>
        <w:gridCol w:w="3744"/>
      </w:tblGrid>
      <w:tr w:rsidR="006E4A8F" w14:paraId="179DA388" w14:textId="77777777">
        <w:trPr>
          <w:tblHeader/>
        </w:trPr>
        <w:tc>
          <w:tcPr>
            <w:tcW w:w="1584" w:type="dxa"/>
          </w:tcPr>
          <w:p w14:paraId="1F59DC9D" w14:textId="77777777" w:rsidR="006E4A8F" w:rsidRDefault="00000000">
            <w:pPr>
              <w:pStyle w:val="Compact"/>
            </w:pPr>
            <w:r>
              <w:rPr>
                <w:b/>
                <w:bCs/>
              </w:rPr>
              <w:t>Field</w:t>
            </w:r>
          </w:p>
        </w:tc>
        <w:tc>
          <w:tcPr>
            <w:tcW w:w="3168" w:type="dxa"/>
          </w:tcPr>
          <w:p w14:paraId="5571483A" w14:textId="77777777" w:rsidR="006E4A8F" w:rsidRDefault="00000000">
            <w:pPr>
              <w:pStyle w:val="Compact"/>
            </w:pPr>
            <w:r>
              <w:rPr>
                <w:b/>
                <w:bCs/>
              </w:rPr>
              <w:t>Minimum</w:t>
            </w:r>
          </w:p>
        </w:tc>
        <w:tc>
          <w:tcPr>
            <w:tcW w:w="3168" w:type="dxa"/>
          </w:tcPr>
          <w:p w14:paraId="75ECC710" w14:textId="77777777" w:rsidR="006E4A8F" w:rsidRDefault="00000000">
            <w:pPr>
              <w:pStyle w:val="Compact"/>
            </w:pPr>
            <w:r>
              <w:rPr>
                <w:b/>
                <w:bCs/>
              </w:rPr>
              <w:t>Maximum</w:t>
            </w:r>
          </w:p>
        </w:tc>
      </w:tr>
      <w:tr w:rsidR="006E4A8F" w14:paraId="36FF50BF" w14:textId="77777777">
        <w:tc>
          <w:tcPr>
            <w:tcW w:w="1584" w:type="dxa"/>
          </w:tcPr>
          <w:p w14:paraId="15974F7B" w14:textId="77777777" w:rsidR="006E4A8F" w:rsidRDefault="00000000">
            <w:pPr>
              <w:pStyle w:val="Compact"/>
            </w:pPr>
            <w:r>
              <w:rPr>
                <w:rStyle w:val="VerbatimChar"/>
              </w:rPr>
              <w:t>notBefore</w:t>
            </w:r>
          </w:p>
        </w:tc>
        <w:tc>
          <w:tcPr>
            <w:tcW w:w="3168" w:type="dxa"/>
          </w:tcPr>
          <w:p w14:paraId="68D0E890" w14:textId="77777777" w:rsidR="006E4A8F" w:rsidRDefault="00000000">
            <w:pPr>
              <w:pStyle w:val="Compact"/>
            </w:pPr>
            <w:r>
              <w:t xml:space="preserve">The earlier of one day prior to the time of signing or the earliest </w:t>
            </w:r>
            <w:r>
              <w:rPr>
                <w:rStyle w:val="VerbatimChar"/>
              </w:rPr>
              <w:t>notBefore</w:t>
            </w:r>
            <w:r>
              <w:t xml:space="preserve"> date of the existing CA Certificate(s)</w:t>
            </w:r>
          </w:p>
        </w:tc>
        <w:tc>
          <w:tcPr>
            <w:tcW w:w="3168" w:type="dxa"/>
          </w:tcPr>
          <w:p w14:paraId="3176D612" w14:textId="77777777" w:rsidR="006E4A8F" w:rsidRDefault="00000000">
            <w:pPr>
              <w:pStyle w:val="Compact"/>
            </w:pPr>
            <w:r>
              <w:t>The time of signing</w:t>
            </w:r>
          </w:p>
        </w:tc>
      </w:tr>
      <w:tr w:rsidR="006E4A8F" w14:paraId="05BA5113" w14:textId="77777777">
        <w:tc>
          <w:tcPr>
            <w:tcW w:w="1584" w:type="dxa"/>
          </w:tcPr>
          <w:p w14:paraId="7BC991EA" w14:textId="77777777" w:rsidR="006E4A8F" w:rsidRDefault="00000000">
            <w:pPr>
              <w:pStyle w:val="Compact"/>
            </w:pPr>
            <w:r>
              <w:rPr>
                <w:rStyle w:val="VerbatimChar"/>
              </w:rPr>
              <w:t>notAfter</w:t>
            </w:r>
          </w:p>
        </w:tc>
        <w:tc>
          <w:tcPr>
            <w:tcW w:w="3168" w:type="dxa"/>
          </w:tcPr>
          <w:p w14:paraId="7EEFB8BD" w14:textId="77777777" w:rsidR="006E4A8F" w:rsidRDefault="00000000">
            <w:pPr>
              <w:pStyle w:val="Compact"/>
            </w:pPr>
            <w:r>
              <w:t>The time of signing</w:t>
            </w:r>
          </w:p>
        </w:tc>
        <w:tc>
          <w:tcPr>
            <w:tcW w:w="3168" w:type="dxa"/>
          </w:tcPr>
          <w:p w14:paraId="4D8F18E1" w14:textId="77777777" w:rsidR="006E4A8F" w:rsidRDefault="00000000">
            <w:pPr>
              <w:pStyle w:val="Compact"/>
            </w:pPr>
            <w:r>
              <w:t>Unspecified</w:t>
            </w:r>
          </w:p>
        </w:tc>
      </w:tr>
    </w:tbl>
    <w:p w14:paraId="57C4F781" w14:textId="77777777" w:rsidR="006E4A8F" w:rsidRDefault="00000000">
      <w:pPr>
        <w:pStyle w:val="Heading5"/>
      </w:pPr>
      <w:bookmarkStart w:id="696" w:name="X50bfc557030e61e9b0fa033e1ae868a47750f31"/>
      <w:bookmarkEnd w:id="695"/>
      <w:r>
        <w:t>7.1.2.2.2 Cross-Certified Subordinate CA Naming</w:t>
      </w:r>
    </w:p>
    <w:p w14:paraId="3A57F325" w14:textId="77777777" w:rsidR="006E4A8F" w:rsidRDefault="00000000">
      <w:pPr>
        <w:pStyle w:val="FirstParagraph"/>
      </w:pPr>
      <w:r>
        <w:t xml:space="preserve">The </w:t>
      </w:r>
      <w:r>
        <w:rPr>
          <w:rStyle w:val="VerbatimChar"/>
        </w:rPr>
        <w:t>subject</w:t>
      </w:r>
      <w:r>
        <w:t xml:space="preserve"> MUST comply with the requirements of </w:t>
      </w:r>
      <w:hyperlink w:anchor="X551a1f9df7ab3f98f6d6d5943e4a45a5bb83086">
        <w:r w:rsidR="006E4A8F">
          <w:rPr>
            <w:rStyle w:val="Hyperlink"/>
          </w:rPr>
          <w:t>Section 7.1.4</w:t>
        </w:r>
      </w:hyperlink>
      <w:r>
        <w:t xml:space="preserve">, or, if the existing CA Certificate was issued in compliance with the then-current version of the Baseline Requirements, the encoded </w:t>
      </w:r>
      <w:r>
        <w:rPr>
          <w:rStyle w:val="VerbatimChar"/>
        </w:rPr>
        <w:t>subject</w:t>
      </w:r>
      <w:r>
        <w:t xml:space="preserve"> name MUST be byte-for-byte identical to the encoded </w:t>
      </w:r>
      <w:r>
        <w:rPr>
          <w:rStyle w:val="VerbatimChar"/>
        </w:rPr>
        <w:t>subject</w:t>
      </w:r>
      <w:r>
        <w:t xml:space="preserve"> name of the existing CA Certificate.</w:t>
      </w:r>
    </w:p>
    <w:p w14:paraId="5B179FC4" w14:textId="77777777" w:rsidR="006E4A8F" w:rsidRDefault="00000000">
      <w:pPr>
        <w:pStyle w:val="BodyText"/>
      </w:pPr>
      <w:r>
        <w:rPr>
          <w:b/>
          <w:bCs/>
        </w:rPr>
        <w:t>Note</w:t>
      </w:r>
      <w:r>
        <w:t xml:space="preserve">: The above exception allows the CAs to issue Cross-Certified Subordinate CA Certificates, provided that the existing CA Certificate complied with the Baseline Requirements in force at time of issuance. This allows the requirements of </w:t>
      </w:r>
      <w:hyperlink w:anchor="X551a1f9df7ab3f98f6d6d5943e4a45a5bb83086">
        <w:r w:rsidR="006E4A8F">
          <w:rPr>
            <w:rStyle w:val="Hyperlink"/>
          </w:rPr>
          <w:t>Section 7.1.4</w:t>
        </w:r>
      </w:hyperlink>
      <w:r>
        <w:t xml:space="preserve"> to be improved over time, while still permitting Cross-Certification. If the existing CA Certificate did not comply, issuing a Cross-Certificate is not permitted.</w:t>
      </w:r>
    </w:p>
    <w:p w14:paraId="34590D6D" w14:textId="77777777" w:rsidR="006E4A8F" w:rsidRDefault="00000000">
      <w:pPr>
        <w:pStyle w:val="Heading5"/>
      </w:pPr>
      <w:bookmarkStart w:id="697" w:name="X80c85c59058992d29ad7db76f674c0549be051e"/>
      <w:bookmarkEnd w:id="696"/>
      <w:r>
        <w:t>7.1.2.2.3 Cross-Certified Subordinate CA Extensions</w:t>
      </w:r>
    </w:p>
    <w:tbl>
      <w:tblPr>
        <w:tblStyle w:val="Table"/>
        <w:tblW w:w="5000" w:type="pct"/>
        <w:tblLayout w:type="fixed"/>
        <w:tblLook w:val="0020" w:firstRow="1" w:lastRow="0" w:firstColumn="0" w:lastColumn="0" w:noHBand="0" w:noVBand="0"/>
      </w:tblPr>
      <w:tblGrid>
        <w:gridCol w:w="2808"/>
        <w:gridCol w:w="1872"/>
        <w:gridCol w:w="1872"/>
        <w:gridCol w:w="2808"/>
      </w:tblGrid>
      <w:tr w:rsidR="006E4A8F" w14:paraId="63FC017B" w14:textId="77777777">
        <w:trPr>
          <w:tblHeader/>
        </w:trPr>
        <w:tc>
          <w:tcPr>
            <w:tcW w:w="2376" w:type="dxa"/>
          </w:tcPr>
          <w:p w14:paraId="5764E5AA" w14:textId="77777777" w:rsidR="006E4A8F" w:rsidRDefault="00000000">
            <w:pPr>
              <w:pStyle w:val="Compact"/>
            </w:pPr>
            <w:r>
              <w:rPr>
                <w:b/>
                <w:bCs/>
              </w:rPr>
              <w:t>Extension</w:t>
            </w:r>
          </w:p>
        </w:tc>
        <w:tc>
          <w:tcPr>
            <w:tcW w:w="1584" w:type="dxa"/>
          </w:tcPr>
          <w:p w14:paraId="54CB8725" w14:textId="77777777" w:rsidR="006E4A8F" w:rsidRDefault="00000000">
            <w:pPr>
              <w:pStyle w:val="Compact"/>
            </w:pPr>
            <w:r>
              <w:rPr>
                <w:b/>
                <w:bCs/>
              </w:rPr>
              <w:t>Presence</w:t>
            </w:r>
          </w:p>
        </w:tc>
        <w:tc>
          <w:tcPr>
            <w:tcW w:w="1584" w:type="dxa"/>
          </w:tcPr>
          <w:p w14:paraId="1F0C6EDC" w14:textId="77777777" w:rsidR="006E4A8F" w:rsidRDefault="00000000">
            <w:pPr>
              <w:pStyle w:val="Compact"/>
            </w:pPr>
            <w:r>
              <w:rPr>
                <w:b/>
                <w:bCs/>
              </w:rPr>
              <w:t>Critical</w:t>
            </w:r>
          </w:p>
        </w:tc>
        <w:tc>
          <w:tcPr>
            <w:tcW w:w="2376" w:type="dxa"/>
          </w:tcPr>
          <w:p w14:paraId="3B05AE49" w14:textId="77777777" w:rsidR="006E4A8F" w:rsidRDefault="00000000">
            <w:pPr>
              <w:pStyle w:val="Compact"/>
            </w:pPr>
            <w:r>
              <w:rPr>
                <w:b/>
                <w:bCs/>
              </w:rPr>
              <w:t>Description</w:t>
            </w:r>
          </w:p>
        </w:tc>
      </w:tr>
      <w:tr w:rsidR="006E4A8F" w14:paraId="5671C5EC" w14:textId="77777777">
        <w:tc>
          <w:tcPr>
            <w:tcW w:w="2376" w:type="dxa"/>
          </w:tcPr>
          <w:p w14:paraId="55D1B927" w14:textId="77777777" w:rsidR="006E4A8F" w:rsidRDefault="00000000">
            <w:pPr>
              <w:pStyle w:val="Compact"/>
            </w:pPr>
            <w:r>
              <w:rPr>
                <w:rStyle w:val="VerbatimChar"/>
              </w:rPr>
              <w:t>authorityKeyIdentifier</w:t>
            </w:r>
          </w:p>
        </w:tc>
        <w:tc>
          <w:tcPr>
            <w:tcW w:w="1584" w:type="dxa"/>
          </w:tcPr>
          <w:p w14:paraId="69B8F577" w14:textId="77777777" w:rsidR="006E4A8F" w:rsidRDefault="00000000">
            <w:pPr>
              <w:pStyle w:val="Compact"/>
            </w:pPr>
            <w:r>
              <w:t>MUST</w:t>
            </w:r>
          </w:p>
        </w:tc>
        <w:tc>
          <w:tcPr>
            <w:tcW w:w="1584" w:type="dxa"/>
          </w:tcPr>
          <w:p w14:paraId="77ADD06F" w14:textId="77777777" w:rsidR="006E4A8F" w:rsidRDefault="00000000">
            <w:pPr>
              <w:pStyle w:val="Compact"/>
            </w:pPr>
            <w:r>
              <w:t>N</w:t>
            </w:r>
          </w:p>
        </w:tc>
        <w:tc>
          <w:tcPr>
            <w:tcW w:w="2376" w:type="dxa"/>
          </w:tcPr>
          <w:p w14:paraId="62223C57" w14:textId="77777777" w:rsidR="006E4A8F" w:rsidRDefault="00000000">
            <w:pPr>
              <w:pStyle w:val="Compact"/>
            </w:pPr>
            <w:r>
              <w:t xml:space="preserve">See </w:t>
            </w:r>
            <w:hyperlink w:anchor="X131f74bf293344611e2b63b755d6435b3fbf30f">
              <w:r w:rsidR="006E4A8F">
                <w:rPr>
                  <w:rStyle w:val="Hyperlink"/>
                </w:rPr>
                <w:t>Section 7.1.2.11.1</w:t>
              </w:r>
            </w:hyperlink>
          </w:p>
        </w:tc>
      </w:tr>
      <w:tr w:rsidR="006E4A8F" w14:paraId="6AC58179" w14:textId="77777777">
        <w:tc>
          <w:tcPr>
            <w:tcW w:w="2376" w:type="dxa"/>
          </w:tcPr>
          <w:p w14:paraId="65C2D349" w14:textId="77777777" w:rsidR="006E4A8F" w:rsidRDefault="00000000">
            <w:pPr>
              <w:pStyle w:val="Compact"/>
            </w:pPr>
            <w:r>
              <w:rPr>
                <w:rStyle w:val="VerbatimChar"/>
              </w:rPr>
              <w:t>basicConstraints</w:t>
            </w:r>
          </w:p>
        </w:tc>
        <w:tc>
          <w:tcPr>
            <w:tcW w:w="1584" w:type="dxa"/>
          </w:tcPr>
          <w:p w14:paraId="7E308E94" w14:textId="77777777" w:rsidR="006E4A8F" w:rsidRDefault="00000000">
            <w:pPr>
              <w:pStyle w:val="Compact"/>
            </w:pPr>
            <w:r>
              <w:t>MUST</w:t>
            </w:r>
          </w:p>
        </w:tc>
        <w:tc>
          <w:tcPr>
            <w:tcW w:w="1584" w:type="dxa"/>
          </w:tcPr>
          <w:p w14:paraId="27DAB5A9" w14:textId="77777777" w:rsidR="006E4A8F" w:rsidRDefault="00000000">
            <w:pPr>
              <w:pStyle w:val="Compact"/>
            </w:pPr>
            <w:r>
              <w:t>Y</w:t>
            </w:r>
          </w:p>
        </w:tc>
        <w:tc>
          <w:tcPr>
            <w:tcW w:w="2376" w:type="dxa"/>
          </w:tcPr>
          <w:p w14:paraId="0C77CB78" w14:textId="77777777" w:rsidR="006E4A8F" w:rsidRDefault="00000000">
            <w:pPr>
              <w:pStyle w:val="Compact"/>
            </w:pPr>
            <w:r>
              <w:t xml:space="preserve">See </w:t>
            </w:r>
            <w:hyperlink w:anchor="Xa49168aba921502d2667bd1f470353b060a7587">
              <w:r w:rsidR="006E4A8F">
                <w:rPr>
                  <w:rStyle w:val="Hyperlink"/>
                </w:rPr>
                <w:t>Section 7.1.2.10.4</w:t>
              </w:r>
            </w:hyperlink>
          </w:p>
        </w:tc>
      </w:tr>
      <w:tr w:rsidR="006E4A8F" w14:paraId="57F614A3" w14:textId="77777777">
        <w:tc>
          <w:tcPr>
            <w:tcW w:w="2376" w:type="dxa"/>
          </w:tcPr>
          <w:p w14:paraId="3604F8B7" w14:textId="77777777" w:rsidR="006E4A8F" w:rsidRDefault="00000000">
            <w:pPr>
              <w:pStyle w:val="Compact"/>
            </w:pPr>
            <w:r>
              <w:rPr>
                <w:rStyle w:val="VerbatimChar"/>
              </w:rPr>
              <w:t>certificatePolicies</w:t>
            </w:r>
          </w:p>
        </w:tc>
        <w:tc>
          <w:tcPr>
            <w:tcW w:w="1584" w:type="dxa"/>
          </w:tcPr>
          <w:p w14:paraId="77C664C3" w14:textId="77777777" w:rsidR="006E4A8F" w:rsidRDefault="00000000">
            <w:pPr>
              <w:pStyle w:val="Compact"/>
            </w:pPr>
            <w:r>
              <w:t>MUST</w:t>
            </w:r>
          </w:p>
        </w:tc>
        <w:tc>
          <w:tcPr>
            <w:tcW w:w="1584" w:type="dxa"/>
          </w:tcPr>
          <w:p w14:paraId="11147658" w14:textId="77777777" w:rsidR="006E4A8F" w:rsidRDefault="00000000">
            <w:pPr>
              <w:pStyle w:val="Compact"/>
            </w:pPr>
            <w:r>
              <w:t>N</w:t>
            </w:r>
          </w:p>
        </w:tc>
        <w:tc>
          <w:tcPr>
            <w:tcW w:w="2376" w:type="dxa"/>
          </w:tcPr>
          <w:p w14:paraId="590CB7DA" w14:textId="77777777" w:rsidR="006E4A8F" w:rsidRDefault="00000000">
            <w:pPr>
              <w:pStyle w:val="Compact"/>
            </w:pPr>
            <w:r>
              <w:t xml:space="preserve">See </w:t>
            </w:r>
            <w:hyperlink w:anchor="Xb7420368a1bec9e8d874f832f643e03ccec1e6f">
              <w:r w:rsidR="006E4A8F">
                <w:rPr>
                  <w:rStyle w:val="Hyperlink"/>
                </w:rPr>
                <w:t>Section 7.1.2.2.6</w:t>
              </w:r>
            </w:hyperlink>
          </w:p>
        </w:tc>
      </w:tr>
      <w:tr w:rsidR="006E4A8F" w14:paraId="0918789D" w14:textId="77777777">
        <w:tc>
          <w:tcPr>
            <w:tcW w:w="2376" w:type="dxa"/>
          </w:tcPr>
          <w:p w14:paraId="1682A761" w14:textId="77777777" w:rsidR="006E4A8F" w:rsidRDefault="00000000">
            <w:pPr>
              <w:pStyle w:val="Compact"/>
            </w:pPr>
            <w:r>
              <w:rPr>
                <w:rStyle w:val="VerbatimChar"/>
              </w:rPr>
              <w:t>crlDistributionPoints</w:t>
            </w:r>
          </w:p>
        </w:tc>
        <w:tc>
          <w:tcPr>
            <w:tcW w:w="1584" w:type="dxa"/>
          </w:tcPr>
          <w:p w14:paraId="2D5BF8E0" w14:textId="77777777" w:rsidR="006E4A8F" w:rsidRDefault="00000000">
            <w:pPr>
              <w:pStyle w:val="Compact"/>
            </w:pPr>
            <w:r>
              <w:t>MUST</w:t>
            </w:r>
          </w:p>
        </w:tc>
        <w:tc>
          <w:tcPr>
            <w:tcW w:w="1584" w:type="dxa"/>
          </w:tcPr>
          <w:p w14:paraId="3C676B8A" w14:textId="77777777" w:rsidR="006E4A8F" w:rsidRDefault="00000000">
            <w:pPr>
              <w:pStyle w:val="Compact"/>
            </w:pPr>
            <w:r>
              <w:t>N</w:t>
            </w:r>
          </w:p>
        </w:tc>
        <w:tc>
          <w:tcPr>
            <w:tcW w:w="2376" w:type="dxa"/>
          </w:tcPr>
          <w:p w14:paraId="66954F84" w14:textId="77777777" w:rsidR="006E4A8F" w:rsidRDefault="00000000">
            <w:pPr>
              <w:pStyle w:val="Compact"/>
            </w:pPr>
            <w:r>
              <w:t xml:space="preserve">See </w:t>
            </w:r>
            <w:hyperlink w:anchor="X7ccd0a689f5677da27acef41359fc9c419251f9">
              <w:r w:rsidR="006E4A8F">
                <w:rPr>
                  <w:rStyle w:val="Hyperlink"/>
                </w:rPr>
                <w:t>Section 7.1.2.11.2</w:t>
              </w:r>
            </w:hyperlink>
          </w:p>
        </w:tc>
      </w:tr>
      <w:tr w:rsidR="006E4A8F" w14:paraId="03127639" w14:textId="77777777">
        <w:tc>
          <w:tcPr>
            <w:tcW w:w="2376" w:type="dxa"/>
          </w:tcPr>
          <w:p w14:paraId="0AD7C39B" w14:textId="77777777" w:rsidR="006E4A8F" w:rsidRDefault="00000000">
            <w:pPr>
              <w:pStyle w:val="Compact"/>
            </w:pPr>
            <w:r>
              <w:rPr>
                <w:rStyle w:val="VerbatimChar"/>
              </w:rPr>
              <w:t>keyUsage</w:t>
            </w:r>
          </w:p>
        </w:tc>
        <w:tc>
          <w:tcPr>
            <w:tcW w:w="1584" w:type="dxa"/>
          </w:tcPr>
          <w:p w14:paraId="1277B700" w14:textId="77777777" w:rsidR="006E4A8F" w:rsidRDefault="00000000">
            <w:pPr>
              <w:pStyle w:val="Compact"/>
            </w:pPr>
            <w:r>
              <w:t>MUST</w:t>
            </w:r>
          </w:p>
        </w:tc>
        <w:tc>
          <w:tcPr>
            <w:tcW w:w="1584" w:type="dxa"/>
          </w:tcPr>
          <w:p w14:paraId="15B43C7E" w14:textId="77777777" w:rsidR="006E4A8F" w:rsidRDefault="00000000">
            <w:pPr>
              <w:pStyle w:val="Compact"/>
            </w:pPr>
            <w:r>
              <w:t>Y</w:t>
            </w:r>
          </w:p>
        </w:tc>
        <w:tc>
          <w:tcPr>
            <w:tcW w:w="2376" w:type="dxa"/>
          </w:tcPr>
          <w:p w14:paraId="3E8157CF" w14:textId="77777777" w:rsidR="006E4A8F" w:rsidRDefault="00000000">
            <w:pPr>
              <w:pStyle w:val="Compact"/>
            </w:pPr>
            <w:r>
              <w:t xml:space="preserve">See </w:t>
            </w:r>
            <w:hyperlink w:anchor="Xae231f62ef12988e6f84e018baa52c377099052">
              <w:r w:rsidR="006E4A8F">
                <w:rPr>
                  <w:rStyle w:val="Hyperlink"/>
                </w:rPr>
                <w:t>Section 7.1.2.10.7</w:t>
              </w:r>
            </w:hyperlink>
          </w:p>
        </w:tc>
      </w:tr>
      <w:tr w:rsidR="006E4A8F" w14:paraId="043A5A5D" w14:textId="77777777">
        <w:tc>
          <w:tcPr>
            <w:tcW w:w="2376" w:type="dxa"/>
          </w:tcPr>
          <w:p w14:paraId="764E09E6" w14:textId="77777777" w:rsidR="006E4A8F" w:rsidRDefault="00000000">
            <w:pPr>
              <w:pStyle w:val="Compact"/>
            </w:pPr>
            <w:r>
              <w:rPr>
                <w:rStyle w:val="VerbatimChar"/>
              </w:rPr>
              <w:lastRenderedPageBreak/>
              <w:t>subjectKeyIdentifier</w:t>
            </w:r>
          </w:p>
        </w:tc>
        <w:tc>
          <w:tcPr>
            <w:tcW w:w="1584" w:type="dxa"/>
          </w:tcPr>
          <w:p w14:paraId="2ADEA84E" w14:textId="77777777" w:rsidR="006E4A8F" w:rsidRDefault="00000000">
            <w:pPr>
              <w:pStyle w:val="Compact"/>
            </w:pPr>
            <w:r>
              <w:t>MUST</w:t>
            </w:r>
          </w:p>
        </w:tc>
        <w:tc>
          <w:tcPr>
            <w:tcW w:w="1584" w:type="dxa"/>
          </w:tcPr>
          <w:p w14:paraId="3AEB8A88" w14:textId="77777777" w:rsidR="006E4A8F" w:rsidRDefault="00000000">
            <w:pPr>
              <w:pStyle w:val="Compact"/>
            </w:pPr>
            <w:r>
              <w:t>N</w:t>
            </w:r>
          </w:p>
        </w:tc>
        <w:tc>
          <w:tcPr>
            <w:tcW w:w="2376" w:type="dxa"/>
          </w:tcPr>
          <w:p w14:paraId="792E6735" w14:textId="77777777" w:rsidR="006E4A8F" w:rsidRDefault="00000000">
            <w:pPr>
              <w:pStyle w:val="Compact"/>
            </w:pPr>
            <w:r>
              <w:t xml:space="preserve">See </w:t>
            </w:r>
            <w:hyperlink w:anchor="X2c0fa72e597f386f2220d8daef33810754966a6">
              <w:r w:rsidR="006E4A8F">
                <w:rPr>
                  <w:rStyle w:val="Hyperlink"/>
                </w:rPr>
                <w:t>Section 7.1.2.11.4</w:t>
              </w:r>
            </w:hyperlink>
          </w:p>
        </w:tc>
      </w:tr>
      <w:tr w:rsidR="006E4A8F" w14:paraId="4B43DF2E" w14:textId="77777777">
        <w:tc>
          <w:tcPr>
            <w:tcW w:w="2376" w:type="dxa"/>
          </w:tcPr>
          <w:p w14:paraId="4DA949DF" w14:textId="77777777" w:rsidR="006E4A8F" w:rsidRDefault="00000000">
            <w:pPr>
              <w:pStyle w:val="Compact"/>
            </w:pPr>
            <w:r>
              <w:rPr>
                <w:rStyle w:val="VerbatimChar"/>
              </w:rPr>
              <w:t>authorityInformationAccess</w:t>
            </w:r>
          </w:p>
        </w:tc>
        <w:tc>
          <w:tcPr>
            <w:tcW w:w="1584" w:type="dxa"/>
          </w:tcPr>
          <w:p w14:paraId="7283D0AB" w14:textId="77777777" w:rsidR="006E4A8F" w:rsidRDefault="00000000">
            <w:pPr>
              <w:pStyle w:val="Compact"/>
            </w:pPr>
            <w:r>
              <w:t>SHOULD</w:t>
            </w:r>
          </w:p>
        </w:tc>
        <w:tc>
          <w:tcPr>
            <w:tcW w:w="1584" w:type="dxa"/>
          </w:tcPr>
          <w:p w14:paraId="45E91619" w14:textId="77777777" w:rsidR="006E4A8F" w:rsidRDefault="00000000">
            <w:pPr>
              <w:pStyle w:val="Compact"/>
            </w:pPr>
            <w:r>
              <w:t>N</w:t>
            </w:r>
          </w:p>
        </w:tc>
        <w:tc>
          <w:tcPr>
            <w:tcW w:w="2376" w:type="dxa"/>
          </w:tcPr>
          <w:p w14:paraId="1A019F2A" w14:textId="77777777" w:rsidR="006E4A8F" w:rsidRDefault="00000000">
            <w:pPr>
              <w:pStyle w:val="Compact"/>
            </w:pPr>
            <w:r>
              <w:t xml:space="preserve">See </w:t>
            </w:r>
            <w:hyperlink w:anchor="X7d80bd15125df51194565908cd86c79248131ca">
              <w:r w:rsidR="006E4A8F">
                <w:rPr>
                  <w:rStyle w:val="Hyperlink"/>
                </w:rPr>
                <w:t>Section 7.1.2.10.3</w:t>
              </w:r>
            </w:hyperlink>
          </w:p>
        </w:tc>
      </w:tr>
      <w:tr w:rsidR="006E4A8F" w14:paraId="5C23F627" w14:textId="77777777">
        <w:tc>
          <w:tcPr>
            <w:tcW w:w="2376" w:type="dxa"/>
          </w:tcPr>
          <w:p w14:paraId="05D5C826" w14:textId="77777777" w:rsidR="006E4A8F" w:rsidRDefault="00000000">
            <w:pPr>
              <w:pStyle w:val="Compact"/>
            </w:pPr>
            <w:r>
              <w:rPr>
                <w:rStyle w:val="VerbatimChar"/>
              </w:rPr>
              <w:t>nameConstraints</w:t>
            </w:r>
          </w:p>
        </w:tc>
        <w:tc>
          <w:tcPr>
            <w:tcW w:w="1584" w:type="dxa"/>
          </w:tcPr>
          <w:p w14:paraId="756C0483" w14:textId="77777777" w:rsidR="006E4A8F" w:rsidRDefault="00000000">
            <w:pPr>
              <w:pStyle w:val="Compact"/>
            </w:pPr>
            <w:r>
              <w:t>MAY</w:t>
            </w:r>
          </w:p>
        </w:tc>
        <w:tc>
          <w:tcPr>
            <w:tcW w:w="1584" w:type="dxa"/>
          </w:tcPr>
          <w:p w14:paraId="4BF603F5" w14:textId="77777777" w:rsidR="006E4A8F" w:rsidRDefault="00000000">
            <w:pPr>
              <w:pStyle w:val="Compact"/>
            </w:pPr>
            <w:r>
              <w:t>*</w:t>
            </w:r>
            <w:r>
              <w:rPr>
                <w:rStyle w:val="FootnoteReference"/>
              </w:rPr>
              <w:footnoteReference w:id="1"/>
            </w:r>
          </w:p>
        </w:tc>
        <w:tc>
          <w:tcPr>
            <w:tcW w:w="2376" w:type="dxa"/>
          </w:tcPr>
          <w:p w14:paraId="3802BD46" w14:textId="77777777" w:rsidR="006E4A8F" w:rsidRDefault="00000000">
            <w:pPr>
              <w:pStyle w:val="Compact"/>
            </w:pPr>
            <w:r>
              <w:t xml:space="preserve">See </w:t>
            </w:r>
            <w:hyperlink w:anchor="X76ec6846db7815b141f8e97321a587335ac308c">
              <w:r w:rsidR="006E4A8F">
                <w:rPr>
                  <w:rStyle w:val="Hyperlink"/>
                </w:rPr>
                <w:t>Section 7.1.2.10.8</w:t>
              </w:r>
            </w:hyperlink>
          </w:p>
        </w:tc>
      </w:tr>
      <w:tr w:rsidR="006E4A8F" w14:paraId="20DB9884" w14:textId="77777777">
        <w:tc>
          <w:tcPr>
            <w:tcW w:w="2376" w:type="dxa"/>
          </w:tcPr>
          <w:p w14:paraId="6AA71A32" w14:textId="77777777" w:rsidR="006E4A8F" w:rsidRDefault="00000000">
            <w:pPr>
              <w:pStyle w:val="Compact"/>
            </w:pPr>
            <w:r>
              <w:t>Signed Certificate Timestamp List</w:t>
            </w:r>
          </w:p>
        </w:tc>
        <w:tc>
          <w:tcPr>
            <w:tcW w:w="1584" w:type="dxa"/>
          </w:tcPr>
          <w:p w14:paraId="27A4DCD0" w14:textId="77777777" w:rsidR="006E4A8F" w:rsidRDefault="00000000">
            <w:pPr>
              <w:pStyle w:val="Compact"/>
            </w:pPr>
            <w:r>
              <w:t>MAY</w:t>
            </w:r>
          </w:p>
        </w:tc>
        <w:tc>
          <w:tcPr>
            <w:tcW w:w="1584" w:type="dxa"/>
          </w:tcPr>
          <w:p w14:paraId="7AB7D992" w14:textId="77777777" w:rsidR="006E4A8F" w:rsidRDefault="00000000">
            <w:pPr>
              <w:pStyle w:val="Compact"/>
            </w:pPr>
            <w:r>
              <w:t>N</w:t>
            </w:r>
          </w:p>
        </w:tc>
        <w:tc>
          <w:tcPr>
            <w:tcW w:w="2376" w:type="dxa"/>
          </w:tcPr>
          <w:p w14:paraId="7A22B736" w14:textId="77777777" w:rsidR="006E4A8F" w:rsidRDefault="00000000">
            <w:pPr>
              <w:pStyle w:val="Compact"/>
            </w:pPr>
            <w:r>
              <w:t xml:space="preserve">See </w:t>
            </w:r>
            <w:hyperlink w:anchor="X5f29f6d91844be07282218a1604692674f20515">
              <w:r w:rsidR="006E4A8F">
                <w:rPr>
                  <w:rStyle w:val="Hyperlink"/>
                </w:rPr>
                <w:t>Section 7.1.2.11.3</w:t>
              </w:r>
            </w:hyperlink>
          </w:p>
        </w:tc>
      </w:tr>
      <w:tr w:rsidR="006E4A8F" w14:paraId="2A2DCDAE" w14:textId="77777777">
        <w:tc>
          <w:tcPr>
            <w:tcW w:w="2376" w:type="dxa"/>
          </w:tcPr>
          <w:p w14:paraId="2376CA36" w14:textId="77777777" w:rsidR="006E4A8F" w:rsidRDefault="00000000">
            <w:pPr>
              <w:pStyle w:val="Compact"/>
            </w:pPr>
            <w:r>
              <w:t>Any other extension</w:t>
            </w:r>
          </w:p>
        </w:tc>
        <w:tc>
          <w:tcPr>
            <w:tcW w:w="1584" w:type="dxa"/>
          </w:tcPr>
          <w:p w14:paraId="1F382D52" w14:textId="77777777" w:rsidR="006E4A8F" w:rsidRDefault="00000000">
            <w:pPr>
              <w:pStyle w:val="Compact"/>
            </w:pPr>
            <w:r>
              <w:t>NOT RECOMMENDED</w:t>
            </w:r>
          </w:p>
        </w:tc>
        <w:tc>
          <w:tcPr>
            <w:tcW w:w="1584" w:type="dxa"/>
          </w:tcPr>
          <w:p w14:paraId="492F6301" w14:textId="77777777" w:rsidR="006E4A8F" w:rsidRDefault="00000000">
            <w:pPr>
              <w:pStyle w:val="Compact"/>
            </w:pPr>
            <w:r>
              <w:t>-</w:t>
            </w:r>
          </w:p>
        </w:tc>
        <w:tc>
          <w:tcPr>
            <w:tcW w:w="2376" w:type="dxa"/>
          </w:tcPr>
          <w:p w14:paraId="39F5EA64" w14:textId="77777777" w:rsidR="006E4A8F" w:rsidRDefault="00000000">
            <w:pPr>
              <w:pStyle w:val="Compact"/>
            </w:pPr>
            <w:r>
              <w:t xml:space="preserve">See </w:t>
            </w:r>
            <w:hyperlink w:anchor="Xd1d37105006463fc0c3ce8d6a77d8510d86ed0b">
              <w:r w:rsidR="006E4A8F">
                <w:rPr>
                  <w:rStyle w:val="Hyperlink"/>
                </w:rPr>
                <w:t>Section 7.1.2.11.5</w:t>
              </w:r>
            </w:hyperlink>
          </w:p>
        </w:tc>
      </w:tr>
    </w:tbl>
    <w:p w14:paraId="3A384D66" w14:textId="77777777" w:rsidR="006E4A8F" w:rsidRDefault="00000000">
      <w:pPr>
        <w:pStyle w:val="BodyText"/>
      </w:pPr>
      <w:r>
        <w:t>In addition to the above, extKeyUsage extension requirements vary based on the relationship between the Issuer and Subject organizations represented in the Cross-Certificate.</w:t>
      </w:r>
    </w:p>
    <w:p w14:paraId="1CFE1CF2" w14:textId="77777777" w:rsidR="006E4A8F" w:rsidRDefault="00000000">
      <w:pPr>
        <w:pStyle w:val="BodyText"/>
      </w:pPr>
      <w:r>
        <w:t>The extKeyUsage extension MAY be “unrestricted” as described in the following table if: - the organizationName represented in the Issuer and Subject names of the corresponding certificate are either: - the same, or - the organizationName represented in the Subject name is an affiliate of the organizationName represented in the Issuer name - the corresponding CA represented by the Subject of the Cross-Certificate is operated by the same organization as the Issuing CA or an Affiliate of the Issuing CA organization.</w:t>
      </w:r>
    </w:p>
    <w:p w14:paraId="5BA9300D" w14:textId="77777777" w:rsidR="006E4A8F" w:rsidRDefault="00000000">
      <w:pPr>
        <w:pStyle w:val="TableCaption"/>
      </w:pPr>
      <w:r>
        <w:t>Cross-Certified Subordinate CA with Unrestricted EKU</w:t>
      </w:r>
    </w:p>
    <w:tbl>
      <w:tblPr>
        <w:tblStyle w:val="Table"/>
        <w:tblW w:w="5000" w:type="pct"/>
        <w:tblLayout w:type="fixed"/>
        <w:tblLook w:val="0020" w:firstRow="1" w:lastRow="0" w:firstColumn="0" w:lastColumn="0" w:noHBand="0" w:noVBand="0"/>
      </w:tblPr>
      <w:tblGrid>
        <w:gridCol w:w="2808"/>
        <w:gridCol w:w="1872"/>
        <w:gridCol w:w="1872"/>
        <w:gridCol w:w="2808"/>
      </w:tblGrid>
      <w:tr w:rsidR="006E4A8F" w14:paraId="2C6953C6" w14:textId="77777777">
        <w:trPr>
          <w:tblHeader/>
        </w:trPr>
        <w:tc>
          <w:tcPr>
            <w:tcW w:w="2376" w:type="dxa"/>
          </w:tcPr>
          <w:p w14:paraId="04A54F26" w14:textId="77777777" w:rsidR="006E4A8F" w:rsidRDefault="00000000">
            <w:pPr>
              <w:pStyle w:val="Compact"/>
            </w:pPr>
            <w:r>
              <w:rPr>
                <w:b/>
                <w:bCs/>
              </w:rPr>
              <w:t>Extension</w:t>
            </w:r>
          </w:p>
        </w:tc>
        <w:tc>
          <w:tcPr>
            <w:tcW w:w="1584" w:type="dxa"/>
          </w:tcPr>
          <w:p w14:paraId="54DA11E9" w14:textId="77777777" w:rsidR="006E4A8F" w:rsidRDefault="00000000">
            <w:pPr>
              <w:pStyle w:val="Compact"/>
            </w:pPr>
            <w:r>
              <w:rPr>
                <w:b/>
                <w:bCs/>
              </w:rPr>
              <w:t>Presence</w:t>
            </w:r>
          </w:p>
        </w:tc>
        <w:tc>
          <w:tcPr>
            <w:tcW w:w="1584" w:type="dxa"/>
          </w:tcPr>
          <w:p w14:paraId="4CEDFED2" w14:textId="77777777" w:rsidR="006E4A8F" w:rsidRDefault="00000000">
            <w:pPr>
              <w:pStyle w:val="Compact"/>
            </w:pPr>
            <w:r>
              <w:rPr>
                <w:b/>
                <w:bCs/>
              </w:rPr>
              <w:t>Critical</w:t>
            </w:r>
          </w:p>
        </w:tc>
        <w:tc>
          <w:tcPr>
            <w:tcW w:w="2376" w:type="dxa"/>
          </w:tcPr>
          <w:p w14:paraId="61559CB2" w14:textId="77777777" w:rsidR="006E4A8F" w:rsidRDefault="00000000">
            <w:pPr>
              <w:pStyle w:val="Compact"/>
            </w:pPr>
            <w:r>
              <w:rPr>
                <w:b/>
                <w:bCs/>
              </w:rPr>
              <w:t>Description</w:t>
            </w:r>
          </w:p>
        </w:tc>
      </w:tr>
      <w:tr w:rsidR="006E4A8F" w14:paraId="61E07CE3" w14:textId="77777777">
        <w:tc>
          <w:tcPr>
            <w:tcW w:w="2376" w:type="dxa"/>
          </w:tcPr>
          <w:p w14:paraId="5FBF971D" w14:textId="77777777" w:rsidR="006E4A8F" w:rsidRDefault="00000000">
            <w:pPr>
              <w:pStyle w:val="Compact"/>
            </w:pPr>
            <w:r>
              <w:rPr>
                <w:rStyle w:val="VerbatimChar"/>
              </w:rPr>
              <w:t>extKeyUsage</w:t>
            </w:r>
          </w:p>
        </w:tc>
        <w:tc>
          <w:tcPr>
            <w:tcW w:w="1584" w:type="dxa"/>
          </w:tcPr>
          <w:p w14:paraId="5415189D" w14:textId="77777777" w:rsidR="006E4A8F" w:rsidRDefault="00000000">
            <w:pPr>
              <w:pStyle w:val="Compact"/>
            </w:pPr>
            <w:r>
              <w:t>SHOULD</w:t>
            </w:r>
            <w:r>
              <w:rPr>
                <w:rStyle w:val="FootnoteReference"/>
              </w:rPr>
              <w:footnoteReference w:id="2"/>
            </w:r>
          </w:p>
        </w:tc>
        <w:tc>
          <w:tcPr>
            <w:tcW w:w="1584" w:type="dxa"/>
          </w:tcPr>
          <w:p w14:paraId="485E1A26" w14:textId="77777777" w:rsidR="006E4A8F" w:rsidRDefault="00000000">
            <w:pPr>
              <w:pStyle w:val="Compact"/>
            </w:pPr>
            <w:r>
              <w:t>N</w:t>
            </w:r>
          </w:p>
        </w:tc>
        <w:tc>
          <w:tcPr>
            <w:tcW w:w="2376" w:type="dxa"/>
          </w:tcPr>
          <w:p w14:paraId="5D1DF8D9" w14:textId="77777777" w:rsidR="006E4A8F" w:rsidRDefault="00000000">
            <w:pPr>
              <w:pStyle w:val="Compact"/>
            </w:pPr>
            <w:r>
              <w:t xml:space="preserve">See </w:t>
            </w:r>
            <w:hyperlink w:anchor="Xfa280f6b124f2d61670fb3c075008e0187b28d6">
              <w:r w:rsidR="006E4A8F">
                <w:rPr>
                  <w:rStyle w:val="Hyperlink"/>
                </w:rPr>
                <w:t>Section 7.1.2.2.4</w:t>
              </w:r>
            </w:hyperlink>
          </w:p>
        </w:tc>
      </w:tr>
    </w:tbl>
    <w:p w14:paraId="7C240B6B" w14:textId="77777777" w:rsidR="006E4A8F" w:rsidRDefault="00000000">
      <w:pPr>
        <w:pStyle w:val="BodyText"/>
      </w:pPr>
      <w:r>
        <w:t>In all other cases, the extKeyUsage extension MUST be “restricted” as described in the following table:</w:t>
      </w:r>
    </w:p>
    <w:p w14:paraId="0DD70AD9" w14:textId="77777777" w:rsidR="006E4A8F" w:rsidRDefault="00000000">
      <w:pPr>
        <w:pStyle w:val="TableCaption"/>
      </w:pPr>
      <w:r>
        <w:t>Cross-Certified Subordinate CA with Restricted EKU</w:t>
      </w:r>
    </w:p>
    <w:tbl>
      <w:tblPr>
        <w:tblStyle w:val="Table"/>
        <w:tblW w:w="5000" w:type="pct"/>
        <w:tblLayout w:type="fixed"/>
        <w:tblLook w:val="0020" w:firstRow="1" w:lastRow="0" w:firstColumn="0" w:lastColumn="0" w:noHBand="0" w:noVBand="0"/>
      </w:tblPr>
      <w:tblGrid>
        <w:gridCol w:w="2808"/>
        <w:gridCol w:w="1872"/>
        <w:gridCol w:w="1872"/>
        <w:gridCol w:w="2808"/>
      </w:tblGrid>
      <w:tr w:rsidR="006E4A8F" w14:paraId="5E0E0E22" w14:textId="77777777">
        <w:trPr>
          <w:tblHeader/>
        </w:trPr>
        <w:tc>
          <w:tcPr>
            <w:tcW w:w="2376" w:type="dxa"/>
          </w:tcPr>
          <w:p w14:paraId="0DC7EDCB" w14:textId="77777777" w:rsidR="006E4A8F" w:rsidRDefault="00000000">
            <w:pPr>
              <w:pStyle w:val="Compact"/>
            </w:pPr>
            <w:r>
              <w:rPr>
                <w:b/>
                <w:bCs/>
              </w:rPr>
              <w:t>Extension</w:t>
            </w:r>
          </w:p>
        </w:tc>
        <w:tc>
          <w:tcPr>
            <w:tcW w:w="1584" w:type="dxa"/>
          </w:tcPr>
          <w:p w14:paraId="49FA38BF" w14:textId="77777777" w:rsidR="006E4A8F" w:rsidRDefault="00000000">
            <w:pPr>
              <w:pStyle w:val="Compact"/>
            </w:pPr>
            <w:r>
              <w:rPr>
                <w:b/>
                <w:bCs/>
              </w:rPr>
              <w:t>Presence</w:t>
            </w:r>
          </w:p>
        </w:tc>
        <w:tc>
          <w:tcPr>
            <w:tcW w:w="1584" w:type="dxa"/>
          </w:tcPr>
          <w:p w14:paraId="1F5FD37A" w14:textId="77777777" w:rsidR="006E4A8F" w:rsidRDefault="00000000">
            <w:pPr>
              <w:pStyle w:val="Compact"/>
            </w:pPr>
            <w:r>
              <w:rPr>
                <w:b/>
                <w:bCs/>
              </w:rPr>
              <w:t>Critical</w:t>
            </w:r>
          </w:p>
        </w:tc>
        <w:tc>
          <w:tcPr>
            <w:tcW w:w="2376" w:type="dxa"/>
          </w:tcPr>
          <w:p w14:paraId="3A40ABDD" w14:textId="77777777" w:rsidR="006E4A8F" w:rsidRDefault="00000000">
            <w:pPr>
              <w:pStyle w:val="Compact"/>
            </w:pPr>
            <w:r>
              <w:rPr>
                <w:b/>
                <w:bCs/>
              </w:rPr>
              <w:t>Description</w:t>
            </w:r>
          </w:p>
        </w:tc>
      </w:tr>
      <w:tr w:rsidR="006E4A8F" w14:paraId="313380DC" w14:textId="77777777">
        <w:tc>
          <w:tcPr>
            <w:tcW w:w="2376" w:type="dxa"/>
          </w:tcPr>
          <w:p w14:paraId="5C4107D1" w14:textId="77777777" w:rsidR="006E4A8F" w:rsidRDefault="00000000">
            <w:pPr>
              <w:pStyle w:val="Compact"/>
            </w:pPr>
            <w:r>
              <w:rPr>
                <w:rStyle w:val="VerbatimChar"/>
              </w:rPr>
              <w:t>extKeyUsage</w:t>
            </w:r>
          </w:p>
        </w:tc>
        <w:tc>
          <w:tcPr>
            <w:tcW w:w="1584" w:type="dxa"/>
          </w:tcPr>
          <w:p w14:paraId="45D5B21F" w14:textId="77777777" w:rsidR="006E4A8F" w:rsidRDefault="00000000">
            <w:pPr>
              <w:pStyle w:val="Compact"/>
            </w:pPr>
            <w:r>
              <w:t>MUST</w:t>
            </w:r>
            <w:r>
              <w:rPr>
                <w:rStyle w:val="FootnoteReference"/>
              </w:rPr>
              <w:footnoteReference w:id="3"/>
            </w:r>
          </w:p>
        </w:tc>
        <w:tc>
          <w:tcPr>
            <w:tcW w:w="1584" w:type="dxa"/>
          </w:tcPr>
          <w:p w14:paraId="321F16E5" w14:textId="77777777" w:rsidR="006E4A8F" w:rsidRDefault="00000000">
            <w:pPr>
              <w:pStyle w:val="Compact"/>
            </w:pPr>
            <w:r>
              <w:t>N</w:t>
            </w:r>
          </w:p>
        </w:tc>
        <w:tc>
          <w:tcPr>
            <w:tcW w:w="2376" w:type="dxa"/>
          </w:tcPr>
          <w:p w14:paraId="6DBE1B8A" w14:textId="77777777" w:rsidR="006E4A8F" w:rsidRDefault="00000000">
            <w:pPr>
              <w:pStyle w:val="Compact"/>
            </w:pPr>
            <w:r>
              <w:t xml:space="preserve">See </w:t>
            </w:r>
            <w:hyperlink w:anchor="X5dd668774417aa67fd4b85e9a4d7db28497f8c2">
              <w:r w:rsidR="006E4A8F">
                <w:rPr>
                  <w:rStyle w:val="Hyperlink"/>
                </w:rPr>
                <w:t>Section 7.1.2.2.5</w:t>
              </w:r>
            </w:hyperlink>
          </w:p>
        </w:tc>
      </w:tr>
    </w:tbl>
    <w:p w14:paraId="1FE337FD" w14:textId="77777777" w:rsidR="006E4A8F" w:rsidRDefault="00000000">
      <w:pPr>
        <w:pStyle w:val="Heading5"/>
      </w:pPr>
      <w:bookmarkStart w:id="698" w:name="Xfa280f6b124f2d61670fb3c075008e0187b28d6"/>
      <w:bookmarkEnd w:id="697"/>
      <w:r>
        <w:lastRenderedPageBreak/>
        <w:t>7.1.2.2.4 Cross-Certified Subordinate CA Extended Key Usage - Unrestricted</w:t>
      </w:r>
    </w:p>
    <w:p w14:paraId="6AE7A3FF" w14:textId="77777777" w:rsidR="006E4A8F" w:rsidRDefault="00000000">
      <w:pPr>
        <w:pStyle w:val="TableCaption"/>
      </w:pPr>
      <w:r>
        <w:t>Unrestricted Extended Key Usage Purposes (Affiliated Cross-Certified CA)</w:t>
      </w:r>
    </w:p>
    <w:tbl>
      <w:tblPr>
        <w:tblStyle w:val="Table"/>
        <w:tblW w:w="5000" w:type="pct"/>
        <w:tblLayout w:type="fixed"/>
        <w:tblLook w:val="0020" w:firstRow="1" w:lastRow="0" w:firstColumn="0" w:lastColumn="0" w:noHBand="0" w:noVBand="0"/>
      </w:tblPr>
      <w:tblGrid>
        <w:gridCol w:w="2808"/>
        <w:gridCol w:w="6552"/>
      </w:tblGrid>
      <w:tr w:rsidR="006E4A8F" w14:paraId="1890FCD6" w14:textId="77777777">
        <w:trPr>
          <w:tblHeader/>
        </w:trPr>
        <w:tc>
          <w:tcPr>
            <w:tcW w:w="2376" w:type="dxa"/>
          </w:tcPr>
          <w:p w14:paraId="538B6B97" w14:textId="77777777" w:rsidR="006E4A8F" w:rsidRDefault="00000000">
            <w:pPr>
              <w:pStyle w:val="Compact"/>
            </w:pPr>
            <w:r>
              <w:rPr>
                <w:b/>
                <w:bCs/>
              </w:rPr>
              <w:t>Key Purpose</w:t>
            </w:r>
          </w:p>
        </w:tc>
        <w:tc>
          <w:tcPr>
            <w:tcW w:w="5544" w:type="dxa"/>
          </w:tcPr>
          <w:p w14:paraId="26AB66BC" w14:textId="77777777" w:rsidR="006E4A8F" w:rsidRDefault="00000000">
            <w:pPr>
              <w:pStyle w:val="Compact"/>
            </w:pPr>
            <w:r>
              <w:rPr>
                <w:b/>
                <w:bCs/>
              </w:rPr>
              <w:t>Description</w:t>
            </w:r>
          </w:p>
        </w:tc>
      </w:tr>
      <w:tr w:rsidR="006E4A8F" w14:paraId="63E18939" w14:textId="77777777">
        <w:tc>
          <w:tcPr>
            <w:tcW w:w="2376" w:type="dxa"/>
          </w:tcPr>
          <w:p w14:paraId="0D405C9C" w14:textId="77777777" w:rsidR="006E4A8F" w:rsidRDefault="00000000">
            <w:pPr>
              <w:pStyle w:val="Compact"/>
            </w:pPr>
            <w:r>
              <w:rPr>
                <w:rStyle w:val="VerbatimChar"/>
              </w:rPr>
              <w:t>anyExtendedKeyUsage</w:t>
            </w:r>
          </w:p>
        </w:tc>
        <w:tc>
          <w:tcPr>
            <w:tcW w:w="5544" w:type="dxa"/>
          </w:tcPr>
          <w:p w14:paraId="792D8F5B" w14:textId="77777777" w:rsidR="006E4A8F" w:rsidRDefault="00000000">
            <w:pPr>
              <w:pStyle w:val="Compact"/>
            </w:pPr>
            <w:r>
              <w:t>The special extended key usage to indicate there are no restrictions applied. If present, this MUST be the only key usage present.</w:t>
            </w:r>
          </w:p>
        </w:tc>
      </w:tr>
      <w:tr w:rsidR="006E4A8F" w14:paraId="349A6985" w14:textId="77777777">
        <w:tc>
          <w:tcPr>
            <w:tcW w:w="2376" w:type="dxa"/>
          </w:tcPr>
          <w:p w14:paraId="5E5A3096" w14:textId="77777777" w:rsidR="006E4A8F" w:rsidRDefault="00000000">
            <w:pPr>
              <w:pStyle w:val="Compact"/>
            </w:pPr>
            <w:r>
              <w:t>Any other value</w:t>
            </w:r>
          </w:p>
        </w:tc>
        <w:tc>
          <w:tcPr>
            <w:tcW w:w="5544" w:type="dxa"/>
          </w:tcPr>
          <w:p w14:paraId="4506E560" w14:textId="77777777" w:rsidR="006E4A8F" w:rsidRDefault="00000000">
            <w:pPr>
              <w:pStyle w:val="Compact"/>
            </w:pPr>
            <w:r>
              <w:t xml:space="preserve">CAs MUST NOT include any other key usage with the </w:t>
            </w:r>
            <w:r>
              <w:rPr>
                <w:rStyle w:val="VerbatimChar"/>
              </w:rPr>
              <w:t>anyExtendedKeyUsage</w:t>
            </w:r>
            <w:r>
              <w:t xml:space="preserve"> key usage present.</w:t>
            </w:r>
          </w:p>
        </w:tc>
      </w:tr>
    </w:tbl>
    <w:p w14:paraId="22CEDE66" w14:textId="77777777" w:rsidR="006E4A8F" w:rsidRDefault="00000000">
      <w:pPr>
        <w:pStyle w:val="BodyText"/>
      </w:pPr>
      <w:r>
        <w:t xml:space="preserve">Alternatively, if the Issuing CA does not use this form, then the Extended Key Usage extension, if present, MUST be encoded as specified in </w:t>
      </w:r>
      <w:hyperlink w:anchor="X5dd668774417aa67fd4b85e9a4d7db28497f8c2">
        <w:r w:rsidR="006E4A8F">
          <w:rPr>
            <w:rStyle w:val="Hyperlink"/>
          </w:rPr>
          <w:t>Section 7.1.2.2.5</w:t>
        </w:r>
      </w:hyperlink>
      <w:r>
        <w:t>.</w:t>
      </w:r>
    </w:p>
    <w:p w14:paraId="7536A2AD" w14:textId="77777777" w:rsidR="006E4A8F" w:rsidRDefault="00000000">
      <w:pPr>
        <w:pStyle w:val="Heading5"/>
      </w:pPr>
      <w:bookmarkStart w:id="699" w:name="X5dd668774417aa67fd4b85e9a4d7db28497f8c2"/>
      <w:bookmarkEnd w:id="698"/>
      <w:r>
        <w:t>7.1.2.2.5 Cross-Certified Subordinate CA Extended Key Usage - Restricted</w:t>
      </w:r>
    </w:p>
    <w:p w14:paraId="4C0BCCD2" w14:textId="77777777" w:rsidR="006E4A8F" w:rsidRDefault="00000000">
      <w:pPr>
        <w:pStyle w:val="TableCaption"/>
      </w:pPr>
      <w:r>
        <w:t>Restricted TLS Cross-Certified Subordinate CA Extended Key Usage Purposes (i.e., for restricted Cross-Certified Subordinate CAs issuing TLS certificates directly or transitively)</w:t>
      </w:r>
    </w:p>
    <w:tbl>
      <w:tblPr>
        <w:tblStyle w:val="Table"/>
        <w:tblW w:w="0" w:type="auto"/>
        <w:tblLook w:val="0020" w:firstRow="1" w:lastRow="0" w:firstColumn="0" w:lastColumn="0" w:noHBand="0" w:noVBand="0"/>
      </w:tblPr>
      <w:tblGrid>
        <w:gridCol w:w="2988"/>
        <w:gridCol w:w="2490"/>
      </w:tblGrid>
      <w:tr w:rsidR="006E4A8F" w14:paraId="2F95669E" w14:textId="77777777">
        <w:trPr>
          <w:tblHeader/>
        </w:trPr>
        <w:tc>
          <w:tcPr>
            <w:tcW w:w="0" w:type="auto"/>
          </w:tcPr>
          <w:p w14:paraId="7BBD656F" w14:textId="77777777" w:rsidR="006E4A8F" w:rsidRDefault="00000000">
            <w:pPr>
              <w:pStyle w:val="Compact"/>
            </w:pPr>
            <w:r>
              <w:rPr>
                <w:b/>
                <w:bCs/>
              </w:rPr>
              <w:t>Key Purpose</w:t>
            </w:r>
          </w:p>
        </w:tc>
        <w:tc>
          <w:tcPr>
            <w:tcW w:w="0" w:type="auto"/>
          </w:tcPr>
          <w:p w14:paraId="2BE948AA" w14:textId="77777777" w:rsidR="006E4A8F" w:rsidRDefault="00000000">
            <w:pPr>
              <w:pStyle w:val="Compact"/>
            </w:pPr>
            <w:r>
              <w:rPr>
                <w:b/>
                <w:bCs/>
              </w:rPr>
              <w:t>Description</w:t>
            </w:r>
          </w:p>
        </w:tc>
      </w:tr>
      <w:tr w:rsidR="006E4A8F" w14:paraId="7C4B74CF" w14:textId="77777777">
        <w:tc>
          <w:tcPr>
            <w:tcW w:w="0" w:type="auto"/>
          </w:tcPr>
          <w:p w14:paraId="118E9278" w14:textId="77777777" w:rsidR="006E4A8F" w:rsidRDefault="00000000">
            <w:pPr>
              <w:pStyle w:val="Compact"/>
            </w:pPr>
            <w:r>
              <w:rPr>
                <w:rStyle w:val="VerbatimChar"/>
              </w:rPr>
              <w:t>id-kp-serverAuth</w:t>
            </w:r>
          </w:p>
        </w:tc>
        <w:tc>
          <w:tcPr>
            <w:tcW w:w="0" w:type="auto"/>
          </w:tcPr>
          <w:p w14:paraId="2595BB9E" w14:textId="77777777" w:rsidR="006E4A8F" w:rsidRDefault="00000000">
            <w:pPr>
              <w:pStyle w:val="Compact"/>
            </w:pPr>
            <w:r>
              <w:t>MUST be present.</w:t>
            </w:r>
          </w:p>
        </w:tc>
      </w:tr>
      <w:tr w:rsidR="006E4A8F" w14:paraId="49A61EE2" w14:textId="77777777">
        <w:tc>
          <w:tcPr>
            <w:tcW w:w="0" w:type="auto"/>
          </w:tcPr>
          <w:p w14:paraId="75CD3649" w14:textId="77777777" w:rsidR="006E4A8F" w:rsidRDefault="00000000">
            <w:pPr>
              <w:pStyle w:val="Compact"/>
            </w:pPr>
            <w:r>
              <w:rPr>
                <w:rStyle w:val="VerbatimChar"/>
              </w:rPr>
              <w:t>id-kp-clientAuth</w:t>
            </w:r>
          </w:p>
        </w:tc>
        <w:tc>
          <w:tcPr>
            <w:tcW w:w="0" w:type="auto"/>
          </w:tcPr>
          <w:p w14:paraId="5CA88FEB" w14:textId="77777777" w:rsidR="006E4A8F" w:rsidRDefault="00000000">
            <w:pPr>
              <w:pStyle w:val="Compact"/>
            </w:pPr>
            <w:r>
              <w:t>MAY be present.</w:t>
            </w:r>
          </w:p>
        </w:tc>
      </w:tr>
      <w:tr w:rsidR="006E4A8F" w14:paraId="105708D8" w14:textId="77777777">
        <w:tc>
          <w:tcPr>
            <w:tcW w:w="0" w:type="auto"/>
          </w:tcPr>
          <w:p w14:paraId="04FBAF41" w14:textId="77777777" w:rsidR="006E4A8F" w:rsidRDefault="00000000">
            <w:pPr>
              <w:pStyle w:val="Compact"/>
            </w:pPr>
            <w:r>
              <w:rPr>
                <w:rStyle w:val="VerbatimChar"/>
              </w:rPr>
              <w:t>id-kp-emailProtection</w:t>
            </w:r>
          </w:p>
        </w:tc>
        <w:tc>
          <w:tcPr>
            <w:tcW w:w="0" w:type="auto"/>
          </w:tcPr>
          <w:p w14:paraId="467EFA59" w14:textId="77777777" w:rsidR="006E4A8F" w:rsidRDefault="00000000">
            <w:pPr>
              <w:pStyle w:val="Compact"/>
            </w:pPr>
            <w:r>
              <w:t>MUST NOT be present.</w:t>
            </w:r>
          </w:p>
        </w:tc>
      </w:tr>
      <w:tr w:rsidR="006E4A8F" w14:paraId="215E88A8" w14:textId="77777777">
        <w:tc>
          <w:tcPr>
            <w:tcW w:w="0" w:type="auto"/>
          </w:tcPr>
          <w:p w14:paraId="75FAF825" w14:textId="77777777" w:rsidR="006E4A8F" w:rsidRDefault="00000000">
            <w:pPr>
              <w:pStyle w:val="Compact"/>
            </w:pPr>
            <w:r>
              <w:rPr>
                <w:rStyle w:val="VerbatimChar"/>
              </w:rPr>
              <w:t>id-kp-codeSigning</w:t>
            </w:r>
          </w:p>
        </w:tc>
        <w:tc>
          <w:tcPr>
            <w:tcW w:w="0" w:type="auto"/>
          </w:tcPr>
          <w:p w14:paraId="380E8DB1" w14:textId="77777777" w:rsidR="006E4A8F" w:rsidRDefault="00000000">
            <w:pPr>
              <w:pStyle w:val="Compact"/>
            </w:pPr>
            <w:r>
              <w:t>MUST NOT be present.</w:t>
            </w:r>
          </w:p>
        </w:tc>
      </w:tr>
      <w:tr w:rsidR="006E4A8F" w14:paraId="77C16CB1" w14:textId="77777777">
        <w:tc>
          <w:tcPr>
            <w:tcW w:w="0" w:type="auto"/>
          </w:tcPr>
          <w:p w14:paraId="42AD6834" w14:textId="77777777" w:rsidR="006E4A8F" w:rsidRDefault="00000000">
            <w:pPr>
              <w:pStyle w:val="Compact"/>
            </w:pPr>
            <w:r>
              <w:rPr>
                <w:rStyle w:val="VerbatimChar"/>
              </w:rPr>
              <w:t>id-kp-timeStamping</w:t>
            </w:r>
          </w:p>
        </w:tc>
        <w:tc>
          <w:tcPr>
            <w:tcW w:w="0" w:type="auto"/>
          </w:tcPr>
          <w:p w14:paraId="11835E32" w14:textId="77777777" w:rsidR="006E4A8F" w:rsidRDefault="00000000">
            <w:pPr>
              <w:pStyle w:val="Compact"/>
            </w:pPr>
            <w:r>
              <w:t>MUST NOT be present.</w:t>
            </w:r>
          </w:p>
        </w:tc>
      </w:tr>
      <w:tr w:rsidR="006E4A8F" w14:paraId="445EFAA7" w14:textId="77777777">
        <w:tc>
          <w:tcPr>
            <w:tcW w:w="0" w:type="auto"/>
          </w:tcPr>
          <w:p w14:paraId="5273BBE9" w14:textId="77777777" w:rsidR="006E4A8F" w:rsidRDefault="00000000">
            <w:pPr>
              <w:pStyle w:val="Compact"/>
            </w:pPr>
            <w:r>
              <w:rPr>
                <w:rStyle w:val="VerbatimChar"/>
              </w:rPr>
              <w:t>anyExtendedKeyUsage</w:t>
            </w:r>
          </w:p>
        </w:tc>
        <w:tc>
          <w:tcPr>
            <w:tcW w:w="0" w:type="auto"/>
          </w:tcPr>
          <w:p w14:paraId="3CFCABFE" w14:textId="77777777" w:rsidR="006E4A8F" w:rsidRDefault="00000000">
            <w:pPr>
              <w:pStyle w:val="Compact"/>
            </w:pPr>
            <w:r>
              <w:t>MUST NOT be present.</w:t>
            </w:r>
          </w:p>
        </w:tc>
      </w:tr>
      <w:tr w:rsidR="006E4A8F" w14:paraId="4D859A08" w14:textId="77777777">
        <w:tc>
          <w:tcPr>
            <w:tcW w:w="0" w:type="auto"/>
          </w:tcPr>
          <w:p w14:paraId="0AC2A82C" w14:textId="77777777" w:rsidR="006E4A8F" w:rsidRDefault="00000000">
            <w:pPr>
              <w:pStyle w:val="Compact"/>
            </w:pPr>
            <w:r>
              <w:t>Any other value</w:t>
            </w:r>
          </w:p>
        </w:tc>
        <w:tc>
          <w:tcPr>
            <w:tcW w:w="0" w:type="auto"/>
          </w:tcPr>
          <w:p w14:paraId="68BA48BE" w14:textId="77777777" w:rsidR="006E4A8F" w:rsidRDefault="00000000">
            <w:pPr>
              <w:pStyle w:val="Compact"/>
            </w:pPr>
            <w:r>
              <w:t>NOT RECOMMENDED.</w:t>
            </w:r>
          </w:p>
        </w:tc>
      </w:tr>
    </w:tbl>
    <w:p w14:paraId="19730C29" w14:textId="77777777" w:rsidR="006E4A8F" w:rsidRDefault="006E4A8F"/>
    <w:p w14:paraId="6DA63FE8" w14:textId="77777777" w:rsidR="006E4A8F" w:rsidRDefault="00000000">
      <w:pPr>
        <w:pStyle w:val="TableCaption"/>
      </w:pPr>
      <w:r>
        <w:t>Restricted Non-TLS Cross-Certified Subordinate CA Extended Key Usage Purposes (i.e., for restricted Cross-Certified Subordinate CAs not issuing TLS certificates directly or transitively)</w:t>
      </w:r>
    </w:p>
    <w:tbl>
      <w:tblPr>
        <w:tblStyle w:val="Table"/>
        <w:tblW w:w="0" w:type="auto"/>
        <w:tblLook w:val="0020" w:firstRow="1" w:lastRow="0" w:firstColumn="0" w:lastColumn="0" w:noHBand="0" w:noVBand="0"/>
      </w:tblPr>
      <w:tblGrid>
        <w:gridCol w:w="2724"/>
        <w:gridCol w:w="2475"/>
      </w:tblGrid>
      <w:tr w:rsidR="006E4A8F" w14:paraId="6D8BB8AE" w14:textId="77777777">
        <w:trPr>
          <w:tblHeader/>
        </w:trPr>
        <w:tc>
          <w:tcPr>
            <w:tcW w:w="0" w:type="auto"/>
          </w:tcPr>
          <w:p w14:paraId="1DEE9E45" w14:textId="77777777" w:rsidR="006E4A8F" w:rsidRDefault="00000000">
            <w:pPr>
              <w:pStyle w:val="Compact"/>
            </w:pPr>
            <w:r>
              <w:rPr>
                <w:b/>
                <w:bCs/>
              </w:rPr>
              <w:t>Key Purpose</w:t>
            </w:r>
          </w:p>
        </w:tc>
        <w:tc>
          <w:tcPr>
            <w:tcW w:w="0" w:type="auto"/>
          </w:tcPr>
          <w:p w14:paraId="663A81A0" w14:textId="77777777" w:rsidR="006E4A8F" w:rsidRDefault="00000000">
            <w:pPr>
              <w:pStyle w:val="Compact"/>
            </w:pPr>
            <w:r>
              <w:rPr>
                <w:b/>
                <w:bCs/>
              </w:rPr>
              <w:t>Description</w:t>
            </w:r>
          </w:p>
        </w:tc>
      </w:tr>
      <w:tr w:rsidR="006E4A8F" w14:paraId="5F74CD2E" w14:textId="77777777">
        <w:tc>
          <w:tcPr>
            <w:tcW w:w="0" w:type="auto"/>
          </w:tcPr>
          <w:p w14:paraId="2438D815" w14:textId="77777777" w:rsidR="006E4A8F" w:rsidRDefault="00000000">
            <w:pPr>
              <w:pStyle w:val="Compact"/>
            </w:pPr>
            <w:r>
              <w:rPr>
                <w:rStyle w:val="VerbatimChar"/>
              </w:rPr>
              <w:t>id-kp-serverAuth</w:t>
            </w:r>
          </w:p>
        </w:tc>
        <w:tc>
          <w:tcPr>
            <w:tcW w:w="0" w:type="auto"/>
          </w:tcPr>
          <w:p w14:paraId="33C6749F" w14:textId="77777777" w:rsidR="006E4A8F" w:rsidRDefault="00000000">
            <w:pPr>
              <w:pStyle w:val="Compact"/>
            </w:pPr>
            <w:r>
              <w:t>MUST NOT be present.</w:t>
            </w:r>
          </w:p>
        </w:tc>
      </w:tr>
      <w:tr w:rsidR="006E4A8F" w14:paraId="2E8D27A5" w14:textId="77777777">
        <w:tc>
          <w:tcPr>
            <w:tcW w:w="0" w:type="auto"/>
          </w:tcPr>
          <w:p w14:paraId="1EF03A40" w14:textId="77777777" w:rsidR="006E4A8F" w:rsidRDefault="00000000">
            <w:pPr>
              <w:pStyle w:val="Compact"/>
            </w:pPr>
            <w:r>
              <w:rPr>
                <w:rStyle w:val="VerbatimChar"/>
              </w:rPr>
              <w:t>anyExtendedKeyUsage</w:t>
            </w:r>
          </w:p>
        </w:tc>
        <w:tc>
          <w:tcPr>
            <w:tcW w:w="0" w:type="auto"/>
          </w:tcPr>
          <w:p w14:paraId="00F7693E" w14:textId="77777777" w:rsidR="006E4A8F" w:rsidRDefault="00000000">
            <w:pPr>
              <w:pStyle w:val="Compact"/>
            </w:pPr>
            <w:r>
              <w:t>MUST NOT be present.</w:t>
            </w:r>
          </w:p>
        </w:tc>
      </w:tr>
      <w:tr w:rsidR="006E4A8F" w14:paraId="297B936F" w14:textId="77777777">
        <w:tc>
          <w:tcPr>
            <w:tcW w:w="0" w:type="auto"/>
          </w:tcPr>
          <w:p w14:paraId="7836C0A7" w14:textId="77777777" w:rsidR="006E4A8F" w:rsidRDefault="00000000">
            <w:pPr>
              <w:pStyle w:val="Compact"/>
            </w:pPr>
            <w:r>
              <w:t>Any other value</w:t>
            </w:r>
          </w:p>
        </w:tc>
        <w:tc>
          <w:tcPr>
            <w:tcW w:w="0" w:type="auto"/>
          </w:tcPr>
          <w:p w14:paraId="6789B898" w14:textId="77777777" w:rsidR="006E4A8F" w:rsidRDefault="00000000">
            <w:pPr>
              <w:pStyle w:val="Compact"/>
            </w:pPr>
            <w:r>
              <w:t>MAY be present.</w:t>
            </w:r>
          </w:p>
        </w:tc>
      </w:tr>
    </w:tbl>
    <w:p w14:paraId="04D3D89A" w14:textId="77777777" w:rsidR="006E4A8F" w:rsidRDefault="00000000">
      <w:pPr>
        <w:pStyle w:val="BodyText"/>
      </w:pPr>
      <w:r>
        <w:t>Each included Extended Key Usage key usage purpose:</w:t>
      </w:r>
    </w:p>
    <w:p w14:paraId="4E29462A" w14:textId="77777777" w:rsidR="006E4A8F" w:rsidRDefault="00000000">
      <w:pPr>
        <w:pStyle w:val="Compact"/>
        <w:numPr>
          <w:ilvl w:val="0"/>
          <w:numId w:val="90"/>
        </w:numPr>
      </w:pPr>
      <w:r>
        <w:t>MUST apply in the context of the public Internet (e.g. MUST NOT be for a service that is only valid in a privately managed network), unless:</w:t>
      </w:r>
    </w:p>
    <w:p w14:paraId="20759845" w14:textId="77777777" w:rsidR="006E4A8F" w:rsidRDefault="00000000">
      <w:pPr>
        <w:pStyle w:val="Compact"/>
        <w:numPr>
          <w:ilvl w:val="1"/>
          <w:numId w:val="91"/>
        </w:numPr>
      </w:pPr>
      <w:r>
        <w:t>the key usage purpose falls within an OID arc for which the Applicant demonstrates ownership; or,</w:t>
      </w:r>
    </w:p>
    <w:p w14:paraId="5A5F4ED4" w14:textId="77777777" w:rsidR="006E4A8F" w:rsidRDefault="00000000">
      <w:pPr>
        <w:pStyle w:val="Compact"/>
        <w:numPr>
          <w:ilvl w:val="1"/>
          <w:numId w:val="91"/>
        </w:numPr>
      </w:pPr>
      <w:r>
        <w:t>the Applicant can otherwise demonstrate the right to assert the key usage purpose in a public context.</w:t>
      </w:r>
    </w:p>
    <w:p w14:paraId="15600AF6" w14:textId="77777777" w:rsidR="006E4A8F" w:rsidRDefault="00000000">
      <w:pPr>
        <w:pStyle w:val="Compact"/>
        <w:numPr>
          <w:ilvl w:val="0"/>
          <w:numId w:val="90"/>
        </w:numPr>
      </w:pPr>
      <w:r>
        <w:t xml:space="preserve">MUST NOT include semantics that will mislead the Relying Party about the certificate information verified by the CA, such as including a key usage purpose asserting storage </w:t>
      </w:r>
      <w:r>
        <w:lastRenderedPageBreak/>
        <w:t>on a smart card, where the CA is not able to verify that the corresponding Private Key is confined to such hardware due to remote issuance.</w:t>
      </w:r>
    </w:p>
    <w:p w14:paraId="20914115" w14:textId="77777777" w:rsidR="006E4A8F" w:rsidRDefault="00000000">
      <w:pPr>
        <w:pStyle w:val="Compact"/>
        <w:numPr>
          <w:ilvl w:val="0"/>
          <w:numId w:val="90"/>
        </w:numPr>
      </w:pPr>
      <w:r>
        <w:t>MUST be verified by the Issuing CA (i.e. the Issuing CA MUST verify the Cross-Certified Subordinate CA is authorized to assert the key usage purpose).</w:t>
      </w:r>
    </w:p>
    <w:p w14:paraId="7F7A8191" w14:textId="77777777" w:rsidR="006E4A8F" w:rsidRDefault="00000000">
      <w:pPr>
        <w:pStyle w:val="FirstParagraph"/>
      </w:pPr>
      <w:r>
        <w:t>CAs MUST NOT include additional key usage purposes unless the CA is aware of a reason for including the key usage purpose in the Certificate.</w:t>
      </w:r>
    </w:p>
    <w:p w14:paraId="19C987B2" w14:textId="77777777" w:rsidR="006E4A8F" w:rsidRDefault="00000000">
      <w:pPr>
        <w:pStyle w:val="Heading5"/>
      </w:pPr>
      <w:bookmarkStart w:id="700" w:name="Xb7420368a1bec9e8d874f832f643e03ccec1e6f"/>
      <w:bookmarkEnd w:id="699"/>
      <w:r>
        <w:t>7.1.2.2.6 Cross-Certified Subordinate CA Certificate Certificate Policies</w:t>
      </w:r>
    </w:p>
    <w:p w14:paraId="6367806B" w14:textId="77777777" w:rsidR="006E4A8F" w:rsidRDefault="00000000">
      <w:pPr>
        <w:pStyle w:val="FirstParagraph"/>
      </w:pPr>
      <w:r>
        <w:t xml:space="preserve">The Certificate Policies extension MUST contain at least one </w:t>
      </w:r>
      <w:r>
        <w:rPr>
          <w:rStyle w:val="VerbatimChar"/>
        </w:rPr>
        <w:t>PolicyInformation</w:t>
      </w:r>
      <w:r>
        <w:t xml:space="preserve">. Each </w:t>
      </w:r>
      <w:r>
        <w:rPr>
          <w:rStyle w:val="VerbatimChar"/>
        </w:rPr>
        <w:t>PolicyInformation</w:t>
      </w:r>
      <w:r>
        <w:t xml:space="preserve"> MUST match the following profile:</w:t>
      </w:r>
    </w:p>
    <w:p w14:paraId="14B67106" w14:textId="77777777" w:rsidR="006E4A8F" w:rsidRDefault="00000000">
      <w:pPr>
        <w:pStyle w:val="TableCaption"/>
      </w:pPr>
      <w:r>
        <w:t>No Policy Restrictions (Affiliated CA)</w:t>
      </w:r>
    </w:p>
    <w:tbl>
      <w:tblPr>
        <w:tblStyle w:val="Table"/>
        <w:tblW w:w="5000" w:type="pct"/>
        <w:tblLayout w:type="fixed"/>
        <w:tblLook w:val="0020" w:firstRow="1" w:lastRow="0" w:firstColumn="0" w:lastColumn="0" w:noHBand="0" w:noVBand="0"/>
      </w:tblPr>
      <w:tblGrid>
        <w:gridCol w:w="2808"/>
        <w:gridCol w:w="1872"/>
        <w:gridCol w:w="4680"/>
      </w:tblGrid>
      <w:tr w:rsidR="006E4A8F" w14:paraId="1EB2CEC4" w14:textId="77777777">
        <w:trPr>
          <w:tblHeader/>
        </w:trPr>
        <w:tc>
          <w:tcPr>
            <w:tcW w:w="2376" w:type="dxa"/>
          </w:tcPr>
          <w:p w14:paraId="361AB917" w14:textId="77777777" w:rsidR="006E4A8F" w:rsidRDefault="00000000">
            <w:pPr>
              <w:pStyle w:val="Compact"/>
            </w:pPr>
            <w:r>
              <w:rPr>
                <w:b/>
                <w:bCs/>
              </w:rPr>
              <w:t>Field</w:t>
            </w:r>
          </w:p>
        </w:tc>
        <w:tc>
          <w:tcPr>
            <w:tcW w:w="1584" w:type="dxa"/>
          </w:tcPr>
          <w:p w14:paraId="3A3B6CE4" w14:textId="77777777" w:rsidR="006E4A8F" w:rsidRDefault="00000000">
            <w:pPr>
              <w:pStyle w:val="Compact"/>
            </w:pPr>
            <w:r>
              <w:rPr>
                <w:b/>
                <w:bCs/>
              </w:rPr>
              <w:t>Presence</w:t>
            </w:r>
          </w:p>
        </w:tc>
        <w:tc>
          <w:tcPr>
            <w:tcW w:w="3960" w:type="dxa"/>
          </w:tcPr>
          <w:p w14:paraId="14CD2FE3" w14:textId="77777777" w:rsidR="006E4A8F" w:rsidRDefault="00000000">
            <w:pPr>
              <w:pStyle w:val="Compact"/>
            </w:pPr>
            <w:r>
              <w:rPr>
                <w:b/>
                <w:bCs/>
              </w:rPr>
              <w:t>Contents</w:t>
            </w:r>
          </w:p>
        </w:tc>
      </w:tr>
      <w:tr w:rsidR="006E4A8F" w14:paraId="609DDC45" w14:textId="77777777">
        <w:tc>
          <w:tcPr>
            <w:tcW w:w="2376" w:type="dxa"/>
          </w:tcPr>
          <w:p w14:paraId="4CB2EAA0" w14:textId="77777777" w:rsidR="006E4A8F" w:rsidRDefault="00000000">
            <w:pPr>
              <w:pStyle w:val="Compact"/>
            </w:pPr>
            <w:r>
              <w:rPr>
                <w:rStyle w:val="VerbatimChar"/>
              </w:rPr>
              <w:t>policyIdentifier</w:t>
            </w:r>
          </w:p>
        </w:tc>
        <w:tc>
          <w:tcPr>
            <w:tcW w:w="1584" w:type="dxa"/>
          </w:tcPr>
          <w:p w14:paraId="06DFE986" w14:textId="77777777" w:rsidR="006E4A8F" w:rsidRDefault="00000000">
            <w:pPr>
              <w:pStyle w:val="Compact"/>
            </w:pPr>
            <w:r>
              <w:t>MUST</w:t>
            </w:r>
          </w:p>
        </w:tc>
        <w:tc>
          <w:tcPr>
            <w:tcW w:w="3960" w:type="dxa"/>
          </w:tcPr>
          <w:p w14:paraId="570E74A6" w14:textId="77777777" w:rsidR="006E4A8F" w:rsidRDefault="00000000">
            <w:pPr>
              <w:pStyle w:val="Compact"/>
            </w:pPr>
            <w:r>
              <w:t xml:space="preserve">When the Issuing CA wishes to express that there are no policy restrictions, and if the Subordinate CA is an Affiliate of the Issuing CA, then the Issuing CA MAY use the </w:t>
            </w:r>
            <w:r>
              <w:rPr>
                <w:rStyle w:val="VerbatimChar"/>
              </w:rPr>
              <w:t>anyPolicy</w:t>
            </w:r>
            <w:r>
              <w:t xml:space="preserve"> Policy Identifier, which MUST be the only </w:t>
            </w:r>
            <w:r>
              <w:rPr>
                <w:rStyle w:val="VerbatimChar"/>
              </w:rPr>
              <w:t>PolicyInformation</w:t>
            </w:r>
            <w:r>
              <w:t xml:space="preserve"> value.</w:t>
            </w:r>
          </w:p>
        </w:tc>
      </w:tr>
      <w:tr w:rsidR="006E4A8F" w14:paraId="2F0285C2" w14:textId="77777777">
        <w:tc>
          <w:tcPr>
            <w:tcW w:w="2376" w:type="dxa"/>
          </w:tcPr>
          <w:p w14:paraId="23182659" w14:textId="77777777" w:rsidR="006E4A8F" w:rsidRDefault="00000000">
            <w:pPr>
              <w:pStyle w:val="Compact"/>
            </w:pPr>
            <w:r>
              <w:t>    </w:t>
            </w:r>
            <w:r>
              <w:rPr>
                <w:rStyle w:val="VerbatimChar"/>
              </w:rPr>
              <w:t>anyPolicy</w:t>
            </w:r>
          </w:p>
        </w:tc>
        <w:tc>
          <w:tcPr>
            <w:tcW w:w="1584" w:type="dxa"/>
          </w:tcPr>
          <w:p w14:paraId="7083F1A8" w14:textId="77777777" w:rsidR="006E4A8F" w:rsidRDefault="00000000">
            <w:pPr>
              <w:pStyle w:val="Compact"/>
            </w:pPr>
            <w:r>
              <w:t>MUST</w:t>
            </w:r>
          </w:p>
        </w:tc>
        <w:tc>
          <w:tcPr>
            <w:tcW w:w="3960" w:type="dxa"/>
          </w:tcPr>
          <w:p w14:paraId="10DAA542" w14:textId="77777777" w:rsidR="006E4A8F" w:rsidRDefault="006E4A8F">
            <w:pPr>
              <w:pStyle w:val="Compact"/>
            </w:pPr>
          </w:p>
        </w:tc>
      </w:tr>
      <w:tr w:rsidR="006E4A8F" w14:paraId="402E181E" w14:textId="77777777">
        <w:tc>
          <w:tcPr>
            <w:tcW w:w="2376" w:type="dxa"/>
          </w:tcPr>
          <w:p w14:paraId="0ED22079" w14:textId="77777777" w:rsidR="006E4A8F" w:rsidRDefault="00000000">
            <w:pPr>
              <w:pStyle w:val="Compact"/>
            </w:pPr>
            <w:r>
              <w:rPr>
                <w:rStyle w:val="VerbatimChar"/>
              </w:rPr>
              <w:t>policyQualifiers</w:t>
            </w:r>
          </w:p>
        </w:tc>
        <w:tc>
          <w:tcPr>
            <w:tcW w:w="1584" w:type="dxa"/>
          </w:tcPr>
          <w:p w14:paraId="2E346FE4" w14:textId="77777777" w:rsidR="006E4A8F" w:rsidRDefault="00000000">
            <w:pPr>
              <w:pStyle w:val="Compact"/>
            </w:pPr>
            <w:r>
              <w:t>NOT RECOMMENDED</w:t>
            </w:r>
          </w:p>
        </w:tc>
        <w:tc>
          <w:tcPr>
            <w:tcW w:w="3960" w:type="dxa"/>
          </w:tcPr>
          <w:p w14:paraId="2CB53E91" w14:textId="77777777" w:rsidR="006E4A8F" w:rsidRDefault="00000000">
            <w:pPr>
              <w:pStyle w:val="Compact"/>
            </w:pPr>
            <w:r>
              <w:t xml:space="preserve">If present, MUST contain only permitted </w:t>
            </w:r>
            <w:r>
              <w:rPr>
                <w:rStyle w:val="VerbatimChar"/>
              </w:rPr>
              <w:t>policyQualifiers</w:t>
            </w:r>
            <w:r>
              <w:t xml:space="preserve"> from the table below.</w:t>
            </w:r>
          </w:p>
        </w:tc>
      </w:tr>
    </w:tbl>
    <w:p w14:paraId="43600FC3" w14:textId="77777777" w:rsidR="006E4A8F" w:rsidRDefault="006E4A8F"/>
    <w:p w14:paraId="57499603" w14:textId="77777777" w:rsidR="006E4A8F" w:rsidRDefault="00000000">
      <w:pPr>
        <w:pStyle w:val="TableCaption"/>
      </w:pPr>
      <w:r>
        <w:t>Policy Restricted</w:t>
      </w:r>
    </w:p>
    <w:tbl>
      <w:tblPr>
        <w:tblStyle w:val="Table"/>
        <w:tblW w:w="5000" w:type="pct"/>
        <w:tblLayout w:type="fixed"/>
        <w:tblLook w:val="0020" w:firstRow="1" w:lastRow="0" w:firstColumn="0" w:lastColumn="0" w:noHBand="0" w:noVBand="0"/>
      </w:tblPr>
      <w:tblGrid>
        <w:gridCol w:w="2808"/>
        <w:gridCol w:w="2808"/>
        <w:gridCol w:w="3744"/>
      </w:tblGrid>
      <w:tr w:rsidR="006E4A8F" w14:paraId="79DADA31" w14:textId="77777777">
        <w:trPr>
          <w:tblHeader/>
        </w:trPr>
        <w:tc>
          <w:tcPr>
            <w:tcW w:w="2376" w:type="dxa"/>
          </w:tcPr>
          <w:p w14:paraId="3D0CD9B1" w14:textId="77777777" w:rsidR="006E4A8F" w:rsidRDefault="00000000">
            <w:pPr>
              <w:pStyle w:val="Compact"/>
            </w:pPr>
            <w:r>
              <w:rPr>
                <w:b/>
                <w:bCs/>
              </w:rPr>
              <w:t>Field</w:t>
            </w:r>
          </w:p>
        </w:tc>
        <w:tc>
          <w:tcPr>
            <w:tcW w:w="2376" w:type="dxa"/>
          </w:tcPr>
          <w:p w14:paraId="310824A8" w14:textId="77777777" w:rsidR="006E4A8F" w:rsidRDefault="00000000">
            <w:pPr>
              <w:pStyle w:val="Compact"/>
            </w:pPr>
            <w:r>
              <w:rPr>
                <w:b/>
                <w:bCs/>
              </w:rPr>
              <w:t>Presence</w:t>
            </w:r>
          </w:p>
        </w:tc>
        <w:tc>
          <w:tcPr>
            <w:tcW w:w="3168" w:type="dxa"/>
          </w:tcPr>
          <w:p w14:paraId="20731434" w14:textId="77777777" w:rsidR="006E4A8F" w:rsidRDefault="00000000">
            <w:pPr>
              <w:pStyle w:val="Compact"/>
            </w:pPr>
            <w:r>
              <w:rPr>
                <w:b/>
                <w:bCs/>
              </w:rPr>
              <w:t>Contents</w:t>
            </w:r>
          </w:p>
        </w:tc>
      </w:tr>
      <w:tr w:rsidR="006E4A8F" w14:paraId="26AC56C8" w14:textId="77777777">
        <w:tc>
          <w:tcPr>
            <w:tcW w:w="2376" w:type="dxa"/>
          </w:tcPr>
          <w:p w14:paraId="5BF178B1" w14:textId="77777777" w:rsidR="006E4A8F" w:rsidRDefault="00000000">
            <w:pPr>
              <w:pStyle w:val="Compact"/>
            </w:pPr>
            <w:r>
              <w:rPr>
                <w:rStyle w:val="VerbatimChar"/>
              </w:rPr>
              <w:t>policyIdentifier</w:t>
            </w:r>
          </w:p>
        </w:tc>
        <w:tc>
          <w:tcPr>
            <w:tcW w:w="2376" w:type="dxa"/>
          </w:tcPr>
          <w:p w14:paraId="59B017E8" w14:textId="77777777" w:rsidR="006E4A8F" w:rsidRDefault="00000000">
            <w:pPr>
              <w:pStyle w:val="Compact"/>
            </w:pPr>
            <w:r>
              <w:t>MUST</w:t>
            </w:r>
          </w:p>
        </w:tc>
        <w:tc>
          <w:tcPr>
            <w:tcW w:w="3168" w:type="dxa"/>
          </w:tcPr>
          <w:p w14:paraId="539217EA" w14:textId="77777777" w:rsidR="006E4A8F" w:rsidRDefault="00000000">
            <w:pPr>
              <w:pStyle w:val="Compact"/>
            </w:pPr>
            <w:r>
              <w:t>One of the following policy identifiers:</w:t>
            </w:r>
          </w:p>
        </w:tc>
      </w:tr>
      <w:tr w:rsidR="006E4A8F" w14:paraId="5CB1C540" w14:textId="77777777">
        <w:tc>
          <w:tcPr>
            <w:tcW w:w="2376" w:type="dxa"/>
          </w:tcPr>
          <w:p w14:paraId="3C8A0A47" w14:textId="77777777" w:rsidR="006E4A8F" w:rsidRDefault="00000000">
            <w:pPr>
              <w:pStyle w:val="Compact"/>
            </w:pPr>
            <w:r>
              <w:t xml:space="preserve">    A </w:t>
            </w:r>
            <w:hyperlink w:anchor="Xd886d368fed64db74e3fc7a280ac2a3180671ff">
              <w:r w:rsidR="006E4A8F">
                <w:rPr>
                  <w:rStyle w:val="Hyperlink"/>
                </w:rPr>
                <w:t>Reserved Certificate Policy Identifier</w:t>
              </w:r>
            </w:hyperlink>
          </w:p>
        </w:tc>
        <w:tc>
          <w:tcPr>
            <w:tcW w:w="2376" w:type="dxa"/>
          </w:tcPr>
          <w:p w14:paraId="16B9148C" w14:textId="77777777" w:rsidR="006E4A8F" w:rsidRDefault="00000000">
            <w:pPr>
              <w:pStyle w:val="Compact"/>
            </w:pPr>
            <w:r>
              <w:t>MUST</w:t>
            </w:r>
          </w:p>
        </w:tc>
        <w:tc>
          <w:tcPr>
            <w:tcW w:w="3168" w:type="dxa"/>
          </w:tcPr>
          <w:p w14:paraId="5555EEAA" w14:textId="77777777" w:rsidR="006E4A8F" w:rsidRDefault="00000000">
            <w:pPr>
              <w:pStyle w:val="Compact"/>
            </w:pPr>
            <w:r>
              <w:t xml:space="preserve">The CA MUST include at least one Reserved Certificate Policy Identifier (see </w:t>
            </w:r>
            <w:hyperlink w:anchor="Xd886d368fed64db74e3fc7a280ac2a3180671ff">
              <w:r w:rsidR="006E4A8F">
                <w:rPr>
                  <w:rStyle w:val="Hyperlink"/>
                </w:rPr>
                <w:t>Section 7.1.6.1</w:t>
              </w:r>
            </w:hyperlink>
            <w:r>
              <w:t xml:space="preserve">) associated with the given Subscriber Certificate type (see </w:t>
            </w:r>
            <w:hyperlink w:anchor="Xd0033f702fae0d5d8d09dfc748a4e8230648a37">
              <w:r w:rsidR="006E4A8F">
                <w:rPr>
                  <w:rStyle w:val="Hyperlink"/>
                </w:rPr>
                <w:t>Section 7.1.2.7.1</w:t>
              </w:r>
            </w:hyperlink>
            <w:r>
              <w:t>) transitively issued by this Certificate.</w:t>
            </w:r>
          </w:p>
        </w:tc>
      </w:tr>
      <w:tr w:rsidR="006E4A8F" w14:paraId="2CC5A835" w14:textId="77777777">
        <w:tc>
          <w:tcPr>
            <w:tcW w:w="2376" w:type="dxa"/>
          </w:tcPr>
          <w:p w14:paraId="2AE90BC2" w14:textId="77777777" w:rsidR="006E4A8F" w:rsidRDefault="00000000">
            <w:pPr>
              <w:pStyle w:val="Compact"/>
            </w:pPr>
            <w:r>
              <w:t>    </w:t>
            </w:r>
            <w:r>
              <w:rPr>
                <w:rStyle w:val="VerbatimChar"/>
              </w:rPr>
              <w:t>anyPolicy</w:t>
            </w:r>
          </w:p>
        </w:tc>
        <w:tc>
          <w:tcPr>
            <w:tcW w:w="2376" w:type="dxa"/>
          </w:tcPr>
          <w:p w14:paraId="4974CD58" w14:textId="77777777" w:rsidR="006E4A8F" w:rsidRDefault="00000000">
            <w:pPr>
              <w:pStyle w:val="Compact"/>
            </w:pPr>
            <w:r>
              <w:t>MUST NOT</w:t>
            </w:r>
          </w:p>
        </w:tc>
        <w:tc>
          <w:tcPr>
            <w:tcW w:w="3168" w:type="dxa"/>
          </w:tcPr>
          <w:p w14:paraId="20F687D5" w14:textId="77777777" w:rsidR="006E4A8F" w:rsidRDefault="00000000">
            <w:pPr>
              <w:pStyle w:val="Compact"/>
            </w:pPr>
            <w:r>
              <w:t xml:space="preserve">The </w:t>
            </w:r>
            <w:r>
              <w:rPr>
                <w:rStyle w:val="VerbatimChar"/>
              </w:rPr>
              <w:t>anyPolicy</w:t>
            </w:r>
            <w:r>
              <w:t xml:space="preserve"> Policy Identifier MUST NOT be present.</w:t>
            </w:r>
          </w:p>
        </w:tc>
      </w:tr>
      <w:tr w:rsidR="006E4A8F" w14:paraId="54189586" w14:textId="77777777">
        <w:tc>
          <w:tcPr>
            <w:tcW w:w="2376" w:type="dxa"/>
          </w:tcPr>
          <w:p w14:paraId="35D2CB14" w14:textId="77777777" w:rsidR="006E4A8F" w:rsidRDefault="00000000">
            <w:pPr>
              <w:pStyle w:val="Compact"/>
            </w:pPr>
            <w:r>
              <w:t>    Any other identifier</w:t>
            </w:r>
          </w:p>
        </w:tc>
        <w:tc>
          <w:tcPr>
            <w:tcW w:w="2376" w:type="dxa"/>
          </w:tcPr>
          <w:p w14:paraId="72C57F3A" w14:textId="77777777" w:rsidR="006E4A8F" w:rsidRDefault="00000000">
            <w:pPr>
              <w:pStyle w:val="Compact"/>
            </w:pPr>
            <w:r>
              <w:t>MAY</w:t>
            </w:r>
          </w:p>
        </w:tc>
        <w:tc>
          <w:tcPr>
            <w:tcW w:w="3168" w:type="dxa"/>
          </w:tcPr>
          <w:p w14:paraId="1DAEC06B" w14:textId="77777777" w:rsidR="006E4A8F" w:rsidRDefault="00000000">
            <w:pPr>
              <w:pStyle w:val="Compact"/>
            </w:pPr>
            <w:r>
              <w:t>If present, MUST be defined by the CA and documented by the CA in its Certificate Policy and/or Certification Practice Statement.</w:t>
            </w:r>
          </w:p>
        </w:tc>
      </w:tr>
      <w:tr w:rsidR="006E4A8F" w14:paraId="65144E57" w14:textId="77777777">
        <w:tc>
          <w:tcPr>
            <w:tcW w:w="2376" w:type="dxa"/>
          </w:tcPr>
          <w:p w14:paraId="4E2D088D" w14:textId="77777777" w:rsidR="006E4A8F" w:rsidRDefault="00000000">
            <w:pPr>
              <w:pStyle w:val="Compact"/>
            </w:pPr>
            <w:r>
              <w:rPr>
                <w:rStyle w:val="VerbatimChar"/>
              </w:rPr>
              <w:lastRenderedPageBreak/>
              <w:t>policyQualifiers</w:t>
            </w:r>
          </w:p>
        </w:tc>
        <w:tc>
          <w:tcPr>
            <w:tcW w:w="2376" w:type="dxa"/>
          </w:tcPr>
          <w:p w14:paraId="30ADDF04" w14:textId="77777777" w:rsidR="006E4A8F" w:rsidRDefault="00000000">
            <w:pPr>
              <w:pStyle w:val="Compact"/>
            </w:pPr>
            <w:r>
              <w:t>NOT RECOMMENDED</w:t>
            </w:r>
          </w:p>
        </w:tc>
        <w:tc>
          <w:tcPr>
            <w:tcW w:w="3168" w:type="dxa"/>
          </w:tcPr>
          <w:p w14:paraId="19517578" w14:textId="77777777" w:rsidR="006E4A8F" w:rsidRDefault="00000000">
            <w:pPr>
              <w:pStyle w:val="Compact"/>
            </w:pPr>
            <w:r>
              <w:t xml:space="preserve">If present, MUST contain only permitted </w:t>
            </w:r>
            <w:r>
              <w:rPr>
                <w:rStyle w:val="VerbatimChar"/>
              </w:rPr>
              <w:t>policyQualifiers</w:t>
            </w:r>
            <w:r>
              <w:t xml:space="preserve"> from the table below.</w:t>
            </w:r>
          </w:p>
        </w:tc>
      </w:tr>
    </w:tbl>
    <w:p w14:paraId="570E3FF6" w14:textId="77777777" w:rsidR="006E4A8F" w:rsidRDefault="00000000">
      <w:pPr>
        <w:pStyle w:val="BodyText"/>
      </w:pPr>
      <w:r>
        <w:t xml:space="preserve">This Profile RECOMMENDS that the first </w:t>
      </w:r>
      <w:r>
        <w:rPr>
          <w:rStyle w:val="VerbatimChar"/>
        </w:rPr>
        <w:t>PolicyInformation</w:t>
      </w:r>
      <w:r>
        <w:t xml:space="preserve"> value within the Certificate Policies extension contains the Reserved Certificate Policy Identifier (see </w:t>
      </w:r>
      <w:hyperlink w:anchor="Xd886d368fed64db74e3fc7a280ac2a3180671ff">
        <w:r w:rsidR="006E4A8F">
          <w:rPr>
            <w:rStyle w:val="Hyperlink"/>
          </w:rPr>
          <w:t>7.1.6.1</w:t>
        </w:r>
      </w:hyperlink>
      <w:r>
        <w:t>)</w:t>
      </w:r>
      <w:r>
        <w:rPr>
          <w:rStyle w:val="FootnoteReference"/>
        </w:rPr>
        <w:footnoteReference w:id="4"/>
      </w:r>
      <w:r>
        <w:t xml:space="preserve">. Regardless of the order of </w:t>
      </w:r>
      <w:r>
        <w:rPr>
          <w:rStyle w:val="VerbatimChar"/>
        </w:rPr>
        <w:t>PolicyInformation</w:t>
      </w:r>
      <w:r>
        <w:t xml:space="preserve"> values, the Certificate Policies extension MUST include at least one Reserved Certificate Policy Identifier. If any Subscriber Certificates will chain up directly to the Certificate issued under this Certificate Profile, this Cross-Certified Subordinate CA Certificate MUST contain exactly one Reserved Certificate Policy Identifier.</w:t>
      </w:r>
    </w:p>
    <w:p w14:paraId="58B8B0D5" w14:textId="77777777" w:rsidR="006E4A8F" w:rsidRDefault="00000000">
      <w:pPr>
        <w:pStyle w:val="BodyText"/>
      </w:pPr>
      <w:r>
        <w:rPr>
          <w:b/>
          <w:bCs/>
        </w:rPr>
        <w:t>Note</w:t>
      </w:r>
      <w:r>
        <w:t>: policyQualifiers is NOT RECOMMENDED to be present in any Certificate issued under this Certificate Profile because this information increases the size of the Certificate without providing any value to a typical Relying Party, and the information may be obtained by other means when necessary.</w:t>
      </w:r>
    </w:p>
    <w:p w14:paraId="4064CDDF" w14:textId="77777777" w:rsidR="006E4A8F" w:rsidRDefault="00000000">
      <w:pPr>
        <w:pStyle w:val="BodyText"/>
      </w:pPr>
      <w:r>
        <w:t xml:space="preserve">If the </w:t>
      </w:r>
      <w:r>
        <w:rPr>
          <w:rStyle w:val="VerbatimChar"/>
        </w:rPr>
        <w:t>policyQualifiers</w:t>
      </w:r>
      <w:r>
        <w:t xml:space="preserve"> is permitted and present within a </w:t>
      </w:r>
      <w:r>
        <w:rPr>
          <w:rStyle w:val="VerbatimChar"/>
        </w:rPr>
        <w:t>PolicyInformation</w:t>
      </w:r>
      <w:r>
        <w:t xml:space="preserve"> field, it MUST be formatted as follows:</w:t>
      </w:r>
    </w:p>
    <w:p w14:paraId="763AAC77" w14:textId="77777777" w:rsidR="006E4A8F" w:rsidRDefault="00000000">
      <w:pPr>
        <w:pStyle w:val="TableCaption"/>
      </w:pPr>
      <w:r>
        <w:t xml:space="preserve">Permitted </w:t>
      </w:r>
      <w:r>
        <w:rPr>
          <w:rStyle w:val="VerbatimChar"/>
        </w:rPr>
        <w:t>policyQualifiers</w:t>
      </w:r>
    </w:p>
    <w:tbl>
      <w:tblPr>
        <w:tblStyle w:val="Table"/>
        <w:tblW w:w="5000" w:type="pct"/>
        <w:tblLayout w:type="fixed"/>
        <w:tblLook w:val="0020" w:firstRow="1" w:lastRow="0" w:firstColumn="0" w:lastColumn="0" w:noHBand="0" w:noVBand="0"/>
      </w:tblPr>
      <w:tblGrid>
        <w:gridCol w:w="2808"/>
        <w:gridCol w:w="1872"/>
        <w:gridCol w:w="1872"/>
        <w:gridCol w:w="2808"/>
      </w:tblGrid>
      <w:tr w:rsidR="006E4A8F" w14:paraId="43478DAD" w14:textId="77777777">
        <w:trPr>
          <w:tblHeader/>
        </w:trPr>
        <w:tc>
          <w:tcPr>
            <w:tcW w:w="2376" w:type="dxa"/>
          </w:tcPr>
          <w:p w14:paraId="43F743DF" w14:textId="77777777" w:rsidR="006E4A8F" w:rsidRDefault="00000000">
            <w:pPr>
              <w:pStyle w:val="Compact"/>
            </w:pPr>
            <w:r>
              <w:rPr>
                <w:b/>
                <w:bCs/>
              </w:rPr>
              <w:t>Qualifier ID</w:t>
            </w:r>
          </w:p>
        </w:tc>
        <w:tc>
          <w:tcPr>
            <w:tcW w:w="1584" w:type="dxa"/>
          </w:tcPr>
          <w:p w14:paraId="7FF3988D" w14:textId="77777777" w:rsidR="006E4A8F" w:rsidRDefault="00000000">
            <w:pPr>
              <w:pStyle w:val="Compact"/>
            </w:pPr>
            <w:r>
              <w:rPr>
                <w:b/>
                <w:bCs/>
              </w:rPr>
              <w:t>Presence</w:t>
            </w:r>
          </w:p>
        </w:tc>
        <w:tc>
          <w:tcPr>
            <w:tcW w:w="1584" w:type="dxa"/>
          </w:tcPr>
          <w:p w14:paraId="3F30518F" w14:textId="77777777" w:rsidR="006E4A8F" w:rsidRDefault="00000000">
            <w:pPr>
              <w:pStyle w:val="Compact"/>
            </w:pPr>
            <w:r>
              <w:rPr>
                <w:b/>
                <w:bCs/>
              </w:rPr>
              <w:t>Field Type</w:t>
            </w:r>
          </w:p>
        </w:tc>
        <w:tc>
          <w:tcPr>
            <w:tcW w:w="2376" w:type="dxa"/>
          </w:tcPr>
          <w:p w14:paraId="3BB5AA00" w14:textId="77777777" w:rsidR="006E4A8F" w:rsidRDefault="00000000">
            <w:pPr>
              <w:pStyle w:val="Compact"/>
            </w:pPr>
            <w:r>
              <w:rPr>
                <w:b/>
                <w:bCs/>
              </w:rPr>
              <w:t>Contents</w:t>
            </w:r>
          </w:p>
        </w:tc>
      </w:tr>
      <w:tr w:rsidR="006E4A8F" w14:paraId="4CBBB9BB" w14:textId="77777777">
        <w:tc>
          <w:tcPr>
            <w:tcW w:w="2376" w:type="dxa"/>
          </w:tcPr>
          <w:p w14:paraId="2B131139" w14:textId="77777777" w:rsidR="006E4A8F" w:rsidRDefault="00000000">
            <w:pPr>
              <w:pStyle w:val="Compact"/>
            </w:pPr>
            <w:r>
              <w:rPr>
                <w:rStyle w:val="VerbatimChar"/>
              </w:rPr>
              <w:t>id-qt-cps</w:t>
            </w:r>
            <w:r>
              <w:t xml:space="preserve"> (OID: 1.3.6.1.5.5.7.2.1)</w:t>
            </w:r>
          </w:p>
        </w:tc>
        <w:tc>
          <w:tcPr>
            <w:tcW w:w="1584" w:type="dxa"/>
          </w:tcPr>
          <w:p w14:paraId="1588765A" w14:textId="77777777" w:rsidR="006E4A8F" w:rsidRDefault="00000000">
            <w:pPr>
              <w:pStyle w:val="Compact"/>
            </w:pPr>
            <w:r>
              <w:t>MAY</w:t>
            </w:r>
          </w:p>
        </w:tc>
        <w:tc>
          <w:tcPr>
            <w:tcW w:w="1584" w:type="dxa"/>
          </w:tcPr>
          <w:p w14:paraId="2F31087A" w14:textId="77777777" w:rsidR="006E4A8F" w:rsidRDefault="00000000">
            <w:pPr>
              <w:pStyle w:val="Compact"/>
            </w:pPr>
            <w:r>
              <w:rPr>
                <w:rStyle w:val="VerbatimChar"/>
              </w:rPr>
              <w:t>IA5String</w:t>
            </w:r>
          </w:p>
        </w:tc>
        <w:tc>
          <w:tcPr>
            <w:tcW w:w="2376" w:type="dxa"/>
          </w:tcPr>
          <w:p w14:paraId="071F097D" w14:textId="77777777" w:rsidR="006E4A8F" w:rsidRDefault="00000000">
            <w:pPr>
              <w:pStyle w:val="Compact"/>
            </w:pPr>
            <w:r>
              <w:t>The HTTP or HTTPS URL for the Issuing CA’s Certificate Policies, Certification Practice Statement, Relying Party Agreement, or other pointer to online policy information provided by the Issuing CA.</w:t>
            </w:r>
          </w:p>
        </w:tc>
      </w:tr>
      <w:tr w:rsidR="006E4A8F" w14:paraId="35AE94DC" w14:textId="77777777">
        <w:tc>
          <w:tcPr>
            <w:tcW w:w="2376" w:type="dxa"/>
          </w:tcPr>
          <w:p w14:paraId="58D1130C" w14:textId="77777777" w:rsidR="006E4A8F" w:rsidRDefault="00000000">
            <w:pPr>
              <w:pStyle w:val="Compact"/>
            </w:pPr>
            <w:r>
              <w:t>Any other qualifier</w:t>
            </w:r>
          </w:p>
        </w:tc>
        <w:tc>
          <w:tcPr>
            <w:tcW w:w="1584" w:type="dxa"/>
          </w:tcPr>
          <w:p w14:paraId="67D4A493" w14:textId="77777777" w:rsidR="006E4A8F" w:rsidRDefault="00000000">
            <w:pPr>
              <w:pStyle w:val="Compact"/>
            </w:pPr>
            <w:r>
              <w:t>MUST NOT</w:t>
            </w:r>
          </w:p>
        </w:tc>
        <w:tc>
          <w:tcPr>
            <w:tcW w:w="1584" w:type="dxa"/>
          </w:tcPr>
          <w:p w14:paraId="63BA86D9" w14:textId="77777777" w:rsidR="006E4A8F" w:rsidRDefault="00000000">
            <w:pPr>
              <w:pStyle w:val="Compact"/>
            </w:pPr>
            <w:r>
              <w:t>-</w:t>
            </w:r>
          </w:p>
        </w:tc>
        <w:tc>
          <w:tcPr>
            <w:tcW w:w="2376" w:type="dxa"/>
          </w:tcPr>
          <w:p w14:paraId="05D41ECF" w14:textId="77777777" w:rsidR="006E4A8F" w:rsidRDefault="00000000">
            <w:pPr>
              <w:pStyle w:val="Compact"/>
            </w:pPr>
            <w:r>
              <w:t>-</w:t>
            </w:r>
          </w:p>
        </w:tc>
      </w:tr>
    </w:tbl>
    <w:p w14:paraId="05919577" w14:textId="77777777" w:rsidR="006E4A8F" w:rsidRDefault="00000000">
      <w:pPr>
        <w:pStyle w:val="Heading4"/>
      </w:pPr>
      <w:bookmarkStart w:id="701" w:name="Xc8c3c1d12acd9ae15bdba27bfb5e6b3c36dbeba"/>
      <w:bookmarkEnd w:id="694"/>
      <w:bookmarkEnd w:id="700"/>
      <w:r>
        <w:t>7.1.2.3 Technically Constrained Non-TLS Subordinate CA Certificate Profile</w:t>
      </w:r>
    </w:p>
    <w:p w14:paraId="3D1FAC08" w14:textId="77777777" w:rsidR="006E4A8F" w:rsidRDefault="00000000">
      <w:pPr>
        <w:pStyle w:val="FirstParagraph"/>
      </w:pPr>
      <w:r>
        <w:t>This Certificate Profile MAY be used when issuing a CA Certificate that will be considered Technically Constrained, and which will not be used to issue TLS certificates directly or transitively.</w:t>
      </w:r>
    </w:p>
    <w:tbl>
      <w:tblPr>
        <w:tblStyle w:val="Table"/>
        <w:tblW w:w="5000" w:type="pct"/>
        <w:tblLayout w:type="fixed"/>
        <w:tblLook w:val="0020" w:firstRow="1" w:lastRow="0" w:firstColumn="0" w:lastColumn="0" w:noHBand="0" w:noVBand="0"/>
      </w:tblPr>
      <w:tblGrid>
        <w:gridCol w:w="3744"/>
        <w:gridCol w:w="5616"/>
      </w:tblGrid>
      <w:tr w:rsidR="006E4A8F" w14:paraId="06CDAA6D" w14:textId="77777777">
        <w:trPr>
          <w:tblHeader/>
        </w:trPr>
        <w:tc>
          <w:tcPr>
            <w:tcW w:w="3168" w:type="dxa"/>
          </w:tcPr>
          <w:p w14:paraId="0317726C" w14:textId="77777777" w:rsidR="006E4A8F" w:rsidRDefault="00000000">
            <w:pPr>
              <w:pStyle w:val="Compact"/>
            </w:pPr>
            <w:r>
              <w:rPr>
                <w:b/>
                <w:bCs/>
              </w:rPr>
              <w:lastRenderedPageBreak/>
              <w:t>Field</w:t>
            </w:r>
          </w:p>
        </w:tc>
        <w:tc>
          <w:tcPr>
            <w:tcW w:w="4752" w:type="dxa"/>
          </w:tcPr>
          <w:p w14:paraId="358D3F99" w14:textId="77777777" w:rsidR="006E4A8F" w:rsidRDefault="00000000">
            <w:pPr>
              <w:pStyle w:val="Compact"/>
            </w:pPr>
            <w:r>
              <w:rPr>
                <w:b/>
                <w:bCs/>
              </w:rPr>
              <w:t>Description</w:t>
            </w:r>
          </w:p>
        </w:tc>
      </w:tr>
      <w:tr w:rsidR="006E4A8F" w14:paraId="6ACAEC24" w14:textId="77777777">
        <w:tc>
          <w:tcPr>
            <w:tcW w:w="3168" w:type="dxa"/>
          </w:tcPr>
          <w:p w14:paraId="1B0FD9E9" w14:textId="77777777" w:rsidR="006E4A8F" w:rsidRDefault="00000000">
            <w:pPr>
              <w:pStyle w:val="Compact"/>
            </w:pPr>
            <w:r>
              <w:rPr>
                <w:rStyle w:val="VerbatimChar"/>
              </w:rPr>
              <w:t>tbsCertificate</w:t>
            </w:r>
          </w:p>
        </w:tc>
        <w:tc>
          <w:tcPr>
            <w:tcW w:w="4752" w:type="dxa"/>
          </w:tcPr>
          <w:p w14:paraId="4A278FF8" w14:textId="77777777" w:rsidR="006E4A8F" w:rsidRDefault="006E4A8F">
            <w:pPr>
              <w:pStyle w:val="Compact"/>
            </w:pPr>
          </w:p>
        </w:tc>
      </w:tr>
      <w:tr w:rsidR="006E4A8F" w14:paraId="5D2468CF" w14:textId="77777777">
        <w:tc>
          <w:tcPr>
            <w:tcW w:w="3168" w:type="dxa"/>
          </w:tcPr>
          <w:p w14:paraId="05D2131F" w14:textId="77777777" w:rsidR="006E4A8F" w:rsidRDefault="00000000">
            <w:pPr>
              <w:pStyle w:val="Compact"/>
            </w:pPr>
            <w:r>
              <w:t>    </w:t>
            </w:r>
            <w:r>
              <w:rPr>
                <w:rStyle w:val="VerbatimChar"/>
              </w:rPr>
              <w:t>version</w:t>
            </w:r>
          </w:p>
        </w:tc>
        <w:tc>
          <w:tcPr>
            <w:tcW w:w="4752" w:type="dxa"/>
          </w:tcPr>
          <w:p w14:paraId="6734516B" w14:textId="77777777" w:rsidR="006E4A8F" w:rsidRDefault="00000000">
            <w:pPr>
              <w:pStyle w:val="Compact"/>
            </w:pPr>
            <w:r>
              <w:t>MUST be v3(2)</w:t>
            </w:r>
          </w:p>
        </w:tc>
      </w:tr>
      <w:tr w:rsidR="006E4A8F" w14:paraId="1207EE16" w14:textId="77777777">
        <w:tc>
          <w:tcPr>
            <w:tcW w:w="3168" w:type="dxa"/>
          </w:tcPr>
          <w:p w14:paraId="58D5BF77" w14:textId="77777777" w:rsidR="006E4A8F" w:rsidRDefault="00000000">
            <w:pPr>
              <w:pStyle w:val="Compact"/>
            </w:pPr>
            <w:r>
              <w:t>    </w:t>
            </w:r>
            <w:r>
              <w:rPr>
                <w:rStyle w:val="VerbatimChar"/>
              </w:rPr>
              <w:t>serialNumber</w:t>
            </w:r>
          </w:p>
        </w:tc>
        <w:tc>
          <w:tcPr>
            <w:tcW w:w="4752" w:type="dxa"/>
          </w:tcPr>
          <w:p w14:paraId="1B1F1226" w14:textId="77777777" w:rsidR="006E4A8F" w:rsidRDefault="00000000">
            <w:pPr>
              <w:pStyle w:val="Compact"/>
            </w:pPr>
            <w:r>
              <w:t>MUST be a non-sequential number greater than zero (0) and less than 2¹⁵⁹ containing at least 64 bits of output from a CSPRNG.</w:t>
            </w:r>
          </w:p>
        </w:tc>
      </w:tr>
      <w:tr w:rsidR="006E4A8F" w14:paraId="46D824C3" w14:textId="77777777">
        <w:tc>
          <w:tcPr>
            <w:tcW w:w="3168" w:type="dxa"/>
          </w:tcPr>
          <w:p w14:paraId="554570E5" w14:textId="77777777" w:rsidR="006E4A8F" w:rsidRDefault="00000000">
            <w:pPr>
              <w:pStyle w:val="Compact"/>
            </w:pPr>
            <w:r>
              <w:t>    </w:t>
            </w:r>
            <w:r>
              <w:rPr>
                <w:rStyle w:val="VerbatimChar"/>
              </w:rPr>
              <w:t>signature</w:t>
            </w:r>
          </w:p>
        </w:tc>
        <w:tc>
          <w:tcPr>
            <w:tcW w:w="4752" w:type="dxa"/>
          </w:tcPr>
          <w:p w14:paraId="6408F627" w14:textId="77777777" w:rsidR="006E4A8F" w:rsidRDefault="00000000">
            <w:pPr>
              <w:pStyle w:val="Compact"/>
            </w:pPr>
            <w:r>
              <w:t xml:space="preserve">See </w:t>
            </w:r>
            <w:hyperlink w:anchor="X84e0b3ae6af91b348b38f2305c10e8ad3c7c666">
              <w:r w:rsidR="006E4A8F">
                <w:rPr>
                  <w:rStyle w:val="Hyperlink"/>
                </w:rPr>
                <w:t>Section 7.1.3.2</w:t>
              </w:r>
            </w:hyperlink>
          </w:p>
        </w:tc>
      </w:tr>
      <w:tr w:rsidR="006E4A8F" w14:paraId="601FE3F4" w14:textId="77777777">
        <w:tc>
          <w:tcPr>
            <w:tcW w:w="3168" w:type="dxa"/>
          </w:tcPr>
          <w:p w14:paraId="6D072A93" w14:textId="77777777" w:rsidR="006E4A8F" w:rsidRDefault="00000000">
            <w:pPr>
              <w:pStyle w:val="Compact"/>
            </w:pPr>
            <w:r>
              <w:t>    </w:t>
            </w:r>
            <w:r>
              <w:rPr>
                <w:rStyle w:val="VerbatimChar"/>
              </w:rPr>
              <w:t>issuer</w:t>
            </w:r>
          </w:p>
        </w:tc>
        <w:tc>
          <w:tcPr>
            <w:tcW w:w="4752" w:type="dxa"/>
          </w:tcPr>
          <w:p w14:paraId="46F92C28" w14:textId="77777777" w:rsidR="006E4A8F" w:rsidRDefault="00000000">
            <w:pPr>
              <w:pStyle w:val="Compact"/>
            </w:pPr>
            <w:r>
              <w:t xml:space="preserve">MUST be byte-for-byte identical to the </w:t>
            </w:r>
            <w:r>
              <w:rPr>
                <w:rStyle w:val="VerbatimChar"/>
              </w:rPr>
              <w:t>subject</w:t>
            </w:r>
            <w:r>
              <w:t xml:space="preserve"> field of the Issuing CA. See </w:t>
            </w:r>
            <w:hyperlink w:anchor="Xdcc56720cb6708750952caeaa0c689f3959924f">
              <w:r w:rsidR="006E4A8F">
                <w:rPr>
                  <w:rStyle w:val="Hyperlink"/>
                </w:rPr>
                <w:t>Section 7.1.4.1</w:t>
              </w:r>
            </w:hyperlink>
          </w:p>
        </w:tc>
      </w:tr>
      <w:tr w:rsidR="006E4A8F" w14:paraId="4104C3A2" w14:textId="77777777">
        <w:tc>
          <w:tcPr>
            <w:tcW w:w="3168" w:type="dxa"/>
          </w:tcPr>
          <w:p w14:paraId="4278F749" w14:textId="77777777" w:rsidR="006E4A8F" w:rsidRDefault="00000000">
            <w:pPr>
              <w:pStyle w:val="Compact"/>
            </w:pPr>
            <w:r>
              <w:t>    </w:t>
            </w:r>
            <w:r>
              <w:rPr>
                <w:rStyle w:val="VerbatimChar"/>
              </w:rPr>
              <w:t>validity</w:t>
            </w:r>
          </w:p>
        </w:tc>
        <w:tc>
          <w:tcPr>
            <w:tcW w:w="4752" w:type="dxa"/>
          </w:tcPr>
          <w:p w14:paraId="35B377B9" w14:textId="77777777" w:rsidR="006E4A8F" w:rsidRDefault="00000000">
            <w:pPr>
              <w:pStyle w:val="Compact"/>
            </w:pPr>
            <w:r>
              <w:t xml:space="preserve">See </w:t>
            </w:r>
            <w:hyperlink w:anchor="Xfebeb21894ca97159e4c0c6c1308fb9f72764d5">
              <w:r w:rsidR="006E4A8F">
                <w:rPr>
                  <w:rStyle w:val="Hyperlink"/>
                </w:rPr>
                <w:t>Section 7.1.2.10.1</w:t>
              </w:r>
            </w:hyperlink>
          </w:p>
        </w:tc>
      </w:tr>
      <w:tr w:rsidR="006E4A8F" w14:paraId="75B315CC" w14:textId="77777777">
        <w:tc>
          <w:tcPr>
            <w:tcW w:w="3168" w:type="dxa"/>
          </w:tcPr>
          <w:p w14:paraId="6ED1E601" w14:textId="77777777" w:rsidR="006E4A8F" w:rsidRDefault="00000000">
            <w:pPr>
              <w:pStyle w:val="Compact"/>
            </w:pPr>
            <w:r>
              <w:t>    </w:t>
            </w:r>
            <w:r>
              <w:rPr>
                <w:rStyle w:val="VerbatimChar"/>
              </w:rPr>
              <w:t>subject</w:t>
            </w:r>
          </w:p>
        </w:tc>
        <w:tc>
          <w:tcPr>
            <w:tcW w:w="4752" w:type="dxa"/>
          </w:tcPr>
          <w:p w14:paraId="0571B17F" w14:textId="77777777" w:rsidR="006E4A8F" w:rsidRDefault="00000000">
            <w:pPr>
              <w:pStyle w:val="Compact"/>
            </w:pPr>
            <w:r>
              <w:t xml:space="preserve">See </w:t>
            </w:r>
            <w:hyperlink w:anchor="Xe94bc0eb578fb96d7e069281d0f5466ed610861">
              <w:r w:rsidR="006E4A8F">
                <w:rPr>
                  <w:rStyle w:val="Hyperlink"/>
                </w:rPr>
                <w:t>Section 7.1.2.10.2</w:t>
              </w:r>
            </w:hyperlink>
          </w:p>
        </w:tc>
      </w:tr>
      <w:tr w:rsidR="006E4A8F" w14:paraId="3B4AF22C" w14:textId="77777777">
        <w:tc>
          <w:tcPr>
            <w:tcW w:w="3168" w:type="dxa"/>
          </w:tcPr>
          <w:p w14:paraId="725829F1" w14:textId="77777777" w:rsidR="006E4A8F" w:rsidRDefault="00000000">
            <w:pPr>
              <w:pStyle w:val="Compact"/>
            </w:pPr>
            <w:r>
              <w:t>    </w:t>
            </w:r>
            <w:r>
              <w:rPr>
                <w:rStyle w:val="VerbatimChar"/>
              </w:rPr>
              <w:t>subjectPublicKeyInfo</w:t>
            </w:r>
          </w:p>
        </w:tc>
        <w:tc>
          <w:tcPr>
            <w:tcW w:w="4752" w:type="dxa"/>
          </w:tcPr>
          <w:p w14:paraId="3B4E060D" w14:textId="77777777" w:rsidR="006E4A8F" w:rsidRDefault="00000000">
            <w:pPr>
              <w:pStyle w:val="Compact"/>
            </w:pPr>
            <w:r>
              <w:t xml:space="preserve">See </w:t>
            </w:r>
            <w:hyperlink w:anchor="X789f64d56178ba8203f2f1417983d0672f61285">
              <w:r w:rsidR="006E4A8F">
                <w:rPr>
                  <w:rStyle w:val="Hyperlink"/>
                </w:rPr>
                <w:t>Section 7.1.3.1</w:t>
              </w:r>
            </w:hyperlink>
          </w:p>
        </w:tc>
      </w:tr>
      <w:tr w:rsidR="006E4A8F" w14:paraId="65B189B3" w14:textId="77777777">
        <w:tc>
          <w:tcPr>
            <w:tcW w:w="3168" w:type="dxa"/>
          </w:tcPr>
          <w:p w14:paraId="45394678" w14:textId="77777777" w:rsidR="006E4A8F" w:rsidRDefault="00000000">
            <w:pPr>
              <w:pStyle w:val="Compact"/>
            </w:pPr>
            <w:r>
              <w:t>    </w:t>
            </w:r>
            <w:r>
              <w:rPr>
                <w:rStyle w:val="VerbatimChar"/>
              </w:rPr>
              <w:t>issuerUniqueID</w:t>
            </w:r>
          </w:p>
        </w:tc>
        <w:tc>
          <w:tcPr>
            <w:tcW w:w="4752" w:type="dxa"/>
          </w:tcPr>
          <w:p w14:paraId="4151442F" w14:textId="77777777" w:rsidR="006E4A8F" w:rsidRDefault="00000000">
            <w:pPr>
              <w:pStyle w:val="Compact"/>
            </w:pPr>
            <w:r>
              <w:t>MUST NOT be present</w:t>
            </w:r>
          </w:p>
        </w:tc>
      </w:tr>
      <w:tr w:rsidR="006E4A8F" w14:paraId="75766F02" w14:textId="77777777">
        <w:tc>
          <w:tcPr>
            <w:tcW w:w="3168" w:type="dxa"/>
          </w:tcPr>
          <w:p w14:paraId="66FC94EE" w14:textId="77777777" w:rsidR="006E4A8F" w:rsidRDefault="00000000">
            <w:pPr>
              <w:pStyle w:val="Compact"/>
            </w:pPr>
            <w:r>
              <w:t>    </w:t>
            </w:r>
            <w:r>
              <w:rPr>
                <w:rStyle w:val="VerbatimChar"/>
              </w:rPr>
              <w:t>subjectUniqueID</w:t>
            </w:r>
          </w:p>
        </w:tc>
        <w:tc>
          <w:tcPr>
            <w:tcW w:w="4752" w:type="dxa"/>
          </w:tcPr>
          <w:p w14:paraId="02EA66CD" w14:textId="77777777" w:rsidR="006E4A8F" w:rsidRDefault="00000000">
            <w:pPr>
              <w:pStyle w:val="Compact"/>
            </w:pPr>
            <w:r>
              <w:t>MUST NOT be present</w:t>
            </w:r>
          </w:p>
        </w:tc>
      </w:tr>
      <w:tr w:rsidR="006E4A8F" w14:paraId="39FC0FE9" w14:textId="77777777">
        <w:tc>
          <w:tcPr>
            <w:tcW w:w="3168" w:type="dxa"/>
          </w:tcPr>
          <w:p w14:paraId="5B8D83D5" w14:textId="77777777" w:rsidR="006E4A8F" w:rsidRDefault="00000000">
            <w:pPr>
              <w:pStyle w:val="Compact"/>
            </w:pPr>
            <w:r>
              <w:t>    </w:t>
            </w:r>
            <w:r>
              <w:rPr>
                <w:rStyle w:val="VerbatimChar"/>
              </w:rPr>
              <w:t>extensions</w:t>
            </w:r>
          </w:p>
        </w:tc>
        <w:tc>
          <w:tcPr>
            <w:tcW w:w="4752" w:type="dxa"/>
          </w:tcPr>
          <w:p w14:paraId="5F0766B5" w14:textId="77777777" w:rsidR="006E4A8F" w:rsidRDefault="00000000">
            <w:pPr>
              <w:pStyle w:val="Compact"/>
            </w:pPr>
            <w:r>
              <w:t xml:space="preserve">See </w:t>
            </w:r>
            <w:hyperlink w:anchor="Xb24c23bd25cd5664e271251c760e7507ccb4d28">
              <w:r w:rsidR="006E4A8F">
                <w:rPr>
                  <w:rStyle w:val="Hyperlink"/>
                </w:rPr>
                <w:t>Section 7.1.2.3.1</w:t>
              </w:r>
            </w:hyperlink>
          </w:p>
        </w:tc>
      </w:tr>
      <w:tr w:rsidR="006E4A8F" w14:paraId="2E66E814" w14:textId="77777777">
        <w:tc>
          <w:tcPr>
            <w:tcW w:w="3168" w:type="dxa"/>
          </w:tcPr>
          <w:p w14:paraId="15FB358A" w14:textId="77777777" w:rsidR="006E4A8F" w:rsidRDefault="00000000">
            <w:pPr>
              <w:pStyle w:val="Compact"/>
            </w:pPr>
            <w:r>
              <w:rPr>
                <w:rStyle w:val="VerbatimChar"/>
              </w:rPr>
              <w:t>signatureAlgorithm</w:t>
            </w:r>
          </w:p>
        </w:tc>
        <w:tc>
          <w:tcPr>
            <w:tcW w:w="4752" w:type="dxa"/>
          </w:tcPr>
          <w:p w14:paraId="6141A514" w14:textId="77777777" w:rsidR="006E4A8F" w:rsidRDefault="00000000">
            <w:pPr>
              <w:pStyle w:val="Compact"/>
            </w:pPr>
            <w:r>
              <w:t xml:space="preserve">Encoded value MUST be byte-for-byte identical to the </w:t>
            </w:r>
            <w:r>
              <w:rPr>
                <w:rStyle w:val="VerbatimChar"/>
              </w:rPr>
              <w:t>tbsCertificate.signature</w:t>
            </w:r>
            <w:r>
              <w:t>.</w:t>
            </w:r>
          </w:p>
        </w:tc>
      </w:tr>
      <w:tr w:rsidR="006E4A8F" w14:paraId="0B92973D" w14:textId="77777777">
        <w:tc>
          <w:tcPr>
            <w:tcW w:w="3168" w:type="dxa"/>
          </w:tcPr>
          <w:p w14:paraId="3CE20BC0" w14:textId="77777777" w:rsidR="006E4A8F" w:rsidRDefault="00000000">
            <w:pPr>
              <w:pStyle w:val="Compact"/>
            </w:pPr>
            <w:r>
              <w:rPr>
                <w:rStyle w:val="VerbatimChar"/>
              </w:rPr>
              <w:t>signature</w:t>
            </w:r>
          </w:p>
        </w:tc>
        <w:tc>
          <w:tcPr>
            <w:tcW w:w="4752" w:type="dxa"/>
          </w:tcPr>
          <w:p w14:paraId="46E99F57" w14:textId="77777777" w:rsidR="006E4A8F" w:rsidRDefault="006E4A8F">
            <w:pPr>
              <w:pStyle w:val="Compact"/>
            </w:pPr>
          </w:p>
        </w:tc>
      </w:tr>
    </w:tbl>
    <w:p w14:paraId="11C0AF58" w14:textId="77777777" w:rsidR="006E4A8F" w:rsidRDefault="00000000">
      <w:pPr>
        <w:pStyle w:val="Heading5"/>
      </w:pPr>
      <w:bookmarkStart w:id="702" w:name="Xb24c23bd25cd5664e271251c760e7507ccb4d28"/>
      <w:r>
        <w:t>7.1.2.3.1 Technically Constrained Non-TLS Subordinate CA Extensions</w:t>
      </w:r>
    </w:p>
    <w:tbl>
      <w:tblPr>
        <w:tblStyle w:val="Table"/>
        <w:tblW w:w="5000" w:type="pct"/>
        <w:tblLayout w:type="fixed"/>
        <w:tblLook w:val="0020" w:firstRow="1" w:lastRow="0" w:firstColumn="0" w:lastColumn="0" w:noHBand="0" w:noVBand="0"/>
      </w:tblPr>
      <w:tblGrid>
        <w:gridCol w:w="2808"/>
        <w:gridCol w:w="1872"/>
        <w:gridCol w:w="1872"/>
        <w:gridCol w:w="2808"/>
      </w:tblGrid>
      <w:tr w:rsidR="006E4A8F" w14:paraId="2C278A06" w14:textId="77777777">
        <w:trPr>
          <w:tblHeader/>
        </w:trPr>
        <w:tc>
          <w:tcPr>
            <w:tcW w:w="2376" w:type="dxa"/>
          </w:tcPr>
          <w:p w14:paraId="28136E94" w14:textId="77777777" w:rsidR="006E4A8F" w:rsidRDefault="00000000">
            <w:pPr>
              <w:pStyle w:val="Compact"/>
            </w:pPr>
            <w:r>
              <w:rPr>
                <w:b/>
                <w:bCs/>
              </w:rPr>
              <w:t>Extension</w:t>
            </w:r>
          </w:p>
        </w:tc>
        <w:tc>
          <w:tcPr>
            <w:tcW w:w="1584" w:type="dxa"/>
          </w:tcPr>
          <w:p w14:paraId="0C85F2AB" w14:textId="77777777" w:rsidR="006E4A8F" w:rsidRDefault="00000000">
            <w:pPr>
              <w:pStyle w:val="Compact"/>
            </w:pPr>
            <w:r>
              <w:rPr>
                <w:b/>
                <w:bCs/>
              </w:rPr>
              <w:t>Presence</w:t>
            </w:r>
          </w:p>
        </w:tc>
        <w:tc>
          <w:tcPr>
            <w:tcW w:w="1584" w:type="dxa"/>
          </w:tcPr>
          <w:p w14:paraId="09BB47DE" w14:textId="77777777" w:rsidR="006E4A8F" w:rsidRDefault="00000000">
            <w:pPr>
              <w:pStyle w:val="Compact"/>
            </w:pPr>
            <w:r>
              <w:rPr>
                <w:b/>
                <w:bCs/>
              </w:rPr>
              <w:t>Critical</w:t>
            </w:r>
          </w:p>
        </w:tc>
        <w:tc>
          <w:tcPr>
            <w:tcW w:w="2376" w:type="dxa"/>
          </w:tcPr>
          <w:p w14:paraId="70C0B689" w14:textId="77777777" w:rsidR="006E4A8F" w:rsidRDefault="00000000">
            <w:pPr>
              <w:pStyle w:val="Compact"/>
            </w:pPr>
            <w:r>
              <w:rPr>
                <w:b/>
                <w:bCs/>
              </w:rPr>
              <w:t>Description</w:t>
            </w:r>
          </w:p>
        </w:tc>
      </w:tr>
      <w:tr w:rsidR="006E4A8F" w14:paraId="7473AB28" w14:textId="77777777">
        <w:tc>
          <w:tcPr>
            <w:tcW w:w="2376" w:type="dxa"/>
          </w:tcPr>
          <w:p w14:paraId="03E6E385" w14:textId="77777777" w:rsidR="006E4A8F" w:rsidRDefault="00000000">
            <w:pPr>
              <w:pStyle w:val="Compact"/>
            </w:pPr>
            <w:r>
              <w:rPr>
                <w:rStyle w:val="VerbatimChar"/>
              </w:rPr>
              <w:t>authorityKeyIdentifier</w:t>
            </w:r>
          </w:p>
        </w:tc>
        <w:tc>
          <w:tcPr>
            <w:tcW w:w="1584" w:type="dxa"/>
          </w:tcPr>
          <w:p w14:paraId="4BB328E7" w14:textId="77777777" w:rsidR="006E4A8F" w:rsidRDefault="00000000">
            <w:pPr>
              <w:pStyle w:val="Compact"/>
            </w:pPr>
            <w:r>
              <w:t>MUST</w:t>
            </w:r>
          </w:p>
        </w:tc>
        <w:tc>
          <w:tcPr>
            <w:tcW w:w="1584" w:type="dxa"/>
          </w:tcPr>
          <w:p w14:paraId="3334F99D" w14:textId="77777777" w:rsidR="006E4A8F" w:rsidRDefault="00000000">
            <w:pPr>
              <w:pStyle w:val="Compact"/>
            </w:pPr>
            <w:r>
              <w:t>N</w:t>
            </w:r>
          </w:p>
        </w:tc>
        <w:tc>
          <w:tcPr>
            <w:tcW w:w="2376" w:type="dxa"/>
          </w:tcPr>
          <w:p w14:paraId="1258D1C2" w14:textId="77777777" w:rsidR="006E4A8F" w:rsidRDefault="00000000">
            <w:pPr>
              <w:pStyle w:val="Compact"/>
            </w:pPr>
            <w:r>
              <w:t xml:space="preserve">See </w:t>
            </w:r>
            <w:hyperlink w:anchor="X131f74bf293344611e2b63b755d6435b3fbf30f">
              <w:r w:rsidR="006E4A8F">
                <w:rPr>
                  <w:rStyle w:val="Hyperlink"/>
                </w:rPr>
                <w:t>Section 7.1.2.11.1</w:t>
              </w:r>
            </w:hyperlink>
          </w:p>
        </w:tc>
      </w:tr>
      <w:tr w:rsidR="006E4A8F" w14:paraId="56C94308" w14:textId="77777777">
        <w:tc>
          <w:tcPr>
            <w:tcW w:w="2376" w:type="dxa"/>
          </w:tcPr>
          <w:p w14:paraId="147A19C4" w14:textId="77777777" w:rsidR="006E4A8F" w:rsidRDefault="00000000">
            <w:pPr>
              <w:pStyle w:val="Compact"/>
            </w:pPr>
            <w:r>
              <w:rPr>
                <w:rStyle w:val="VerbatimChar"/>
              </w:rPr>
              <w:t>basicConstraints</w:t>
            </w:r>
          </w:p>
        </w:tc>
        <w:tc>
          <w:tcPr>
            <w:tcW w:w="1584" w:type="dxa"/>
          </w:tcPr>
          <w:p w14:paraId="2B3B2DF9" w14:textId="77777777" w:rsidR="006E4A8F" w:rsidRDefault="00000000">
            <w:pPr>
              <w:pStyle w:val="Compact"/>
            </w:pPr>
            <w:r>
              <w:t>MUST</w:t>
            </w:r>
          </w:p>
        </w:tc>
        <w:tc>
          <w:tcPr>
            <w:tcW w:w="1584" w:type="dxa"/>
          </w:tcPr>
          <w:p w14:paraId="185F8506" w14:textId="77777777" w:rsidR="006E4A8F" w:rsidRDefault="00000000">
            <w:pPr>
              <w:pStyle w:val="Compact"/>
            </w:pPr>
            <w:r>
              <w:t>Y</w:t>
            </w:r>
          </w:p>
        </w:tc>
        <w:tc>
          <w:tcPr>
            <w:tcW w:w="2376" w:type="dxa"/>
          </w:tcPr>
          <w:p w14:paraId="237EE94F" w14:textId="77777777" w:rsidR="006E4A8F" w:rsidRDefault="00000000">
            <w:pPr>
              <w:pStyle w:val="Compact"/>
            </w:pPr>
            <w:r>
              <w:t xml:space="preserve">See </w:t>
            </w:r>
            <w:hyperlink w:anchor="Xa49168aba921502d2667bd1f470353b060a7587">
              <w:r w:rsidR="006E4A8F">
                <w:rPr>
                  <w:rStyle w:val="Hyperlink"/>
                </w:rPr>
                <w:t>Section 7.1.2.10.4</w:t>
              </w:r>
            </w:hyperlink>
          </w:p>
        </w:tc>
      </w:tr>
      <w:tr w:rsidR="006E4A8F" w14:paraId="6725682B" w14:textId="77777777">
        <w:tc>
          <w:tcPr>
            <w:tcW w:w="2376" w:type="dxa"/>
          </w:tcPr>
          <w:p w14:paraId="021D60C1" w14:textId="77777777" w:rsidR="006E4A8F" w:rsidRDefault="00000000">
            <w:pPr>
              <w:pStyle w:val="Compact"/>
            </w:pPr>
            <w:r>
              <w:rPr>
                <w:rStyle w:val="VerbatimChar"/>
              </w:rPr>
              <w:t>crlDistributionPoints</w:t>
            </w:r>
          </w:p>
        </w:tc>
        <w:tc>
          <w:tcPr>
            <w:tcW w:w="1584" w:type="dxa"/>
          </w:tcPr>
          <w:p w14:paraId="3C156D3B" w14:textId="77777777" w:rsidR="006E4A8F" w:rsidRDefault="00000000">
            <w:pPr>
              <w:pStyle w:val="Compact"/>
            </w:pPr>
            <w:r>
              <w:t>MUST</w:t>
            </w:r>
          </w:p>
        </w:tc>
        <w:tc>
          <w:tcPr>
            <w:tcW w:w="1584" w:type="dxa"/>
          </w:tcPr>
          <w:p w14:paraId="1D0C5538" w14:textId="77777777" w:rsidR="006E4A8F" w:rsidRDefault="00000000">
            <w:pPr>
              <w:pStyle w:val="Compact"/>
            </w:pPr>
            <w:r>
              <w:t>N</w:t>
            </w:r>
          </w:p>
        </w:tc>
        <w:tc>
          <w:tcPr>
            <w:tcW w:w="2376" w:type="dxa"/>
          </w:tcPr>
          <w:p w14:paraId="7D2DF538" w14:textId="77777777" w:rsidR="006E4A8F" w:rsidRDefault="00000000">
            <w:pPr>
              <w:pStyle w:val="Compact"/>
            </w:pPr>
            <w:r>
              <w:t xml:space="preserve">See </w:t>
            </w:r>
            <w:hyperlink w:anchor="X7ccd0a689f5677da27acef41359fc9c419251f9">
              <w:r w:rsidR="006E4A8F">
                <w:rPr>
                  <w:rStyle w:val="Hyperlink"/>
                </w:rPr>
                <w:t>Section 7.1.2.11.2</w:t>
              </w:r>
            </w:hyperlink>
          </w:p>
        </w:tc>
      </w:tr>
      <w:tr w:rsidR="006E4A8F" w14:paraId="55F2A794" w14:textId="77777777">
        <w:tc>
          <w:tcPr>
            <w:tcW w:w="2376" w:type="dxa"/>
          </w:tcPr>
          <w:p w14:paraId="211A1928" w14:textId="77777777" w:rsidR="006E4A8F" w:rsidRDefault="00000000">
            <w:pPr>
              <w:pStyle w:val="Compact"/>
            </w:pPr>
            <w:r>
              <w:rPr>
                <w:rStyle w:val="VerbatimChar"/>
              </w:rPr>
              <w:t>keyUsage</w:t>
            </w:r>
          </w:p>
        </w:tc>
        <w:tc>
          <w:tcPr>
            <w:tcW w:w="1584" w:type="dxa"/>
          </w:tcPr>
          <w:p w14:paraId="0143DDB7" w14:textId="77777777" w:rsidR="006E4A8F" w:rsidRDefault="00000000">
            <w:pPr>
              <w:pStyle w:val="Compact"/>
            </w:pPr>
            <w:r>
              <w:t>MUST</w:t>
            </w:r>
          </w:p>
        </w:tc>
        <w:tc>
          <w:tcPr>
            <w:tcW w:w="1584" w:type="dxa"/>
          </w:tcPr>
          <w:p w14:paraId="239D6237" w14:textId="77777777" w:rsidR="006E4A8F" w:rsidRDefault="00000000">
            <w:pPr>
              <w:pStyle w:val="Compact"/>
            </w:pPr>
            <w:r>
              <w:t>Y</w:t>
            </w:r>
          </w:p>
        </w:tc>
        <w:tc>
          <w:tcPr>
            <w:tcW w:w="2376" w:type="dxa"/>
          </w:tcPr>
          <w:p w14:paraId="67CD9C50" w14:textId="77777777" w:rsidR="006E4A8F" w:rsidRDefault="00000000">
            <w:pPr>
              <w:pStyle w:val="Compact"/>
            </w:pPr>
            <w:r>
              <w:t xml:space="preserve">See </w:t>
            </w:r>
            <w:hyperlink w:anchor="Xae231f62ef12988e6f84e018baa52c377099052">
              <w:r w:rsidR="006E4A8F">
                <w:rPr>
                  <w:rStyle w:val="Hyperlink"/>
                </w:rPr>
                <w:t>Section 7.1.2.10.7</w:t>
              </w:r>
            </w:hyperlink>
          </w:p>
        </w:tc>
      </w:tr>
      <w:tr w:rsidR="006E4A8F" w14:paraId="19DC2353" w14:textId="77777777">
        <w:tc>
          <w:tcPr>
            <w:tcW w:w="2376" w:type="dxa"/>
          </w:tcPr>
          <w:p w14:paraId="5913BA52" w14:textId="77777777" w:rsidR="006E4A8F" w:rsidRDefault="00000000">
            <w:pPr>
              <w:pStyle w:val="Compact"/>
            </w:pPr>
            <w:r>
              <w:rPr>
                <w:rStyle w:val="VerbatimChar"/>
              </w:rPr>
              <w:t>subjectKeyIdentifier</w:t>
            </w:r>
          </w:p>
        </w:tc>
        <w:tc>
          <w:tcPr>
            <w:tcW w:w="1584" w:type="dxa"/>
          </w:tcPr>
          <w:p w14:paraId="64DFC8A8" w14:textId="77777777" w:rsidR="006E4A8F" w:rsidRDefault="00000000">
            <w:pPr>
              <w:pStyle w:val="Compact"/>
            </w:pPr>
            <w:r>
              <w:t>MUST</w:t>
            </w:r>
          </w:p>
        </w:tc>
        <w:tc>
          <w:tcPr>
            <w:tcW w:w="1584" w:type="dxa"/>
          </w:tcPr>
          <w:p w14:paraId="7821D24F" w14:textId="77777777" w:rsidR="006E4A8F" w:rsidRDefault="00000000">
            <w:pPr>
              <w:pStyle w:val="Compact"/>
            </w:pPr>
            <w:r>
              <w:t>N</w:t>
            </w:r>
          </w:p>
        </w:tc>
        <w:tc>
          <w:tcPr>
            <w:tcW w:w="2376" w:type="dxa"/>
          </w:tcPr>
          <w:p w14:paraId="448E1583" w14:textId="77777777" w:rsidR="006E4A8F" w:rsidRDefault="00000000">
            <w:pPr>
              <w:pStyle w:val="Compact"/>
            </w:pPr>
            <w:r>
              <w:t xml:space="preserve">See </w:t>
            </w:r>
            <w:hyperlink w:anchor="X2c0fa72e597f386f2220d8daef33810754966a6">
              <w:r w:rsidR="006E4A8F">
                <w:rPr>
                  <w:rStyle w:val="Hyperlink"/>
                </w:rPr>
                <w:t>Section 7.1.2.11.4</w:t>
              </w:r>
            </w:hyperlink>
          </w:p>
        </w:tc>
      </w:tr>
      <w:tr w:rsidR="006E4A8F" w14:paraId="38871A3C" w14:textId="77777777">
        <w:tc>
          <w:tcPr>
            <w:tcW w:w="2376" w:type="dxa"/>
          </w:tcPr>
          <w:p w14:paraId="2D43EDBC" w14:textId="77777777" w:rsidR="006E4A8F" w:rsidRDefault="00000000">
            <w:pPr>
              <w:pStyle w:val="Compact"/>
            </w:pPr>
            <w:r>
              <w:rPr>
                <w:rStyle w:val="VerbatimChar"/>
              </w:rPr>
              <w:t>extKeyUsage</w:t>
            </w:r>
          </w:p>
        </w:tc>
        <w:tc>
          <w:tcPr>
            <w:tcW w:w="1584" w:type="dxa"/>
          </w:tcPr>
          <w:p w14:paraId="2204232F" w14:textId="77777777" w:rsidR="006E4A8F" w:rsidRDefault="00000000">
            <w:pPr>
              <w:pStyle w:val="Compact"/>
            </w:pPr>
            <w:r>
              <w:t>MUST</w:t>
            </w:r>
            <w:r>
              <w:rPr>
                <w:rStyle w:val="FootnoteReference"/>
              </w:rPr>
              <w:footnoteReference w:id="5"/>
            </w:r>
          </w:p>
        </w:tc>
        <w:tc>
          <w:tcPr>
            <w:tcW w:w="1584" w:type="dxa"/>
          </w:tcPr>
          <w:p w14:paraId="13C68C68" w14:textId="77777777" w:rsidR="006E4A8F" w:rsidRDefault="00000000">
            <w:pPr>
              <w:pStyle w:val="Compact"/>
            </w:pPr>
            <w:r>
              <w:t>N</w:t>
            </w:r>
          </w:p>
        </w:tc>
        <w:tc>
          <w:tcPr>
            <w:tcW w:w="2376" w:type="dxa"/>
          </w:tcPr>
          <w:p w14:paraId="43052C73" w14:textId="77777777" w:rsidR="006E4A8F" w:rsidRDefault="00000000">
            <w:pPr>
              <w:pStyle w:val="Compact"/>
            </w:pPr>
            <w:r>
              <w:t xml:space="preserve">See </w:t>
            </w:r>
            <w:hyperlink w:anchor="X8529b5b12de55de4d022a84914bbf1e786f6d91">
              <w:r w:rsidR="006E4A8F">
                <w:rPr>
                  <w:rStyle w:val="Hyperlink"/>
                </w:rPr>
                <w:t>Section 7.1.2.3.3</w:t>
              </w:r>
            </w:hyperlink>
          </w:p>
        </w:tc>
      </w:tr>
      <w:tr w:rsidR="006E4A8F" w14:paraId="00AB5A86" w14:textId="77777777">
        <w:tc>
          <w:tcPr>
            <w:tcW w:w="2376" w:type="dxa"/>
          </w:tcPr>
          <w:p w14:paraId="32063D33" w14:textId="77777777" w:rsidR="006E4A8F" w:rsidRDefault="00000000">
            <w:pPr>
              <w:pStyle w:val="Compact"/>
            </w:pPr>
            <w:r>
              <w:rPr>
                <w:rStyle w:val="VerbatimChar"/>
              </w:rPr>
              <w:t>authorityInformationAccess</w:t>
            </w:r>
          </w:p>
        </w:tc>
        <w:tc>
          <w:tcPr>
            <w:tcW w:w="1584" w:type="dxa"/>
          </w:tcPr>
          <w:p w14:paraId="3466995B" w14:textId="77777777" w:rsidR="006E4A8F" w:rsidRDefault="00000000">
            <w:pPr>
              <w:pStyle w:val="Compact"/>
            </w:pPr>
            <w:r>
              <w:t>SHOULD</w:t>
            </w:r>
          </w:p>
        </w:tc>
        <w:tc>
          <w:tcPr>
            <w:tcW w:w="1584" w:type="dxa"/>
          </w:tcPr>
          <w:p w14:paraId="5F160B01" w14:textId="77777777" w:rsidR="006E4A8F" w:rsidRDefault="00000000">
            <w:pPr>
              <w:pStyle w:val="Compact"/>
            </w:pPr>
            <w:r>
              <w:t>N</w:t>
            </w:r>
          </w:p>
        </w:tc>
        <w:tc>
          <w:tcPr>
            <w:tcW w:w="2376" w:type="dxa"/>
          </w:tcPr>
          <w:p w14:paraId="6BB1021F" w14:textId="77777777" w:rsidR="006E4A8F" w:rsidRDefault="00000000">
            <w:pPr>
              <w:pStyle w:val="Compact"/>
            </w:pPr>
            <w:r>
              <w:t xml:space="preserve">See </w:t>
            </w:r>
            <w:hyperlink w:anchor="X7d80bd15125df51194565908cd86c79248131ca">
              <w:r w:rsidR="006E4A8F">
                <w:rPr>
                  <w:rStyle w:val="Hyperlink"/>
                </w:rPr>
                <w:t>Section 7.1.2.10.3</w:t>
              </w:r>
            </w:hyperlink>
          </w:p>
        </w:tc>
      </w:tr>
      <w:tr w:rsidR="006E4A8F" w14:paraId="3459A67E" w14:textId="77777777">
        <w:tc>
          <w:tcPr>
            <w:tcW w:w="2376" w:type="dxa"/>
          </w:tcPr>
          <w:p w14:paraId="48BC7283" w14:textId="77777777" w:rsidR="006E4A8F" w:rsidRDefault="00000000">
            <w:pPr>
              <w:pStyle w:val="Compact"/>
            </w:pPr>
            <w:r>
              <w:rPr>
                <w:rStyle w:val="VerbatimChar"/>
              </w:rPr>
              <w:t>certificatePolicies</w:t>
            </w:r>
          </w:p>
        </w:tc>
        <w:tc>
          <w:tcPr>
            <w:tcW w:w="1584" w:type="dxa"/>
          </w:tcPr>
          <w:p w14:paraId="0081EF66" w14:textId="77777777" w:rsidR="006E4A8F" w:rsidRDefault="00000000">
            <w:pPr>
              <w:pStyle w:val="Compact"/>
            </w:pPr>
            <w:r>
              <w:t>MAY</w:t>
            </w:r>
          </w:p>
        </w:tc>
        <w:tc>
          <w:tcPr>
            <w:tcW w:w="1584" w:type="dxa"/>
          </w:tcPr>
          <w:p w14:paraId="13C9D8E6" w14:textId="77777777" w:rsidR="006E4A8F" w:rsidRDefault="00000000">
            <w:pPr>
              <w:pStyle w:val="Compact"/>
            </w:pPr>
            <w:r>
              <w:t>N</w:t>
            </w:r>
          </w:p>
        </w:tc>
        <w:tc>
          <w:tcPr>
            <w:tcW w:w="2376" w:type="dxa"/>
          </w:tcPr>
          <w:p w14:paraId="4192B5EA" w14:textId="77777777" w:rsidR="006E4A8F" w:rsidRDefault="00000000">
            <w:pPr>
              <w:pStyle w:val="Compact"/>
            </w:pPr>
            <w:r>
              <w:t xml:space="preserve">See </w:t>
            </w:r>
            <w:hyperlink w:anchor="X2478fd9cb54746111caa2b57ba59ff61cc6be92">
              <w:r w:rsidR="006E4A8F">
                <w:rPr>
                  <w:rStyle w:val="Hyperlink"/>
                </w:rPr>
                <w:t>Section 7.1.2.3.2</w:t>
              </w:r>
            </w:hyperlink>
          </w:p>
        </w:tc>
      </w:tr>
      <w:tr w:rsidR="006E4A8F" w14:paraId="4777B74B" w14:textId="77777777">
        <w:tc>
          <w:tcPr>
            <w:tcW w:w="2376" w:type="dxa"/>
          </w:tcPr>
          <w:p w14:paraId="6E54EEB6" w14:textId="77777777" w:rsidR="006E4A8F" w:rsidRDefault="00000000">
            <w:pPr>
              <w:pStyle w:val="Compact"/>
            </w:pPr>
            <w:r>
              <w:rPr>
                <w:rStyle w:val="VerbatimChar"/>
              </w:rPr>
              <w:t>nameConstraints</w:t>
            </w:r>
          </w:p>
        </w:tc>
        <w:tc>
          <w:tcPr>
            <w:tcW w:w="1584" w:type="dxa"/>
          </w:tcPr>
          <w:p w14:paraId="4B56AC22" w14:textId="77777777" w:rsidR="006E4A8F" w:rsidRDefault="00000000">
            <w:pPr>
              <w:pStyle w:val="Compact"/>
            </w:pPr>
            <w:r>
              <w:t>MAY</w:t>
            </w:r>
          </w:p>
        </w:tc>
        <w:tc>
          <w:tcPr>
            <w:tcW w:w="1584" w:type="dxa"/>
          </w:tcPr>
          <w:p w14:paraId="57168378" w14:textId="77777777" w:rsidR="006E4A8F" w:rsidRDefault="00000000">
            <w:pPr>
              <w:pStyle w:val="Compact"/>
            </w:pPr>
            <w:r>
              <w:t>*</w:t>
            </w:r>
            <w:r>
              <w:rPr>
                <w:rStyle w:val="FootnoteReference"/>
              </w:rPr>
              <w:footnoteReference w:id="6"/>
            </w:r>
          </w:p>
        </w:tc>
        <w:tc>
          <w:tcPr>
            <w:tcW w:w="2376" w:type="dxa"/>
          </w:tcPr>
          <w:p w14:paraId="15BE7ABF" w14:textId="77777777" w:rsidR="006E4A8F" w:rsidRDefault="00000000">
            <w:pPr>
              <w:pStyle w:val="Compact"/>
            </w:pPr>
            <w:r>
              <w:t xml:space="preserve">See </w:t>
            </w:r>
            <w:hyperlink w:anchor="X76ec6846db7815b141f8e97321a587335ac308c">
              <w:r w:rsidR="006E4A8F">
                <w:rPr>
                  <w:rStyle w:val="Hyperlink"/>
                </w:rPr>
                <w:t>Section 7.1.2.10.8</w:t>
              </w:r>
            </w:hyperlink>
          </w:p>
        </w:tc>
      </w:tr>
      <w:tr w:rsidR="006E4A8F" w14:paraId="21AC2C97" w14:textId="77777777">
        <w:tc>
          <w:tcPr>
            <w:tcW w:w="2376" w:type="dxa"/>
          </w:tcPr>
          <w:p w14:paraId="56BFA424" w14:textId="77777777" w:rsidR="006E4A8F" w:rsidRDefault="00000000">
            <w:pPr>
              <w:pStyle w:val="Compact"/>
            </w:pPr>
            <w:r>
              <w:lastRenderedPageBreak/>
              <w:t>Signed Certificate Timestamp List</w:t>
            </w:r>
          </w:p>
        </w:tc>
        <w:tc>
          <w:tcPr>
            <w:tcW w:w="1584" w:type="dxa"/>
          </w:tcPr>
          <w:p w14:paraId="1108E880" w14:textId="77777777" w:rsidR="006E4A8F" w:rsidRDefault="00000000">
            <w:pPr>
              <w:pStyle w:val="Compact"/>
            </w:pPr>
            <w:r>
              <w:t>MAY</w:t>
            </w:r>
          </w:p>
        </w:tc>
        <w:tc>
          <w:tcPr>
            <w:tcW w:w="1584" w:type="dxa"/>
          </w:tcPr>
          <w:p w14:paraId="1DCC2DCD" w14:textId="77777777" w:rsidR="006E4A8F" w:rsidRDefault="00000000">
            <w:pPr>
              <w:pStyle w:val="Compact"/>
            </w:pPr>
            <w:r>
              <w:t>N</w:t>
            </w:r>
          </w:p>
        </w:tc>
        <w:tc>
          <w:tcPr>
            <w:tcW w:w="2376" w:type="dxa"/>
          </w:tcPr>
          <w:p w14:paraId="3D05C6E6" w14:textId="77777777" w:rsidR="006E4A8F" w:rsidRDefault="00000000">
            <w:pPr>
              <w:pStyle w:val="Compact"/>
            </w:pPr>
            <w:r>
              <w:t xml:space="preserve">See </w:t>
            </w:r>
            <w:hyperlink w:anchor="X5f29f6d91844be07282218a1604692674f20515">
              <w:r w:rsidR="006E4A8F">
                <w:rPr>
                  <w:rStyle w:val="Hyperlink"/>
                </w:rPr>
                <w:t>Section 7.1.2.11.3</w:t>
              </w:r>
            </w:hyperlink>
          </w:p>
        </w:tc>
      </w:tr>
      <w:tr w:rsidR="006E4A8F" w14:paraId="47C337FE" w14:textId="77777777">
        <w:tc>
          <w:tcPr>
            <w:tcW w:w="2376" w:type="dxa"/>
          </w:tcPr>
          <w:p w14:paraId="653757D2" w14:textId="77777777" w:rsidR="006E4A8F" w:rsidRDefault="00000000">
            <w:pPr>
              <w:pStyle w:val="Compact"/>
            </w:pPr>
            <w:r>
              <w:t>Any other extension</w:t>
            </w:r>
          </w:p>
        </w:tc>
        <w:tc>
          <w:tcPr>
            <w:tcW w:w="1584" w:type="dxa"/>
          </w:tcPr>
          <w:p w14:paraId="1731119F" w14:textId="77777777" w:rsidR="006E4A8F" w:rsidRDefault="00000000">
            <w:pPr>
              <w:pStyle w:val="Compact"/>
            </w:pPr>
            <w:r>
              <w:t>NOT RECOMMENDED</w:t>
            </w:r>
          </w:p>
        </w:tc>
        <w:tc>
          <w:tcPr>
            <w:tcW w:w="1584" w:type="dxa"/>
          </w:tcPr>
          <w:p w14:paraId="507DBDAE" w14:textId="77777777" w:rsidR="006E4A8F" w:rsidRDefault="00000000">
            <w:pPr>
              <w:pStyle w:val="Compact"/>
            </w:pPr>
            <w:r>
              <w:t>-</w:t>
            </w:r>
          </w:p>
        </w:tc>
        <w:tc>
          <w:tcPr>
            <w:tcW w:w="2376" w:type="dxa"/>
          </w:tcPr>
          <w:p w14:paraId="02E2898A" w14:textId="77777777" w:rsidR="006E4A8F" w:rsidRDefault="00000000">
            <w:pPr>
              <w:pStyle w:val="Compact"/>
            </w:pPr>
            <w:r>
              <w:t xml:space="preserve">See </w:t>
            </w:r>
            <w:hyperlink w:anchor="Xd1d37105006463fc0c3ce8d6a77d8510d86ed0b">
              <w:r w:rsidR="006E4A8F">
                <w:rPr>
                  <w:rStyle w:val="Hyperlink"/>
                </w:rPr>
                <w:t>Section 7.1.2.11.5</w:t>
              </w:r>
            </w:hyperlink>
          </w:p>
        </w:tc>
      </w:tr>
    </w:tbl>
    <w:p w14:paraId="2747E258" w14:textId="77777777" w:rsidR="006E4A8F" w:rsidRDefault="00000000">
      <w:pPr>
        <w:pStyle w:val="Heading5"/>
      </w:pPr>
      <w:bookmarkStart w:id="703" w:name="X2478fd9cb54746111caa2b57ba59ff61cc6be92"/>
      <w:bookmarkEnd w:id="702"/>
      <w:r>
        <w:t>7.1.2.3.2 Technically Constrained Non-TLS Subordinate CA Certificate Policies</w:t>
      </w:r>
    </w:p>
    <w:p w14:paraId="0BC31700" w14:textId="77777777" w:rsidR="006E4A8F" w:rsidRDefault="00000000">
      <w:pPr>
        <w:pStyle w:val="FirstParagraph"/>
      </w:pPr>
      <w:r>
        <w:t>If present, the Certificate Policies extension MUST be formatted as one of the two tables below:</w:t>
      </w:r>
    </w:p>
    <w:p w14:paraId="565603FC" w14:textId="77777777" w:rsidR="006E4A8F" w:rsidRDefault="00000000">
      <w:pPr>
        <w:pStyle w:val="TableCaption"/>
      </w:pPr>
      <w:r>
        <w:t>No Policy Restrictions (Affiliated CA)</w:t>
      </w:r>
    </w:p>
    <w:tbl>
      <w:tblPr>
        <w:tblStyle w:val="Table"/>
        <w:tblW w:w="5000" w:type="pct"/>
        <w:tblLayout w:type="fixed"/>
        <w:tblLook w:val="0020" w:firstRow="1" w:lastRow="0" w:firstColumn="0" w:lastColumn="0" w:noHBand="0" w:noVBand="0"/>
      </w:tblPr>
      <w:tblGrid>
        <w:gridCol w:w="2808"/>
        <w:gridCol w:w="2808"/>
        <w:gridCol w:w="3744"/>
      </w:tblGrid>
      <w:tr w:rsidR="006E4A8F" w14:paraId="18B36EA5" w14:textId="77777777">
        <w:trPr>
          <w:tblHeader/>
        </w:trPr>
        <w:tc>
          <w:tcPr>
            <w:tcW w:w="2376" w:type="dxa"/>
          </w:tcPr>
          <w:p w14:paraId="3CE3C219" w14:textId="77777777" w:rsidR="006E4A8F" w:rsidRDefault="00000000">
            <w:pPr>
              <w:pStyle w:val="Compact"/>
            </w:pPr>
            <w:r>
              <w:rPr>
                <w:b/>
                <w:bCs/>
              </w:rPr>
              <w:t>Field</w:t>
            </w:r>
          </w:p>
        </w:tc>
        <w:tc>
          <w:tcPr>
            <w:tcW w:w="2376" w:type="dxa"/>
          </w:tcPr>
          <w:p w14:paraId="089A13F9" w14:textId="77777777" w:rsidR="006E4A8F" w:rsidRDefault="00000000">
            <w:pPr>
              <w:pStyle w:val="Compact"/>
            </w:pPr>
            <w:r>
              <w:rPr>
                <w:b/>
                <w:bCs/>
              </w:rPr>
              <w:t>Presence</w:t>
            </w:r>
          </w:p>
        </w:tc>
        <w:tc>
          <w:tcPr>
            <w:tcW w:w="3168" w:type="dxa"/>
          </w:tcPr>
          <w:p w14:paraId="19FCF799" w14:textId="77777777" w:rsidR="006E4A8F" w:rsidRDefault="00000000">
            <w:pPr>
              <w:pStyle w:val="Compact"/>
            </w:pPr>
            <w:r>
              <w:rPr>
                <w:b/>
                <w:bCs/>
              </w:rPr>
              <w:t>Contents</w:t>
            </w:r>
          </w:p>
        </w:tc>
      </w:tr>
      <w:tr w:rsidR="006E4A8F" w14:paraId="51FD2374" w14:textId="77777777">
        <w:tc>
          <w:tcPr>
            <w:tcW w:w="2376" w:type="dxa"/>
          </w:tcPr>
          <w:p w14:paraId="36A85D0D" w14:textId="77777777" w:rsidR="006E4A8F" w:rsidRDefault="00000000">
            <w:pPr>
              <w:pStyle w:val="Compact"/>
            </w:pPr>
            <w:r>
              <w:rPr>
                <w:rStyle w:val="VerbatimChar"/>
              </w:rPr>
              <w:t>policyIdentifier</w:t>
            </w:r>
          </w:p>
        </w:tc>
        <w:tc>
          <w:tcPr>
            <w:tcW w:w="2376" w:type="dxa"/>
          </w:tcPr>
          <w:p w14:paraId="74067C88" w14:textId="77777777" w:rsidR="006E4A8F" w:rsidRDefault="00000000">
            <w:pPr>
              <w:pStyle w:val="Compact"/>
            </w:pPr>
            <w:r>
              <w:t>MUST</w:t>
            </w:r>
          </w:p>
        </w:tc>
        <w:tc>
          <w:tcPr>
            <w:tcW w:w="3168" w:type="dxa"/>
          </w:tcPr>
          <w:p w14:paraId="37E4722E" w14:textId="77777777" w:rsidR="006E4A8F" w:rsidRDefault="00000000">
            <w:pPr>
              <w:pStyle w:val="Compact"/>
            </w:pPr>
            <w:r>
              <w:t xml:space="preserve">When the Issuing CA wishes to express that there are no policy restrictions, the Subordinate CA MUST be an Affiliate of the Issuing CA. The Certificate Policies extension MUST contain only a single </w:t>
            </w:r>
            <w:r>
              <w:rPr>
                <w:rStyle w:val="VerbatimChar"/>
              </w:rPr>
              <w:t>PolicyInformation</w:t>
            </w:r>
            <w:r>
              <w:t xml:space="preserve"> value, which MUST contain the </w:t>
            </w:r>
            <w:r>
              <w:rPr>
                <w:rStyle w:val="VerbatimChar"/>
              </w:rPr>
              <w:t>anyPolicy</w:t>
            </w:r>
            <w:r>
              <w:t xml:space="preserve"> Policy Identifier.</w:t>
            </w:r>
          </w:p>
        </w:tc>
      </w:tr>
      <w:tr w:rsidR="006E4A8F" w14:paraId="38BCCF97" w14:textId="77777777">
        <w:tc>
          <w:tcPr>
            <w:tcW w:w="2376" w:type="dxa"/>
          </w:tcPr>
          <w:p w14:paraId="774603B0" w14:textId="77777777" w:rsidR="006E4A8F" w:rsidRDefault="00000000">
            <w:pPr>
              <w:pStyle w:val="Compact"/>
            </w:pPr>
            <w:r>
              <w:t>    </w:t>
            </w:r>
            <w:r>
              <w:rPr>
                <w:rStyle w:val="VerbatimChar"/>
              </w:rPr>
              <w:t>anyPolicy</w:t>
            </w:r>
          </w:p>
        </w:tc>
        <w:tc>
          <w:tcPr>
            <w:tcW w:w="2376" w:type="dxa"/>
          </w:tcPr>
          <w:p w14:paraId="54085C04" w14:textId="77777777" w:rsidR="006E4A8F" w:rsidRDefault="00000000">
            <w:pPr>
              <w:pStyle w:val="Compact"/>
            </w:pPr>
            <w:r>
              <w:t>MUST</w:t>
            </w:r>
          </w:p>
        </w:tc>
        <w:tc>
          <w:tcPr>
            <w:tcW w:w="3168" w:type="dxa"/>
          </w:tcPr>
          <w:p w14:paraId="5FBEE0A4" w14:textId="77777777" w:rsidR="006E4A8F" w:rsidRDefault="006E4A8F">
            <w:pPr>
              <w:pStyle w:val="Compact"/>
            </w:pPr>
          </w:p>
        </w:tc>
      </w:tr>
      <w:tr w:rsidR="006E4A8F" w14:paraId="143675C2" w14:textId="77777777">
        <w:tc>
          <w:tcPr>
            <w:tcW w:w="2376" w:type="dxa"/>
          </w:tcPr>
          <w:p w14:paraId="3E74AFCB" w14:textId="77777777" w:rsidR="006E4A8F" w:rsidRDefault="00000000">
            <w:pPr>
              <w:pStyle w:val="Compact"/>
            </w:pPr>
            <w:r>
              <w:rPr>
                <w:rStyle w:val="VerbatimChar"/>
              </w:rPr>
              <w:t>policyQualifiers</w:t>
            </w:r>
          </w:p>
        </w:tc>
        <w:tc>
          <w:tcPr>
            <w:tcW w:w="2376" w:type="dxa"/>
          </w:tcPr>
          <w:p w14:paraId="1D88D3B8" w14:textId="77777777" w:rsidR="006E4A8F" w:rsidRDefault="00000000">
            <w:pPr>
              <w:pStyle w:val="Compact"/>
            </w:pPr>
            <w:r>
              <w:t>NOT RECOMMENDED</w:t>
            </w:r>
          </w:p>
        </w:tc>
        <w:tc>
          <w:tcPr>
            <w:tcW w:w="3168" w:type="dxa"/>
          </w:tcPr>
          <w:p w14:paraId="252EEC92" w14:textId="77777777" w:rsidR="006E4A8F" w:rsidRDefault="00000000">
            <w:pPr>
              <w:pStyle w:val="Compact"/>
            </w:pPr>
            <w:r>
              <w:t xml:space="preserve">If present, MUST contain only permitted </w:t>
            </w:r>
            <w:r>
              <w:rPr>
                <w:rStyle w:val="VerbatimChar"/>
              </w:rPr>
              <w:t>policyQualifiers</w:t>
            </w:r>
            <w:r>
              <w:t xml:space="preserve"> from the table below.</w:t>
            </w:r>
          </w:p>
        </w:tc>
      </w:tr>
    </w:tbl>
    <w:p w14:paraId="0850495B" w14:textId="77777777" w:rsidR="006E4A8F" w:rsidRDefault="006E4A8F"/>
    <w:p w14:paraId="0B1ACC2D" w14:textId="77777777" w:rsidR="006E4A8F" w:rsidRDefault="00000000">
      <w:pPr>
        <w:pStyle w:val="TableCaption"/>
      </w:pPr>
      <w:r>
        <w:t>Policy Restricted</w:t>
      </w:r>
    </w:p>
    <w:tbl>
      <w:tblPr>
        <w:tblStyle w:val="Table"/>
        <w:tblW w:w="5000" w:type="pct"/>
        <w:tblLayout w:type="fixed"/>
        <w:tblLook w:val="0020" w:firstRow="1" w:lastRow="0" w:firstColumn="0" w:lastColumn="0" w:noHBand="0" w:noVBand="0"/>
      </w:tblPr>
      <w:tblGrid>
        <w:gridCol w:w="2808"/>
        <w:gridCol w:w="2808"/>
        <w:gridCol w:w="3744"/>
      </w:tblGrid>
      <w:tr w:rsidR="006E4A8F" w14:paraId="3E6931E7" w14:textId="77777777">
        <w:trPr>
          <w:tblHeader/>
        </w:trPr>
        <w:tc>
          <w:tcPr>
            <w:tcW w:w="2376" w:type="dxa"/>
          </w:tcPr>
          <w:p w14:paraId="1E17A2F5" w14:textId="77777777" w:rsidR="006E4A8F" w:rsidRDefault="00000000">
            <w:pPr>
              <w:pStyle w:val="Compact"/>
            </w:pPr>
            <w:r>
              <w:rPr>
                <w:b/>
                <w:bCs/>
              </w:rPr>
              <w:t>Field</w:t>
            </w:r>
          </w:p>
        </w:tc>
        <w:tc>
          <w:tcPr>
            <w:tcW w:w="2376" w:type="dxa"/>
          </w:tcPr>
          <w:p w14:paraId="0BD344DC" w14:textId="77777777" w:rsidR="006E4A8F" w:rsidRDefault="00000000">
            <w:pPr>
              <w:pStyle w:val="Compact"/>
            </w:pPr>
            <w:r>
              <w:rPr>
                <w:b/>
                <w:bCs/>
              </w:rPr>
              <w:t>Presence</w:t>
            </w:r>
          </w:p>
        </w:tc>
        <w:tc>
          <w:tcPr>
            <w:tcW w:w="3168" w:type="dxa"/>
          </w:tcPr>
          <w:p w14:paraId="430553B5" w14:textId="77777777" w:rsidR="006E4A8F" w:rsidRDefault="00000000">
            <w:pPr>
              <w:pStyle w:val="Compact"/>
            </w:pPr>
            <w:r>
              <w:rPr>
                <w:b/>
                <w:bCs/>
              </w:rPr>
              <w:t>Contents</w:t>
            </w:r>
          </w:p>
        </w:tc>
      </w:tr>
      <w:tr w:rsidR="006E4A8F" w14:paraId="7A676907" w14:textId="77777777">
        <w:tc>
          <w:tcPr>
            <w:tcW w:w="2376" w:type="dxa"/>
          </w:tcPr>
          <w:p w14:paraId="64AC3B04" w14:textId="77777777" w:rsidR="006E4A8F" w:rsidRDefault="00000000">
            <w:pPr>
              <w:pStyle w:val="Compact"/>
            </w:pPr>
            <w:r>
              <w:rPr>
                <w:rStyle w:val="VerbatimChar"/>
              </w:rPr>
              <w:t>policyIdentifier</w:t>
            </w:r>
          </w:p>
        </w:tc>
        <w:tc>
          <w:tcPr>
            <w:tcW w:w="2376" w:type="dxa"/>
          </w:tcPr>
          <w:p w14:paraId="3E60E8F6" w14:textId="77777777" w:rsidR="006E4A8F" w:rsidRDefault="00000000">
            <w:pPr>
              <w:pStyle w:val="Compact"/>
            </w:pPr>
            <w:r>
              <w:t>MUST</w:t>
            </w:r>
          </w:p>
        </w:tc>
        <w:tc>
          <w:tcPr>
            <w:tcW w:w="3168" w:type="dxa"/>
          </w:tcPr>
          <w:p w14:paraId="26D5FD69" w14:textId="77777777" w:rsidR="006E4A8F" w:rsidRDefault="00000000">
            <w:pPr>
              <w:pStyle w:val="Compact"/>
            </w:pPr>
            <w:r>
              <w:t>One of the following policy identifiers:</w:t>
            </w:r>
          </w:p>
        </w:tc>
      </w:tr>
      <w:tr w:rsidR="006E4A8F" w14:paraId="089D2915" w14:textId="77777777">
        <w:tc>
          <w:tcPr>
            <w:tcW w:w="2376" w:type="dxa"/>
          </w:tcPr>
          <w:p w14:paraId="6C35211C" w14:textId="77777777" w:rsidR="006E4A8F" w:rsidRDefault="00000000">
            <w:pPr>
              <w:pStyle w:val="Compact"/>
            </w:pPr>
            <w:r>
              <w:t xml:space="preserve">    A </w:t>
            </w:r>
            <w:hyperlink w:anchor="Xd886d368fed64db74e3fc7a280ac2a3180671ff">
              <w:r w:rsidR="006E4A8F">
                <w:rPr>
                  <w:rStyle w:val="Hyperlink"/>
                </w:rPr>
                <w:t>Reserved Certificate Policy Identifier</w:t>
              </w:r>
            </w:hyperlink>
          </w:p>
        </w:tc>
        <w:tc>
          <w:tcPr>
            <w:tcW w:w="2376" w:type="dxa"/>
          </w:tcPr>
          <w:p w14:paraId="4D441AD8" w14:textId="77777777" w:rsidR="006E4A8F" w:rsidRDefault="00000000">
            <w:pPr>
              <w:pStyle w:val="Compact"/>
            </w:pPr>
            <w:r>
              <w:t>MUST NOT</w:t>
            </w:r>
          </w:p>
        </w:tc>
        <w:tc>
          <w:tcPr>
            <w:tcW w:w="3168" w:type="dxa"/>
          </w:tcPr>
          <w:p w14:paraId="48C6AB0F" w14:textId="77777777" w:rsidR="006E4A8F" w:rsidRDefault="006E4A8F">
            <w:pPr>
              <w:pStyle w:val="Compact"/>
            </w:pPr>
          </w:p>
        </w:tc>
      </w:tr>
      <w:tr w:rsidR="006E4A8F" w14:paraId="470A4135" w14:textId="77777777">
        <w:tc>
          <w:tcPr>
            <w:tcW w:w="2376" w:type="dxa"/>
          </w:tcPr>
          <w:p w14:paraId="103DBAD0" w14:textId="77777777" w:rsidR="006E4A8F" w:rsidRDefault="00000000">
            <w:pPr>
              <w:pStyle w:val="Compact"/>
            </w:pPr>
            <w:r>
              <w:t>    </w:t>
            </w:r>
            <w:r>
              <w:rPr>
                <w:rStyle w:val="VerbatimChar"/>
              </w:rPr>
              <w:t>anyPolicy</w:t>
            </w:r>
          </w:p>
        </w:tc>
        <w:tc>
          <w:tcPr>
            <w:tcW w:w="2376" w:type="dxa"/>
          </w:tcPr>
          <w:p w14:paraId="2B34692C" w14:textId="77777777" w:rsidR="006E4A8F" w:rsidRDefault="00000000">
            <w:pPr>
              <w:pStyle w:val="Compact"/>
            </w:pPr>
            <w:r>
              <w:t>MUST NOT</w:t>
            </w:r>
          </w:p>
        </w:tc>
        <w:tc>
          <w:tcPr>
            <w:tcW w:w="3168" w:type="dxa"/>
          </w:tcPr>
          <w:p w14:paraId="14B38BE3" w14:textId="77777777" w:rsidR="006E4A8F" w:rsidRDefault="00000000">
            <w:pPr>
              <w:pStyle w:val="Compact"/>
            </w:pPr>
            <w:r>
              <w:t xml:space="preserve">The </w:t>
            </w:r>
            <w:r>
              <w:rPr>
                <w:rStyle w:val="VerbatimChar"/>
              </w:rPr>
              <w:t>anyPolicy</w:t>
            </w:r>
            <w:r>
              <w:t xml:space="preserve"> Policy Identifier MUST NOT be present.</w:t>
            </w:r>
          </w:p>
        </w:tc>
      </w:tr>
      <w:tr w:rsidR="006E4A8F" w14:paraId="367F21BF" w14:textId="77777777">
        <w:tc>
          <w:tcPr>
            <w:tcW w:w="2376" w:type="dxa"/>
          </w:tcPr>
          <w:p w14:paraId="6F745B81" w14:textId="77777777" w:rsidR="006E4A8F" w:rsidRDefault="00000000">
            <w:pPr>
              <w:pStyle w:val="Compact"/>
            </w:pPr>
            <w:r>
              <w:t>    Any other identifier</w:t>
            </w:r>
          </w:p>
        </w:tc>
        <w:tc>
          <w:tcPr>
            <w:tcW w:w="2376" w:type="dxa"/>
          </w:tcPr>
          <w:p w14:paraId="5DE7481E" w14:textId="77777777" w:rsidR="006E4A8F" w:rsidRDefault="00000000">
            <w:pPr>
              <w:pStyle w:val="Compact"/>
            </w:pPr>
            <w:r>
              <w:t>MAY</w:t>
            </w:r>
          </w:p>
        </w:tc>
        <w:tc>
          <w:tcPr>
            <w:tcW w:w="3168" w:type="dxa"/>
          </w:tcPr>
          <w:p w14:paraId="0CC6823D" w14:textId="77777777" w:rsidR="006E4A8F" w:rsidRDefault="00000000">
            <w:pPr>
              <w:pStyle w:val="Compact"/>
            </w:pPr>
            <w:r>
              <w:t>If present, MUST be documented by the CA in its Certificate Policy and/or Certification Practice Statement.</w:t>
            </w:r>
          </w:p>
        </w:tc>
      </w:tr>
      <w:tr w:rsidR="006E4A8F" w14:paraId="1D1F2A1C" w14:textId="77777777">
        <w:tc>
          <w:tcPr>
            <w:tcW w:w="2376" w:type="dxa"/>
          </w:tcPr>
          <w:p w14:paraId="463E7015" w14:textId="77777777" w:rsidR="006E4A8F" w:rsidRDefault="00000000">
            <w:pPr>
              <w:pStyle w:val="Compact"/>
            </w:pPr>
            <w:r>
              <w:rPr>
                <w:rStyle w:val="VerbatimChar"/>
              </w:rPr>
              <w:lastRenderedPageBreak/>
              <w:t>policyQualifiers</w:t>
            </w:r>
          </w:p>
        </w:tc>
        <w:tc>
          <w:tcPr>
            <w:tcW w:w="2376" w:type="dxa"/>
          </w:tcPr>
          <w:p w14:paraId="645EAB58" w14:textId="77777777" w:rsidR="006E4A8F" w:rsidRDefault="00000000">
            <w:pPr>
              <w:pStyle w:val="Compact"/>
            </w:pPr>
            <w:r>
              <w:t>NOT RECOMMENDED</w:t>
            </w:r>
          </w:p>
        </w:tc>
        <w:tc>
          <w:tcPr>
            <w:tcW w:w="3168" w:type="dxa"/>
          </w:tcPr>
          <w:p w14:paraId="1EE04761" w14:textId="77777777" w:rsidR="006E4A8F" w:rsidRDefault="00000000">
            <w:pPr>
              <w:pStyle w:val="Compact"/>
            </w:pPr>
            <w:r>
              <w:t xml:space="preserve">If present, MUST contain only permitted </w:t>
            </w:r>
            <w:r>
              <w:rPr>
                <w:rStyle w:val="VerbatimChar"/>
              </w:rPr>
              <w:t>policyQualifiers</w:t>
            </w:r>
            <w:r>
              <w:t xml:space="preserve"> from the table below.</w:t>
            </w:r>
          </w:p>
        </w:tc>
      </w:tr>
    </w:tbl>
    <w:p w14:paraId="4F9F2DCB" w14:textId="77777777" w:rsidR="006E4A8F" w:rsidRDefault="006E4A8F"/>
    <w:p w14:paraId="28AC9260" w14:textId="77777777" w:rsidR="006E4A8F" w:rsidRDefault="00000000">
      <w:pPr>
        <w:pStyle w:val="TableCaption"/>
      </w:pPr>
      <w:r>
        <w:t xml:space="preserve">Permitted </w:t>
      </w:r>
      <w:r>
        <w:rPr>
          <w:rStyle w:val="VerbatimChar"/>
        </w:rPr>
        <w:t>policyQualifiers</w:t>
      </w:r>
    </w:p>
    <w:tbl>
      <w:tblPr>
        <w:tblStyle w:val="Table"/>
        <w:tblW w:w="5000" w:type="pct"/>
        <w:tblLayout w:type="fixed"/>
        <w:tblLook w:val="0020" w:firstRow="1" w:lastRow="0" w:firstColumn="0" w:lastColumn="0" w:noHBand="0" w:noVBand="0"/>
      </w:tblPr>
      <w:tblGrid>
        <w:gridCol w:w="2808"/>
        <w:gridCol w:w="1872"/>
        <w:gridCol w:w="1872"/>
        <w:gridCol w:w="2808"/>
      </w:tblGrid>
      <w:tr w:rsidR="006E4A8F" w14:paraId="6D0527E7" w14:textId="77777777">
        <w:trPr>
          <w:tblHeader/>
        </w:trPr>
        <w:tc>
          <w:tcPr>
            <w:tcW w:w="2376" w:type="dxa"/>
          </w:tcPr>
          <w:p w14:paraId="7F78273E" w14:textId="77777777" w:rsidR="006E4A8F" w:rsidRDefault="00000000">
            <w:pPr>
              <w:pStyle w:val="Compact"/>
            </w:pPr>
            <w:r>
              <w:rPr>
                <w:b/>
                <w:bCs/>
              </w:rPr>
              <w:t>Qualifier ID</w:t>
            </w:r>
          </w:p>
        </w:tc>
        <w:tc>
          <w:tcPr>
            <w:tcW w:w="1584" w:type="dxa"/>
          </w:tcPr>
          <w:p w14:paraId="3F866278" w14:textId="77777777" w:rsidR="006E4A8F" w:rsidRDefault="00000000">
            <w:pPr>
              <w:pStyle w:val="Compact"/>
            </w:pPr>
            <w:r>
              <w:rPr>
                <w:b/>
                <w:bCs/>
              </w:rPr>
              <w:t>Presence</w:t>
            </w:r>
          </w:p>
        </w:tc>
        <w:tc>
          <w:tcPr>
            <w:tcW w:w="1584" w:type="dxa"/>
          </w:tcPr>
          <w:p w14:paraId="217C73A2" w14:textId="77777777" w:rsidR="006E4A8F" w:rsidRDefault="00000000">
            <w:pPr>
              <w:pStyle w:val="Compact"/>
            </w:pPr>
            <w:r>
              <w:rPr>
                <w:b/>
                <w:bCs/>
              </w:rPr>
              <w:t>Field Type</w:t>
            </w:r>
          </w:p>
        </w:tc>
        <w:tc>
          <w:tcPr>
            <w:tcW w:w="2376" w:type="dxa"/>
          </w:tcPr>
          <w:p w14:paraId="3E6CBFC1" w14:textId="77777777" w:rsidR="006E4A8F" w:rsidRDefault="00000000">
            <w:pPr>
              <w:pStyle w:val="Compact"/>
            </w:pPr>
            <w:r>
              <w:rPr>
                <w:b/>
                <w:bCs/>
              </w:rPr>
              <w:t>Contents</w:t>
            </w:r>
          </w:p>
        </w:tc>
      </w:tr>
      <w:tr w:rsidR="006E4A8F" w14:paraId="57BCD019" w14:textId="77777777">
        <w:tc>
          <w:tcPr>
            <w:tcW w:w="2376" w:type="dxa"/>
          </w:tcPr>
          <w:p w14:paraId="79D8AC1F" w14:textId="77777777" w:rsidR="006E4A8F" w:rsidRDefault="00000000">
            <w:pPr>
              <w:pStyle w:val="Compact"/>
            </w:pPr>
            <w:r>
              <w:rPr>
                <w:rStyle w:val="VerbatimChar"/>
              </w:rPr>
              <w:t>id-qt-cps</w:t>
            </w:r>
            <w:r>
              <w:t xml:space="preserve"> (OID: 1.3.6.1.5.5.7.2.1)</w:t>
            </w:r>
          </w:p>
        </w:tc>
        <w:tc>
          <w:tcPr>
            <w:tcW w:w="1584" w:type="dxa"/>
          </w:tcPr>
          <w:p w14:paraId="08500DFD" w14:textId="77777777" w:rsidR="006E4A8F" w:rsidRDefault="00000000">
            <w:pPr>
              <w:pStyle w:val="Compact"/>
            </w:pPr>
            <w:r>
              <w:t>MAY</w:t>
            </w:r>
          </w:p>
        </w:tc>
        <w:tc>
          <w:tcPr>
            <w:tcW w:w="1584" w:type="dxa"/>
          </w:tcPr>
          <w:p w14:paraId="0235459B" w14:textId="77777777" w:rsidR="006E4A8F" w:rsidRDefault="00000000">
            <w:pPr>
              <w:pStyle w:val="Compact"/>
            </w:pPr>
            <w:r>
              <w:rPr>
                <w:rStyle w:val="VerbatimChar"/>
              </w:rPr>
              <w:t>IA5String</w:t>
            </w:r>
          </w:p>
        </w:tc>
        <w:tc>
          <w:tcPr>
            <w:tcW w:w="2376" w:type="dxa"/>
          </w:tcPr>
          <w:p w14:paraId="50BC029B" w14:textId="77777777" w:rsidR="006E4A8F" w:rsidRDefault="00000000">
            <w:pPr>
              <w:pStyle w:val="Compact"/>
            </w:pPr>
            <w:r>
              <w:t>The HTTP or HTTPS URL for the Issuing CA’s Certificate Policies, Certification Practice Statement, Relying Party Agreement, or other pointer to online policy information provided by the Issuing CA.</w:t>
            </w:r>
          </w:p>
        </w:tc>
      </w:tr>
      <w:tr w:rsidR="006E4A8F" w14:paraId="515B943F" w14:textId="77777777">
        <w:tc>
          <w:tcPr>
            <w:tcW w:w="2376" w:type="dxa"/>
          </w:tcPr>
          <w:p w14:paraId="01882D1F" w14:textId="77777777" w:rsidR="006E4A8F" w:rsidRDefault="00000000">
            <w:pPr>
              <w:pStyle w:val="Compact"/>
            </w:pPr>
            <w:r>
              <w:t>Any other qualifier</w:t>
            </w:r>
          </w:p>
        </w:tc>
        <w:tc>
          <w:tcPr>
            <w:tcW w:w="1584" w:type="dxa"/>
          </w:tcPr>
          <w:p w14:paraId="6037B02A" w14:textId="77777777" w:rsidR="006E4A8F" w:rsidRDefault="00000000">
            <w:pPr>
              <w:pStyle w:val="Compact"/>
            </w:pPr>
            <w:r>
              <w:t>MUST NOT</w:t>
            </w:r>
          </w:p>
        </w:tc>
        <w:tc>
          <w:tcPr>
            <w:tcW w:w="1584" w:type="dxa"/>
          </w:tcPr>
          <w:p w14:paraId="536E140C" w14:textId="77777777" w:rsidR="006E4A8F" w:rsidRDefault="00000000">
            <w:pPr>
              <w:pStyle w:val="Compact"/>
            </w:pPr>
            <w:r>
              <w:t>-</w:t>
            </w:r>
          </w:p>
        </w:tc>
        <w:tc>
          <w:tcPr>
            <w:tcW w:w="2376" w:type="dxa"/>
          </w:tcPr>
          <w:p w14:paraId="4103FF07" w14:textId="77777777" w:rsidR="006E4A8F" w:rsidRDefault="00000000">
            <w:pPr>
              <w:pStyle w:val="Compact"/>
            </w:pPr>
            <w:r>
              <w:t>-</w:t>
            </w:r>
          </w:p>
        </w:tc>
      </w:tr>
    </w:tbl>
    <w:p w14:paraId="41531385" w14:textId="77777777" w:rsidR="006E4A8F" w:rsidRDefault="00000000">
      <w:pPr>
        <w:pStyle w:val="Heading5"/>
      </w:pPr>
      <w:bookmarkStart w:id="704" w:name="X8529b5b12de55de4d022a84914bbf1e786f6d91"/>
      <w:bookmarkEnd w:id="703"/>
      <w:r>
        <w:t>7.1.2.3.3 Technically Constrained Non-TLS Subordinate CA Extended Key Usage</w:t>
      </w:r>
    </w:p>
    <w:p w14:paraId="2B20BEF8" w14:textId="77777777" w:rsidR="006E4A8F" w:rsidRDefault="00000000">
      <w:pPr>
        <w:pStyle w:val="FirstParagraph"/>
      </w:pPr>
      <w:r>
        <w:t>The Issuing CA MUST verify that the Subordinate CA Certificate is authorized to issue certificates for each included extended key usage purpose. Multiple, independent key purposes (e.g. </w:t>
      </w:r>
      <w:r>
        <w:rPr>
          <w:rStyle w:val="VerbatimChar"/>
        </w:rPr>
        <w:t>id-kp-timeStamping</w:t>
      </w:r>
      <w:r>
        <w:t xml:space="preserve"> and </w:t>
      </w:r>
      <w:r>
        <w:rPr>
          <w:rStyle w:val="VerbatimChar"/>
        </w:rPr>
        <w:t>id-kp-codeSigning</w:t>
      </w:r>
      <w:r>
        <w:t>) are NOT RECOMMENDED.</w:t>
      </w:r>
    </w:p>
    <w:tbl>
      <w:tblPr>
        <w:tblStyle w:val="Table"/>
        <w:tblW w:w="5000" w:type="pct"/>
        <w:tblLayout w:type="fixed"/>
        <w:tblLook w:val="0020" w:firstRow="1" w:lastRow="0" w:firstColumn="0" w:lastColumn="0" w:noHBand="0" w:noVBand="0"/>
      </w:tblPr>
      <w:tblGrid>
        <w:gridCol w:w="3744"/>
        <w:gridCol w:w="3744"/>
        <w:gridCol w:w="1872"/>
      </w:tblGrid>
      <w:tr w:rsidR="006E4A8F" w14:paraId="2C0DE937" w14:textId="77777777">
        <w:trPr>
          <w:tblHeader/>
        </w:trPr>
        <w:tc>
          <w:tcPr>
            <w:tcW w:w="3168" w:type="dxa"/>
          </w:tcPr>
          <w:p w14:paraId="224AE7EB" w14:textId="77777777" w:rsidR="006E4A8F" w:rsidRDefault="00000000">
            <w:pPr>
              <w:pStyle w:val="Compact"/>
            </w:pPr>
            <w:r>
              <w:rPr>
                <w:b/>
                <w:bCs/>
              </w:rPr>
              <w:t>Key Purpose</w:t>
            </w:r>
          </w:p>
        </w:tc>
        <w:tc>
          <w:tcPr>
            <w:tcW w:w="3168" w:type="dxa"/>
          </w:tcPr>
          <w:p w14:paraId="2EAFE236" w14:textId="77777777" w:rsidR="006E4A8F" w:rsidRDefault="00000000">
            <w:pPr>
              <w:pStyle w:val="Compact"/>
            </w:pPr>
            <w:r>
              <w:rPr>
                <w:b/>
                <w:bCs/>
              </w:rPr>
              <w:t>OID</w:t>
            </w:r>
          </w:p>
        </w:tc>
        <w:tc>
          <w:tcPr>
            <w:tcW w:w="1584" w:type="dxa"/>
          </w:tcPr>
          <w:p w14:paraId="2C86022B" w14:textId="77777777" w:rsidR="006E4A8F" w:rsidRDefault="00000000">
            <w:pPr>
              <w:pStyle w:val="Compact"/>
            </w:pPr>
            <w:r>
              <w:rPr>
                <w:b/>
                <w:bCs/>
              </w:rPr>
              <w:t>Presence</w:t>
            </w:r>
          </w:p>
        </w:tc>
      </w:tr>
      <w:tr w:rsidR="006E4A8F" w14:paraId="72DC13EB" w14:textId="77777777">
        <w:tc>
          <w:tcPr>
            <w:tcW w:w="3168" w:type="dxa"/>
          </w:tcPr>
          <w:p w14:paraId="2CB8A24C" w14:textId="77777777" w:rsidR="006E4A8F" w:rsidRDefault="00000000">
            <w:pPr>
              <w:pStyle w:val="Compact"/>
            </w:pPr>
            <w:r>
              <w:rPr>
                <w:rStyle w:val="VerbatimChar"/>
              </w:rPr>
              <w:t>id-kp-serverAuth</w:t>
            </w:r>
          </w:p>
        </w:tc>
        <w:tc>
          <w:tcPr>
            <w:tcW w:w="3168" w:type="dxa"/>
          </w:tcPr>
          <w:p w14:paraId="423703BE" w14:textId="77777777" w:rsidR="006E4A8F" w:rsidRDefault="00000000">
            <w:pPr>
              <w:pStyle w:val="Compact"/>
            </w:pPr>
            <w:r>
              <w:t>1.3.6.1.5.5.7.3.1</w:t>
            </w:r>
          </w:p>
        </w:tc>
        <w:tc>
          <w:tcPr>
            <w:tcW w:w="1584" w:type="dxa"/>
          </w:tcPr>
          <w:p w14:paraId="53976A76" w14:textId="77777777" w:rsidR="006E4A8F" w:rsidRDefault="00000000">
            <w:pPr>
              <w:pStyle w:val="Compact"/>
            </w:pPr>
            <w:r>
              <w:t>MUST NOT</w:t>
            </w:r>
          </w:p>
        </w:tc>
      </w:tr>
      <w:tr w:rsidR="006E4A8F" w14:paraId="34F8A3B1" w14:textId="77777777">
        <w:tc>
          <w:tcPr>
            <w:tcW w:w="3168" w:type="dxa"/>
          </w:tcPr>
          <w:p w14:paraId="7FF52384" w14:textId="77777777" w:rsidR="006E4A8F" w:rsidRDefault="00000000">
            <w:pPr>
              <w:pStyle w:val="Compact"/>
            </w:pPr>
            <w:r>
              <w:rPr>
                <w:rStyle w:val="VerbatimChar"/>
              </w:rPr>
              <w:t>id-kp-OCSPSigning</w:t>
            </w:r>
          </w:p>
        </w:tc>
        <w:tc>
          <w:tcPr>
            <w:tcW w:w="3168" w:type="dxa"/>
          </w:tcPr>
          <w:p w14:paraId="7A60769C" w14:textId="77777777" w:rsidR="006E4A8F" w:rsidRDefault="00000000">
            <w:pPr>
              <w:pStyle w:val="Compact"/>
            </w:pPr>
            <w:r>
              <w:t>1.3.6.1.5.5.7.3.9</w:t>
            </w:r>
          </w:p>
        </w:tc>
        <w:tc>
          <w:tcPr>
            <w:tcW w:w="1584" w:type="dxa"/>
          </w:tcPr>
          <w:p w14:paraId="61B34205" w14:textId="77777777" w:rsidR="006E4A8F" w:rsidRDefault="00000000">
            <w:pPr>
              <w:pStyle w:val="Compact"/>
            </w:pPr>
            <w:r>
              <w:t>MUST NOT</w:t>
            </w:r>
          </w:p>
        </w:tc>
      </w:tr>
      <w:tr w:rsidR="006E4A8F" w14:paraId="76217BD1" w14:textId="77777777">
        <w:tc>
          <w:tcPr>
            <w:tcW w:w="3168" w:type="dxa"/>
          </w:tcPr>
          <w:p w14:paraId="41AC8A07" w14:textId="77777777" w:rsidR="006E4A8F" w:rsidRDefault="00000000">
            <w:pPr>
              <w:pStyle w:val="Compact"/>
            </w:pPr>
            <w:r>
              <w:rPr>
                <w:rStyle w:val="VerbatimChar"/>
              </w:rPr>
              <w:t>anyExtendedKeyUsage</w:t>
            </w:r>
          </w:p>
        </w:tc>
        <w:tc>
          <w:tcPr>
            <w:tcW w:w="3168" w:type="dxa"/>
          </w:tcPr>
          <w:p w14:paraId="13380863" w14:textId="77777777" w:rsidR="006E4A8F" w:rsidRDefault="00000000">
            <w:pPr>
              <w:pStyle w:val="Compact"/>
            </w:pPr>
            <w:r>
              <w:t>2.5.29.37.0</w:t>
            </w:r>
          </w:p>
        </w:tc>
        <w:tc>
          <w:tcPr>
            <w:tcW w:w="1584" w:type="dxa"/>
          </w:tcPr>
          <w:p w14:paraId="67A66945" w14:textId="77777777" w:rsidR="006E4A8F" w:rsidRDefault="00000000">
            <w:pPr>
              <w:pStyle w:val="Compact"/>
            </w:pPr>
            <w:r>
              <w:t>MUST NOT</w:t>
            </w:r>
          </w:p>
        </w:tc>
      </w:tr>
      <w:tr w:rsidR="006E4A8F" w14:paraId="060859B1" w14:textId="77777777">
        <w:tc>
          <w:tcPr>
            <w:tcW w:w="3168" w:type="dxa"/>
          </w:tcPr>
          <w:p w14:paraId="7D97F583" w14:textId="77777777" w:rsidR="006E4A8F" w:rsidRDefault="00000000">
            <w:pPr>
              <w:pStyle w:val="Compact"/>
            </w:pPr>
            <w:r>
              <w:t>Precertificate Signing Certificate</w:t>
            </w:r>
          </w:p>
        </w:tc>
        <w:tc>
          <w:tcPr>
            <w:tcW w:w="3168" w:type="dxa"/>
          </w:tcPr>
          <w:p w14:paraId="49B294B5" w14:textId="77777777" w:rsidR="006E4A8F" w:rsidRDefault="00000000">
            <w:pPr>
              <w:pStyle w:val="Compact"/>
            </w:pPr>
            <w:r>
              <w:t>1.3.6.1.4.1.11129.2.4.4</w:t>
            </w:r>
          </w:p>
        </w:tc>
        <w:tc>
          <w:tcPr>
            <w:tcW w:w="1584" w:type="dxa"/>
          </w:tcPr>
          <w:p w14:paraId="62FFAFCE" w14:textId="77777777" w:rsidR="006E4A8F" w:rsidRDefault="00000000">
            <w:pPr>
              <w:pStyle w:val="Compact"/>
            </w:pPr>
            <w:r>
              <w:t>MUST NOT</w:t>
            </w:r>
          </w:p>
        </w:tc>
      </w:tr>
      <w:tr w:rsidR="006E4A8F" w14:paraId="3F2A03F0" w14:textId="77777777">
        <w:tc>
          <w:tcPr>
            <w:tcW w:w="3168" w:type="dxa"/>
          </w:tcPr>
          <w:p w14:paraId="09658557" w14:textId="77777777" w:rsidR="006E4A8F" w:rsidRDefault="00000000">
            <w:pPr>
              <w:pStyle w:val="Compact"/>
            </w:pPr>
            <w:r>
              <w:t>Any other value</w:t>
            </w:r>
          </w:p>
        </w:tc>
        <w:tc>
          <w:tcPr>
            <w:tcW w:w="3168" w:type="dxa"/>
          </w:tcPr>
          <w:p w14:paraId="16B90A43" w14:textId="77777777" w:rsidR="006E4A8F" w:rsidRDefault="00000000">
            <w:pPr>
              <w:pStyle w:val="Compact"/>
            </w:pPr>
            <w:r>
              <w:t>-</w:t>
            </w:r>
          </w:p>
        </w:tc>
        <w:tc>
          <w:tcPr>
            <w:tcW w:w="1584" w:type="dxa"/>
          </w:tcPr>
          <w:p w14:paraId="53CB73E5" w14:textId="77777777" w:rsidR="006E4A8F" w:rsidRDefault="00000000">
            <w:pPr>
              <w:pStyle w:val="Compact"/>
            </w:pPr>
            <w:r>
              <w:t>MAY</w:t>
            </w:r>
          </w:p>
        </w:tc>
      </w:tr>
    </w:tbl>
    <w:p w14:paraId="49E5EFAB" w14:textId="77777777" w:rsidR="006E4A8F" w:rsidRDefault="00000000">
      <w:pPr>
        <w:pStyle w:val="Heading4"/>
      </w:pPr>
      <w:bookmarkStart w:id="705" w:name="X3a11ccc0762fa70b64286ca02bf471eb0cdabb5"/>
      <w:bookmarkEnd w:id="701"/>
      <w:bookmarkEnd w:id="704"/>
      <w:r>
        <w:t>7.1.2.4 Technically Constrained Precertificate Signing CA Certificate Profile</w:t>
      </w:r>
    </w:p>
    <w:p w14:paraId="15285907" w14:textId="77777777" w:rsidR="006E4A8F" w:rsidRDefault="00000000">
      <w:pPr>
        <w:pStyle w:val="FirstParagraph"/>
      </w:pPr>
      <w:r>
        <w:t xml:space="preserve">This Certificate Profile MUST be used when issuing a CA Certificate that will be used as a Precertificate Signing CA, as described in </w:t>
      </w:r>
      <w:hyperlink r:id="rId48" w:anchor="section-3.1">
        <w:r w:rsidR="006E4A8F">
          <w:rPr>
            <w:rStyle w:val="Hyperlink"/>
          </w:rPr>
          <w:t>RFC 6962, Section 3.1</w:t>
        </w:r>
      </w:hyperlink>
      <w:r>
        <w:t>. If a CA Certificate conforms to this profile, it is considered Technically Constrained.</w:t>
      </w:r>
    </w:p>
    <w:p w14:paraId="47EC1638" w14:textId="77777777" w:rsidR="006E4A8F" w:rsidRDefault="00000000">
      <w:pPr>
        <w:pStyle w:val="BodyText"/>
      </w:pPr>
      <w:r>
        <w:t xml:space="preserve">A Precertificate Signing CA MUST only be used to sign Precertificates, as defined in </w:t>
      </w:r>
      <w:hyperlink w:anchor="Xcb2d3f29b52e459935bf97d91c89d922117914a">
        <w:r w:rsidR="006E4A8F">
          <w:rPr>
            <w:rStyle w:val="Hyperlink"/>
          </w:rPr>
          <w:t>Section 7.1.2.9</w:t>
        </w:r>
      </w:hyperlink>
      <w:r>
        <w:t xml:space="preserve">. When a Precertificate Signing CA issues a Precertificate, it shall be interpreted as if the Issuing CA of the Precertificate Signing CA has issued a Certificate with a matching </w:t>
      </w:r>
      <w:r>
        <w:rPr>
          <w:rStyle w:val="VerbatimChar"/>
        </w:rPr>
        <w:t>tbsCertificate</w:t>
      </w:r>
      <w:r>
        <w:t xml:space="preserve"> of the Precertificate, after applying the modifications specified in </w:t>
      </w:r>
      <w:hyperlink r:id="rId49" w:anchor="section-3.2">
        <w:r w:rsidR="006E4A8F">
          <w:rPr>
            <w:rStyle w:val="Hyperlink"/>
          </w:rPr>
          <w:t>RFC 6962, Section 3.2</w:t>
        </w:r>
      </w:hyperlink>
      <w:r>
        <w:t>.</w:t>
      </w:r>
    </w:p>
    <w:p w14:paraId="471D306B" w14:textId="77777777" w:rsidR="006E4A8F" w:rsidRDefault="00000000">
      <w:pPr>
        <w:pStyle w:val="BodyText"/>
      </w:pPr>
      <w:r>
        <w:lastRenderedPageBreak/>
        <w:t xml:space="preserve">As noted in RFC 6962, Section 3.2, the </w:t>
      </w:r>
      <w:r>
        <w:rPr>
          <w:rStyle w:val="VerbatimChar"/>
        </w:rPr>
        <w:t>signature</w:t>
      </w:r>
      <w:r>
        <w:t xml:space="preserve"> field of a Precertificate is not altered as part of these modifications. As such, the Precertificate Signing CA MUST use the same signature algorithm as the Issuing CA when issuing Precertificates, and, correspondingly, MUST use a public key of the same public key algorithm as the Issuing CA, although MAY use a different CA Key Pair.</w:t>
      </w:r>
    </w:p>
    <w:tbl>
      <w:tblPr>
        <w:tblStyle w:val="Table"/>
        <w:tblW w:w="5000" w:type="pct"/>
        <w:tblLayout w:type="fixed"/>
        <w:tblLook w:val="0020" w:firstRow="1" w:lastRow="0" w:firstColumn="0" w:lastColumn="0" w:noHBand="0" w:noVBand="0"/>
      </w:tblPr>
      <w:tblGrid>
        <w:gridCol w:w="3744"/>
        <w:gridCol w:w="5616"/>
      </w:tblGrid>
      <w:tr w:rsidR="006E4A8F" w14:paraId="59B3F0AF" w14:textId="77777777">
        <w:trPr>
          <w:tblHeader/>
        </w:trPr>
        <w:tc>
          <w:tcPr>
            <w:tcW w:w="3168" w:type="dxa"/>
          </w:tcPr>
          <w:p w14:paraId="45D75D0D" w14:textId="77777777" w:rsidR="006E4A8F" w:rsidRDefault="00000000">
            <w:pPr>
              <w:pStyle w:val="Compact"/>
            </w:pPr>
            <w:r>
              <w:rPr>
                <w:b/>
                <w:bCs/>
              </w:rPr>
              <w:t>Field</w:t>
            </w:r>
          </w:p>
        </w:tc>
        <w:tc>
          <w:tcPr>
            <w:tcW w:w="4752" w:type="dxa"/>
          </w:tcPr>
          <w:p w14:paraId="72198FF0" w14:textId="77777777" w:rsidR="006E4A8F" w:rsidRDefault="00000000">
            <w:pPr>
              <w:pStyle w:val="Compact"/>
            </w:pPr>
            <w:r>
              <w:rPr>
                <w:b/>
                <w:bCs/>
              </w:rPr>
              <w:t>Description</w:t>
            </w:r>
          </w:p>
        </w:tc>
      </w:tr>
      <w:tr w:rsidR="006E4A8F" w14:paraId="098BAA7B" w14:textId="77777777">
        <w:tc>
          <w:tcPr>
            <w:tcW w:w="3168" w:type="dxa"/>
          </w:tcPr>
          <w:p w14:paraId="67254536" w14:textId="77777777" w:rsidR="006E4A8F" w:rsidRDefault="00000000">
            <w:pPr>
              <w:pStyle w:val="Compact"/>
            </w:pPr>
            <w:r>
              <w:rPr>
                <w:rStyle w:val="VerbatimChar"/>
              </w:rPr>
              <w:t>tbsCertificate</w:t>
            </w:r>
          </w:p>
        </w:tc>
        <w:tc>
          <w:tcPr>
            <w:tcW w:w="4752" w:type="dxa"/>
          </w:tcPr>
          <w:p w14:paraId="1BDD0814" w14:textId="77777777" w:rsidR="006E4A8F" w:rsidRDefault="006E4A8F">
            <w:pPr>
              <w:pStyle w:val="Compact"/>
            </w:pPr>
          </w:p>
        </w:tc>
      </w:tr>
      <w:tr w:rsidR="006E4A8F" w14:paraId="3DFF7BE4" w14:textId="77777777">
        <w:tc>
          <w:tcPr>
            <w:tcW w:w="3168" w:type="dxa"/>
          </w:tcPr>
          <w:p w14:paraId="4E17E189" w14:textId="77777777" w:rsidR="006E4A8F" w:rsidRDefault="00000000">
            <w:pPr>
              <w:pStyle w:val="Compact"/>
            </w:pPr>
            <w:r>
              <w:t>    </w:t>
            </w:r>
            <w:r>
              <w:rPr>
                <w:rStyle w:val="VerbatimChar"/>
              </w:rPr>
              <w:t>version</w:t>
            </w:r>
          </w:p>
        </w:tc>
        <w:tc>
          <w:tcPr>
            <w:tcW w:w="4752" w:type="dxa"/>
          </w:tcPr>
          <w:p w14:paraId="05342F19" w14:textId="77777777" w:rsidR="006E4A8F" w:rsidRDefault="00000000">
            <w:pPr>
              <w:pStyle w:val="Compact"/>
            </w:pPr>
            <w:r>
              <w:t>MUST be v3(2)</w:t>
            </w:r>
          </w:p>
        </w:tc>
      </w:tr>
      <w:tr w:rsidR="006E4A8F" w14:paraId="4BEB253C" w14:textId="77777777">
        <w:tc>
          <w:tcPr>
            <w:tcW w:w="3168" w:type="dxa"/>
          </w:tcPr>
          <w:p w14:paraId="0D40C14F" w14:textId="77777777" w:rsidR="006E4A8F" w:rsidRDefault="00000000">
            <w:pPr>
              <w:pStyle w:val="Compact"/>
            </w:pPr>
            <w:r>
              <w:t>    </w:t>
            </w:r>
            <w:r>
              <w:rPr>
                <w:rStyle w:val="VerbatimChar"/>
              </w:rPr>
              <w:t>serialNumber</w:t>
            </w:r>
          </w:p>
        </w:tc>
        <w:tc>
          <w:tcPr>
            <w:tcW w:w="4752" w:type="dxa"/>
          </w:tcPr>
          <w:p w14:paraId="0844A142" w14:textId="77777777" w:rsidR="006E4A8F" w:rsidRDefault="00000000">
            <w:pPr>
              <w:pStyle w:val="Compact"/>
            </w:pPr>
            <w:r>
              <w:t>MUST be a non-sequential number greater than zero (0) and less than 2¹⁵⁹ containing at least 64 bits of output from a CSPRNG.</w:t>
            </w:r>
          </w:p>
        </w:tc>
      </w:tr>
      <w:tr w:rsidR="006E4A8F" w14:paraId="28216F4A" w14:textId="77777777">
        <w:tc>
          <w:tcPr>
            <w:tcW w:w="3168" w:type="dxa"/>
          </w:tcPr>
          <w:p w14:paraId="17005AD9" w14:textId="77777777" w:rsidR="006E4A8F" w:rsidRDefault="00000000">
            <w:pPr>
              <w:pStyle w:val="Compact"/>
            </w:pPr>
            <w:r>
              <w:t>    </w:t>
            </w:r>
            <w:r>
              <w:rPr>
                <w:rStyle w:val="VerbatimChar"/>
              </w:rPr>
              <w:t>signature</w:t>
            </w:r>
          </w:p>
        </w:tc>
        <w:tc>
          <w:tcPr>
            <w:tcW w:w="4752" w:type="dxa"/>
          </w:tcPr>
          <w:p w14:paraId="03A9E777" w14:textId="77777777" w:rsidR="006E4A8F" w:rsidRDefault="00000000">
            <w:pPr>
              <w:pStyle w:val="Compact"/>
            </w:pPr>
            <w:r>
              <w:t xml:space="preserve">See </w:t>
            </w:r>
            <w:hyperlink w:anchor="X84e0b3ae6af91b348b38f2305c10e8ad3c7c666">
              <w:r w:rsidR="006E4A8F">
                <w:rPr>
                  <w:rStyle w:val="Hyperlink"/>
                </w:rPr>
                <w:t>Section 7.1.3.2</w:t>
              </w:r>
            </w:hyperlink>
          </w:p>
        </w:tc>
      </w:tr>
      <w:tr w:rsidR="006E4A8F" w14:paraId="58D26A2C" w14:textId="77777777">
        <w:tc>
          <w:tcPr>
            <w:tcW w:w="3168" w:type="dxa"/>
          </w:tcPr>
          <w:p w14:paraId="25B7200F" w14:textId="77777777" w:rsidR="006E4A8F" w:rsidRDefault="00000000">
            <w:pPr>
              <w:pStyle w:val="Compact"/>
            </w:pPr>
            <w:r>
              <w:t>    </w:t>
            </w:r>
            <w:r>
              <w:rPr>
                <w:rStyle w:val="VerbatimChar"/>
              </w:rPr>
              <w:t>issuer</w:t>
            </w:r>
          </w:p>
        </w:tc>
        <w:tc>
          <w:tcPr>
            <w:tcW w:w="4752" w:type="dxa"/>
          </w:tcPr>
          <w:p w14:paraId="7D559F6F" w14:textId="77777777" w:rsidR="006E4A8F" w:rsidRDefault="00000000">
            <w:pPr>
              <w:pStyle w:val="Compact"/>
            </w:pPr>
            <w:r>
              <w:t xml:space="preserve">MUST be byte-for-byte identical to the </w:t>
            </w:r>
            <w:r>
              <w:rPr>
                <w:rStyle w:val="VerbatimChar"/>
              </w:rPr>
              <w:t>subject</w:t>
            </w:r>
            <w:r>
              <w:t xml:space="preserve"> field of the Issuing CA. See </w:t>
            </w:r>
            <w:hyperlink w:anchor="Xdcc56720cb6708750952caeaa0c689f3959924f">
              <w:r w:rsidR="006E4A8F">
                <w:rPr>
                  <w:rStyle w:val="Hyperlink"/>
                </w:rPr>
                <w:t>Section 7.1.4.1</w:t>
              </w:r>
            </w:hyperlink>
          </w:p>
        </w:tc>
      </w:tr>
      <w:tr w:rsidR="006E4A8F" w14:paraId="2EA185B3" w14:textId="77777777">
        <w:tc>
          <w:tcPr>
            <w:tcW w:w="3168" w:type="dxa"/>
          </w:tcPr>
          <w:p w14:paraId="1B3FF5C6" w14:textId="77777777" w:rsidR="006E4A8F" w:rsidRDefault="00000000">
            <w:pPr>
              <w:pStyle w:val="Compact"/>
            </w:pPr>
            <w:r>
              <w:t>    </w:t>
            </w:r>
            <w:r>
              <w:rPr>
                <w:rStyle w:val="VerbatimChar"/>
              </w:rPr>
              <w:t>validity</w:t>
            </w:r>
          </w:p>
        </w:tc>
        <w:tc>
          <w:tcPr>
            <w:tcW w:w="4752" w:type="dxa"/>
          </w:tcPr>
          <w:p w14:paraId="7FC473F5" w14:textId="77777777" w:rsidR="006E4A8F" w:rsidRDefault="00000000">
            <w:pPr>
              <w:pStyle w:val="Compact"/>
            </w:pPr>
            <w:r>
              <w:t xml:space="preserve">See </w:t>
            </w:r>
            <w:hyperlink w:anchor="Xfebeb21894ca97159e4c0c6c1308fb9f72764d5">
              <w:r w:rsidR="006E4A8F">
                <w:rPr>
                  <w:rStyle w:val="Hyperlink"/>
                </w:rPr>
                <w:t>Section 7.1.2.10.1</w:t>
              </w:r>
            </w:hyperlink>
          </w:p>
        </w:tc>
      </w:tr>
      <w:tr w:rsidR="006E4A8F" w14:paraId="23B2D8CE" w14:textId="77777777">
        <w:tc>
          <w:tcPr>
            <w:tcW w:w="3168" w:type="dxa"/>
          </w:tcPr>
          <w:p w14:paraId="0592FC12" w14:textId="77777777" w:rsidR="006E4A8F" w:rsidRDefault="00000000">
            <w:pPr>
              <w:pStyle w:val="Compact"/>
            </w:pPr>
            <w:r>
              <w:t>    </w:t>
            </w:r>
            <w:r>
              <w:rPr>
                <w:rStyle w:val="VerbatimChar"/>
              </w:rPr>
              <w:t>subject</w:t>
            </w:r>
          </w:p>
        </w:tc>
        <w:tc>
          <w:tcPr>
            <w:tcW w:w="4752" w:type="dxa"/>
          </w:tcPr>
          <w:p w14:paraId="72DD026C" w14:textId="77777777" w:rsidR="006E4A8F" w:rsidRDefault="00000000">
            <w:pPr>
              <w:pStyle w:val="Compact"/>
            </w:pPr>
            <w:r>
              <w:t xml:space="preserve">See </w:t>
            </w:r>
            <w:hyperlink w:anchor="Xe94bc0eb578fb96d7e069281d0f5466ed610861">
              <w:r w:rsidR="006E4A8F">
                <w:rPr>
                  <w:rStyle w:val="Hyperlink"/>
                </w:rPr>
                <w:t>Section 7.1.2.10.2</w:t>
              </w:r>
            </w:hyperlink>
          </w:p>
        </w:tc>
      </w:tr>
      <w:tr w:rsidR="006E4A8F" w14:paraId="087427AB" w14:textId="77777777">
        <w:tc>
          <w:tcPr>
            <w:tcW w:w="3168" w:type="dxa"/>
          </w:tcPr>
          <w:p w14:paraId="1F341C26" w14:textId="77777777" w:rsidR="006E4A8F" w:rsidRDefault="00000000">
            <w:pPr>
              <w:pStyle w:val="Compact"/>
            </w:pPr>
            <w:r>
              <w:t>    </w:t>
            </w:r>
            <w:r>
              <w:rPr>
                <w:rStyle w:val="VerbatimChar"/>
              </w:rPr>
              <w:t>subjectPublicKeyInfo</w:t>
            </w:r>
          </w:p>
        </w:tc>
        <w:tc>
          <w:tcPr>
            <w:tcW w:w="4752" w:type="dxa"/>
          </w:tcPr>
          <w:p w14:paraId="2D2891F5" w14:textId="77777777" w:rsidR="006E4A8F" w:rsidRDefault="00000000">
            <w:pPr>
              <w:pStyle w:val="Compact"/>
            </w:pPr>
            <w:r>
              <w:t xml:space="preserve">The algorithm identifier MUST be byte-for-byte identical to the algorithm identifier of the </w:t>
            </w:r>
            <w:r>
              <w:rPr>
                <w:rStyle w:val="VerbatimChar"/>
              </w:rPr>
              <w:t>subjectPublicKeyInfo</w:t>
            </w:r>
            <w:r>
              <w:t xml:space="preserve"> field of the Issuing CA. See </w:t>
            </w:r>
            <w:hyperlink w:anchor="X789f64d56178ba8203f2f1417983d0672f61285">
              <w:r w:rsidR="006E4A8F">
                <w:rPr>
                  <w:rStyle w:val="Hyperlink"/>
                </w:rPr>
                <w:t>Section 7.1.3.1</w:t>
              </w:r>
            </w:hyperlink>
          </w:p>
        </w:tc>
      </w:tr>
      <w:tr w:rsidR="006E4A8F" w14:paraId="198E74E1" w14:textId="77777777">
        <w:tc>
          <w:tcPr>
            <w:tcW w:w="3168" w:type="dxa"/>
          </w:tcPr>
          <w:p w14:paraId="6B227F6B" w14:textId="77777777" w:rsidR="006E4A8F" w:rsidRDefault="00000000">
            <w:pPr>
              <w:pStyle w:val="Compact"/>
            </w:pPr>
            <w:r>
              <w:t>    </w:t>
            </w:r>
            <w:r>
              <w:rPr>
                <w:rStyle w:val="VerbatimChar"/>
              </w:rPr>
              <w:t>issuerUniqueID</w:t>
            </w:r>
          </w:p>
        </w:tc>
        <w:tc>
          <w:tcPr>
            <w:tcW w:w="4752" w:type="dxa"/>
          </w:tcPr>
          <w:p w14:paraId="257F23D5" w14:textId="77777777" w:rsidR="006E4A8F" w:rsidRDefault="00000000">
            <w:pPr>
              <w:pStyle w:val="Compact"/>
            </w:pPr>
            <w:r>
              <w:t>MUST NOT be present</w:t>
            </w:r>
          </w:p>
        </w:tc>
      </w:tr>
      <w:tr w:rsidR="006E4A8F" w14:paraId="65F2B4D2" w14:textId="77777777">
        <w:tc>
          <w:tcPr>
            <w:tcW w:w="3168" w:type="dxa"/>
          </w:tcPr>
          <w:p w14:paraId="09268EB1" w14:textId="77777777" w:rsidR="006E4A8F" w:rsidRDefault="00000000">
            <w:pPr>
              <w:pStyle w:val="Compact"/>
            </w:pPr>
            <w:r>
              <w:t>    </w:t>
            </w:r>
            <w:r>
              <w:rPr>
                <w:rStyle w:val="VerbatimChar"/>
              </w:rPr>
              <w:t>subjectUniqueID</w:t>
            </w:r>
          </w:p>
        </w:tc>
        <w:tc>
          <w:tcPr>
            <w:tcW w:w="4752" w:type="dxa"/>
          </w:tcPr>
          <w:p w14:paraId="273CE38F" w14:textId="77777777" w:rsidR="006E4A8F" w:rsidRDefault="00000000">
            <w:pPr>
              <w:pStyle w:val="Compact"/>
            </w:pPr>
            <w:r>
              <w:t>MUST NOT be present</w:t>
            </w:r>
          </w:p>
        </w:tc>
      </w:tr>
      <w:tr w:rsidR="006E4A8F" w14:paraId="7AD11A93" w14:textId="77777777">
        <w:tc>
          <w:tcPr>
            <w:tcW w:w="3168" w:type="dxa"/>
          </w:tcPr>
          <w:p w14:paraId="2B0FCE42" w14:textId="77777777" w:rsidR="006E4A8F" w:rsidRDefault="00000000">
            <w:pPr>
              <w:pStyle w:val="Compact"/>
            </w:pPr>
            <w:r>
              <w:t>    </w:t>
            </w:r>
            <w:r>
              <w:rPr>
                <w:rStyle w:val="VerbatimChar"/>
              </w:rPr>
              <w:t>extensions</w:t>
            </w:r>
          </w:p>
        </w:tc>
        <w:tc>
          <w:tcPr>
            <w:tcW w:w="4752" w:type="dxa"/>
          </w:tcPr>
          <w:p w14:paraId="18687805" w14:textId="77777777" w:rsidR="006E4A8F" w:rsidRDefault="00000000">
            <w:pPr>
              <w:pStyle w:val="Compact"/>
            </w:pPr>
            <w:r>
              <w:t xml:space="preserve">See </w:t>
            </w:r>
            <w:hyperlink w:anchor="Xfe275e78f78f9e0778e8521168808b5cc8656c9">
              <w:r w:rsidR="006E4A8F">
                <w:rPr>
                  <w:rStyle w:val="Hyperlink"/>
                </w:rPr>
                <w:t>Section 7.1.2.4.1</w:t>
              </w:r>
            </w:hyperlink>
          </w:p>
        </w:tc>
      </w:tr>
      <w:tr w:rsidR="006E4A8F" w14:paraId="00BBB52D" w14:textId="77777777">
        <w:tc>
          <w:tcPr>
            <w:tcW w:w="3168" w:type="dxa"/>
          </w:tcPr>
          <w:p w14:paraId="42F57389" w14:textId="77777777" w:rsidR="006E4A8F" w:rsidRDefault="00000000">
            <w:pPr>
              <w:pStyle w:val="Compact"/>
            </w:pPr>
            <w:r>
              <w:rPr>
                <w:rStyle w:val="VerbatimChar"/>
              </w:rPr>
              <w:t>signatureAlgorithm</w:t>
            </w:r>
          </w:p>
        </w:tc>
        <w:tc>
          <w:tcPr>
            <w:tcW w:w="4752" w:type="dxa"/>
          </w:tcPr>
          <w:p w14:paraId="5D5E2B9B" w14:textId="77777777" w:rsidR="006E4A8F" w:rsidRDefault="00000000">
            <w:pPr>
              <w:pStyle w:val="Compact"/>
            </w:pPr>
            <w:r>
              <w:t xml:space="preserve">Encoded value MUST be byte-for-byte identical to the </w:t>
            </w:r>
            <w:r>
              <w:rPr>
                <w:rStyle w:val="VerbatimChar"/>
              </w:rPr>
              <w:t>tbsCertificate.signature</w:t>
            </w:r>
            <w:r>
              <w:t>.</w:t>
            </w:r>
          </w:p>
        </w:tc>
      </w:tr>
      <w:tr w:rsidR="006E4A8F" w14:paraId="472BEC48" w14:textId="77777777">
        <w:tc>
          <w:tcPr>
            <w:tcW w:w="3168" w:type="dxa"/>
          </w:tcPr>
          <w:p w14:paraId="3C2226FC" w14:textId="77777777" w:rsidR="006E4A8F" w:rsidRDefault="00000000">
            <w:pPr>
              <w:pStyle w:val="Compact"/>
            </w:pPr>
            <w:r>
              <w:rPr>
                <w:rStyle w:val="VerbatimChar"/>
              </w:rPr>
              <w:t>signature</w:t>
            </w:r>
          </w:p>
        </w:tc>
        <w:tc>
          <w:tcPr>
            <w:tcW w:w="4752" w:type="dxa"/>
          </w:tcPr>
          <w:p w14:paraId="053E6EC3" w14:textId="77777777" w:rsidR="006E4A8F" w:rsidRDefault="006E4A8F">
            <w:pPr>
              <w:pStyle w:val="Compact"/>
            </w:pPr>
          </w:p>
        </w:tc>
      </w:tr>
    </w:tbl>
    <w:p w14:paraId="7B145DE5" w14:textId="77777777" w:rsidR="006E4A8F" w:rsidRDefault="00000000">
      <w:pPr>
        <w:pStyle w:val="Heading5"/>
      </w:pPr>
      <w:bookmarkStart w:id="706" w:name="Xfe275e78f78f9e0778e8521168808b5cc8656c9"/>
      <w:r>
        <w:t>7.1.2.4.1 Technically Constrained Precertificate Signing CA Extensions</w:t>
      </w:r>
    </w:p>
    <w:tbl>
      <w:tblPr>
        <w:tblStyle w:val="Table"/>
        <w:tblW w:w="5000" w:type="pct"/>
        <w:tblLayout w:type="fixed"/>
        <w:tblLook w:val="0020" w:firstRow="1" w:lastRow="0" w:firstColumn="0" w:lastColumn="0" w:noHBand="0" w:noVBand="0"/>
      </w:tblPr>
      <w:tblGrid>
        <w:gridCol w:w="3744"/>
        <w:gridCol w:w="1872"/>
        <w:gridCol w:w="1872"/>
        <w:gridCol w:w="1872"/>
      </w:tblGrid>
      <w:tr w:rsidR="006E4A8F" w14:paraId="5F73671A" w14:textId="77777777">
        <w:trPr>
          <w:tblHeader/>
        </w:trPr>
        <w:tc>
          <w:tcPr>
            <w:tcW w:w="3168" w:type="dxa"/>
          </w:tcPr>
          <w:p w14:paraId="57630EEE" w14:textId="77777777" w:rsidR="006E4A8F" w:rsidRDefault="00000000">
            <w:pPr>
              <w:pStyle w:val="Compact"/>
            </w:pPr>
            <w:r>
              <w:rPr>
                <w:b/>
                <w:bCs/>
              </w:rPr>
              <w:t>Extension</w:t>
            </w:r>
          </w:p>
        </w:tc>
        <w:tc>
          <w:tcPr>
            <w:tcW w:w="1584" w:type="dxa"/>
          </w:tcPr>
          <w:p w14:paraId="0E409A4E" w14:textId="77777777" w:rsidR="006E4A8F" w:rsidRDefault="00000000">
            <w:pPr>
              <w:pStyle w:val="Compact"/>
            </w:pPr>
            <w:r>
              <w:rPr>
                <w:b/>
                <w:bCs/>
              </w:rPr>
              <w:t>Presence</w:t>
            </w:r>
          </w:p>
        </w:tc>
        <w:tc>
          <w:tcPr>
            <w:tcW w:w="1584" w:type="dxa"/>
          </w:tcPr>
          <w:p w14:paraId="5F6C4DA5" w14:textId="77777777" w:rsidR="006E4A8F" w:rsidRDefault="00000000">
            <w:pPr>
              <w:pStyle w:val="Compact"/>
            </w:pPr>
            <w:r>
              <w:rPr>
                <w:b/>
                <w:bCs/>
              </w:rPr>
              <w:t>Critical</w:t>
            </w:r>
          </w:p>
        </w:tc>
        <w:tc>
          <w:tcPr>
            <w:tcW w:w="1584" w:type="dxa"/>
          </w:tcPr>
          <w:p w14:paraId="58EB8C54" w14:textId="77777777" w:rsidR="006E4A8F" w:rsidRDefault="00000000">
            <w:pPr>
              <w:pStyle w:val="Compact"/>
            </w:pPr>
            <w:r>
              <w:rPr>
                <w:b/>
                <w:bCs/>
              </w:rPr>
              <w:t>Description</w:t>
            </w:r>
          </w:p>
        </w:tc>
      </w:tr>
      <w:tr w:rsidR="006E4A8F" w14:paraId="5EA4A6B8" w14:textId="77777777">
        <w:tc>
          <w:tcPr>
            <w:tcW w:w="3168" w:type="dxa"/>
          </w:tcPr>
          <w:p w14:paraId="6947428F" w14:textId="77777777" w:rsidR="006E4A8F" w:rsidRDefault="00000000">
            <w:pPr>
              <w:pStyle w:val="Compact"/>
            </w:pPr>
            <w:r>
              <w:rPr>
                <w:rStyle w:val="VerbatimChar"/>
              </w:rPr>
              <w:t>authorityKeyIdentifier</w:t>
            </w:r>
          </w:p>
        </w:tc>
        <w:tc>
          <w:tcPr>
            <w:tcW w:w="1584" w:type="dxa"/>
          </w:tcPr>
          <w:p w14:paraId="6DD15A4A" w14:textId="77777777" w:rsidR="006E4A8F" w:rsidRDefault="00000000">
            <w:pPr>
              <w:pStyle w:val="Compact"/>
            </w:pPr>
            <w:r>
              <w:t>MUST</w:t>
            </w:r>
          </w:p>
        </w:tc>
        <w:tc>
          <w:tcPr>
            <w:tcW w:w="1584" w:type="dxa"/>
          </w:tcPr>
          <w:p w14:paraId="1381A9C5" w14:textId="77777777" w:rsidR="006E4A8F" w:rsidRDefault="00000000">
            <w:pPr>
              <w:pStyle w:val="Compact"/>
            </w:pPr>
            <w:r>
              <w:t>N</w:t>
            </w:r>
          </w:p>
        </w:tc>
        <w:tc>
          <w:tcPr>
            <w:tcW w:w="1584" w:type="dxa"/>
          </w:tcPr>
          <w:p w14:paraId="705A98CB" w14:textId="77777777" w:rsidR="006E4A8F" w:rsidRDefault="00000000">
            <w:pPr>
              <w:pStyle w:val="Compact"/>
            </w:pPr>
            <w:r>
              <w:t xml:space="preserve">See </w:t>
            </w:r>
            <w:hyperlink w:anchor="X131f74bf293344611e2b63b755d6435b3fbf30f">
              <w:r w:rsidR="006E4A8F">
                <w:rPr>
                  <w:rStyle w:val="Hyperlink"/>
                </w:rPr>
                <w:t>Section 7.1.2.11.1</w:t>
              </w:r>
            </w:hyperlink>
          </w:p>
        </w:tc>
      </w:tr>
      <w:tr w:rsidR="006E4A8F" w14:paraId="59ACB04A" w14:textId="77777777">
        <w:tc>
          <w:tcPr>
            <w:tcW w:w="3168" w:type="dxa"/>
          </w:tcPr>
          <w:p w14:paraId="6D9CCE29" w14:textId="77777777" w:rsidR="006E4A8F" w:rsidRDefault="00000000">
            <w:pPr>
              <w:pStyle w:val="Compact"/>
            </w:pPr>
            <w:r>
              <w:rPr>
                <w:rStyle w:val="VerbatimChar"/>
              </w:rPr>
              <w:t>basicConstraints</w:t>
            </w:r>
          </w:p>
        </w:tc>
        <w:tc>
          <w:tcPr>
            <w:tcW w:w="1584" w:type="dxa"/>
          </w:tcPr>
          <w:p w14:paraId="339DFB9F" w14:textId="77777777" w:rsidR="006E4A8F" w:rsidRDefault="00000000">
            <w:pPr>
              <w:pStyle w:val="Compact"/>
            </w:pPr>
            <w:r>
              <w:t>MUST</w:t>
            </w:r>
          </w:p>
        </w:tc>
        <w:tc>
          <w:tcPr>
            <w:tcW w:w="1584" w:type="dxa"/>
          </w:tcPr>
          <w:p w14:paraId="4ECADEFF" w14:textId="77777777" w:rsidR="006E4A8F" w:rsidRDefault="00000000">
            <w:pPr>
              <w:pStyle w:val="Compact"/>
            </w:pPr>
            <w:r>
              <w:t>Y</w:t>
            </w:r>
          </w:p>
        </w:tc>
        <w:tc>
          <w:tcPr>
            <w:tcW w:w="1584" w:type="dxa"/>
          </w:tcPr>
          <w:p w14:paraId="57D9CD7A" w14:textId="77777777" w:rsidR="006E4A8F" w:rsidRDefault="00000000">
            <w:pPr>
              <w:pStyle w:val="Compact"/>
            </w:pPr>
            <w:r>
              <w:t xml:space="preserve">See </w:t>
            </w:r>
            <w:hyperlink w:anchor="Xa49168aba921502d2667bd1f470353b060a7587">
              <w:r w:rsidR="006E4A8F">
                <w:rPr>
                  <w:rStyle w:val="Hyperlink"/>
                </w:rPr>
                <w:t>Section 7.1.2.10.4</w:t>
              </w:r>
            </w:hyperlink>
          </w:p>
        </w:tc>
      </w:tr>
      <w:tr w:rsidR="006E4A8F" w14:paraId="439D6994" w14:textId="77777777">
        <w:tc>
          <w:tcPr>
            <w:tcW w:w="3168" w:type="dxa"/>
          </w:tcPr>
          <w:p w14:paraId="50F3E119" w14:textId="77777777" w:rsidR="006E4A8F" w:rsidRDefault="00000000">
            <w:pPr>
              <w:pStyle w:val="Compact"/>
            </w:pPr>
            <w:r>
              <w:rPr>
                <w:rStyle w:val="VerbatimChar"/>
              </w:rPr>
              <w:t>certificatePolicies</w:t>
            </w:r>
          </w:p>
        </w:tc>
        <w:tc>
          <w:tcPr>
            <w:tcW w:w="1584" w:type="dxa"/>
          </w:tcPr>
          <w:p w14:paraId="370F4A3C" w14:textId="77777777" w:rsidR="006E4A8F" w:rsidRDefault="00000000">
            <w:pPr>
              <w:pStyle w:val="Compact"/>
            </w:pPr>
            <w:r>
              <w:t>MUST</w:t>
            </w:r>
          </w:p>
        </w:tc>
        <w:tc>
          <w:tcPr>
            <w:tcW w:w="1584" w:type="dxa"/>
          </w:tcPr>
          <w:p w14:paraId="609FA494" w14:textId="77777777" w:rsidR="006E4A8F" w:rsidRDefault="00000000">
            <w:pPr>
              <w:pStyle w:val="Compact"/>
            </w:pPr>
            <w:r>
              <w:t>N</w:t>
            </w:r>
          </w:p>
        </w:tc>
        <w:tc>
          <w:tcPr>
            <w:tcW w:w="1584" w:type="dxa"/>
          </w:tcPr>
          <w:p w14:paraId="6779B83A" w14:textId="77777777" w:rsidR="006E4A8F" w:rsidRDefault="00000000">
            <w:pPr>
              <w:pStyle w:val="Compact"/>
            </w:pPr>
            <w:r>
              <w:t xml:space="preserve">See </w:t>
            </w:r>
            <w:hyperlink w:anchor="X85643cc560f8a3830ba546cba7ac2ec66b374f9">
              <w:r w:rsidR="006E4A8F">
                <w:rPr>
                  <w:rStyle w:val="Hyperlink"/>
                </w:rPr>
                <w:t>Section 7.1.2.10.5</w:t>
              </w:r>
            </w:hyperlink>
          </w:p>
        </w:tc>
      </w:tr>
      <w:tr w:rsidR="006E4A8F" w14:paraId="199EE563" w14:textId="77777777">
        <w:tc>
          <w:tcPr>
            <w:tcW w:w="3168" w:type="dxa"/>
          </w:tcPr>
          <w:p w14:paraId="08E82ACF" w14:textId="77777777" w:rsidR="006E4A8F" w:rsidRDefault="00000000">
            <w:pPr>
              <w:pStyle w:val="Compact"/>
            </w:pPr>
            <w:r>
              <w:rPr>
                <w:rStyle w:val="VerbatimChar"/>
              </w:rPr>
              <w:t>crlDistributionPoints</w:t>
            </w:r>
          </w:p>
        </w:tc>
        <w:tc>
          <w:tcPr>
            <w:tcW w:w="1584" w:type="dxa"/>
          </w:tcPr>
          <w:p w14:paraId="4DBF0B15" w14:textId="77777777" w:rsidR="006E4A8F" w:rsidRDefault="00000000">
            <w:pPr>
              <w:pStyle w:val="Compact"/>
            </w:pPr>
            <w:r>
              <w:t>MUST</w:t>
            </w:r>
          </w:p>
        </w:tc>
        <w:tc>
          <w:tcPr>
            <w:tcW w:w="1584" w:type="dxa"/>
          </w:tcPr>
          <w:p w14:paraId="35191433" w14:textId="77777777" w:rsidR="006E4A8F" w:rsidRDefault="00000000">
            <w:pPr>
              <w:pStyle w:val="Compact"/>
            </w:pPr>
            <w:r>
              <w:t>N</w:t>
            </w:r>
          </w:p>
        </w:tc>
        <w:tc>
          <w:tcPr>
            <w:tcW w:w="1584" w:type="dxa"/>
          </w:tcPr>
          <w:p w14:paraId="1E28ADC3" w14:textId="77777777" w:rsidR="006E4A8F" w:rsidRDefault="00000000">
            <w:pPr>
              <w:pStyle w:val="Compact"/>
            </w:pPr>
            <w:r>
              <w:t xml:space="preserve">See </w:t>
            </w:r>
            <w:hyperlink w:anchor="X7ccd0a689f5677da27acef41359fc9c419251f9">
              <w:r w:rsidR="006E4A8F">
                <w:rPr>
                  <w:rStyle w:val="Hyperlink"/>
                </w:rPr>
                <w:t>Section 7.1.2.11.2</w:t>
              </w:r>
            </w:hyperlink>
          </w:p>
        </w:tc>
      </w:tr>
      <w:tr w:rsidR="006E4A8F" w14:paraId="558C62D7" w14:textId="77777777">
        <w:tc>
          <w:tcPr>
            <w:tcW w:w="3168" w:type="dxa"/>
          </w:tcPr>
          <w:p w14:paraId="7FD2CEBE" w14:textId="77777777" w:rsidR="006E4A8F" w:rsidRDefault="00000000">
            <w:pPr>
              <w:pStyle w:val="Compact"/>
            </w:pPr>
            <w:r>
              <w:rPr>
                <w:rStyle w:val="VerbatimChar"/>
              </w:rPr>
              <w:t>keyUsage</w:t>
            </w:r>
          </w:p>
        </w:tc>
        <w:tc>
          <w:tcPr>
            <w:tcW w:w="1584" w:type="dxa"/>
          </w:tcPr>
          <w:p w14:paraId="55524FAD" w14:textId="77777777" w:rsidR="006E4A8F" w:rsidRDefault="00000000">
            <w:pPr>
              <w:pStyle w:val="Compact"/>
            </w:pPr>
            <w:r>
              <w:t>MUST</w:t>
            </w:r>
          </w:p>
        </w:tc>
        <w:tc>
          <w:tcPr>
            <w:tcW w:w="1584" w:type="dxa"/>
          </w:tcPr>
          <w:p w14:paraId="51C7750A" w14:textId="77777777" w:rsidR="006E4A8F" w:rsidRDefault="00000000">
            <w:pPr>
              <w:pStyle w:val="Compact"/>
            </w:pPr>
            <w:r>
              <w:t>Y</w:t>
            </w:r>
          </w:p>
        </w:tc>
        <w:tc>
          <w:tcPr>
            <w:tcW w:w="1584" w:type="dxa"/>
          </w:tcPr>
          <w:p w14:paraId="6BE1EEA0" w14:textId="77777777" w:rsidR="006E4A8F" w:rsidRDefault="00000000">
            <w:pPr>
              <w:pStyle w:val="Compact"/>
            </w:pPr>
            <w:r>
              <w:t xml:space="preserve">See </w:t>
            </w:r>
            <w:hyperlink w:anchor="Xae231f62ef12988e6f84e018baa52c377099052">
              <w:r w:rsidR="006E4A8F">
                <w:rPr>
                  <w:rStyle w:val="Hyperlink"/>
                </w:rPr>
                <w:t>Section 7.1.2.10.7</w:t>
              </w:r>
            </w:hyperlink>
          </w:p>
        </w:tc>
      </w:tr>
      <w:tr w:rsidR="006E4A8F" w14:paraId="7EAF6EFA" w14:textId="77777777">
        <w:tc>
          <w:tcPr>
            <w:tcW w:w="3168" w:type="dxa"/>
          </w:tcPr>
          <w:p w14:paraId="05B8AF8C" w14:textId="77777777" w:rsidR="006E4A8F" w:rsidRDefault="00000000">
            <w:pPr>
              <w:pStyle w:val="Compact"/>
            </w:pPr>
            <w:r>
              <w:rPr>
                <w:rStyle w:val="VerbatimChar"/>
              </w:rPr>
              <w:lastRenderedPageBreak/>
              <w:t>subjectKeyIdentifier</w:t>
            </w:r>
          </w:p>
        </w:tc>
        <w:tc>
          <w:tcPr>
            <w:tcW w:w="1584" w:type="dxa"/>
          </w:tcPr>
          <w:p w14:paraId="19332E62" w14:textId="77777777" w:rsidR="006E4A8F" w:rsidRDefault="00000000">
            <w:pPr>
              <w:pStyle w:val="Compact"/>
            </w:pPr>
            <w:r>
              <w:t>MUST</w:t>
            </w:r>
          </w:p>
        </w:tc>
        <w:tc>
          <w:tcPr>
            <w:tcW w:w="1584" w:type="dxa"/>
          </w:tcPr>
          <w:p w14:paraId="5B8712A2" w14:textId="77777777" w:rsidR="006E4A8F" w:rsidRDefault="00000000">
            <w:pPr>
              <w:pStyle w:val="Compact"/>
            </w:pPr>
            <w:r>
              <w:t>N</w:t>
            </w:r>
          </w:p>
        </w:tc>
        <w:tc>
          <w:tcPr>
            <w:tcW w:w="1584" w:type="dxa"/>
          </w:tcPr>
          <w:p w14:paraId="67E2B10F" w14:textId="77777777" w:rsidR="006E4A8F" w:rsidRDefault="00000000">
            <w:pPr>
              <w:pStyle w:val="Compact"/>
            </w:pPr>
            <w:r>
              <w:t xml:space="preserve">See </w:t>
            </w:r>
            <w:hyperlink w:anchor="X2c0fa72e597f386f2220d8daef33810754966a6">
              <w:r w:rsidR="006E4A8F">
                <w:rPr>
                  <w:rStyle w:val="Hyperlink"/>
                </w:rPr>
                <w:t>Section 7.1.2.11.4</w:t>
              </w:r>
            </w:hyperlink>
          </w:p>
        </w:tc>
      </w:tr>
      <w:tr w:rsidR="006E4A8F" w14:paraId="1A16F111" w14:textId="77777777">
        <w:tc>
          <w:tcPr>
            <w:tcW w:w="3168" w:type="dxa"/>
          </w:tcPr>
          <w:p w14:paraId="2B41678E" w14:textId="77777777" w:rsidR="006E4A8F" w:rsidRDefault="00000000">
            <w:pPr>
              <w:pStyle w:val="Compact"/>
            </w:pPr>
            <w:r>
              <w:rPr>
                <w:rStyle w:val="VerbatimChar"/>
              </w:rPr>
              <w:t>extKeyUsage</w:t>
            </w:r>
          </w:p>
        </w:tc>
        <w:tc>
          <w:tcPr>
            <w:tcW w:w="1584" w:type="dxa"/>
          </w:tcPr>
          <w:p w14:paraId="072E7A72" w14:textId="77777777" w:rsidR="006E4A8F" w:rsidRDefault="00000000">
            <w:pPr>
              <w:pStyle w:val="Compact"/>
            </w:pPr>
            <w:r>
              <w:t>MUST</w:t>
            </w:r>
            <w:r>
              <w:rPr>
                <w:rStyle w:val="FootnoteReference"/>
              </w:rPr>
              <w:footnoteReference w:id="7"/>
            </w:r>
          </w:p>
        </w:tc>
        <w:tc>
          <w:tcPr>
            <w:tcW w:w="1584" w:type="dxa"/>
          </w:tcPr>
          <w:p w14:paraId="1D1C224F" w14:textId="77777777" w:rsidR="006E4A8F" w:rsidRDefault="00000000">
            <w:pPr>
              <w:pStyle w:val="Compact"/>
            </w:pPr>
            <w:r>
              <w:t>N</w:t>
            </w:r>
          </w:p>
        </w:tc>
        <w:tc>
          <w:tcPr>
            <w:tcW w:w="1584" w:type="dxa"/>
          </w:tcPr>
          <w:p w14:paraId="5B5D01B2" w14:textId="77777777" w:rsidR="006E4A8F" w:rsidRDefault="00000000">
            <w:pPr>
              <w:pStyle w:val="Compact"/>
            </w:pPr>
            <w:r>
              <w:t xml:space="preserve">See </w:t>
            </w:r>
            <w:hyperlink w:anchor="X795e7cf3f9f37fb67beb3e7daca40185b8264e5">
              <w:r w:rsidR="006E4A8F">
                <w:rPr>
                  <w:rStyle w:val="Hyperlink"/>
                </w:rPr>
                <w:t>Section 7.1.2.4.2</w:t>
              </w:r>
            </w:hyperlink>
          </w:p>
        </w:tc>
      </w:tr>
      <w:tr w:rsidR="006E4A8F" w14:paraId="432A5126" w14:textId="77777777">
        <w:tc>
          <w:tcPr>
            <w:tcW w:w="3168" w:type="dxa"/>
          </w:tcPr>
          <w:p w14:paraId="7D2AE620" w14:textId="77777777" w:rsidR="006E4A8F" w:rsidRDefault="00000000">
            <w:pPr>
              <w:pStyle w:val="Compact"/>
            </w:pPr>
            <w:r>
              <w:rPr>
                <w:rStyle w:val="VerbatimChar"/>
              </w:rPr>
              <w:t>authorityInformationAccess</w:t>
            </w:r>
          </w:p>
        </w:tc>
        <w:tc>
          <w:tcPr>
            <w:tcW w:w="1584" w:type="dxa"/>
          </w:tcPr>
          <w:p w14:paraId="71CB485E" w14:textId="77777777" w:rsidR="006E4A8F" w:rsidRDefault="00000000">
            <w:pPr>
              <w:pStyle w:val="Compact"/>
            </w:pPr>
            <w:r>
              <w:t>SHOULD</w:t>
            </w:r>
          </w:p>
        </w:tc>
        <w:tc>
          <w:tcPr>
            <w:tcW w:w="1584" w:type="dxa"/>
          </w:tcPr>
          <w:p w14:paraId="1EA429F9" w14:textId="77777777" w:rsidR="006E4A8F" w:rsidRDefault="00000000">
            <w:pPr>
              <w:pStyle w:val="Compact"/>
            </w:pPr>
            <w:r>
              <w:t>N</w:t>
            </w:r>
          </w:p>
        </w:tc>
        <w:tc>
          <w:tcPr>
            <w:tcW w:w="1584" w:type="dxa"/>
          </w:tcPr>
          <w:p w14:paraId="1AEAF79F" w14:textId="77777777" w:rsidR="006E4A8F" w:rsidRDefault="00000000">
            <w:pPr>
              <w:pStyle w:val="Compact"/>
            </w:pPr>
            <w:r>
              <w:t xml:space="preserve">See </w:t>
            </w:r>
            <w:hyperlink w:anchor="X7d80bd15125df51194565908cd86c79248131ca">
              <w:r w:rsidR="006E4A8F">
                <w:rPr>
                  <w:rStyle w:val="Hyperlink"/>
                </w:rPr>
                <w:t>Section 7.1.2.10.3</w:t>
              </w:r>
            </w:hyperlink>
          </w:p>
        </w:tc>
      </w:tr>
      <w:tr w:rsidR="006E4A8F" w14:paraId="5E1415DC" w14:textId="77777777">
        <w:tc>
          <w:tcPr>
            <w:tcW w:w="3168" w:type="dxa"/>
          </w:tcPr>
          <w:p w14:paraId="4977F619" w14:textId="77777777" w:rsidR="006E4A8F" w:rsidRDefault="00000000">
            <w:pPr>
              <w:pStyle w:val="Compact"/>
            </w:pPr>
            <w:r>
              <w:rPr>
                <w:rStyle w:val="VerbatimChar"/>
              </w:rPr>
              <w:t>nameConstraints</w:t>
            </w:r>
          </w:p>
        </w:tc>
        <w:tc>
          <w:tcPr>
            <w:tcW w:w="1584" w:type="dxa"/>
          </w:tcPr>
          <w:p w14:paraId="1A28E803" w14:textId="77777777" w:rsidR="006E4A8F" w:rsidRDefault="00000000">
            <w:pPr>
              <w:pStyle w:val="Compact"/>
            </w:pPr>
            <w:r>
              <w:t>MAY</w:t>
            </w:r>
          </w:p>
        </w:tc>
        <w:tc>
          <w:tcPr>
            <w:tcW w:w="1584" w:type="dxa"/>
          </w:tcPr>
          <w:p w14:paraId="2E598725" w14:textId="77777777" w:rsidR="006E4A8F" w:rsidRDefault="00000000">
            <w:pPr>
              <w:pStyle w:val="Compact"/>
            </w:pPr>
            <w:r>
              <w:t>*</w:t>
            </w:r>
            <w:r>
              <w:rPr>
                <w:rStyle w:val="FootnoteReference"/>
              </w:rPr>
              <w:footnoteReference w:id="8"/>
            </w:r>
          </w:p>
        </w:tc>
        <w:tc>
          <w:tcPr>
            <w:tcW w:w="1584" w:type="dxa"/>
          </w:tcPr>
          <w:p w14:paraId="3BA257EE" w14:textId="77777777" w:rsidR="006E4A8F" w:rsidRDefault="00000000">
            <w:pPr>
              <w:pStyle w:val="Compact"/>
            </w:pPr>
            <w:r>
              <w:t xml:space="preserve">See </w:t>
            </w:r>
            <w:hyperlink w:anchor="X76ec6846db7815b141f8e97321a587335ac308c">
              <w:r w:rsidR="006E4A8F">
                <w:rPr>
                  <w:rStyle w:val="Hyperlink"/>
                </w:rPr>
                <w:t>Section 7.1.2.10.8</w:t>
              </w:r>
            </w:hyperlink>
          </w:p>
        </w:tc>
      </w:tr>
      <w:tr w:rsidR="006E4A8F" w14:paraId="6DFA8D13" w14:textId="77777777">
        <w:tc>
          <w:tcPr>
            <w:tcW w:w="3168" w:type="dxa"/>
          </w:tcPr>
          <w:p w14:paraId="43976EF1" w14:textId="77777777" w:rsidR="006E4A8F" w:rsidRDefault="00000000">
            <w:pPr>
              <w:pStyle w:val="Compact"/>
            </w:pPr>
            <w:r>
              <w:t>Signed Certificate Timestamp List</w:t>
            </w:r>
          </w:p>
        </w:tc>
        <w:tc>
          <w:tcPr>
            <w:tcW w:w="1584" w:type="dxa"/>
          </w:tcPr>
          <w:p w14:paraId="2387DB1C" w14:textId="77777777" w:rsidR="006E4A8F" w:rsidRDefault="00000000">
            <w:pPr>
              <w:pStyle w:val="Compact"/>
            </w:pPr>
            <w:r>
              <w:t>MAY</w:t>
            </w:r>
          </w:p>
        </w:tc>
        <w:tc>
          <w:tcPr>
            <w:tcW w:w="1584" w:type="dxa"/>
          </w:tcPr>
          <w:p w14:paraId="2DED868F" w14:textId="77777777" w:rsidR="006E4A8F" w:rsidRDefault="00000000">
            <w:pPr>
              <w:pStyle w:val="Compact"/>
            </w:pPr>
            <w:r>
              <w:t>N</w:t>
            </w:r>
          </w:p>
        </w:tc>
        <w:tc>
          <w:tcPr>
            <w:tcW w:w="1584" w:type="dxa"/>
          </w:tcPr>
          <w:p w14:paraId="0C4FD712" w14:textId="77777777" w:rsidR="006E4A8F" w:rsidRDefault="00000000">
            <w:pPr>
              <w:pStyle w:val="Compact"/>
            </w:pPr>
            <w:r>
              <w:t xml:space="preserve">See </w:t>
            </w:r>
            <w:hyperlink w:anchor="X5f29f6d91844be07282218a1604692674f20515">
              <w:r w:rsidR="006E4A8F">
                <w:rPr>
                  <w:rStyle w:val="Hyperlink"/>
                </w:rPr>
                <w:t>Section 7.1.2.11.3</w:t>
              </w:r>
            </w:hyperlink>
          </w:p>
        </w:tc>
      </w:tr>
      <w:tr w:rsidR="006E4A8F" w14:paraId="6558B9D8" w14:textId="77777777">
        <w:tc>
          <w:tcPr>
            <w:tcW w:w="3168" w:type="dxa"/>
          </w:tcPr>
          <w:p w14:paraId="4003134E" w14:textId="77777777" w:rsidR="006E4A8F" w:rsidRDefault="00000000">
            <w:pPr>
              <w:pStyle w:val="Compact"/>
            </w:pPr>
            <w:r>
              <w:t>Any other extension</w:t>
            </w:r>
          </w:p>
        </w:tc>
        <w:tc>
          <w:tcPr>
            <w:tcW w:w="1584" w:type="dxa"/>
          </w:tcPr>
          <w:p w14:paraId="5108657C" w14:textId="77777777" w:rsidR="006E4A8F" w:rsidRDefault="00000000">
            <w:pPr>
              <w:pStyle w:val="Compact"/>
            </w:pPr>
            <w:r>
              <w:t>NOT RECOMMENDED</w:t>
            </w:r>
          </w:p>
        </w:tc>
        <w:tc>
          <w:tcPr>
            <w:tcW w:w="1584" w:type="dxa"/>
          </w:tcPr>
          <w:p w14:paraId="4A2A3132" w14:textId="77777777" w:rsidR="006E4A8F" w:rsidRDefault="00000000">
            <w:pPr>
              <w:pStyle w:val="Compact"/>
            </w:pPr>
            <w:r>
              <w:t>-</w:t>
            </w:r>
          </w:p>
        </w:tc>
        <w:tc>
          <w:tcPr>
            <w:tcW w:w="1584" w:type="dxa"/>
          </w:tcPr>
          <w:p w14:paraId="4FAE1B43" w14:textId="77777777" w:rsidR="006E4A8F" w:rsidRDefault="00000000">
            <w:pPr>
              <w:pStyle w:val="Compact"/>
            </w:pPr>
            <w:r>
              <w:t xml:space="preserve">See </w:t>
            </w:r>
            <w:hyperlink w:anchor="Xd1d37105006463fc0c3ce8d6a77d8510d86ed0b">
              <w:r w:rsidR="006E4A8F">
                <w:rPr>
                  <w:rStyle w:val="Hyperlink"/>
                </w:rPr>
                <w:t>Section 7.1.2.11.5</w:t>
              </w:r>
            </w:hyperlink>
          </w:p>
        </w:tc>
      </w:tr>
    </w:tbl>
    <w:p w14:paraId="17DE91E0" w14:textId="77777777" w:rsidR="006E4A8F" w:rsidRDefault="00000000">
      <w:pPr>
        <w:pStyle w:val="Heading5"/>
      </w:pPr>
      <w:bookmarkStart w:id="707" w:name="X795e7cf3f9f37fb67beb3e7daca40185b8264e5"/>
      <w:bookmarkEnd w:id="706"/>
      <w:r>
        <w:t>7.1.2.4.2 Technically Constrained Precertificate Signing CA Extended Key Usage</w:t>
      </w:r>
    </w:p>
    <w:tbl>
      <w:tblPr>
        <w:tblStyle w:val="Table"/>
        <w:tblW w:w="5000" w:type="pct"/>
        <w:tblLayout w:type="fixed"/>
        <w:tblLook w:val="0020" w:firstRow="1" w:lastRow="0" w:firstColumn="0" w:lastColumn="0" w:noHBand="0" w:noVBand="0"/>
      </w:tblPr>
      <w:tblGrid>
        <w:gridCol w:w="3744"/>
        <w:gridCol w:w="3744"/>
        <w:gridCol w:w="1872"/>
      </w:tblGrid>
      <w:tr w:rsidR="006E4A8F" w14:paraId="76E0E143" w14:textId="77777777">
        <w:trPr>
          <w:tblHeader/>
        </w:trPr>
        <w:tc>
          <w:tcPr>
            <w:tcW w:w="3168" w:type="dxa"/>
          </w:tcPr>
          <w:p w14:paraId="508F0242" w14:textId="77777777" w:rsidR="006E4A8F" w:rsidRDefault="00000000">
            <w:pPr>
              <w:pStyle w:val="Compact"/>
            </w:pPr>
            <w:r>
              <w:rPr>
                <w:b/>
                <w:bCs/>
              </w:rPr>
              <w:t>Key Purpose</w:t>
            </w:r>
          </w:p>
        </w:tc>
        <w:tc>
          <w:tcPr>
            <w:tcW w:w="3168" w:type="dxa"/>
          </w:tcPr>
          <w:p w14:paraId="19568D8C" w14:textId="77777777" w:rsidR="006E4A8F" w:rsidRDefault="00000000">
            <w:pPr>
              <w:pStyle w:val="Compact"/>
            </w:pPr>
            <w:r>
              <w:rPr>
                <w:b/>
                <w:bCs/>
              </w:rPr>
              <w:t>OID</w:t>
            </w:r>
          </w:p>
        </w:tc>
        <w:tc>
          <w:tcPr>
            <w:tcW w:w="1584" w:type="dxa"/>
          </w:tcPr>
          <w:p w14:paraId="2880F918" w14:textId="77777777" w:rsidR="006E4A8F" w:rsidRDefault="00000000">
            <w:pPr>
              <w:pStyle w:val="Compact"/>
            </w:pPr>
            <w:r>
              <w:rPr>
                <w:b/>
                <w:bCs/>
              </w:rPr>
              <w:t>Presence</w:t>
            </w:r>
          </w:p>
        </w:tc>
      </w:tr>
      <w:tr w:rsidR="006E4A8F" w14:paraId="7C420C3A" w14:textId="77777777">
        <w:tc>
          <w:tcPr>
            <w:tcW w:w="3168" w:type="dxa"/>
          </w:tcPr>
          <w:p w14:paraId="2C2EB57C" w14:textId="77777777" w:rsidR="006E4A8F" w:rsidRDefault="00000000">
            <w:pPr>
              <w:pStyle w:val="Compact"/>
            </w:pPr>
            <w:r>
              <w:t>Precertificate Signing Certificate</w:t>
            </w:r>
          </w:p>
        </w:tc>
        <w:tc>
          <w:tcPr>
            <w:tcW w:w="3168" w:type="dxa"/>
          </w:tcPr>
          <w:p w14:paraId="16F5307D" w14:textId="77777777" w:rsidR="006E4A8F" w:rsidRDefault="00000000">
            <w:pPr>
              <w:pStyle w:val="Compact"/>
            </w:pPr>
            <w:r>
              <w:t>1.3.6.1.4.1.11129.2.4.4</w:t>
            </w:r>
          </w:p>
        </w:tc>
        <w:tc>
          <w:tcPr>
            <w:tcW w:w="1584" w:type="dxa"/>
          </w:tcPr>
          <w:p w14:paraId="5751E81A" w14:textId="77777777" w:rsidR="006E4A8F" w:rsidRDefault="00000000">
            <w:pPr>
              <w:pStyle w:val="Compact"/>
            </w:pPr>
            <w:r>
              <w:t>MUST</w:t>
            </w:r>
          </w:p>
        </w:tc>
      </w:tr>
      <w:tr w:rsidR="006E4A8F" w14:paraId="3E4226CD" w14:textId="77777777">
        <w:tc>
          <w:tcPr>
            <w:tcW w:w="3168" w:type="dxa"/>
          </w:tcPr>
          <w:p w14:paraId="0CDC04A9" w14:textId="77777777" w:rsidR="006E4A8F" w:rsidRDefault="00000000">
            <w:pPr>
              <w:pStyle w:val="Compact"/>
            </w:pPr>
            <w:r>
              <w:t>Any other value</w:t>
            </w:r>
          </w:p>
        </w:tc>
        <w:tc>
          <w:tcPr>
            <w:tcW w:w="3168" w:type="dxa"/>
          </w:tcPr>
          <w:p w14:paraId="6FAB76F9" w14:textId="77777777" w:rsidR="006E4A8F" w:rsidRDefault="00000000">
            <w:pPr>
              <w:pStyle w:val="Compact"/>
            </w:pPr>
            <w:r>
              <w:t>-</w:t>
            </w:r>
          </w:p>
        </w:tc>
        <w:tc>
          <w:tcPr>
            <w:tcW w:w="1584" w:type="dxa"/>
          </w:tcPr>
          <w:p w14:paraId="20001569" w14:textId="77777777" w:rsidR="006E4A8F" w:rsidRDefault="00000000">
            <w:pPr>
              <w:pStyle w:val="Compact"/>
            </w:pPr>
            <w:r>
              <w:t>MUST NOT</w:t>
            </w:r>
          </w:p>
        </w:tc>
      </w:tr>
    </w:tbl>
    <w:p w14:paraId="0AD74F28" w14:textId="77777777" w:rsidR="006E4A8F" w:rsidRDefault="00000000">
      <w:pPr>
        <w:pStyle w:val="Heading4"/>
      </w:pPr>
      <w:bookmarkStart w:id="708" w:name="X4b34e41df5400863ce43607cf7e9c043f309c45"/>
      <w:bookmarkEnd w:id="705"/>
      <w:bookmarkEnd w:id="707"/>
      <w:r>
        <w:t>7.1.2.5 Technically Constrained TLS Subordinate CA Certificate Profile</w:t>
      </w:r>
    </w:p>
    <w:p w14:paraId="01046C5B" w14:textId="77777777" w:rsidR="006E4A8F" w:rsidRDefault="00000000">
      <w:pPr>
        <w:pStyle w:val="FirstParagraph"/>
      </w:pPr>
      <w:r>
        <w:t>This Certificate Profile MAY be used when issuing a CA Certificate that will be considered Technically Constrained, and which will be used to issue TLS certificates directly or transitively.</w:t>
      </w:r>
    </w:p>
    <w:tbl>
      <w:tblPr>
        <w:tblStyle w:val="Table"/>
        <w:tblW w:w="5000" w:type="pct"/>
        <w:tblLayout w:type="fixed"/>
        <w:tblLook w:val="0020" w:firstRow="1" w:lastRow="0" w:firstColumn="0" w:lastColumn="0" w:noHBand="0" w:noVBand="0"/>
      </w:tblPr>
      <w:tblGrid>
        <w:gridCol w:w="3744"/>
        <w:gridCol w:w="5616"/>
      </w:tblGrid>
      <w:tr w:rsidR="006E4A8F" w14:paraId="66098403" w14:textId="77777777">
        <w:trPr>
          <w:tblHeader/>
        </w:trPr>
        <w:tc>
          <w:tcPr>
            <w:tcW w:w="3168" w:type="dxa"/>
          </w:tcPr>
          <w:p w14:paraId="21BD82BA" w14:textId="77777777" w:rsidR="006E4A8F" w:rsidRDefault="00000000">
            <w:pPr>
              <w:pStyle w:val="Compact"/>
            </w:pPr>
            <w:r>
              <w:rPr>
                <w:b/>
                <w:bCs/>
              </w:rPr>
              <w:t>Field</w:t>
            </w:r>
          </w:p>
        </w:tc>
        <w:tc>
          <w:tcPr>
            <w:tcW w:w="4752" w:type="dxa"/>
          </w:tcPr>
          <w:p w14:paraId="7E4CDEBA" w14:textId="77777777" w:rsidR="006E4A8F" w:rsidRDefault="00000000">
            <w:pPr>
              <w:pStyle w:val="Compact"/>
            </w:pPr>
            <w:r>
              <w:rPr>
                <w:b/>
                <w:bCs/>
              </w:rPr>
              <w:t>Description</w:t>
            </w:r>
          </w:p>
        </w:tc>
      </w:tr>
      <w:tr w:rsidR="006E4A8F" w14:paraId="78B360A5" w14:textId="77777777">
        <w:tc>
          <w:tcPr>
            <w:tcW w:w="3168" w:type="dxa"/>
          </w:tcPr>
          <w:p w14:paraId="161A41AE" w14:textId="77777777" w:rsidR="006E4A8F" w:rsidRDefault="00000000">
            <w:pPr>
              <w:pStyle w:val="Compact"/>
            </w:pPr>
            <w:r>
              <w:rPr>
                <w:rStyle w:val="VerbatimChar"/>
              </w:rPr>
              <w:t>tbsCertificate</w:t>
            </w:r>
          </w:p>
        </w:tc>
        <w:tc>
          <w:tcPr>
            <w:tcW w:w="4752" w:type="dxa"/>
          </w:tcPr>
          <w:p w14:paraId="08567AD8" w14:textId="77777777" w:rsidR="006E4A8F" w:rsidRDefault="006E4A8F">
            <w:pPr>
              <w:pStyle w:val="Compact"/>
            </w:pPr>
          </w:p>
        </w:tc>
      </w:tr>
      <w:tr w:rsidR="006E4A8F" w14:paraId="7F213625" w14:textId="77777777">
        <w:tc>
          <w:tcPr>
            <w:tcW w:w="3168" w:type="dxa"/>
          </w:tcPr>
          <w:p w14:paraId="148F9247" w14:textId="77777777" w:rsidR="006E4A8F" w:rsidRDefault="00000000">
            <w:pPr>
              <w:pStyle w:val="Compact"/>
            </w:pPr>
            <w:r>
              <w:t>    </w:t>
            </w:r>
            <w:r>
              <w:rPr>
                <w:rStyle w:val="VerbatimChar"/>
              </w:rPr>
              <w:t>version</w:t>
            </w:r>
          </w:p>
        </w:tc>
        <w:tc>
          <w:tcPr>
            <w:tcW w:w="4752" w:type="dxa"/>
          </w:tcPr>
          <w:p w14:paraId="62EB7CD7" w14:textId="77777777" w:rsidR="006E4A8F" w:rsidRDefault="00000000">
            <w:pPr>
              <w:pStyle w:val="Compact"/>
            </w:pPr>
            <w:r>
              <w:t>MUST be v3(2)</w:t>
            </w:r>
          </w:p>
        </w:tc>
      </w:tr>
      <w:tr w:rsidR="006E4A8F" w14:paraId="60F9F2B0" w14:textId="77777777">
        <w:tc>
          <w:tcPr>
            <w:tcW w:w="3168" w:type="dxa"/>
          </w:tcPr>
          <w:p w14:paraId="382714D1" w14:textId="77777777" w:rsidR="006E4A8F" w:rsidRDefault="00000000">
            <w:pPr>
              <w:pStyle w:val="Compact"/>
            </w:pPr>
            <w:r>
              <w:t>    </w:t>
            </w:r>
            <w:r>
              <w:rPr>
                <w:rStyle w:val="VerbatimChar"/>
              </w:rPr>
              <w:t>serialNumber</w:t>
            </w:r>
          </w:p>
        </w:tc>
        <w:tc>
          <w:tcPr>
            <w:tcW w:w="4752" w:type="dxa"/>
          </w:tcPr>
          <w:p w14:paraId="4E5654A4" w14:textId="77777777" w:rsidR="006E4A8F" w:rsidRDefault="00000000">
            <w:pPr>
              <w:pStyle w:val="Compact"/>
            </w:pPr>
            <w:r>
              <w:t>MUST be a non-sequential number greater than zero (0) and less than 2¹⁵⁹ containing at least 64 bits of output from a CSPRNG.</w:t>
            </w:r>
          </w:p>
        </w:tc>
      </w:tr>
      <w:tr w:rsidR="006E4A8F" w14:paraId="36ECDE4A" w14:textId="77777777">
        <w:tc>
          <w:tcPr>
            <w:tcW w:w="3168" w:type="dxa"/>
          </w:tcPr>
          <w:p w14:paraId="6FE04557" w14:textId="77777777" w:rsidR="006E4A8F" w:rsidRDefault="00000000">
            <w:pPr>
              <w:pStyle w:val="Compact"/>
            </w:pPr>
            <w:r>
              <w:t>    </w:t>
            </w:r>
            <w:r>
              <w:rPr>
                <w:rStyle w:val="VerbatimChar"/>
              </w:rPr>
              <w:t>signature</w:t>
            </w:r>
          </w:p>
        </w:tc>
        <w:tc>
          <w:tcPr>
            <w:tcW w:w="4752" w:type="dxa"/>
          </w:tcPr>
          <w:p w14:paraId="09D12108" w14:textId="77777777" w:rsidR="006E4A8F" w:rsidRDefault="00000000">
            <w:pPr>
              <w:pStyle w:val="Compact"/>
            </w:pPr>
            <w:r>
              <w:t xml:space="preserve">See </w:t>
            </w:r>
            <w:hyperlink w:anchor="X84e0b3ae6af91b348b38f2305c10e8ad3c7c666">
              <w:r w:rsidR="006E4A8F">
                <w:rPr>
                  <w:rStyle w:val="Hyperlink"/>
                </w:rPr>
                <w:t>Section 7.1.3.2</w:t>
              </w:r>
            </w:hyperlink>
          </w:p>
        </w:tc>
      </w:tr>
      <w:tr w:rsidR="006E4A8F" w14:paraId="1BF2EEBB" w14:textId="77777777">
        <w:tc>
          <w:tcPr>
            <w:tcW w:w="3168" w:type="dxa"/>
          </w:tcPr>
          <w:p w14:paraId="38188112" w14:textId="77777777" w:rsidR="006E4A8F" w:rsidRDefault="00000000">
            <w:pPr>
              <w:pStyle w:val="Compact"/>
            </w:pPr>
            <w:r>
              <w:t>    </w:t>
            </w:r>
            <w:r>
              <w:rPr>
                <w:rStyle w:val="VerbatimChar"/>
              </w:rPr>
              <w:t>issuer</w:t>
            </w:r>
          </w:p>
        </w:tc>
        <w:tc>
          <w:tcPr>
            <w:tcW w:w="4752" w:type="dxa"/>
          </w:tcPr>
          <w:p w14:paraId="1F1C4E42" w14:textId="77777777" w:rsidR="006E4A8F" w:rsidRDefault="00000000">
            <w:pPr>
              <w:pStyle w:val="Compact"/>
            </w:pPr>
            <w:r>
              <w:t xml:space="preserve">MUST be byte-for-byte identical to the </w:t>
            </w:r>
            <w:r>
              <w:rPr>
                <w:rStyle w:val="VerbatimChar"/>
              </w:rPr>
              <w:t>subject</w:t>
            </w:r>
            <w:r>
              <w:t xml:space="preserve"> field of the Issuing CA. See </w:t>
            </w:r>
            <w:hyperlink w:anchor="Xdcc56720cb6708750952caeaa0c689f3959924f">
              <w:r w:rsidR="006E4A8F">
                <w:rPr>
                  <w:rStyle w:val="Hyperlink"/>
                </w:rPr>
                <w:t>Section 7.1.4.1</w:t>
              </w:r>
            </w:hyperlink>
          </w:p>
        </w:tc>
      </w:tr>
      <w:tr w:rsidR="006E4A8F" w14:paraId="0A1BD251" w14:textId="77777777">
        <w:tc>
          <w:tcPr>
            <w:tcW w:w="3168" w:type="dxa"/>
          </w:tcPr>
          <w:p w14:paraId="51BD2A9D" w14:textId="77777777" w:rsidR="006E4A8F" w:rsidRDefault="00000000">
            <w:pPr>
              <w:pStyle w:val="Compact"/>
            </w:pPr>
            <w:r>
              <w:t>    </w:t>
            </w:r>
            <w:r>
              <w:rPr>
                <w:rStyle w:val="VerbatimChar"/>
              </w:rPr>
              <w:t>validity</w:t>
            </w:r>
          </w:p>
        </w:tc>
        <w:tc>
          <w:tcPr>
            <w:tcW w:w="4752" w:type="dxa"/>
          </w:tcPr>
          <w:p w14:paraId="6118A917" w14:textId="77777777" w:rsidR="006E4A8F" w:rsidRDefault="00000000">
            <w:pPr>
              <w:pStyle w:val="Compact"/>
            </w:pPr>
            <w:r>
              <w:t xml:space="preserve">See </w:t>
            </w:r>
            <w:hyperlink w:anchor="Xfebeb21894ca97159e4c0c6c1308fb9f72764d5">
              <w:r w:rsidR="006E4A8F">
                <w:rPr>
                  <w:rStyle w:val="Hyperlink"/>
                </w:rPr>
                <w:t>Section 7.1.2.10.1</w:t>
              </w:r>
            </w:hyperlink>
          </w:p>
        </w:tc>
      </w:tr>
      <w:tr w:rsidR="006E4A8F" w14:paraId="411F3B33" w14:textId="77777777">
        <w:tc>
          <w:tcPr>
            <w:tcW w:w="3168" w:type="dxa"/>
          </w:tcPr>
          <w:p w14:paraId="686023AC" w14:textId="77777777" w:rsidR="006E4A8F" w:rsidRDefault="00000000">
            <w:pPr>
              <w:pStyle w:val="Compact"/>
            </w:pPr>
            <w:r>
              <w:t>    </w:t>
            </w:r>
            <w:r>
              <w:rPr>
                <w:rStyle w:val="VerbatimChar"/>
              </w:rPr>
              <w:t>subject</w:t>
            </w:r>
          </w:p>
        </w:tc>
        <w:tc>
          <w:tcPr>
            <w:tcW w:w="4752" w:type="dxa"/>
          </w:tcPr>
          <w:p w14:paraId="4B456ACE" w14:textId="77777777" w:rsidR="006E4A8F" w:rsidRDefault="00000000">
            <w:pPr>
              <w:pStyle w:val="Compact"/>
            </w:pPr>
            <w:r>
              <w:t xml:space="preserve">See </w:t>
            </w:r>
            <w:hyperlink w:anchor="Xe94bc0eb578fb96d7e069281d0f5466ed610861">
              <w:r w:rsidR="006E4A8F">
                <w:rPr>
                  <w:rStyle w:val="Hyperlink"/>
                </w:rPr>
                <w:t>Section 7.1.2.10.2</w:t>
              </w:r>
            </w:hyperlink>
          </w:p>
        </w:tc>
      </w:tr>
      <w:tr w:rsidR="006E4A8F" w14:paraId="114DBA67" w14:textId="77777777">
        <w:tc>
          <w:tcPr>
            <w:tcW w:w="3168" w:type="dxa"/>
          </w:tcPr>
          <w:p w14:paraId="662EEF9D" w14:textId="77777777" w:rsidR="006E4A8F" w:rsidRDefault="00000000">
            <w:pPr>
              <w:pStyle w:val="Compact"/>
            </w:pPr>
            <w:r>
              <w:lastRenderedPageBreak/>
              <w:t>    </w:t>
            </w:r>
            <w:r>
              <w:rPr>
                <w:rStyle w:val="VerbatimChar"/>
              </w:rPr>
              <w:t>subjectPublicKeyInfo</w:t>
            </w:r>
          </w:p>
        </w:tc>
        <w:tc>
          <w:tcPr>
            <w:tcW w:w="4752" w:type="dxa"/>
          </w:tcPr>
          <w:p w14:paraId="31AB3CF1" w14:textId="77777777" w:rsidR="006E4A8F" w:rsidRDefault="00000000">
            <w:pPr>
              <w:pStyle w:val="Compact"/>
            </w:pPr>
            <w:r>
              <w:t xml:space="preserve">See </w:t>
            </w:r>
            <w:hyperlink w:anchor="X789f64d56178ba8203f2f1417983d0672f61285">
              <w:r w:rsidR="006E4A8F">
                <w:rPr>
                  <w:rStyle w:val="Hyperlink"/>
                </w:rPr>
                <w:t>Section 7.1.3.1</w:t>
              </w:r>
            </w:hyperlink>
          </w:p>
        </w:tc>
      </w:tr>
      <w:tr w:rsidR="006E4A8F" w14:paraId="1CFE944C" w14:textId="77777777">
        <w:tc>
          <w:tcPr>
            <w:tcW w:w="3168" w:type="dxa"/>
          </w:tcPr>
          <w:p w14:paraId="6DF4B484" w14:textId="77777777" w:rsidR="006E4A8F" w:rsidRDefault="00000000">
            <w:pPr>
              <w:pStyle w:val="Compact"/>
            </w:pPr>
            <w:r>
              <w:t>    </w:t>
            </w:r>
            <w:r>
              <w:rPr>
                <w:rStyle w:val="VerbatimChar"/>
              </w:rPr>
              <w:t>issuerUniqueID</w:t>
            </w:r>
          </w:p>
        </w:tc>
        <w:tc>
          <w:tcPr>
            <w:tcW w:w="4752" w:type="dxa"/>
          </w:tcPr>
          <w:p w14:paraId="5FBE2782" w14:textId="77777777" w:rsidR="006E4A8F" w:rsidRDefault="00000000">
            <w:pPr>
              <w:pStyle w:val="Compact"/>
            </w:pPr>
            <w:r>
              <w:t>MUST NOT be present</w:t>
            </w:r>
          </w:p>
        </w:tc>
      </w:tr>
      <w:tr w:rsidR="006E4A8F" w14:paraId="0FB29AC2" w14:textId="77777777">
        <w:tc>
          <w:tcPr>
            <w:tcW w:w="3168" w:type="dxa"/>
          </w:tcPr>
          <w:p w14:paraId="6D8BFAED" w14:textId="77777777" w:rsidR="006E4A8F" w:rsidRDefault="00000000">
            <w:pPr>
              <w:pStyle w:val="Compact"/>
            </w:pPr>
            <w:r>
              <w:t>    </w:t>
            </w:r>
            <w:r>
              <w:rPr>
                <w:rStyle w:val="VerbatimChar"/>
              </w:rPr>
              <w:t>subjectUniqueID</w:t>
            </w:r>
          </w:p>
        </w:tc>
        <w:tc>
          <w:tcPr>
            <w:tcW w:w="4752" w:type="dxa"/>
          </w:tcPr>
          <w:p w14:paraId="2E2655B4" w14:textId="77777777" w:rsidR="006E4A8F" w:rsidRDefault="00000000">
            <w:pPr>
              <w:pStyle w:val="Compact"/>
            </w:pPr>
            <w:r>
              <w:t>MUST NOT be present</w:t>
            </w:r>
          </w:p>
        </w:tc>
      </w:tr>
      <w:tr w:rsidR="006E4A8F" w14:paraId="30BF53D0" w14:textId="77777777">
        <w:tc>
          <w:tcPr>
            <w:tcW w:w="3168" w:type="dxa"/>
          </w:tcPr>
          <w:p w14:paraId="51E7B913" w14:textId="77777777" w:rsidR="006E4A8F" w:rsidRDefault="00000000">
            <w:pPr>
              <w:pStyle w:val="Compact"/>
            </w:pPr>
            <w:r>
              <w:t>    </w:t>
            </w:r>
            <w:r>
              <w:rPr>
                <w:rStyle w:val="VerbatimChar"/>
              </w:rPr>
              <w:t>extensions</w:t>
            </w:r>
          </w:p>
        </w:tc>
        <w:tc>
          <w:tcPr>
            <w:tcW w:w="4752" w:type="dxa"/>
          </w:tcPr>
          <w:p w14:paraId="41B3FB5F" w14:textId="77777777" w:rsidR="006E4A8F" w:rsidRDefault="00000000">
            <w:pPr>
              <w:pStyle w:val="Compact"/>
            </w:pPr>
            <w:r>
              <w:t xml:space="preserve">See </w:t>
            </w:r>
            <w:hyperlink w:anchor="Xe05cf35c56977850c4763ce50f1ab9b14704084">
              <w:r w:rsidR="006E4A8F">
                <w:rPr>
                  <w:rStyle w:val="Hyperlink"/>
                </w:rPr>
                <w:t>Section 7.1.2.5.1</w:t>
              </w:r>
            </w:hyperlink>
          </w:p>
        </w:tc>
      </w:tr>
      <w:tr w:rsidR="006E4A8F" w14:paraId="15CE5D7F" w14:textId="77777777">
        <w:tc>
          <w:tcPr>
            <w:tcW w:w="3168" w:type="dxa"/>
          </w:tcPr>
          <w:p w14:paraId="36FF2668" w14:textId="77777777" w:rsidR="006E4A8F" w:rsidRDefault="00000000">
            <w:pPr>
              <w:pStyle w:val="Compact"/>
            </w:pPr>
            <w:r>
              <w:rPr>
                <w:rStyle w:val="VerbatimChar"/>
              </w:rPr>
              <w:t>signatureAlgorithm</w:t>
            </w:r>
          </w:p>
        </w:tc>
        <w:tc>
          <w:tcPr>
            <w:tcW w:w="4752" w:type="dxa"/>
          </w:tcPr>
          <w:p w14:paraId="7571476F" w14:textId="77777777" w:rsidR="006E4A8F" w:rsidRDefault="00000000">
            <w:pPr>
              <w:pStyle w:val="Compact"/>
            </w:pPr>
            <w:r>
              <w:t xml:space="preserve">Encoded value MUST be byte-for-byte identical to the </w:t>
            </w:r>
            <w:r>
              <w:rPr>
                <w:rStyle w:val="VerbatimChar"/>
              </w:rPr>
              <w:t>tbsCertificate.signature</w:t>
            </w:r>
            <w:r>
              <w:t>.</w:t>
            </w:r>
          </w:p>
        </w:tc>
      </w:tr>
      <w:tr w:rsidR="006E4A8F" w14:paraId="4F8735BC" w14:textId="77777777">
        <w:tc>
          <w:tcPr>
            <w:tcW w:w="3168" w:type="dxa"/>
          </w:tcPr>
          <w:p w14:paraId="28E58178" w14:textId="77777777" w:rsidR="006E4A8F" w:rsidRDefault="00000000">
            <w:pPr>
              <w:pStyle w:val="Compact"/>
            </w:pPr>
            <w:r>
              <w:rPr>
                <w:rStyle w:val="VerbatimChar"/>
              </w:rPr>
              <w:t>signature</w:t>
            </w:r>
          </w:p>
        </w:tc>
        <w:tc>
          <w:tcPr>
            <w:tcW w:w="4752" w:type="dxa"/>
          </w:tcPr>
          <w:p w14:paraId="07A49224" w14:textId="77777777" w:rsidR="006E4A8F" w:rsidRDefault="006E4A8F">
            <w:pPr>
              <w:pStyle w:val="Compact"/>
            </w:pPr>
          </w:p>
        </w:tc>
      </w:tr>
    </w:tbl>
    <w:p w14:paraId="11255227" w14:textId="77777777" w:rsidR="006E4A8F" w:rsidRDefault="00000000">
      <w:pPr>
        <w:pStyle w:val="Heading5"/>
      </w:pPr>
      <w:bookmarkStart w:id="709" w:name="Xe05cf35c56977850c4763ce50f1ab9b14704084"/>
      <w:r>
        <w:t>7.1.2.5.1 Technically Constrained TLS Subordinate CA Extensions</w:t>
      </w:r>
    </w:p>
    <w:tbl>
      <w:tblPr>
        <w:tblStyle w:val="Table"/>
        <w:tblW w:w="5000" w:type="pct"/>
        <w:tblLayout w:type="fixed"/>
        <w:tblLook w:val="0020" w:firstRow="1" w:lastRow="0" w:firstColumn="0" w:lastColumn="0" w:noHBand="0" w:noVBand="0"/>
      </w:tblPr>
      <w:tblGrid>
        <w:gridCol w:w="3744"/>
        <w:gridCol w:w="1872"/>
        <w:gridCol w:w="1872"/>
        <w:gridCol w:w="1872"/>
      </w:tblGrid>
      <w:tr w:rsidR="006E4A8F" w14:paraId="6C9EEFCD" w14:textId="77777777">
        <w:trPr>
          <w:tblHeader/>
        </w:trPr>
        <w:tc>
          <w:tcPr>
            <w:tcW w:w="3168" w:type="dxa"/>
          </w:tcPr>
          <w:p w14:paraId="5FCD6860" w14:textId="77777777" w:rsidR="006E4A8F" w:rsidRDefault="00000000">
            <w:pPr>
              <w:pStyle w:val="Compact"/>
            </w:pPr>
            <w:r>
              <w:rPr>
                <w:b/>
                <w:bCs/>
              </w:rPr>
              <w:t>Extension</w:t>
            </w:r>
          </w:p>
        </w:tc>
        <w:tc>
          <w:tcPr>
            <w:tcW w:w="1584" w:type="dxa"/>
          </w:tcPr>
          <w:p w14:paraId="662A0C48" w14:textId="77777777" w:rsidR="006E4A8F" w:rsidRDefault="00000000">
            <w:pPr>
              <w:pStyle w:val="Compact"/>
            </w:pPr>
            <w:r>
              <w:rPr>
                <w:b/>
                <w:bCs/>
              </w:rPr>
              <w:t>Presence</w:t>
            </w:r>
          </w:p>
        </w:tc>
        <w:tc>
          <w:tcPr>
            <w:tcW w:w="1584" w:type="dxa"/>
          </w:tcPr>
          <w:p w14:paraId="76260516" w14:textId="77777777" w:rsidR="006E4A8F" w:rsidRDefault="00000000">
            <w:pPr>
              <w:pStyle w:val="Compact"/>
            </w:pPr>
            <w:r>
              <w:rPr>
                <w:b/>
                <w:bCs/>
              </w:rPr>
              <w:t>Critical</w:t>
            </w:r>
          </w:p>
        </w:tc>
        <w:tc>
          <w:tcPr>
            <w:tcW w:w="1584" w:type="dxa"/>
          </w:tcPr>
          <w:p w14:paraId="2B9E2284" w14:textId="77777777" w:rsidR="006E4A8F" w:rsidRDefault="00000000">
            <w:pPr>
              <w:pStyle w:val="Compact"/>
            </w:pPr>
            <w:r>
              <w:rPr>
                <w:b/>
                <w:bCs/>
              </w:rPr>
              <w:t>Description</w:t>
            </w:r>
          </w:p>
        </w:tc>
      </w:tr>
      <w:tr w:rsidR="006E4A8F" w14:paraId="231CF351" w14:textId="77777777">
        <w:tc>
          <w:tcPr>
            <w:tcW w:w="3168" w:type="dxa"/>
          </w:tcPr>
          <w:p w14:paraId="2862811D" w14:textId="77777777" w:rsidR="006E4A8F" w:rsidRDefault="00000000">
            <w:pPr>
              <w:pStyle w:val="Compact"/>
            </w:pPr>
            <w:r>
              <w:rPr>
                <w:rStyle w:val="VerbatimChar"/>
              </w:rPr>
              <w:t>authorityKeyIdentifier</w:t>
            </w:r>
          </w:p>
        </w:tc>
        <w:tc>
          <w:tcPr>
            <w:tcW w:w="1584" w:type="dxa"/>
          </w:tcPr>
          <w:p w14:paraId="65FFEFE7" w14:textId="77777777" w:rsidR="006E4A8F" w:rsidRDefault="00000000">
            <w:pPr>
              <w:pStyle w:val="Compact"/>
            </w:pPr>
            <w:r>
              <w:t>MUST</w:t>
            </w:r>
          </w:p>
        </w:tc>
        <w:tc>
          <w:tcPr>
            <w:tcW w:w="1584" w:type="dxa"/>
          </w:tcPr>
          <w:p w14:paraId="26A35DDE" w14:textId="77777777" w:rsidR="006E4A8F" w:rsidRDefault="00000000">
            <w:pPr>
              <w:pStyle w:val="Compact"/>
            </w:pPr>
            <w:r>
              <w:t>N</w:t>
            </w:r>
          </w:p>
        </w:tc>
        <w:tc>
          <w:tcPr>
            <w:tcW w:w="1584" w:type="dxa"/>
          </w:tcPr>
          <w:p w14:paraId="6454C52B" w14:textId="77777777" w:rsidR="006E4A8F" w:rsidRDefault="00000000">
            <w:pPr>
              <w:pStyle w:val="Compact"/>
            </w:pPr>
            <w:r>
              <w:t xml:space="preserve">See </w:t>
            </w:r>
            <w:hyperlink w:anchor="X131f74bf293344611e2b63b755d6435b3fbf30f">
              <w:r w:rsidR="006E4A8F">
                <w:rPr>
                  <w:rStyle w:val="Hyperlink"/>
                </w:rPr>
                <w:t>Section 7.1.2.11.1</w:t>
              </w:r>
            </w:hyperlink>
          </w:p>
        </w:tc>
      </w:tr>
      <w:tr w:rsidR="006E4A8F" w14:paraId="21046CB7" w14:textId="77777777">
        <w:tc>
          <w:tcPr>
            <w:tcW w:w="3168" w:type="dxa"/>
          </w:tcPr>
          <w:p w14:paraId="28AF2519" w14:textId="77777777" w:rsidR="006E4A8F" w:rsidRDefault="00000000">
            <w:pPr>
              <w:pStyle w:val="Compact"/>
            </w:pPr>
            <w:r>
              <w:rPr>
                <w:rStyle w:val="VerbatimChar"/>
              </w:rPr>
              <w:t>basicConstraints</w:t>
            </w:r>
          </w:p>
        </w:tc>
        <w:tc>
          <w:tcPr>
            <w:tcW w:w="1584" w:type="dxa"/>
          </w:tcPr>
          <w:p w14:paraId="622EEC2C" w14:textId="77777777" w:rsidR="006E4A8F" w:rsidRDefault="00000000">
            <w:pPr>
              <w:pStyle w:val="Compact"/>
            </w:pPr>
            <w:r>
              <w:t>MUST</w:t>
            </w:r>
          </w:p>
        </w:tc>
        <w:tc>
          <w:tcPr>
            <w:tcW w:w="1584" w:type="dxa"/>
          </w:tcPr>
          <w:p w14:paraId="3D2747C0" w14:textId="77777777" w:rsidR="006E4A8F" w:rsidRDefault="00000000">
            <w:pPr>
              <w:pStyle w:val="Compact"/>
            </w:pPr>
            <w:r>
              <w:t>Y</w:t>
            </w:r>
          </w:p>
        </w:tc>
        <w:tc>
          <w:tcPr>
            <w:tcW w:w="1584" w:type="dxa"/>
          </w:tcPr>
          <w:p w14:paraId="26F85C94" w14:textId="77777777" w:rsidR="006E4A8F" w:rsidRDefault="00000000">
            <w:pPr>
              <w:pStyle w:val="Compact"/>
            </w:pPr>
            <w:r>
              <w:t xml:space="preserve">See </w:t>
            </w:r>
            <w:hyperlink w:anchor="Xa49168aba921502d2667bd1f470353b060a7587">
              <w:r w:rsidR="006E4A8F">
                <w:rPr>
                  <w:rStyle w:val="Hyperlink"/>
                </w:rPr>
                <w:t>Section 7.1.2.10.4</w:t>
              </w:r>
            </w:hyperlink>
          </w:p>
        </w:tc>
      </w:tr>
      <w:tr w:rsidR="006E4A8F" w14:paraId="1CFAC41C" w14:textId="77777777">
        <w:tc>
          <w:tcPr>
            <w:tcW w:w="3168" w:type="dxa"/>
          </w:tcPr>
          <w:p w14:paraId="41CB5EE1" w14:textId="77777777" w:rsidR="006E4A8F" w:rsidRDefault="00000000">
            <w:pPr>
              <w:pStyle w:val="Compact"/>
            </w:pPr>
            <w:r>
              <w:rPr>
                <w:rStyle w:val="VerbatimChar"/>
              </w:rPr>
              <w:t>certificatePolicies</w:t>
            </w:r>
          </w:p>
        </w:tc>
        <w:tc>
          <w:tcPr>
            <w:tcW w:w="1584" w:type="dxa"/>
          </w:tcPr>
          <w:p w14:paraId="3203B2A2" w14:textId="77777777" w:rsidR="006E4A8F" w:rsidRDefault="00000000">
            <w:pPr>
              <w:pStyle w:val="Compact"/>
            </w:pPr>
            <w:r>
              <w:t>MUST</w:t>
            </w:r>
          </w:p>
        </w:tc>
        <w:tc>
          <w:tcPr>
            <w:tcW w:w="1584" w:type="dxa"/>
          </w:tcPr>
          <w:p w14:paraId="52E8C2F9" w14:textId="77777777" w:rsidR="006E4A8F" w:rsidRDefault="00000000">
            <w:pPr>
              <w:pStyle w:val="Compact"/>
            </w:pPr>
            <w:r>
              <w:t>N</w:t>
            </w:r>
          </w:p>
        </w:tc>
        <w:tc>
          <w:tcPr>
            <w:tcW w:w="1584" w:type="dxa"/>
          </w:tcPr>
          <w:p w14:paraId="468CA74B" w14:textId="77777777" w:rsidR="006E4A8F" w:rsidRDefault="00000000">
            <w:pPr>
              <w:pStyle w:val="Compact"/>
            </w:pPr>
            <w:r>
              <w:t xml:space="preserve">See </w:t>
            </w:r>
            <w:hyperlink w:anchor="X85643cc560f8a3830ba546cba7ac2ec66b374f9">
              <w:r w:rsidR="006E4A8F">
                <w:rPr>
                  <w:rStyle w:val="Hyperlink"/>
                </w:rPr>
                <w:t>Section 7.1.2.10.5</w:t>
              </w:r>
            </w:hyperlink>
          </w:p>
        </w:tc>
      </w:tr>
      <w:tr w:rsidR="006E4A8F" w14:paraId="7BC6D9D8" w14:textId="77777777">
        <w:tc>
          <w:tcPr>
            <w:tcW w:w="3168" w:type="dxa"/>
          </w:tcPr>
          <w:p w14:paraId="5B42342C" w14:textId="77777777" w:rsidR="006E4A8F" w:rsidRDefault="00000000">
            <w:pPr>
              <w:pStyle w:val="Compact"/>
            </w:pPr>
            <w:r>
              <w:rPr>
                <w:rStyle w:val="VerbatimChar"/>
              </w:rPr>
              <w:t>crlDistributionPoints</w:t>
            </w:r>
          </w:p>
        </w:tc>
        <w:tc>
          <w:tcPr>
            <w:tcW w:w="1584" w:type="dxa"/>
          </w:tcPr>
          <w:p w14:paraId="15D85933" w14:textId="77777777" w:rsidR="006E4A8F" w:rsidRDefault="00000000">
            <w:pPr>
              <w:pStyle w:val="Compact"/>
            </w:pPr>
            <w:r>
              <w:t>MUST</w:t>
            </w:r>
          </w:p>
        </w:tc>
        <w:tc>
          <w:tcPr>
            <w:tcW w:w="1584" w:type="dxa"/>
          </w:tcPr>
          <w:p w14:paraId="27E2AB82" w14:textId="77777777" w:rsidR="006E4A8F" w:rsidRDefault="00000000">
            <w:pPr>
              <w:pStyle w:val="Compact"/>
            </w:pPr>
            <w:r>
              <w:t>N</w:t>
            </w:r>
          </w:p>
        </w:tc>
        <w:tc>
          <w:tcPr>
            <w:tcW w:w="1584" w:type="dxa"/>
          </w:tcPr>
          <w:p w14:paraId="3DDA539F" w14:textId="77777777" w:rsidR="006E4A8F" w:rsidRDefault="00000000">
            <w:pPr>
              <w:pStyle w:val="Compact"/>
            </w:pPr>
            <w:r>
              <w:t xml:space="preserve">See </w:t>
            </w:r>
            <w:hyperlink w:anchor="X7ccd0a689f5677da27acef41359fc9c419251f9">
              <w:r w:rsidR="006E4A8F">
                <w:rPr>
                  <w:rStyle w:val="Hyperlink"/>
                </w:rPr>
                <w:t>Section 7.1.2.11.2</w:t>
              </w:r>
            </w:hyperlink>
          </w:p>
        </w:tc>
      </w:tr>
      <w:tr w:rsidR="006E4A8F" w14:paraId="5F322B19" w14:textId="77777777">
        <w:tc>
          <w:tcPr>
            <w:tcW w:w="3168" w:type="dxa"/>
          </w:tcPr>
          <w:p w14:paraId="16A02091" w14:textId="77777777" w:rsidR="006E4A8F" w:rsidRDefault="00000000">
            <w:pPr>
              <w:pStyle w:val="Compact"/>
            </w:pPr>
            <w:r>
              <w:rPr>
                <w:rStyle w:val="VerbatimChar"/>
              </w:rPr>
              <w:t>keyUsage</w:t>
            </w:r>
          </w:p>
        </w:tc>
        <w:tc>
          <w:tcPr>
            <w:tcW w:w="1584" w:type="dxa"/>
          </w:tcPr>
          <w:p w14:paraId="180E2023" w14:textId="77777777" w:rsidR="006E4A8F" w:rsidRDefault="00000000">
            <w:pPr>
              <w:pStyle w:val="Compact"/>
            </w:pPr>
            <w:r>
              <w:t>MUST</w:t>
            </w:r>
          </w:p>
        </w:tc>
        <w:tc>
          <w:tcPr>
            <w:tcW w:w="1584" w:type="dxa"/>
          </w:tcPr>
          <w:p w14:paraId="70F3A0CD" w14:textId="77777777" w:rsidR="006E4A8F" w:rsidRDefault="00000000">
            <w:pPr>
              <w:pStyle w:val="Compact"/>
            </w:pPr>
            <w:r>
              <w:t>Y</w:t>
            </w:r>
          </w:p>
        </w:tc>
        <w:tc>
          <w:tcPr>
            <w:tcW w:w="1584" w:type="dxa"/>
          </w:tcPr>
          <w:p w14:paraId="4D6CBA41" w14:textId="77777777" w:rsidR="006E4A8F" w:rsidRDefault="00000000">
            <w:pPr>
              <w:pStyle w:val="Compact"/>
            </w:pPr>
            <w:r>
              <w:t xml:space="preserve">See </w:t>
            </w:r>
            <w:hyperlink w:anchor="Xae231f62ef12988e6f84e018baa52c377099052">
              <w:r w:rsidR="006E4A8F">
                <w:rPr>
                  <w:rStyle w:val="Hyperlink"/>
                </w:rPr>
                <w:t>Section 7.1.2.10.7</w:t>
              </w:r>
            </w:hyperlink>
          </w:p>
        </w:tc>
      </w:tr>
      <w:tr w:rsidR="006E4A8F" w14:paraId="2EDF4557" w14:textId="77777777">
        <w:tc>
          <w:tcPr>
            <w:tcW w:w="3168" w:type="dxa"/>
          </w:tcPr>
          <w:p w14:paraId="22AC55F8" w14:textId="77777777" w:rsidR="006E4A8F" w:rsidRDefault="00000000">
            <w:pPr>
              <w:pStyle w:val="Compact"/>
            </w:pPr>
            <w:r>
              <w:rPr>
                <w:rStyle w:val="VerbatimChar"/>
              </w:rPr>
              <w:t>subjectKeyIdentifier</w:t>
            </w:r>
          </w:p>
        </w:tc>
        <w:tc>
          <w:tcPr>
            <w:tcW w:w="1584" w:type="dxa"/>
          </w:tcPr>
          <w:p w14:paraId="486AD68C" w14:textId="77777777" w:rsidR="006E4A8F" w:rsidRDefault="00000000">
            <w:pPr>
              <w:pStyle w:val="Compact"/>
            </w:pPr>
            <w:r>
              <w:t>MUST</w:t>
            </w:r>
          </w:p>
        </w:tc>
        <w:tc>
          <w:tcPr>
            <w:tcW w:w="1584" w:type="dxa"/>
          </w:tcPr>
          <w:p w14:paraId="45B58F54" w14:textId="77777777" w:rsidR="006E4A8F" w:rsidRDefault="00000000">
            <w:pPr>
              <w:pStyle w:val="Compact"/>
            </w:pPr>
            <w:r>
              <w:t>N</w:t>
            </w:r>
          </w:p>
        </w:tc>
        <w:tc>
          <w:tcPr>
            <w:tcW w:w="1584" w:type="dxa"/>
          </w:tcPr>
          <w:p w14:paraId="61485484" w14:textId="77777777" w:rsidR="006E4A8F" w:rsidRDefault="00000000">
            <w:pPr>
              <w:pStyle w:val="Compact"/>
            </w:pPr>
            <w:r>
              <w:t xml:space="preserve">See </w:t>
            </w:r>
            <w:hyperlink w:anchor="X2c0fa72e597f386f2220d8daef33810754966a6">
              <w:r w:rsidR="006E4A8F">
                <w:rPr>
                  <w:rStyle w:val="Hyperlink"/>
                </w:rPr>
                <w:t>Section 7.1.2.11.4</w:t>
              </w:r>
            </w:hyperlink>
          </w:p>
        </w:tc>
      </w:tr>
      <w:tr w:rsidR="006E4A8F" w14:paraId="6CD90D8C" w14:textId="77777777">
        <w:tc>
          <w:tcPr>
            <w:tcW w:w="3168" w:type="dxa"/>
          </w:tcPr>
          <w:p w14:paraId="4673D7F9" w14:textId="77777777" w:rsidR="006E4A8F" w:rsidRDefault="00000000">
            <w:pPr>
              <w:pStyle w:val="Compact"/>
            </w:pPr>
            <w:r>
              <w:rPr>
                <w:rStyle w:val="VerbatimChar"/>
              </w:rPr>
              <w:t>extKeyUsage</w:t>
            </w:r>
          </w:p>
        </w:tc>
        <w:tc>
          <w:tcPr>
            <w:tcW w:w="1584" w:type="dxa"/>
          </w:tcPr>
          <w:p w14:paraId="65313C3A" w14:textId="77777777" w:rsidR="006E4A8F" w:rsidRDefault="00000000">
            <w:pPr>
              <w:pStyle w:val="Compact"/>
            </w:pPr>
            <w:r>
              <w:t>MUST</w:t>
            </w:r>
            <w:r>
              <w:rPr>
                <w:rStyle w:val="FootnoteReference"/>
              </w:rPr>
              <w:footnoteReference w:id="9"/>
            </w:r>
          </w:p>
        </w:tc>
        <w:tc>
          <w:tcPr>
            <w:tcW w:w="1584" w:type="dxa"/>
          </w:tcPr>
          <w:p w14:paraId="2CE075EE" w14:textId="77777777" w:rsidR="006E4A8F" w:rsidRDefault="00000000">
            <w:pPr>
              <w:pStyle w:val="Compact"/>
            </w:pPr>
            <w:r>
              <w:t>N</w:t>
            </w:r>
          </w:p>
        </w:tc>
        <w:tc>
          <w:tcPr>
            <w:tcW w:w="1584" w:type="dxa"/>
          </w:tcPr>
          <w:p w14:paraId="3A1904C7" w14:textId="77777777" w:rsidR="006E4A8F" w:rsidRDefault="00000000">
            <w:pPr>
              <w:pStyle w:val="Compact"/>
            </w:pPr>
            <w:r>
              <w:t xml:space="preserve">See </w:t>
            </w:r>
            <w:hyperlink w:anchor="Xf32e1b175c44d646f52ed6639d47c210fc4db53">
              <w:r w:rsidR="006E4A8F">
                <w:rPr>
                  <w:rStyle w:val="Hyperlink"/>
                </w:rPr>
                <w:t>Section 7.1.2.10.6</w:t>
              </w:r>
            </w:hyperlink>
          </w:p>
        </w:tc>
      </w:tr>
      <w:tr w:rsidR="006E4A8F" w14:paraId="729B7C29" w14:textId="77777777">
        <w:tc>
          <w:tcPr>
            <w:tcW w:w="3168" w:type="dxa"/>
          </w:tcPr>
          <w:p w14:paraId="5DE9AA18" w14:textId="77777777" w:rsidR="006E4A8F" w:rsidRDefault="00000000">
            <w:pPr>
              <w:pStyle w:val="Compact"/>
            </w:pPr>
            <w:r>
              <w:rPr>
                <w:rStyle w:val="VerbatimChar"/>
              </w:rPr>
              <w:t>nameConstraints</w:t>
            </w:r>
          </w:p>
        </w:tc>
        <w:tc>
          <w:tcPr>
            <w:tcW w:w="1584" w:type="dxa"/>
          </w:tcPr>
          <w:p w14:paraId="682F4CD5" w14:textId="77777777" w:rsidR="006E4A8F" w:rsidRDefault="00000000">
            <w:pPr>
              <w:pStyle w:val="Compact"/>
            </w:pPr>
            <w:r>
              <w:t>MUST</w:t>
            </w:r>
          </w:p>
        </w:tc>
        <w:tc>
          <w:tcPr>
            <w:tcW w:w="1584" w:type="dxa"/>
          </w:tcPr>
          <w:p w14:paraId="79A379B7" w14:textId="77777777" w:rsidR="006E4A8F" w:rsidRDefault="00000000">
            <w:pPr>
              <w:pStyle w:val="Compact"/>
            </w:pPr>
            <w:r>
              <w:t>*</w:t>
            </w:r>
            <w:r>
              <w:rPr>
                <w:rStyle w:val="FootnoteReference"/>
              </w:rPr>
              <w:footnoteReference w:id="10"/>
            </w:r>
          </w:p>
        </w:tc>
        <w:tc>
          <w:tcPr>
            <w:tcW w:w="1584" w:type="dxa"/>
          </w:tcPr>
          <w:p w14:paraId="0F8168BB" w14:textId="77777777" w:rsidR="006E4A8F" w:rsidRDefault="00000000">
            <w:pPr>
              <w:pStyle w:val="Compact"/>
            </w:pPr>
            <w:r>
              <w:t xml:space="preserve">See </w:t>
            </w:r>
            <w:hyperlink w:anchor="Xf064364335ac124a7fc98faef8ac1843ae1a7cc">
              <w:r w:rsidR="006E4A8F">
                <w:rPr>
                  <w:rStyle w:val="Hyperlink"/>
                </w:rPr>
                <w:t>Section 7.1.2.5.2</w:t>
              </w:r>
            </w:hyperlink>
          </w:p>
        </w:tc>
      </w:tr>
      <w:tr w:rsidR="006E4A8F" w14:paraId="7CC393C2" w14:textId="77777777">
        <w:tc>
          <w:tcPr>
            <w:tcW w:w="3168" w:type="dxa"/>
          </w:tcPr>
          <w:p w14:paraId="51F733DE" w14:textId="77777777" w:rsidR="006E4A8F" w:rsidRDefault="00000000">
            <w:pPr>
              <w:pStyle w:val="Compact"/>
            </w:pPr>
            <w:r>
              <w:rPr>
                <w:rStyle w:val="VerbatimChar"/>
              </w:rPr>
              <w:t>authorityInformationAccess</w:t>
            </w:r>
          </w:p>
        </w:tc>
        <w:tc>
          <w:tcPr>
            <w:tcW w:w="1584" w:type="dxa"/>
          </w:tcPr>
          <w:p w14:paraId="138DB8F9" w14:textId="77777777" w:rsidR="006E4A8F" w:rsidRDefault="00000000">
            <w:pPr>
              <w:pStyle w:val="Compact"/>
            </w:pPr>
            <w:r>
              <w:t>SHOULD</w:t>
            </w:r>
          </w:p>
        </w:tc>
        <w:tc>
          <w:tcPr>
            <w:tcW w:w="1584" w:type="dxa"/>
          </w:tcPr>
          <w:p w14:paraId="3EFDDC75" w14:textId="77777777" w:rsidR="006E4A8F" w:rsidRDefault="00000000">
            <w:pPr>
              <w:pStyle w:val="Compact"/>
            </w:pPr>
            <w:r>
              <w:t>N</w:t>
            </w:r>
          </w:p>
        </w:tc>
        <w:tc>
          <w:tcPr>
            <w:tcW w:w="1584" w:type="dxa"/>
          </w:tcPr>
          <w:p w14:paraId="2BFF5098" w14:textId="77777777" w:rsidR="006E4A8F" w:rsidRDefault="00000000">
            <w:pPr>
              <w:pStyle w:val="Compact"/>
            </w:pPr>
            <w:r>
              <w:t xml:space="preserve">See </w:t>
            </w:r>
            <w:hyperlink w:anchor="X7d80bd15125df51194565908cd86c79248131ca">
              <w:r w:rsidR="006E4A8F">
                <w:rPr>
                  <w:rStyle w:val="Hyperlink"/>
                </w:rPr>
                <w:t>Section 7.1.2.10.3</w:t>
              </w:r>
            </w:hyperlink>
          </w:p>
        </w:tc>
      </w:tr>
      <w:tr w:rsidR="006E4A8F" w14:paraId="19226D92" w14:textId="77777777">
        <w:tc>
          <w:tcPr>
            <w:tcW w:w="3168" w:type="dxa"/>
          </w:tcPr>
          <w:p w14:paraId="760870AF" w14:textId="77777777" w:rsidR="006E4A8F" w:rsidRDefault="00000000">
            <w:pPr>
              <w:pStyle w:val="Compact"/>
            </w:pPr>
            <w:r>
              <w:t>Signed Certificate Timestamp List</w:t>
            </w:r>
          </w:p>
        </w:tc>
        <w:tc>
          <w:tcPr>
            <w:tcW w:w="1584" w:type="dxa"/>
          </w:tcPr>
          <w:p w14:paraId="3CD7E97A" w14:textId="77777777" w:rsidR="006E4A8F" w:rsidRDefault="00000000">
            <w:pPr>
              <w:pStyle w:val="Compact"/>
            </w:pPr>
            <w:r>
              <w:t>MAY</w:t>
            </w:r>
          </w:p>
        </w:tc>
        <w:tc>
          <w:tcPr>
            <w:tcW w:w="1584" w:type="dxa"/>
          </w:tcPr>
          <w:p w14:paraId="4224C98F" w14:textId="77777777" w:rsidR="006E4A8F" w:rsidRDefault="00000000">
            <w:pPr>
              <w:pStyle w:val="Compact"/>
            </w:pPr>
            <w:r>
              <w:t>N</w:t>
            </w:r>
          </w:p>
        </w:tc>
        <w:tc>
          <w:tcPr>
            <w:tcW w:w="1584" w:type="dxa"/>
          </w:tcPr>
          <w:p w14:paraId="18553D6E" w14:textId="77777777" w:rsidR="006E4A8F" w:rsidRDefault="00000000">
            <w:pPr>
              <w:pStyle w:val="Compact"/>
            </w:pPr>
            <w:r>
              <w:t xml:space="preserve">See </w:t>
            </w:r>
            <w:hyperlink w:anchor="X5f29f6d91844be07282218a1604692674f20515">
              <w:r w:rsidR="006E4A8F">
                <w:rPr>
                  <w:rStyle w:val="Hyperlink"/>
                </w:rPr>
                <w:t>Section 7.1.2.11.3</w:t>
              </w:r>
            </w:hyperlink>
          </w:p>
        </w:tc>
      </w:tr>
      <w:tr w:rsidR="006E4A8F" w14:paraId="27DFC863" w14:textId="77777777">
        <w:tc>
          <w:tcPr>
            <w:tcW w:w="3168" w:type="dxa"/>
          </w:tcPr>
          <w:p w14:paraId="58D22DE3" w14:textId="77777777" w:rsidR="006E4A8F" w:rsidRDefault="00000000">
            <w:pPr>
              <w:pStyle w:val="Compact"/>
            </w:pPr>
            <w:r>
              <w:t>Any other extension</w:t>
            </w:r>
          </w:p>
        </w:tc>
        <w:tc>
          <w:tcPr>
            <w:tcW w:w="1584" w:type="dxa"/>
          </w:tcPr>
          <w:p w14:paraId="123751FB" w14:textId="77777777" w:rsidR="006E4A8F" w:rsidRDefault="00000000">
            <w:pPr>
              <w:pStyle w:val="Compact"/>
            </w:pPr>
            <w:r>
              <w:t>NOT RECOMMENDED</w:t>
            </w:r>
          </w:p>
        </w:tc>
        <w:tc>
          <w:tcPr>
            <w:tcW w:w="1584" w:type="dxa"/>
          </w:tcPr>
          <w:p w14:paraId="6F50CEF7" w14:textId="77777777" w:rsidR="006E4A8F" w:rsidRDefault="00000000">
            <w:pPr>
              <w:pStyle w:val="Compact"/>
            </w:pPr>
            <w:r>
              <w:t>-</w:t>
            </w:r>
          </w:p>
        </w:tc>
        <w:tc>
          <w:tcPr>
            <w:tcW w:w="1584" w:type="dxa"/>
          </w:tcPr>
          <w:p w14:paraId="0A20D032" w14:textId="77777777" w:rsidR="006E4A8F" w:rsidRDefault="00000000">
            <w:pPr>
              <w:pStyle w:val="Compact"/>
            </w:pPr>
            <w:r>
              <w:t xml:space="preserve">See </w:t>
            </w:r>
            <w:hyperlink w:anchor="Xd1d37105006463fc0c3ce8d6a77d8510d86ed0b">
              <w:r w:rsidR="006E4A8F">
                <w:rPr>
                  <w:rStyle w:val="Hyperlink"/>
                </w:rPr>
                <w:t>Section 7.1.2.11.5</w:t>
              </w:r>
            </w:hyperlink>
          </w:p>
        </w:tc>
      </w:tr>
    </w:tbl>
    <w:p w14:paraId="4F17369C" w14:textId="77777777" w:rsidR="006E4A8F" w:rsidRDefault="00000000">
      <w:pPr>
        <w:pStyle w:val="Heading5"/>
      </w:pPr>
      <w:bookmarkStart w:id="710" w:name="Xf064364335ac124a7fc98faef8ac1843ae1a7cc"/>
      <w:bookmarkEnd w:id="709"/>
      <w:r>
        <w:lastRenderedPageBreak/>
        <w:t>7.1.2.5.2 Technically Constrained TLS Subordinate CA Name Constraints</w:t>
      </w:r>
    </w:p>
    <w:p w14:paraId="4896E4CD" w14:textId="77777777" w:rsidR="006E4A8F" w:rsidRDefault="00000000">
      <w:pPr>
        <w:pStyle w:val="FirstParagraph"/>
      </w:pPr>
      <w:r>
        <w:t>For a TLS Subordinate CA to be Technically Constrained, Name Constraints extension MUST be encoded as follows. As an explicit exception from RFC 5280, this extension SHOULD be marked critical, but MAY be marked non-critical if compatibility with certain legacy applications that do not support Name Constraints is necessary.</w:t>
      </w:r>
    </w:p>
    <w:p w14:paraId="5FD4560D" w14:textId="77777777" w:rsidR="006E4A8F" w:rsidRDefault="00000000">
      <w:pPr>
        <w:pStyle w:val="TableCaption"/>
      </w:pPr>
      <w:r>
        <w:rPr>
          <w:rStyle w:val="VerbatimChar"/>
        </w:rPr>
        <w:t>nameConstraints</w:t>
      </w:r>
      <w:r>
        <w:t xml:space="preserve"> requirements</w:t>
      </w:r>
    </w:p>
    <w:tbl>
      <w:tblPr>
        <w:tblStyle w:val="Table"/>
        <w:tblW w:w="5000" w:type="pct"/>
        <w:tblLayout w:type="fixed"/>
        <w:tblLook w:val="0020" w:firstRow="1" w:lastRow="0" w:firstColumn="0" w:lastColumn="0" w:noHBand="0" w:noVBand="0"/>
      </w:tblPr>
      <w:tblGrid>
        <w:gridCol w:w="3744"/>
        <w:gridCol w:w="5616"/>
      </w:tblGrid>
      <w:tr w:rsidR="006E4A8F" w14:paraId="6D81BF29" w14:textId="77777777">
        <w:trPr>
          <w:tblHeader/>
        </w:trPr>
        <w:tc>
          <w:tcPr>
            <w:tcW w:w="3168" w:type="dxa"/>
          </w:tcPr>
          <w:p w14:paraId="6FF618CC" w14:textId="77777777" w:rsidR="006E4A8F" w:rsidRDefault="00000000">
            <w:pPr>
              <w:pStyle w:val="Compact"/>
            </w:pPr>
            <w:r>
              <w:rPr>
                <w:b/>
                <w:bCs/>
              </w:rPr>
              <w:t>Field</w:t>
            </w:r>
          </w:p>
        </w:tc>
        <w:tc>
          <w:tcPr>
            <w:tcW w:w="4752" w:type="dxa"/>
          </w:tcPr>
          <w:p w14:paraId="4F222F69" w14:textId="77777777" w:rsidR="006E4A8F" w:rsidRDefault="00000000">
            <w:pPr>
              <w:pStyle w:val="Compact"/>
            </w:pPr>
            <w:r>
              <w:rPr>
                <w:b/>
                <w:bCs/>
              </w:rPr>
              <w:t>Description</w:t>
            </w:r>
          </w:p>
        </w:tc>
      </w:tr>
      <w:tr w:rsidR="006E4A8F" w14:paraId="2DB0E449" w14:textId="77777777">
        <w:tc>
          <w:tcPr>
            <w:tcW w:w="3168" w:type="dxa"/>
          </w:tcPr>
          <w:p w14:paraId="258F76F1" w14:textId="77777777" w:rsidR="006E4A8F" w:rsidRDefault="00000000">
            <w:pPr>
              <w:pStyle w:val="Compact"/>
            </w:pPr>
            <w:r>
              <w:rPr>
                <w:rStyle w:val="VerbatimChar"/>
              </w:rPr>
              <w:t>permittedSubtrees</w:t>
            </w:r>
          </w:p>
        </w:tc>
        <w:tc>
          <w:tcPr>
            <w:tcW w:w="4752" w:type="dxa"/>
          </w:tcPr>
          <w:p w14:paraId="0BD2B686" w14:textId="77777777" w:rsidR="006E4A8F" w:rsidRDefault="00000000">
            <w:pPr>
              <w:pStyle w:val="Compact"/>
            </w:pPr>
            <w:r>
              <w:t xml:space="preserve">The </w:t>
            </w:r>
            <w:r>
              <w:rPr>
                <w:rStyle w:val="VerbatimChar"/>
              </w:rPr>
              <w:t>permittedSubtrees</w:t>
            </w:r>
            <w:r>
              <w:t xml:space="preserve"> MUST contain at least one </w:t>
            </w:r>
            <w:r>
              <w:rPr>
                <w:rStyle w:val="VerbatimChar"/>
              </w:rPr>
              <w:t>GeneralSubtree</w:t>
            </w:r>
            <w:r>
              <w:t xml:space="preserve"> for both of the </w:t>
            </w:r>
            <w:r>
              <w:rPr>
                <w:rStyle w:val="VerbatimChar"/>
              </w:rPr>
              <w:t>dNSName</w:t>
            </w:r>
            <w:r>
              <w:t xml:space="preserve"> and </w:t>
            </w:r>
            <w:r>
              <w:rPr>
                <w:rStyle w:val="VerbatimChar"/>
              </w:rPr>
              <w:t>iPAddress</w:t>
            </w:r>
            <w:r>
              <w:t xml:space="preserve"> </w:t>
            </w:r>
            <w:r>
              <w:rPr>
                <w:rStyle w:val="VerbatimChar"/>
              </w:rPr>
              <w:t>GeneralName</w:t>
            </w:r>
            <w:r>
              <w:t xml:space="preserve"> name types, UNLESS the specified </w:t>
            </w:r>
            <w:r>
              <w:rPr>
                <w:rStyle w:val="VerbatimChar"/>
              </w:rPr>
              <w:t>GeneralName</w:t>
            </w:r>
            <w:r>
              <w:t xml:space="preserve"> name type appears within the </w:t>
            </w:r>
            <w:r>
              <w:rPr>
                <w:rStyle w:val="VerbatimChar"/>
              </w:rPr>
              <w:t>excludedSubtrees</w:t>
            </w:r>
            <w:r>
              <w:t xml:space="preserve"> to exclude all names of that name type. Additionally, the </w:t>
            </w:r>
            <w:r>
              <w:rPr>
                <w:rStyle w:val="VerbatimChar"/>
              </w:rPr>
              <w:t>permittedSubtrees</w:t>
            </w:r>
            <w:r>
              <w:t xml:space="preserve"> MUST contain at least one </w:t>
            </w:r>
            <w:r>
              <w:rPr>
                <w:rStyle w:val="VerbatimChar"/>
              </w:rPr>
              <w:t>GeneralSubtree</w:t>
            </w:r>
            <w:r>
              <w:t xml:space="preserve"> of the </w:t>
            </w:r>
            <w:r>
              <w:rPr>
                <w:rStyle w:val="VerbatimChar"/>
              </w:rPr>
              <w:t>directoryName</w:t>
            </w:r>
            <w:r>
              <w:t xml:space="preserve"> </w:t>
            </w:r>
            <w:r>
              <w:rPr>
                <w:rStyle w:val="VerbatimChar"/>
              </w:rPr>
              <w:t>GeneralName</w:t>
            </w:r>
            <w:r>
              <w:t xml:space="preserve"> name type.</w:t>
            </w:r>
          </w:p>
        </w:tc>
      </w:tr>
      <w:tr w:rsidR="006E4A8F" w14:paraId="2EF52550" w14:textId="77777777">
        <w:tc>
          <w:tcPr>
            <w:tcW w:w="3168" w:type="dxa"/>
          </w:tcPr>
          <w:p w14:paraId="7632816F" w14:textId="77777777" w:rsidR="006E4A8F" w:rsidRDefault="00000000">
            <w:pPr>
              <w:pStyle w:val="Compact"/>
            </w:pPr>
            <w:r>
              <w:t>    </w:t>
            </w:r>
            <w:r>
              <w:rPr>
                <w:rStyle w:val="VerbatimChar"/>
              </w:rPr>
              <w:t>GeneralSubtree</w:t>
            </w:r>
          </w:p>
        </w:tc>
        <w:tc>
          <w:tcPr>
            <w:tcW w:w="4752" w:type="dxa"/>
          </w:tcPr>
          <w:p w14:paraId="0A9C7304" w14:textId="77777777" w:rsidR="006E4A8F" w:rsidRDefault="00000000">
            <w:pPr>
              <w:pStyle w:val="Compact"/>
            </w:pPr>
            <w:r>
              <w:t xml:space="preserve">The requirements for a </w:t>
            </w:r>
            <w:r>
              <w:rPr>
                <w:rStyle w:val="VerbatimChar"/>
              </w:rPr>
              <w:t>GeneralSubtree</w:t>
            </w:r>
            <w:r>
              <w:t xml:space="preserve"> that appears within a </w:t>
            </w:r>
            <w:r>
              <w:rPr>
                <w:rStyle w:val="VerbatimChar"/>
              </w:rPr>
              <w:t>permittedSubtrees</w:t>
            </w:r>
            <w:r>
              <w:t>.</w:t>
            </w:r>
          </w:p>
        </w:tc>
      </w:tr>
      <w:tr w:rsidR="006E4A8F" w14:paraId="4ADB3E4A" w14:textId="77777777">
        <w:tc>
          <w:tcPr>
            <w:tcW w:w="3168" w:type="dxa"/>
          </w:tcPr>
          <w:p w14:paraId="0DA54522" w14:textId="77777777" w:rsidR="006E4A8F" w:rsidRDefault="00000000">
            <w:pPr>
              <w:pStyle w:val="Compact"/>
            </w:pPr>
            <w:r>
              <w:t>        </w:t>
            </w:r>
            <w:r>
              <w:rPr>
                <w:rStyle w:val="VerbatimChar"/>
              </w:rPr>
              <w:t>base</w:t>
            </w:r>
          </w:p>
        </w:tc>
        <w:tc>
          <w:tcPr>
            <w:tcW w:w="4752" w:type="dxa"/>
          </w:tcPr>
          <w:p w14:paraId="1859DF61" w14:textId="77777777" w:rsidR="006E4A8F" w:rsidRDefault="00000000">
            <w:pPr>
              <w:pStyle w:val="Compact"/>
            </w:pPr>
            <w:r>
              <w:t>See following table.</w:t>
            </w:r>
          </w:p>
        </w:tc>
      </w:tr>
      <w:tr w:rsidR="006E4A8F" w14:paraId="6F677E52" w14:textId="77777777">
        <w:tc>
          <w:tcPr>
            <w:tcW w:w="3168" w:type="dxa"/>
          </w:tcPr>
          <w:p w14:paraId="57F1839C" w14:textId="77777777" w:rsidR="006E4A8F" w:rsidRDefault="00000000">
            <w:pPr>
              <w:pStyle w:val="Compact"/>
            </w:pPr>
            <w:r>
              <w:t>        </w:t>
            </w:r>
            <w:r>
              <w:rPr>
                <w:rStyle w:val="VerbatimChar"/>
              </w:rPr>
              <w:t>minimum</w:t>
            </w:r>
          </w:p>
        </w:tc>
        <w:tc>
          <w:tcPr>
            <w:tcW w:w="4752" w:type="dxa"/>
          </w:tcPr>
          <w:p w14:paraId="6752D2A2" w14:textId="77777777" w:rsidR="006E4A8F" w:rsidRDefault="00000000">
            <w:pPr>
              <w:pStyle w:val="Compact"/>
            </w:pPr>
            <w:r>
              <w:t>MUST NOT be present.</w:t>
            </w:r>
          </w:p>
        </w:tc>
      </w:tr>
      <w:tr w:rsidR="006E4A8F" w14:paraId="6A89AE41" w14:textId="77777777">
        <w:tc>
          <w:tcPr>
            <w:tcW w:w="3168" w:type="dxa"/>
          </w:tcPr>
          <w:p w14:paraId="7065F816" w14:textId="77777777" w:rsidR="006E4A8F" w:rsidRDefault="00000000">
            <w:pPr>
              <w:pStyle w:val="Compact"/>
            </w:pPr>
            <w:r>
              <w:t>        </w:t>
            </w:r>
            <w:r>
              <w:rPr>
                <w:rStyle w:val="VerbatimChar"/>
              </w:rPr>
              <w:t>maximum</w:t>
            </w:r>
          </w:p>
        </w:tc>
        <w:tc>
          <w:tcPr>
            <w:tcW w:w="4752" w:type="dxa"/>
          </w:tcPr>
          <w:p w14:paraId="12EB5E34" w14:textId="77777777" w:rsidR="006E4A8F" w:rsidRDefault="00000000">
            <w:pPr>
              <w:pStyle w:val="Compact"/>
            </w:pPr>
            <w:r>
              <w:t>MUST NOT be present.</w:t>
            </w:r>
          </w:p>
        </w:tc>
      </w:tr>
      <w:tr w:rsidR="006E4A8F" w14:paraId="081A3C34" w14:textId="77777777">
        <w:tc>
          <w:tcPr>
            <w:tcW w:w="3168" w:type="dxa"/>
          </w:tcPr>
          <w:p w14:paraId="3EEEEAC0" w14:textId="77777777" w:rsidR="006E4A8F" w:rsidRDefault="00000000">
            <w:pPr>
              <w:pStyle w:val="Compact"/>
            </w:pPr>
            <w:r>
              <w:rPr>
                <w:rStyle w:val="VerbatimChar"/>
              </w:rPr>
              <w:t>excludedSubtrees</w:t>
            </w:r>
          </w:p>
        </w:tc>
        <w:tc>
          <w:tcPr>
            <w:tcW w:w="4752" w:type="dxa"/>
          </w:tcPr>
          <w:p w14:paraId="6EB09A3E" w14:textId="77777777" w:rsidR="006E4A8F" w:rsidRDefault="00000000">
            <w:pPr>
              <w:pStyle w:val="Compact"/>
            </w:pPr>
            <w:r>
              <w:t xml:space="preserve">The </w:t>
            </w:r>
            <w:r>
              <w:rPr>
                <w:rStyle w:val="VerbatimChar"/>
              </w:rPr>
              <w:t>excludedSubtrees</w:t>
            </w:r>
            <w:r>
              <w:t xml:space="preserve"> MUST contain at least one </w:t>
            </w:r>
            <w:r>
              <w:rPr>
                <w:rStyle w:val="VerbatimChar"/>
              </w:rPr>
              <w:t>GeneralSubtree</w:t>
            </w:r>
            <w:r>
              <w:t xml:space="preserve"> for each of the </w:t>
            </w:r>
            <w:r>
              <w:rPr>
                <w:rStyle w:val="VerbatimChar"/>
              </w:rPr>
              <w:t>dNSName</w:t>
            </w:r>
            <w:r>
              <w:t xml:space="preserve"> and </w:t>
            </w:r>
            <w:r>
              <w:rPr>
                <w:rStyle w:val="VerbatimChar"/>
              </w:rPr>
              <w:t>iPAddress</w:t>
            </w:r>
            <w:r>
              <w:t xml:space="preserve"> </w:t>
            </w:r>
            <w:r>
              <w:rPr>
                <w:rStyle w:val="VerbatimChar"/>
              </w:rPr>
              <w:t>GeneralName</w:t>
            </w:r>
            <w:r>
              <w:t xml:space="preserve"> name types, unless there is an instance present of that name type in the </w:t>
            </w:r>
            <w:r>
              <w:rPr>
                <w:rStyle w:val="VerbatimChar"/>
              </w:rPr>
              <w:t>permittedSubtrees</w:t>
            </w:r>
            <w:r>
              <w:t xml:space="preserve">. The </w:t>
            </w:r>
            <w:r>
              <w:rPr>
                <w:rStyle w:val="VerbatimChar"/>
              </w:rPr>
              <w:t>directoryName</w:t>
            </w:r>
            <w:r>
              <w:t xml:space="preserve"> name type is NOT RECOMMENDED.</w:t>
            </w:r>
          </w:p>
        </w:tc>
      </w:tr>
      <w:tr w:rsidR="006E4A8F" w14:paraId="2C5989F7" w14:textId="77777777">
        <w:tc>
          <w:tcPr>
            <w:tcW w:w="3168" w:type="dxa"/>
          </w:tcPr>
          <w:p w14:paraId="71845E25" w14:textId="77777777" w:rsidR="006E4A8F" w:rsidRDefault="00000000">
            <w:pPr>
              <w:pStyle w:val="Compact"/>
            </w:pPr>
            <w:r>
              <w:t>    </w:t>
            </w:r>
            <w:r>
              <w:rPr>
                <w:rStyle w:val="VerbatimChar"/>
              </w:rPr>
              <w:t>GeneralSubtree</w:t>
            </w:r>
          </w:p>
        </w:tc>
        <w:tc>
          <w:tcPr>
            <w:tcW w:w="4752" w:type="dxa"/>
          </w:tcPr>
          <w:p w14:paraId="7E1CA7AD" w14:textId="77777777" w:rsidR="006E4A8F" w:rsidRDefault="00000000">
            <w:pPr>
              <w:pStyle w:val="Compact"/>
            </w:pPr>
            <w:r>
              <w:t xml:space="preserve">The requirements for a </w:t>
            </w:r>
            <w:r>
              <w:rPr>
                <w:rStyle w:val="VerbatimChar"/>
              </w:rPr>
              <w:t>GeneralSubtree</w:t>
            </w:r>
            <w:r>
              <w:t xml:space="preserve"> that appears within a </w:t>
            </w:r>
            <w:r>
              <w:rPr>
                <w:rStyle w:val="VerbatimChar"/>
              </w:rPr>
              <w:t>permittedSubtrees</w:t>
            </w:r>
            <w:r>
              <w:t>.</w:t>
            </w:r>
          </w:p>
        </w:tc>
      </w:tr>
      <w:tr w:rsidR="006E4A8F" w14:paraId="23A9DFA1" w14:textId="77777777">
        <w:tc>
          <w:tcPr>
            <w:tcW w:w="3168" w:type="dxa"/>
          </w:tcPr>
          <w:p w14:paraId="020E94C9" w14:textId="77777777" w:rsidR="006E4A8F" w:rsidRDefault="00000000">
            <w:pPr>
              <w:pStyle w:val="Compact"/>
            </w:pPr>
            <w:r>
              <w:t>        </w:t>
            </w:r>
            <w:r>
              <w:rPr>
                <w:rStyle w:val="VerbatimChar"/>
              </w:rPr>
              <w:t>base</w:t>
            </w:r>
          </w:p>
        </w:tc>
        <w:tc>
          <w:tcPr>
            <w:tcW w:w="4752" w:type="dxa"/>
          </w:tcPr>
          <w:p w14:paraId="046EA483" w14:textId="77777777" w:rsidR="006E4A8F" w:rsidRDefault="00000000">
            <w:pPr>
              <w:pStyle w:val="Compact"/>
            </w:pPr>
            <w:r>
              <w:t>See following table.</w:t>
            </w:r>
          </w:p>
        </w:tc>
      </w:tr>
      <w:tr w:rsidR="006E4A8F" w14:paraId="3CB0229A" w14:textId="77777777">
        <w:tc>
          <w:tcPr>
            <w:tcW w:w="3168" w:type="dxa"/>
          </w:tcPr>
          <w:p w14:paraId="46F4EA23" w14:textId="77777777" w:rsidR="006E4A8F" w:rsidRDefault="00000000">
            <w:pPr>
              <w:pStyle w:val="Compact"/>
            </w:pPr>
            <w:r>
              <w:t>        </w:t>
            </w:r>
            <w:r>
              <w:rPr>
                <w:rStyle w:val="VerbatimChar"/>
              </w:rPr>
              <w:t>minimum</w:t>
            </w:r>
          </w:p>
        </w:tc>
        <w:tc>
          <w:tcPr>
            <w:tcW w:w="4752" w:type="dxa"/>
          </w:tcPr>
          <w:p w14:paraId="3CC71652" w14:textId="77777777" w:rsidR="006E4A8F" w:rsidRDefault="00000000">
            <w:pPr>
              <w:pStyle w:val="Compact"/>
            </w:pPr>
            <w:r>
              <w:t>MUST NOT be present.</w:t>
            </w:r>
          </w:p>
        </w:tc>
      </w:tr>
      <w:tr w:rsidR="006E4A8F" w14:paraId="0E76BE62" w14:textId="77777777">
        <w:tc>
          <w:tcPr>
            <w:tcW w:w="3168" w:type="dxa"/>
          </w:tcPr>
          <w:p w14:paraId="4C2C4D7A" w14:textId="77777777" w:rsidR="006E4A8F" w:rsidRDefault="00000000">
            <w:pPr>
              <w:pStyle w:val="Compact"/>
            </w:pPr>
            <w:r>
              <w:t>        </w:t>
            </w:r>
            <w:r>
              <w:rPr>
                <w:rStyle w:val="VerbatimChar"/>
              </w:rPr>
              <w:t>maximum</w:t>
            </w:r>
          </w:p>
        </w:tc>
        <w:tc>
          <w:tcPr>
            <w:tcW w:w="4752" w:type="dxa"/>
          </w:tcPr>
          <w:p w14:paraId="5AA531DC" w14:textId="77777777" w:rsidR="006E4A8F" w:rsidRDefault="00000000">
            <w:pPr>
              <w:pStyle w:val="Compact"/>
            </w:pPr>
            <w:r>
              <w:t>MUST NOT be present.</w:t>
            </w:r>
          </w:p>
        </w:tc>
      </w:tr>
    </w:tbl>
    <w:p w14:paraId="7C7279EF" w14:textId="77777777" w:rsidR="006E4A8F" w:rsidRDefault="00000000">
      <w:pPr>
        <w:pStyle w:val="BodyText"/>
      </w:pPr>
      <w:r>
        <w:t xml:space="preserve">The following table contains the requirements for the </w:t>
      </w:r>
      <w:r>
        <w:rPr>
          <w:rStyle w:val="VerbatimChar"/>
        </w:rPr>
        <w:t>GeneralName</w:t>
      </w:r>
      <w:r>
        <w:t xml:space="preserve"> that appears within the </w:t>
      </w:r>
      <w:r>
        <w:rPr>
          <w:rStyle w:val="VerbatimChar"/>
        </w:rPr>
        <w:t>base</w:t>
      </w:r>
      <w:r>
        <w:t xml:space="preserve"> of a </w:t>
      </w:r>
      <w:r>
        <w:rPr>
          <w:rStyle w:val="VerbatimChar"/>
        </w:rPr>
        <w:t>GeneralSubtree</w:t>
      </w:r>
      <w:r>
        <w:t xml:space="preserve"> in either the </w:t>
      </w:r>
      <w:r>
        <w:rPr>
          <w:rStyle w:val="VerbatimChar"/>
        </w:rPr>
        <w:t>permittedSubtrees</w:t>
      </w:r>
      <w:r>
        <w:t xml:space="preserve"> or </w:t>
      </w:r>
      <w:r>
        <w:rPr>
          <w:rStyle w:val="VerbatimChar"/>
        </w:rPr>
        <w:t>excludedSubtrees</w:t>
      </w:r>
      <w:r>
        <w:t>.</w:t>
      </w:r>
    </w:p>
    <w:p w14:paraId="4EBCB8D7" w14:textId="77777777" w:rsidR="006E4A8F" w:rsidRDefault="00000000">
      <w:pPr>
        <w:pStyle w:val="TableCaption"/>
      </w:pPr>
      <w:r>
        <w:rPr>
          <w:rStyle w:val="VerbatimChar"/>
        </w:rPr>
        <w:lastRenderedPageBreak/>
        <w:t>GeneralName</w:t>
      </w:r>
      <w:r>
        <w:t xml:space="preserve"> requirements for the </w:t>
      </w:r>
      <w:r>
        <w:rPr>
          <w:rStyle w:val="VerbatimChar"/>
        </w:rPr>
        <w:t>base</w:t>
      </w:r>
      <w:r>
        <w:t xml:space="preserve"> field</w:t>
      </w:r>
    </w:p>
    <w:tbl>
      <w:tblPr>
        <w:tblStyle w:val="Table"/>
        <w:tblW w:w="5000" w:type="pct"/>
        <w:tblLayout w:type="fixed"/>
        <w:tblLook w:val="0020" w:firstRow="1" w:lastRow="0" w:firstColumn="0" w:lastColumn="0" w:noHBand="0" w:noVBand="0"/>
      </w:tblPr>
      <w:tblGrid>
        <w:gridCol w:w="1418"/>
        <w:gridCol w:w="1229"/>
        <w:gridCol w:w="2175"/>
        <w:gridCol w:w="2269"/>
        <w:gridCol w:w="2269"/>
      </w:tblGrid>
      <w:tr w:rsidR="006E4A8F" w14:paraId="5CED36A6" w14:textId="77777777">
        <w:trPr>
          <w:tblHeader/>
        </w:trPr>
        <w:tc>
          <w:tcPr>
            <w:tcW w:w="1200" w:type="dxa"/>
          </w:tcPr>
          <w:p w14:paraId="390BE30D" w14:textId="77777777" w:rsidR="006E4A8F" w:rsidRDefault="00000000">
            <w:pPr>
              <w:pStyle w:val="Compact"/>
            </w:pPr>
            <w:r>
              <w:rPr>
                <w:b/>
                <w:bCs/>
              </w:rPr>
              <w:t>Name Type</w:t>
            </w:r>
          </w:p>
        </w:tc>
        <w:tc>
          <w:tcPr>
            <w:tcW w:w="1040" w:type="dxa"/>
          </w:tcPr>
          <w:p w14:paraId="1812467D" w14:textId="77777777" w:rsidR="006E4A8F" w:rsidRDefault="00000000">
            <w:pPr>
              <w:pStyle w:val="Compact"/>
            </w:pPr>
            <w:r>
              <w:rPr>
                <w:b/>
                <w:bCs/>
              </w:rPr>
              <w:t>Presence</w:t>
            </w:r>
          </w:p>
        </w:tc>
        <w:tc>
          <w:tcPr>
            <w:tcW w:w="1840" w:type="dxa"/>
          </w:tcPr>
          <w:p w14:paraId="1026D7F2" w14:textId="77777777" w:rsidR="006E4A8F" w:rsidRDefault="00000000">
            <w:pPr>
              <w:pStyle w:val="Compact"/>
            </w:pPr>
            <w:r>
              <w:rPr>
                <w:b/>
                <w:bCs/>
              </w:rPr>
              <w:t>Permitted Subtrees</w:t>
            </w:r>
          </w:p>
        </w:tc>
        <w:tc>
          <w:tcPr>
            <w:tcW w:w="1920" w:type="dxa"/>
          </w:tcPr>
          <w:p w14:paraId="3D370AAC" w14:textId="77777777" w:rsidR="006E4A8F" w:rsidRDefault="00000000">
            <w:pPr>
              <w:pStyle w:val="Compact"/>
            </w:pPr>
            <w:r>
              <w:rPr>
                <w:b/>
                <w:bCs/>
              </w:rPr>
              <w:t>Excluded Subtrees</w:t>
            </w:r>
          </w:p>
        </w:tc>
        <w:tc>
          <w:tcPr>
            <w:tcW w:w="1920" w:type="dxa"/>
          </w:tcPr>
          <w:p w14:paraId="03A14553" w14:textId="77777777" w:rsidR="006E4A8F" w:rsidRDefault="00000000">
            <w:pPr>
              <w:pStyle w:val="Compact"/>
            </w:pPr>
            <w:r>
              <w:rPr>
                <w:b/>
                <w:bCs/>
              </w:rPr>
              <w:t>Entire Namespace Exclusion</w:t>
            </w:r>
          </w:p>
        </w:tc>
      </w:tr>
      <w:tr w:rsidR="006E4A8F" w14:paraId="06DBAA08" w14:textId="77777777">
        <w:tc>
          <w:tcPr>
            <w:tcW w:w="1200" w:type="dxa"/>
          </w:tcPr>
          <w:p w14:paraId="135672AC" w14:textId="77777777" w:rsidR="006E4A8F" w:rsidRDefault="00000000">
            <w:pPr>
              <w:pStyle w:val="Compact"/>
            </w:pPr>
            <w:r>
              <w:rPr>
                <w:rStyle w:val="VerbatimChar"/>
              </w:rPr>
              <w:t>dNSName</w:t>
            </w:r>
          </w:p>
        </w:tc>
        <w:tc>
          <w:tcPr>
            <w:tcW w:w="1040" w:type="dxa"/>
          </w:tcPr>
          <w:p w14:paraId="7679E754" w14:textId="77777777" w:rsidR="006E4A8F" w:rsidRDefault="00000000">
            <w:pPr>
              <w:pStyle w:val="Compact"/>
            </w:pPr>
            <w:r>
              <w:t>MUST</w:t>
            </w:r>
          </w:p>
        </w:tc>
        <w:tc>
          <w:tcPr>
            <w:tcW w:w="1840" w:type="dxa"/>
          </w:tcPr>
          <w:p w14:paraId="3DAC8038" w14:textId="77777777" w:rsidR="006E4A8F" w:rsidRDefault="00000000">
            <w:pPr>
              <w:pStyle w:val="Compact"/>
            </w:pPr>
            <w:r>
              <w:t xml:space="preserve">The CA MUST confirm that the Applicant has registered the </w:t>
            </w:r>
            <w:r>
              <w:rPr>
                <w:rStyle w:val="VerbatimChar"/>
              </w:rPr>
              <w:t>dNSName</w:t>
            </w:r>
            <w:r>
              <w:t xml:space="preserve"> or has been authorized by the domain registrant to act on the registrant’s behalf. See </w:t>
            </w:r>
            <w:hyperlink w:anchor="X5e8fa04e2cd845b31d90f2e711d620bbd1630c8">
              <w:r w:rsidR="006E4A8F">
                <w:rPr>
                  <w:rStyle w:val="Hyperlink"/>
                </w:rPr>
                <w:t>Section 3.2.2.4</w:t>
              </w:r>
            </w:hyperlink>
            <w:r>
              <w:t>.</w:t>
            </w:r>
          </w:p>
        </w:tc>
        <w:tc>
          <w:tcPr>
            <w:tcW w:w="1920" w:type="dxa"/>
          </w:tcPr>
          <w:p w14:paraId="1DBFC42E" w14:textId="77777777" w:rsidR="006E4A8F" w:rsidRDefault="00000000">
            <w:pPr>
              <w:pStyle w:val="Compact"/>
            </w:pPr>
            <w:r>
              <w:t xml:space="preserve">If at least one </w:t>
            </w:r>
            <w:r>
              <w:rPr>
                <w:rStyle w:val="VerbatimChar"/>
              </w:rPr>
              <w:t>dNSName</w:t>
            </w:r>
            <w:r>
              <w:t xml:space="preserve"> instance is present in the </w:t>
            </w:r>
            <w:r>
              <w:rPr>
                <w:rStyle w:val="VerbatimChar"/>
              </w:rPr>
              <w:t>permittedSubtrees</w:t>
            </w:r>
            <w:r>
              <w:t>, the CA MAY indicate one or more subordinate domains to be excluded.</w:t>
            </w:r>
          </w:p>
        </w:tc>
        <w:tc>
          <w:tcPr>
            <w:tcW w:w="1920" w:type="dxa"/>
          </w:tcPr>
          <w:p w14:paraId="60D5D866" w14:textId="77777777" w:rsidR="006E4A8F" w:rsidRDefault="00000000">
            <w:pPr>
              <w:pStyle w:val="Compact"/>
            </w:pPr>
            <w:r>
              <w:t xml:space="preserve">If no </w:t>
            </w:r>
            <w:r>
              <w:rPr>
                <w:rStyle w:val="VerbatimChar"/>
              </w:rPr>
              <w:t>dNSName</w:t>
            </w:r>
            <w:r>
              <w:t xml:space="preserve"> instance is present in the </w:t>
            </w:r>
            <w:r>
              <w:rPr>
                <w:rStyle w:val="VerbatimChar"/>
              </w:rPr>
              <w:t>permittedSubtrees</w:t>
            </w:r>
            <w:r>
              <w:t xml:space="preserve">, then the CA MUST include a zero-length </w:t>
            </w:r>
            <w:r>
              <w:rPr>
                <w:rStyle w:val="VerbatimChar"/>
              </w:rPr>
              <w:t>dNSName</w:t>
            </w:r>
            <w:r>
              <w:t xml:space="preserve"> to indicate no domain names are permitted.</w:t>
            </w:r>
          </w:p>
        </w:tc>
      </w:tr>
      <w:tr w:rsidR="006E4A8F" w14:paraId="5877D7CF" w14:textId="77777777">
        <w:tc>
          <w:tcPr>
            <w:tcW w:w="1200" w:type="dxa"/>
          </w:tcPr>
          <w:p w14:paraId="3416BABE" w14:textId="77777777" w:rsidR="006E4A8F" w:rsidRDefault="00000000">
            <w:pPr>
              <w:pStyle w:val="Compact"/>
            </w:pPr>
            <w:r>
              <w:rPr>
                <w:rStyle w:val="VerbatimChar"/>
              </w:rPr>
              <w:t>iPAddress</w:t>
            </w:r>
          </w:p>
        </w:tc>
        <w:tc>
          <w:tcPr>
            <w:tcW w:w="1040" w:type="dxa"/>
          </w:tcPr>
          <w:p w14:paraId="6706C996" w14:textId="77777777" w:rsidR="006E4A8F" w:rsidRDefault="00000000">
            <w:pPr>
              <w:pStyle w:val="Compact"/>
            </w:pPr>
            <w:r>
              <w:t>MUST</w:t>
            </w:r>
          </w:p>
        </w:tc>
        <w:tc>
          <w:tcPr>
            <w:tcW w:w="1840" w:type="dxa"/>
          </w:tcPr>
          <w:p w14:paraId="0A707309" w14:textId="77777777" w:rsidR="006E4A8F" w:rsidRDefault="00000000">
            <w:pPr>
              <w:pStyle w:val="Compact"/>
            </w:pPr>
            <w:r>
              <w:t xml:space="preserve">The CA MUST confirm that the Applicant has been assigned the </w:t>
            </w:r>
            <w:r>
              <w:rPr>
                <w:rStyle w:val="VerbatimChar"/>
              </w:rPr>
              <w:t>iPAddress</w:t>
            </w:r>
            <w:r>
              <w:t xml:space="preserve"> range or has been authorized by the assigner to act on the asignee’s behalf. See </w:t>
            </w:r>
            <w:hyperlink w:anchor="X1d2a5979132cd8b96328f2b635437a249826222">
              <w:r w:rsidR="006E4A8F">
                <w:rPr>
                  <w:rStyle w:val="Hyperlink"/>
                </w:rPr>
                <w:t>Section 3.2.2.5</w:t>
              </w:r>
            </w:hyperlink>
            <w:r>
              <w:t>.</w:t>
            </w:r>
          </w:p>
        </w:tc>
        <w:tc>
          <w:tcPr>
            <w:tcW w:w="1920" w:type="dxa"/>
          </w:tcPr>
          <w:p w14:paraId="16F9D732" w14:textId="77777777" w:rsidR="006E4A8F" w:rsidRDefault="00000000">
            <w:pPr>
              <w:pStyle w:val="Compact"/>
            </w:pPr>
            <w:r>
              <w:t xml:space="preserve">If at least one </w:t>
            </w:r>
            <w:r>
              <w:rPr>
                <w:rStyle w:val="VerbatimChar"/>
              </w:rPr>
              <w:t>iPAddress</w:t>
            </w:r>
            <w:r>
              <w:t xml:space="preserve"> instance is present in the </w:t>
            </w:r>
            <w:r>
              <w:rPr>
                <w:rStyle w:val="VerbatimChar"/>
              </w:rPr>
              <w:t>permittedSubtrees</w:t>
            </w:r>
            <w:r>
              <w:t>, the CA MAY indicate one or more subdivisions of those ranges to be excluded.</w:t>
            </w:r>
          </w:p>
        </w:tc>
        <w:tc>
          <w:tcPr>
            <w:tcW w:w="1920" w:type="dxa"/>
          </w:tcPr>
          <w:p w14:paraId="09C1521D" w14:textId="77777777" w:rsidR="006E4A8F" w:rsidRDefault="00000000">
            <w:pPr>
              <w:pStyle w:val="Compact"/>
            </w:pPr>
            <w:r>
              <w:t xml:space="preserve">If no IPv4 </w:t>
            </w:r>
            <w:r>
              <w:rPr>
                <w:rStyle w:val="VerbatimChar"/>
              </w:rPr>
              <w:t>iPAddress</w:t>
            </w:r>
            <w:r>
              <w:t xml:space="preserve"> is present in the </w:t>
            </w:r>
            <w:r>
              <w:rPr>
                <w:rStyle w:val="VerbatimChar"/>
              </w:rPr>
              <w:t>permittedSubtrees</w:t>
            </w:r>
            <w:r>
              <w:t xml:space="preserve">, the CA MUST include an </w:t>
            </w:r>
            <w:r>
              <w:rPr>
                <w:rStyle w:val="VerbatimChar"/>
              </w:rPr>
              <w:t>iPAddress</w:t>
            </w:r>
            <w:r>
              <w:t xml:space="preserve"> of 8 zero octets, indicating the IPv4 range of 0.0.0.0/0 being excluded. If no IPv6 </w:t>
            </w:r>
            <w:r>
              <w:rPr>
                <w:rStyle w:val="VerbatimChar"/>
              </w:rPr>
              <w:t>iPAddress</w:t>
            </w:r>
            <w:r>
              <w:t xml:space="preserve"> is present in the </w:t>
            </w:r>
            <w:r>
              <w:rPr>
                <w:rStyle w:val="VerbatimChar"/>
              </w:rPr>
              <w:t>permittedSubtrees</w:t>
            </w:r>
            <w:r>
              <w:t xml:space="preserve">, the CA MUST include an </w:t>
            </w:r>
            <w:r>
              <w:rPr>
                <w:rStyle w:val="VerbatimChar"/>
              </w:rPr>
              <w:t>iPAddress</w:t>
            </w:r>
            <w:r>
              <w:t xml:space="preserve"> of 32 zero octets, indicating the IPv6 range of ::0/0 being excluded.</w:t>
            </w:r>
          </w:p>
        </w:tc>
      </w:tr>
      <w:tr w:rsidR="006E4A8F" w14:paraId="4AEA623F" w14:textId="77777777">
        <w:tc>
          <w:tcPr>
            <w:tcW w:w="1200" w:type="dxa"/>
          </w:tcPr>
          <w:p w14:paraId="089EFFA9" w14:textId="77777777" w:rsidR="006E4A8F" w:rsidRDefault="00000000">
            <w:pPr>
              <w:pStyle w:val="Compact"/>
            </w:pPr>
            <w:r>
              <w:rPr>
                <w:rStyle w:val="VerbatimChar"/>
              </w:rPr>
              <w:t>directoryName</w:t>
            </w:r>
          </w:p>
        </w:tc>
        <w:tc>
          <w:tcPr>
            <w:tcW w:w="1040" w:type="dxa"/>
          </w:tcPr>
          <w:p w14:paraId="56C2B99B" w14:textId="77777777" w:rsidR="006E4A8F" w:rsidRDefault="00000000">
            <w:pPr>
              <w:pStyle w:val="Compact"/>
            </w:pPr>
            <w:r>
              <w:t>MUST</w:t>
            </w:r>
          </w:p>
        </w:tc>
        <w:tc>
          <w:tcPr>
            <w:tcW w:w="1840" w:type="dxa"/>
          </w:tcPr>
          <w:p w14:paraId="07574687" w14:textId="77777777" w:rsidR="006E4A8F" w:rsidRDefault="00000000">
            <w:pPr>
              <w:pStyle w:val="Compact"/>
            </w:pPr>
            <w:r>
              <w:t xml:space="preserve">The CA MUST confirm the Applicant’s and/or Subsidiary’s name attributes such that all certificates issued will comply with the relevant Certificate Profile (see </w:t>
            </w:r>
            <w:hyperlink w:anchor="Xfd4c7b8779ca38eac6cafab53f401db9b389178">
              <w:r w:rsidR="006E4A8F">
                <w:rPr>
                  <w:rStyle w:val="Hyperlink"/>
                </w:rPr>
                <w:t>Section 7.1.2</w:t>
              </w:r>
            </w:hyperlink>
            <w:r>
              <w:t xml:space="preserve">), </w:t>
            </w:r>
            <w:r>
              <w:lastRenderedPageBreak/>
              <w:t xml:space="preserve">including Name Forms (See </w:t>
            </w:r>
            <w:hyperlink w:anchor="X551a1f9df7ab3f98f6d6d5943e4a45a5bb83086">
              <w:r w:rsidR="006E4A8F">
                <w:rPr>
                  <w:rStyle w:val="Hyperlink"/>
                </w:rPr>
                <w:t>Section 7.1.4</w:t>
              </w:r>
            </w:hyperlink>
            <w:r>
              <w:t>).</w:t>
            </w:r>
          </w:p>
        </w:tc>
        <w:tc>
          <w:tcPr>
            <w:tcW w:w="1920" w:type="dxa"/>
          </w:tcPr>
          <w:p w14:paraId="3A396D01" w14:textId="77777777" w:rsidR="006E4A8F" w:rsidRDefault="00000000">
            <w:pPr>
              <w:pStyle w:val="Compact"/>
            </w:pPr>
            <w:r>
              <w:lastRenderedPageBreak/>
              <w:t xml:space="preserve">It is NOT RECOMMENDED to include values within </w:t>
            </w:r>
            <w:r>
              <w:rPr>
                <w:rStyle w:val="VerbatimChar"/>
              </w:rPr>
              <w:t>excludedSubtrees</w:t>
            </w:r>
            <w:r>
              <w:t>.</w:t>
            </w:r>
          </w:p>
        </w:tc>
        <w:tc>
          <w:tcPr>
            <w:tcW w:w="1920" w:type="dxa"/>
          </w:tcPr>
          <w:p w14:paraId="48178F89" w14:textId="77777777" w:rsidR="006E4A8F" w:rsidRDefault="00000000">
            <w:pPr>
              <w:pStyle w:val="Compact"/>
            </w:pPr>
            <w:r>
              <w:t xml:space="preserve">The CA MUST include a value within </w:t>
            </w:r>
            <w:r>
              <w:rPr>
                <w:rStyle w:val="VerbatimChar"/>
              </w:rPr>
              <w:t>permittedSubtrees</w:t>
            </w:r>
            <w:r>
              <w:t>, and as such, this does not apply. See the Excluded Subtrees requirements for more.</w:t>
            </w:r>
          </w:p>
        </w:tc>
      </w:tr>
      <w:tr w:rsidR="006E4A8F" w14:paraId="2740A798" w14:textId="77777777">
        <w:tc>
          <w:tcPr>
            <w:tcW w:w="1200" w:type="dxa"/>
          </w:tcPr>
          <w:p w14:paraId="1CC7DECF" w14:textId="77777777" w:rsidR="006E4A8F" w:rsidRDefault="00000000">
            <w:pPr>
              <w:pStyle w:val="Compact"/>
            </w:pPr>
            <w:r>
              <w:rPr>
                <w:rStyle w:val="VerbatimChar"/>
              </w:rPr>
              <w:t>otherName</w:t>
            </w:r>
          </w:p>
        </w:tc>
        <w:tc>
          <w:tcPr>
            <w:tcW w:w="1040" w:type="dxa"/>
          </w:tcPr>
          <w:p w14:paraId="3ABB6F76" w14:textId="77777777" w:rsidR="006E4A8F" w:rsidRDefault="00000000">
            <w:pPr>
              <w:pStyle w:val="Compact"/>
            </w:pPr>
            <w:r>
              <w:t>NOT RECOMMENDED</w:t>
            </w:r>
          </w:p>
        </w:tc>
        <w:tc>
          <w:tcPr>
            <w:tcW w:w="1840" w:type="dxa"/>
          </w:tcPr>
          <w:p w14:paraId="43AFC78D" w14:textId="77777777" w:rsidR="006E4A8F" w:rsidRDefault="00000000">
            <w:pPr>
              <w:pStyle w:val="Compact"/>
            </w:pPr>
            <w:r>
              <w:t>See below</w:t>
            </w:r>
          </w:p>
        </w:tc>
        <w:tc>
          <w:tcPr>
            <w:tcW w:w="1920" w:type="dxa"/>
          </w:tcPr>
          <w:p w14:paraId="49874337" w14:textId="77777777" w:rsidR="006E4A8F" w:rsidRDefault="00000000">
            <w:pPr>
              <w:pStyle w:val="Compact"/>
            </w:pPr>
            <w:r>
              <w:t>See below</w:t>
            </w:r>
          </w:p>
        </w:tc>
        <w:tc>
          <w:tcPr>
            <w:tcW w:w="1920" w:type="dxa"/>
          </w:tcPr>
          <w:p w14:paraId="652A6A66" w14:textId="77777777" w:rsidR="006E4A8F" w:rsidRDefault="00000000">
            <w:pPr>
              <w:pStyle w:val="Compact"/>
            </w:pPr>
            <w:r>
              <w:t>See below</w:t>
            </w:r>
          </w:p>
        </w:tc>
      </w:tr>
      <w:tr w:rsidR="006E4A8F" w14:paraId="004D8860" w14:textId="77777777">
        <w:tc>
          <w:tcPr>
            <w:tcW w:w="1200" w:type="dxa"/>
          </w:tcPr>
          <w:p w14:paraId="766A3234" w14:textId="77777777" w:rsidR="006E4A8F" w:rsidRDefault="00000000">
            <w:pPr>
              <w:pStyle w:val="Compact"/>
            </w:pPr>
            <w:r>
              <w:t>Any other value</w:t>
            </w:r>
          </w:p>
        </w:tc>
        <w:tc>
          <w:tcPr>
            <w:tcW w:w="1040" w:type="dxa"/>
          </w:tcPr>
          <w:p w14:paraId="6314F9BD" w14:textId="77777777" w:rsidR="006E4A8F" w:rsidRDefault="00000000">
            <w:pPr>
              <w:pStyle w:val="Compact"/>
            </w:pPr>
            <w:r>
              <w:t>MUST NOT</w:t>
            </w:r>
          </w:p>
        </w:tc>
        <w:tc>
          <w:tcPr>
            <w:tcW w:w="1840" w:type="dxa"/>
          </w:tcPr>
          <w:p w14:paraId="36BDA373" w14:textId="77777777" w:rsidR="006E4A8F" w:rsidRDefault="00000000">
            <w:pPr>
              <w:pStyle w:val="Compact"/>
            </w:pPr>
            <w:r>
              <w:t>-</w:t>
            </w:r>
          </w:p>
        </w:tc>
        <w:tc>
          <w:tcPr>
            <w:tcW w:w="1920" w:type="dxa"/>
          </w:tcPr>
          <w:p w14:paraId="243439D0" w14:textId="77777777" w:rsidR="006E4A8F" w:rsidRDefault="00000000">
            <w:pPr>
              <w:pStyle w:val="Compact"/>
            </w:pPr>
            <w:r>
              <w:t>-</w:t>
            </w:r>
          </w:p>
        </w:tc>
        <w:tc>
          <w:tcPr>
            <w:tcW w:w="1920" w:type="dxa"/>
          </w:tcPr>
          <w:p w14:paraId="029A9B89" w14:textId="77777777" w:rsidR="006E4A8F" w:rsidRDefault="00000000">
            <w:pPr>
              <w:pStyle w:val="Compact"/>
            </w:pPr>
            <w:r>
              <w:t>-</w:t>
            </w:r>
          </w:p>
        </w:tc>
      </w:tr>
    </w:tbl>
    <w:p w14:paraId="397587CB" w14:textId="77777777" w:rsidR="006E4A8F" w:rsidRDefault="00000000">
      <w:pPr>
        <w:pStyle w:val="BodyText"/>
      </w:pPr>
      <w:r>
        <w:t xml:space="preserve">Any </w:t>
      </w:r>
      <w:r>
        <w:rPr>
          <w:rStyle w:val="VerbatimChar"/>
        </w:rPr>
        <w:t>otherName</w:t>
      </w:r>
      <w:r>
        <w:t>, if present:</w:t>
      </w:r>
    </w:p>
    <w:p w14:paraId="6CE75B11" w14:textId="77777777" w:rsidR="006E4A8F" w:rsidRDefault="00000000">
      <w:pPr>
        <w:pStyle w:val="Compact"/>
        <w:numPr>
          <w:ilvl w:val="0"/>
          <w:numId w:val="92"/>
        </w:numPr>
      </w:pPr>
      <w:r>
        <w:t>MUST apply in the context of the public Internet, unless:</w:t>
      </w:r>
    </w:p>
    <w:p w14:paraId="029D9371" w14:textId="77777777" w:rsidR="006E4A8F" w:rsidRDefault="00000000">
      <w:pPr>
        <w:pStyle w:val="Compact"/>
        <w:numPr>
          <w:ilvl w:val="1"/>
          <w:numId w:val="93"/>
        </w:numPr>
      </w:pPr>
      <w:r>
        <w:t xml:space="preserve">the </w:t>
      </w:r>
      <w:r>
        <w:rPr>
          <w:rStyle w:val="VerbatimChar"/>
        </w:rPr>
        <w:t>type-id</w:t>
      </w:r>
      <w:r>
        <w:t xml:space="preserve"> falls within an OID arc for which the Applicant demonstrates ownership, or,</w:t>
      </w:r>
    </w:p>
    <w:p w14:paraId="722DF7B1" w14:textId="77777777" w:rsidR="006E4A8F" w:rsidRDefault="00000000">
      <w:pPr>
        <w:pStyle w:val="Compact"/>
        <w:numPr>
          <w:ilvl w:val="1"/>
          <w:numId w:val="93"/>
        </w:numPr>
      </w:pPr>
      <w:r>
        <w:t>the Applicant can otherwise demonstrate the right to assert the data in a public context.</w:t>
      </w:r>
    </w:p>
    <w:p w14:paraId="6884307F" w14:textId="77777777" w:rsidR="006E4A8F" w:rsidRDefault="00000000">
      <w:pPr>
        <w:pStyle w:val="Compact"/>
        <w:numPr>
          <w:ilvl w:val="0"/>
          <w:numId w:val="92"/>
        </w:numPr>
      </w:pPr>
      <w:r>
        <w:t>MUST NOT include semantics that will mislead the Relying Party about certificate information verified by the CA.</w:t>
      </w:r>
    </w:p>
    <w:p w14:paraId="324557F9" w14:textId="77777777" w:rsidR="006E4A8F" w:rsidRDefault="00000000">
      <w:pPr>
        <w:pStyle w:val="Compact"/>
        <w:numPr>
          <w:ilvl w:val="0"/>
          <w:numId w:val="92"/>
        </w:numPr>
      </w:pPr>
      <w:r>
        <w:t xml:space="preserve">MUST be DER encoded according to the relevant ASN.1 module defining the </w:t>
      </w:r>
      <w:r>
        <w:rPr>
          <w:rStyle w:val="VerbatimChar"/>
        </w:rPr>
        <w:t>otherName</w:t>
      </w:r>
      <w:r>
        <w:t xml:space="preserve"> </w:t>
      </w:r>
      <w:r>
        <w:rPr>
          <w:rStyle w:val="VerbatimChar"/>
        </w:rPr>
        <w:t>type-id</w:t>
      </w:r>
      <w:r>
        <w:t xml:space="preserve"> and </w:t>
      </w:r>
      <w:r>
        <w:rPr>
          <w:rStyle w:val="VerbatimChar"/>
        </w:rPr>
        <w:t>value</w:t>
      </w:r>
      <w:r>
        <w:t>.</w:t>
      </w:r>
    </w:p>
    <w:p w14:paraId="294CAB26" w14:textId="77777777" w:rsidR="006E4A8F" w:rsidRDefault="00000000">
      <w:pPr>
        <w:pStyle w:val="FirstParagraph"/>
      </w:pPr>
      <w:r>
        <w:t>CAs SHALL NOT include additional names unless the CA is aware of a reason for including the data in the Certificate.</w:t>
      </w:r>
    </w:p>
    <w:p w14:paraId="7D4E936A" w14:textId="77777777" w:rsidR="006E4A8F" w:rsidRDefault="00000000">
      <w:pPr>
        <w:pStyle w:val="Heading4"/>
      </w:pPr>
      <w:bookmarkStart w:id="711" w:name="X99197482bfd77aca3a2b561b19fa1ecfd02e70d"/>
      <w:bookmarkEnd w:id="708"/>
      <w:bookmarkEnd w:id="710"/>
      <w:r>
        <w:t>7.1.2.6 TLS Subordinate CA Certificate Profile</w:t>
      </w:r>
    </w:p>
    <w:tbl>
      <w:tblPr>
        <w:tblStyle w:val="Table"/>
        <w:tblW w:w="5000" w:type="pct"/>
        <w:tblLayout w:type="fixed"/>
        <w:tblLook w:val="0020" w:firstRow="1" w:lastRow="0" w:firstColumn="0" w:lastColumn="0" w:noHBand="0" w:noVBand="0"/>
      </w:tblPr>
      <w:tblGrid>
        <w:gridCol w:w="3744"/>
        <w:gridCol w:w="5616"/>
      </w:tblGrid>
      <w:tr w:rsidR="006E4A8F" w14:paraId="219D59F8" w14:textId="77777777">
        <w:trPr>
          <w:tblHeader/>
        </w:trPr>
        <w:tc>
          <w:tcPr>
            <w:tcW w:w="3168" w:type="dxa"/>
          </w:tcPr>
          <w:p w14:paraId="4A7A35B4" w14:textId="77777777" w:rsidR="006E4A8F" w:rsidRDefault="00000000">
            <w:pPr>
              <w:pStyle w:val="Compact"/>
            </w:pPr>
            <w:r>
              <w:rPr>
                <w:b/>
                <w:bCs/>
              </w:rPr>
              <w:t>Field</w:t>
            </w:r>
          </w:p>
        </w:tc>
        <w:tc>
          <w:tcPr>
            <w:tcW w:w="4752" w:type="dxa"/>
          </w:tcPr>
          <w:p w14:paraId="4D6B1F52" w14:textId="77777777" w:rsidR="006E4A8F" w:rsidRDefault="00000000">
            <w:pPr>
              <w:pStyle w:val="Compact"/>
            </w:pPr>
            <w:r>
              <w:rPr>
                <w:b/>
                <w:bCs/>
              </w:rPr>
              <w:t>Description</w:t>
            </w:r>
          </w:p>
        </w:tc>
      </w:tr>
      <w:tr w:rsidR="006E4A8F" w14:paraId="6BC0127A" w14:textId="77777777">
        <w:tc>
          <w:tcPr>
            <w:tcW w:w="3168" w:type="dxa"/>
          </w:tcPr>
          <w:p w14:paraId="2C913605" w14:textId="77777777" w:rsidR="006E4A8F" w:rsidRDefault="00000000">
            <w:pPr>
              <w:pStyle w:val="Compact"/>
            </w:pPr>
            <w:r>
              <w:rPr>
                <w:rStyle w:val="VerbatimChar"/>
              </w:rPr>
              <w:t>tbsCertificate</w:t>
            </w:r>
          </w:p>
        </w:tc>
        <w:tc>
          <w:tcPr>
            <w:tcW w:w="4752" w:type="dxa"/>
          </w:tcPr>
          <w:p w14:paraId="59D216C3" w14:textId="77777777" w:rsidR="006E4A8F" w:rsidRDefault="006E4A8F">
            <w:pPr>
              <w:pStyle w:val="Compact"/>
            </w:pPr>
          </w:p>
        </w:tc>
      </w:tr>
      <w:tr w:rsidR="006E4A8F" w14:paraId="348CC39B" w14:textId="77777777">
        <w:tc>
          <w:tcPr>
            <w:tcW w:w="3168" w:type="dxa"/>
          </w:tcPr>
          <w:p w14:paraId="4291B1C7" w14:textId="77777777" w:rsidR="006E4A8F" w:rsidRDefault="00000000">
            <w:pPr>
              <w:pStyle w:val="Compact"/>
            </w:pPr>
            <w:r>
              <w:t>    </w:t>
            </w:r>
            <w:r>
              <w:rPr>
                <w:rStyle w:val="VerbatimChar"/>
              </w:rPr>
              <w:t>version</w:t>
            </w:r>
          </w:p>
        </w:tc>
        <w:tc>
          <w:tcPr>
            <w:tcW w:w="4752" w:type="dxa"/>
          </w:tcPr>
          <w:p w14:paraId="6A5E0904" w14:textId="77777777" w:rsidR="006E4A8F" w:rsidRDefault="00000000">
            <w:pPr>
              <w:pStyle w:val="Compact"/>
            </w:pPr>
            <w:r>
              <w:t>MUST be v3(2)</w:t>
            </w:r>
          </w:p>
        </w:tc>
      </w:tr>
      <w:tr w:rsidR="006E4A8F" w14:paraId="28BBBBAF" w14:textId="77777777">
        <w:tc>
          <w:tcPr>
            <w:tcW w:w="3168" w:type="dxa"/>
          </w:tcPr>
          <w:p w14:paraId="1738F364" w14:textId="77777777" w:rsidR="006E4A8F" w:rsidRDefault="00000000">
            <w:pPr>
              <w:pStyle w:val="Compact"/>
            </w:pPr>
            <w:r>
              <w:t>    </w:t>
            </w:r>
            <w:r>
              <w:rPr>
                <w:rStyle w:val="VerbatimChar"/>
              </w:rPr>
              <w:t>serialNumber</w:t>
            </w:r>
          </w:p>
        </w:tc>
        <w:tc>
          <w:tcPr>
            <w:tcW w:w="4752" w:type="dxa"/>
          </w:tcPr>
          <w:p w14:paraId="7EDE143F" w14:textId="77777777" w:rsidR="006E4A8F" w:rsidRDefault="00000000">
            <w:pPr>
              <w:pStyle w:val="Compact"/>
            </w:pPr>
            <w:r>
              <w:t>MUST be a non-sequential number greater than zero (0) and less than 2¹⁵⁹ containing at least 64 bits of output from a CSPRNG.</w:t>
            </w:r>
          </w:p>
        </w:tc>
      </w:tr>
      <w:tr w:rsidR="006E4A8F" w14:paraId="2DC8B8C9" w14:textId="77777777">
        <w:tc>
          <w:tcPr>
            <w:tcW w:w="3168" w:type="dxa"/>
          </w:tcPr>
          <w:p w14:paraId="451BF9B9" w14:textId="77777777" w:rsidR="006E4A8F" w:rsidRDefault="00000000">
            <w:pPr>
              <w:pStyle w:val="Compact"/>
            </w:pPr>
            <w:r>
              <w:t>    </w:t>
            </w:r>
            <w:r>
              <w:rPr>
                <w:rStyle w:val="VerbatimChar"/>
              </w:rPr>
              <w:t>signature</w:t>
            </w:r>
          </w:p>
        </w:tc>
        <w:tc>
          <w:tcPr>
            <w:tcW w:w="4752" w:type="dxa"/>
          </w:tcPr>
          <w:p w14:paraId="5D47FD2E" w14:textId="77777777" w:rsidR="006E4A8F" w:rsidRDefault="00000000">
            <w:pPr>
              <w:pStyle w:val="Compact"/>
            </w:pPr>
            <w:r>
              <w:t xml:space="preserve">See </w:t>
            </w:r>
            <w:hyperlink w:anchor="X84e0b3ae6af91b348b38f2305c10e8ad3c7c666">
              <w:r w:rsidR="006E4A8F">
                <w:rPr>
                  <w:rStyle w:val="Hyperlink"/>
                </w:rPr>
                <w:t>Section 7.1.3.2</w:t>
              </w:r>
            </w:hyperlink>
          </w:p>
        </w:tc>
      </w:tr>
      <w:tr w:rsidR="006E4A8F" w14:paraId="29C5B7FE" w14:textId="77777777">
        <w:tc>
          <w:tcPr>
            <w:tcW w:w="3168" w:type="dxa"/>
          </w:tcPr>
          <w:p w14:paraId="0865C027" w14:textId="77777777" w:rsidR="006E4A8F" w:rsidRDefault="00000000">
            <w:pPr>
              <w:pStyle w:val="Compact"/>
            </w:pPr>
            <w:r>
              <w:t>    </w:t>
            </w:r>
            <w:r>
              <w:rPr>
                <w:rStyle w:val="VerbatimChar"/>
              </w:rPr>
              <w:t>issuer</w:t>
            </w:r>
          </w:p>
        </w:tc>
        <w:tc>
          <w:tcPr>
            <w:tcW w:w="4752" w:type="dxa"/>
          </w:tcPr>
          <w:p w14:paraId="4289566F" w14:textId="77777777" w:rsidR="006E4A8F" w:rsidRDefault="00000000">
            <w:pPr>
              <w:pStyle w:val="Compact"/>
            </w:pPr>
            <w:r>
              <w:t xml:space="preserve">MUST be byte-for-byte identical to the </w:t>
            </w:r>
            <w:r>
              <w:rPr>
                <w:rStyle w:val="VerbatimChar"/>
              </w:rPr>
              <w:t>subject</w:t>
            </w:r>
            <w:r>
              <w:t xml:space="preserve"> field of the Issuing CA. See </w:t>
            </w:r>
            <w:hyperlink w:anchor="Xdcc56720cb6708750952caeaa0c689f3959924f">
              <w:r w:rsidR="006E4A8F">
                <w:rPr>
                  <w:rStyle w:val="Hyperlink"/>
                </w:rPr>
                <w:t>Section 7.1.4.1</w:t>
              </w:r>
            </w:hyperlink>
          </w:p>
        </w:tc>
      </w:tr>
      <w:tr w:rsidR="006E4A8F" w14:paraId="2973988B" w14:textId="77777777">
        <w:tc>
          <w:tcPr>
            <w:tcW w:w="3168" w:type="dxa"/>
          </w:tcPr>
          <w:p w14:paraId="213052AF" w14:textId="77777777" w:rsidR="006E4A8F" w:rsidRDefault="00000000">
            <w:pPr>
              <w:pStyle w:val="Compact"/>
            </w:pPr>
            <w:r>
              <w:t>    </w:t>
            </w:r>
            <w:r>
              <w:rPr>
                <w:rStyle w:val="VerbatimChar"/>
              </w:rPr>
              <w:t>validity</w:t>
            </w:r>
          </w:p>
        </w:tc>
        <w:tc>
          <w:tcPr>
            <w:tcW w:w="4752" w:type="dxa"/>
          </w:tcPr>
          <w:p w14:paraId="55E0BB05" w14:textId="77777777" w:rsidR="006E4A8F" w:rsidRDefault="00000000">
            <w:pPr>
              <w:pStyle w:val="Compact"/>
            </w:pPr>
            <w:r>
              <w:t xml:space="preserve">See </w:t>
            </w:r>
            <w:hyperlink w:anchor="Xfebeb21894ca97159e4c0c6c1308fb9f72764d5">
              <w:r w:rsidR="006E4A8F">
                <w:rPr>
                  <w:rStyle w:val="Hyperlink"/>
                </w:rPr>
                <w:t>Section 7.1.2.10.1</w:t>
              </w:r>
            </w:hyperlink>
          </w:p>
        </w:tc>
      </w:tr>
      <w:tr w:rsidR="006E4A8F" w14:paraId="25DC91DF" w14:textId="77777777">
        <w:tc>
          <w:tcPr>
            <w:tcW w:w="3168" w:type="dxa"/>
          </w:tcPr>
          <w:p w14:paraId="52AFCB49" w14:textId="77777777" w:rsidR="006E4A8F" w:rsidRDefault="00000000">
            <w:pPr>
              <w:pStyle w:val="Compact"/>
            </w:pPr>
            <w:r>
              <w:t>    </w:t>
            </w:r>
            <w:r>
              <w:rPr>
                <w:rStyle w:val="VerbatimChar"/>
              </w:rPr>
              <w:t>subject</w:t>
            </w:r>
          </w:p>
        </w:tc>
        <w:tc>
          <w:tcPr>
            <w:tcW w:w="4752" w:type="dxa"/>
          </w:tcPr>
          <w:p w14:paraId="3D16919A" w14:textId="77777777" w:rsidR="006E4A8F" w:rsidRDefault="00000000">
            <w:pPr>
              <w:pStyle w:val="Compact"/>
            </w:pPr>
            <w:r>
              <w:t xml:space="preserve">See </w:t>
            </w:r>
            <w:hyperlink w:anchor="Xe94bc0eb578fb96d7e069281d0f5466ed610861">
              <w:r w:rsidR="006E4A8F">
                <w:rPr>
                  <w:rStyle w:val="Hyperlink"/>
                </w:rPr>
                <w:t>Section 7.1.2.10.2</w:t>
              </w:r>
            </w:hyperlink>
          </w:p>
        </w:tc>
      </w:tr>
      <w:tr w:rsidR="006E4A8F" w14:paraId="639B0165" w14:textId="77777777">
        <w:tc>
          <w:tcPr>
            <w:tcW w:w="3168" w:type="dxa"/>
          </w:tcPr>
          <w:p w14:paraId="19D4D215" w14:textId="77777777" w:rsidR="006E4A8F" w:rsidRDefault="00000000">
            <w:pPr>
              <w:pStyle w:val="Compact"/>
            </w:pPr>
            <w:r>
              <w:t>    </w:t>
            </w:r>
            <w:r>
              <w:rPr>
                <w:rStyle w:val="VerbatimChar"/>
              </w:rPr>
              <w:t>subjectPublicKeyInfo</w:t>
            </w:r>
          </w:p>
        </w:tc>
        <w:tc>
          <w:tcPr>
            <w:tcW w:w="4752" w:type="dxa"/>
          </w:tcPr>
          <w:p w14:paraId="148C40B4" w14:textId="77777777" w:rsidR="006E4A8F" w:rsidRDefault="00000000">
            <w:pPr>
              <w:pStyle w:val="Compact"/>
            </w:pPr>
            <w:r>
              <w:t xml:space="preserve">See </w:t>
            </w:r>
            <w:hyperlink w:anchor="X789f64d56178ba8203f2f1417983d0672f61285">
              <w:r w:rsidR="006E4A8F">
                <w:rPr>
                  <w:rStyle w:val="Hyperlink"/>
                </w:rPr>
                <w:t>Section 7.1.3.1</w:t>
              </w:r>
            </w:hyperlink>
          </w:p>
        </w:tc>
      </w:tr>
      <w:tr w:rsidR="006E4A8F" w14:paraId="7BE9237E" w14:textId="77777777">
        <w:tc>
          <w:tcPr>
            <w:tcW w:w="3168" w:type="dxa"/>
          </w:tcPr>
          <w:p w14:paraId="4C916EE2" w14:textId="77777777" w:rsidR="006E4A8F" w:rsidRDefault="00000000">
            <w:pPr>
              <w:pStyle w:val="Compact"/>
            </w:pPr>
            <w:r>
              <w:t>    </w:t>
            </w:r>
            <w:r>
              <w:rPr>
                <w:rStyle w:val="VerbatimChar"/>
              </w:rPr>
              <w:t>issuerUniqueID</w:t>
            </w:r>
          </w:p>
        </w:tc>
        <w:tc>
          <w:tcPr>
            <w:tcW w:w="4752" w:type="dxa"/>
          </w:tcPr>
          <w:p w14:paraId="0257C339" w14:textId="77777777" w:rsidR="006E4A8F" w:rsidRDefault="00000000">
            <w:pPr>
              <w:pStyle w:val="Compact"/>
            </w:pPr>
            <w:r>
              <w:t>MUST NOT be present</w:t>
            </w:r>
          </w:p>
        </w:tc>
      </w:tr>
      <w:tr w:rsidR="006E4A8F" w14:paraId="7D66AC8A" w14:textId="77777777">
        <w:tc>
          <w:tcPr>
            <w:tcW w:w="3168" w:type="dxa"/>
          </w:tcPr>
          <w:p w14:paraId="3A03850C" w14:textId="77777777" w:rsidR="006E4A8F" w:rsidRDefault="00000000">
            <w:pPr>
              <w:pStyle w:val="Compact"/>
            </w:pPr>
            <w:r>
              <w:t>    </w:t>
            </w:r>
            <w:r>
              <w:rPr>
                <w:rStyle w:val="VerbatimChar"/>
              </w:rPr>
              <w:t>subjectUniqueID</w:t>
            </w:r>
          </w:p>
        </w:tc>
        <w:tc>
          <w:tcPr>
            <w:tcW w:w="4752" w:type="dxa"/>
          </w:tcPr>
          <w:p w14:paraId="3413F9E6" w14:textId="77777777" w:rsidR="006E4A8F" w:rsidRDefault="00000000">
            <w:pPr>
              <w:pStyle w:val="Compact"/>
            </w:pPr>
            <w:r>
              <w:t>MUST NOT be present</w:t>
            </w:r>
          </w:p>
        </w:tc>
      </w:tr>
      <w:tr w:rsidR="006E4A8F" w14:paraId="6397CD7D" w14:textId="77777777">
        <w:tc>
          <w:tcPr>
            <w:tcW w:w="3168" w:type="dxa"/>
          </w:tcPr>
          <w:p w14:paraId="66F62EFB" w14:textId="77777777" w:rsidR="006E4A8F" w:rsidRDefault="00000000">
            <w:pPr>
              <w:pStyle w:val="Compact"/>
            </w:pPr>
            <w:r>
              <w:t>    </w:t>
            </w:r>
            <w:r>
              <w:rPr>
                <w:rStyle w:val="VerbatimChar"/>
              </w:rPr>
              <w:t>extensions</w:t>
            </w:r>
          </w:p>
        </w:tc>
        <w:tc>
          <w:tcPr>
            <w:tcW w:w="4752" w:type="dxa"/>
          </w:tcPr>
          <w:p w14:paraId="0D752EF9" w14:textId="77777777" w:rsidR="006E4A8F" w:rsidRDefault="00000000">
            <w:pPr>
              <w:pStyle w:val="Compact"/>
            </w:pPr>
            <w:r>
              <w:t xml:space="preserve">See </w:t>
            </w:r>
            <w:hyperlink w:anchor="Xbe76e2a74fcec105ba4b4fb58a3500a124fb6db">
              <w:r w:rsidR="006E4A8F">
                <w:rPr>
                  <w:rStyle w:val="Hyperlink"/>
                </w:rPr>
                <w:t>Section 7.1.2.6.1</w:t>
              </w:r>
            </w:hyperlink>
          </w:p>
        </w:tc>
      </w:tr>
      <w:tr w:rsidR="006E4A8F" w14:paraId="22315A31" w14:textId="77777777">
        <w:tc>
          <w:tcPr>
            <w:tcW w:w="3168" w:type="dxa"/>
          </w:tcPr>
          <w:p w14:paraId="51B315BE" w14:textId="77777777" w:rsidR="006E4A8F" w:rsidRDefault="00000000">
            <w:pPr>
              <w:pStyle w:val="Compact"/>
            </w:pPr>
            <w:r>
              <w:rPr>
                <w:rStyle w:val="VerbatimChar"/>
              </w:rPr>
              <w:lastRenderedPageBreak/>
              <w:t>signatureAlgorithm</w:t>
            </w:r>
          </w:p>
        </w:tc>
        <w:tc>
          <w:tcPr>
            <w:tcW w:w="4752" w:type="dxa"/>
          </w:tcPr>
          <w:p w14:paraId="5E55F1FD" w14:textId="77777777" w:rsidR="006E4A8F" w:rsidRDefault="00000000">
            <w:pPr>
              <w:pStyle w:val="Compact"/>
            </w:pPr>
            <w:r>
              <w:t xml:space="preserve">Encoded value MUST be byte-for-byte identical to the </w:t>
            </w:r>
            <w:r>
              <w:rPr>
                <w:rStyle w:val="VerbatimChar"/>
              </w:rPr>
              <w:t>tbsCertificate.signature</w:t>
            </w:r>
            <w:r>
              <w:t>.</w:t>
            </w:r>
          </w:p>
        </w:tc>
      </w:tr>
      <w:tr w:rsidR="006E4A8F" w14:paraId="360948E6" w14:textId="77777777">
        <w:tc>
          <w:tcPr>
            <w:tcW w:w="3168" w:type="dxa"/>
          </w:tcPr>
          <w:p w14:paraId="5A5DD720" w14:textId="77777777" w:rsidR="006E4A8F" w:rsidRDefault="00000000">
            <w:pPr>
              <w:pStyle w:val="Compact"/>
            </w:pPr>
            <w:r>
              <w:rPr>
                <w:rStyle w:val="VerbatimChar"/>
              </w:rPr>
              <w:t>signature</w:t>
            </w:r>
          </w:p>
        </w:tc>
        <w:tc>
          <w:tcPr>
            <w:tcW w:w="4752" w:type="dxa"/>
          </w:tcPr>
          <w:p w14:paraId="5D12D1D9" w14:textId="77777777" w:rsidR="006E4A8F" w:rsidRDefault="006E4A8F">
            <w:pPr>
              <w:pStyle w:val="Compact"/>
            </w:pPr>
          </w:p>
        </w:tc>
      </w:tr>
    </w:tbl>
    <w:p w14:paraId="1D3E7BF2" w14:textId="77777777" w:rsidR="006E4A8F" w:rsidRDefault="00000000">
      <w:pPr>
        <w:pStyle w:val="Heading5"/>
      </w:pPr>
      <w:bookmarkStart w:id="712" w:name="Xbe76e2a74fcec105ba4b4fb58a3500a124fb6db"/>
      <w:r>
        <w:t>7.1.2.6.1 TLS Subordinate CA Extensions</w:t>
      </w:r>
    </w:p>
    <w:tbl>
      <w:tblPr>
        <w:tblStyle w:val="Table"/>
        <w:tblW w:w="5000" w:type="pct"/>
        <w:tblLayout w:type="fixed"/>
        <w:tblLook w:val="0020" w:firstRow="1" w:lastRow="0" w:firstColumn="0" w:lastColumn="0" w:noHBand="0" w:noVBand="0"/>
      </w:tblPr>
      <w:tblGrid>
        <w:gridCol w:w="2808"/>
        <w:gridCol w:w="1872"/>
        <w:gridCol w:w="1872"/>
        <w:gridCol w:w="2808"/>
      </w:tblGrid>
      <w:tr w:rsidR="006E4A8F" w14:paraId="184CA297" w14:textId="77777777">
        <w:trPr>
          <w:tblHeader/>
        </w:trPr>
        <w:tc>
          <w:tcPr>
            <w:tcW w:w="2376" w:type="dxa"/>
          </w:tcPr>
          <w:p w14:paraId="0125A4F8" w14:textId="77777777" w:rsidR="006E4A8F" w:rsidRDefault="00000000">
            <w:pPr>
              <w:pStyle w:val="Compact"/>
            </w:pPr>
            <w:r>
              <w:rPr>
                <w:b/>
                <w:bCs/>
              </w:rPr>
              <w:t>Extension</w:t>
            </w:r>
          </w:p>
        </w:tc>
        <w:tc>
          <w:tcPr>
            <w:tcW w:w="1584" w:type="dxa"/>
          </w:tcPr>
          <w:p w14:paraId="1C367E76" w14:textId="77777777" w:rsidR="006E4A8F" w:rsidRDefault="00000000">
            <w:pPr>
              <w:pStyle w:val="Compact"/>
            </w:pPr>
            <w:r>
              <w:rPr>
                <w:b/>
                <w:bCs/>
              </w:rPr>
              <w:t>Presence</w:t>
            </w:r>
          </w:p>
        </w:tc>
        <w:tc>
          <w:tcPr>
            <w:tcW w:w="1584" w:type="dxa"/>
          </w:tcPr>
          <w:p w14:paraId="719E2977" w14:textId="77777777" w:rsidR="006E4A8F" w:rsidRDefault="00000000">
            <w:pPr>
              <w:pStyle w:val="Compact"/>
            </w:pPr>
            <w:r>
              <w:rPr>
                <w:b/>
                <w:bCs/>
              </w:rPr>
              <w:t>Critical</w:t>
            </w:r>
          </w:p>
        </w:tc>
        <w:tc>
          <w:tcPr>
            <w:tcW w:w="2376" w:type="dxa"/>
          </w:tcPr>
          <w:p w14:paraId="5BA9B333" w14:textId="77777777" w:rsidR="006E4A8F" w:rsidRDefault="00000000">
            <w:pPr>
              <w:pStyle w:val="Compact"/>
            </w:pPr>
            <w:r>
              <w:rPr>
                <w:b/>
                <w:bCs/>
              </w:rPr>
              <w:t>Description</w:t>
            </w:r>
          </w:p>
        </w:tc>
      </w:tr>
      <w:tr w:rsidR="006E4A8F" w14:paraId="5DD2629D" w14:textId="77777777">
        <w:tc>
          <w:tcPr>
            <w:tcW w:w="2376" w:type="dxa"/>
          </w:tcPr>
          <w:p w14:paraId="4F064662" w14:textId="77777777" w:rsidR="006E4A8F" w:rsidRDefault="00000000">
            <w:pPr>
              <w:pStyle w:val="Compact"/>
            </w:pPr>
            <w:r>
              <w:rPr>
                <w:rStyle w:val="VerbatimChar"/>
              </w:rPr>
              <w:t>authorityKeyIdentifier</w:t>
            </w:r>
          </w:p>
        </w:tc>
        <w:tc>
          <w:tcPr>
            <w:tcW w:w="1584" w:type="dxa"/>
          </w:tcPr>
          <w:p w14:paraId="3EC6FB0A" w14:textId="77777777" w:rsidR="006E4A8F" w:rsidRDefault="00000000">
            <w:pPr>
              <w:pStyle w:val="Compact"/>
            </w:pPr>
            <w:r>
              <w:t>MUST</w:t>
            </w:r>
          </w:p>
        </w:tc>
        <w:tc>
          <w:tcPr>
            <w:tcW w:w="1584" w:type="dxa"/>
          </w:tcPr>
          <w:p w14:paraId="72997583" w14:textId="77777777" w:rsidR="006E4A8F" w:rsidRDefault="00000000">
            <w:pPr>
              <w:pStyle w:val="Compact"/>
            </w:pPr>
            <w:r>
              <w:t>N</w:t>
            </w:r>
          </w:p>
        </w:tc>
        <w:tc>
          <w:tcPr>
            <w:tcW w:w="2376" w:type="dxa"/>
          </w:tcPr>
          <w:p w14:paraId="043E1C5A" w14:textId="77777777" w:rsidR="006E4A8F" w:rsidRDefault="00000000">
            <w:pPr>
              <w:pStyle w:val="Compact"/>
            </w:pPr>
            <w:r>
              <w:t xml:space="preserve">See </w:t>
            </w:r>
            <w:hyperlink w:anchor="X131f74bf293344611e2b63b755d6435b3fbf30f">
              <w:r w:rsidR="006E4A8F">
                <w:rPr>
                  <w:rStyle w:val="Hyperlink"/>
                </w:rPr>
                <w:t>Section 7.1.2.11.1</w:t>
              </w:r>
            </w:hyperlink>
          </w:p>
        </w:tc>
      </w:tr>
      <w:tr w:rsidR="006E4A8F" w14:paraId="47575D74" w14:textId="77777777">
        <w:tc>
          <w:tcPr>
            <w:tcW w:w="2376" w:type="dxa"/>
          </w:tcPr>
          <w:p w14:paraId="6B1E0A88" w14:textId="77777777" w:rsidR="006E4A8F" w:rsidRDefault="00000000">
            <w:pPr>
              <w:pStyle w:val="Compact"/>
            </w:pPr>
            <w:r>
              <w:rPr>
                <w:rStyle w:val="VerbatimChar"/>
              </w:rPr>
              <w:t>basicConstraints</w:t>
            </w:r>
          </w:p>
        </w:tc>
        <w:tc>
          <w:tcPr>
            <w:tcW w:w="1584" w:type="dxa"/>
          </w:tcPr>
          <w:p w14:paraId="7A86FA04" w14:textId="77777777" w:rsidR="006E4A8F" w:rsidRDefault="00000000">
            <w:pPr>
              <w:pStyle w:val="Compact"/>
            </w:pPr>
            <w:r>
              <w:t>MUST</w:t>
            </w:r>
          </w:p>
        </w:tc>
        <w:tc>
          <w:tcPr>
            <w:tcW w:w="1584" w:type="dxa"/>
          </w:tcPr>
          <w:p w14:paraId="273259F9" w14:textId="77777777" w:rsidR="006E4A8F" w:rsidRDefault="00000000">
            <w:pPr>
              <w:pStyle w:val="Compact"/>
            </w:pPr>
            <w:r>
              <w:t>Y</w:t>
            </w:r>
          </w:p>
        </w:tc>
        <w:tc>
          <w:tcPr>
            <w:tcW w:w="2376" w:type="dxa"/>
          </w:tcPr>
          <w:p w14:paraId="51B27C4C" w14:textId="77777777" w:rsidR="006E4A8F" w:rsidRDefault="00000000">
            <w:pPr>
              <w:pStyle w:val="Compact"/>
            </w:pPr>
            <w:r>
              <w:t xml:space="preserve">See </w:t>
            </w:r>
            <w:hyperlink w:anchor="Xa49168aba921502d2667bd1f470353b060a7587">
              <w:r w:rsidR="006E4A8F">
                <w:rPr>
                  <w:rStyle w:val="Hyperlink"/>
                </w:rPr>
                <w:t>Section 7.1.2.10.4</w:t>
              </w:r>
            </w:hyperlink>
          </w:p>
        </w:tc>
      </w:tr>
      <w:tr w:rsidR="006E4A8F" w14:paraId="24ED307E" w14:textId="77777777">
        <w:tc>
          <w:tcPr>
            <w:tcW w:w="2376" w:type="dxa"/>
          </w:tcPr>
          <w:p w14:paraId="7DA90FEA" w14:textId="77777777" w:rsidR="006E4A8F" w:rsidRDefault="00000000">
            <w:pPr>
              <w:pStyle w:val="Compact"/>
            </w:pPr>
            <w:r>
              <w:rPr>
                <w:rStyle w:val="VerbatimChar"/>
              </w:rPr>
              <w:t>certificatePolicies</w:t>
            </w:r>
          </w:p>
        </w:tc>
        <w:tc>
          <w:tcPr>
            <w:tcW w:w="1584" w:type="dxa"/>
          </w:tcPr>
          <w:p w14:paraId="59D48FF9" w14:textId="77777777" w:rsidR="006E4A8F" w:rsidRDefault="00000000">
            <w:pPr>
              <w:pStyle w:val="Compact"/>
            </w:pPr>
            <w:r>
              <w:t>MUST</w:t>
            </w:r>
          </w:p>
        </w:tc>
        <w:tc>
          <w:tcPr>
            <w:tcW w:w="1584" w:type="dxa"/>
          </w:tcPr>
          <w:p w14:paraId="4AA428FC" w14:textId="77777777" w:rsidR="006E4A8F" w:rsidRDefault="00000000">
            <w:pPr>
              <w:pStyle w:val="Compact"/>
            </w:pPr>
            <w:r>
              <w:t>N</w:t>
            </w:r>
          </w:p>
        </w:tc>
        <w:tc>
          <w:tcPr>
            <w:tcW w:w="2376" w:type="dxa"/>
          </w:tcPr>
          <w:p w14:paraId="16C52A1C" w14:textId="77777777" w:rsidR="006E4A8F" w:rsidRDefault="00000000">
            <w:pPr>
              <w:pStyle w:val="Compact"/>
            </w:pPr>
            <w:r>
              <w:t xml:space="preserve">See </w:t>
            </w:r>
            <w:hyperlink w:anchor="X85643cc560f8a3830ba546cba7ac2ec66b374f9">
              <w:r w:rsidR="006E4A8F">
                <w:rPr>
                  <w:rStyle w:val="Hyperlink"/>
                </w:rPr>
                <w:t>Section 7.1.2.10.5</w:t>
              </w:r>
            </w:hyperlink>
          </w:p>
        </w:tc>
      </w:tr>
      <w:tr w:rsidR="006E4A8F" w14:paraId="2DFE68A5" w14:textId="77777777">
        <w:tc>
          <w:tcPr>
            <w:tcW w:w="2376" w:type="dxa"/>
          </w:tcPr>
          <w:p w14:paraId="3A6A0DB7" w14:textId="77777777" w:rsidR="006E4A8F" w:rsidRDefault="00000000">
            <w:pPr>
              <w:pStyle w:val="Compact"/>
            </w:pPr>
            <w:r>
              <w:rPr>
                <w:rStyle w:val="VerbatimChar"/>
              </w:rPr>
              <w:t>crlDistributionPoints</w:t>
            </w:r>
          </w:p>
        </w:tc>
        <w:tc>
          <w:tcPr>
            <w:tcW w:w="1584" w:type="dxa"/>
          </w:tcPr>
          <w:p w14:paraId="119D0B50" w14:textId="77777777" w:rsidR="006E4A8F" w:rsidRDefault="00000000">
            <w:pPr>
              <w:pStyle w:val="Compact"/>
            </w:pPr>
            <w:r>
              <w:t>MUST</w:t>
            </w:r>
          </w:p>
        </w:tc>
        <w:tc>
          <w:tcPr>
            <w:tcW w:w="1584" w:type="dxa"/>
          </w:tcPr>
          <w:p w14:paraId="50C7A9C5" w14:textId="77777777" w:rsidR="006E4A8F" w:rsidRDefault="00000000">
            <w:pPr>
              <w:pStyle w:val="Compact"/>
            </w:pPr>
            <w:r>
              <w:t>N</w:t>
            </w:r>
          </w:p>
        </w:tc>
        <w:tc>
          <w:tcPr>
            <w:tcW w:w="2376" w:type="dxa"/>
          </w:tcPr>
          <w:p w14:paraId="16C8BCC4" w14:textId="77777777" w:rsidR="006E4A8F" w:rsidRDefault="00000000">
            <w:pPr>
              <w:pStyle w:val="Compact"/>
            </w:pPr>
            <w:r>
              <w:t xml:space="preserve">See </w:t>
            </w:r>
            <w:hyperlink w:anchor="X7ccd0a689f5677da27acef41359fc9c419251f9">
              <w:r w:rsidR="006E4A8F">
                <w:rPr>
                  <w:rStyle w:val="Hyperlink"/>
                </w:rPr>
                <w:t>Section 7.1.2.11.2</w:t>
              </w:r>
            </w:hyperlink>
          </w:p>
        </w:tc>
      </w:tr>
      <w:tr w:rsidR="006E4A8F" w14:paraId="64C626A5" w14:textId="77777777">
        <w:tc>
          <w:tcPr>
            <w:tcW w:w="2376" w:type="dxa"/>
          </w:tcPr>
          <w:p w14:paraId="140159AF" w14:textId="77777777" w:rsidR="006E4A8F" w:rsidRDefault="00000000">
            <w:pPr>
              <w:pStyle w:val="Compact"/>
            </w:pPr>
            <w:r>
              <w:rPr>
                <w:rStyle w:val="VerbatimChar"/>
              </w:rPr>
              <w:t>keyUsage</w:t>
            </w:r>
          </w:p>
        </w:tc>
        <w:tc>
          <w:tcPr>
            <w:tcW w:w="1584" w:type="dxa"/>
          </w:tcPr>
          <w:p w14:paraId="12DA5CF4" w14:textId="77777777" w:rsidR="006E4A8F" w:rsidRDefault="00000000">
            <w:pPr>
              <w:pStyle w:val="Compact"/>
            </w:pPr>
            <w:r>
              <w:t>MUST</w:t>
            </w:r>
          </w:p>
        </w:tc>
        <w:tc>
          <w:tcPr>
            <w:tcW w:w="1584" w:type="dxa"/>
          </w:tcPr>
          <w:p w14:paraId="5E2CAFF7" w14:textId="77777777" w:rsidR="006E4A8F" w:rsidRDefault="00000000">
            <w:pPr>
              <w:pStyle w:val="Compact"/>
            </w:pPr>
            <w:r>
              <w:t>Y</w:t>
            </w:r>
          </w:p>
        </w:tc>
        <w:tc>
          <w:tcPr>
            <w:tcW w:w="2376" w:type="dxa"/>
          </w:tcPr>
          <w:p w14:paraId="736780D3" w14:textId="77777777" w:rsidR="006E4A8F" w:rsidRDefault="00000000">
            <w:pPr>
              <w:pStyle w:val="Compact"/>
            </w:pPr>
            <w:r>
              <w:t xml:space="preserve">See </w:t>
            </w:r>
            <w:hyperlink w:anchor="Xae231f62ef12988e6f84e018baa52c377099052">
              <w:r w:rsidR="006E4A8F">
                <w:rPr>
                  <w:rStyle w:val="Hyperlink"/>
                </w:rPr>
                <w:t>Section 7.1.2.10.7</w:t>
              </w:r>
            </w:hyperlink>
          </w:p>
        </w:tc>
      </w:tr>
      <w:tr w:rsidR="006E4A8F" w14:paraId="2B755F64" w14:textId="77777777">
        <w:tc>
          <w:tcPr>
            <w:tcW w:w="2376" w:type="dxa"/>
          </w:tcPr>
          <w:p w14:paraId="20C57BDC" w14:textId="77777777" w:rsidR="006E4A8F" w:rsidRDefault="00000000">
            <w:pPr>
              <w:pStyle w:val="Compact"/>
            </w:pPr>
            <w:r>
              <w:rPr>
                <w:rStyle w:val="VerbatimChar"/>
              </w:rPr>
              <w:t>subjectKeyIdentifier</w:t>
            </w:r>
          </w:p>
        </w:tc>
        <w:tc>
          <w:tcPr>
            <w:tcW w:w="1584" w:type="dxa"/>
          </w:tcPr>
          <w:p w14:paraId="532D5A52" w14:textId="77777777" w:rsidR="006E4A8F" w:rsidRDefault="00000000">
            <w:pPr>
              <w:pStyle w:val="Compact"/>
            </w:pPr>
            <w:r>
              <w:t>MUST</w:t>
            </w:r>
          </w:p>
        </w:tc>
        <w:tc>
          <w:tcPr>
            <w:tcW w:w="1584" w:type="dxa"/>
          </w:tcPr>
          <w:p w14:paraId="0DEEECDC" w14:textId="77777777" w:rsidR="006E4A8F" w:rsidRDefault="00000000">
            <w:pPr>
              <w:pStyle w:val="Compact"/>
            </w:pPr>
            <w:r>
              <w:t>N</w:t>
            </w:r>
          </w:p>
        </w:tc>
        <w:tc>
          <w:tcPr>
            <w:tcW w:w="2376" w:type="dxa"/>
          </w:tcPr>
          <w:p w14:paraId="22016B12" w14:textId="77777777" w:rsidR="006E4A8F" w:rsidRDefault="00000000">
            <w:pPr>
              <w:pStyle w:val="Compact"/>
            </w:pPr>
            <w:r>
              <w:t xml:space="preserve">See </w:t>
            </w:r>
            <w:hyperlink w:anchor="X2c0fa72e597f386f2220d8daef33810754966a6">
              <w:r w:rsidR="006E4A8F">
                <w:rPr>
                  <w:rStyle w:val="Hyperlink"/>
                </w:rPr>
                <w:t>Section 7.1.2.11.4</w:t>
              </w:r>
            </w:hyperlink>
          </w:p>
        </w:tc>
      </w:tr>
      <w:tr w:rsidR="006E4A8F" w14:paraId="30EFC8C7" w14:textId="77777777">
        <w:tc>
          <w:tcPr>
            <w:tcW w:w="2376" w:type="dxa"/>
          </w:tcPr>
          <w:p w14:paraId="50D94E9A" w14:textId="77777777" w:rsidR="006E4A8F" w:rsidRDefault="00000000">
            <w:pPr>
              <w:pStyle w:val="Compact"/>
            </w:pPr>
            <w:r>
              <w:rPr>
                <w:rStyle w:val="VerbatimChar"/>
              </w:rPr>
              <w:t>extKeyUsage</w:t>
            </w:r>
          </w:p>
        </w:tc>
        <w:tc>
          <w:tcPr>
            <w:tcW w:w="1584" w:type="dxa"/>
          </w:tcPr>
          <w:p w14:paraId="3BA94A87" w14:textId="77777777" w:rsidR="006E4A8F" w:rsidRDefault="00000000">
            <w:pPr>
              <w:pStyle w:val="Compact"/>
            </w:pPr>
            <w:r>
              <w:t>MUST</w:t>
            </w:r>
            <w:r>
              <w:rPr>
                <w:rStyle w:val="FootnoteReference"/>
              </w:rPr>
              <w:footnoteReference w:id="11"/>
            </w:r>
          </w:p>
        </w:tc>
        <w:tc>
          <w:tcPr>
            <w:tcW w:w="1584" w:type="dxa"/>
          </w:tcPr>
          <w:p w14:paraId="689CFC0D" w14:textId="77777777" w:rsidR="006E4A8F" w:rsidRDefault="00000000">
            <w:pPr>
              <w:pStyle w:val="Compact"/>
            </w:pPr>
            <w:r>
              <w:t>N</w:t>
            </w:r>
          </w:p>
        </w:tc>
        <w:tc>
          <w:tcPr>
            <w:tcW w:w="2376" w:type="dxa"/>
          </w:tcPr>
          <w:p w14:paraId="697E64D9" w14:textId="77777777" w:rsidR="006E4A8F" w:rsidRDefault="00000000">
            <w:pPr>
              <w:pStyle w:val="Compact"/>
            </w:pPr>
            <w:r>
              <w:t xml:space="preserve">See </w:t>
            </w:r>
            <w:hyperlink w:anchor="Xf32e1b175c44d646f52ed6639d47c210fc4db53">
              <w:r w:rsidR="006E4A8F">
                <w:rPr>
                  <w:rStyle w:val="Hyperlink"/>
                </w:rPr>
                <w:t>Section 7.1.2.10.6</w:t>
              </w:r>
            </w:hyperlink>
          </w:p>
        </w:tc>
      </w:tr>
      <w:tr w:rsidR="006E4A8F" w14:paraId="3D3CA783" w14:textId="77777777">
        <w:tc>
          <w:tcPr>
            <w:tcW w:w="2376" w:type="dxa"/>
          </w:tcPr>
          <w:p w14:paraId="79F63C00" w14:textId="77777777" w:rsidR="006E4A8F" w:rsidRDefault="00000000">
            <w:pPr>
              <w:pStyle w:val="Compact"/>
            </w:pPr>
            <w:r>
              <w:rPr>
                <w:rStyle w:val="VerbatimChar"/>
              </w:rPr>
              <w:t>authorityInformationAccess</w:t>
            </w:r>
          </w:p>
        </w:tc>
        <w:tc>
          <w:tcPr>
            <w:tcW w:w="1584" w:type="dxa"/>
          </w:tcPr>
          <w:p w14:paraId="7668D7AA" w14:textId="77777777" w:rsidR="006E4A8F" w:rsidRDefault="00000000">
            <w:pPr>
              <w:pStyle w:val="Compact"/>
            </w:pPr>
            <w:r>
              <w:t>SHOULD</w:t>
            </w:r>
          </w:p>
        </w:tc>
        <w:tc>
          <w:tcPr>
            <w:tcW w:w="1584" w:type="dxa"/>
          </w:tcPr>
          <w:p w14:paraId="2F2684C7" w14:textId="77777777" w:rsidR="006E4A8F" w:rsidRDefault="00000000">
            <w:pPr>
              <w:pStyle w:val="Compact"/>
            </w:pPr>
            <w:r>
              <w:t>N</w:t>
            </w:r>
          </w:p>
        </w:tc>
        <w:tc>
          <w:tcPr>
            <w:tcW w:w="2376" w:type="dxa"/>
          </w:tcPr>
          <w:p w14:paraId="73C08F0C" w14:textId="77777777" w:rsidR="006E4A8F" w:rsidRDefault="00000000">
            <w:pPr>
              <w:pStyle w:val="Compact"/>
            </w:pPr>
            <w:r>
              <w:t xml:space="preserve">See </w:t>
            </w:r>
            <w:hyperlink w:anchor="X7d80bd15125df51194565908cd86c79248131ca">
              <w:r w:rsidR="006E4A8F">
                <w:rPr>
                  <w:rStyle w:val="Hyperlink"/>
                </w:rPr>
                <w:t>Section 7.1.2.10.3</w:t>
              </w:r>
            </w:hyperlink>
          </w:p>
        </w:tc>
      </w:tr>
      <w:tr w:rsidR="006E4A8F" w14:paraId="342ED717" w14:textId="77777777">
        <w:tc>
          <w:tcPr>
            <w:tcW w:w="2376" w:type="dxa"/>
          </w:tcPr>
          <w:p w14:paraId="5AF312A5" w14:textId="77777777" w:rsidR="006E4A8F" w:rsidRDefault="00000000">
            <w:pPr>
              <w:pStyle w:val="Compact"/>
            </w:pPr>
            <w:r>
              <w:rPr>
                <w:rStyle w:val="VerbatimChar"/>
              </w:rPr>
              <w:t>nameConstraints</w:t>
            </w:r>
          </w:p>
        </w:tc>
        <w:tc>
          <w:tcPr>
            <w:tcW w:w="1584" w:type="dxa"/>
          </w:tcPr>
          <w:p w14:paraId="3A1F3DC7" w14:textId="77777777" w:rsidR="006E4A8F" w:rsidRDefault="00000000">
            <w:pPr>
              <w:pStyle w:val="Compact"/>
            </w:pPr>
            <w:r>
              <w:t>MAY</w:t>
            </w:r>
          </w:p>
        </w:tc>
        <w:tc>
          <w:tcPr>
            <w:tcW w:w="1584" w:type="dxa"/>
          </w:tcPr>
          <w:p w14:paraId="5B91BC1B" w14:textId="77777777" w:rsidR="006E4A8F" w:rsidRDefault="00000000">
            <w:pPr>
              <w:pStyle w:val="Compact"/>
            </w:pPr>
            <w:r>
              <w:t>*</w:t>
            </w:r>
            <w:r>
              <w:rPr>
                <w:rStyle w:val="FootnoteReference"/>
              </w:rPr>
              <w:footnoteReference w:id="12"/>
            </w:r>
          </w:p>
        </w:tc>
        <w:tc>
          <w:tcPr>
            <w:tcW w:w="2376" w:type="dxa"/>
          </w:tcPr>
          <w:p w14:paraId="00EA3639" w14:textId="77777777" w:rsidR="006E4A8F" w:rsidRDefault="00000000">
            <w:pPr>
              <w:pStyle w:val="Compact"/>
            </w:pPr>
            <w:r>
              <w:t xml:space="preserve">See </w:t>
            </w:r>
            <w:hyperlink w:anchor="X76ec6846db7815b141f8e97321a587335ac308c">
              <w:r w:rsidR="006E4A8F">
                <w:rPr>
                  <w:rStyle w:val="Hyperlink"/>
                </w:rPr>
                <w:t>Section 7.1.2.10.8</w:t>
              </w:r>
            </w:hyperlink>
          </w:p>
        </w:tc>
      </w:tr>
      <w:tr w:rsidR="006E4A8F" w14:paraId="2C793212" w14:textId="77777777">
        <w:tc>
          <w:tcPr>
            <w:tcW w:w="2376" w:type="dxa"/>
          </w:tcPr>
          <w:p w14:paraId="03FE518C" w14:textId="77777777" w:rsidR="006E4A8F" w:rsidRDefault="00000000">
            <w:pPr>
              <w:pStyle w:val="Compact"/>
            </w:pPr>
            <w:r>
              <w:t>Signed Certificate Timestamp List</w:t>
            </w:r>
          </w:p>
        </w:tc>
        <w:tc>
          <w:tcPr>
            <w:tcW w:w="1584" w:type="dxa"/>
          </w:tcPr>
          <w:p w14:paraId="4E8B0BB6" w14:textId="77777777" w:rsidR="006E4A8F" w:rsidRDefault="00000000">
            <w:pPr>
              <w:pStyle w:val="Compact"/>
            </w:pPr>
            <w:r>
              <w:t>MAY</w:t>
            </w:r>
          </w:p>
        </w:tc>
        <w:tc>
          <w:tcPr>
            <w:tcW w:w="1584" w:type="dxa"/>
          </w:tcPr>
          <w:p w14:paraId="474D2EE1" w14:textId="77777777" w:rsidR="006E4A8F" w:rsidRDefault="00000000">
            <w:pPr>
              <w:pStyle w:val="Compact"/>
            </w:pPr>
            <w:r>
              <w:t>N</w:t>
            </w:r>
          </w:p>
        </w:tc>
        <w:tc>
          <w:tcPr>
            <w:tcW w:w="2376" w:type="dxa"/>
          </w:tcPr>
          <w:p w14:paraId="770C4327" w14:textId="77777777" w:rsidR="006E4A8F" w:rsidRDefault="00000000">
            <w:pPr>
              <w:pStyle w:val="Compact"/>
            </w:pPr>
            <w:r>
              <w:t xml:space="preserve">See </w:t>
            </w:r>
            <w:hyperlink w:anchor="X5f29f6d91844be07282218a1604692674f20515">
              <w:r w:rsidR="006E4A8F">
                <w:rPr>
                  <w:rStyle w:val="Hyperlink"/>
                </w:rPr>
                <w:t>Section 7.1.2.11.3</w:t>
              </w:r>
            </w:hyperlink>
          </w:p>
        </w:tc>
      </w:tr>
      <w:tr w:rsidR="006E4A8F" w14:paraId="0EEDB3D4" w14:textId="77777777">
        <w:tc>
          <w:tcPr>
            <w:tcW w:w="2376" w:type="dxa"/>
          </w:tcPr>
          <w:p w14:paraId="40829C9A" w14:textId="77777777" w:rsidR="006E4A8F" w:rsidRDefault="00000000">
            <w:pPr>
              <w:pStyle w:val="Compact"/>
            </w:pPr>
            <w:r>
              <w:t>Any other extension</w:t>
            </w:r>
          </w:p>
        </w:tc>
        <w:tc>
          <w:tcPr>
            <w:tcW w:w="1584" w:type="dxa"/>
          </w:tcPr>
          <w:p w14:paraId="6DBEA565" w14:textId="77777777" w:rsidR="006E4A8F" w:rsidRDefault="00000000">
            <w:pPr>
              <w:pStyle w:val="Compact"/>
            </w:pPr>
            <w:r>
              <w:t>NOT RECOMMENDED</w:t>
            </w:r>
          </w:p>
        </w:tc>
        <w:tc>
          <w:tcPr>
            <w:tcW w:w="1584" w:type="dxa"/>
          </w:tcPr>
          <w:p w14:paraId="45DC11A5" w14:textId="77777777" w:rsidR="006E4A8F" w:rsidRDefault="00000000">
            <w:pPr>
              <w:pStyle w:val="Compact"/>
            </w:pPr>
            <w:r>
              <w:t>-</w:t>
            </w:r>
          </w:p>
        </w:tc>
        <w:tc>
          <w:tcPr>
            <w:tcW w:w="2376" w:type="dxa"/>
          </w:tcPr>
          <w:p w14:paraId="269DCDD2" w14:textId="77777777" w:rsidR="006E4A8F" w:rsidRDefault="00000000">
            <w:pPr>
              <w:pStyle w:val="Compact"/>
            </w:pPr>
            <w:r>
              <w:t xml:space="preserve">See </w:t>
            </w:r>
            <w:hyperlink w:anchor="Xd1d37105006463fc0c3ce8d6a77d8510d86ed0b">
              <w:r w:rsidR="006E4A8F">
                <w:rPr>
                  <w:rStyle w:val="Hyperlink"/>
                </w:rPr>
                <w:t>Section 7.1.2.11.5</w:t>
              </w:r>
            </w:hyperlink>
          </w:p>
        </w:tc>
      </w:tr>
    </w:tbl>
    <w:p w14:paraId="50188AE1" w14:textId="77777777" w:rsidR="006E4A8F" w:rsidRDefault="00000000">
      <w:pPr>
        <w:pStyle w:val="Heading4"/>
      </w:pPr>
      <w:bookmarkStart w:id="713" w:name="Xcda3b49a670e03c0ddaee43338cd2bee31b9631"/>
      <w:bookmarkEnd w:id="711"/>
      <w:bookmarkEnd w:id="712"/>
      <w:r>
        <w:t>7.1.2.7 Subscriber (Server) Certificate Profile</w:t>
      </w:r>
    </w:p>
    <w:tbl>
      <w:tblPr>
        <w:tblStyle w:val="Table"/>
        <w:tblW w:w="5000" w:type="pct"/>
        <w:tblLayout w:type="fixed"/>
        <w:tblLook w:val="0020" w:firstRow="1" w:lastRow="0" w:firstColumn="0" w:lastColumn="0" w:noHBand="0" w:noVBand="0"/>
      </w:tblPr>
      <w:tblGrid>
        <w:gridCol w:w="3744"/>
        <w:gridCol w:w="5616"/>
      </w:tblGrid>
      <w:tr w:rsidR="006E4A8F" w14:paraId="7C6BC7E1" w14:textId="77777777">
        <w:trPr>
          <w:tblHeader/>
        </w:trPr>
        <w:tc>
          <w:tcPr>
            <w:tcW w:w="3168" w:type="dxa"/>
          </w:tcPr>
          <w:p w14:paraId="5894C2C9" w14:textId="77777777" w:rsidR="006E4A8F" w:rsidRDefault="00000000">
            <w:pPr>
              <w:pStyle w:val="Compact"/>
            </w:pPr>
            <w:r>
              <w:rPr>
                <w:b/>
                <w:bCs/>
              </w:rPr>
              <w:t>Field</w:t>
            </w:r>
          </w:p>
        </w:tc>
        <w:tc>
          <w:tcPr>
            <w:tcW w:w="4752" w:type="dxa"/>
          </w:tcPr>
          <w:p w14:paraId="5E018C2F" w14:textId="77777777" w:rsidR="006E4A8F" w:rsidRDefault="00000000">
            <w:pPr>
              <w:pStyle w:val="Compact"/>
            </w:pPr>
            <w:r>
              <w:rPr>
                <w:b/>
                <w:bCs/>
              </w:rPr>
              <w:t>Description</w:t>
            </w:r>
          </w:p>
        </w:tc>
      </w:tr>
      <w:tr w:rsidR="006E4A8F" w14:paraId="1E98D2E7" w14:textId="77777777">
        <w:tc>
          <w:tcPr>
            <w:tcW w:w="3168" w:type="dxa"/>
          </w:tcPr>
          <w:p w14:paraId="4DDFF6A7" w14:textId="77777777" w:rsidR="006E4A8F" w:rsidRDefault="00000000">
            <w:pPr>
              <w:pStyle w:val="Compact"/>
            </w:pPr>
            <w:r>
              <w:rPr>
                <w:rStyle w:val="VerbatimChar"/>
              </w:rPr>
              <w:t>tbsCertificate</w:t>
            </w:r>
          </w:p>
        </w:tc>
        <w:tc>
          <w:tcPr>
            <w:tcW w:w="4752" w:type="dxa"/>
          </w:tcPr>
          <w:p w14:paraId="24063E82" w14:textId="77777777" w:rsidR="006E4A8F" w:rsidRDefault="006E4A8F">
            <w:pPr>
              <w:pStyle w:val="Compact"/>
            </w:pPr>
          </w:p>
        </w:tc>
      </w:tr>
      <w:tr w:rsidR="006E4A8F" w14:paraId="4DD3A4D5" w14:textId="77777777">
        <w:tc>
          <w:tcPr>
            <w:tcW w:w="3168" w:type="dxa"/>
          </w:tcPr>
          <w:p w14:paraId="67DF9AF1" w14:textId="77777777" w:rsidR="006E4A8F" w:rsidRDefault="00000000">
            <w:pPr>
              <w:pStyle w:val="Compact"/>
            </w:pPr>
            <w:r>
              <w:t>    </w:t>
            </w:r>
            <w:r>
              <w:rPr>
                <w:rStyle w:val="VerbatimChar"/>
              </w:rPr>
              <w:t>version</w:t>
            </w:r>
          </w:p>
        </w:tc>
        <w:tc>
          <w:tcPr>
            <w:tcW w:w="4752" w:type="dxa"/>
          </w:tcPr>
          <w:p w14:paraId="08480425" w14:textId="77777777" w:rsidR="006E4A8F" w:rsidRDefault="00000000">
            <w:pPr>
              <w:pStyle w:val="Compact"/>
            </w:pPr>
            <w:r>
              <w:t>MUST be v3(2)</w:t>
            </w:r>
          </w:p>
        </w:tc>
      </w:tr>
      <w:tr w:rsidR="006E4A8F" w14:paraId="4EBD6C12" w14:textId="77777777">
        <w:tc>
          <w:tcPr>
            <w:tcW w:w="3168" w:type="dxa"/>
          </w:tcPr>
          <w:p w14:paraId="4B674B5B" w14:textId="77777777" w:rsidR="006E4A8F" w:rsidRDefault="00000000">
            <w:pPr>
              <w:pStyle w:val="Compact"/>
            </w:pPr>
            <w:r>
              <w:t>    </w:t>
            </w:r>
            <w:r>
              <w:rPr>
                <w:rStyle w:val="VerbatimChar"/>
              </w:rPr>
              <w:t>serialNumber</w:t>
            </w:r>
          </w:p>
        </w:tc>
        <w:tc>
          <w:tcPr>
            <w:tcW w:w="4752" w:type="dxa"/>
          </w:tcPr>
          <w:p w14:paraId="54C2C2F1" w14:textId="77777777" w:rsidR="006E4A8F" w:rsidRDefault="00000000">
            <w:pPr>
              <w:pStyle w:val="Compact"/>
            </w:pPr>
            <w:r>
              <w:t>MUST be a non-sequential number greater than zero (0) and less than 2¹⁵⁹ containing at least 64 bits of output from a CSPRNG.</w:t>
            </w:r>
          </w:p>
        </w:tc>
      </w:tr>
      <w:tr w:rsidR="006E4A8F" w14:paraId="1BB85429" w14:textId="77777777">
        <w:tc>
          <w:tcPr>
            <w:tcW w:w="3168" w:type="dxa"/>
          </w:tcPr>
          <w:p w14:paraId="53E7C42E" w14:textId="77777777" w:rsidR="006E4A8F" w:rsidRDefault="00000000">
            <w:pPr>
              <w:pStyle w:val="Compact"/>
            </w:pPr>
            <w:r>
              <w:t>    </w:t>
            </w:r>
            <w:r>
              <w:rPr>
                <w:rStyle w:val="VerbatimChar"/>
              </w:rPr>
              <w:t>signature</w:t>
            </w:r>
          </w:p>
        </w:tc>
        <w:tc>
          <w:tcPr>
            <w:tcW w:w="4752" w:type="dxa"/>
          </w:tcPr>
          <w:p w14:paraId="7D5E0A26" w14:textId="77777777" w:rsidR="006E4A8F" w:rsidRDefault="00000000">
            <w:pPr>
              <w:pStyle w:val="Compact"/>
            </w:pPr>
            <w:r>
              <w:t xml:space="preserve">See </w:t>
            </w:r>
            <w:hyperlink w:anchor="X84e0b3ae6af91b348b38f2305c10e8ad3c7c666">
              <w:r w:rsidR="006E4A8F">
                <w:rPr>
                  <w:rStyle w:val="Hyperlink"/>
                </w:rPr>
                <w:t>Section 7.1.3.2</w:t>
              </w:r>
            </w:hyperlink>
          </w:p>
        </w:tc>
      </w:tr>
      <w:tr w:rsidR="006E4A8F" w14:paraId="2CED79F0" w14:textId="77777777">
        <w:tc>
          <w:tcPr>
            <w:tcW w:w="3168" w:type="dxa"/>
          </w:tcPr>
          <w:p w14:paraId="09816238" w14:textId="77777777" w:rsidR="006E4A8F" w:rsidRDefault="00000000">
            <w:pPr>
              <w:pStyle w:val="Compact"/>
            </w:pPr>
            <w:r>
              <w:t>    </w:t>
            </w:r>
            <w:r>
              <w:rPr>
                <w:rStyle w:val="VerbatimChar"/>
              </w:rPr>
              <w:t>issuer</w:t>
            </w:r>
          </w:p>
        </w:tc>
        <w:tc>
          <w:tcPr>
            <w:tcW w:w="4752" w:type="dxa"/>
          </w:tcPr>
          <w:p w14:paraId="43A1B019" w14:textId="77777777" w:rsidR="006E4A8F" w:rsidRDefault="00000000">
            <w:pPr>
              <w:pStyle w:val="Compact"/>
            </w:pPr>
            <w:r>
              <w:t xml:space="preserve">MUST be byte-for-byte identical to the </w:t>
            </w:r>
            <w:r>
              <w:rPr>
                <w:rStyle w:val="VerbatimChar"/>
              </w:rPr>
              <w:t>subject</w:t>
            </w:r>
            <w:r>
              <w:t xml:space="preserve"> field of the Issuing CA. See </w:t>
            </w:r>
            <w:hyperlink w:anchor="Xdcc56720cb6708750952caeaa0c689f3959924f">
              <w:r w:rsidR="006E4A8F">
                <w:rPr>
                  <w:rStyle w:val="Hyperlink"/>
                </w:rPr>
                <w:t>Section 7.1.4.1</w:t>
              </w:r>
            </w:hyperlink>
          </w:p>
        </w:tc>
      </w:tr>
      <w:tr w:rsidR="006E4A8F" w14:paraId="20AE9FA9" w14:textId="77777777">
        <w:tc>
          <w:tcPr>
            <w:tcW w:w="3168" w:type="dxa"/>
          </w:tcPr>
          <w:p w14:paraId="2D6BB146" w14:textId="77777777" w:rsidR="006E4A8F" w:rsidRDefault="00000000">
            <w:pPr>
              <w:pStyle w:val="Compact"/>
            </w:pPr>
            <w:r>
              <w:lastRenderedPageBreak/>
              <w:t>    </w:t>
            </w:r>
            <w:r>
              <w:rPr>
                <w:rStyle w:val="VerbatimChar"/>
              </w:rPr>
              <w:t>validity</w:t>
            </w:r>
          </w:p>
        </w:tc>
        <w:tc>
          <w:tcPr>
            <w:tcW w:w="4752" w:type="dxa"/>
          </w:tcPr>
          <w:p w14:paraId="177C900A" w14:textId="77777777" w:rsidR="006E4A8F" w:rsidRDefault="006E4A8F">
            <w:pPr>
              <w:pStyle w:val="Compact"/>
            </w:pPr>
          </w:p>
        </w:tc>
      </w:tr>
      <w:tr w:rsidR="006E4A8F" w14:paraId="18AB0867" w14:textId="77777777">
        <w:tc>
          <w:tcPr>
            <w:tcW w:w="3168" w:type="dxa"/>
          </w:tcPr>
          <w:p w14:paraId="662FC992" w14:textId="77777777" w:rsidR="006E4A8F" w:rsidRDefault="00000000">
            <w:pPr>
              <w:pStyle w:val="Compact"/>
            </w:pPr>
            <w:r>
              <w:t xml:space="preserve">         </w:t>
            </w:r>
            <w:r>
              <w:rPr>
                <w:rStyle w:val="VerbatimChar"/>
              </w:rPr>
              <w:t>notBefore</w:t>
            </w:r>
          </w:p>
        </w:tc>
        <w:tc>
          <w:tcPr>
            <w:tcW w:w="4752" w:type="dxa"/>
          </w:tcPr>
          <w:p w14:paraId="5254C233" w14:textId="77777777" w:rsidR="006E4A8F" w:rsidRDefault="00000000">
            <w:pPr>
              <w:pStyle w:val="Compact"/>
            </w:pPr>
            <w:r>
              <w:t>A value within 48 hours of the certificate signing operation.</w:t>
            </w:r>
          </w:p>
        </w:tc>
      </w:tr>
      <w:tr w:rsidR="006E4A8F" w14:paraId="42D290E7" w14:textId="77777777">
        <w:tc>
          <w:tcPr>
            <w:tcW w:w="3168" w:type="dxa"/>
          </w:tcPr>
          <w:p w14:paraId="746E2424" w14:textId="77777777" w:rsidR="006E4A8F" w:rsidRDefault="00000000">
            <w:pPr>
              <w:pStyle w:val="Compact"/>
            </w:pPr>
            <w:r>
              <w:t xml:space="preserve">         </w:t>
            </w:r>
            <w:r>
              <w:rPr>
                <w:rStyle w:val="VerbatimChar"/>
              </w:rPr>
              <w:t>notAfter</w:t>
            </w:r>
          </w:p>
        </w:tc>
        <w:tc>
          <w:tcPr>
            <w:tcW w:w="4752" w:type="dxa"/>
          </w:tcPr>
          <w:p w14:paraId="406D7948" w14:textId="77777777" w:rsidR="006E4A8F" w:rsidRDefault="00000000">
            <w:pPr>
              <w:pStyle w:val="Compact"/>
            </w:pPr>
            <w:r>
              <w:t xml:space="preserve">See </w:t>
            </w:r>
            <w:hyperlink w:anchor="Xd8dbf126b99db7d89ad58c0292d6af64a10d668">
              <w:r w:rsidR="006E4A8F">
                <w:rPr>
                  <w:rStyle w:val="Hyperlink"/>
                </w:rPr>
                <w:t>Section 6.3.2</w:t>
              </w:r>
            </w:hyperlink>
          </w:p>
        </w:tc>
      </w:tr>
      <w:tr w:rsidR="006E4A8F" w14:paraId="55CC9AAE" w14:textId="77777777">
        <w:tc>
          <w:tcPr>
            <w:tcW w:w="3168" w:type="dxa"/>
          </w:tcPr>
          <w:p w14:paraId="230DCE47" w14:textId="77777777" w:rsidR="006E4A8F" w:rsidRDefault="00000000">
            <w:pPr>
              <w:pStyle w:val="Compact"/>
            </w:pPr>
            <w:r>
              <w:t>    </w:t>
            </w:r>
            <w:r>
              <w:rPr>
                <w:rStyle w:val="VerbatimChar"/>
              </w:rPr>
              <w:t>subject</w:t>
            </w:r>
          </w:p>
        </w:tc>
        <w:tc>
          <w:tcPr>
            <w:tcW w:w="4752" w:type="dxa"/>
          </w:tcPr>
          <w:p w14:paraId="63AF43E5" w14:textId="77777777" w:rsidR="006E4A8F" w:rsidRDefault="00000000">
            <w:pPr>
              <w:pStyle w:val="Compact"/>
            </w:pPr>
            <w:r>
              <w:t xml:space="preserve">See </w:t>
            </w:r>
            <w:hyperlink w:anchor="Xd0033f702fae0d5d8d09dfc748a4e8230648a37">
              <w:r w:rsidR="006E4A8F">
                <w:rPr>
                  <w:rStyle w:val="Hyperlink"/>
                </w:rPr>
                <w:t>Section 7.1.2.7.1</w:t>
              </w:r>
            </w:hyperlink>
          </w:p>
        </w:tc>
      </w:tr>
      <w:tr w:rsidR="006E4A8F" w14:paraId="126D1878" w14:textId="77777777">
        <w:tc>
          <w:tcPr>
            <w:tcW w:w="3168" w:type="dxa"/>
          </w:tcPr>
          <w:p w14:paraId="2556F408" w14:textId="77777777" w:rsidR="006E4A8F" w:rsidRDefault="00000000">
            <w:pPr>
              <w:pStyle w:val="Compact"/>
            </w:pPr>
            <w:r>
              <w:t>    </w:t>
            </w:r>
            <w:r>
              <w:rPr>
                <w:rStyle w:val="VerbatimChar"/>
              </w:rPr>
              <w:t>subjectPublicKeyInfo</w:t>
            </w:r>
          </w:p>
        </w:tc>
        <w:tc>
          <w:tcPr>
            <w:tcW w:w="4752" w:type="dxa"/>
          </w:tcPr>
          <w:p w14:paraId="13DCA330" w14:textId="77777777" w:rsidR="006E4A8F" w:rsidRDefault="00000000">
            <w:pPr>
              <w:pStyle w:val="Compact"/>
            </w:pPr>
            <w:r>
              <w:t xml:space="preserve">See </w:t>
            </w:r>
            <w:hyperlink w:anchor="X789f64d56178ba8203f2f1417983d0672f61285">
              <w:r w:rsidR="006E4A8F">
                <w:rPr>
                  <w:rStyle w:val="Hyperlink"/>
                </w:rPr>
                <w:t>Section 7.1.3.1</w:t>
              </w:r>
            </w:hyperlink>
          </w:p>
        </w:tc>
      </w:tr>
      <w:tr w:rsidR="006E4A8F" w14:paraId="52452DEB" w14:textId="77777777">
        <w:tc>
          <w:tcPr>
            <w:tcW w:w="3168" w:type="dxa"/>
          </w:tcPr>
          <w:p w14:paraId="7E5077A0" w14:textId="77777777" w:rsidR="006E4A8F" w:rsidRDefault="00000000">
            <w:pPr>
              <w:pStyle w:val="Compact"/>
            </w:pPr>
            <w:r>
              <w:t>    </w:t>
            </w:r>
            <w:r>
              <w:rPr>
                <w:rStyle w:val="VerbatimChar"/>
              </w:rPr>
              <w:t>issuerUniqueID</w:t>
            </w:r>
          </w:p>
        </w:tc>
        <w:tc>
          <w:tcPr>
            <w:tcW w:w="4752" w:type="dxa"/>
          </w:tcPr>
          <w:p w14:paraId="700A32A1" w14:textId="77777777" w:rsidR="006E4A8F" w:rsidRDefault="00000000">
            <w:pPr>
              <w:pStyle w:val="Compact"/>
            </w:pPr>
            <w:r>
              <w:t>MUST NOT be present</w:t>
            </w:r>
          </w:p>
        </w:tc>
      </w:tr>
      <w:tr w:rsidR="006E4A8F" w14:paraId="6B931515" w14:textId="77777777">
        <w:tc>
          <w:tcPr>
            <w:tcW w:w="3168" w:type="dxa"/>
          </w:tcPr>
          <w:p w14:paraId="42FF6BB5" w14:textId="77777777" w:rsidR="006E4A8F" w:rsidRDefault="00000000">
            <w:pPr>
              <w:pStyle w:val="Compact"/>
            </w:pPr>
            <w:r>
              <w:t>    </w:t>
            </w:r>
            <w:r>
              <w:rPr>
                <w:rStyle w:val="VerbatimChar"/>
              </w:rPr>
              <w:t>subjectUniqueID</w:t>
            </w:r>
          </w:p>
        </w:tc>
        <w:tc>
          <w:tcPr>
            <w:tcW w:w="4752" w:type="dxa"/>
          </w:tcPr>
          <w:p w14:paraId="5BD3E8B3" w14:textId="77777777" w:rsidR="006E4A8F" w:rsidRDefault="00000000">
            <w:pPr>
              <w:pStyle w:val="Compact"/>
            </w:pPr>
            <w:r>
              <w:t>MUST NOT be present</w:t>
            </w:r>
          </w:p>
        </w:tc>
      </w:tr>
      <w:tr w:rsidR="006E4A8F" w14:paraId="04822B21" w14:textId="77777777">
        <w:tc>
          <w:tcPr>
            <w:tcW w:w="3168" w:type="dxa"/>
          </w:tcPr>
          <w:p w14:paraId="049CC2B7" w14:textId="77777777" w:rsidR="006E4A8F" w:rsidRDefault="00000000">
            <w:pPr>
              <w:pStyle w:val="Compact"/>
            </w:pPr>
            <w:r>
              <w:t>    </w:t>
            </w:r>
            <w:r>
              <w:rPr>
                <w:rStyle w:val="VerbatimChar"/>
              </w:rPr>
              <w:t>extensions</w:t>
            </w:r>
          </w:p>
        </w:tc>
        <w:tc>
          <w:tcPr>
            <w:tcW w:w="4752" w:type="dxa"/>
          </w:tcPr>
          <w:p w14:paraId="0CE6922B" w14:textId="77777777" w:rsidR="006E4A8F" w:rsidRDefault="00000000">
            <w:pPr>
              <w:pStyle w:val="Compact"/>
            </w:pPr>
            <w:r>
              <w:t xml:space="preserve">See </w:t>
            </w:r>
            <w:hyperlink w:anchor="Xab0a869d81c1014fe1d51a2434cb0cc3cb52099">
              <w:r w:rsidR="006E4A8F">
                <w:rPr>
                  <w:rStyle w:val="Hyperlink"/>
                </w:rPr>
                <w:t>Section 7.1.2.7.6</w:t>
              </w:r>
            </w:hyperlink>
          </w:p>
        </w:tc>
      </w:tr>
      <w:tr w:rsidR="006E4A8F" w14:paraId="70521457" w14:textId="77777777">
        <w:tc>
          <w:tcPr>
            <w:tcW w:w="3168" w:type="dxa"/>
          </w:tcPr>
          <w:p w14:paraId="10BD4A9D" w14:textId="77777777" w:rsidR="006E4A8F" w:rsidRDefault="00000000">
            <w:pPr>
              <w:pStyle w:val="Compact"/>
            </w:pPr>
            <w:r>
              <w:rPr>
                <w:rStyle w:val="VerbatimChar"/>
              </w:rPr>
              <w:t>signatureAlgorithm</w:t>
            </w:r>
          </w:p>
        </w:tc>
        <w:tc>
          <w:tcPr>
            <w:tcW w:w="4752" w:type="dxa"/>
          </w:tcPr>
          <w:p w14:paraId="48E4104C" w14:textId="77777777" w:rsidR="006E4A8F" w:rsidRDefault="00000000">
            <w:pPr>
              <w:pStyle w:val="Compact"/>
            </w:pPr>
            <w:r>
              <w:t xml:space="preserve">Encoded value MUST be byte-for-byte identical to the </w:t>
            </w:r>
            <w:r>
              <w:rPr>
                <w:rStyle w:val="VerbatimChar"/>
              </w:rPr>
              <w:t>tbsCertificate.signature</w:t>
            </w:r>
            <w:r>
              <w:t>.</w:t>
            </w:r>
          </w:p>
        </w:tc>
      </w:tr>
      <w:tr w:rsidR="006E4A8F" w14:paraId="4B84E93E" w14:textId="77777777">
        <w:tc>
          <w:tcPr>
            <w:tcW w:w="3168" w:type="dxa"/>
          </w:tcPr>
          <w:p w14:paraId="17E33A8E" w14:textId="77777777" w:rsidR="006E4A8F" w:rsidRDefault="00000000">
            <w:pPr>
              <w:pStyle w:val="Compact"/>
            </w:pPr>
            <w:r>
              <w:rPr>
                <w:rStyle w:val="VerbatimChar"/>
              </w:rPr>
              <w:t>signature</w:t>
            </w:r>
          </w:p>
        </w:tc>
        <w:tc>
          <w:tcPr>
            <w:tcW w:w="4752" w:type="dxa"/>
          </w:tcPr>
          <w:p w14:paraId="034A1143" w14:textId="77777777" w:rsidR="006E4A8F" w:rsidRDefault="006E4A8F">
            <w:pPr>
              <w:pStyle w:val="Compact"/>
            </w:pPr>
          </w:p>
        </w:tc>
      </w:tr>
    </w:tbl>
    <w:p w14:paraId="44F4C851" w14:textId="77777777" w:rsidR="006E4A8F" w:rsidRDefault="00000000">
      <w:pPr>
        <w:pStyle w:val="Heading5"/>
      </w:pPr>
      <w:bookmarkStart w:id="714" w:name="Xd0033f702fae0d5d8d09dfc748a4e8230648a37"/>
      <w:r>
        <w:t>7.1.2.7.1 Subscriber Certificate Types</w:t>
      </w:r>
    </w:p>
    <w:p w14:paraId="7DB59F44" w14:textId="77777777" w:rsidR="006E4A8F" w:rsidRDefault="00000000">
      <w:pPr>
        <w:pStyle w:val="FirstParagraph"/>
      </w:pPr>
      <w:r>
        <w:t xml:space="preserve">There are four types of Subscriber Certificates that may be issued, which vary based on the amount of Subject Information that is included. Each of these certificate types shares a common profile, with three exceptions: the </w:t>
      </w:r>
      <w:r>
        <w:rPr>
          <w:rStyle w:val="VerbatimChar"/>
        </w:rPr>
        <w:t>subject</w:t>
      </w:r>
      <w:r>
        <w:t xml:space="preserve"> name fields that may occur, how those fields are validated, and the contents of the </w:t>
      </w:r>
      <w:r>
        <w:rPr>
          <w:rStyle w:val="VerbatimChar"/>
        </w:rPr>
        <w:t>certificatePolicies</w:t>
      </w:r>
      <w:r>
        <w:t xml:space="preserve"> extension.</w:t>
      </w:r>
    </w:p>
    <w:tbl>
      <w:tblPr>
        <w:tblStyle w:val="Table"/>
        <w:tblW w:w="5000" w:type="pct"/>
        <w:tblLayout w:type="fixed"/>
        <w:tblLook w:val="0020" w:firstRow="1" w:lastRow="0" w:firstColumn="0" w:lastColumn="0" w:noHBand="0" w:noVBand="0"/>
      </w:tblPr>
      <w:tblGrid>
        <w:gridCol w:w="3744"/>
        <w:gridCol w:w="5616"/>
      </w:tblGrid>
      <w:tr w:rsidR="006E4A8F" w14:paraId="130F4574" w14:textId="77777777">
        <w:trPr>
          <w:tblHeader/>
        </w:trPr>
        <w:tc>
          <w:tcPr>
            <w:tcW w:w="3168" w:type="dxa"/>
          </w:tcPr>
          <w:p w14:paraId="3BABFDB9" w14:textId="77777777" w:rsidR="006E4A8F" w:rsidRDefault="00000000">
            <w:pPr>
              <w:pStyle w:val="Compact"/>
            </w:pPr>
            <w:r>
              <w:rPr>
                <w:b/>
                <w:bCs/>
              </w:rPr>
              <w:t>Type</w:t>
            </w:r>
          </w:p>
        </w:tc>
        <w:tc>
          <w:tcPr>
            <w:tcW w:w="4752" w:type="dxa"/>
          </w:tcPr>
          <w:p w14:paraId="50316C29" w14:textId="77777777" w:rsidR="006E4A8F" w:rsidRDefault="00000000">
            <w:pPr>
              <w:pStyle w:val="Compact"/>
            </w:pPr>
            <w:r>
              <w:rPr>
                <w:b/>
                <w:bCs/>
              </w:rPr>
              <w:t>Description</w:t>
            </w:r>
          </w:p>
        </w:tc>
      </w:tr>
      <w:tr w:rsidR="006E4A8F" w14:paraId="2BF10E45" w14:textId="77777777">
        <w:tc>
          <w:tcPr>
            <w:tcW w:w="3168" w:type="dxa"/>
          </w:tcPr>
          <w:p w14:paraId="4BE81D7A" w14:textId="77777777" w:rsidR="006E4A8F" w:rsidRDefault="00000000">
            <w:pPr>
              <w:pStyle w:val="Compact"/>
            </w:pPr>
            <w:r>
              <w:t>Domain Validated (DV)</w:t>
            </w:r>
          </w:p>
        </w:tc>
        <w:tc>
          <w:tcPr>
            <w:tcW w:w="4752" w:type="dxa"/>
          </w:tcPr>
          <w:p w14:paraId="22BF9CDA" w14:textId="77777777" w:rsidR="006E4A8F" w:rsidRDefault="00000000">
            <w:pPr>
              <w:pStyle w:val="Compact"/>
            </w:pPr>
            <w:r>
              <w:t xml:space="preserve">See </w:t>
            </w:r>
            <w:hyperlink w:anchor="Xc25aeb93d0596f196ce7ed0c2dd707c364f85c8">
              <w:r w:rsidR="006E4A8F">
                <w:rPr>
                  <w:rStyle w:val="Hyperlink"/>
                </w:rPr>
                <w:t>Section 7.1.2.7.2</w:t>
              </w:r>
            </w:hyperlink>
          </w:p>
        </w:tc>
      </w:tr>
      <w:tr w:rsidR="006E4A8F" w14:paraId="7C4BDAB0" w14:textId="77777777">
        <w:tc>
          <w:tcPr>
            <w:tcW w:w="3168" w:type="dxa"/>
          </w:tcPr>
          <w:p w14:paraId="59BD33F3" w14:textId="77777777" w:rsidR="006E4A8F" w:rsidRDefault="00000000">
            <w:pPr>
              <w:pStyle w:val="Compact"/>
            </w:pPr>
            <w:r>
              <w:t>Individual Validated (IV)</w:t>
            </w:r>
          </w:p>
        </w:tc>
        <w:tc>
          <w:tcPr>
            <w:tcW w:w="4752" w:type="dxa"/>
          </w:tcPr>
          <w:p w14:paraId="4A7EC4AC" w14:textId="77777777" w:rsidR="006E4A8F" w:rsidRDefault="00000000">
            <w:pPr>
              <w:pStyle w:val="Compact"/>
            </w:pPr>
            <w:r>
              <w:t xml:space="preserve">See </w:t>
            </w:r>
            <w:hyperlink w:anchor="Xad3b19781cce9ef21d76f3fcd86fbeabbf4b3bc">
              <w:r w:rsidR="006E4A8F">
                <w:rPr>
                  <w:rStyle w:val="Hyperlink"/>
                </w:rPr>
                <w:t>Section 7.1.2.7.3</w:t>
              </w:r>
            </w:hyperlink>
          </w:p>
        </w:tc>
      </w:tr>
      <w:tr w:rsidR="006E4A8F" w14:paraId="7E4BBA53" w14:textId="77777777">
        <w:tc>
          <w:tcPr>
            <w:tcW w:w="3168" w:type="dxa"/>
          </w:tcPr>
          <w:p w14:paraId="05119AD6" w14:textId="77777777" w:rsidR="006E4A8F" w:rsidRDefault="00000000">
            <w:pPr>
              <w:pStyle w:val="Compact"/>
            </w:pPr>
            <w:r>
              <w:t>Organization Validated (OV)</w:t>
            </w:r>
          </w:p>
        </w:tc>
        <w:tc>
          <w:tcPr>
            <w:tcW w:w="4752" w:type="dxa"/>
          </w:tcPr>
          <w:p w14:paraId="0F6DB1D4" w14:textId="77777777" w:rsidR="006E4A8F" w:rsidRDefault="00000000">
            <w:pPr>
              <w:pStyle w:val="Compact"/>
            </w:pPr>
            <w:r>
              <w:t xml:space="preserve">See </w:t>
            </w:r>
            <w:hyperlink w:anchor="Xc51d926e08d810df8ddc100d4a339d533767e59">
              <w:r w:rsidR="006E4A8F">
                <w:rPr>
                  <w:rStyle w:val="Hyperlink"/>
                </w:rPr>
                <w:t>Section 7.1.2.7.4</w:t>
              </w:r>
            </w:hyperlink>
          </w:p>
        </w:tc>
      </w:tr>
      <w:tr w:rsidR="006E4A8F" w14:paraId="4364B8B8" w14:textId="77777777">
        <w:tc>
          <w:tcPr>
            <w:tcW w:w="3168" w:type="dxa"/>
          </w:tcPr>
          <w:p w14:paraId="3A37F7B7" w14:textId="77777777" w:rsidR="006E4A8F" w:rsidRDefault="00000000">
            <w:pPr>
              <w:pStyle w:val="Compact"/>
            </w:pPr>
            <w:r>
              <w:t>Extended Validation (EV)</w:t>
            </w:r>
          </w:p>
        </w:tc>
        <w:tc>
          <w:tcPr>
            <w:tcW w:w="4752" w:type="dxa"/>
          </w:tcPr>
          <w:p w14:paraId="1027012C" w14:textId="77777777" w:rsidR="006E4A8F" w:rsidRDefault="00000000">
            <w:pPr>
              <w:pStyle w:val="Compact"/>
            </w:pPr>
            <w:r>
              <w:t xml:space="preserve">See </w:t>
            </w:r>
            <w:hyperlink w:anchor="Xf360df53ff6d7647e6c7ade4fcfdaead3eb12f4">
              <w:r w:rsidR="006E4A8F">
                <w:rPr>
                  <w:rStyle w:val="Hyperlink"/>
                </w:rPr>
                <w:t>Section 7.1.2.7.5</w:t>
              </w:r>
            </w:hyperlink>
          </w:p>
        </w:tc>
      </w:tr>
    </w:tbl>
    <w:p w14:paraId="0A0F4C7B" w14:textId="77777777" w:rsidR="006E4A8F" w:rsidRDefault="00000000">
      <w:pPr>
        <w:pStyle w:val="BodyText"/>
      </w:pPr>
      <w:r>
        <w:rPr>
          <w:b/>
          <w:bCs/>
        </w:rPr>
        <w:t>Note</w:t>
      </w:r>
      <w:r>
        <w:t>: Although each Subscriber Certificate type varies in Subject Information, all Certificates provide the same level of assurance of the device identity (domain name and/or IP address).</w:t>
      </w:r>
    </w:p>
    <w:p w14:paraId="07F5B1CD" w14:textId="77777777" w:rsidR="006E4A8F" w:rsidRDefault="00000000">
      <w:pPr>
        <w:pStyle w:val="Heading5"/>
      </w:pPr>
      <w:bookmarkStart w:id="715" w:name="Xc25aeb93d0596f196ce7ed0c2dd707c364f85c8"/>
      <w:bookmarkEnd w:id="714"/>
      <w:r>
        <w:t>7.1.2.7.2 Domain Validated</w:t>
      </w:r>
    </w:p>
    <w:p w14:paraId="77B2B1E7" w14:textId="77777777" w:rsidR="006E4A8F" w:rsidRDefault="00000000">
      <w:pPr>
        <w:pStyle w:val="FirstParagraph"/>
      </w:pPr>
      <w:r>
        <w:t>For a Subscriber Certificate to be Domain Validated, it MUST meet the following profile:</w:t>
      </w:r>
    </w:p>
    <w:tbl>
      <w:tblPr>
        <w:tblStyle w:val="Table"/>
        <w:tblW w:w="5000" w:type="pct"/>
        <w:tblLayout w:type="fixed"/>
        <w:tblLook w:val="0020" w:firstRow="1" w:lastRow="0" w:firstColumn="0" w:lastColumn="0" w:noHBand="0" w:noVBand="0"/>
      </w:tblPr>
      <w:tblGrid>
        <w:gridCol w:w="2808"/>
        <w:gridCol w:w="6552"/>
      </w:tblGrid>
      <w:tr w:rsidR="006E4A8F" w14:paraId="6B6C3D49" w14:textId="77777777">
        <w:trPr>
          <w:tblHeader/>
        </w:trPr>
        <w:tc>
          <w:tcPr>
            <w:tcW w:w="2376" w:type="dxa"/>
          </w:tcPr>
          <w:p w14:paraId="1D5FE01C" w14:textId="77777777" w:rsidR="006E4A8F" w:rsidRDefault="00000000">
            <w:pPr>
              <w:pStyle w:val="Compact"/>
            </w:pPr>
            <w:r>
              <w:rPr>
                <w:b/>
                <w:bCs/>
              </w:rPr>
              <w:t>Field</w:t>
            </w:r>
          </w:p>
        </w:tc>
        <w:tc>
          <w:tcPr>
            <w:tcW w:w="5544" w:type="dxa"/>
          </w:tcPr>
          <w:p w14:paraId="022548F3" w14:textId="77777777" w:rsidR="006E4A8F" w:rsidRDefault="00000000">
            <w:pPr>
              <w:pStyle w:val="Compact"/>
            </w:pPr>
            <w:r>
              <w:rPr>
                <w:b/>
                <w:bCs/>
              </w:rPr>
              <w:t>Requirements</w:t>
            </w:r>
          </w:p>
        </w:tc>
      </w:tr>
      <w:tr w:rsidR="006E4A8F" w14:paraId="1E9F71C2" w14:textId="77777777">
        <w:tc>
          <w:tcPr>
            <w:tcW w:w="2376" w:type="dxa"/>
          </w:tcPr>
          <w:p w14:paraId="3277FD67" w14:textId="77777777" w:rsidR="006E4A8F" w:rsidRDefault="00000000">
            <w:pPr>
              <w:pStyle w:val="Compact"/>
            </w:pPr>
            <w:r>
              <w:rPr>
                <w:rStyle w:val="VerbatimChar"/>
              </w:rPr>
              <w:t>subject</w:t>
            </w:r>
          </w:p>
        </w:tc>
        <w:tc>
          <w:tcPr>
            <w:tcW w:w="5544" w:type="dxa"/>
          </w:tcPr>
          <w:p w14:paraId="404127C4" w14:textId="77777777" w:rsidR="006E4A8F" w:rsidRDefault="00000000">
            <w:pPr>
              <w:pStyle w:val="Compact"/>
            </w:pPr>
            <w:r>
              <w:t>See following table.</w:t>
            </w:r>
          </w:p>
        </w:tc>
      </w:tr>
      <w:tr w:rsidR="006E4A8F" w14:paraId="4A111CEC" w14:textId="77777777">
        <w:tc>
          <w:tcPr>
            <w:tcW w:w="2376" w:type="dxa"/>
          </w:tcPr>
          <w:p w14:paraId="65DBD400" w14:textId="77777777" w:rsidR="006E4A8F" w:rsidRDefault="00000000">
            <w:pPr>
              <w:pStyle w:val="Compact"/>
            </w:pPr>
            <w:r>
              <w:rPr>
                <w:rStyle w:val="VerbatimChar"/>
              </w:rPr>
              <w:t>certificatePolicies</w:t>
            </w:r>
          </w:p>
        </w:tc>
        <w:tc>
          <w:tcPr>
            <w:tcW w:w="5544" w:type="dxa"/>
          </w:tcPr>
          <w:p w14:paraId="3D60EA81" w14:textId="77777777" w:rsidR="006E4A8F" w:rsidRDefault="00000000">
            <w:pPr>
              <w:pStyle w:val="Compact"/>
            </w:pPr>
            <w:r>
              <w:t xml:space="preserve">MUST be present. MUST assert the </w:t>
            </w:r>
            <w:hyperlink w:anchor="Xd886d368fed64db74e3fc7a280ac2a3180671ff">
              <w:r w:rsidR="006E4A8F">
                <w:rPr>
                  <w:rStyle w:val="Hyperlink"/>
                </w:rPr>
                <w:t>Reserved Certificate Policy Identifier</w:t>
              </w:r>
            </w:hyperlink>
            <w:r>
              <w:t xml:space="preserve"> of </w:t>
            </w:r>
            <w:r>
              <w:rPr>
                <w:rStyle w:val="VerbatimChar"/>
              </w:rPr>
              <w:t>2.23.140.1.2.1</w:t>
            </w:r>
            <w:r>
              <w:t xml:space="preserve"> as a </w:t>
            </w:r>
            <w:r>
              <w:rPr>
                <w:rStyle w:val="VerbatimChar"/>
              </w:rPr>
              <w:t>policyIdentifier</w:t>
            </w:r>
            <w:r>
              <w:t xml:space="preserve">. See </w:t>
            </w:r>
            <w:hyperlink w:anchor="X49e22a2f33fcedc8ec0d56f39942194370d221e">
              <w:r w:rsidR="006E4A8F">
                <w:rPr>
                  <w:rStyle w:val="Hyperlink"/>
                </w:rPr>
                <w:t>Section 7.1.2.7.9</w:t>
              </w:r>
            </w:hyperlink>
            <w:r>
              <w:t>.</w:t>
            </w:r>
          </w:p>
        </w:tc>
      </w:tr>
      <w:tr w:rsidR="006E4A8F" w14:paraId="64391995" w14:textId="77777777">
        <w:tc>
          <w:tcPr>
            <w:tcW w:w="2376" w:type="dxa"/>
          </w:tcPr>
          <w:p w14:paraId="0D8F5D35" w14:textId="77777777" w:rsidR="006E4A8F" w:rsidRDefault="00000000">
            <w:pPr>
              <w:pStyle w:val="Compact"/>
            </w:pPr>
            <w:r>
              <w:lastRenderedPageBreak/>
              <w:t>All other extensions</w:t>
            </w:r>
          </w:p>
        </w:tc>
        <w:tc>
          <w:tcPr>
            <w:tcW w:w="5544" w:type="dxa"/>
          </w:tcPr>
          <w:p w14:paraId="4FF77B11" w14:textId="77777777" w:rsidR="006E4A8F" w:rsidRDefault="00000000">
            <w:pPr>
              <w:pStyle w:val="Compact"/>
            </w:pPr>
            <w:r>
              <w:t xml:space="preserve">See </w:t>
            </w:r>
            <w:hyperlink w:anchor="Xab0a869d81c1014fe1d51a2434cb0cc3cb52099">
              <w:r w:rsidR="006E4A8F">
                <w:rPr>
                  <w:rStyle w:val="Hyperlink"/>
                </w:rPr>
                <w:t>Section 7.1.2.7.6</w:t>
              </w:r>
            </w:hyperlink>
          </w:p>
        </w:tc>
      </w:tr>
    </w:tbl>
    <w:p w14:paraId="7D97643C" w14:textId="77777777" w:rsidR="006E4A8F" w:rsidRDefault="00000000">
      <w:pPr>
        <w:pStyle w:val="BodyText"/>
      </w:pPr>
      <w:r>
        <w:t xml:space="preserve">All </w:t>
      </w:r>
      <w:r>
        <w:rPr>
          <w:rStyle w:val="VerbatimChar"/>
        </w:rPr>
        <w:t>subject</w:t>
      </w:r>
      <w:r>
        <w:t xml:space="preserve"> names MUST be encoded as specified in </w:t>
      </w:r>
      <w:hyperlink w:anchor="X551a1f9df7ab3f98f6d6d5943e4a45a5bb83086">
        <w:r w:rsidR="006E4A8F">
          <w:rPr>
            <w:rStyle w:val="Hyperlink"/>
          </w:rPr>
          <w:t>Section 7.1.4</w:t>
        </w:r>
      </w:hyperlink>
      <w:r>
        <w:t>.</w:t>
      </w:r>
    </w:p>
    <w:p w14:paraId="33ED3C59" w14:textId="77777777" w:rsidR="006E4A8F" w:rsidRDefault="00000000">
      <w:pPr>
        <w:pStyle w:val="BodyText"/>
      </w:pPr>
      <w:r>
        <w:t xml:space="preserve">The following table details the acceptable </w:t>
      </w:r>
      <w:r>
        <w:rPr>
          <w:rStyle w:val="VerbatimChar"/>
        </w:rPr>
        <w:t>AttributeType</w:t>
      </w:r>
      <w:r>
        <w:t xml:space="preserve">s that may appear within the </w:t>
      </w:r>
      <w:r>
        <w:rPr>
          <w:rStyle w:val="VerbatimChar"/>
        </w:rPr>
        <w:t>type</w:t>
      </w:r>
      <w:r>
        <w:t xml:space="preserve"> field of an </w:t>
      </w:r>
      <w:r>
        <w:rPr>
          <w:rStyle w:val="VerbatimChar"/>
        </w:rPr>
        <w:t>AttributeTypeAndValue</w:t>
      </w:r>
      <w:r>
        <w:t xml:space="preserve">, as well as the contents permitted within the </w:t>
      </w:r>
      <w:r>
        <w:rPr>
          <w:rStyle w:val="VerbatimChar"/>
        </w:rPr>
        <w:t>value</w:t>
      </w:r>
      <w:r>
        <w:t xml:space="preserve"> field.</w:t>
      </w:r>
    </w:p>
    <w:p w14:paraId="2F30E133" w14:textId="77777777" w:rsidR="006E4A8F" w:rsidRDefault="00000000">
      <w:pPr>
        <w:pStyle w:val="TableCaption"/>
      </w:pPr>
      <w:r>
        <w:t xml:space="preserve">Domain Validated </w:t>
      </w:r>
      <w:r>
        <w:rPr>
          <w:rStyle w:val="VerbatimChar"/>
        </w:rPr>
        <w:t>subject</w:t>
      </w:r>
      <w:r>
        <w:t xml:space="preserve"> Attributes</w:t>
      </w:r>
    </w:p>
    <w:tbl>
      <w:tblPr>
        <w:tblStyle w:val="Table"/>
        <w:tblW w:w="5000" w:type="pct"/>
        <w:tblLayout w:type="fixed"/>
        <w:tblLook w:val="0020" w:firstRow="1" w:lastRow="0" w:firstColumn="0" w:lastColumn="0" w:noHBand="0" w:noVBand="0"/>
      </w:tblPr>
      <w:tblGrid>
        <w:gridCol w:w="1872"/>
        <w:gridCol w:w="2808"/>
        <w:gridCol w:w="2808"/>
        <w:gridCol w:w="1872"/>
      </w:tblGrid>
      <w:tr w:rsidR="006E4A8F" w14:paraId="4ABA4F81" w14:textId="77777777">
        <w:trPr>
          <w:tblHeader/>
        </w:trPr>
        <w:tc>
          <w:tcPr>
            <w:tcW w:w="1584" w:type="dxa"/>
          </w:tcPr>
          <w:p w14:paraId="013C2438" w14:textId="77777777" w:rsidR="006E4A8F" w:rsidRDefault="00000000">
            <w:pPr>
              <w:pStyle w:val="Compact"/>
            </w:pPr>
            <w:r>
              <w:rPr>
                <w:b/>
                <w:bCs/>
              </w:rPr>
              <w:t>Attribute Name</w:t>
            </w:r>
          </w:p>
        </w:tc>
        <w:tc>
          <w:tcPr>
            <w:tcW w:w="2376" w:type="dxa"/>
          </w:tcPr>
          <w:p w14:paraId="7B461EC7" w14:textId="77777777" w:rsidR="006E4A8F" w:rsidRDefault="00000000">
            <w:pPr>
              <w:pStyle w:val="Compact"/>
            </w:pPr>
            <w:r>
              <w:rPr>
                <w:b/>
                <w:bCs/>
              </w:rPr>
              <w:t>Presence</w:t>
            </w:r>
          </w:p>
        </w:tc>
        <w:tc>
          <w:tcPr>
            <w:tcW w:w="2376" w:type="dxa"/>
          </w:tcPr>
          <w:p w14:paraId="4C17BF77" w14:textId="77777777" w:rsidR="006E4A8F" w:rsidRDefault="00000000">
            <w:pPr>
              <w:pStyle w:val="Compact"/>
            </w:pPr>
            <w:r>
              <w:rPr>
                <w:b/>
                <w:bCs/>
              </w:rPr>
              <w:t>Value</w:t>
            </w:r>
          </w:p>
        </w:tc>
        <w:tc>
          <w:tcPr>
            <w:tcW w:w="1584" w:type="dxa"/>
          </w:tcPr>
          <w:p w14:paraId="46191152" w14:textId="77777777" w:rsidR="006E4A8F" w:rsidRDefault="00000000">
            <w:pPr>
              <w:pStyle w:val="Compact"/>
            </w:pPr>
            <w:r>
              <w:rPr>
                <w:b/>
                <w:bCs/>
              </w:rPr>
              <w:t>Verification</w:t>
            </w:r>
          </w:p>
        </w:tc>
      </w:tr>
      <w:tr w:rsidR="006E4A8F" w14:paraId="4F7EEA75" w14:textId="77777777">
        <w:tc>
          <w:tcPr>
            <w:tcW w:w="1584" w:type="dxa"/>
          </w:tcPr>
          <w:p w14:paraId="6888E419" w14:textId="77777777" w:rsidR="006E4A8F" w:rsidRDefault="00000000">
            <w:pPr>
              <w:pStyle w:val="Compact"/>
            </w:pPr>
            <w:r>
              <w:rPr>
                <w:rStyle w:val="VerbatimChar"/>
              </w:rPr>
              <w:t>countryName</w:t>
            </w:r>
          </w:p>
        </w:tc>
        <w:tc>
          <w:tcPr>
            <w:tcW w:w="2376" w:type="dxa"/>
          </w:tcPr>
          <w:p w14:paraId="66A383EC" w14:textId="77777777" w:rsidR="006E4A8F" w:rsidRDefault="00000000">
            <w:pPr>
              <w:pStyle w:val="Compact"/>
            </w:pPr>
            <w:r>
              <w:t>MAY</w:t>
            </w:r>
          </w:p>
        </w:tc>
        <w:tc>
          <w:tcPr>
            <w:tcW w:w="2376" w:type="dxa"/>
          </w:tcPr>
          <w:p w14:paraId="2A08E3B4" w14:textId="77777777" w:rsidR="006E4A8F" w:rsidRDefault="00000000">
            <w:pPr>
              <w:pStyle w:val="Compact"/>
            </w:pPr>
            <w:r>
              <w:t>The two-letter ISO 3166-1 country code for the country associated with the Subject.</w:t>
            </w:r>
          </w:p>
        </w:tc>
        <w:tc>
          <w:tcPr>
            <w:tcW w:w="1584" w:type="dxa"/>
          </w:tcPr>
          <w:p w14:paraId="32144A9B" w14:textId="77777777" w:rsidR="006E4A8F" w:rsidRDefault="006E4A8F">
            <w:pPr>
              <w:pStyle w:val="Compact"/>
            </w:pPr>
            <w:hyperlink w:anchor="X6c76a26a5b208a55b2152305586d1e4240deb4a">
              <w:r>
                <w:rPr>
                  <w:rStyle w:val="Hyperlink"/>
                </w:rPr>
                <w:t>Section 3.2.2.3</w:t>
              </w:r>
            </w:hyperlink>
          </w:p>
        </w:tc>
      </w:tr>
      <w:tr w:rsidR="006E4A8F" w14:paraId="082CF8C9" w14:textId="77777777">
        <w:tc>
          <w:tcPr>
            <w:tcW w:w="1584" w:type="dxa"/>
          </w:tcPr>
          <w:p w14:paraId="52F575A7" w14:textId="77777777" w:rsidR="006E4A8F" w:rsidRDefault="00000000">
            <w:pPr>
              <w:pStyle w:val="Compact"/>
            </w:pPr>
            <w:r>
              <w:rPr>
                <w:rStyle w:val="VerbatimChar"/>
              </w:rPr>
              <w:t>commonName</w:t>
            </w:r>
          </w:p>
        </w:tc>
        <w:tc>
          <w:tcPr>
            <w:tcW w:w="2376" w:type="dxa"/>
          </w:tcPr>
          <w:p w14:paraId="2DAF57C5" w14:textId="77777777" w:rsidR="006E4A8F" w:rsidRDefault="00000000">
            <w:pPr>
              <w:pStyle w:val="Compact"/>
            </w:pPr>
            <w:r>
              <w:t>NOT RECOMMENDED</w:t>
            </w:r>
          </w:p>
        </w:tc>
        <w:tc>
          <w:tcPr>
            <w:tcW w:w="2376" w:type="dxa"/>
          </w:tcPr>
          <w:p w14:paraId="3AC6DAB6" w14:textId="77777777" w:rsidR="006E4A8F" w:rsidRDefault="00000000">
            <w:pPr>
              <w:pStyle w:val="Compact"/>
            </w:pPr>
            <w:r>
              <w:t xml:space="preserve">If present, MUST contain a value derived from the </w:t>
            </w:r>
            <w:r>
              <w:rPr>
                <w:rStyle w:val="VerbatimChar"/>
              </w:rPr>
              <w:t>subjectAltName</w:t>
            </w:r>
            <w:r>
              <w:t xml:space="preserve"> extension according to </w:t>
            </w:r>
            <w:hyperlink w:anchor="Xcec18e6ac32aca3a45eec84a1ba551934837a7f">
              <w:r w:rsidR="006E4A8F">
                <w:rPr>
                  <w:rStyle w:val="Hyperlink"/>
                </w:rPr>
                <w:t>Section 7.1.4.3</w:t>
              </w:r>
            </w:hyperlink>
            <w:r>
              <w:t>.</w:t>
            </w:r>
          </w:p>
        </w:tc>
        <w:tc>
          <w:tcPr>
            <w:tcW w:w="1584" w:type="dxa"/>
          </w:tcPr>
          <w:p w14:paraId="79C15028" w14:textId="77777777" w:rsidR="006E4A8F" w:rsidRDefault="006E4A8F">
            <w:pPr>
              <w:pStyle w:val="Compact"/>
            </w:pPr>
          </w:p>
        </w:tc>
      </w:tr>
      <w:tr w:rsidR="006E4A8F" w14:paraId="75E6A412" w14:textId="77777777">
        <w:tc>
          <w:tcPr>
            <w:tcW w:w="1584" w:type="dxa"/>
          </w:tcPr>
          <w:p w14:paraId="4050DA03" w14:textId="77777777" w:rsidR="006E4A8F" w:rsidRDefault="00000000">
            <w:pPr>
              <w:pStyle w:val="Compact"/>
            </w:pPr>
            <w:r>
              <w:t>Any other attribute</w:t>
            </w:r>
          </w:p>
        </w:tc>
        <w:tc>
          <w:tcPr>
            <w:tcW w:w="2376" w:type="dxa"/>
          </w:tcPr>
          <w:p w14:paraId="78C87842" w14:textId="77777777" w:rsidR="006E4A8F" w:rsidRDefault="00000000">
            <w:pPr>
              <w:pStyle w:val="Compact"/>
            </w:pPr>
            <w:r>
              <w:t>MUST NOT</w:t>
            </w:r>
          </w:p>
        </w:tc>
        <w:tc>
          <w:tcPr>
            <w:tcW w:w="2376" w:type="dxa"/>
          </w:tcPr>
          <w:p w14:paraId="3DBA6DA5" w14:textId="77777777" w:rsidR="006E4A8F" w:rsidRDefault="00000000">
            <w:pPr>
              <w:pStyle w:val="Compact"/>
            </w:pPr>
            <w:r>
              <w:t>-</w:t>
            </w:r>
          </w:p>
        </w:tc>
        <w:tc>
          <w:tcPr>
            <w:tcW w:w="1584" w:type="dxa"/>
          </w:tcPr>
          <w:p w14:paraId="340D1B8C" w14:textId="77777777" w:rsidR="006E4A8F" w:rsidRDefault="00000000">
            <w:pPr>
              <w:pStyle w:val="Compact"/>
            </w:pPr>
            <w:r>
              <w:t>-</w:t>
            </w:r>
          </w:p>
        </w:tc>
      </w:tr>
    </w:tbl>
    <w:p w14:paraId="2C313B0E" w14:textId="77777777" w:rsidR="006E4A8F" w:rsidRDefault="00000000">
      <w:pPr>
        <w:pStyle w:val="Heading5"/>
      </w:pPr>
      <w:bookmarkStart w:id="716" w:name="Xad3b19781cce9ef21d76f3fcd86fbeabbf4b3bc"/>
      <w:bookmarkEnd w:id="715"/>
      <w:r>
        <w:t>7.1.2.7.3 Individual Validated</w:t>
      </w:r>
    </w:p>
    <w:p w14:paraId="77B34CF1" w14:textId="77777777" w:rsidR="006E4A8F" w:rsidRDefault="00000000">
      <w:pPr>
        <w:pStyle w:val="FirstParagraph"/>
      </w:pPr>
      <w:r>
        <w:t>For a Subscriber Certificate to be Individual Validated, it MUST meet the following profile:</w:t>
      </w:r>
    </w:p>
    <w:tbl>
      <w:tblPr>
        <w:tblStyle w:val="Table"/>
        <w:tblW w:w="5000" w:type="pct"/>
        <w:tblLayout w:type="fixed"/>
        <w:tblLook w:val="0020" w:firstRow="1" w:lastRow="0" w:firstColumn="0" w:lastColumn="0" w:noHBand="0" w:noVBand="0"/>
      </w:tblPr>
      <w:tblGrid>
        <w:gridCol w:w="2080"/>
        <w:gridCol w:w="7280"/>
      </w:tblGrid>
      <w:tr w:rsidR="006E4A8F" w14:paraId="08145433" w14:textId="77777777">
        <w:trPr>
          <w:tblHeader/>
        </w:trPr>
        <w:tc>
          <w:tcPr>
            <w:tcW w:w="1760" w:type="dxa"/>
          </w:tcPr>
          <w:p w14:paraId="349BB6FB" w14:textId="77777777" w:rsidR="006E4A8F" w:rsidRDefault="00000000">
            <w:pPr>
              <w:pStyle w:val="Compact"/>
            </w:pPr>
            <w:r>
              <w:rPr>
                <w:b/>
                <w:bCs/>
              </w:rPr>
              <w:t>Field</w:t>
            </w:r>
          </w:p>
        </w:tc>
        <w:tc>
          <w:tcPr>
            <w:tcW w:w="6160" w:type="dxa"/>
          </w:tcPr>
          <w:p w14:paraId="54C797B8" w14:textId="77777777" w:rsidR="006E4A8F" w:rsidRDefault="00000000">
            <w:pPr>
              <w:pStyle w:val="Compact"/>
            </w:pPr>
            <w:r>
              <w:rPr>
                <w:b/>
                <w:bCs/>
              </w:rPr>
              <w:t>Requirements</w:t>
            </w:r>
          </w:p>
        </w:tc>
      </w:tr>
      <w:tr w:rsidR="006E4A8F" w14:paraId="4698ABE1" w14:textId="77777777">
        <w:tc>
          <w:tcPr>
            <w:tcW w:w="1760" w:type="dxa"/>
          </w:tcPr>
          <w:p w14:paraId="0EEEE0A7" w14:textId="77777777" w:rsidR="006E4A8F" w:rsidRDefault="00000000">
            <w:pPr>
              <w:pStyle w:val="Compact"/>
            </w:pPr>
            <w:r>
              <w:rPr>
                <w:rStyle w:val="VerbatimChar"/>
              </w:rPr>
              <w:t>subject</w:t>
            </w:r>
          </w:p>
        </w:tc>
        <w:tc>
          <w:tcPr>
            <w:tcW w:w="6160" w:type="dxa"/>
          </w:tcPr>
          <w:p w14:paraId="7D2D1C03" w14:textId="77777777" w:rsidR="006E4A8F" w:rsidRDefault="00000000">
            <w:pPr>
              <w:pStyle w:val="Compact"/>
            </w:pPr>
            <w:r>
              <w:t>See following table.</w:t>
            </w:r>
          </w:p>
        </w:tc>
      </w:tr>
      <w:tr w:rsidR="006E4A8F" w14:paraId="5AC6FC05" w14:textId="77777777">
        <w:tc>
          <w:tcPr>
            <w:tcW w:w="1760" w:type="dxa"/>
          </w:tcPr>
          <w:p w14:paraId="6A06BC44" w14:textId="77777777" w:rsidR="006E4A8F" w:rsidRDefault="00000000">
            <w:pPr>
              <w:pStyle w:val="Compact"/>
            </w:pPr>
            <w:r>
              <w:rPr>
                <w:rStyle w:val="VerbatimChar"/>
              </w:rPr>
              <w:t>certificatePolicies</w:t>
            </w:r>
          </w:p>
        </w:tc>
        <w:tc>
          <w:tcPr>
            <w:tcW w:w="6160" w:type="dxa"/>
          </w:tcPr>
          <w:p w14:paraId="1F715B44" w14:textId="77777777" w:rsidR="006E4A8F" w:rsidRDefault="00000000">
            <w:pPr>
              <w:pStyle w:val="Compact"/>
            </w:pPr>
            <w:r>
              <w:t xml:space="preserve">MUST be present. MUST assert the </w:t>
            </w:r>
            <w:hyperlink w:anchor="Xd886d368fed64db74e3fc7a280ac2a3180671ff">
              <w:r w:rsidR="006E4A8F">
                <w:rPr>
                  <w:rStyle w:val="Hyperlink"/>
                </w:rPr>
                <w:t>Reserved Certificate Policy Identifier</w:t>
              </w:r>
            </w:hyperlink>
            <w:r>
              <w:t xml:space="preserve"> of </w:t>
            </w:r>
            <w:r>
              <w:rPr>
                <w:rStyle w:val="VerbatimChar"/>
              </w:rPr>
              <w:t>2.23.140.1.2.3</w:t>
            </w:r>
            <w:r>
              <w:t xml:space="preserve"> as a </w:t>
            </w:r>
            <w:r>
              <w:rPr>
                <w:rStyle w:val="VerbatimChar"/>
              </w:rPr>
              <w:t>policyIdentifier</w:t>
            </w:r>
            <w:r>
              <w:t xml:space="preserve">. See </w:t>
            </w:r>
            <w:hyperlink w:anchor="X49e22a2f33fcedc8ec0d56f39942194370d221e">
              <w:r w:rsidR="006E4A8F">
                <w:rPr>
                  <w:rStyle w:val="Hyperlink"/>
                </w:rPr>
                <w:t>Section 7.1.2.7.9</w:t>
              </w:r>
            </w:hyperlink>
            <w:r>
              <w:t>.</w:t>
            </w:r>
          </w:p>
        </w:tc>
      </w:tr>
      <w:tr w:rsidR="006E4A8F" w14:paraId="2622E36D" w14:textId="77777777">
        <w:tc>
          <w:tcPr>
            <w:tcW w:w="1760" w:type="dxa"/>
          </w:tcPr>
          <w:p w14:paraId="1EBF2E20" w14:textId="77777777" w:rsidR="006E4A8F" w:rsidRDefault="00000000">
            <w:pPr>
              <w:pStyle w:val="Compact"/>
            </w:pPr>
            <w:r>
              <w:t>All other extensions</w:t>
            </w:r>
          </w:p>
        </w:tc>
        <w:tc>
          <w:tcPr>
            <w:tcW w:w="6160" w:type="dxa"/>
          </w:tcPr>
          <w:p w14:paraId="27594117" w14:textId="77777777" w:rsidR="006E4A8F" w:rsidRDefault="00000000">
            <w:pPr>
              <w:pStyle w:val="Compact"/>
            </w:pPr>
            <w:r>
              <w:t xml:space="preserve">See </w:t>
            </w:r>
            <w:hyperlink w:anchor="Xab0a869d81c1014fe1d51a2434cb0cc3cb52099">
              <w:r w:rsidR="006E4A8F">
                <w:rPr>
                  <w:rStyle w:val="Hyperlink"/>
                </w:rPr>
                <w:t>Section 7.1.2.7.6</w:t>
              </w:r>
            </w:hyperlink>
          </w:p>
        </w:tc>
      </w:tr>
    </w:tbl>
    <w:p w14:paraId="237B9ECC" w14:textId="77777777" w:rsidR="006E4A8F" w:rsidRDefault="00000000">
      <w:pPr>
        <w:pStyle w:val="BodyText"/>
      </w:pPr>
      <w:r>
        <w:t xml:space="preserve">All </w:t>
      </w:r>
      <w:r>
        <w:rPr>
          <w:rStyle w:val="VerbatimChar"/>
        </w:rPr>
        <w:t>subject</w:t>
      </w:r>
      <w:r>
        <w:t xml:space="preserve"> names MUST be encoded as specified in </w:t>
      </w:r>
      <w:hyperlink w:anchor="X551a1f9df7ab3f98f6d6d5943e4a45a5bb83086">
        <w:r w:rsidR="006E4A8F">
          <w:rPr>
            <w:rStyle w:val="Hyperlink"/>
          </w:rPr>
          <w:t>Section 7.1.4</w:t>
        </w:r>
      </w:hyperlink>
      <w:r>
        <w:t>.</w:t>
      </w:r>
    </w:p>
    <w:p w14:paraId="5887B58D" w14:textId="77777777" w:rsidR="006E4A8F" w:rsidRDefault="00000000">
      <w:pPr>
        <w:pStyle w:val="BodyText"/>
      </w:pPr>
      <w:r>
        <w:t xml:space="preserve">The following table details the acceptable </w:t>
      </w:r>
      <w:r>
        <w:rPr>
          <w:rStyle w:val="VerbatimChar"/>
        </w:rPr>
        <w:t>AttributeType</w:t>
      </w:r>
      <w:r>
        <w:t xml:space="preserve">s that may appear within the </w:t>
      </w:r>
      <w:r>
        <w:rPr>
          <w:rStyle w:val="VerbatimChar"/>
        </w:rPr>
        <w:t>type</w:t>
      </w:r>
      <w:r>
        <w:t xml:space="preserve"> field of an </w:t>
      </w:r>
      <w:r>
        <w:rPr>
          <w:rStyle w:val="VerbatimChar"/>
        </w:rPr>
        <w:t>AttributeTypeAndValue</w:t>
      </w:r>
      <w:r>
        <w:t xml:space="preserve">, as well as the contents permitted within the </w:t>
      </w:r>
      <w:r>
        <w:rPr>
          <w:rStyle w:val="VerbatimChar"/>
        </w:rPr>
        <w:t>value</w:t>
      </w:r>
      <w:r>
        <w:t xml:space="preserve"> field.</w:t>
      </w:r>
    </w:p>
    <w:p w14:paraId="694CB9F6" w14:textId="77777777" w:rsidR="006E4A8F" w:rsidRDefault="00000000">
      <w:pPr>
        <w:pStyle w:val="TableCaption"/>
      </w:pPr>
      <w:r>
        <w:lastRenderedPageBreak/>
        <w:t xml:space="preserve">Individual Validated </w:t>
      </w:r>
      <w:r>
        <w:rPr>
          <w:rStyle w:val="VerbatimChar"/>
        </w:rPr>
        <w:t>subject</w:t>
      </w:r>
      <w:r>
        <w:t xml:space="preserve"> Attributes</w:t>
      </w:r>
    </w:p>
    <w:tbl>
      <w:tblPr>
        <w:tblStyle w:val="Table"/>
        <w:tblW w:w="5000" w:type="pct"/>
        <w:tblLayout w:type="fixed"/>
        <w:tblLook w:val="0020" w:firstRow="1" w:lastRow="0" w:firstColumn="0" w:lastColumn="0" w:noHBand="0" w:noVBand="0"/>
      </w:tblPr>
      <w:tblGrid>
        <w:gridCol w:w="2808"/>
        <w:gridCol w:w="1872"/>
        <w:gridCol w:w="2808"/>
        <w:gridCol w:w="1872"/>
      </w:tblGrid>
      <w:tr w:rsidR="006E4A8F" w14:paraId="2B327E70" w14:textId="77777777">
        <w:trPr>
          <w:tblHeader/>
        </w:trPr>
        <w:tc>
          <w:tcPr>
            <w:tcW w:w="2376" w:type="dxa"/>
          </w:tcPr>
          <w:p w14:paraId="3F87071B" w14:textId="77777777" w:rsidR="006E4A8F" w:rsidRDefault="00000000">
            <w:pPr>
              <w:pStyle w:val="Compact"/>
            </w:pPr>
            <w:r>
              <w:rPr>
                <w:b/>
                <w:bCs/>
              </w:rPr>
              <w:t>Attribute Name</w:t>
            </w:r>
          </w:p>
        </w:tc>
        <w:tc>
          <w:tcPr>
            <w:tcW w:w="1584" w:type="dxa"/>
          </w:tcPr>
          <w:p w14:paraId="3A287080" w14:textId="77777777" w:rsidR="006E4A8F" w:rsidRDefault="00000000">
            <w:pPr>
              <w:pStyle w:val="Compact"/>
            </w:pPr>
            <w:r>
              <w:rPr>
                <w:b/>
                <w:bCs/>
              </w:rPr>
              <w:t>Presence</w:t>
            </w:r>
          </w:p>
        </w:tc>
        <w:tc>
          <w:tcPr>
            <w:tcW w:w="2376" w:type="dxa"/>
          </w:tcPr>
          <w:p w14:paraId="3C70A23C" w14:textId="77777777" w:rsidR="006E4A8F" w:rsidRDefault="00000000">
            <w:pPr>
              <w:pStyle w:val="Compact"/>
            </w:pPr>
            <w:r>
              <w:rPr>
                <w:b/>
                <w:bCs/>
              </w:rPr>
              <w:t>Value</w:t>
            </w:r>
          </w:p>
        </w:tc>
        <w:tc>
          <w:tcPr>
            <w:tcW w:w="1584" w:type="dxa"/>
          </w:tcPr>
          <w:p w14:paraId="480CB96E" w14:textId="77777777" w:rsidR="006E4A8F" w:rsidRDefault="00000000">
            <w:pPr>
              <w:pStyle w:val="Compact"/>
            </w:pPr>
            <w:r>
              <w:rPr>
                <w:b/>
                <w:bCs/>
              </w:rPr>
              <w:t>Verification</w:t>
            </w:r>
          </w:p>
        </w:tc>
      </w:tr>
      <w:tr w:rsidR="006E4A8F" w14:paraId="3381E13A" w14:textId="77777777">
        <w:tc>
          <w:tcPr>
            <w:tcW w:w="2376" w:type="dxa"/>
          </w:tcPr>
          <w:p w14:paraId="4B29617C" w14:textId="77777777" w:rsidR="006E4A8F" w:rsidRDefault="00000000">
            <w:pPr>
              <w:pStyle w:val="Compact"/>
            </w:pPr>
            <w:r>
              <w:rPr>
                <w:rStyle w:val="VerbatimChar"/>
              </w:rPr>
              <w:t>countryName</w:t>
            </w:r>
          </w:p>
        </w:tc>
        <w:tc>
          <w:tcPr>
            <w:tcW w:w="1584" w:type="dxa"/>
          </w:tcPr>
          <w:p w14:paraId="0D8DA0E0" w14:textId="77777777" w:rsidR="006E4A8F" w:rsidRDefault="00000000">
            <w:pPr>
              <w:pStyle w:val="Compact"/>
            </w:pPr>
            <w:r>
              <w:t>MUST</w:t>
            </w:r>
          </w:p>
        </w:tc>
        <w:tc>
          <w:tcPr>
            <w:tcW w:w="2376" w:type="dxa"/>
          </w:tcPr>
          <w:p w14:paraId="0D616827" w14:textId="77777777" w:rsidR="006E4A8F" w:rsidRDefault="00000000">
            <w:pPr>
              <w:pStyle w:val="Compact"/>
            </w:pPr>
            <w:r>
              <w:t xml:space="preserve">The two-letter ISO 3166-1 country code for the country associated with the Subject. If a Country is not represented by an official ISO 3166-1 country code, the CA MUST specify the ISO 3166-1 user-assigned code of </w:t>
            </w:r>
            <w:r>
              <w:rPr>
                <w:rStyle w:val="VerbatimChar"/>
              </w:rPr>
              <w:t>XX</w:t>
            </w:r>
            <w:r>
              <w:t>, indicating that an official ISO 3166-1 alpha-2 code has not been assigned.</w:t>
            </w:r>
          </w:p>
        </w:tc>
        <w:tc>
          <w:tcPr>
            <w:tcW w:w="1584" w:type="dxa"/>
          </w:tcPr>
          <w:p w14:paraId="6CE54B2D" w14:textId="77777777" w:rsidR="006E4A8F" w:rsidRDefault="006E4A8F">
            <w:pPr>
              <w:pStyle w:val="Compact"/>
            </w:pPr>
            <w:hyperlink w:anchor="X5e81d1d1a78dd78ab93cd3533e3d04341ace3b9">
              <w:r>
                <w:rPr>
                  <w:rStyle w:val="Hyperlink"/>
                </w:rPr>
                <w:t>Section 3.2.3</w:t>
              </w:r>
            </w:hyperlink>
          </w:p>
        </w:tc>
      </w:tr>
      <w:tr w:rsidR="006E4A8F" w14:paraId="455F4946" w14:textId="77777777">
        <w:tc>
          <w:tcPr>
            <w:tcW w:w="2376" w:type="dxa"/>
          </w:tcPr>
          <w:p w14:paraId="18AA4CDB" w14:textId="77777777" w:rsidR="006E4A8F" w:rsidRDefault="00000000">
            <w:pPr>
              <w:pStyle w:val="Compact"/>
            </w:pPr>
            <w:r>
              <w:rPr>
                <w:rStyle w:val="VerbatimChar"/>
              </w:rPr>
              <w:t>stateOrProvinceName</w:t>
            </w:r>
          </w:p>
        </w:tc>
        <w:tc>
          <w:tcPr>
            <w:tcW w:w="1584" w:type="dxa"/>
          </w:tcPr>
          <w:p w14:paraId="58533EC8" w14:textId="77777777" w:rsidR="006E4A8F" w:rsidRDefault="00000000">
            <w:pPr>
              <w:pStyle w:val="Compact"/>
            </w:pPr>
            <w:r>
              <w:t>MUST / MAY</w:t>
            </w:r>
          </w:p>
        </w:tc>
        <w:tc>
          <w:tcPr>
            <w:tcW w:w="2376" w:type="dxa"/>
          </w:tcPr>
          <w:p w14:paraId="0C9C549A" w14:textId="77777777" w:rsidR="006E4A8F" w:rsidRDefault="00000000">
            <w:pPr>
              <w:pStyle w:val="Compact"/>
            </w:pPr>
            <w:r>
              <w:t xml:space="preserve">MUST be present if </w:t>
            </w:r>
            <w:r>
              <w:rPr>
                <w:rStyle w:val="VerbatimChar"/>
              </w:rPr>
              <w:t>localityName</w:t>
            </w:r>
            <w:r>
              <w:t xml:space="preserve"> is absent, MAY be present otherwise. If present, MUST contain the Subject’s state or province information.</w:t>
            </w:r>
          </w:p>
        </w:tc>
        <w:tc>
          <w:tcPr>
            <w:tcW w:w="1584" w:type="dxa"/>
          </w:tcPr>
          <w:p w14:paraId="64665888" w14:textId="77777777" w:rsidR="006E4A8F" w:rsidRDefault="006E4A8F">
            <w:pPr>
              <w:pStyle w:val="Compact"/>
            </w:pPr>
            <w:hyperlink w:anchor="X5e81d1d1a78dd78ab93cd3533e3d04341ace3b9">
              <w:r>
                <w:rPr>
                  <w:rStyle w:val="Hyperlink"/>
                </w:rPr>
                <w:t>Section 3.2.3</w:t>
              </w:r>
            </w:hyperlink>
          </w:p>
        </w:tc>
      </w:tr>
      <w:tr w:rsidR="006E4A8F" w14:paraId="67A9EAB6" w14:textId="77777777">
        <w:tc>
          <w:tcPr>
            <w:tcW w:w="2376" w:type="dxa"/>
          </w:tcPr>
          <w:p w14:paraId="738AE389" w14:textId="77777777" w:rsidR="006E4A8F" w:rsidRDefault="00000000">
            <w:pPr>
              <w:pStyle w:val="Compact"/>
            </w:pPr>
            <w:r>
              <w:rPr>
                <w:rStyle w:val="VerbatimChar"/>
              </w:rPr>
              <w:t>localityName</w:t>
            </w:r>
          </w:p>
        </w:tc>
        <w:tc>
          <w:tcPr>
            <w:tcW w:w="1584" w:type="dxa"/>
          </w:tcPr>
          <w:p w14:paraId="3247E832" w14:textId="77777777" w:rsidR="006E4A8F" w:rsidRDefault="00000000">
            <w:pPr>
              <w:pStyle w:val="Compact"/>
            </w:pPr>
            <w:r>
              <w:t>MUST / MAY</w:t>
            </w:r>
          </w:p>
        </w:tc>
        <w:tc>
          <w:tcPr>
            <w:tcW w:w="2376" w:type="dxa"/>
          </w:tcPr>
          <w:p w14:paraId="0BA38F86" w14:textId="77777777" w:rsidR="006E4A8F" w:rsidRDefault="00000000">
            <w:pPr>
              <w:pStyle w:val="Compact"/>
            </w:pPr>
            <w:r>
              <w:t xml:space="preserve">MUST be present if </w:t>
            </w:r>
            <w:r>
              <w:rPr>
                <w:rStyle w:val="VerbatimChar"/>
              </w:rPr>
              <w:t>stateOrProvinceName</w:t>
            </w:r>
            <w:r>
              <w:t xml:space="preserve"> is absent, MAY be present otherwise. If present, MUST contain the Subject’s locality information.</w:t>
            </w:r>
          </w:p>
        </w:tc>
        <w:tc>
          <w:tcPr>
            <w:tcW w:w="1584" w:type="dxa"/>
          </w:tcPr>
          <w:p w14:paraId="1CC5B47D" w14:textId="77777777" w:rsidR="006E4A8F" w:rsidRDefault="006E4A8F">
            <w:pPr>
              <w:pStyle w:val="Compact"/>
            </w:pPr>
            <w:hyperlink w:anchor="X5e81d1d1a78dd78ab93cd3533e3d04341ace3b9">
              <w:r>
                <w:rPr>
                  <w:rStyle w:val="Hyperlink"/>
                </w:rPr>
                <w:t>Section 3.2.3</w:t>
              </w:r>
            </w:hyperlink>
          </w:p>
        </w:tc>
      </w:tr>
      <w:tr w:rsidR="006E4A8F" w14:paraId="630A6B4B" w14:textId="77777777">
        <w:tc>
          <w:tcPr>
            <w:tcW w:w="2376" w:type="dxa"/>
          </w:tcPr>
          <w:p w14:paraId="7C9E3702" w14:textId="77777777" w:rsidR="006E4A8F" w:rsidRDefault="00000000">
            <w:pPr>
              <w:pStyle w:val="Compact"/>
            </w:pPr>
            <w:r>
              <w:rPr>
                <w:rStyle w:val="VerbatimChar"/>
              </w:rPr>
              <w:t>postalCode</w:t>
            </w:r>
          </w:p>
        </w:tc>
        <w:tc>
          <w:tcPr>
            <w:tcW w:w="1584" w:type="dxa"/>
          </w:tcPr>
          <w:p w14:paraId="5CB14155" w14:textId="77777777" w:rsidR="006E4A8F" w:rsidRDefault="00000000">
            <w:pPr>
              <w:pStyle w:val="Compact"/>
            </w:pPr>
            <w:r>
              <w:t>NOT RECOMMENDED</w:t>
            </w:r>
          </w:p>
        </w:tc>
        <w:tc>
          <w:tcPr>
            <w:tcW w:w="2376" w:type="dxa"/>
          </w:tcPr>
          <w:p w14:paraId="17245297" w14:textId="77777777" w:rsidR="006E4A8F" w:rsidRDefault="00000000">
            <w:pPr>
              <w:pStyle w:val="Compact"/>
            </w:pPr>
            <w:r>
              <w:t>If present, MUST contain the Subject’s zip or postal information.</w:t>
            </w:r>
          </w:p>
        </w:tc>
        <w:tc>
          <w:tcPr>
            <w:tcW w:w="1584" w:type="dxa"/>
          </w:tcPr>
          <w:p w14:paraId="6781363B" w14:textId="77777777" w:rsidR="006E4A8F" w:rsidRDefault="006E4A8F">
            <w:pPr>
              <w:pStyle w:val="Compact"/>
            </w:pPr>
            <w:hyperlink w:anchor="X5e81d1d1a78dd78ab93cd3533e3d04341ace3b9">
              <w:r>
                <w:rPr>
                  <w:rStyle w:val="Hyperlink"/>
                </w:rPr>
                <w:t>Section 3.2.3</w:t>
              </w:r>
            </w:hyperlink>
          </w:p>
        </w:tc>
      </w:tr>
      <w:tr w:rsidR="006E4A8F" w14:paraId="0D187FD2" w14:textId="77777777">
        <w:tc>
          <w:tcPr>
            <w:tcW w:w="2376" w:type="dxa"/>
          </w:tcPr>
          <w:p w14:paraId="21C311BC" w14:textId="77777777" w:rsidR="006E4A8F" w:rsidRDefault="00000000">
            <w:pPr>
              <w:pStyle w:val="Compact"/>
            </w:pPr>
            <w:r>
              <w:rPr>
                <w:rStyle w:val="VerbatimChar"/>
              </w:rPr>
              <w:t>streetAddress</w:t>
            </w:r>
          </w:p>
        </w:tc>
        <w:tc>
          <w:tcPr>
            <w:tcW w:w="1584" w:type="dxa"/>
          </w:tcPr>
          <w:p w14:paraId="538C2BF1" w14:textId="77777777" w:rsidR="006E4A8F" w:rsidRDefault="00000000">
            <w:pPr>
              <w:pStyle w:val="Compact"/>
            </w:pPr>
            <w:r>
              <w:t>NOT RECOMMENDED</w:t>
            </w:r>
          </w:p>
        </w:tc>
        <w:tc>
          <w:tcPr>
            <w:tcW w:w="2376" w:type="dxa"/>
          </w:tcPr>
          <w:p w14:paraId="437EA3CD" w14:textId="77777777" w:rsidR="006E4A8F" w:rsidRDefault="00000000">
            <w:pPr>
              <w:pStyle w:val="Compact"/>
            </w:pPr>
            <w:r>
              <w:t>If present, MUST contain the Subject’s street address information. Multiple instances MAY be present.</w:t>
            </w:r>
          </w:p>
        </w:tc>
        <w:tc>
          <w:tcPr>
            <w:tcW w:w="1584" w:type="dxa"/>
          </w:tcPr>
          <w:p w14:paraId="6C5ED4D9" w14:textId="77777777" w:rsidR="006E4A8F" w:rsidRDefault="006E4A8F">
            <w:pPr>
              <w:pStyle w:val="Compact"/>
            </w:pPr>
            <w:hyperlink w:anchor="X5e81d1d1a78dd78ab93cd3533e3d04341ace3b9">
              <w:r>
                <w:rPr>
                  <w:rStyle w:val="Hyperlink"/>
                </w:rPr>
                <w:t>Section 3.2.3</w:t>
              </w:r>
            </w:hyperlink>
          </w:p>
        </w:tc>
      </w:tr>
      <w:tr w:rsidR="006E4A8F" w14:paraId="023E1CA1" w14:textId="77777777">
        <w:tc>
          <w:tcPr>
            <w:tcW w:w="2376" w:type="dxa"/>
          </w:tcPr>
          <w:p w14:paraId="7FEC5FD8" w14:textId="77777777" w:rsidR="006E4A8F" w:rsidRDefault="00000000">
            <w:pPr>
              <w:pStyle w:val="Compact"/>
            </w:pPr>
            <w:r>
              <w:rPr>
                <w:rStyle w:val="VerbatimChar"/>
              </w:rPr>
              <w:t>organizationName</w:t>
            </w:r>
          </w:p>
        </w:tc>
        <w:tc>
          <w:tcPr>
            <w:tcW w:w="1584" w:type="dxa"/>
          </w:tcPr>
          <w:p w14:paraId="2A25E964" w14:textId="77777777" w:rsidR="006E4A8F" w:rsidRDefault="00000000">
            <w:pPr>
              <w:pStyle w:val="Compact"/>
            </w:pPr>
            <w:r>
              <w:t>NOT RECOMMENDED</w:t>
            </w:r>
          </w:p>
        </w:tc>
        <w:tc>
          <w:tcPr>
            <w:tcW w:w="2376" w:type="dxa"/>
          </w:tcPr>
          <w:p w14:paraId="0B7767FD" w14:textId="77777777" w:rsidR="006E4A8F" w:rsidRDefault="00000000">
            <w:pPr>
              <w:pStyle w:val="Compact"/>
            </w:pPr>
            <w:r>
              <w:t xml:space="preserve">If present, MUST contain the Subject’s name and/or DBA/tradename. The CA MAY include information in this field that differs slightly from the verified name, such as common variations or </w:t>
            </w:r>
            <w:r>
              <w:lastRenderedPageBreak/>
              <w:t>abbreviations, provided that the CA documents the difference and any abbreviations used are locally accepted abbreviations. If both are included, the DBA/tradename SHALL appear first, followed by the Subject’s name in parentheses.</w:t>
            </w:r>
          </w:p>
        </w:tc>
        <w:tc>
          <w:tcPr>
            <w:tcW w:w="1584" w:type="dxa"/>
          </w:tcPr>
          <w:p w14:paraId="7EDD1366" w14:textId="77777777" w:rsidR="006E4A8F" w:rsidRDefault="006E4A8F">
            <w:pPr>
              <w:pStyle w:val="Compact"/>
            </w:pPr>
            <w:hyperlink w:anchor="X5e81d1d1a78dd78ab93cd3533e3d04341ace3b9">
              <w:r>
                <w:rPr>
                  <w:rStyle w:val="Hyperlink"/>
                </w:rPr>
                <w:t>Section 3.2.3</w:t>
              </w:r>
            </w:hyperlink>
          </w:p>
        </w:tc>
      </w:tr>
      <w:tr w:rsidR="006E4A8F" w14:paraId="57AA3429" w14:textId="77777777">
        <w:tc>
          <w:tcPr>
            <w:tcW w:w="2376" w:type="dxa"/>
          </w:tcPr>
          <w:p w14:paraId="23DD079C" w14:textId="77777777" w:rsidR="006E4A8F" w:rsidRDefault="00000000">
            <w:pPr>
              <w:pStyle w:val="Compact"/>
            </w:pPr>
            <w:r>
              <w:rPr>
                <w:rStyle w:val="VerbatimChar"/>
              </w:rPr>
              <w:t>surname</w:t>
            </w:r>
          </w:p>
        </w:tc>
        <w:tc>
          <w:tcPr>
            <w:tcW w:w="1584" w:type="dxa"/>
          </w:tcPr>
          <w:p w14:paraId="7179AB36" w14:textId="77777777" w:rsidR="006E4A8F" w:rsidRDefault="00000000">
            <w:pPr>
              <w:pStyle w:val="Compact"/>
            </w:pPr>
            <w:r>
              <w:t>MUST</w:t>
            </w:r>
          </w:p>
        </w:tc>
        <w:tc>
          <w:tcPr>
            <w:tcW w:w="2376" w:type="dxa"/>
          </w:tcPr>
          <w:p w14:paraId="63AA28A8" w14:textId="77777777" w:rsidR="006E4A8F" w:rsidRDefault="00000000">
            <w:pPr>
              <w:pStyle w:val="Compact"/>
            </w:pPr>
            <w:r>
              <w:t>The Subject’s surname.</w:t>
            </w:r>
          </w:p>
        </w:tc>
        <w:tc>
          <w:tcPr>
            <w:tcW w:w="1584" w:type="dxa"/>
          </w:tcPr>
          <w:p w14:paraId="11E6A08E" w14:textId="77777777" w:rsidR="006E4A8F" w:rsidRDefault="006E4A8F">
            <w:pPr>
              <w:pStyle w:val="Compact"/>
            </w:pPr>
            <w:hyperlink w:anchor="X5e81d1d1a78dd78ab93cd3533e3d04341ace3b9">
              <w:r>
                <w:rPr>
                  <w:rStyle w:val="Hyperlink"/>
                </w:rPr>
                <w:t>Section 3.2.3</w:t>
              </w:r>
            </w:hyperlink>
          </w:p>
        </w:tc>
      </w:tr>
      <w:tr w:rsidR="006E4A8F" w14:paraId="2468507A" w14:textId="77777777">
        <w:tc>
          <w:tcPr>
            <w:tcW w:w="2376" w:type="dxa"/>
          </w:tcPr>
          <w:p w14:paraId="379FFB29" w14:textId="77777777" w:rsidR="006E4A8F" w:rsidRDefault="00000000">
            <w:pPr>
              <w:pStyle w:val="Compact"/>
            </w:pPr>
            <w:r>
              <w:rPr>
                <w:rStyle w:val="VerbatimChar"/>
              </w:rPr>
              <w:t>givenName</w:t>
            </w:r>
          </w:p>
        </w:tc>
        <w:tc>
          <w:tcPr>
            <w:tcW w:w="1584" w:type="dxa"/>
          </w:tcPr>
          <w:p w14:paraId="0F732DD0" w14:textId="77777777" w:rsidR="006E4A8F" w:rsidRDefault="00000000">
            <w:pPr>
              <w:pStyle w:val="Compact"/>
            </w:pPr>
            <w:r>
              <w:t>MUST</w:t>
            </w:r>
          </w:p>
        </w:tc>
        <w:tc>
          <w:tcPr>
            <w:tcW w:w="2376" w:type="dxa"/>
          </w:tcPr>
          <w:p w14:paraId="50B136D7" w14:textId="77777777" w:rsidR="006E4A8F" w:rsidRDefault="00000000">
            <w:pPr>
              <w:pStyle w:val="Compact"/>
            </w:pPr>
            <w:r>
              <w:t>The Subject’s given name.</w:t>
            </w:r>
          </w:p>
        </w:tc>
        <w:tc>
          <w:tcPr>
            <w:tcW w:w="1584" w:type="dxa"/>
          </w:tcPr>
          <w:p w14:paraId="3991AB60" w14:textId="77777777" w:rsidR="006E4A8F" w:rsidRDefault="006E4A8F">
            <w:pPr>
              <w:pStyle w:val="Compact"/>
            </w:pPr>
            <w:hyperlink w:anchor="X5e81d1d1a78dd78ab93cd3533e3d04341ace3b9">
              <w:r>
                <w:rPr>
                  <w:rStyle w:val="Hyperlink"/>
                </w:rPr>
                <w:t>Section 3.2.3</w:t>
              </w:r>
            </w:hyperlink>
          </w:p>
        </w:tc>
      </w:tr>
      <w:tr w:rsidR="006E4A8F" w14:paraId="16CA0D76" w14:textId="77777777">
        <w:tc>
          <w:tcPr>
            <w:tcW w:w="2376" w:type="dxa"/>
          </w:tcPr>
          <w:p w14:paraId="50E4208D" w14:textId="77777777" w:rsidR="006E4A8F" w:rsidRDefault="00000000">
            <w:pPr>
              <w:pStyle w:val="Compact"/>
            </w:pPr>
            <w:r>
              <w:rPr>
                <w:rStyle w:val="VerbatimChar"/>
              </w:rPr>
              <w:t>organizationalUnitName</w:t>
            </w:r>
          </w:p>
        </w:tc>
        <w:tc>
          <w:tcPr>
            <w:tcW w:w="1584" w:type="dxa"/>
          </w:tcPr>
          <w:p w14:paraId="5AC19EF5" w14:textId="77777777" w:rsidR="006E4A8F" w:rsidRDefault="00000000">
            <w:pPr>
              <w:pStyle w:val="Compact"/>
            </w:pPr>
            <w:r>
              <w:t>MUST NOT</w:t>
            </w:r>
          </w:p>
        </w:tc>
        <w:tc>
          <w:tcPr>
            <w:tcW w:w="2376" w:type="dxa"/>
          </w:tcPr>
          <w:p w14:paraId="50FBFFC2" w14:textId="77777777" w:rsidR="006E4A8F" w:rsidRDefault="00000000">
            <w:pPr>
              <w:pStyle w:val="Compact"/>
            </w:pPr>
            <w:r>
              <w:t>-</w:t>
            </w:r>
          </w:p>
        </w:tc>
        <w:tc>
          <w:tcPr>
            <w:tcW w:w="1584" w:type="dxa"/>
          </w:tcPr>
          <w:p w14:paraId="6E8F9EC0" w14:textId="77777777" w:rsidR="006E4A8F" w:rsidRDefault="00000000">
            <w:pPr>
              <w:pStyle w:val="Compact"/>
            </w:pPr>
            <w:r>
              <w:t>-</w:t>
            </w:r>
          </w:p>
        </w:tc>
      </w:tr>
      <w:tr w:rsidR="006E4A8F" w14:paraId="281176FA" w14:textId="77777777">
        <w:tc>
          <w:tcPr>
            <w:tcW w:w="2376" w:type="dxa"/>
          </w:tcPr>
          <w:p w14:paraId="607315F2" w14:textId="77777777" w:rsidR="006E4A8F" w:rsidRDefault="00000000">
            <w:pPr>
              <w:pStyle w:val="Compact"/>
            </w:pPr>
            <w:r>
              <w:rPr>
                <w:rStyle w:val="VerbatimChar"/>
              </w:rPr>
              <w:t>commonName</w:t>
            </w:r>
          </w:p>
        </w:tc>
        <w:tc>
          <w:tcPr>
            <w:tcW w:w="1584" w:type="dxa"/>
          </w:tcPr>
          <w:p w14:paraId="3A1DD9F4" w14:textId="77777777" w:rsidR="006E4A8F" w:rsidRDefault="00000000">
            <w:pPr>
              <w:pStyle w:val="Compact"/>
            </w:pPr>
            <w:r>
              <w:t>NOT RECOMMENDED</w:t>
            </w:r>
          </w:p>
        </w:tc>
        <w:tc>
          <w:tcPr>
            <w:tcW w:w="2376" w:type="dxa"/>
          </w:tcPr>
          <w:p w14:paraId="263F34D7" w14:textId="77777777" w:rsidR="006E4A8F" w:rsidRDefault="00000000">
            <w:pPr>
              <w:pStyle w:val="Compact"/>
            </w:pPr>
            <w:r>
              <w:t xml:space="preserve">If present, MUST contain a value derived from the </w:t>
            </w:r>
            <w:r>
              <w:rPr>
                <w:rStyle w:val="VerbatimChar"/>
              </w:rPr>
              <w:t>subjectAltName</w:t>
            </w:r>
            <w:r>
              <w:t xml:space="preserve"> extension according to </w:t>
            </w:r>
            <w:hyperlink w:anchor="Xcec18e6ac32aca3a45eec84a1ba551934837a7f">
              <w:r w:rsidR="006E4A8F">
                <w:rPr>
                  <w:rStyle w:val="Hyperlink"/>
                </w:rPr>
                <w:t>Section 7.1.4.3</w:t>
              </w:r>
            </w:hyperlink>
            <w:r>
              <w:t>.</w:t>
            </w:r>
          </w:p>
        </w:tc>
        <w:tc>
          <w:tcPr>
            <w:tcW w:w="1584" w:type="dxa"/>
          </w:tcPr>
          <w:p w14:paraId="61DAF5B8" w14:textId="77777777" w:rsidR="006E4A8F" w:rsidRDefault="006E4A8F">
            <w:pPr>
              <w:pStyle w:val="Compact"/>
            </w:pPr>
          </w:p>
        </w:tc>
      </w:tr>
      <w:tr w:rsidR="006E4A8F" w14:paraId="4F856C7D" w14:textId="77777777">
        <w:tc>
          <w:tcPr>
            <w:tcW w:w="2376" w:type="dxa"/>
          </w:tcPr>
          <w:p w14:paraId="410E1436" w14:textId="77777777" w:rsidR="006E4A8F" w:rsidRDefault="00000000">
            <w:pPr>
              <w:pStyle w:val="Compact"/>
            </w:pPr>
            <w:r>
              <w:t>Any other attribute</w:t>
            </w:r>
          </w:p>
        </w:tc>
        <w:tc>
          <w:tcPr>
            <w:tcW w:w="1584" w:type="dxa"/>
          </w:tcPr>
          <w:p w14:paraId="542A28B8" w14:textId="77777777" w:rsidR="006E4A8F" w:rsidRDefault="00000000">
            <w:pPr>
              <w:pStyle w:val="Compact"/>
            </w:pPr>
            <w:r>
              <w:t>NOT RECOMMENDED</w:t>
            </w:r>
          </w:p>
        </w:tc>
        <w:tc>
          <w:tcPr>
            <w:tcW w:w="2376" w:type="dxa"/>
          </w:tcPr>
          <w:p w14:paraId="7068F129" w14:textId="77777777" w:rsidR="006E4A8F" w:rsidRDefault="00000000">
            <w:pPr>
              <w:pStyle w:val="Compact"/>
            </w:pPr>
            <w:r>
              <w:t>-</w:t>
            </w:r>
          </w:p>
        </w:tc>
        <w:tc>
          <w:tcPr>
            <w:tcW w:w="1584" w:type="dxa"/>
          </w:tcPr>
          <w:p w14:paraId="04F89554" w14:textId="77777777" w:rsidR="006E4A8F" w:rsidRDefault="00000000">
            <w:pPr>
              <w:pStyle w:val="Compact"/>
            </w:pPr>
            <w:r>
              <w:t xml:space="preserve">See </w:t>
            </w:r>
            <w:hyperlink w:anchor="Xfbe97d39f8a1a297d6543af0b1b4ce6e9225ae0">
              <w:r w:rsidR="006E4A8F">
                <w:rPr>
                  <w:rStyle w:val="Hyperlink"/>
                </w:rPr>
                <w:t>Section 7.1.4.4</w:t>
              </w:r>
            </w:hyperlink>
          </w:p>
        </w:tc>
      </w:tr>
    </w:tbl>
    <w:p w14:paraId="4C9FE15C" w14:textId="77777777" w:rsidR="006E4A8F" w:rsidRDefault="00000000">
      <w:pPr>
        <w:pStyle w:val="BodyText"/>
      </w:pPr>
      <w:r>
        <w:t xml:space="preserve">In addition, </w:t>
      </w:r>
      <w:r>
        <w:rPr>
          <w:rStyle w:val="VerbatimChar"/>
        </w:rPr>
        <w:t>subject</w:t>
      </w:r>
      <w:r>
        <w:t xml:space="preserve"> Attributes MUST NOT contain only metadata such as ‘.’, ‘-’, and ’ ’ (i.e. space) characters, and/or any other indication that the value is absent, incomplete, or not applicable.</w:t>
      </w:r>
    </w:p>
    <w:p w14:paraId="2C955A1E" w14:textId="77777777" w:rsidR="006E4A8F" w:rsidRDefault="00000000">
      <w:pPr>
        <w:pStyle w:val="Heading5"/>
      </w:pPr>
      <w:bookmarkStart w:id="717" w:name="Xc51d926e08d810df8ddc100d4a339d533767e59"/>
      <w:bookmarkEnd w:id="716"/>
      <w:r>
        <w:t>7.1.2.7.4 Organization Validated</w:t>
      </w:r>
    </w:p>
    <w:p w14:paraId="78AF069D" w14:textId="77777777" w:rsidR="006E4A8F" w:rsidRDefault="00000000">
      <w:pPr>
        <w:pStyle w:val="FirstParagraph"/>
      </w:pPr>
      <w:r>
        <w:t>For a Subscriber Certificate to be Organization Validated, it MUST meet the following profile:</w:t>
      </w:r>
    </w:p>
    <w:tbl>
      <w:tblPr>
        <w:tblStyle w:val="Table"/>
        <w:tblW w:w="5000" w:type="pct"/>
        <w:tblLayout w:type="fixed"/>
        <w:tblLook w:val="0020" w:firstRow="1" w:lastRow="0" w:firstColumn="0" w:lastColumn="0" w:noHBand="0" w:noVBand="0"/>
      </w:tblPr>
      <w:tblGrid>
        <w:gridCol w:w="2808"/>
        <w:gridCol w:w="6552"/>
      </w:tblGrid>
      <w:tr w:rsidR="006E4A8F" w14:paraId="7260BE15" w14:textId="77777777">
        <w:trPr>
          <w:tblHeader/>
        </w:trPr>
        <w:tc>
          <w:tcPr>
            <w:tcW w:w="2376" w:type="dxa"/>
          </w:tcPr>
          <w:p w14:paraId="6D9DAD71" w14:textId="77777777" w:rsidR="006E4A8F" w:rsidRDefault="00000000">
            <w:pPr>
              <w:pStyle w:val="Compact"/>
            </w:pPr>
            <w:r>
              <w:rPr>
                <w:b/>
                <w:bCs/>
              </w:rPr>
              <w:t>Field</w:t>
            </w:r>
          </w:p>
        </w:tc>
        <w:tc>
          <w:tcPr>
            <w:tcW w:w="5544" w:type="dxa"/>
          </w:tcPr>
          <w:p w14:paraId="5513C45B" w14:textId="77777777" w:rsidR="006E4A8F" w:rsidRDefault="00000000">
            <w:pPr>
              <w:pStyle w:val="Compact"/>
            </w:pPr>
            <w:r>
              <w:rPr>
                <w:b/>
                <w:bCs/>
              </w:rPr>
              <w:t>Requirements</w:t>
            </w:r>
          </w:p>
        </w:tc>
      </w:tr>
      <w:tr w:rsidR="006E4A8F" w14:paraId="76534384" w14:textId="77777777">
        <w:tc>
          <w:tcPr>
            <w:tcW w:w="2376" w:type="dxa"/>
          </w:tcPr>
          <w:p w14:paraId="04692278" w14:textId="77777777" w:rsidR="006E4A8F" w:rsidRDefault="00000000">
            <w:pPr>
              <w:pStyle w:val="Compact"/>
            </w:pPr>
            <w:r>
              <w:rPr>
                <w:rStyle w:val="VerbatimChar"/>
              </w:rPr>
              <w:t>subject</w:t>
            </w:r>
          </w:p>
        </w:tc>
        <w:tc>
          <w:tcPr>
            <w:tcW w:w="5544" w:type="dxa"/>
          </w:tcPr>
          <w:p w14:paraId="505C0C5E" w14:textId="77777777" w:rsidR="006E4A8F" w:rsidRDefault="00000000">
            <w:pPr>
              <w:pStyle w:val="Compact"/>
            </w:pPr>
            <w:r>
              <w:t>See following table.</w:t>
            </w:r>
          </w:p>
        </w:tc>
      </w:tr>
      <w:tr w:rsidR="006E4A8F" w14:paraId="4205D893" w14:textId="77777777">
        <w:tc>
          <w:tcPr>
            <w:tcW w:w="2376" w:type="dxa"/>
          </w:tcPr>
          <w:p w14:paraId="73522931" w14:textId="77777777" w:rsidR="006E4A8F" w:rsidRDefault="00000000">
            <w:pPr>
              <w:pStyle w:val="Compact"/>
            </w:pPr>
            <w:r>
              <w:rPr>
                <w:rStyle w:val="VerbatimChar"/>
              </w:rPr>
              <w:t>certificatePolicies</w:t>
            </w:r>
          </w:p>
        </w:tc>
        <w:tc>
          <w:tcPr>
            <w:tcW w:w="5544" w:type="dxa"/>
          </w:tcPr>
          <w:p w14:paraId="320341F3" w14:textId="77777777" w:rsidR="006E4A8F" w:rsidRDefault="00000000">
            <w:pPr>
              <w:pStyle w:val="Compact"/>
            </w:pPr>
            <w:r>
              <w:t xml:space="preserve">MUST be present. MUST assert the </w:t>
            </w:r>
            <w:hyperlink w:anchor="Xd886d368fed64db74e3fc7a280ac2a3180671ff">
              <w:r w:rsidR="006E4A8F">
                <w:rPr>
                  <w:rStyle w:val="Hyperlink"/>
                </w:rPr>
                <w:t>Reserved Certificate Policy Identifier</w:t>
              </w:r>
            </w:hyperlink>
            <w:r>
              <w:t xml:space="preserve"> of </w:t>
            </w:r>
            <w:r>
              <w:rPr>
                <w:rStyle w:val="VerbatimChar"/>
              </w:rPr>
              <w:t>2.23.140.1.2.2</w:t>
            </w:r>
            <w:r>
              <w:t xml:space="preserve"> as a </w:t>
            </w:r>
            <w:r>
              <w:rPr>
                <w:rStyle w:val="VerbatimChar"/>
              </w:rPr>
              <w:t>policyIdentifier</w:t>
            </w:r>
            <w:r>
              <w:t xml:space="preserve">. See </w:t>
            </w:r>
            <w:hyperlink w:anchor="X49e22a2f33fcedc8ec0d56f39942194370d221e">
              <w:r w:rsidR="006E4A8F">
                <w:rPr>
                  <w:rStyle w:val="Hyperlink"/>
                </w:rPr>
                <w:t>Section 7.1.2.7.9</w:t>
              </w:r>
            </w:hyperlink>
            <w:r>
              <w:t>.</w:t>
            </w:r>
          </w:p>
        </w:tc>
      </w:tr>
      <w:tr w:rsidR="006E4A8F" w14:paraId="33E85A26" w14:textId="77777777">
        <w:tc>
          <w:tcPr>
            <w:tcW w:w="2376" w:type="dxa"/>
          </w:tcPr>
          <w:p w14:paraId="75525C4F" w14:textId="77777777" w:rsidR="006E4A8F" w:rsidRDefault="00000000">
            <w:pPr>
              <w:pStyle w:val="Compact"/>
            </w:pPr>
            <w:r>
              <w:t>All other extensions</w:t>
            </w:r>
          </w:p>
        </w:tc>
        <w:tc>
          <w:tcPr>
            <w:tcW w:w="5544" w:type="dxa"/>
          </w:tcPr>
          <w:p w14:paraId="73AC4BE4" w14:textId="77777777" w:rsidR="006E4A8F" w:rsidRDefault="00000000">
            <w:pPr>
              <w:pStyle w:val="Compact"/>
            </w:pPr>
            <w:r>
              <w:t xml:space="preserve">See </w:t>
            </w:r>
            <w:hyperlink w:anchor="Xab0a869d81c1014fe1d51a2434cb0cc3cb52099">
              <w:r w:rsidR="006E4A8F">
                <w:rPr>
                  <w:rStyle w:val="Hyperlink"/>
                </w:rPr>
                <w:t>Section 7.1.2.7.6</w:t>
              </w:r>
            </w:hyperlink>
          </w:p>
        </w:tc>
      </w:tr>
    </w:tbl>
    <w:p w14:paraId="73D72211" w14:textId="77777777" w:rsidR="006E4A8F" w:rsidRDefault="00000000">
      <w:pPr>
        <w:pStyle w:val="BodyText"/>
      </w:pPr>
      <w:r>
        <w:t xml:space="preserve">All </w:t>
      </w:r>
      <w:r>
        <w:rPr>
          <w:rStyle w:val="VerbatimChar"/>
        </w:rPr>
        <w:t>subject</w:t>
      </w:r>
      <w:r>
        <w:t xml:space="preserve"> names MUST be encoded as specified in </w:t>
      </w:r>
      <w:hyperlink w:anchor="X551a1f9df7ab3f98f6d6d5943e4a45a5bb83086">
        <w:r w:rsidR="006E4A8F">
          <w:rPr>
            <w:rStyle w:val="Hyperlink"/>
          </w:rPr>
          <w:t>Section 7.1.4</w:t>
        </w:r>
      </w:hyperlink>
      <w:r>
        <w:t>.</w:t>
      </w:r>
    </w:p>
    <w:p w14:paraId="1F42E435" w14:textId="77777777" w:rsidR="006E4A8F" w:rsidRDefault="00000000">
      <w:pPr>
        <w:pStyle w:val="BodyText"/>
      </w:pPr>
      <w:r>
        <w:lastRenderedPageBreak/>
        <w:t xml:space="preserve">The following table details the acceptable </w:t>
      </w:r>
      <w:r>
        <w:rPr>
          <w:rStyle w:val="VerbatimChar"/>
        </w:rPr>
        <w:t>AttributeType</w:t>
      </w:r>
      <w:r>
        <w:t xml:space="preserve">s that may appear within the </w:t>
      </w:r>
      <w:r>
        <w:rPr>
          <w:rStyle w:val="VerbatimChar"/>
        </w:rPr>
        <w:t>type</w:t>
      </w:r>
      <w:r>
        <w:t xml:space="preserve"> field of an </w:t>
      </w:r>
      <w:r>
        <w:rPr>
          <w:rStyle w:val="VerbatimChar"/>
        </w:rPr>
        <w:t>AttributeTypeAndValue</w:t>
      </w:r>
      <w:r>
        <w:t xml:space="preserve">, as well as the contents permitted within the </w:t>
      </w:r>
      <w:r>
        <w:rPr>
          <w:rStyle w:val="VerbatimChar"/>
        </w:rPr>
        <w:t>value</w:t>
      </w:r>
      <w:r>
        <w:t xml:space="preserve"> field.</w:t>
      </w:r>
    </w:p>
    <w:p w14:paraId="64398CCF" w14:textId="77777777" w:rsidR="006E4A8F" w:rsidRDefault="00000000">
      <w:pPr>
        <w:pStyle w:val="TableCaption"/>
      </w:pPr>
      <w:r>
        <w:t xml:space="preserve">Organization Validated </w:t>
      </w:r>
      <w:r>
        <w:rPr>
          <w:rStyle w:val="VerbatimChar"/>
        </w:rPr>
        <w:t>subject</w:t>
      </w:r>
      <w:r>
        <w:t xml:space="preserve"> Attributes</w:t>
      </w:r>
    </w:p>
    <w:tbl>
      <w:tblPr>
        <w:tblStyle w:val="Table"/>
        <w:tblW w:w="5000" w:type="pct"/>
        <w:tblLayout w:type="fixed"/>
        <w:tblLook w:val="0020" w:firstRow="1" w:lastRow="0" w:firstColumn="0" w:lastColumn="0" w:noHBand="0" w:noVBand="0"/>
      </w:tblPr>
      <w:tblGrid>
        <w:gridCol w:w="2808"/>
        <w:gridCol w:w="1872"/>
        <w:gridCol w:w="2808"/>
        <w:gridCol w:w="1872"/>
      </w:tblGrid>
      <w:tr w:rsidR="006E4A8F" w14:paraId="30621921" w14:textId="77777777">
        <w:trPr>
          <w:tblHeader/>
        </w:trPr>
        <w:tc>
          <w:tcPr>
            <w:tcW w:w="2376" w:type="dxa"/>
          </w:tcPr>
          <w:p w14:paraId="0EDBCCF3" w14:textId="77777777" w:rsidR="006E4A8F" w:rsidRDefault="00000000">
            <w:pPr>
              <w:pStyle w:val="Compact"/>
            </w:pPr>
            <w:r>
              <w:rPr>
                <w:b/>
                <w:bCs/>
              </w:rPr>
              <w:t>Attribute Name</w:t>
            </w:r>
          </w:p>
        </w:tc>
        <w:tc>
          <w:tcPr>
            <w:tcW w:w="1584" w:type="dxa"/>
          </w:tcPr>
          <w:p w14:paraId="21524166" w14:textId="77777777" w:rsidR="006E4A8F" w:rsidRDefault="00000000">
            <w:pPr>
              <w:pStyle w:val="Compact"/>
            </w:pPr>
            <w:r>
              <w:rPr>
                <w:b/>
                <w:bCs/>
              </w:rPr>
              <w:t>Presence</w:t>
            </w:r>
          </w:p>
        </w:tc>
        <w:tc>
          <w:tcPr>
            <w:tcW w:w="2376" w:type="dxa"/>
          </w:tcPr>
          <w:p w14:paraId="6BA3A597" w14:textId="77777777" w:rsidR="006E4A8F" w:rsidRDefault="00000000">
            <w:pPr>
              <w:pStyle w:val="Compact"/>
            </w:pPr>
            <w:r>
              <w:rPr>
                <w:b/>
                <w:bCs/>
              </w:rPr>
              <w:t>Value</w:t>
            </w:r>
          </w:p>
        </w:tc>
        <w:tc>
          <w:tcPr>
            <w:tcW w:w="1584" w:type="dxa"/>
          </w:tcPr>
          <w:p w14:paraId="00149343" w14:textId="77777777" w:rsidR="006E4A8F" w:rsidRDefault="00000000">
            <w:pPr>
              <w:pStyle w:val="Compact"/>
            </w:pPr>
            <w:r>
              <w:rPr>
                <w:b/>
                <w:bCs/>
              </w:rPr>
              <w:t>Verification</w:t>
            </w:r>
          </w:p>
        </w:tc>
      </w:tr>
      <w:tr w:rsidR="006E4A8F" w14:paraId="0C3FC5FF" w14:textId="77777777">
        <w:tc>
          <w:tcPr>
            <w:tcW w:w="2376" w:type="dxa"/>
          </w:tcPr>
          <w:p w14:paraId="3E6ACBC6" w14:textId="77777777" w:rsidR="006E4A8F" w:rsidRDefault="00000000">
            <w:pPr>
              <w:pStyle w:val="Compact"/>
            </w:pPr>
            <w:r>
              <w:rPr>
                <w:rStyle w:val="VerbatimChar"/>
              </w:rPr>
              <w:t>domainComponent</w:t>
            </w:r>
          </w:p>
        </w:tc>
        <w:tc>
          <w:tcPr>
            <w:tcW w:w="1584" w:type="dxa"/>
          </w:tcPr>
          <w:p w14:paraId="221848AB" w14:textId="77777777" w:rsidR="006E4A8F" w:rsidRDefault="00000000">
            <w:pPr>
              <w:pStyle w:val="Compact"/>
            </w:pPr>
            <w:r>
              <w:t>MAY</w:t>
            </w:r>
          </w:p>
        </w:tc>
        <w:tc>
          <w:tcPr>
            <w:tcW w:w="2376" w:type="dxa"/>
          </w:tcPr>
          <w:p w14:paraId="18A88484" w14:textId="77777777" w:rsidR="006E4A8F" w:rsidRDefault="00000000">
            <w:pPr>
              <w:pStyle w:val="Compact"/>
            </w:pPr>
            <w:r>
              <w:t xml:space="preserve">If present, this field MUST contain a Domain Label from a Domain Name. The </w:t>
            </w:r>
            <w:r>
              <w:rPr>
                <w:rStyle w:val="VerbatimChar"/>
              </w:rPr>
              <w:t>domainComponent</w:t>
            </w:r>
            <w:r>
              <w:t xml:space="preserve"> fields for the Domain Name MUST be in a single ordered sequence containing all Domain Labels from the Domain Name. The Domain Labels MUST be encoded in the reverse order to the on-wire representation of domain names in the DNS protocol, so that the Domain Label closest to the root is encoded first. Multiple instances MAY be present.</w:t>
            </w:r>
          </w:p>
        </w:tc>
        <w:tc>
          <w:tcPr>
            <w:tcW w:w="1584" w:type="dxa"/>
          </w:tcPr>
          <w:p w14:paraId="13F07EDE" w14:textId="77777777" w:rsidR="006E4A8F" w:rsidRDefault="00000000">
            <w:pPr>
              <w:pStyle w:val="Compact"/>
            </w:pPr>
            <w:r>
              <w:t>[Section 3.2]</w:t>
            </w:r>
          </w:p>
        </w:tc>
      </w:tr>
      <w:tr w:rsidR="006E4A8F" w14:paraId="0FAFE9CF" w14:textId="77777777">
        <w:tc>
          <w:tcPr>
            <w:tcW w:w="2376" w:type="dxa"/>
          </w:tcPr>
          <w:p w14:paraId="059B75B9" w14:textId="77777777" w:rsidR="006E4A8F" w:rsidRDefault="00000000">
            <w:pPr>
              <w:pStyle w:val="Compact"/>
            </w:pPr>
            <w:r>
              <w:rPr>
                <w:rStyle w:val="VerbatimChar"/>
              </w:rPr>
              <w:t>countryName</w:t>
            </w:r>
          </w:p>
        </w:tc>
        <w:tc>
          <w:tcPr>
            <w:tcW w:w="1584" w:type="dxa"/>
          </w:tcPr>
          <w:p w14:paraId="37FFE285" w14:textId="77777777" w:rsidR="006E4A8F" w:rsidRDefault="00000000">
            <w:pPr>
              <w:pStyle w:val="Compact"/>
            </w:pPr>
            <w:r>
              <w:t>MUST</w:t>
            </w:r>
          </w:p>
        </w:tc>
        <w:tc>
          <w:tcPr>
            <w:tcW w:w="2376" w:type="dxa"/>
          </w:tcPr>
          <w:p w14:paraId="6EA1D783" w14:textId="77777777" w:rsidR="006E4A8F" w:rsidRDefault="00000000">
            <w:pPr>
              <w:pStyle w:val="Compact"/>
            </w:pPr>
            <w:r>
              <w:t xml:space="preserve">The two-letter ISO 3166-1 country code for the country associated with the Subject. If a Country is not represented by an official ISO 3166-1 country code, the CA MUST specify the ISO 3166-1 user-assigned code of </w:t>
            </w:r>
            <w:r>
              <w:rPr>
                <w:rStyle w:val="VerbatimChar"/>
              </w:rPr>
              <w:t>XX</w:t>
            </w:r>
            <w:r>
              <w:t>, indicating that an official ISO 3166-1 alpha-2 code has not been assigned.</w:t>
            </w:r>
          </w:p>
        </w:tc>
        <w:tc>
          <w:tcPr>
            <w:tcW w:w="1584" w:type="dxa"/>
          </w:tcPr>
          <w:p w14:paraId="51D5BC91" w14:textId="77777777" w:rsidR="006E4A8F" w:rsidRDefault="006E4A8F">
            <w:pPr>
              <w:pStyle w:val="Compact"/>
            </w:pPr>
            <w:hyperlink w:anchor="Xa28b1e088335c6bc0e93517d16c4c6db7d1275c">
              <w:r>
                <w:rPr>
                  <w:rStyle w:val="Hyperlink"/>
                </w:rPr>
                <w:t>Section 3.2.2.1</w:t>
              </w:r>
            </w:hyperlink>
          </w:p>
        </w:tc>
      </w:tr>
      <w:tr w:rsidR="006E4A8F" w14:paraId="3B5035FE" w14:textId="77777777">
        <w:tc>
          <w:tcPr>
            <w:tcW w:w="2376" w:type="dxa"/>
          </w:tcPr>
          <w:p w14:paraId="6AA96996" w14:textId="77777777" w:rsidR="006E4A8F" w:rsidRDefault="00000000">
            <w:pPr>
              <w:pStyle w:val="Compact"/>
            </w:pPr>
            <w:r>
              <w:rPr>
                <w:rStyle w:val="VerbatimChar"/>
              </w:rPr>
              <w:t>stateOrProvinceName</w:t>
            </w:r>
          </w:p>
        </w:tc>
        <w:tc>
          <w:tcPr>
            <w:tcW w:w="1584" w:type="dxa"/>
          </w:tcPr>
          <w:p w14:paraId="004492F6" w14:textId="77777777" w:rsidR="006E4A8F" w:rsidRDefault="00000000">
            <w:pPr>
              <w:pStyle w:val="Compact"/>
            </w:pPr>
            <w:r>
              <w:t>MUST / MAY</w:t>
            </w:r>
          </w:p>
        </w:tc>
        <w:tc>
          <w:tcPr>
            <w:tcW w:w="2376" w:type="dxa"/>
          </w:tcPr>
          <w:p w14:paraId="61C69752" w14:textId="77777777" w:rsidR="006E4A8F" w:rsidRDefault="00000000">
            <w:pPr>
              <w:pStyle w:val="Compact"/>
            </w:pPr>
            <w:r>
              <w:t xml:space="preserve">MUST be present if </w:t>
            </w:r>
            <w:r>
              <w:rPr>
                <w:rStyle w:val="VerbatimChar"/>
              </w:rPr>
              <w:t>localityName</w:t>
            </w:r>
            <w:r>
              <w:t xml:space="preserve"> is absent, MAY be present otherwise. If present, MUST contain the Subject’s state or province information.</w:t>
            </w:r>
          </w:p>
        </w:tc>
        <w:tc>
          <w:tcPr>
            <w:tcW w:w="1584" w:type="dxa"/>
          </w:tcPr>
          <w:p w14:paraId="1AA80839" w14:textId="77777777" w:rsidR="006E4A8F" w:rsidRDefault="006E4A8F">
            <w:pPr>
              <w:pStyle w:val="Compact"/>
            </w:pPr>
            <w:hyperlink w:anchor="Xa28b1e088335c6bc0e93517d16c4c6db7d1275c">
              <w:r>
                <w:rPr>
                  <w:rStyle w:val="Hyperlink"/>
                </w:rPr>
                <w:t>Section 3.2.2.1</w:t>
              </w:r>
            </w:hyperlink>
          </w:p>
        </w:tc>
      </w:tr>
      <w:tr w:rsidR="006E4A8F" w14:paraId="31D4F7C7" w14:textId="77777777">
        <w:tc>
          <w:tcPr>
            <w:tcW w:w="2376" w:type="dxa"/>
          </w:tcPr>
          <w:p w14:paraId="0F342F76" w14:textId="77777777" w:rsidR="006E4A8F" w:rsidRDefault="00000000">
            <w:pPr>
              <w:pStyle w:val="Compact"/>
            </w:pPr>
            <w:r>
              <w:rPr>
                <w:rStyle w:val="VerbatimChar"/>
              </w:rPr>
              <w:lastRenderedPageBreak/>
              <w:t>localityName</w:t>
            </w:r>
          </w:p>
        </w:tc>
        <w:tc>
          <w:tcPr>
            <w:tcW w:w="1584" w:type="dxa"/>
          </w:tcPr>
          <w:p w14:paraId="600D81B4" w14:textId="77777777" w:rsidR="006E4A8F" w:rsidRDefault="00000000">
            <w:pPr>
              <w:pStyle w:val="Compact"/>
            </w:pPr>
            <w:r>
              <w:t>MUST / MAY</w:t>
            </w:r>
          </w:p>
        </w:tc>
        <w:tc>
          <w:tcPr>
            <w:tcW w:w="2376" w:type="dxa"/>
          </w:tcPr>
          <w:p w14:paraId="0135CD4E" w14:textId="77777777" w:rsidR="006E4A8F" w:rsidRDefault="00000000">
            <w:pPr>
              <w:pStyle w:val="Compact"/>
            </w:pPr>
            <w:r>
              <w:t xml:space="preserve">MUST be present if </w:t>
            </w:r>
            <w:r>
              <w:rPr>
                <w:rStyle w:val="VerbatimChar"/>
              </w:rPr>
              <w:t>stateOrProvinceName</w:t>
            </w:r>
            <w:r>
              <w:t xml:space="preserve"> is absent, MAY be present otherwise. If present, MUST contain the Subject’s locality information.</w:t>
            </w:r>
          </w:p>
        </w:tc>
        <w:tc>
          <w:tcPr>
            <w:tcW w:w="1584" w:type="dxa"/>
          </w:tcPr>
          <w:p w14:paraId="0811E6EE" w14:textId="77777777" w:rsidR="006E4A8F" w:rsidRDefault="006E4A8F">
            <w:pPr>
              <w:pStyle w:val="Compact"/>
            </w:pPr>
            <w:hyperlink w:anchor="Xa28b1e088335c6bc0e93517d16c4c6db7d1275c">
              <w:r>
                <w:rPr>
                  <w:rStyle w:val="Hyperlink"/>
                </w:rPr>
                <w:t>Section 3.2.2.1</w:t>
              </w:r>
            </w:hyperlink>
          </w:p>
        </w:tc>
      </w:tr>
      <w:tr w:rsidR="006E4A8F" w14:paraId="09904580" w14:textId="77777777">
        <w:tc>
          <w:tcPr>
            <w:tcW w:w="2376" w:type="dxa"/>
          </w:tcPr>
          <w:p w14:paraId="52325EED" w14:textId="77777777" w:rsidR="006E4A8F" w:rsidRDefault="00000000">
            <w:pPr>
              <w:pStyle w:val="Compact"/>
            </w:pPr>
            <w:r>
              <w:rPr>
                <w:rStyle w:val="VerbatimChar"/>
              </w:rPr>
              <w:t>postalCode</w:t>
            </w:r>
          </w:p>
        </w:tc>
        <w:tc>
          <w:tcPr>
            <w:tcW w:w="1584" w:type="dxa"/>
          </w:tcPr>
          <w:p w14:paraId="7170932F" w14:textId="77777777" w:rsidR="006E4A8F" w:rsidRDefault="00000000">
            <w:pPr>
              <w:pStyle w:val="Compact"/>
            </w:pPr>
            <w:r>
              <w:t>NOT RECOMMENDED</w:t>
            </w:r>
          </w:p>
        </w:tc>
        <w:tc>
          <w:tcPr>
            <w:tcW w:w="2376" w:type="dxa"/>
          </w:tcPr>
          <w:p w14:paraId="06CB5595" w14:textId="77777777" w:rsidR="006E4A8F" w:rsidRDefault="00000000">
            <w:pPr>
              <w:pStyle w:val="Compact"/>
            </w:pPr>
            <w:r>
              <w:t>If present, MUST contain the Subject’s zip or postal information.</w:t>
            </w:r>
          </w:p>
        </w:tc>
        <w:tc>
          <w:tcPr>
            <w:tcW w:w="1584" w:type="dxa"/>
          </w:tcPr>
          <w:p w14:paraId="419EF0FF" w14:textId="77777777" w:rsidR="006E4A8F" w:rsidRDefault="006E4A8F">
            <w:pPr>
              <w:pStyle w:val="Compact"/>
            </w:pPr>
            <w:hyperlink w:anchor="Xa28b1e088335c6bc0e93517d16c4c6db7d1275c">
              <w:r>
                <w:rPr>
                  <w:rStyle w:val="Hyperlink"/>
                </w:rPr>
                <w:t>Section 3.2.2.1</w:t>
              </w:r>
            </w:hyperlink>
          </w:p>
        </w:tc>
      </w:tr>
      <w:tr w:rsidR="006E4A8F" w14:paraId="66F0C0D4" w14:textId="77777777">
        <w:tc>
          <w:tcPr>
            <w:tcW w:w="2376" w:type="dxa"/>
          </w:tcPr>
          <w:p w14:paraId="7EC6F153" w14:textId="77777777" w:rsidR="006E4A8F" w:rsidRDefault="00000000">
            <w:pPr>
              <w:pStyle w:val="Compact"/>
            </w:pPr>
            <w:r>
              <w:rPr>
                <w:rStyle w:val="VerbatimChar"/>
              </w:rPr>
              <w:t>streetAddress</w:t>
            </w:r>
          </w:p>
        </w:tc>
        <w:tc>
          <w:tcPr>
            <w:tcW w:w="1584" w:type="dxa"/>
          </w:tcPr>
          <w:p w14:paraId="3124F557" w14:textId="77777777" w:rsidR="006E4A8F" w:rsidRDefault="00000000">
            <w:pPr>
              <w:pStyle w:val="Compact"/>
            </w:pPr>
            <w:r>
              <w:t>NOT RECOMMENDED</w:t>
            </w:r>
          </w:p>
        </w:tc>
        <w:tc>
          <w:tcPr>
            <w:tcW w:w="2376" w:type="dxa"/>
          </w:tcPr>
          <w:p w14:paraId="71E4CB91" w14:textId="77777777" w:rsidR="006E4A8F" w:rsidRDefault="00000000">
            <w:pPr>
              <w:pStyle w:val="Compact"/>
            </w:pPr>
            <w:r>
              <w:t>If present, MUST contain the Subject’s street address information. Multiple instances MAY be present.</w:t>
            </w:r>
          </w:p>
        </w:tc>
        <w:tc>
          <w:tcPr>
            <w:tcW w:w="1584" w:type="dxa"/>
          </w:tcPr>
          <w:p w14:paraId="71626605" w14:textId="77777777" w:rsidR="006E4A8F" w:rsidRDefault="006E4A8F">
            <w:pPr>
              <w:pStyle w:val="Compact"/>
            </w:pPr>
            <w:hyperlink w:anchor="Xa28b1e088335c6bc0e93517d16c4c6db7d1275c">
              <w:r>
                <w:rPr>
                  <w:rStyle w:val="Hyperlink"/>
                </w:rPr>
                <w:t>Section 3.2.2.1</w:t>
              </w:r>
            </w:hyperlink>
          </w:p>
        </w:tc>
      </w:tr>
      <w:tr w:rsidR="006E4A8F" w14:paraId="0E521358" w14:textId="77777777">
        <w:tc>
          <w:tcPr>
            <w:tcW w:w="2376" w:type="dxa"/>
          </w:tcPr>
          <w:p w14:paraId="3D227E53" w14:textId="77777777" w:rsidR="006E4A8F" w:rsidRDefault="00000000">
            <w:pPr>
              <w:pStyle w:val="Compact"/>
            </w:pPr>
            <w:r>
              <w:rPr>
                <w:rStyle w:val="VerbatimChar"/>
              </w:rPr>
              <w:t>organizationName</w:t>
            </w:r>
          </w:p>
        </w:tc>
        <w:tc>
          <w:tcPr>
            <w:tcW w:w="1584" w:type="dxa"/>
          </w:tcPr>
          <w:p w14:paraId="6F5512E9" w14:textId="77777777" w:rsidR="006E4A8F" w:rsidRDefault="00000000">
            <w:pPr>
              <w:pStyle w:val="Compact"/>
            </w:pPr>
            <w:r>
              <w:t>MUST</w:t>
            </w:r>
          </w:p>
        </w:tc>
        <w:tc>
          <w:tcPr>
            <w:tcW w:w="2376" w:type="dxa"/>
          </w:tcPr>
          <w:p w14:paraId="2DC36FE7" w14:textId="77777777" w:rsidR="006E4A8F" w:rsidRDefault="00000000">
            <w:pPr>
              <w:pStyle w:val="Compact"/>
            </w:pPr>
            <w:r>
              <w:t>The Subject’s name and/or DBA/tradename. The CA MAY include information in this field that differs slightly from the verified name, such as common variations or abbreviations, provided that the CA documents the difference and any abbreviations used are locally accepted abbreviations; e.g. if the official record shows “Company Name Incorporated”, the CA MAY use “Company Name Inc.” or “Company Name”. If both are included, the DBA/tradename SHALL appear first, followed by the Subject’s name in parentheses.</w:t>
            </w:r>
          </w:p>
        </w:tc>
        <w:tc>
          <w:tcPr>
            <w:tcW w:w="1584" w:type="dxa"/>
          </w:tcPr>
          <w:p w14:paraId="3DA8C31D" w14:textId="77777777" w:rsidR="006E4A8F" w:rsidRDefault="006E4A8F">
            <w:pPr>
              <w:pStyle w:val="Compact"/>
            </w:pPr>
            <w:hyperlink w:anchor="X0f735931595a9b83d3b2daab91c3379eb22baab">
              <w:r>
                <w:rPr>
                  <w:rStyle w:val="Hyperlink"/>
                </w:rPr>
                <w:t>Section 3.2.2.2</w:t>
              </w:r>
            </w:hyperlink>
          </w:p>
        </w:tc>
      </w:tr>
      <w:tr w:rsidR="006E4A8F" w14:paraId="171EB938" w14:textId="77777777">
        <w:tc>
          <w:tcPr>
            <w:tcW w:w="2376" w:type="dxa"/>
          </w:tcPr>
          <w:p w14:paraId="7DBCC858" w14:textId="77777777" w:rsidR="006E4A8F" w:rsidRDefault="00000000">
            <w:pPr>
              <w:pStyle w:val="Compact"/>
            </w:pPr>
            <w:r>
              <w:rPr>
                <w:rStyle w:val="VerbatimChar"/>
              </w:rPr>
              <w:t>surname</w:t>
            </w:r>
          </w:p>
        </w:tc>
        <w:tc>
          <w:tcPr>
            <w:tcW w:w="1584" w:type="dxa"/>
          </w:tcPr>
          <w:p w14:paraId="4E5ECCB5" w14:textId="77777777" w:rsidR="006E4A8F" w:rsidRDefault="00000000">
            <w:pPr>
              <w:pStyle w:val="Compact"/>
            </w:pPr>
            <w:r>
              <w:t>MUST NOT</w:t>
            </w:r>
          </w:p>
        </w:tc>
        <w:tc>
          <w:tcPr>
            <w:tcW w:w="2376" w:type="dxa"/>
          </w:tcPr>
          <w:p w14:paraId="25E01598" w14:textId="77777777" w:rsidR="006E4A8F" w:rsidRDefault="00000000">
            <w:pPr>
              <w:pStyle w:val="Compact"/>
            </w:pPr>
            <w:r>
              <w:t>-</w:t>
            </w:r>
          </w:p>
        </w:tc>
        <w:tc>
          <w:tcPr>
            <w:tcW w:w="1584" w:type="dxa"/>
          </w:tcPr>
          <w:p w14:paraId="20A939E5" w14:textId="77777777" w:rsidR="006E4A8F" w:rsidRDefault="00000000">
            <w:pPr>
              <w:pStyle w:val="Compact"/>
            </w:pPr>
            <w:r>
              <w:t>-</w:t>
            </w:r>
          </w:p>
        </w:tc>
      </w:tr>
      <w:tr w:rsidR="006E4A8F" w14:paraId="40019A9E" w14:textId="77777777">
        <w:tc>
          <w:tcPr>
            <w:tcW w:w="2376" w:type="dxa"/>
          </w:tcPr>
          <w:p w14:paraId="10B46792" w14:textId="77777777" w:rsidR="006E4A8F" w:rsidRDefault="00000000">
            <w:pPr>
              <w:pStyle w:val="Compact"/>
            </w:pPr>
            <w:r>
              <w:rPr>
                <w:rStyle w:val="VerbatimChar"/>
              </w:rPr>
              <w:t>givenName</w:t>
            </w:r>
          </w:p>
        </w:tc>
        <w:tc>
          <w:tcPr>
            <w:tcW w:w="1584" w:type="dxa"/>
          </w:tcPr>
          <w:p w14:paraId="73F617CA" w14:textId="77777777" w:rsidR="006E4A8F" w:rsidRDefault="00000000">
            <w:pPr>
              <w:pStyle w:val="Compact"/>
            </w:pPr>
            <w:r>
              <w:t>MUST NOT</w:t>
            </w:r>
          </w:p>
        </w:tc>
        <w:tc>
          <w:tcPr>
            <w:tcW w:w="2376" w:type="dxa"/>
          </w:tcPr>
          <w:p w14:paraId="42FB92B9" w14:textId="77777777" w:rsidR="006E4A8F" w:rsidRDefault="00000000">
            <w:pPr>
              <w:pStyle w:val="Compact"/>
            </w:pPr>
            <w:r>
              <w:t>-</w:t>
            </w:r>
          </w:p>
        </w:tc>
        <w:tc>
          <w:tcPr>
            <w:tcW w:w="1584" w:type="dxa"/>
          </w:tcPr>
          <w:p w14:paraId="4838A43D" w14:textId="77777777" w:rsidR="006E4A8F" w:rsidRDefault="00000000">
            <w:pPr>
              <w:pStyle w:val="Compact"/>
            </w:pPr>
            <w:r>
              <w:t>-</w:t>
            </w:r>
          </w:p>
        </w:tc>
      </w:tr>
      <w:tr w:rsidR="006E4A8F" w14:paraId="07F82D40" w14:textId="77777777">
        <w:tc>
          <w:tcPr>
            <w:tcW w:w="2376" w:type="dxa"/>
          </w:tcPr>
          <w:p w14:paraId="18956CCD" w14:textId="77777777" w:rsidR="006E4A8F" w:rsidRDefault="00000000">
            <w:pPr>
              <w:pStyle w:val="Compact"/>
            </w:pPr>
            <w:r>
              <w:rPr>
                <w:rStyle w:val="VerbatimChar"/>
              </w:rPr>
              <w:t>organizationalUnitName</w:t>
            </w:r>
          </w:p>
        </w:tc>
        <w:tc>
          <w:tcPr>
            <w:tcW w:w="1584" w:type="dxa"/>
          </w:tcPr>
          <w:p w14:paraId="377BC04D" w14:textId="77777777" w:rsidR="006E4A8F" w:rsidRDefault="00000000">
            <w:pPr>
              <w:pStyle w:val="Compact"/>
            </w:pPr>
            <w:r>
              <w:t>MUST NOT</w:t>
            </w:r>
          </w:p>
        </w:tc>
        <w:tc>
          <w:tcPr>
            <w:tcW w:w="2376" w:type="dxa"/>
          </w:tcPr>
          <w:p w14:paraId="218D1CEC" w14:textId="77777777" w:rsidR="006E4A8F" w:rsidRDefault="00000000">
            <w:pPr>
              <w:pStyle w:val="Compact"/>
            </w:pPr>
            <w:r>
              <w:t>-</w:t>
            </w:r>
          </w:p>
        </w:tc>
        <w:tc>
          <w:tcPr>
            <w:tcW w:w="1584" w:type="dxa"/>
          </w:tcPr>
          <w:p w14:paraId="3D9B4022" w14:textId="77777777" w:rsidR="006E4A8F" w:rsidRDefault="00000000">
            <w:pPr>
              <w:pStyle w:val="Compact"/>
            </w:pPr>
            <w:r>
              <w:t>-</w:t>
            </w:r>
          </w:p>
        </w:tc>
      </w:tr>
      <w:tr w:rsidR="006E4A8F" w14:paraId="66EF288A" w14:textId="77777777">
        <w:tc>
          <w:tcPr>
            <w:tcW w:w="2376" w:type="dxa"/>
          </w:tcPr>
          <w:p w14:paraId="56EC9C02" w14:textId="77777777" w:rsidR="006E4A8F" w:rsidRDefault="00000000">
            <w:pPr>
              <w:pStyle w:val="Compact"/>
            </w:pPr>
            <w:r>
              <w:rPr>
                <w:rStyle w:val="VerbatimChar"/>
              </w:rPr>
              <w:lastRenderedPageBreak/>
              <w:t>commonName</w:t>
            </w:r>
          </w:p>
        </w:tc>
        <w:tc>
          <w:tcPr>
            <w:tcW w:w="1584" w:type="dxa"/>
          </w:tcPr>
          <w:p w14:paraId="4E29D590" w14:textId="77777777" w:rsidR="006E4A8F" w:rsidRDefault="00000000">
            <w:pPr>
              <w:pStyle w:val="Compact"/>
            </w:pPr>
            <w:r>
              <w:t>NOT RECOMMENDED</w:t>
            </w:r>
          </w:p>
        </w:tc>
        <w:tc>
          <w:tcPr>
            <w:tcW w:w="2376" w:type="dxa"/>
          </w:tcPr>
          <w:p w14:paraId="35F2D12D" w14:textId="77777777" w:rsidR="006E4A8F" w:rsidRDefault="00000000">
            <w:pPr>
              <w:pStyle w:val="Compact"/>
            </w:pPr>
            <w:r>
              <w:t xml:space="preserve">If present, MUST contain a value derived from the </w:t>
            </w:r>
            <w:r>
              <w:rPr>
                <w:rStyle w:val="VerbatimChar"/>
              </w:rPr>
              <w:t>subjectAltName</w:t>
            </w:r>
            <w:r>
              <w:t xml:space="preserve"> extension according to </w:t>
            </w:r>
            <w:hyperlink w:anchor="Xcec18e6ac32aca3a45eec84a1ba551934837a7f">
              <w:r w:rsidR="006E4A8F">
                <w:rPr>
                  <w:rStyle w:val="Hyperlink"/>
                </w:rPr>
                <w:t>Section 7.1.4.3</w:t>
              </w:r>
            </w:hyperlink>
            <w:r>
              <w:t>.</w:t>
            </w:r>
          </w:p>
        </w:tc>
        <w:tc>
          <w:tcPr>
            <w:tcW w:w="1584" w:type="dxa"/>
          </w:tcPr>
          <w:p w14:paraId="3F4F7959" w14:textId="77777777" w:rsidR="006E4A8F" w:rsidRDefault="006E4A8F">
            <w:pPr>
              <w:pStyle w:val="Compact"/>
            </w:pPr>
          </w:p>
        </w:tc>
      </w:tr>
      <w:tr w:rsidR="006E4A8F" w14:paraId="4E7C4576" w14:textId="77777777">
        <w:tc>
          <w:tcPr>
            <w:tcW w:w="2376" w:type="dxa"/>
          </w:tcPr>
          <w:p w14:paraId="7FF334D5" w14:textId="77777777" w:rsidR="006E4A8F" w:rsidRDefault="00000000">
            <w:pPr>
              <w:pStyle w:val="Compact"/>
            </w:pPr>
            <w:r>
              <w:t>Any other attribute</w:t>
            </w:r>
          </w:p>
        </w:tc>
        <w:tc>
          <w:tcPr>
            <w:tcW w:w="1584" w:type="dxa"/>
          </w:tcPr>
          <w:p w14:paraId="303ED580" w14:textId="77777777" w:rsidR="006E4A8F" w:rsidRDefault="00000000">
            <w:pPr>
              <w:pStyle w:val="Compact"/>
            </w:pPr>
            <w:r>
              <w:t>NOT RECOMMENDED</w:t>
            </w:r>
          </w:p>
        </w:tc>
        <w:tc>
          <w:tcPr>
            <w:tcW w:w="2376" w:type="dxa"/>
          </w:tcPr>
          <w:p w14:paraId="75916EBB" w14:textId="77777777" w:rsidR="006E4A8F" w:rsidRDefault="00000000">
            <w:pPr>
              <w:pStyle w:val="Compact"/>
            </w:pPr>
            <w:r>
              <w:t>-</w:t>
            </w:r>
          </w:p>
        </w:tc>
        <w:tc>
          <w:tcPr>
            <w:tcW w:w="1584" w:type="dxa"/>
          </w:tcPr>
          <w:p w14:paraId="6751F6F7" w14:textId="77777777" w:rsidR="006E4A8F" w:rsidRDefault="00000000">
            <w:pPr>
              <w:pStyle w:val="Compact"/>
            </w:pPr>
            <w:r>
              <w:t xml:space="preserve">See </w:t>
            </w:r>
            <w:hyperlink w:anchor="Xfbe97d39f8a1a297d6543af0b1b4ce6e9225ae0">
              <w:r w:rsidR="006E4A8F">
                <w:rPr>
                  <w:rStyle w:val="Hyperlink"/>
                </w:rPr>
                <w:t>Section 7.1.4.4</w:t>
              </w:r>
            </w:hyperlink>
          </w:p>
        </w:tc>
      </w:tr>
    </w:tbl>
    <w:p w14:paraId="108190A5" w14:textId="77777777" w:rsidR="006E4A8F" w:rsidRDefault="00000000">
      <w:pPr>
        <w:pStyle w:val="BodyText"/>
      </w:pPr>
      <w:r>
        <w:t xml:space="preserve">In addition, </w:t>
      </w:r>
      <w:r>
        <w:rPr>
          <w:rStyle w:val="VerbatimChar"/>
        </w:rPr>
        <w:t>subject</w:t>
      </w:r>
      <w:r>
        <w:t xml:space="preserve"> Attributes MUST NOT contain only metadata such as ‘.’, ‘-’, and ’ ’ (i.e. space) characters, and/or any other indication that the value is absent, incomplete, or not applicable.</w:t>
      </w:r>
    </w:p>
    <w:p w14:paraId="5596B613" w14:textId="77777777" w:rsidR="006E4A8F" w:rsidRDefault="00000000">
      <w:pPr>
        <w:pStyle w:val="Heading5"/>
      </w:pPr>
      <w:bookmarkStart w:id="718" w:name="Xf360df53ff6d7647e6c7ade4fcfdaead3eb12f4"/>
      <w:bookmarkEnd w:id="717"/>
      <w:r>
        <w:t>7.1.2.7.5 Extended Validation</w:t>
      </w:r>
    </w:p>
    <w:p w14:paraId="11D3D038" w14:textId="77777777" w:rsidR="006E4A8F" w:rsidRDefault="00000000">
      <w:pPr>
        <w:pStyle w:val="FirstParagraph"/>
      </w:pPr>
      <w:r>
        <w:t>For a Subscriber Certificate to be Extended Validation, it MUST comply with the Certificate Profile specified in the then-current version of the Guidelines for the Issuance and Management of Extended Validation Certificates. In addition, it MUST meet the following profile:</w:t>
      </w:r>
    </w:p>
    <w:tbl>
      <w:tblPr>
        <w:tblStyle w:val="Table"/>
        <w:tblW w:w="5000" w:type="pct"/>
        <w:tblLayout w:type="fixed"/>
        <w:tblLook w:val="0020" w:firstRow="1" w:lastRow="0" w:firstColumn="0" w:lastColumn="0" w:noHBand="0" w:noVBand="0"/>
      </w:tblPr>
      <w:tblGrid>
        <w:gridCol w:w="2808"/>
        <w:gridCol w:w="6552"/>
      </w:tblGrid>
      <w:tr w:rsidR="006E4A8F" w14:paraId="07E88DE5" w14:textId="77777777">
        <w:trPr>
          <w:tblHeader/>
        </w:trPr>
        <w:tc>
          <w:tcPr>
            <w:tcW w:w="2376" w:type="dxa"/>
          </w:tcPr>
          <w:p w14:paraId="05E7BB9B" w14:textId="77777777" w:rsidR="006E4A8F" w:rsidRDefault="00000000">
            <w:pPr>
              <w:pStyle w:val="Compact"/>
            </w:pPr>
            <w:r>
              <w:rPr>
                <w:b/>
                <w:bCs/>
              </w:rPr>
              <w:t>Field</w:t>
            </w:r>
          </w:p>
        </w:tc>
        <w:tc>
          <w:tcPr>
            <w:tcW w:w="5544" w:type="dxa"/>
          </w:tcPr>
          <w:p w14:paraId="2614D2D2" w14:textId="77777777" w:rsidR="006E4A8F" w:rsidRDefault="00000000">
            <w:pPr>
              <w:pStyle w:val="Compact"/>
            </w:pPr>
            <w:r>
              <w:rPr>
                <w:b/>
                <w:bCs/>
              </w:rPr>
              <w:t>Requirements</w:t>
            </w:r>
          </w:p>
        </w:tc>
      </w:tr>
      <w:tr w:rsidR="006E4A8F" w14:paraId="004189CC" w14:textId="77777777">
        <w:tc>
          <w:tcPr>
            <w:tcW w:w="2376" w:type="dxa"/>
          </w:tcPr>
          <w:p w14:paraId="7F98483A" w14:textId="77777777" w:rsidR="006E4A8F" w:rsidRDefault="00000000">
            <w:pPr>
              <w:pStyle w:val="Compact"/>
            </w:pPr>
            <w:r>
              <w:rPr>
                <w:rStyle w:val="VerbatimChar"/>
              </w:rPr>
              <w:t>subject</w:t>
            </w:r>
          </w:p>
        </w:tc>
        <w:tc>
          <w:tcPr>
            <w:tcW w:w="5544" w:type="dxa"/>
          </w:tcPr>
          <w:p w14:paraId="1017E890" w14:textId="77777777" w:rsidR="006E4A8F" w:rsidRDefault="00000000">
            <w:pPr>
              <w:pStyle w:val="Compact"/>
            </w:pPr>
            <w:r>
              <w:t>See Guidelines for the Issuance and Management of Extended Validation Certificates, Section 7.1.4.2.</w:t>
            </w:r>
          </w:p>
        </w:tc>
      </w:tr>
      <w:tr w:rsidR="006E4A8F" w14:paraId="036FD8CA" w14:textId="77777777">
        <w:tc>
          <w:tcPr>
            <w:tcW w:w="2376" w:type="dxa"/>
          </w:tcPr>
          <w:p w14:paraId="6D501466" w14:textId="77777777" w:rsidR="006E4A8F" w:rsidRDefault="00000000">
            <w:pPr>
              <w:pStyle w:val="Compact"/>
            </w:pPr>
            <w:r>
              <w:rPr>
                <w:rStyle w:val="VerbatimChar"/>
              </w:rPr>
              <w:t>certificatePolicies</w:t>
            </w:r>
          </w:p>
        </w:tc>
        <w:tc>
          <w:tcPr>
            <w:tcW w:w="5544" w:type="dxa"/>
          </w:tcPr>
          <w:p w14:paraId="342B7D3A" w14:textId="77777777" w:rsidR="006E4A8F" w:rsidRDefault="00000000">
            <w:pPr>
              <w:pStyle w:val="Compact"/>
            </w:pPr>
            <w:r>
              <w:t xml:space="preserve">MUST be present. MUST assert the </w:t>
            </w:r>
            <w:hyperlink w:anchor="Xd886d368fed64db74e3fc7a280ac2a3180671ff">
              <w:r w:rsidR="006E4A8F">
                <w:rPr>
                  <w:rStyle w:val="Hyperlink"/>
                </w:rPr>
                <w:t>Reserved Certificate Policy Identifier</w:t>
              </w:r>
            </w:hyperlink>
            <w:r>
              <w:t xml:space="preserve"> of </w:t>
            </w:r>
            <w:r>
              <w:rPr>
                <w:rStyle w:val="VerbatimChar"/>
              </w:rPr>
              <w:t>2.23.140.1.1</w:t>
            </w:r>
            <w:r>
              <w:t xml:space="preserve"> as a </w:t>
            </w:r>
            <w:r>
              <w:rPr>
                <w:rStyle w:val="VerbatimChar"/>
              </w:rPr>
              <w:t>policyIdentifier</w:t>
            </w:r>
            <w:r>
              <w:t xml:space="preserve">. See </w:t>
            </w:r>
            <w:hyperlink w:anchor="X49e22a2f33fcedc8ec0d56f39942194370d221e">
              <w:r w:rsidR="006E4A8F">
                <w:rPr>
                  <w:rStyle w:val="Hyperlink"/>
                </w:rPr>
                <w:t>Section 7.1.2.7.9</w:t>
              </w:r>
            </w:hyperlink>
            <w:r>
              <w:t>.</w:t>
            </w:r>
          </w:p>
        </w:tc>
      </w:tr>
      <w:tr w:rsidR="006E4A8F" w14:paraId="290C9DD3" w14:textId="77777777">
        <w:tc>
          <w:tcPr>
            <w:tcW w:w="2376" w:type="dxa"/>
          </w:tcPr>
          <w:p w14:paraId="74DC7221" w14:textId="77777777" w:rsidR="006E4A8F" w:rsidRDefault="00000000">
            <w:pPr>
              <w:pStyle w:val="Compact"/>
            </w:pPr>
            <w:r>
              <w:t>All other extensions</w:t>
            </w:r>
          </w:p>
        </w:tc>
        <w:tc>
          <w:tcPr>
            <w:tcW w:w="5544" w:type="dxa"/>
          </w:tcPr>
          <w:p w14:paraId="48135765" w14:textId="77777777" w:rsidR="006E4A8F" w:rsidRDefault="00000000">
            <w:pPr>
              <w:pStyle w:val="Compact"/>
            </w:pPr>
            <w:r>
              <w:t xml:space="preserve">See </w:t>
            </w:r>
            <w:hyperlink w:anchor="Xab0a869d81c1014fe1d51a2434cb0cc3cb52099">
              <w:r w:rsidR="006E4A8F">
                <w:rPr>
                  <w:rStyle w:val="Hyperlink"/>
                </w:rPr>
                <w:t>Section 7.1.2.7.6</w:t>
              </w:r>
            </w:hyperlink>
            <w:r>
              <w:t xml:space="preserve"> and the Guidelines for the Issuance and Management of Extended Validation Certificates.</w:t>
            </w:r>
          </w:p>
        </w:tc>
      </w:tr>
    </w:tbl>
    <w:p w14:paraId="640F8336" w14:textId="77777777" w:rsidR="006E4A8F" w:rsidRDefault="00000000">
      <w:pPr>
        <w:pStyle w:val="BodyText"/>
      </w:pPr>
      <w:r>
        <w:t xml:space="preserve">In addition, </w:t>
      </w:r>
      <w:r>
        <w:rPr>
          <w:rStyle w:val="VerbatimChar"/>
        </w:rPr>
        <w:t>subject</w:t>
      </w:r>
      <w:r>
        <w:t xml:space="preserve"> Attributes MUST NOT contain only metadata such as ‘.’, ‘-’, and ’ ’ (i.e. space) characters, and/or any other indication that the value is absent, incomplete, or not applicable.</w:t>
      </w:r>
    </w:p>
    <w:p w14:paraId="4229AD79" w14:textId="77777777" w:rsidR="006E4A8F" w:rsidRDefault="00000000">
      <w:pPr>
        <w:pStyle w:val="Heading5"/>
      </w:pPr>
      <w:bookmarkStart w:id="719" w:name="Xab0a869d81c1014fe1d51a2434cb0cc3cb52099"/>
      <w:bookmarkEnd w:id="718"/>
      <w:r>
        <w:t>7.1.2.7.6 Subscriber Certificate Extensions</w:t>
      </w:r>
    </w:p>
    <w:tbl>
      <w:tblPr>
        <w:tblStyle w:val="Table"/>
        <w:tblW w:w="5000" w:type="pct"/>
        <w:tblLayout w:type="fixed"/>
        <w:tblLook w:val="0020" w:firstRow="1" w:lastRow="0" w:firstColumn="0" w:lastColumn="0" w:noHBand="0" w:noVBand="0"/>
      </w:tblPr>
      <w:tblGrid>
        <w:gridCol w:w="3286"/>
        <w:gridCol w:w="1095"/>
        <w:gridCol w:w="1195"/>
        <w:gridCol w:w="3784"/>
      </w:tblGrid>
      <w:tr w:rsidR="006E4A8F" w14:paraId="47E0511A" w14:textId="77777777">
        <w:trPr>
          <w:tblHeader/>
        </w:trPr>
        <w:tc>
          <w:tcPr>
            <w:tcW w:w="2780" w:type="dxa"/>
          </w:tcPr>
          <w:p w14:paraId="53F0C24A" w14:textId="77777777" w:rsidR="006E4A8F" w:rsidRDefault="00000000">
            <w:pPr>
              <w:pStyle w:val="Compact"/>
            </w:pPr>
            <w:r>
              <w:rPr>
                <w:b/>
                <w:bCs/>
              </w:rPr>
              <w:t>Extension</w:t>
            </w:r>
          </w:p>
        </w:tc>
        <w:tc>
          <w:tcPr>
            <w:tcW w:w="926" w:type="dxa"/>
          </w:tcPr>
          <w:p w14:paraId="565A67B9" w14:textId="77777777" w:rsidR="006E4A8F" w:rsidRDefault="00000000">
            <w:pPr>
              <w:pStyle w:val="Compact"/>
            </w:pPr>
            <w:r>
              <w:rPr>
                <w:b/>
                <w:bCs/>
              </w:rPr>
              <w:t>Presence</w:t>
            </w:r>
          </w:p>
        </w:tc>
        <w:tc>
          <w:tcPr>
            <w:tcW w:w="1011" w:type="dxa"/>
          </w:tcPr>
          <w:p w14:paraId="654A120D" w14:textId="77777777" w:rsidR="006E4A8F" w:rsidRDefault="00000000">
            <w:pPr>
              <w:pStyle w:val="Compact"/>
            </w:pPr>
            <w:r>
              <w:rPr>
                <w:b/>
                <w:bCs/>
              </w:rPr>
              <w:t>Critical</w:t>
            </w:r>
          </w:p>
        </w:tc>
        <w:tc>
          <w:tcPr>
            <w:tcW w:w="3201" w:type="dxa"/>
          </w:tcPr>
          <w:p w14:paraId="65A36180" w14:textId="77777777" w:rsidR="006E4A8F" w:rsidRDefault="00000000">
            <w:pPr>
              <w:pStyle w:val="Compact"/>
            </w:pPr>
            <w:r>
              <w:rPr>
                <w:b/>
                <w:bCs/>
              </w:rPr>
              <w:t>Description</w:t>
            </w:r>
          </w:p>
        </w:tc>
      </w:tr>
      <w:tr w:rsidR="006E4A8F" w14:paraId="39C112DC" w14:textId="77777777">
        <w:tc>
          <w:tcPr>
            <w:tcW w:w="2780" w:type="dxa"/>
          </w:tcPr>
          <w:p w14:paraId="039437FA" w14:textId="77777777" w:rsidR="006E4A8F" w:rsidRDefault="00000000">
            <w:pPr>
              <w:pStyle w:val="Compact"/>
            </w:pPr>
            <w:r>
              <w:rPr>
                <w:rStyle w:val="VerbatimChar"/>
              </w:rPr>
              <w:t>authorityInformationAccess</w:t>
            </w:r>
          </w:p>
        </w:tc>
        <w:tc>
          <w:tcPr>
            <w:tcW w:w="926" w:type="dxa"/>
          </w:tcPr>
          <w:p w14:paraId="68342A04" w14:textId="77777777" w:rsidR="006E4A8F" w:rsidRDefault="00000000">
            <w:pPr>
              <w:pStyle w:val="Compact"/>
            </w:pPr>
            <w:r>
              <w:t>MUST</w:t>
            </w:r>
          </w:p>
        </w:tc>
        <w:tc>
          <w:tcPr>
            <w:tcW w:w="1011" w:type="dxa"/>
          </w:tcPr>
          <w:p w14:paraId="343CBE22" w14:textId="77777777" w:rsidR="006E4A8F" w:rsidRDefault="00000000">
            <w:pPr>
              <w:pStyle w:val="Compact"/>
            </w:pPr>
            <w:r>
              <w:t>N</w:t>
            </w:r>
          </w:p>
        </w:tc>
        <w:tc>
          <w:tcPr>
            <w:tcW w:w="3201" w:type="dxa"/>
          </w:tcPr>
          <w:p w14:paraId="195700A9" w14:textId="77777777" w:rsidR="006E4A8F" w:rsidRDefault="00000000">
            <w:pPr>
              <w:pStyle w:val="Compact"/>
            </w:pPr>
            <w:r>
              <w:t xml:space="preserve">See </w:t>
            </w:r>
            <w:hyperlink w:anchor="X4c091c622b843a22a3402e3a812830e58a4787d">
              <w:r w:rsidR="006E4A8F">
                <w:rPr>
                  <w:rStyle w:val="Hyperlink"/>
                </w:rPr>
                <w:t>Section 7.1.2.7.7</w:t>
              </w:r>
            </w:hyperlink>
          </w:p>
        </w:tc>
      </w:tr>
      <w:tr w:rsidR="006E4A8F" w14:paraId="2096E690" w14:textId="77777777">
        <w:tc>
          <w:tcPr>
            <w:tcW w:w="2780" w:type="dxa"/>
          </w:tcPr>
          <w:p w14:paraId="3EFD55FE" w14:textId="77777777" w:rsidR="006E4A8F" w:rsidRDefault="00000000">
            <w:pPr>
              <w:pStyle w:val="Compact"/>
            </w:pPr>
            <w:r>
              <w:rPr>
                <w:rStyle w:val="VerbatimChar"/>
              </w:rPr>
              <w:t>authorityKeyIdentifier</w:t>
            </w:r>
          </w:p>
        </w:tc>
        <w:tc>
          <w:tcPr>
            <w:tcW w:w="926" w:type="dxa"/>
          </w:tcPr>
          <w:p w14:paraId="17D8C379" w14:textId="77777777" w:rsidR="006E4A8F" w:rsidRDefault="00000000">
            <w:pPr>
              <w:pStyle w:val="Compact"/>
            </w:pPr>
            <w:r>
              <w:t>MUST</w:t>
            </w:r>
          </w:p>
        </w:tc>
        <w:tc>
          <w:tcPr>
            <w:tcW w:w="1011" w:type="dxa"/>
          </w:tcPr>
          <w:p w14:paraId="71CFB665" w14:textId="77777777" w:rsidR="006E4A8F" w:rsidRDefault="00000000">
            <w:pPr>
              <w:pStyle w:val="Compact"/>
            </w:pPr>
            <w:r>
              <w:t>N</w:t>
            </w:r>
          </w:p>
        </w:tc>
        <w:tc>
          <w:tcPr>
            <w:tcW w:w="3201" w:type="dxa"/>
          </w:tcPr>
          <w:p w14:paraId="48953ECC" w14:textId="77777777" w:rsidR="006E4A8F" w:rsidRDefault="00000000">
            <w:pPr>
              <w:pStyle w:val="Compact"/>
            </w:pPr>
            <w:r>
              <w:t xml:space="preserve">See </w:t>
            </w:r>
            <w:hyperlink w:anchor="X131f74bf293344611e2b63b755d6435b3fbf30f">
              <w:r w:rsidR="006E4A8F">
                <w:rPr>
                  <w:rStyle w:val="Hyperlink"/>
                </w:rPr>
                <w:t>Section 7.1.2.11.1</w:t>
              </w:r>
            </w:hyperlink>
          </w:p>
        </w:tc>
      </w:tr>
      <w:tr w:rsidR="006E4A8F" w14:paraId="0C3AAD32" w14:textId="77777777">
        <w:tc>
          <w:tcPr>
            <w:tcW w:w="2780" w:type="dxa"/>
          </w:tcPr>
          <w:p w14:paraId="5817DC9B" w14:textId="77777777" w:rsidR="006E4A8F" w:rsidRDefault="00000000">
            <w:pPr>
              <w:pStyle w:val="Compact"/>
            </w:pPr>
            <w:r>
              <w:rPr>
                <w:rStyle w:val="VerbatimChar"/>
              </w:rPr>
              <w:t>certificatePolicies</w:t>
            </w:r>
          </w:p>
        </w:tc>
        <w:tc>
          <w:tcPr>
            <w:tcW w:w="926" w:type="dxa"/>
          </w:tcPr>
          <w:p w14:paraId="26770C4A" w14:textId="77777777" w:rsidR="006E4A8F" w:rsidRDefault="00000000">
            <w:pPr>
              <w:pStyle w:val="Compact"/>
            </w:pPr>
            <w:r>
              <w:t>MUST</w:t>
            </w:r>
          </w:p>
        </w:tc>
        <w:tc>
          <w:tcPr>
            <w:tcW w:w="1011" w:type="dxa"/>
          </w:tcPr>
          <w:p w14:paraId="401F2E87" w14:textId="77777777" w:rsidR="006E4A8F" w:rsidRDefault="00000000">
            <w:pPr>
              <w:pStyle w:val="Compact"/>
            </w:pPr>
            <w:r>
              <w:t>N</w:t>
            </w:r>
          </w:p>
        </w:tc>
        <w:tc>
          <w:tcPr>
            <w:tcW w:w="3201" w:type="dxa"/>
          </w:tcPr>
          <w:p w14:paraId="0748BB00" w14:textId="77777777" w:rsidR="006E4A8F" w:rsidRDefault="00000000">
            <w:pPr>
              <w:pStyle w:val="Compact"/>
            </w:pPr>
            <w:r>
              <w:t xml:space="preserve">See </w:t>
            </w:r>
            <w:hyperlink w:anchor="X49e22a2f33fcedc8ec0d56f39942194370d221e">
              <w:r w:rsidR="006E4A8F">
                <w:rPr>
                  <w:rStyle w:val="Hyperlink"/>
                </w:rPr>
                <w:t>Section 7.1.2.7.9</w:t>
              </w:r>
            </w:hyperlink>
          </w:p>
        </w:tc>
      </w:tr>
      <w:tr w:rsidR="006E4A8F" w14:paraId="19043772" w14:textId="77777777">
        <w:tc>
          <w:tcPr>
            <w:tcW w:w="2780" w:type="dxa"/>
          </w:tcPr>
          <w:p w14:paraId="42130180" w14:textId="77777777" w:rsidR="006E4A8F" w:rsidRDefault="00000000">
            <w:pPr>
              <w:pStyle w:val="Compact"/>
            </w:pPr>
            <w:r>
              <w:rPr>
                <w:rStyle w:val="VerbatimChar"/>
              </w:rPr>
              <w:t>extKeyUsage</w:t>
            </w:r>
          </w:p>
        </w:tc>
        <w:tc>
          <w:tcPr>
            <w:tcW w:w="926" w:type="dxa"/>
          </w:tcPr>
          <w:p w14:paraId="6E2D5706" w14:textId="77777777" w:rsidR="006E4A8F" w:rsidRDefault="00000000">
            <w:pPr>
              <w:pStyle w:val="Compact"/>
            </w:pPr>
            <w:r>
              <w:t>MUST</w:t>
            </w:r>
          </w:p>
        </w:tc>
        <w:tc>
          <w:tcPr>
            <w:tcW w:w="1011" w:type="dxa"/>
          </w:tcPr>
          <w:p w14:paraId="5C7084FA" w14:textId="77777777" w:rsidR="006E4A8F" w:rsidRDefault="00000000">
            <w:pPr>
              <w:pStyle w:val="Compact"/>
            </w:pPr>
            <w:r>
              <w:t>N</w:t>
            </w:r>
          </w:p>
        </w:tc>
        <w:tc>
          <w:tcPr>
            <w:tcW w:w="3201" w:type="dxa"/>
          </w:tcPr>
          <w:p w14:paraId="63AA5824" w14:textId="77777777" w:rsidR="006E4A8F" w:rsidRDefault="00000000">
            <w:pPr>
              <w:pStyle w:val="Compact"/>
            </w:pPr>
            <w:r>
              <w:t xml:space="preserve">See </w:t>
            </w:r>
            <w:hyperlink w:anchor="Xb185935fc96238acab8a8fe7aafa718f47406b5">
              <w:r w:rsidR="006E4A8F">
                <w:rPr>
                  <w:rStyle w:val="Hyperlink"/>
                </w:rPr>
                <w:t>Section 7.1.2.7.10</w:t>
              </w:r>
            </w:hyperlink>
          </w:p>
        </w:tc>
      </w:tr>
      <w:tr w:rsidR="006E4A8F" w14:paraId="181D3510" w14:textId="77777777">
        <w:tc>
          <w:tcPr>
            <w:tcW w:w="2780" w:type="dxa"/>
          </w:tcPr>
          <w:p w14:paraId="51CFC623" w14:textId="77777777" w:rsidR="006E4A8F" w:rsidRDefault="00000000">
            <w:pPr>
              <w:pStyle w:val="Compact"/>
            </w:pPr>
            <w:r>
              <w:rPr>
                <w:rStyle w:val="VerbatimChar"/>
              </w:rPr>
              <w:t>subjectAltName</w:t>
            </w:r>
          </w:p>
        </w:tc>
        <w:tc>
          <w:tcPr>
            <w:tcW w:w="926" w:type="dxa"/>
          </w:tcPr>
          <w:p w14:paraId="2AF10F9F" w14:textId="77777777" w:rsidR="006E4A8F" w:rsidRDefault="00000000">
            <w:pPr>
              <w:pStyle w:val="Compact"/>
            </w:pPr>
            <w:r>
              <w:t>MUST</w:t>
            </w:r>
          </w:p>
        </w:tc>
        <w:tc>
          <w:tcPr>
            <w:tcW w:w="1011" w:type="dxa"/>
          </w:tcPr>
          <w:p w14:paraId="7CF1179B" w14:textId="77777777" w:rsidR="006E4A8F" w:rsidRDefault="00000000">
            <w:pPr>
              <w:pStyle w:val="Compact"/>
            </w:pPr>
            <w:r>
              <w:t>*</w:t>
            </w:r>
          </w:p>
        </w:tc>
        <w:tc>
          <w:tcPr>
            <w:tcW w:w="3201" w:type="dxa"/>
          </w:tcPr>
          <w:p w14:paraId="48239523" w14:textId="77777777" w:rsidR="006E4A8F" w:rsidRDefault="00000000">
            <w:pPr>
              <w:pStyle w:val="Compact"/>
            </w:pPr>
            <w:r>
              <w:t xml:space="preserve">See </w:t>
            </w:r>
            <w:hyperlink w:anchor="X7357be686a72e0b81e7848590260cddfc1e7770">
              <w:r w:rsidR="006E4A8F">
                <w:rPr>
                  <w:rStyle w:val="Hyperlink"/>
                </w:rPr>
                <w:t>Section 7.1.2.7.12</w:t>
              </w:r>
            </w:hyperlink>
          </w:p>
        </w:tc>
      </w:tr>
      <w:tr w:rsidR="006E4A8F" w14:paraId="5B3AD727" w14:textId="77777777">
        <w:tc>
          <w:tcPr>
            <w:tcW w:w="2780" w:type="dxa"/>
          </w:tcPr>
          <w:p w14:paraId="33895605" w14:textId="77777777" w:rsidR="006E4A8F" w:rsidRDefault="00000000">
            <w:pPr>
              <w:pStyle w:val="Compact"/>
            </w:pPr>
            <w:r>
              <w:rPr>
                <w:rStyle w:val="VerbatimChar"/>
              </w:rPr>
              <w:lastRenderedPageBreak/>
              <w:t>nameConstraints</w:t>
            </w:r>
          </w:p>
        </w:tc>
        <w:tc>
          <w:tcPr>
            <w:tcW w:w="926" w:type="dxa"/>
          </w:tcPr>
          <w:p w14:paraId="36B5C1ED" w14:textId="77777777" w:rsidR="006E4A8F" w:rsidRDefault="00000000">
            <w:pPr>
              <w:pStyle w:val="Compact"/>
            </w:pPr>
            <w:r>
              <w:t>MUST NOT</w:t>
            </w:r>
          </w:p>
        </w:tc>
        <w:tc>
          <w:tcPr>
            <w:tcW w:w="1011" w:type="dxa"/>
          </w:tcPr>
          <w:p w14:paraId="75DD7F34" w14:textId="77777777" w:rsidR="006E4A8F" w:rsidRDefault="00000000">
            <w:pPr>
              <w:pStyle w:val="Compact"/>
            </w:pPr>
            <w:r>
              <w:t>-</w:t>
            </w:r>
          </w:p>
        </w:tc>
        <w:tc>
          <w:tcPr>
            <w:tcW w:w="3201" w:type="dxa"/>
          </w:tcPr>
          <w:p w14:paraId="4D65F37D" w14:textId="77777777" w:rsidR="006E4A8F" w:rsidRDefault="00000000">
            <w:pPr>
              <w:pStyle w:val="Compact"/>
            </w:pPr>
            <w:r>
              <w:t>-</w:t>
            </w:r>
          </w:p>
        </w:tc>
      </w:tr>
      <w:tr w:rsidR="006E4A8F" w14:paraId="33358082" w14:textId="77777777">
        <w:tc>
          <w:tcPr>
            <w:tcW w:w="2780" w:type="dxa"/>
          </w:tcPr>
          <w:p w14:paraId="7B5CDDB6" w14:textId="77777777" w:rsidR="006E4A8F" w:rsidRDefault="00000000">
            <w:pPr>
              <w:pStyle w:val="Compact"/>
            </w:pPr>
            <w:r>
              <w:rPr>
                <w:rStyle w:val="VerbatimChar"/>
              </w:rPr>
              <w:t>keyUsage</w:t>
            </w:r>
          </w:p>
        </w:tc>
        <w:tc>
          <w:tcPr>
            <w:tcW w:w="926" w:type="dxa"/>
          </w:tcPr>
          <w:p w14:paraId="34B29A8F" w14:textId="77777777" w:rsidR="006E4A8F" w:rsidRDefault="00000000">
            <w:pPr>
              <w:pStyle w:val="Compact"/>
            </w:pPr>
            <w:r>
              <w:t>SHOULD</w:t>
            </w:r>
          </w:p>
        </w:tc>
        <w:tc>
          <w:tcPr>
            <w:tcW w:w="1011" w:type="dxa"/>
          </w:tcPr>
          <w:p w14:paraId="42E03B23" w14:textId="77777777" w:rsidR="006E4A8F" w:rsidRDefault="00000000">
            <w:pPr>
              <w:pStyle w:val="Compact"/>
            </w:pPr>
            <w:r>
              <w:t>Y</w:t>
            </w:r>
          </w:p>
        </w:tc>
        <w:tc>
          <w:tcPr>
            <w:tcW w:w="3201" w:type="dxa"/>
          </w:tcPr>
          <w:p w14:paraId="2F4989BA" w14:textId="77777777" w:rsidR="006E4A8F" w:rsidRDefault="00000000">
            <w:pPr>
              <w:pStyle w:val="Compact"/>
            </w:pPr>
            <w:r>
              <w:t xml:space="preserve">See </w:t>
            </w:r>
            <w:hyperlink w:anchor="X74498c18a0d42e29eace6245aa51720e6e5016d">
              <w:r w:rsidR="006E4A8F">
                <w:rPr>
                  <w:rStyle w:val="Hyperlink"/>
                </w:rPr>
                <w:t>Section 7.1.2.7.11</w:t>
              </w:r>
            </w:hyperlink>
          </w:p>
        </w:tc>
      </w:tr>
      <w:tr w:rsidR="006E4A8F" w14:paraId="0E446998" w14:textId="77777777">
        <w:tc>
          <w:tcPr>
            <w:tcW w:w="2780" w:type="dxa"/>
          </w:tcPr>
          <w:p w14:paraId="268FD032" w14:textId="77777777" w:rsidR="006E4A8F" w:rsidRDefault="00000000">
            <w:pPr>
              <w:pStyle w:val="Compact"/>
            </w:pPr>
            <w:r>
              <w:rPr>
                <w:rStyle w:val="VerbatimChar"/>
              </w:rPr>
              <w:t>basicConstraints</w:t>
            </w:r>
          </w:p>
        </w:tc>
        <w:tc>
          <w:tcPr>
            <w:tcW w:w="926" w:type="dxa"/>
          </w:tcPr>
          <w:p w14:paraId="7632E740" w14:textId="77777777" w:rsidR="006E4A8F" w:rsidRDefault="00000000">
            <w:pPr>
              <w:pStyle w:val="Compact"/>
            </w:pPr>
            <w:r>
              <w:t>MAY</w:t>
            </w:r>
          </w:p>
        </w:tc>
        <w:tc>
          <w:tcPr>
            <w:tcW w:w="1011" w:type="dxa"/>
          </w:tcPr>
          <w:p w14:paraId="19DE8155" w14:textId="77777777" w:rsidR="006E4A8F" w:rsidRDefault="00000000">
            <w:pPr>
              <w:pStyle w:val="Compact"/>
            </w:pPr>
            <w:r>
              <w:t>Y</w:t>
            </w:r>
          </w:p>
        </w:tc>
        <w:tc>
          <w:tcPr>
            <w:tcW w:w="3201" w:type="dxa"/>
          </w:tcPr>
          <w:p w14:paraId="08144FC2" w14:textId="77777777" w:rsidR="006E4A8F" w:rsidRDefault="00000000">
            <w:pPr>
              <w:pStyle w:val="Compact"/>
            </w:pPr>
            <w:r>
              <w:t xml:space="preserve">See </w:t>
            </w:r>
            <w:hyperlink w:anchor="Xc571d3296b8d97244e5d2bfd14f8e034df81083">
              <w:r w:rsidR="006E4A8F">
                <w:rPr>
                  <w:rStyle w:val="Hyperlink"/>
                </w:rPr>
                <w:t>Section 7.1.2.7.8</w:t>
              </w:r>
            </w:hyperlink>
          </w:p>
        </w:tc>
      </w:tr>
      <w:tr w:rsidR="006E4A8F" w14:paraId="0B878B14" w14:textId="77777777">
        <w:tc>
          <w:tcPr>
            <w:tcW w:w="2780" w:type="dxa"/>
          </w:tcPr>
          <w:p w14:paraId="7193B4D2" w14:textId="77777777" w:rsidR="006E4A8F" w:rsidRDefault="00000000">
            <w:pPr>
              <w:pStyle w:val="Compact"/>
            </w:pPr>
            <w:r>
              <w:rPr>
                <w:rStyle w:val="VerbatimChar"/>
              </w:rPr>
              <w:t>crlDistributionPoints</w:t>
            </w:r>
          </w:p>
        </w:tc>
        <w:tc>
          <w:tcPr>
            <w:tcW w:w="926" w:type="dxa"/>
          </w:tcPr>
          <w:p w14:paraId="4A8CDCDE" w14:textId="77777777" w:rsidR="006E4A8F" w:rsidRDefault="00000000">
            <w:pPr>
              <w:pStyle w:val="Compact"/>
            </w:pPr>
            <w:r>
              <w:t>*</w:t>
            </w:r>
          </w:p>
        </w:tc>
        <w:tc>
          <w:tcPr>
            <w:tcW w:w="1011" w:type="dxa"/>
          </w:tcPr>
          <w:p w14:paraId="1901FECD" w14:textId="77777777" w:rsidR="006E4A8F" w:rsidRDefault="00000000">
            <w:pPr>
              <w:pStyle w:val="Compact"/>
            </w:pPr>
            <w:r>
              <w:t>N</w:t>
            </w:r>
          </w:p>
        </w:tc>
        <w:tc>
          <w:tcPr>
            <w:tcW w:w="3201" w:type="dxa"/>
          </w:tcPr>
          <w:p w14:paraId="7C98C341" w14:textId="77777777" w:rsidR="006E4A8F" w:rsidRDefault="00000000">
            <w:pPr>
              <w:pStyle w:val="Compact"/>
            </w:pPr>
            <w:r>
              <w:t xml:space="preserve">See </w:t>
            </w:r>
            <w:hyperlink w:anchor="X7ccd0a689f5677da27acef41359fc9c419251f9">
              <w:r w:rsidR="006E4A8F">
                <w:rPr>
                  <w:rStyle w:val="Hyperlink"/>
                </w:rPr>
                <w:t>Section 7.1.2.11.2</w:t>
              </w:r>
            </w:hyperlink>
          </w:p>
        </w:tc>
      </w:tr>
      <w:tr w:rsidR="006E4A8F" w14:paraId="14EB1407" w14:textId="77777777">
        <w:tc>
          <w:tcPr>
            <w:tcW w:w="2780" w:type="dxa"/>
          </w:tcPr>
          <w:p w14:paraId="69EF387C" w14:textId="77777777" w:rsidR="006E4A8F" w:rsidRDefault="00000000">
            <w:pPr>
              <w:pStyle w:val="Compact"/>
            </w:pPr>
            <w:r>
              <w:t>Signed Certificate Timestamp List</w:t>
            </w:r>
          </w:p>
        </w:tc>
        <w:tc>
          <w:tcPr>
            <w:tcW w:w="926" w:type="dxa"/>
          </w:tcPr>
          <w:p w14:paraId="1956CC0F" w14:textId="77777777" w:rsidR="006E4A8F" w:rsidRDefault="00000000">
            <w:pPr>
              <w:pStyle w:val="Compact"/>
            </w:pPr>
            <w:r>
              <w:t>MAY</w:t>
            </w:r>
          </w:p>
        </w:tc>
        <w:tc>
          <w:tcPr>
            <w:tcW w:w="1011" w:type="dxa"/>
          </w:tcPr>
          <w:p w14:paraId="31DF1B37" w14:textId="77777777" w:rsidR="006E4A8F" w:rsidRDefault="00000000">
            <w:pPr>
              <w:pStyle w:val="Compact"/>
            </w:pPr>
            <w:r>
              <w:t>N</w:t>
            </w:r>
          </w:p>
        </w:tc>
        <w:tc>
          <w:tcPr>
            <w:tcW w:w="3201" w:type="dxa"/>
          </w:tcPr>
          <w:p w14:paraId="5723D68F" w14:textId="77777777" w:rsidR="006E4A8F" w:rsidRDefault="00000000">
            <w:pPr>
              <w:pStyle w:val="Compact"/>
            </w:pPr>
            <w:r>
              <w:t xml:space="preserve">See </w:t>
            </w:r>
            <w:hyperlink w:anchor="X5f29f6d91844be07282218a1604692674f20515">
              <w:r w:rsidR="006E4A8F">
                <w:rPr>
                  <w:rStyle w:val="Hyperlink"/>
                </w:rPr>
                <w:t>Section 7.1.2.11.3</w:t>
              </w:r>
            </w:hyperlink>
          </w:p>
        </w:tc>
      </w:tr>
      <w:tr w:rsidR="006E4A8F" w14:paraId="4862513C" w14:textId="77777777">
        <w:tc>
          <w:tcPr>
            <w:tcW w:w="2780" w:type="dxa"/>
          </w:tcPr>
          <w:p w14:paraId="196C0F7C" w14:textId="77777777" w:rsidR="006E4A8F" w:rsidRDefault="00000000">
            <w:pPr>
              <w:pStyle w:val="Compact"/>
            </w:pPr>
            <w:r>
              <w:rPr>
                <w:rStyle w:val="VerbatimChar"/>
              </w:rPr>
              <w:t>subjectKeyIdentifier</w:t>
            </w:r>
          </w:p>
        </w:tc>
        <w:tc>
          <w:tcPr>
            <w:tcW w:w="926" w:type="dxa"/>
          </w:tcPr>
          <w:p w14:paraId="619AD1B3" w14:textId="77777777" w:rsidR="006E4A8F" w:rsidRDefault="00000000">
            <w:pPr>
              <w:pStyle w:val="Compact"/>
            </w:pPr>
            <w:r>
              <w:t>NOT RECOMMENDED</w:t>
            </w:r>
          </w:p>
        </w:tc>
        <w:tc>
          <w:tcPr>
            <w:tcW w:w="1011" w:type="dxa"/>
          </w:tcPr>
          <w:p w14:paraId="0B6BAF13" w14:textId="77777777" w:rsidR="006E4A8F" w:rsidRDefault="00000000">
            <w:pPr>
              <w:pStyle w:val="Compact"/>
            </w:pPr>
            <w:r>
              <w:t>N</w:t>
            </w:r>
          </w:p>
        </w:tc>
        <w:tc>
          <w:tcPr>
            <w:tcW w:w="3201" w:type="dxa"/>
          </w:tcPr>
          <w:p w14:paraId="3D2826B9" w14:textId="77777777" w:rsidR="006E4A8F" w:rsidRDefault="00000000">
            <w:pPr>
              <w:pStyle w:val="Compact"/>
            </w:pPr>
            <w:r>
              <w:t xml:space="preserve">See </w:t>
            </w:r>
            <w:hyperlink w:anchor="X2c0fa72e597f386f2220d8daef33810754966a6">
              <w:r w:rsidR="006E4A8F">
                <w:rPr>
                  <w:rStyle w:val="Hyperlink"/>
                </w:rPr>
                <w:t>Section 7.1.2.11.4</w:t>
              </w:r>
            </w:hyperlink>
          </w:p>
        </w:tc>
      </w:tr>
      <w:tr w:rsidR="006E4A8F" w14:paraId="52204BC9" w14:textId="77777777">
        <w:tc>
          <w:tcPr>
            <w:tcW w:w="2780" w:type="dxa"/>
          </w:tcPr>
          <w:p w14:paraId="7ED35651" w14:textId="77777777" w:rsidR="006E4A8F" w:rsidRDefault="00000000">
            <w:pPr>
              <w:pStyle w:val="Compact"/>
            </w:pPr>
            <w:r>
              <w:t>Any other extension</w:t>
            </w:r>
          </w:p>
        </w:tc>
        <w:tc>
          <w:tcPr>
            <w:tcW w:w="926" w:type="dxa"/>
          </w:tcPr>
          <w:p w14:paraId="0CA3545F" w14:textId="77777777" w:rsidR="006E4A8F" w:rsidRDefault="00000000">
            <w:pPr>
              <w:pStyle w:val="Compact"/>
            </w:pPr>
            <w:r>
              <w:t>NOT RECOMMENDED</w:t>
            </w:r>
          </w:p>
        </w:tc>
        <w:tc>
          <w:tcPr>
            <w:tcW w:w="1011" w:type="dxa"/>
          </w:tcPr>
          <w:p w14:paraId="70E86633" w14:textId="77777777" w:rsidR="006E4A8F" w:rsidRDefault="00000000">
            <w:pPr>
              <w:pStyle w:val="Compact"/>
            </w:pPr>
            <w:r>
              <w:t>-</w:t>
            </w:r>
          </w:p>
        </w:tc>
        <w:tc>
          <w:tcPr>
            <w:tcW w:w="3201" w:type="dxa"/>
          </w:tcPr>
          <w:p w14:paraId="1EA59A61" w14:textId="77777777" w:rsidR="006E4A8F" w:rsidRDefault="00000000">
            <w:pPr>
              <w:pStyle w:val="Compact"/>
            </w:pPr>
            <w:r>
              <w:t xml:space="preserve">See </w:t>
            </w:r>
            <w:hyperlink w:anchor="Xd1d37105006463fc0c3ce8d6a77d8510d86ed0b">
              <w:r w:rsidR="006E4A8F">
                <w:rPr>
                  <w:rStyle w:val="Hyperlink"/>
                </w:rPr>
                <w:t>Section 7.1.2.11.5</w:t>
              </w:r>
            </w:hyperlink>
          </w:p>
        </w:tc>
      </w:tr>
    </w:tbl>
    <w:p w14:paraId="3C0841F9" w14:textId="77777777" w:rsidR="006E4A8F" w:rsidRDefault="00000000">
      <w:pPr>
        <w:pStyle w:val="BodyText"/>
      </w:pPr>
      <w:r>
        <w:rPr>
          <w:b/>
          <w:bCs/>
        </w:rPr>
        <w:t>Notes</w:t>
      </w:r>
      <w:r>
        <w:t xml:space="preserve">: - whether or not the </w:t>
      </w:r>
      <w:r>
        <w:rPr>
          <w:rStyle w:val="VerbatimChar"/>
        </w:rPr>
        <w:t>subjectAltName</w:t>
      </w:r>
      <w:r>
        <w:t xml:space="preserve"> extension should be marked Critical depends on the contents of the Certificate’s </w:t>
      </w:r>
      <w:r>
        <w:rPr>
          <w:rStyle w:val="VerbatimChar"/>
        </w:rPr>
        <w:t>subject</w:t>
      </w:r>
      <w:r>
        <w:t xml:space="preserve"> field, as detailed in </w:t>
      </w:r>
      <w:hyperlink w:anchor="X7357be686a72e0b81e7848590260cddfc1e7770">
        <w:r w:rsidR="006E4A8F">
          <w:rPr>
            <w:rStyle w:val="Hyperlink"/>
          </w:rPr>
          <w:t>Section 7.1.2.7.12</w:t>
        </w:r>
      </w:hyperlink>
      <w:r>
        <w:t xml:space="preserve">. - whether or not the CRL Distribution Points extension must be present depends on 1) whether the Certificate includes an Authority Information Access extension with an id-ad-ocsp accessMethod and 2) the Certificate’s validity period, as detailed in </w:t>
      </w:r>
      <w:hyperlink w:anchor="X7ccd0a689f5677da27acef41359fc9c419251f9">
        <w:r w:rsidR="006E4A8F">
          <w:rPr>
            <w:rStyle w:val="Hyperlink"/>
          </w:rPr>
          <w:t>Section 7.1.2.11.2</w:t>
        </w:r>
      </w:hyperlink>
      <w:r>
        <w:t>.</w:t>
      </w:r>
    </w:p>
    <w:p w14:paraId="23D7D323" w14:textId="77777777" w:rsidR="006E4A8F" w:rsidRDefault="00000000">
      <w:pPr>
        <w:pStyle w:val="Heading5"/>
      </w:pPr>
      <w:bookmarkStart w:id="720" w:name="X4c091c622b843a22a3402e3a812830e58a4787d"/>
      <w:bookmarkEnd w:id="719"/>
      <w:r>
        <w:t>7.1.2.7.7 Subscriber Certificate Authority Information Access</w:t>
      </w:r>
    </w:p>
    <w:p w14:paraId="29CBABD9" w14:textId="77777777" w:rsidR="006E4A8F" w:rsidRDefault="00000000">
      <w:pPr>
        <w:pStyle w:val="FirstParagraph"/>
      </w:pPr>
      <w:r>
        <w:t xml:space="preserve">The </w:t>
      </w:r>
      <w:r>
        <w:rPr>
          <w:rStyle w:val="VerbatimChar"/>
        </w:rPr>
        <w:t>AuthorityInfoAccessSyntax</w:t>
      </w:r>
      <w:r>
        <w:t xml:space="preserve"> MUST contain one or more </w:t>
      </w:r>
      <w:r>
        <w:rPr>
          <w:rStyle w:val="VerbatimChar"/>
        </w:rPr>
        <w:t>AccessDescription</w:t>
      </w:r>
      <w:r>
        <w:t xml:space="preserve">s. Each </w:t>
      </w:r>
      <w:r>
        <w:rPr>
          <w:rStyle w:val="VerbatimChar"/>
        </w:rPr>
        <w:t>AccessDescription</w:t>
      </w:r>
      <w:r>
        <w:t xml:space="preserve"> MUST only contain a permitted </w:t>
      </w:r>
      <w:r>
        <w:rPr>
          <w:rStyle w:val="VerbatimChar"/>
        </w:rPr>
        <w:t>accessMethod</w:t>
      </w:r>
      <w:r>
        <w:t xml:space="preserve">, as detailed below, and each </w:t>
      </w:r>
      <w:r>
        <w:rPr>
          <w:rStyle w:val="VerbatimChar"/>
        </w:rPr>
        <w:t>accessLocation</w:t>
      </w:r>
      <w:r>
        <w:t xml:space="preserve"> MUST be encoded as the specified </w:t>
      </w:r>
      <w:r>
        <w:rPr>
          <w:rStyle w:val="VerbatimChar"/>
        </w:rPr>
        <w:t>GeneralName</w:t>
      </w:r>
      <w:r>
        <w:t xml:space="preserve"> type.</w:t>
      </w:r>
    </w:p>
    <w:p w14:paraId="058C7E46" w14:textId="77777777" w:rsidR="006E4A8F" w:rsidRDefault="00000000">
      <w:pPr>
        <w:pStyle w:val="BodyText"/>
      </w:pPr>
      <w:r>
        <w:t xml:space="preserve">The </w:t>
      </w:r>
      <w:r>
        <w:rPr>
          <w:rStyle w:val="VerbatimChar"/>
        </w:rPr>
        <w:t>AuthorityInfoAccessSyntax</w:t>
      </w:r>
      <w:r>
        <w:t xml:space="preserve"> MAY contain multiple </w:t>
      </w:r>
      <w:r>
        <w:rPr>
          <w:rStyle w:val="VerbatimChar"/>
        </w:rPr>
        <w:t>AccessDescription</w:t>
      </w:r>
      <w:r>
        <w:t xml:space="preserve">s with the same </w:t>
      </w:r>
      <w:r>
        <w:rPr>
          <w:rStyle w:val="VerbatimChar"/>
        </w:rPr>
        <w:t>accessMethod</w:t>
      </w:r>
      <w:r>
        <w:t xml:space="preserve">, if permitted for that </w:t>
      </w:r>
      <w:r>
        <w:rPr>
          <w:rStyle w:val="VerbatimChar"/>
        </w:rPr>
        <w:t>accessMethod</w:t>
      </w:r>
      <w:r>
        <w:t xml:space="preserve">. When multiple </w:t>
      </w:r>
      <w:r>
        <w:rPr>
          <w:rStyle w:val="VerbatimChar"/>
        </w:rPr>
        <w:t>AccessDescription</w:t>
      </w:r>
      <w:r>
        <w:t xml:space="preserve">s are present with the same </w:t>
      </w:r>
      <w:r>
        <w:rPr>
          <w:rStyle w:val="VerbatimChar"/>
        </w:rPr>
        <w:t>accessMethod</w:t>
      </w:r>
      <w:r>
        <w:t xml:space="preserve">, each </w:t>
      </w:r>
      <w:r>
        <w:rPr>
          <w:rStyle w:val="VerbatimChar"/>
        </w:rPr>
        <w:t>accessLocation</w:t>
      </w:r>
      <w:r>
        <w:t xml:space="preserve"> MUST be unique, and each </w:t>
      </w:r>
      <w:r>
        <w:rPr>
          <w:rStyle w:val="VerbatimChar"/>
        </w:rPr>
        <w:t>AccessDescription</w:t>
      </w:r>
      <w:r>
        <w:t xml:space="preserve"> MUST be ordered in priority for that </w:t>
      </w:r>
      <w:r>
        <w:rPr>
          <w:rStyle w:val="VerbatimChar"/>
        </w:rPr>
        <w:t>accessMethod</w:t>
      </w:r>
      <w:r>
        <w:t xml:space="preserve">, with the most-preferred </w:t>
      </w:r>
      <w:r>
        <w:rPr>
          <w:rStyle w:val="VerbatimChar"/>
        </w:rPr>
        <w:t>accessLocation</w:t>
      </w:r>
      <w:r>
        <w:t xml:space="preserve"> being the first </w:t>
      </w:r>
      <w:r>
        <w:rPr>
          <w:rStyle w:val="VerbatimChar"/>
        </w:rPr>
        <w:t>AccessDescription</w:t>
      </w:r>
      <w:r>
        <w:t xml:space="preserve">. No ordering requirements are given for </w:t>
      </w:r>
      <w:r>
        <w:rPr>
          <w:rStyle w:val="VerbatimChar"/>
        </w:rPr>
        <w:t>AccessDescription</w:t>
      </w:r>
      <w:r>
        <w:t xml:space="preserve">s that contain different </w:t>
      </w:r>
      <w:r>
        <w:rPr>
          <w:rStyle w:val="VerbatimChar"/>
        </w:rPr>
        <w:t>accessMethod</w:t>
      </w:r>
      <w:r>
        <w:t>s, provided that previous requirement is satisfied.</w:t>
      </w:r>
    </w:p>
    <w:tbl>
      <w:tblPr>
        <w:tblStyle w:val="Table"/>
        <w:tblW w:w="5000" w:type="pct"/>
        <w:tblLayout w:type="fixed"/>
        <w:tblLook w:val="0020" w:firstRow="1" w:lastRow="0" w:firstColumn="0" w:lastColumn="0" w:noHBand="0" w:noVBand="0"/>
      </w:tblPr>
      <w:tblGrid>
        <w:gridCol w:w="1337"/>
        <w:gridCol w:w="1337"/>
        <w:gridCol w:w="2006"/>
        <w:gridCol w:w="1337"/>
        <w:gridCol w:w="1337"/>
        <w:gridCol w:w="2006"/>
      </w:tblGrid>
      <w:tr w:rsidR="006E4A8F" w14:paraId="5BEF895C" w14:textId="77777777">
        <w:trPr>
          <w:tblHeader/>
        </w:trPr>
        <w:tc>
          <w:tcPr>
            <w:tcW w:w="1131" w:type="dxa"/>
          </w:tcPr>
          <w:p w14:paraId="79D5001E" w14:textId="77777777" w:rsidR="006E4A8F" w:rsidRDefault="00000000">
            <w:pPr>
              <w:pStyle w:val="Compact"/>
            </w:pPr>
            <w:r>
              <w:rPr>
                <w:b/>
                <w:bCs/>
              </w:rPr>
              <w:lastRenderedPageBreak/>
              <w:t>Access Method</w:t>
            </w:r>
          </w:p>
        </w:tc>
        <w:tc>
          <w:tcPr>
            <w:tcW w:w="1131" w:type="dxa"/>
          </w:tcPr>
          <w:p w14:paraId="7B72840B" w14:textId="77777777" w:rsidR="006E4A8F" w:rsidRDefault="00000000">
            <w:pPr>
              <w:pStyle w:val="Compact"/>
            </w:pPr>
            <w:r>
              <w:rPr>
                <w:b/>
                <w:bCs/>
              </w:rPr>
              <w:t>OID</w:t>
            </w:r>
          </w:p>
        </w:tc>
        <w:tc>
          <w:tcPr>
            <w:tcW w:w="1697" w:type="dxa"/>
          </w:tcPr>
          <w:p w14:paraId="734091A7" w14:textId="77777777" w:rsidR="006E4A8F" w:rsidRDefault="00000000">
            <w:pPr>
              <w:pStyle w:val="Compact"/>
            </w:pPr>
            <w:r>
              <w:rPr>
                <w:b/>
                <w:bCs/>
              </w:rPr>
              <w:t>Access Location</w:t>
            </w:r>
          </w:p>
        </w:tc>
        <w:tc>
          <w:tcPr>
            <w:tcW w:w="1131" w:type="dxa"/>
          </w:tcPr>
          <w:p w14:paraId="0F20B705" w14:textId="77777777" w:rsidR="006E4A8F" w:rsidRDefault="00000000">
            <w:pPr>
              <w:pStyle w:val="Compact"/>
            </w:pPr>
            <w:r>
              <w:rPr>
                <w:b/>
                <w:bCs/>
              </w:rPr>
              <w:t>Presence</w:t>
            </w:r>
          </w:p>
        </w:tc>
        <w:tc>
          <w:tcPr>
            <w:tcW w:w="1131" w:type="dxa"/>
          </w:tcPr>
          <w:p w14:paraId="7519FE53" w14:textId="77777777" w:rsidR="006E4A8F" w:rsidRDefault="00000000">
            <w:pPr>
              <w:pStyle w:val="Compact"/>
            </w:pPr>
            <w:r>
              <w:rPr>
                <w:b/>
                <w:bCs/>
              </w:rPr>
              <w:t>Maximum</w:t>
            </w:r>
          </w:p>
        </w:tc>
        <w:tc>
          <w:tcPr>
            <w:tcW w:w="1697" w:type="dxa"/>
          </w:tcPr>
          <w:p w14:paraId="013EA93F" w14:textId="77777777" w:rsidR="006E4A8F" w:rsidRDefault="00000000">
            <w:pPr>
              <w:pStyle w:val="Compact"/>
            </w:pPr>
            <w:r>
              <w:rPr>
                <w:b/>
                <w:bCs/>
              </w:rPr>
              <w:t>Description</w:t>
            </w:r>
          </w:p>
        </w:tc>
      </w:tr>
      <w:tr w:rsidR="006E4A8F" w14:paraId="289821B9" w14:textId="77777777">
        <w:tc>
          <w:tcPr>
            <w:tcW w:w="1131" w:type="dxa"/>
          </w:tcPr>
          <w:p w14:paraId="0F758676" w14:textId="77777777" w:rsidR="006E4A8F" w:rsidRDefault="00000000">
            <w:pPr>
              <w:pStyle w:val="Compact"/>
            </w:pPr>
            <w:r>
              <w:rPr>
                <w:rStyle w:val="VerbatimChar"/>
              </w:rPr>
              <w:t>id-ad-ocsp</w:t>
            </w:r>
          </w:p>
        </w:tc>
        <w:tc>
          <w:tcPr>
            <w:tcW w:w="1131" w:type="dxa"/>
          </w:tcPr>
          <w:p w14:paraId="2AB41B5C" w14:textId="77777777" w:rsidR="006E4A8F" w:rsidRDefault="00000000">
            <w:pPr>
              <w:pStyle w:val="Compact"/>
            </w:pPr>
            <w:r>
              <w:t>1.3.6.1.5.5.7.48.1</w:t>
            </w:r>
          </w:p>
        </w:tc>
        <w:tc>
          <w:tcPr>
            <w:tcW w:w="1697" w:type="dxa"/>
          </w:tcPr>
          <w:p w14:paraId="5A8A5EA1" w14:textId="77777777" w:rsidR="006E4A8F" w:rsidRDefault="00000000">
            <w:pPr>
              <w:pStyle w:val="Compact"/>
            </w:pPr>
            <w:r>
              <w:rPr>
                <w:rStyle w:val="VerbatimChar"/>
              </w:rPr>
              <w:t>uniformResourceIdentifier</w:t>
            </w:r>
          </w:p>
        </w:tc>
        <w:tc>
          <w:tcPr>
            <w:tcW w:w="1131" w:type="dxa"/>
          </w:tcPr>
          <w:p w14:paraId="095D27E6" w14:textId="77777777" w:rsidR="006E4A8F" w:rsidRDefault="00000000">
            <w:pPr>
              <w:pStyle w:val="Compact"/>
            </w:pPr>
            <w:r>
              <w:t>MAY</w:t>
            </w:r>
          </w:p>
        </w:tc>
        <w:tc>
          <w:tcPr>
            <w:tcW w:w="1131" w:type="dxa"/>
          </w:tcPr>
          <w:p w14:paraId="55D05B20" w14:textId="77777777" w:rsidR="006E4A8F" w:rsidRDefault="00000000">
            <w:pPr>
              <w:pStyle w:val="Compact"/>
            </w:pPr>
            <w:r>
              <w:t>*</w:t>
            </w:r>
          </w:p>
        </w:tc>
        <w:tc>
          <w:tcPr>
            <w:tcW w:w="1697" w:type="dxa"/>
          </w:tcPr>
          <w:p w14:paraId="3544B9C9" w14:textId="77777777" w:rsidR="006E4A8F" w:rsidRDefault="00000000">
            <w:pPr>
              <w:pStyle w:val="Compact"/>
            </w:pPr>
            <w:r>
              <w:t>A HTTP URL of the Issuing CA’s OCSP responder.</w:t>
            </w:r>
          </w:p>
        </w:tc>
      </w:tr>
      <w:tr w:rsidR="006E4A8F" w14:paraId="55483E47" w14:textId="77777777">
        <w:tc>
          <w:tcPr>
            <w:tcW w:w="1131" w:type="dxa"/>
          </w:tcPr>
          <w:p w14:paraId="6F52778B" w14:textId="77777777" w:rsidR="006E4A8F" w:rsidRDefault="00000000">
            <w:pPr>
              <w:pStyle w:val="Compact"/>
            </w:pPr>
            <w:r>
              <w:rPr>
                <w:rStyle w:val="VerbatimChar"/>
              </w:rPr>
              <w:t>id-ad-caIssuers</w:t>
            </w:r>
          </w:p>
        </w:tc>
        <w:tc>
          <w:tcPr>
            <w:tcW w:w="1131" w:type="dxa"/>
          </w:tcPr>
          <w:p w14:paraId="49C0F852" w14:textId="77777777" w:rsidR="006E4A8F" w:rsidRDefault="00000000">
            <w:pPr>
              <w:pStyle w:val="Compact"/>
            </w:pPr>
            <w:r>
              <w:t>1.3.6.1.5.5.7.48.2</w:t>
            </w:r>
          </w:p>
        </w:tc>
        <w:tc>
          <w:tcPr>
            <w:tcW w:w="1697" w:type="dxa"/>
          </w:tcPr>
          <w:p w14:paraId="0B034021" w14:textId="77777777" w:rsidR="006E4A8F" w:rsidRDefault="00000000">
            <w:pPr>
              <w:pStyle w:val="Compact"/>
            </w:pPr>
            <w:r>
              <w:rPr>
                <w:rStyle w:val="VerbatimChar"/>
              </w:rPr>
              <w:t>uniformResourceIdentifier</w:t>
            </w:r>
          </w:p>
        </w:tc>
        <w:tc>
          <w:tcPr>
            <w:tcW w:w="1131" w:type="dxa"/>
          </w:tcPr>
          <w:p w14:paraId="16BFD967" w14:textId="77777777" w:rsidR="006E4A8F" w:rsidRDefault="00000000">
            <w:pPr>
              <w:pStyle w:val="Compact"/>
            </w:pPr>
            <w:r>
              <w:t>SHOULD</w:t>
            </w:r>
          </w:p>
        </w:tc>
        <w:tc>
          <w:tcPr>
            <w:tcW w:w="1131" w:type="dxa"/>
          </w:tcPr>
          <w:p w14:paraId="59040CB9" w14:textId="77777777" w:rsidR="006E4A8F" w:rsidRDefault="00000000">
            <w:pPr>
              <w:pStyle w:val="Compact"/>
            </w:pPr>
            <w:r>
              <w:t>*</w:t>
            </w:r>
          </w:p>
        </w:tc>
        <w:tc>
          <w:tcPr>
            <w:tcW w:w="1697" w:type="dxa"/>
          </w:tcPr>
          <w:p w14:paraId="0B68F9EA" w14:textId="77777777" w:rsidR="006E4A8F" w:rsidRDefault="00000000">
            <w:pPr>
              <w:pStyle w:val="Compact"/>
            </w:pPr>
            <w:r>
              <w:t>A HTTP URL of the Issuing CA’s certificate.</w:t>
            </w:r>
          </w:p>
        </w:tc>
      </w:tr>
      <w:tr w:rsidR="006E4A8F" w14:paraId="6ECBCD8C" w14:textId="77777777">
        <w:tc>
          <w:tcPr>
            <w:tcW w:w="1131" w:type="dxa"/>
          </w:tcPr>
          <w:p w14:paraId="4F8A1371" w14:textId="77777777" w:rsidR="006E4A8F" w:rsidRDefault="00000000">
            <w:pPr>
              <w:pStyle w:val="Compact"/>
            </w:pPr>
            <w:r>
              <w:t>Any other value</w:t>
            </w:r>
          </w:p>
        </w:tc>
        <w:tc>
          <w:tcPr>
            <w:tcW w:w="1131" w:type="dxa"/>
          </w:tcPr>
          <w:p w14:paraId="7F18B43B" w14:textId="77777777" w:rsidR="006E4A8F" w:rsidRDefault="00000000">
            <w:pPr>
              <w:pStyle w:val="Compact"/>
            </w:pPr>
            <w:r>
              <w:t>-</w:t>
            </w:r>
          </w:p>
        </w:tc>
        <w:tc>
          <w:tcPr>
            <w:tcW w:w="1697" w:type="dxa"/>
          </w:tcPr>
          <w:p w14:paraId="71C747FF" w14:textId="77777777" w:rsidR="006E4A8F" w:rsidRDefault="00000000">
            <w:pPr>
              <w:pStyle w:val="Compact"/>
            </w:pPr>
            <w:r>
              <w:t>-</w:t>
            </w:r>
          </w:p>
        </w:tc>
        <w:tc>
          <w:tcPr>
            <w:tcW w:w="1131" w:type="dxa"/>
          </w:tcPr>
          <w:p w14:paraId="0521F88D" w14:textId="77777777" w:rsidR="006E4A8F" w:rsidRDefault="00000000">
            <w:pPr>
              <w:pStyle w:val="Compact"/>
            </w:pPr>
            <w:r>
              <w:t>MUST NOT</w:t>
            </w:r>
          </w:p>
        </w:tc>
        <w:tc>
          <w:tcPr>
            <w:tcW w:w="1131" w:type="dxa"/>
          </w:tcPr>
          <w:p w14:paraId="0348F6E5" w14:textId="77777777" w:rsidR="006E4A8F" w:rsidRDefault="00000000">
            <w:pPr>
              <w:pStyle w:val="Compact"/>
            </w:pPr>
            <w:r>
              <w:t>-</w:t>
            </w:r>
          </w:p>
        </w:tc>
        <w:tc>
          <w:tcPr>
            <w:tcW w:w="1697" w:type="dxa"/>
          </w:tcPr>
          <w:p w14:paraId="21344F1D" w14:textId="77777777" w:rsidR="006E4A8F" w:rsidRDefault="00000000">
            <w:pPr>
              <w:pStyle w:val="Compact"/>
            </w:pPr>
            <w:r>
              <w:t xml:space="preserve">No other </w:t>
            </w:r>
            <w:r>
              <w:rPr>
                <w:rStyle w:val="VerbatimChar"/>
              </w:rPr>
              <w:t>accessMethod</w:t>
            </w:r>
            <w:r>
              <w:t>s may be used.</w:t>
            </w:r>
          </w:p>
        </w:tc>
      </w:tr>
    </w:tbl>
    <w:p w14:paraId="1B9965AE" w14:textId="77777777" w:rsidR="006E4A8F" w:rsidRDefault="00000000">
      <w:pPr>
        <w:pStyle w:val="Heading5"/>
      </w:pPr>
      <w:bookmarkStart w:id="721" w:name="Xc571d3296b8d97244e5d2bfd14f8e034df81083"/>
      <w:bookmarkEnd w:id="720"/>
      <w:r>
        <w:t>7.1.2.7.8 Subscriber Certificate Basic Constraints</w:t>
      </w:r>
    </w:p>
    <w:tbl>
      <w:tblPr>
        <w:tblStyle w:val="Table"/>
        <w:tblW w:w="0" w:type="auto"/>
        <w:tblLook w:val="0020" w:firstRow="1" w:lastRow="0" w:firstColumn="0" w:lastColumn="0" w:noHBand="0" w:noVBand="0"/>
      </w:tblPr>
      <w:tblGrid>
        <w:gridCol w:w="2460"/>
        <w:gridCol w:w="2409"/>
      </w:tblGrid>
      <w:tr w:rsidR="006E4A8F" w14:paraId="211342E0" w14:textId="77777777">
        <w:trPr>
          <w:tblHeader/>
        </w:trPr>
        <w:tc>
          <w:tcPr>
            <w:tcW w:w="0" w:type="auto"/>
          </w:tcPr>
          <w:p w14:paraId="66DE7463" w14:textId="77777777" w:rsidR="006E4A8F" w:rsidRDefault="00000000">
            <w:pPr>
              <w:pStyle w:val="Compact"/>
            </w:pPr>
            <w:r>
              <w:rPr>
                <w:b/>
                <w:bCs/>
              </w:rPr>
              <w:t>Field</w:t>
            </w:r>
          </w:p>
        </w:tc>
        <w:tc>
          <w:tcPr>
            <w:tcW w:w="0" w:type="auto"/>
          </w:tcPr>
          <w:p w14:paraId="7F23F24C" w14:textId="77777777" w:rsidR="006E4A8F" w:rsidRDefault="00000000">
            <w:pPr>
              <w:pStyle w:val="Compact"/>
            </w:pPr>
            <w:r>
              <w:rPr>
                <w:b/>
                <w:bCs/>
              </w:rPr>
              <w:t>Description</w:t>
            </w:r>
          </w:p>
        </w:tc>
      </w:tr>
      <w:tr w:rsidR="006E4A8F" w14:paraId="7F88ECF2" w14:textId="77777777">
        <w:tc>
          <w:tcPr>
            <w:tcW w:w="0" w:type="auto"/>
          </w:tcPr>
          <w:p w14:paraId="7AF94930" w14:textId="77777777" w:rsidR="006E4A8F" w:rsidRDefault="00000000">
            <w:pPr>
              <w:pStyle w:val="Compact"/>
            </w:pPr>
            <w:r>
              <w:rPr>
                <w:rStyle w:val="VerbatimChar"/>
              </w:rPr>
              <w:t>cA</w:t>
            </w:r>
          </w:p>
        </w:tc>
        <w:tc>
          <w:tcPr>
            <w:tcW w:w="0" w:type="auto"/>
          </w:tcPr>
          <w:p w14:paraId="4879B105" w14:textId="77777777" w:rsidR="006E4A8F" w:rsidRDefault="00000000">
            <w:pPr>
              <w:pStyle w:val="Compact"/>
            </w:pPr>
            <w:r>
              <w:t>MUST be FALSE</w:t>
            </w:r>
          </w:p>
        </w:tc>
      </w:tr>
      <w:tr w:rsidR="006E4A8F" w14:paraId="59950DA7" w14:textId="77777777">
        <w:tc>
          <w:tcPr>
            <w:tcW w:w="0" w:type="auto"/>
          </w:tcPr>
          <w:p w14:paraId="42F701D7" w14:textId="77777777" w:rsidR="006E4A8F" w:rsidRDefault="00000000">
            <w:pPr>
              <w:pStyle w:val="Compact"/>
            </w:pPr>
            <w:r>
              <w:rPr>
                <w:rStyle w:val="VerbatimChar"/>
              </w:rPr>
              <w:t>pathLenConstraint</w:t>
            </w:r>
          </w:p>
        </w:tc>
        <w:tc>
          <w:tcPr>
            <w:tcW w:w="0" w:type="auto"/>
          </w:tcPr>
          <w:p w14:paraId="190E6DC0" w14:textId="77777777" w:rsidR="006E4A8F" w:rsidRDefault="00000000">
            <w:pPr>
              <w:pStyle w:val="Compact"/>
            </w:pPr>
            <w:r>
              <w:t>MUST NOT be present</w:t>
            </w:r>
          </w:p>
        </w:tc>
      </w:tr>
    </w:tbl>
    <w:p w14:paraId="4639B4A2" w14:textId="77777777" w:rsidR="006E4A8F" w:rsidRDefault="00000000">
      <w:pPr>
        <w:pStyle w:val="Heading5"/>
      </w:pPr>
      <w:bookmarkStart w:id="722" w:name="X49e22a2f33fcedc8ec0d56f39942194370d221e"/>
      <w:bookmarkEnd w:id="721"/>
      <w:r>
        <w:t>7.1.2.7.9 Subscriber Certificate Certificate Policies</w:t>
      </w:r>
    </w:p>
    <w:p w14:paraId="2ED37315" w14:textId="77777777" w:rsidR="006E4A8F" w:rsidRDefault="00000000">
      <w:pPr>
        <w:pStyle w:val="FirstParagraph"/>
      </w:pPr>
      <w:r>
        <w:t xml:space="preserve">If present, the Certificate Policies extension MUST contain at least one </w:t>
      </w:r>
      <w:r>
        <w:rPr>
          <w:rStyle w:val="VerbatimChar"/>
        </w:rPr>
        <w:t>PolicyInformation</w:t>
      </w:r>
      <w:r>
        <w:t xml:space="preserve">. Each </w:t>
      </w:r>
      <w:r>
        <w:rPr>
          <w:rStyle w:val="VerbatimChar"/>
        </w:rPr>
        <w:t>PolicyInformation</w:t>
      </w:r>
      <w:r>
        <w:t xml:space="preserve"> MUST match the following profile:</w:t>
      </w:r>
    </w:p>
    <w:tbl>
      <w:tblPr>
        <w:tblStyle w:val="Table"/>
        <w:tblW w:w="5000" w:type="pct"/>
        <w:tblLayout w:type="fixed"/>
        <w:tblLook w:val="0020" w:firstRow="1" w:lastRow="0" w:firstColumn="0" w:lastColumn="0" w:noHBand="0" w:noVBand="0"/>
      </w:tblPr>
      <w:tblGrid>
        <w:gridCol w:w="2808"/>
        <w:gridCol w:w="1872"/>
        <w:gridCol w:w="4680"/>
      </w:tblGrid>
      <w:tr w:rsidR="006E4A8F" w14:paraId="66613219" w14:textId="77777777">
        <w:trPr>
          <w:tblHeader/>
        </w:trPr>
        <w:tc>
          <w:tcPr>
            <w:tcW w:w="2376" w:type="dxa"/>
          </w:tcPr>
          <w:p w14:paraId="00F2CA5E" w14:textId="77777777" w:rsidR="006E4A8F" w:rsidRDefault="00000000">
            <w:pPr>
              <w:pStyle w:val="Compact"/>
            </w:pPr>
            <w:r>
              <w:rPr>
                <w:b/>
                <w:bCs/>
              </w:rPr>
              <w:t>Field</w:t>
            </w:r>
          </w:p>
        </w:tc>
        <w:tc>
          <w:tcPr>
            <w:tcW w:w="1584" w:type="dxa"/>
          </w:tcPr>
          <w:p w14:paraId="7D4A348A" w14:textId="77777777" w:rsidR="006E4A8F" w:rsidRDefault="00000000">
            <w:pPr>
              <w:pStyle w:val="Compact"/>
            </w:pPr>
            <w:r>
              <w:rPr>
                <w:b/>
                <w:bCs/>
              </w:rPr>
              <w:t>Presence</w:t>
            </w:r>
          </w:p>
        </w:tc>
        <w:tc>
          <w:tcPr>
            <w:tcW w:w="3960" w:type="dxa"/>
          </w:tcPr>
          <w:p w14:paraId="22CE7B69" w14:textId="77777777" w:rsidR="006E4A8F" w:rsidRDefault="00000000">
            <w:pPr>
              <w:pStyle w:val="Compact"/>
            </w:pPr>
            <w:r>
              <w:rPr>
                <w:b/>
                <w:bCs/>
              </w:rPr>
              <w:t>Contents</w:t>
            </w:r>
          </w:p>
        </w:tc>
      </w:tr>
      <w:tr w:rsidR="006E4A8F" w14:paraId="0FAB0373" w14:textId="77777777">
        <w:tc>
          <w:tcPr>
            <w:tcW w:w="2376" w:type="dxa"/>
          </w:tcPr>
          <w:p w14:paraId="39CBE9CF" w14:textId="77777777" w:rsidR="006E4A8F" w:rsidRDefault="00000000">
            <w:pPr>
              <w:pStyle w:val="Compact"/>
            </w:pPr>
            <w:r>
              <w:rPr>
                <w:rStyle w:val="VerbatimChar"/>
              </w:rPr>
              <w:t>policyIdentifier</w:t>
            </w:r>
          </w:p>
        </w:tc>
        <w:tc>
          <w:tcPr>
            <w:tcW w:w="1584" w:type="dxa"/>
          </w:tcPr>
          <w:p w14:paraId="5ED58649" w14:textId="77777777" w:rsidR="006E4A8F" w:rsidRDefault="00000000">
            <w:pPr>
              <w:pStyle w:val="Compact"/>
            </w:pPr>
            <w:r>
              <w:t>MUST</w:t>
            </w:r>
          </w:p>
        </w:tc>
        <w:tc>
          <w:tcPr>
            <w:tcW w:w="3960" w:type="dxa"/>
          </w:tcPr>
          <w:p w14:paraId="408D816D" w14:textId="77777777" w:rsidR="006E4A8F" w:rsidRDefault="00000000">
            <w:pPr>
              <w:pStyle w:val="Compact"/>
            </w:pPr>
            <w:r>
              <w:t>One of the following policy identifiers:</w:t>
            </w:r>
          </w:p>
        </w:tc>
      </w:tr>
      <w:tr w:rsidR="006E4A8F" w14:paraId="679591DB" w14:textId="77777777">
        <w:tc>
          <w:tcPr>
            <w:tcW w:w="2376" w:type="dxa"/>
          </w:tcPr>
          <w:p w14:paraId="2EB005E1" w14:textId="77777777" w:rsidR="006E4A8F" w:rsidRDefault="00000000">
            <w:pPr>
              <w:pStyle w:val="Compact"/>
            </w:pPr>
            <w:r>
              <w:t xml:space="preserve">    A </w:t>
            </w:r>
            <w:hyperlink w:anchor="Xd886d368fed64db74e3fc7a280ac2a3180671ff">
              <w:r w:rsidR="006E4A8F">
                <w:rPr>
                  <w:rStyle w:val="Hyperlink"/>
                </w:rPr>
                <w:t>Reserved Certificate Policy Identifier</w:t>
              </w:r>
            </w:hyperlink>
          </w:p>
        </w:tc>
        <w:tc>
          <w:tcPr>
            <w:tcW w:w="1584" w:type="dxa"/>
          </w:tcPr>
          <w:p w14:paraId="31DE5DEF" w14:textId="77777777" w:rsidR="006E4A8F" w:rsidRDefault="00000000">
            <w:pPr>
              <w:pStyle w:val="Compact"/>
            </w:pPr>
            <w:r>
              <w:t>MUST</w:t>
            </w:r>
          </w:p>
        </w:tc>
        <w:tc>
          <w:tcPr>
            <w:tcW w:w="3960" w:type="dxa"/>
          </w:tcPr>
          <w:p w14:paraId="3AC66175" w14:textId="77777777" w:rsidR="006E4A8F" w:rsidRDefault="00000000">
            <w:pPr>
              <w:pStyle w:val="Compact"/>
            </w:pPr>
            <w:r>
              <w:t xml:space="preserve">The Reserved Certificate Policy Identifier (see </w:t>
            </w:r>
            <w:hyperlink w:anchor="Xd886d368fed64db74e3fc7a280ac2a3180671ff">
              <w:r w:rsidR="006E4A8F">
                <w:rPr>
                  <w:rStyle w:val="Hyperlink"/>
                </w:rPr>
                <w:t>Section 7.1.6.1</w:t>
              </w:r>
            </w:hyperlink>
            <w:r>
              <w:t xml:space="preserve">) associated with the given Subscriber Certificate type (see </w:t>
            </w:r>
            <w:hyperlink w:anchor="Xd0033f702fae0d5d8d09dfc748a4e8230648a37">
              <w:r w:rsidR="006E4A8F">
                <w:rPr>
                  <w:rStyle w:val="Hyperlink"/>
                </w:rPr>
                <w:t>Section 7.1.2.7.1</w:t>
              </w:r>
            </w:hyperlink>
            <w:r>
              <w:t>).</w:t>
            </w:r>
          </w:p>
        </w:tc>
      </w:tr>
      <w:tr w:rsidR="006E4A8F" w14:paraId="12833EFF" w14:textId="77777777">
        <w:tc>
          <w:tcPr>
            <w:tcW w:w="2376" w:type="dxa"/>
          </w:tcPr>
          <w:p w14:paraId="70095BEB" w14:textId="77777777" w:rsidR="006E4A8F" w:rsidRDefault="00000000">
            <w:pPr>
              <w:pStyle w:val="Compact"/>
            </w:pPr>
            <w:r>
              <w:t>    </w:t>
            </w:r>
            <w:r>
              <w:rPr>
                <w:rStyle w:val="VerbatimChar"/>
              </w:rPr>
              <w:t>anyPolicy</w:t>
            </w:r>
          </w:p>
        </w:tc>
        <w:tc>
          <w:tcPr>
            <w:tcW w:w="1584" w:type="dxa"/>
          </w:tcPr>
          <w:p w14:paraId="32182CA6" w14:textId="77777777" w:rsidR="006E4A8F" w:rsidRDefault="00000000">
            <w:pPr>
              <w:pStyle w:val="Compact"/>
            </w:pPr>
            <w:r>
              <w:t>MUST NOT</w:t>
            </w:r>
          </w:p>
        </w:tc>
        <w:tc>
          <w:tcPr>
            <w:tcW w:w="3960" w:type="dxa"/>
          </w:tcPr>
          <w:p w14:paraId="6475B3E5" w14:textId="77777777" w:rsidR="006E4A8F" w:rsidRDefault="00000000">
            <w:pPr>
              <w:pStyle w:val="Compact"/>
            </w:pPr>
            <w:r>
              <w:t xml:space="preserve">The </w:t>
            </w:r>
            <w:r>
              <w:rPr>
                <w:rStyle w:val="VerbatimChar"/>
              </w:rPr>
              <w:t>anyPolicy</w:t>
            </w:r>
            <w:r>
              <w:t xml:space="preserve"> Policy Identifier MUST NOT be present.</w:t>
            </w:r>
          </w:p>
        </w:tc>
      </w:tr>
      <w:tr w:rsidR="006E4A8F" w14:paraId="0642EA12" w14:textId="77777777">
        <w:tc>
          <w:tcPr>
            <w:tcW w:w="2376" w:type="dxa"/>
          </w:tcPr>
          <w:p w14:paraId="50147834" w14:textId="77777777" w:rsidR="006E4A8F" w:rsidRDefault="00000000">
            <w:pPr>
              <w:pStyle w:val="Compact"/>
            </w:pPr>
            <w:r>
              <w:t>    Any other identifier</w:t>
            </w:r>
          </w:p>
        </w:tc>
        <w:tc>
          <w:tcPr>
            <w:tcW w:w="1584" w:type="dxa"/>
          </w:tcPr>
          <w:p w14:paraId="3C544C3E" w14:textId="77777777" w:rsidR="006E4A8F" w:rsidRDefault="00000000">
            <w:pPr>
              <w:pStyle w:val="Compact"/>
            </w:pPr>
            <w:r>
              <w:t>MAY</w:t>
            </w:r>
          </w:p>
        </w:tc>
        <w:tc>
          <w:tcPr>
            <w:tcW w:w="3960" w:type="dxa"/>
          </w:tcPr>
          <w:p w14:paraId="08FDA8D7" w14:textId="77777777" w:rsidR="006E4A8F" w:rsidRDefault="00000000">
            <w:pPr>
              <w:pStyle w:val="Compact"/>
            </w:pPr>
            <w:r>
              <w:t>If present, MUST be defined and documented in the CA’s Certificate Policy and/or Certification Practice Statement.</w:t>
            </w:r>
          </w:p>
        </w:tc>
      </w:tr>
      <w:tr w:rsidR="006E4A8F" w14:paraId="1853467C" w14:textId="77777777">
        <w:tc>
          <w:tcPr>
            <w:tcW w:w="2376" w:type="dxa"/>
          </w:tcPr>
          <w:p w14:paraId="501A5D39" w14:textId="77777777" w:rsidR="006E4A8F" w:rsidRDefault="00000000">
            <w:pPr>
              <w:pStyle w:val="Compact"/>
            </w:pPr>
            <w:r>
              <w:rPr>
                <w:rStyle w:val="VerbatimChar"/>
              </w:rPr>
              <w:t>policyQualifiers</w:t>
            </w:r>
          </w:p>
        </w:tc>
        <w:tc>
          <w:tcPr>
            <w:tcW w:w="1584" w:type="dxa"/>
          </w:tcPr>
          <w:p w14:paraId="1E7745C0" w14:textId="77777777" w:rsidR="006E4A8F" w:rsidRDefault="00000000">
            <w:pPr>
              <w:pStyle w:val="Compact"/>
            </w:pPr>
            <w:r>
              <w:t>NOT RECOMMENDED</w:t>
            </w:r>
          </w:p>
        </w:tc>
        <w:tc>
          <w:tcPr>
            <w:tcW w:w="3960" w:type="dxa"/>
          </w:tcPr>
          <w:p w14:paraId="60BB9BC2" w14:textId="77777777" w:rsidR="006E4A8F" w:rsidRDefault="00000000">
            <w:pPr>
              <w:pStyle w:val="Compact"/>
            </w:pPr>
            <w:r>
              <w:t xml:space="preserve">If present, MUST contain only permitted </w:t>
            </w:r>
            <w:r>
              <w:rPr>
                <w:rStyle w:val="VerbatimChar"/>
              </w:rPr>
              <w:t>policyQualifiers</w:t>
            </w:r>
            <w:r>
              <w:t xml:space="preserve"> from the table below.</w:t>
            </w:r>
          </w:p>
        </w:tc>
      </w:tr>
    </w:tbl>
    <w:p w14:paraId="4DC3B0D4" w14:textId="77777777" w:rsidR="006E4A8F" w:rsidRDefault="00000000">
      <w:pPr>
        <w:pStyle w:val="BodyText"/>
      </w:pPr>
      <w:r>
        <w:t xml:space="preserve">This Profile RECOMMENDS that the first </w:t>
      </w:r>
      <w:r>
        <w:rPr>
          <w:rStyle w:val="VerbatimChar"/>
        </w:rPr>
        <w:t>PolicyInformation</w:t>
      </w:r>
      <w:r>
        <w:t xml:space="preserve"> value within the Certificate Policies extension contains the Reserved Certificate Policy Identifier (see </w:t>
      </w:r>
      <w:hyperlink w:anchor="Xd886d368fed64db74e3fc7a280ac2a3180671ff">
        <w:r w:rsidR="006E4A8F">
          <w:rPr>
            <w:rStyle w:val="Hyperlink"/>
          </w:rPr>
          <w:t>7.1.6.1</w:t>
        </w:r>
      </w:hyperlink>
      <w:r>
        <w:t>)</w:t>
      </w:r>
      <w:r>
        <w:rPr>
          <w:rStyle w:val="FootnoteReference"/>
        </w:rPr>
        <w:footnoteReference w:id="13"/>
      </w:r>
      <w:r>
        <w:t xml:space="preserve">. Regardless of the order of </w:t>
      </w:r>
      <w:r>
        <w:rPr>
          <w:rStyle w:val="VerbatimChar"/>
        </w:rPr>
        <w:t>PolicyInformation</w:t>
      </w:r>
      <w:r>
        <w:t xml:space="preserve"> values, the Certificate Policies extension MUST contain exactly one Reserved Certificate Policy Identifier.</w:t>
      </w:r>
    </w:p>
    <w:p w14:paraId="67638E2E" w14:textId="77777777" w:rsidR="006E4A8F" w:rsidRDefault="00000000">
      <w:pPr>
        <w:pStyle w:val="TableCaption"/>
      </w:pPr>
      <w:r>
        <w:t xml:space="preserve">Permitted </w:t>
      </w:r>
      <w:r>
        <w:rPr>
          <w:rStyle w:val="VerbatimChar"/>
        </w:rPr>
        <w:t>policyQualifiers</w:t>
      </w:r>
    </w:p>
    <w:tbl>
      <w:tblPr>
        <w:tblStyle w:val="Table"/>
        <w:tblW w:w="5000" w:type="pct"/>
        <w:tblLayout w:type="fixed"/>
        <w:tblLook w:val="0020" w:firstRow="1" w:lastRow="0" w:firstColumn="0" w:lastColumn="0" w:noHBand="0" w:noVBand="0"/>
      </w:tblPr>
      <w:tblGrid>
        <w:gridCol w:w="2808"/>
        <w:gridCol w:w="1872"/>
        <w:gridCol w:w="1872"/>
        <w:gridCol w:w="2808"/>
      </w:tblGrid>
      <w:tr w:rsidR="006E4A8F" w14:paraId="59B48F76" w14:textId="77777777">
        <w:trPr>
          <w:tblHeader/>
        </w:trPr>
        <w:tc>
          <w:tcPr>
            <w:tcW w:w="2376" w:type="dxa"/>
          </w:tcPr>
          <w:p w14:paraId="71525A64" w14:textId="77777777" w:rsidR="006E4A8F" w:rsidRDefault="00000000">
            <w:pPr>
              <w:pStyle w:val="Compact"/>
            </w:pPr>
            <w:r>
              <w:rPr>
                <w:b/>
                <w:bCs/>
              </w:rPr>
              <w:t>Qualifier ID</w:t>
            </w:r>
          </w:p>
        </w:tc>
        <w:tc>
          <w:tcPr>
            <w:tcW w:w="1584" w:type="dxa"/>
          </w:tcPr>
          <w:p w14:paraId="7F62ACCE" w14:textId="77777777" w:rsidR="006E4A8F" w:rsidRDefault="00000000">
            <w:pPr>
              <w:pStyle w:val="Compact"/>
            </w:pPr>
            <w:r>
              <w:rPr>
                <w:b/>
                <w:bCs/>
              </w:rPr>
              <w:t>Presence</w:t>
            </w:r>
          </w:p>
        </w:tc>
        <w:tc>
          <w:tcPr>
            <w:tcW w:w="1584" w:type="dxa"/>
          </w:tcPr>
          <w:p w14:paraId="078C4C0E" w14:textId="77777777" w:rsidR="006E4A8F" w:rsidRDefault="00000000">
            <w:pPr>
              <w:pStyle w:val="Compact"/>
            </w:pPr>
            <w:r>
              <w:rPr>
                <w:b/>
                <w:bCs/>
              </w:rPr>
              <w:t>Field Type</w:t>
            </w:r>
          </w:p>
        </w:tc>
        <w:tc>
          <w:tcPr>
            <w:tcW w:w="2376" w:type="dxa"/>
          </w:tcPr>
          <w:p w14:paraId="2C4E7A3F" w14:textId="77777777" w:rsidR="006E4A8F" w:rsidRDefault="00000000">
            <w:pPr>
              <w:pStyle w:val="Compact"/>
            </w:pPr>
            <w:r>
              <w:rPr>
                <w:b/>
                <w:bCs/>
              </w:rPr>
              <w:t>Contents</w:t>
            </w:r>
          </w:p>
        </w:tc>
      </w:tr>
      <w:tr w:rsidR="006E4A8F" w14:paraId="3E6442A2" w14:textId="77777777">
        <w:tc>
          <w:tcPr>
            <w:tcW w:w="2376" w:type="dxa"/>
          </w:tcPr>
          <w:p w14:paraId="7EF09421" w14:textId="77777777" w:rsidR="006E4A8F" w:rsidRDefault="00000000">
            <w:pPr>
              <w:pStyle w:val="Compact"/>
            </w:pPr>
            <w:r>
              <w:rPr>
                <w:rStyle w:val="VerbatimChar"/>
              </w:rPr>
              <w:t>id-qt-cps</w:t>
            </w:r>
            <w:r>
              <w:t xml:space="preserve"> (OID: 1.3.6.1.5.5.7.2.1)</w:t>
            </w:r>
          </w:p>
        </w:tc>
        <w:tc>
          <w:tcPr>
            <w:tcW w:w="1584" w:type="dxa"/>
          </w:tcPr>
          <w:p w14:paraId="6E6FB643" w14:textId="77777777" w:rsidR="006E4A8F" w:rsidRDefault="00000000">
            <w:pPr>
              <w:pStyle w:val="Compact"/>
            </w:pPr>
            <w:r>
              <w:t>MAY</w:t>
            </w:r>
          </w:p>
        </w:tc>
        <w:tc>
          <w:tcPr>
            <w:tcW w:w="1584" w:type="dxa"/>
          </w:tcPr>
          <w:p w14:paraId="4EB02758" w14:textId="77777777" w:rsidR="006E4A8F" w:rsidRDefault="00000000">
            <w:pPr>
              <w:pStyle w:val="Compact"/>
            </w:pPr>
            <w:r>
              <w:rPr>
                <w:rStyle w:val="VerbatimChar"/>
              </w:rPr>
              <w:t>IA5String</w:t>
            </w:r>
          </w:p>
        </w:tc>
        <w:tc>
          <w:tcPr>
            <w:tcW w:w="2376" w:type="dxa"/>
          </w:tcPr>
          <w:p w14:paraId="56E23050" w14:textId="77777777" w:rsidR="006E4A8F" w:rsidRDefault="00000000">
            <w:pPr>
              <w:pStyle w:val="Compact"/>
            </w:pPr>
            <w:r>
              <w:t>The HTTP or HTTPS URL for the Issuing CA’s Certificate Policies, Certification Practice Statement, Relying Party Agreement, or other pointer to online policy information provided by the Issuing CA.</w:t>
            </w:r>
          </w:p>
        </w:tc>
      </w:tr>
      <w:tr w:rsidR="006E4A8F" w14:paraId="7D805757" w14:textId="77777777">
        <w:tc>
          <w:tcPr>
            <w:tcW w:w="2376" w:type="dxa"/>
          </w:tcPr>
          <w:p w14:paraId="275D04F7" w14:textId="77777777" w:rsidR="006E4A8F" w:rsidRDefault="00000000">
            <w:pPr>
              <w:pStyle w:val="Compact"/>
            </w:pPr>
            <w:r>
              <w:t>Any other qualifier</w:t>
            </w:r>
          </w:p>
        </w:tc>
        <w:tc>
          <w:tcPr>
            <w:tcW w:w="1584" w:type="dxa"/>
          </w:tcPr>
          <w:p w14:paraId="36942F7A" w14:textId="77777777" w:rsidR="006E4A8F" w:rsidRDefault="00000000">
            <w:pPr>
              <w:pStyle w:val="Compact"/>
            </w:pPr>
            <w:r>
              <w:t>MUST NOT</w:t>
            </w:r>
          </w:p>
        </w:tc>
        <w:tc>
          <w:tcPr>
            <w:tcW w:w="1584" w:type="dxa"/>
          </w:tcPr>
          <w:p w14:paraId="6DEE3A8D" w14:textId="77777777" w:rsidR="006E4A8F" w:rsidRDefault="00000000">
            <w:pPr>
              <w:pStyle w:val="Compact"/>
            </w:pPr>
            <w:r>
              <w:t>-</w:t>
            </w:r>
          </w:p>
        </w:tc>
        <w:tc>
          <w:tcPr>
            <w:tcW w:w="2376" w:type="dxa"/>
          </w:tcPr>
          <w:p w14:paraId="67492E41" w14:textId="77777777" w:rsidR="006E4A8F" w:rsidRDefault="00000000">
            <w:pPr>
              <w:pStyle w:val="Compact"/>
            </w:pPr>
            <w:r>
              <w:t>-</w:t>
            </w:r>
          </w:p>
        </w:tc>
      </w:tr>
    </w:tbl>
    <w:p w14:paraId="3FA39BBE" w14:textId="77777777" w:rsidR="006E4A8F" w:rsidRDefault="00000000">
      <w:pPr>
        <w:pStyle w:val="Heading5"/>
      </w:pPr>
      <w:bookmarkStart w:id="723" w:name="Xb185935fc96238acab8a8fe7aafa718f47406b5"/>
      <w:bookmarkEnd w:id="722"/>
      <w:r>
        <w:t>7.1.2.7.10 Subscriber Certificate Extended Key Usage</w:t>
      </w:r>
    </w:p>
    <w:tbl>
      <w:tblPr>
        <w:tblStyle w:val="Table"/>
        <w:tblW w:w="5000" w:type="pct"/>
        <w:tblLayout w:type="fixed"/>
        <w:tblLook w:val="0020" w:firstRow="1" w:lastRow="0" w:firstColumn="0" w:lastColumn="0" w:noHBand="0" w:noVBand="0"/>
      </w:tblPr>
      <w:tblGrid>
        <w:gridCol w:w="3744"/>
        <w:gridCol w:w="3744"/>
        <w:gridCol w:w="1872"/>
      </w:tblGrid>
      <w:tr w:rsidR="006E4A8F" w14:paraId="3A301073" w14:textId="77777777">
        <w:trPr>
          <w:tblHeader/>
        </w:trPr>
        <w:tc>
          <w:tcPr>
            <w:tcW w:w="3168" w:type="dxa"/>
          </w:tcPr>
          <w:p w14:paraId="029A9AAC" w14:textId="77777777" w:rsidR="006E4A8F" w:rsidRDefault="00000000">
            <w:pPr>
              <w:pStyle w:val="Compact"/>
            </w:pPr>
            <w:r>
              <w:rPr>
                <w:b/>
                <w:bCs/>
              </w:rPr>
              <w:t>Key Purpose</w:t>
            </w:r>
          </w:p>
        </w:tc>
        <w:tc>
          <w:tcPr>
            <w:tcW w:w="3168" w:type="dxa"/>
          </w:tcPr>
          <w:p w14:paraId="002C7960" w14:textId="77777777" w:rsidR="006E4A8F" w:rsidRDefault="00000000">
            <w:pPr>
              <w:pStyle w:val="Compact"/>
            </w:pPr>
            <w:r>
              <w:rPr>
                <w:b/>
                <w:bCs/>
              </w:rPr>
              <w:t>OID</w:t>
            </w:r>
          </w:p>
        </w:tc>
        <w:tc>
          <w:tcPr>
            <w:tcW w:w="1584" w:type="dxa"/>
          </w:tcPr>
          <w:p w14:paraId="453916E4" w14:textId="77777777" w:rsidR="006E4A8F" w:rsidRDefault="00000000">
            <w:pPr>
              <w:pStyle w:val="Compact"/>
            </w:pPr>
            <w:r>
              <w:rPr>
                <w:b/>
                <w:bCs/>
              </w:rPr>
              <w:t>Presence</w:t>
            </w:r>
          </w:p>
        </w:tc>
      </w:tr>
      <w:tr w:rsidR="006E4A8F" w14:paraId="04C3B163" w14:textId="77777777">
        <w:tc>
          <w:tcPr>
            <w:tcW w:w="3168" w:type="dxa"/>
          </w:tcPr>
          <w:p w14:paraId="60F3DD5F" w14:textId="77777777" w:rsidR="006E4A8F" w:rsidRDefault="00000000">
            <w:pPr>
              <w:pStyle w:val="Compact"/>
            </w:pPr>
            <w:r>
              <w:rPr>
                <w:rStyle w:val="VerbatimChar"/>
              </w:rPr>
              <w:t>id-kp-serverAuth</w:t>
            </w:r>
          </w:p>
        </w:tc>
        <w:tc>
          <w:tcPr>
            <w:tcW w:w="3168" w:type="dxa"/>
          </w:tcPr>
          <w:p w14:paraId="06807E4D" w14:textId="77777777" w:rsidR="006E4A8F" w:rsidRDefault="00000000">
            <w:pPr>
              <w:pStyle w:val="Compact"/>
            </w:pPr>
            <w:r>
              <w:t>1.3.6.1.5.5.7.3.1</w:t>
            </w:r>
          </w:p>
        </w:tc>
        <w:tc>
          <w:tcPr>
            <w:tcW w:w="1584" w:type="dxa"/>
          </w:tcPr>
          <w:p w14:paraId="0A79FBF6" w14:textId="77777777" w:rsidR="006E4A8F" w:rsidRDefault="00000000">
            <w:pPr>
              <w:pStyle w:val="Compact"/>
            </w:pPr>
            <w:r>
              <w:t>MUST</w:t>
            </w:r>
          </w:p>
        </w:tc>
      </w:tr>
      <w:tr w:rsidR="006E4A8F" w14:paraId="6E1177D3" w14:textId="77777777">
        <w:tc>
          <w:tcPr>
            <w:tcW w:w="3168" w:type="dxa"/>
          </w:tcPr>
          <w:p w14:paraId="6278CC19" w14:textId="77777777" w:rsidR="006E4A8F" w:rsidRDefault="00000000">
            <w:pPr>
              <w:pStyle w:val="Compact"/>
            </w:pPr>
            <w:r>
              <w:rPr>
                <w:rStyle w:val="VerbatimChar"/>
              </w:rPr>
              <w:t>id-kp-clientAuth</w:t>
            </w:r>
          </w:p>
        </w:tc>
        <w:tc>
          <w:tcPr>
            <w:tcW w:w="3168" w:type="dxa"/>
          </w:tcPr>
          <w:p w14:paraId="4F3AD092" w14:textId="77777777" w:rsidR="006E4A8F" w:rsidRDefault="00000000">
            <w:pPr>
              <w:pStyle w:val="Compact"/>
            </w:pPr>
            <w:r>
              <w:t>1.3.6.1.5.5.7.3.2</w:t>
            </w:r>
          </w:p>
        </w:tc>
        <w:tc>
          <w:tcPr>
            <w:tcW w:w="1584" w:type="dxa"/>
          </w:tcPr>
          <w:p w14:paraId="1E6043B0" w14:textId="77777777" w:rsidR="006E4A8F" w:rsidRDefault="00000000">
            <w:pPr>
              <w:pStyle w:val="Compact"/>
            </w:pPr>
            <w:r>
              <w:t>MAY</w:t>
            </w:r>
          </w:p>
        </w:tc>
      </w:tr>
      <w:tr w:rsidR="006E4A8F" w14:paraId="0159D62F" w14:textId="77777777">
        <w:tc>
          <w:tcPr>
            <w:tcW w:w="3168" w:type="dxa"/>
          </w:tcPr>
          <w:p w14:paraId="2F2EBF08" w14:textId="77777777" w:rsidR="006E4A8F" w:rsidRDefault="00000000">
            <w:pPr>
              <w:pStyle w:val="Compact"/>
            </w:pPr>
            <w:r>
              <w:rPr>
                <w:rStyle w:val="VerbatimChar"/>
              </w:rPr>
              <w:t>id-kp-codeSigning</w:t>
            </w:r>
          </w:p>
        </w:tc>
        <w:tc>
          <w:tcPr>
            <w:tcW w:w="3168" w:type="dxa"/>
          </w:tcPr>
          <w:p w14:paraId="2F63669B" w14:textId="77777777" w:rsidR="006E4A8F" w:rsidRDefault="00000000">
            <w:pPr>
              <w:pStyle w:val="Compact"/>
            </w:pPr>
            <w:r>
              <w:t>1.3.6.1.5.5.7.3.3</w:t>
            </w:r>
          </w:p>
        </w:tc>
        <w:tc>
          <w:tcPr>
            <w:tcW w:w="1584" w:type="dxa"/>
          </w:tcPr>
          <w:p w14:paraId="136413D7" w14:textId="77777777" w:rsidR="006E4A8F" w:rsidRDefault="00000000">
            <w:pPr>
              <w:pStyle w:val="Compact"/>
            </w:pPr>
            <w:r>
              <w:t>MUST NOT</w:t>
            </w:r>
          </w:p>
        </w:tc>
      </w:tr>
      <w:tr w:rsidR="006E4A8F" w14:paraId="33691B02" w14:textId="77777777">
        <w:tc>
          <w:tcPr>
            <w:tcW w:w="3168" w:type="dxa"/>
          </w:tcPr>
          <w:p w14:paraId="6E7A6997" w14:textId="77777777" w:rsidR="006E4A8F" w:rsidRDefault="00000000">
            <w:pPr>
              <w:pStyle w:val="Compact"/>
            </w:pPr>
            <w:r>
              <w:rPr>
                <w:rStyle w:val="VerbatimChar"/>
              </w:rPr>
              <w:t>id-kp-emailProtection</w:t>
            </w:r>
          </w:p>
        </w:tc>
        <w:tc>
          <w:tcPr>
            <w:tcW w:w="3168" w:type="dxa"/>
          </w:tcPr>
          <w:p w14:paraId="6931BF9D" w14:textId="77777777" w:rsidR="006E4A8F" w:rsidRDefault="00000000">
            <w:pPr>
              <w:pStyle w:val="Compact"/>
            </w:pPr>
            <w:r>
              <w:t>1.3.6.1.5.5.7.3.4</w:t>
            </w:r>
          </w:p>
        </w:tc>
        <w:tc>
          <w:tcPr>
            <w:tcW w:w="1584" w:type="dxa"/>
          </w:tcPr>
          <w:p w14:paraId="3490D5DC" w14:textId="77777777" w:rsidR="006E4A8F" w:rsidRDefault="00000000">
            <w:pPr>
              <w:pStyle w:val="Compact"/>
            </w:pPr>
            <w:r>
              <w:t>MUST NOT</w:t>
            </w:r>
          </w:p>
        </w:tc>
      </w:tr>
      <w:tr w:rsidR="006E4A8F" w14:paraId="39588500" w14:textId="77777777">
        <w:tc>
          <w:tcPr>
            <w:tcW w:w="3168" w:type="dxa"/>
          </w:tcPr>
          <w:p w14:paraId="623DFD82" w14:textId="77777777" w:rsidR="006E4A8F" w:rsidRDefault="00000000">
            <w:pPr>
              <w:pStyle w:val="Compact"/>
            </w:pPr>
            <w:r>
              <w:rPr>
                <w:rStyle w:val="VerbatimChar"/>
              </w:rPr>
              <w:t>id-kp-timeStamping</w:t>
            </w:r>
          </w:p>
        </w:tc>
        <w:tc>
          <w:tcPr>
            <w:tcW w:w="3168" w:type="dxa"/>
          </w:tcPr>
          <w:p w14:paraId="7F333FA3" w14:textId="77777777" w:rsidR="006E4A8F" w:rsidRDefault="00000000">
            <w:pPr>
              <w:pStyle w:val="Compact"/>
            </w:pPr>
            <w:r>
              <w:t>1.3.6.1.5.5.7.3.8</w:t>
            </w:r>
          </w:p>
        </w:tc>
        <w:tc>
          <w:tcPr>
            <w:tcW w:w="1584" w:type="dxa"/>
          </w:tcPr>
          <w:p w14:paraId="6C1D4121" w14:textId="77777777" w:rsidR="006E4A8F" w:rsidRDefault="00000000">
            <w:pPr>
              <w:pStyle w:val="Compact"/>
            </w:pPr>
            <w:r>
              <w:t>MUST NOT</w:t>
            </w:r>
          </w:p>
        </w:tc>
      </w:tr>
      <w:tr w:rsidR="006E4A8F" w14:paraId="27B7D2CC" w14:textId="77777777">
        <w:tc>
          <w:tcPr>
            <w:tcW w:w="3168" w:type="dxa"/>
          </w:tcPr>
          <w:p w14:paraId="13F32E24" w14:textId="77777777" w:rsidR="006E4A8F" w:rsidRDefault="00000000">
            <w:pPr>
              <w:pStyle w:val="Compact"/>
            </w:pPr>
            <w:r>
              <w:rPr>
                <w:rStyle w:val="VerbatimChar"/>
              </w:rPr>
              <w:t>id-kp-OCSPSigning</w:t>
            </w:r>
          </w:p>
        </w:tc>
        <w:tc>
          <w:tcPr>
            <w:tcW w:w="3168" w:type="dxa"/>
          </w:tcPr>
          <w:p w14:paraId="733DC616" w14:textId="77777777" w:rsidR="006E4A8F" w:rsidRDefault="00000000">
            <w:pPr>
              <w:pStyle w:val="Compact"/>
            </w:pPr>
            <w:r>
              <w:t>1.3.6.1.5.5.7.3.9</w:t>
            </w:r>
          </w:p>
        </w:tc>
        <w:tc>
          <w:tcPr>
            <w:tcW w:w="1584" w:type="dxa"/>
          </w:tcPr>
          <w:p w14:paraId="23E51DE0" w14:textId="77777777" w:rsidR="006E4A8F" w:rsidRDefault="00000000">
            <w:pPr>
              <w:pStyle w:val="Compact"/>
            </w:pPr>
            <w:r>
              <w:t>MUST NOT</w:t>
            </w:r>
          </w:p>
        </w:tc>
      </w:tr>
      <w:tr w:rsidR="006E4A8F" w14:paraId="4EED9A2D" w14:textId="77777777">
        <w:tc>
          <w:tcPr>
            <w:tcW w:w="3168" w:type="dxa"/>
          </w:tcPr>
          <w:p w14:paraId="521EAD55" w14:textId="77777777" w:rsidR="006E4A8F" w:rsidRDefault="00000000">
            <w:pPr>
              <w:pStyle w:val="Compact"/>
            </w:pPr>
            <w:r>
              <w:rPr>
                <w:rStyle w:val="VerbatimChar"/>
              </w:rPr>
              <w:t>anyExtendedKeyUsage</w:t>
            </w:r>
          </w:p>
        </w:tc>
        <w:tc>
          <w:tcPr>
            <w:tcW w:w="3168" w:type="dxa"/>
          </w:tcPr>
          <w:p w14:paraId="7DEC6BD1" w14:textId="77777777" w:rsidR="006E4A8F" w:rsidRDefault="00000000">
            <w:pPr>
              <w:pStyle w:val="Compact"/>
            </w:pPr>
            <w:r>
              <w:t>2.5.29.37.0</w:t>
            </w:r>
          </w:p>
        </w:tc>
        <w:tc>
          <w:tcPr>
            <w:tcW w:w="1584" w:type="dxa"/>
          </w:tcPr>
          <w:p w14:paraId="71F13E3D" w14:textId="77777777" w:rsidR="006E4A8F" w:rsidRDefault="00000000">
            <w:pPr>
              <w:pStyle w:val="Compact"/>
            </w:pPr>
            <w:r>
              <w:t>MUST NOT</w:t>
            </w:r>
          </w:p>
        </w:tc>
      </w:tr>
      <w:tr w:rsidR="006E4A8F" w14:paraId="4D9E681F" w14:textId="77777777">
        <w:tc>
          <w:tcPr>
            <w:tcW w:w="3168" w:type="dxa"/>
          </w:tcPr>
          <w:p w14:paraId="0C409F78" w14:textId="77777777" w:rsidR="006E4A8F" w:rsidRDefault="00000000">
            <w:pPr>
              <w:pStyle w:val="Compact"/>
            </w:pPr>
            <w:r>
              <w:t>Precertificate Signing Certificate</w:t>
            </w:r>
          </w:p>
        </w:tc>
        <w:tc>
          <w:tcPr>
            <w:tcW w:w="3168" w:type="dxa"/>
          </w:tcPr>
          <w:p w14:paraId="26328062" w14:textId="77777777" w:rsidR="006E4A8F" w:rsidRDefault="00000000">
            <w:pPr>
              <w:pStyle w:val="Compact"/>
            </w:pPr>
            <w:r>
              <w:t>1.3.6.1.4.1.11129.2.4.4</w:t>
            </w:r>
          </w:p>
        </w:tc>
        <w:tc>
          <w:tcPr>
            <w:tcW w:w="1584" w:type="dxa"/>
          </w:tcPr>
          <w:p w14:paraId="7A73F582" w14:textId="77777777" w:rsidR="006E4A8F" w:rsidRDefault="00000000">
            <w:pPr>
              <w:pStyle w:val="Compact"/>
            </w:pPr>
            <w:r>
              <w:t>MUST NOT</w:t>
            </w:r>
          </w:p>
        </w:tc>
      </w:tr>
      <w:tr w:rsidR="006E4A8F" w14:paraId="53442981" w14:textId="77777777">
        <w:tc>
          <w:tcPr>
            <w:tcW w:w="3168" w:type="dxa"/>
          </w:tcPr>
          <w:p w14:paraId="510D5CAE" w14:textId="77777777" w:rsidR="006E4A8F" w:rsidRDefault="00000000">
            <w:pPr>
              <w:pStyle w:val="Compact"/>
            </w:pPr>
            <w:r>
              <w:t>Any other value</w:t>
            </w:r>
          </w:p>
        </w:tc>
        <w:tc>
          <w:tcPr>
            <w:tcW w:w="3168" w:type="dxa"/>
          </w:tcPr>
          <w:p w14:paraId="08A95CE0" w14:textId="77777777" w:rsidR="006E4A8F" w:rsidRDefault="00000000">
            <w:pPr>
              <w:pStyle w:val="Compact"/>
            </w:pPr>
            <w:r>
              <w:t>-</w:t>
            </w:r>
          </w:p>
        </w:tc>
        <w:tc>
          <w:tcPr>
            <w:tcW w:w="1584" w:type="dxa"/>
          </w:tcPr>
          <w:p w14:paraId="645CB2CC" w14:textId="77777777" w:rsidR="006E4A8F" w:rsidRDefault="00000000">
            <w:pPr>
              <w:pStyle w:val="Compact"/>
            </w:pPr>
            <w:r>
              <w:t>NOT RECOMMENDED</w:t>
            </w:r>
          </w:p>
        </w:tc>
      </w:tr>
    </w:tbl>
    <w:p w14:paraId="78F91B31" w14:textId="77777777" w:rsidR="006E4A8F" w:rsidRDefault="00000000">
      <w:pPr>
        <w:pStyle w:val="Heading5"/>
      </w:pPr>
      <w:bookmarkStart w:id="724" w:name="X74498c18a0d42e29eace6245aa51720e6e5016d"/>
      <w:bookmarkEnd w:id="723"/>
      <w:r>
        <w:t>7.1.2.7.11 Subscriber Certificate Key Usage</w:t>
      </w:r>
    </w:p>
    <w:p w14:paraId="07952522" w14:textId="77777777" w:rsidR="006E4A8F" w:rsidRDefault="00000000">
      <w:pPr>
        <w:pStyle w:val="FirstParagraph"/>
      </w:pPr>
      <w:r>
        <w:t xml:space="preserve">The acceptable Key Usage values vary based on whether the Certificate’s </w:t>
      </w:r>
      <w:r>
        <w:rPr>
          <w:rStyle w:val="VerbatimChar"/>
        </w:rPr>
        <w:t>subjectPublicKeyInfo</w:t>
      </w:r>
      <w:r>
        <w:t xml:space="preserve"> identifies an RSA public key or an ECC public key. CAs MUST ensure the Key Usage is appropriate for the Certificate Public Key.</w:t>
      </w:r>
    </w:p>
    <w:p w14:paraId="7FBE466A" w14:textId="77777777" w:rsidR="006E4A8F" w:rsidRDefault="00000000">
      <w:pPr>
        <w:pStyle w:val="TableCaption"/>
      </w:pPr>
      <w:r>
        <w:lastRenderedPageBreak/>
        <w:t>Key Usage for RSA Public Keys</w:t>
      </w:r>
    </w:p>
    <w:tbl>
      <w:tblPr>
        <w:tblStyle w:val="Table"/>
        <w:tblW w:w="0" w:type="auto"/>
        <w:tblLook w:val="0020" w:firstRow="1" w:lastRow="0" w:firstColumn="0" w:lastColumn="0" w:noHBand="0" w:noVBand="0"/>
      </w:tblPr>
      <w:tblGrid>
        <w:gridCol w:w="2328"/>
        <w:gridCol w:w="1240"/>
        <w:gridCol w:w="2424"/>
      </w:tblGrid>
      <w:tr w:rsidR="006E4A8F" w14:paraId="0695C6CB" w14:textId="77777777">
        <w:trPr>
          <w:tblHeader/>
        </w:trPr>
        <w:tc>
          <w:tcPr>
            <w:tcW w:w="0" w:type="auto"/>
          </w:tcPr>
          <w:p w14:paraId="41A05222" w14:textId="77777777" w:rsidR="006E4A8F" w:rsidRDefault="00000000">
            <w:pPr>
              <w:pStyle w:val="Compact"/>
            </w:pPr>
            <w:r>
              <w:rPr>
                <w:b/>
                <w:bCs/>
              </w:rPr>
              <w:t>Key Usage</w:t>
            </w:r>
          </w:p>
        </w:tc>
        <w:tc>
          <w:tcPr>
            <w:tcW w:w="0" w:type="auto"/>
          </w:tcPr>
          <w:p w14:paraId="3E7BC57B" w14:textId="77777777" w:rsidR="006E4A8F" w:rsidRDefault="00000000">
            <w:pPr>
              <w:pStyle w:val="Compact"/>
            </w:pPr>
            <w:r>
              <w:rPr>
                <w:b/>
                <w:bCs/>
              </w:rPr>
              <w:t>Permitted</w:t>
            </w:r>
          </w:p>
        </w:tc>
        <w:tc>
          <w:tcPr>
            <w:tcW w:w="0" w:type="auto"/>
          </w:tcPr>
          <w:p w14:paraId="2D53E570" w14:textId="77777777" w:rsidR="006E4A8F" w:rsidRDefault="00000000">
            <w:pPr>
              <w:pStyle w:val="Compact"/>
            </w:pPr>
            <w:r>
              <w:rPr>
                <w:b/>
                <w:bCs/>
              </w:rPr>
              <w:t>Required</w:t>
            </w:r>
          </w:p>
        </w:tc>
      </w:tr>
      <w:tr w:rsidR="006E4A8F" w14:paraId="3E524C2F" w14:textId="77777777">
        <w:tc>
          <w:tcPr>
            <w:tcW w:w="0" w:type="auto"/>
          </w:tcPr>
          <w:p w14:paraId="3AF809B3" w14:textId="77777777" w:rsidR="006E4A8F" w:rsidRDefault="00000000">
            <w:pPr>
              <w:pStyle w:val="Compact"/>
            </w:pPr>
            <w:r>
              <w:rPr>
                <w:rStyle w:val="VerbatimChar"/>
              </w:rPr>
              <w:t>digitalSignature</w:t>
            </w:r>
          </w:p>
        </w:tc>
        <w:tc>
          <w:tcPr>
            <w:tcW w:w="0" w:type="auto"/>
          </w:tcPr>
          <w:p w14:paraId="5898FB75" w14:textId="77777777" w:rsidR="006E4A8F" w:rsidRDefault="00000000">
            <w:pPr>
              <w:pStyle w:val="Compact"/>
            </w:pPr>
            <w:r>
              <w:t>Y</w:t>
            </w:r>
          </w:p>
        </w:tc>
        <w:tc>
          <w:tcPr>
            <w:tcW w:w="0" w:type="auto"/>
          </w:tcPr>
          <w:p w14:paraId="7FF392C3" w14:textId="77777777" w:rsidR="006E4A8F" w:rsidRDefault="00000000">
            <w:pPr>
              <w:pStyle w:val="Compact"/>
            </w:pPr>
            <w:r>
              <w:t>SHOULD</w:t>
            </w:r>
          </w:p>
        </w:tc>
      </w:tr>
      <w:tr w:rsidR="006E4A8F" w14:paraId="35496AE6" w14:textId="77777777">
        <w:tc>
          <w:tcPr>
            <w:tcW w:w="0" w:type="auto"/>
          </w:tcPr>
          <w:p w14:paraId="76417EF6" w14:textId="77777777" w:rsidR="006E4A8F" w:rsidRDefault="00000000">
            <w:pPr>
              <w:pStyle w:val="Compact"/>
            </w:pPr>
            <w:r>
              <w:rPr>
                <w:rStyle w:val="VerbatimChar"/>
              </w:rPr>
              <w:t>nonRepudiation</w:t>
            </w:r>
          </w:p>
        </w:tc>
        <w:tc>
          <w:tcPr>
            <w:tcW w:w="0" w:type="auto"/>
          </w:tcPr>
          <w:p w14:paraId="49B0A60B" w14:textId="77777777" w:rsidR="006E4A8F" w:rsidRDefault="00000000">
            <w:pPr>
              <w:pStyle w:val="Compact"/>
            </w:pPr>
            <w:r>
              <w:t>N</w:t>
            </w:r>
          </w:p>
        </w:tc>
        <w:tc>
          <w:tcPr>
            <w:tcW w:w="0" w:type="auto"/>
          </w:tcPr>
          <w:p w14:paraId="18DEC572" w14:textId="77777777" w:rsidR="006E4A8F" w:rsidRDefault="00000000">
            <w:pPr>
              <w:pStyle w:val="Compact"/>
            </w:pPr>
            <w:r>
              <w:t>–</w:t>
            </w:r>
          </w:p>
        </w:tc>
      </w:tr>
      <w:tr w:rsidR="006E4A8F" w14:paraId="1380669A" w14:textId="77777777">
        <w:tc>
          <w:tcPr>
            <w:tcW w:w="0" w:type="auto"/>
          </w:tcPr>
          <w:p w14:paraId="5C96D424" w14:textId="77777777" w:rsidR="006E4A8F" w:rsidRDefault="00000000">
            <w:pPr>
              <w:pStyle w:val="Compact"/>
            </w:pPr>
            <w:r>
              <w:rPr>
                <w:rStyle w:val="VerbatimChar"/>
              </w:rPr>
              <w:t>keyEncipherment</w:t>
            </w:r>
          </w:p>
        </w:tc>
        <w:tc>
          <w:tcPr>
            <w:tcW w:w="0" w:type="auto"/>
          </w:tcPr>
          <w:p w14:paraId="21555A12" w14:textId="77777777" w:rsidR="006E4A8F" w:rsidRDefault="00000000">
            <w:pPr>
              <w:pStyle w:val="Compact"/>
            </w:pPr>
            <w:r>
              <w:t>Y</w:t>
            </w:r>
          </w:p>
        </w:tc>
        <w:tc>
          <w:tcPr>
            <w:tcW w:w="0" w:type="auto"/>
          </w:tcPr>
          <w:p w14:paraId="626D3B14" w14:textId="77777777" w:rsidR="006E4A8F" w:rsidRDefault="00000000">
            <w:pPr>
              <w:pStyle w:val="Compact"/>
            </w:pPr>
            <w:r>
              <w:t>MAY</w:t>
            </w:r>
          </w:p>
        </w:tc>
      </w:tr>
      <w:tr w:rsidR="006E4A8F" w14:paraId="4BA870FF" w14:textId="77777777">
        <w:tc>
          <w:tcPr>
            <w:tcW w:w="0" w:type="auto"/>
          </w:tcPr>
          <w:p w14:paraId="3FECF0D8" w14:textId="77777777" w:rsidR="006E4A8F" w:rsidRDefault="00000000">
            <w:pPr>
              <w:pStyle w:val="Compact"/>
            </w:pPr>
            <w:r>
              <w:rPr>
                <w:rStyle w:val="VerbatimChar"/>
              </w:rPr>
              <w:t>dataEncipherment</w:t>
            </w:r>
          </w:p>
        </w:tc>
        <w:tc>
          <w:tcPr>
            <w:tcW w:w="0" w:type="auto"/>
          </w:tcPr>
          <w:p w14:paraId="7FE07292" w14:textId="77777777" w:rsidR="006E4A8F" w:rsidRDefault="00000000">
            <w:pPr>
              <w:pStyle w:val="Compact"/>
            </w:pPr>
            <w:r>
              <w:t>Y</w:t>
            </w:r>
          </w:p>
        </w:tc>
        <w:tc>
          <w:tcPr>
            <w:tcW w:w="0" w:type="auto"/>
          </w:tcPr>
          <w:p w14:paraId="60983EA7" w14:textId="77777777" w:rsidR="006E4A8F" w:rsidRDefault="00000000">
            <w:pPr>
              <w:pStyle w:val="Compact"/>
            </w:pPr>
            <w:r>
              <w:t>NOT RECOMMENDED</w:t>
            </w:r>
          </w:p>
        </w:tc>
      </w:tr>
      <w:tr w:rsidR="006E4A8F" w14:paraId="0744147E" w14:textId="77777777">
        <w:tc>
          <w:tcPr>
            <w:tcW w:w="0" w:type="auto"/>
          </w:tcPr>
          <w:p w14:paraId="1803C8CC" w14:textId="77777777" w:rsidR="006E4A8F" w:rsidRDefault="00000000">
            <w:pPr>
              <w:pStyle w:val="Compact"/>
            </w:pPr>
            <w:r>
              <w:rPr>
                <w:rStyle w:val="VerbatimChar"/>
              </w:rPr>
              <w:t>keyAgreement</w:t>
            </w:r>
          </w:p>
        </w:tc>
        <w:tc>
          <w:tcPr>
            <w:tcW w:w="0" w:type="auto"/>
          </w:tcPr>
          <w:p w14:paraId="643AEBA3" w14:textId="77777777" w:rsidR="006E4A8F" w:rsidRDefault="00000000">
            <w:pPr>
              <w:pStyle w:val="Compact"/>
            </w:pPr>
            <w:r>
              <w:t>N</w:t>
            </w:r>
          </w:p>
        </w:tc>
        <w:tc>
          <w:tcPr>
            <w:tcW w:w="0" w:type="auto"/>
          </w:tcPr>
          <w:p w14:paraId="436EA887" w14:textId="77777777" w:rsidR="006E4A8F" w:rsidRDefault="00000000">
            <w:pPr>
              <w:pStyle w:val="Compact"/>
            </w:pPr>
            <w:r>
              <w:t>–</w:t>
            </w:r>
          </w:p>
        </w:tc>
      </w:tr>
      <w:tr w:rsidR="006E4A8F" w14:paraId="4D7097E1" w14:textId="77777777">
        <w:tc>
          <w:tcPr>
            <w:tcW w:w="0" w:type="auto"/>
          </w:tcPr>
          <w:p w14:paraId="59D2EA42" w14:textId="77777777" w:rsidR="006E4A8F" w:rsidRDefault="00000000">
            <w:pPr>
              <w:pStyle w:val="Compact"/>
            </w:pPr>
            <w:r>
              <w:rPr>
                <w:rStyle w:val="VerbatimChar"/>
              </w:rPr>
              <w:t>keyCertSign</w:t>
            </w:r>
          </w:p>
        </w:tc>
        <w:tc>
          <w:tcPr>
            <w:tcW w:w="0" w:type="auto"/>
          </w:tcPr>
          <w:p w14:paraId="0B71C092" w14:textId="77777777" w:rsidR="006E4A8F" w:rsidRDefault="00000000">
            <w:pPr>
              <w:pStyle w:val="Compact"/>
            </w:pPr>
            <w:r>
              <w:t>N</w:t>
            </w:r>
          </w:p>
        </w:tc>
        <w:tc>
          <w:tcPr>
            <w:tcW w:w="0" w:type="auto"/>
          </w:tcPr>
          <w:p w14:paraId="25F5454E" w14:textId="77777777" w:rsidR="006E4A8F" w:rsidRDefault="00000000">
            <w:pPr>
              <w:pStyle w:val="Compact"/>
            </w:pPr>
            <w:r>
              <w:t>–</w:t>
            </w:r>
          </w:p>
        </w:tc>
      </w:tr>
      <w:tr w:rsidR="006E4A8F" w14:paraId="382FF526" w14:textId="77777777">
        <w:tc>
          <w:tcPr>
            <w:tcW w:w="0" w:type="auto"/>
          </w:tcPr>
          <w:p w14:paraId="737F64B5" w14:textId="77777777" w:rsidR="006E4A8F" w:rsidRDefault="00000000">
            <w:pPr>
              <w:pStyle w:val="Compact"/>
            </w:pPr>
            <w:r>
              <w:rPr>
                <w:rStyle w:val="VerbatimChar"/>
              </w:rPr>
              <w:t>cRLSign</w:t>
            </w:r>
          </w:p>
        </w:tc>
        <w:tc>
          <w:tcPr>
            <w:tcW w:w="0" w:type="auto"/>
          </w:tcPr>
          <w:p w14:paraId="79476903" w14:textId="77777777" w:rsidR="006E4A8F" w:rsidRDefault="00000000">
            <w:pPr>
              <w:pStyle w:val="Compact"/>
            </w:pPr>
            <w:r>
              <w:t>N</w:t>
            </w:r>
          </w:p>
        </w:tc>
        <w:tc>
          <w:tcPr>
            <w:tcW w:w="0" w:type="auto"/>
          </w:tcPr>
          <w:p w14:paraId="4394A2A2" w14:textId="77777777" w:rsidR="006E4A8F" w:rsidRDefault="00000000">
            <w:pPr>
              <w:pStyle w:val="Compact"/>
            </w:pPr>
            <w:r>
              <w:t>–</w:t>
            </w:r>
          </w:p>
        </w:tc>
      </w:tr>
      <w:tr w:rsidR="006E4A8F" w14:paraId="297EEF0C" w14:textId="77777777">
        <w:tc>
          <w:tcPr>
            <w:tcW w:w="0" w:type="auto"/>
          </w:tcPr>
          <w:p w14:paraId="22DC738B" w14:textId="77777777" w:rsidR="006E4A8F" w:rsidRDefault="00000000">
            <w:pPr>
              <w:pStyle w:val="Compact"/>
            </w:pPr>
            <w:r>
              <w:rPr>
                <w:rStyle w:val="VerbatimChar"/>
              </w:rPr>
              <w:t>encipherOnly</w:t>
            </w:r>
          </w:p>
        </w:tc>
        <w:tc>
          <w:tcPr>
            <w:tcW w:w="0" w:type="auto"/>
          </w:tcPr>
          <w:p w14:paraId="7E4972EF" w14:textId="77777777" w:rsidR="006E4A8F" w:rsidRDefault="00000000">
            <w:pPr>
              <w:pStyle w:val="Compact"/>
            </w:pPr>
            <w:r>
              <w:t>N</w:t>
            </w:r>
          </w:p>
        </w:tc>
        <w:tc>
          <w:tcPr>
            <w:tcW w:w="0" w:type="auto"/>
          </w:tcPr>
          <w:p w14:paraId="62CB3A0D" w14:textId="77777777" w:rsidR="006E4A8F" w:rsidRDefault="00000000">
            <w:pPr>
              <w:pStyle w:val="Compact"/>
            </w:pPr>
            <w:r>
              <w:t>–</w:t>
            </w:r>
          </w:p>
        </w:tc>
      </w:tr>
      <w:tr w:rsidR="006E4A8F" w14:paraId="58AD0770" w14:textId="77777777">
        <w:tc>
          <w:tcPr>
            <w:tcW w:w="0" w:type="auto"/>
          </w:tcPr>
          <w:p w14:paraId="05A56F89" w14:textId="77777777" w:rsidR="006E4A8F" w:rsidRDefault="00000000">
            <w:pPr>
              <w:pStyle w:val="Compact"/>
            </w:pPr>
            <w:r>
              <w:rPr>
                <w:rStyle w:val="VerbatimChar"/>
              </w:rPr>
              <w:t>decipherOnly</w:t>
            </w:r>
          </w:p>
        </w:tc>
        <w:tc>
          <w:tcPr>
            <w:tcW w:w="0" w:type="auto"/>
          </w:tcPr>
          <w:p w14:paraId="36B49BE2" w14:textId="77777777" w:rsidR="006E4A8F" w:rsidRDefault="00000000">
            <w:pPr>
              <w:pStyle w:val="Compact"/>
            </w:pPr>
            <w:r>
              <w:t>N</w:t>
            </w:r>
          </w:p>
        </w:tc>
        <w:tc>
          <w:tcPr>
            <w:tcW w:w="0" w:type="auto"/>
          </w:tcPr>
          <w:p w14:paraId="49CD0105" w14:textId="77777777" w:rsidR="006E4A8F" w:rsidRDefault="00000000">
            <w:pPr>
              <w:pStyle w:val="Compact"/>
            </w:pPr>
            <w:r>
              <w:t>–</w:t>
            </w:r>
          </w:p>
        </w:tc>
      </w:tr>
    </w:tbl>
    <w:p w14:paraId="01033FBD" w14:textId="77777777" w:rsidR="006E4A8F" w:rsidRDefault="00000000">
      <w:pPr>
        <w:pStyle w:val="BodyText"/>
      </w:pPr>
      <w:r>
        <w:rPr>
          <w:b/>
          <w:bCs/>
        </w:rPr>
        <w:t>Note</w:t>
      </w:r>
      <w:r>
        <w:t xml:space="preserve">: At least one Key Usage MUST be set for RSA Public Keys. The </w:t>
      </w:r>
      <w:r>
        <w:rPr>
          <w:rStyle w:val="VerbatimChar"/>
        </w:rPr>
        <w:t>digitalSignature</w:t>
      </w:r>
      <w:r>
        <w:t xml:space="preserve"> bit is REQUIRED for use with modern protocols, such as TLS 1.3, and secure ciphersuites, while the </w:t>
      </w:r>
      <w:r>
        <w:rPr>
          <w:rStyle w:val="VerbatimChar"/>
        </w:rPr>
        <w:t>keyEncipherment</w:t>
      </w:r>
      <w:r>
        <w:t xml:space="preserve"> bit MAY be asserted to support older protocols, such as TLS 1.2, when using insecure ciphersuites. Subscribers MAY wish to ensure key separation to limit the risk from such legacy protocols, and thus a CA MAY issue a Subscriber certificate that only asserts the </w:t>
      </w:r>
      <w:r>
        <w:rPr>
          <w:rStyle w:val="VerbatimChar"/>
        </w:rPr>
        <w:t>keyEncipherment</w:t>
      </w:r>
      <w:r>
        <w:t xml:space="preserve"> bit. For most Subscribers, the </w:t>
      </w:r>
      <w:r>
        <w:rPr>
          <w:rStyle w:val="VerbatimChar"/>
        </w:rPr>
        <w:t>digitalSignature</w:t>
      </w:r>
      <w:r>
        <w:t xml:space="preserve"> bit is sufficient, while Subscribers that want to mix insecure and secure ciphersuites with the same algorithm may choose to assert both </w:t>
      </w:r>
      <w:r>
        <w:rPr>
          <w:rStyle w:val="VerbatimChar"/>
        </w:rPr>
        <w:t>digitalSignature</w:t>
      </w:r>
      <w:r>
        <w:t xml:space="preserve"> and </w:t>
      </w:r>
      <w:r>
        <w:rPr>
          <w:rStyle w:val="VerbatimChar"/>
        </w:rPr>
        <w:t>keyEncipherment</w:t>
      </w:r>
      <w:r>
        <w:t xml:space="preserve"> within the same certificate, although this is NOT RECOMMENDED. The </w:t>
      </w:r>
      <w:r>
        <w:rPr>
          <w:rStyle w:val="VerbatimChar"/>
        </w:rPr>
        <w:t>dataEncipherment</w:t>
      </w:r>
      <w:r>
        <w:t xml:space="preserve"> bit is currently permitted, although setting it is NOT RECOMMENDED, as it is a Pending Prohibition (https://github.com/cabforum/servercert/issues/384).</w:t>
      </w:r>
    </w:p>
    <w:p w14:paraId="74B0E649" w14:textId="77777777" w:rsidR="006E4A8F" w:rsidRDefault="00000000">
      <w:pPr>
        <w:pStyle w:val="TableCaption"/>
      </w:pPr>
      <w:r>
        <w:t>Key Usage for ECC Public Keys</w:t>
      </w:r>
    </w:p>
    <w:tbl>
      <w:tblPr>
        <w:tblStyle w:val="Table"/>
        <w:tblW w:w="0" w:type="auto"/>
        <w:tblLook w:val="0020" w:firstRow="1" w:lastRow="0" w:firstColumn="0" w:lastColumn="0" w:noHBand="0" w:noVBand="0"/>
      </w:tblPr>
      <w:tblGrid>
        <w:gridCol w:w="2328"/>
        <w:gridCol w:w="1240"/>
        <w:gridCol w:w="2424"/>
      </w:tblGrid>
      <w:tr w:rsidR="006E4A8F" w14:paraId="6AEB7469" w14:textId="77777777">
        <w:trPr>
          <w:tblHeader/>
        </w:trPr>
        <w:tc>
          <w:tcPr>
            <w:tcW w:w="0" w:type="auto"/>
          </w:tcPr>
          <w:p w14:paraId="417F7A4D" w14:textId="77777777" w:rsidR="006E4A8F" w:rsidRDefault="00000000">
            <w:pPr>
              <w:pStyle w:val="Compact"/>
            </w:pPr>
            <w:r>
              <w:rPr>
                <w:b/>
                <w:bCs/>
              </w:rPr>
              <w:t>Key Usage</w:t>
            </w:r>
          </w:p>
        </w:tc>
        <w:tc>
          <w:tcPr>
            <w:tcW w:w="0" w:type="auto"/>
          </w:tcPr>
          <w:p w14:paraId="5283C40C" w14:textId="77777777" w:rsidR="006E4A8F" w:rsidRDefault="00000000">
            <w:pPr>
              <w:pStyle w:val="Compact"/>
            </w:pPr>
            <w:r>
              <w:rPr>
                <w:b/>
                <w:bCs/>
              </w:rPr>
              <w:t>Permitted</w:t>
            </w:r>
          </w:p>
        </w:tc>
        <w:tc>
          <w:tcPr>
            <w:tcW w:w="0" w:type="auto"/>
          </w:tcPr>
          <w:p w14:paraId="2404E5AA" w14:textId="77777777" w:rsidR="006E4A8F" w:rsidRDefault="00000000">
            <w:pPr>
              <w:pStyle w:val="Compact"/>
            </w:pPr>
            <w:r>
              <w:rPr>
                <w:b/>
                <w:bCs/>
              </w:rPr>
              <w:t>Required</w:t>
            </w:r>
          </w:p>
        </w:tc>
      </w:tr>
      <w:tr w:rsidR="006E4A8F" w14:paraId="296C3AB0" w14:textId="77777777">
        <w:tc>
          <w:tcPr>
            <w:tcW w:w="0" w:type="auto"/>
          </w:tcPr>
          <w:p w14:paraId="65DDCF30" w14:textId="77777777" w:rsidR="006E4A8F" w:rsidRDefault="00000000">
            <w:pPr>
              <w:pStyle w:val="Compact"/>
            </w:pPr>
            <w:r>
              <w:rPr>
                <w:rStyle w:val="VerbatimChar"/>
              </w:rPr>
              <w:t>digitalSignature</w:t>
            </w:r>
          </w:p>
        </w:tc>
        <w:tc>
          <w:tcPr>
            <w:tcW w:w="0" w:type="auto"/>
          </w:tcPr>
          <w:p w14:paraId="096245C6" w14:textId="77777777" w:rsidR="006E4A8F" w:rsidRDefault="00000000">
            <w:pPr>
              <w:pStyle w:val="Compact"/>
            </w:pPr>
            <w:r>
              <w:t>Y</w:t>
            </w:r>
          </w:p>
        </w:tc>
        <w:tc>
          <w:tcPr>
            <w:tcW w:w="0" w:type="auto"/>
          </w:tcPr>
          <w:p w14:paraId="1A1B6E89" w14:textId="77777777" w:rsidR="006E4A8F" w:rsidRDefault="00000000">
            <w:pPr>
              <w:pStyle w:val="Compact"/>
            </w:pPr>
            <w:r>
              <w:t>MUST</w:t>
            </w:r>
          </w:p>
        </w:tc>
      </w:tr>
      <w:tr w:rsidR="006E4A8F" w14:paraId="6C02DCC6" w14:textId="77777777">
        <w:tc>
          <w:tcPr>
            <w:tcW w:w="0" w:type="auto"/>
          </w:tcPr>
          <w:p w14:paraId="38143F44" w14:textId="77777777" w:rsidR="006E4A8F" w:rsidRDefault="00000000">
            <w:pPr>
              <w:pStyle w:val="Compact"/>
            </w:pPr>
            <w:r>
              <w:rPr>
                <w:rStyle w:val="VerbatimChar"/>
              </w:rPr>
              <w:t>nonRepudiation</w:t>
            </w:r>
          </w:p>
        </w:tc>
        <w:tc>
          <w:tcPr>
            <w:tcW w:w="0" w:type="auto"/>
          </w:tcPr>
          <w:p w14:paraId="7BCBD88F" w14:textId="77777777" w:rsidR="006E4A8F" w:rsidRDefault="00000000">
            <w:pPr>
              <w:pStyle w:val="Compact"/>
            </w:pPr>
            <w:r>
              <w:t>N</w:t>
            </w:r>
          </w:p>
        </w:tc>
        <w:tc>
          <w:tcPr>
            <w:tcW w:w="0" w:type="auto"/>
          </w:tcPr>
          <w:p w14:paraId="563FE361" w14:textId="77777777" w:rsidR="006E4A8F" w:rsidRDefault="00000000">
            <w:pPr>
              <w:pStyle w:val="Compact"/>
            </w:pPr>
            <w:r>
              <w:t>–</w:t>
            </w:r>
          </w:p>
        </w:tc>
      </w:tr>
      <w:tr w:rsidR="006E4A8F" w14:paraId="6C118217" w14:textId="77777777">
        <w:tc>
          <w:tcPr>
            <w:tcW w:w="0" w:type="auto"/>
          </w:tcPr>
          <w:p w14:paraId="44DC7E48" w14:textId="77777777" w:rsidR="006E4A8F" w:rsidRDefault="00000000">
            <w:pPr>
              <w:pStyle w:val="Compact"/>
            </w:pPr>
            <w:r>
              <w:rPr>
                <w:rStyle w:val="VerbatimChar"/>
              </w:rPr>
              <w:t>keyEncipherment</w:t>
            </w:r>
          </w:p>
        </w:tc>
        <w:tc>
          <w:tcPr>
            <w:tcW w:w="0" w:type="auto"/>
          </w:tcPr>
          <w:p w14:paraId="59E56ECA" w14:textId="77777777" w:rsidR="006E4A8F" w:rsidRDefault="00000000">
            <w:pPr>
              <w:pStyle w:val="Compact"/>
            </w:pPr>
            <w:r>
              <w:t>N</w:t>
            </w:r>
          </w:p>
        </w:tc>
        <w:tc>
          <w:tcPr>
            <w:tcW w:w="0" w:type="auto"/>
          </w:tcPr>
          <w:p w14:paraId="51D82508" w14:textId="77777777" w:rsidR="006E4A8F" w:rsidRDefault="00000000">
            <w:pPr>
              <w:pStyle w:val="Compact"/>
            </w:pPr>
            <w:r>
              <w:t>–</w:t>
            </w:r>
          </w:p>
        </w:tc>
      </w:tr>
      <w:tr w:rsidR="006E4A8F" w14:paraId="64077BE7" w14:textId="77777777">
        <w:tc>
          <w:tcPr>
            <w:tcW w:w="0" w:type="auto"/>
          </w:tcPr>
          <w:p w14:paraId="76B8928E" w14:textId="77777777" w:rsidR="006E4A8F" w:rsidRDefault="00000000">
            <w:pPr>
              <w:pStyle w:val="Compact"/>
            </w:pPr>
            <w:r>
              <w:rPr>
                <w:rStyle w:val="VerbatimChar"/>
              </w:rPr>
              <w:t>dataEncipherment</w:t>
            </w:r>
          </w:p>
        </w:tc>
        <w:tc>
          <w:tcPr>
            <w:tcW w:w="0" w:type="auto"/>
          </w:tcPr>
          <w:p w14:paraId="21DB4880" w14:textId="77777777" w:rsidR="006E4A8F" w:rsidRDefault="00000000">
            <w:pPr>
              <w:pStyle w:val="Compact"/>
            </w:pPr>
            <w:r>
              <w:t>N</w:t>
            </w:r>
          </w:p>
        </w:tc>
        <w:tc>
          <w:tcPr>
            <w:tcW w:w="0" w:type="auto"/>
          </w:tcPr>
          <w:p w14:paraId="7479142A" w14:textId="77777777" w:rsidR="006E4A8F" w:rsidRDefault="00000000">
            <w:pPr>
              <w:pStyle w:val="Compact"/>
            </w:pPr>
            <w:r>
              <w:t>–</w:t>
            </w:r>
          </w:p>
        </w:tc>
      </w:tr>
      <w:tr w:rsidR="006E4A8F" w14:paraId="5395F521" w14:textId="77777777">
        <w:tc>
          <w:tcPr>
            <w:tcW w:w="0" w:type="auto"/>
          </w:tcPr>
          <w:p w14:paraId="0E293572" w14:textId="77777777" w:rsidR="006E4A8F" w:rsidRDefault="00000000">
            <w:pPr>
              <w:pStyle w:val="Compact"/>
            </w:pPr>
            <w:r>
              <w:rPr>
                <w:rStyle w:val="VerbatimChar"/>
              </w:rPr>
              <w:t>keyAgreement</w:t>
            </w:r>
          </w:p>
        </w:tc>
        <w:tc>
          <w:tcPr>
            <w:tcW w:w="0" w:type="auto"/>
          </w:tcPr>
          <w:p w14:paraId="5DF418CD" w14:textId="77777777" w:rsidR="006E4A8F" w:rsidRDefault="00000000">
            <w:pPr>
              <w:pStyle w:val="Compact"/>
            </w:pPr>
            <w:r>
              <w:t>Y</w:t>
            </w:r>
          </w:p>
        </w:tc>
        <w:tc>
          <w:tcPr>
            <w:tcW w:w="0" w:type="auto"/>
          </w:tcPr>
          <w:p w14:paraId="786847C3" w14:textId="77777777" w:rsidR="006E4A8F" w:rsidRDefault="00000000">
            <w:pPr>
              <w:pStyle w:val="Compact"/>
            </w:pPr>
            <w:r>
              <w:t>NOT RECOMMENDED</w:t>
            </w:r>
          </w:p>
        </w:tc>
      </w:tr>
      <w:tr w:rsidR="006E4A8F" w14:paraId="21469E40" w14:textId="77777777">
        <w:tc>
          <w:tcPr>
            <w:tcW w:w="0" w:type="auto"/>
          </w:tcPr>
          <w:p w14:paraId="3AE9E568" w14:textId="77777777" w:rsidR="006E4A8F" w:rsidRDefault="00000000">
            <w:pPr>
              <w:pStyle w:val="Compact"/>
            </w:pPr>
            <w:r>
              <w:rPr>
                <w:rStyle w:val="VerbatimChar"/>
              </w:rPr>
              <w:t>keyCertSign</w:t>
            </w:r>
          </w:p>
        </w:tc>
        <w:tc>
          <w:tcPr>
            <w:tcW w:w="0" w:type="auto"/>
          </w:tcPr>
          <w:p w14:paraId="3A128845" w14:textId="77777777" w:rsidR="006E4A8F" w:rsidRDefault="00000000">
            <w:pPr>
              <w:pStyle w:val="Compact"/>
            </w:pPr>
            <w:r>
              <w:t>N</w:t>
            </w:r>
          </w:p>
        </w:tc>
        <w:tc>
          <w:tcPr>
            <w:tcW w:w="0" w:type="auto"/>
          </w:tcPr>
          <w:p w14:paraId="74028F76" w14:textId="77777777" w:rsidR="006E4A8F" w:rsidRDefault="00000000">
            <w:pPr>
              <w:pStyle w:val="Compact"/>
            </w:pPr>
            <w:r>
              <w:t>–</w:t>
            </w:r>
          </w:p>
        </w:tc>
      </w:tr>
      <w:tr w:rsidR="006E4A8F" w14:paraId="5F68F593" w14:textId="77777777">
        <w:tc>
          <w:tcPr>
            <w:tcW w:w="0" w:type="auto"/>
          </w:tcPr>
          <w:p w14:paraId="2D31C4CF" w14:textId="77777777" w:rsidR="006E4A8F" w:rsidRDefault="00000000">
            <w:pPr>
              <w:pStyle w:val="Compact"/>
            </w:pPr>
            <w:r>
              <w:rPr>
                <w:rStyle w:val="VerbatimChar"/>
              </w:rPr>
              <w:t>cRLSign</w:t>
            </w:r>
          </w:p>
        </w:tc>
        <w:tc>
          <w:tcPr>
            <w:tcW w:w="0" w:type="auto"/>
          </w:tcPr>
          <w:p w14:paraId="6957FE95" w14:textId="77777777" w:rsidR="006E4A8F" w:rsidRDefault="00000000">
            <w:pPr>
              <w:pStyle w:val="Compact"/>
            </w:pPr>
            <w:r>
              <w:t>N</w:t>
            </w:r>
          </w:p>
        </w:tc>
        <w:tc>
          <w:tcPr>
            <w:tcW w:w="0" w:type="auto"/>
          </w:tcPr>
          <w:p w14:paraId="6FCE7B9C" w14:textId="77777777" w:rsidR="006E4A8F" w:rsidRDefault="00000000">
            <w:pPr>
              <w:pStyle w:val="Compact"/>
            </w:pPr>
            <w:r>
              <w:t>–</w:t>
            </w:r>
          </w:p>
        </w:tc>
      </w:tr>
      <w:tr w:rsidR="006E4A8F" w14:paraId="1FF61A0F" w14:textId="77777777">
        <w:tc>
          <w:tcPr>
            <w:tcW w:w="0" w:type="auto"/>
          </w:tcPr>
          <w:p w14:paraId="58A1E370" w14:textId="77777777" w:rsidR="006E4A8F" w:rsidRDefault="00000000">
            <w:pPr>
              <w:pStyle w:val="Compact"/>
            </w:pPr>
            <w:r>
              <w:rPr>
                <w:rStyle w:val="VerbatimChar"/>
              </w:rPr>
              <w:t>encipherOnly</w:t>
            </w:r>
          </w:p>
        </w:tc>
        <w:tc>
          <w:tcPr>
            <w:tcW w:w="0" w:type="auto"/>
          </w:tcPr>
          <w:p w14:paraId="559F3420" w14:textId="77777777" w:rsidR="006E4A8F" w:rsidRDefault="00000000">
            <w:pPr>
              <w:pStyle w:val="Compact"/>
            </w:pPr>
            <w:r>
              <w:t>N</w:t>
            </w:r>
          </w:p>
        </w:tc>
        <w:tc>
          <w:tcPr>
            <w:tcW w:w="0" w:type="auto"/>
          </w:tcPr>
          <w:p w14:paraId="579F93CE" w14:textId="77777777" w:rsidR="006E4A8F" w:rsidRDefault="00000000">
            <w:pPr>
              <w:pStyle w:val="Compact"/>
            </w:pPr>
            <w:r>
              <w:t>–</w:t>
            </w:r>
          </w:p>
        </w:tc>
      </w:tr>
      <w:tr w:rsidR="006E4A8F" w14:paraId="5203AD43" w14:textId="77777777">
        <w:tc>
          <w:tcPr>
            <w:tcW w:w="0" w:type="auto"/>
          </w:tcPr>
          <w:p w14:paraId="3F526B38" w14:textId="77777777" w:rsidR="006E4A8F" w:rsidRDefault="00000000">
            <w:pPr>
              <w:pStyle w:val="Compact"/>
            </w:pPr>
            <w:r>
              <w:rPr>
                <w:rStyle w:val="VerbatimChar"/>
              </w:rPr>
              <w:t>decipherOnly</w:t>
            </w:r>
          </w:p>
        </w:tc>
        <w:tc>
          <w:tcPr>
            <w:tcW w:w="0" w:type="auto"/>
          </w:tcPr>
          <w:p w14:paraId="57E81EE8" w14:textId="77777777" w:rsidR="006E4A8F" w:rsidRDefault="00000000">
            <w:pPr>
              <w:pStyle w:val="Compact"/>
            </w:pPr>
            <w:r>
              <w:t>N</w:t>
            </w:r>
          </w:p>
        </w:tc>
        <w:tc>
          <w:tcPr>
            <w:tcW w:w="0" w:type="auto"/>
          </w:tcPr>
          <w:p w14:paraId="7EF682C5" w14:textId="77777777" w:rsidR="006E4A8F" w:rsidRDefault="00000000">
            <w:pPr>
              <w:pStyle w:val="Compact"/>
            </w:pPr>
            <w:r>
              <w:t>–</w:t>
            </w:r>
          </w:p>
        </w:tc>
      </w:tr>
    </w:tbl>
    <w:p w14:paraId="721ABA2E" w14:textId="77777777" w:rsidR="006E4A8F" w:rsidRDefault="00000000">
      <w:pPr>
        <w:pStyle w:val="BodyText"/>
      </w:pPr>
      <w:r>
        <w:rPr>
          <w:b/>
          <w:bCs/>
        </w:rPr>
        <w:t>Note</w:t>
      </w:r>
      <w:r>
        <w:t xml:space="preserve">: The </w:t>
      </w:r>
      <w:r>
        <w:rPr>
          <w:rStyle w:val="VerbatimChar"/>
        </w:rPr>
        <w:t>keyAgreement</w:t>
      </w:r>
      <w:r>
        <w:t xml:space="preserve"> bit is currently permitted, although setting it is NOT RECOMMENDED, as it is a Pending Prohibition (https://github.com/cabforum/servercert/issues/384).</w:t>
      </w:r>
    </w:p>
    <w:p w14:paraId="0665648F" w14:textId="77777777" w:rsidR="006E4A8F" w:rsidRDefault="00000000">
      <w:pPr>
        <w:pStyle w:val="Heading5"/>
      </w:pPr>
      <w:bookmarkStart w:id="725" w:name="X7357be686a72e0b81e7848590260cddfc1e7770"/>
      <w:bookmarkEnd w:id="724"/>
      <w:r>
        <w:lastRenderedPageBreak/>
        <w:t>7.1.2.7.12 Subscriber Certificate Subject Alternative Name</w:t>
      </w:r>
    </w:p>
    <w:p w14:paraId="7ACF8083" w14:textId="77777777" w:rsidR="006E4A8F" w:rsidRDefault="00000000">
      <w:pPr>
        <w:pStyle w:val="FirstParagraph"/>
      </w:pPr>
      <w:r>
        <w:t xml:space="preserve">For Subscriber Certificates, the Subject Alternative Name MUST be present and MUST contain at least one </w:t>
      </w:r>
      <w:r>
        <w:rPr>
          <w:rStyle w:val="VerbatimChar"/>
        </w:rPr>
        <w:t>dNSName</w:t>
      </w:r>
      <w:r>
        <w:t xml:space="preserve"> or </w:t>
      </w:r>
      <w:r>
        <w:rPr>
          <w:rStyle w:val="VerbatimChar"/>
        </w:rPr>
        <w:t>iPAddress</w:t>
      </w:r>
      <w:r>
        <w:t xml:space="preserve"> </w:t>
      </w:r>
      <w:r>
        <w:rPr>
          <w:rStyle w:val="VerbatimChar"/>
        </w:rPr>
        <w:t>GeneralName</w:t>
      </w:r>
      <w:r>
        <w:t>. See below for further requirements about the permitted fields and their validation requirements.</w:t>
      </w:r>
    </w:p>
    <w:p w14:paraId="05821522" w14:textId="77777777" w:rsidR="006E4A8F" w:rsidRDefault="00000000">
      <w:pPr>
        <w:pStyle w:val="BodyText"/>
      </w:pPr>
      <w:r>
        <w:t xml:space="preserve">If the </w:t>
      </w:r>
      <w:r>
        <w:rPr>
          <w:rStyle w:val="VerbatimChar"/>
        </w:rPr>
        <w:t>subject</w:t>
      </w:r>
      <w:r>
        <w:t xml:space="preserve"> field of the certificate is an empty SEQUENCE, this extension MUST be marked critical, as specified in </w:t>
      </w:r>
      <w:hyperlink r:id="rId50" w:anchor="section-4.2.1.6">
        <w:r w:rsidR="006E4A8F">
          <w:rPr>
            <w:rStyle w:val="Hyperlink"/>
          </w:rPr>
          <w:t>RFC 5280, Section 4.2.1.6</w:t>
        </w:r>
      </w:hyperlink>
      <w:r>
        <w:t>. Otherwise, this extension MUST NOT be marked critical.</w:t>
      </w:r>
    </w:p>
    <w:p w14:paraId="6A71706C" w14:textId="77777777" w:rsidR="006E4A8F" w:rsidRDefault="00000000">
      <w:pPr>
        <w:pStyle w:val="TableCaption"/>
      </w:pPr>
      <w:r>
        <w:rPr>
          <w:rStyle w:val="VerbatimChar"/>
        </w:rPr>
        <w:t>GeneralName</w:t>
      </w:r>
      <w:r>
        <w:t xml:space="preserve"> within a </w:t>
      </w:r>
      <w:r>
        <w:rPr>
          <w:rStyle w:val="VerbatimChar"/>
        </w:rPr>
        <w:t>subjectAltName</w:t>
      </w:r>
      <w:r>
        <w:t xml:space="preserve"> extension</w:t>
      </w:r>
    </w:p>
    <w:tbl>
      <w:tblPr>
        <w:tblStyle w:val="Table"/>
        <w:tblW w:w="5000" w:type="pct"/>
        <w:tblLayout w:type="fixed"/>
        <w:tblLook w:val="0020" w:firstRow="1" w:lastRow="0" w:firstColumn="0" w:lastColumn="0" w:noHBand="0" w:noVBand="0"/>
      </w:tblPr>
      <w:tblGrid>
        <w:gridCol w:w="2808"/>
        <w:gridCol w:w="1872"/>
        <w:gridCol w:w="4680"/>
      </w:tblGrid>
      <w:tr w:rsidR="006E4A8F" w14:paraId="4C5FD57D" w14:textId="77777777">
        <w:trPr>
          <w:tblHeader/>
        </w:trPr>
        <w:tc>
          <w:tcPr>
            <w:tcW w:w="2376" w:type="dxa"/>
          </w:tcPr>
          <w:p w14:paraId="1CF2CC7B" w14:textId="77777777" w:rsidR="006E4A8F" w:rsidRDefault="00000000">
            <w:pPr>
              <w:pStyle w:val="Compact"/>
            </w:pPr>
            <w:r>
              <w:rPr>
                <w:b/>
                <w:bCs/>
              </w:rPr>
              <w:t>Name Type</w:t>
            </w:r>
          </w:p>
        </w:tc>
        <w:tc>
          <w:tcPr>
            <w:tcW w:w="1584" w:type="dxa"/>
          </w:tcPr>
          <w:p w14:paraId="299B5E15" w14:textId="77777777" w:rsidR="006E4A8F" w:rsidRDefault="00000000">
            <w:pPr>
              <w:pStyle w:val="Compact"/>
            </w:pPr>
            <w:r>
              <w:rPr>
                <w:b/>
                <w:bCs/>
              </w:rPr>
              <w:t>Permitted</w:t>
            </w:r>
          </w:p>
        </w:tc>
        <w:tc>
          <w:tcPr>
            <w:tcW w:w="3960" w:type="dxa"/>
          </w:tcPr>
          <w:p w14:paraId="48750579" w14:textId="77777777" w:rsidR="006E4A8F" w:rsidRDefault="00000000">
            <w:pPr>
              <w:pStyle w:val="Compact"/>
            </w:pPr>
            <w:r>
              <w:rPr>
                <w:b/>
                <w:bCs/>
              </w:rPr>
              <w:t>Validation</w:t>
            </w:r>
          </w:p>
        </w:tc>
      </w:tr>
      <w:tr w:rsidR="006E4A8F" w14:paraId="26522C0D" w14:textId="77777777">
        <w:tc>
          <w:tcPr>
            <w:tcW w:w="2376" w:type="dxa"/>
          </w:tcPr>
          <w:p w14:paraId="138DF0C8" w14:textId="77777777" w:rsidR="006E4A8F" w:rsidRDefault="00000000">
            <w:pPr>
              <w:pStyle w:val="Compact"/>
            </w:pPr>
            <w:r>
              <w:rPr>
                <w:rStyle w:val="VerbatimChar"/>
              </w:rPr>
              <w:t>otherName</w:t>
            </w:r>
          </w:p>
        </w:tc>
        <w:tc>
          <w:tcPr>
            <w:tcW w:w="1584" w:type="dxa"/>
          </w:tcPr>
          <w:p w14:paraId="475AF05D" w14:textId="77777777" w:rsidR="006E4A8F" w:rsidRDefault="00000000">
            <w:pPr>
              <w:pStyle w:val="Compact"/>
            </w:pPr>
            <w:r>
              <w:t>N</w:t>
            </w:r>
          </w:p>
        </w:tc>
        <w:tc>
          <w:tcPr>
            <w:tcW w:w="3960" w:type="dxa"/>
          </w:tcPr>
          <w:p w14:paraId="06C3F31C" w14:textId="77777777" w:rsidR="006E4A8F" w:rsidRDefault="00000000">
            <w:pPr>
              <w:pStyle w:val="Compact"/>
            </w:pPr>
            <w:r>
              <w:t>-</w:t>
            </w:r>
          </w:p>
        </w:tc>
      </w:tr>
      <w:tr w:rsidR="006E4A8F" w14:paraId="3C1AD145" w14:textId="77777777">
        <w:tc>
          <w:tcPr>
            <w:tcW w:w="2376" w:type="dxa"/>
          </w:tcPr>
          <w:p w14:paraId="3970AF03" w14:textId="77777777" w:rsidR="006E4A8F" w:rsidRDefault="00000000">
            <w:pPr>
              <w:pStyle w:val="Compact"/>
            </w:pPr>
            <w:r>
              <w:rPr>
                <w:rStyle w:val="VerbatimChar"/>
              </w:rPr>
              <w:t>rfc822Name</w:t>
            </w:r>
          </w:p>
        </w:tc>
        <w:tc>
          <w:tcPr>
            <w:tcW w:w="1584" w:type="dxa"/>
          </w:tcPr>
          <w:p w14:paraId="32F6DA16" w14:textId="77777777" w:rsidR="006E4A8F" w:rsidRDefault="00000000">
            <w:pPr>
              <w:pStyle w:val="Compact"/>
            </w:pPr>
            <w:r>
              <w:t>N</w:t>
            </w:r>
          </w:p>
        </w:tc>
        <w:tc>
          <w:tcPr>
            <w:tcW w:w="3960" w:type="dxa"/>
          </w:tcPr>
          <w:p w14:paraId="43194938" w14:textId="77777777" w:rsidR="006E4A8F" w:rsidRDefault="00000000">
            <w:pPr>
              <w:pStyle w:val="Compact"/>
            </w:pPr>
            <w:r>
              <w:t>-</w:t>
            </w:r>
          </w:p>
        </w:tc>
      </w:tr>
      <w:tr w:rsidR="006E4A8F" w14:paraId="3A369A50" w14:textId="77777777">
        <w:tc>
          <w:tcPr>
            <w:tcW w:w="2376" w:type="dxa"/>
          </w:tcPr>
          <w:p w14:paraId="6BDB1B6E" w14:textId="77777777" w:rsidR="006E4A8F" w:rsidRDefault="00000000">
            <w:pPr>
              <w:pStyle w:val="Compact"/>
            </w:pPr>
            <w:r>
              <w:rPr>
                <w:rStyle w:val="VerbatimChar"/>
              </w:rPr>
              <w:t>dNSName</w:t>
            </w:r>
          </w:p>
        </w:tc>
        <w:tc>
          <w:tcPr>
            <w:tcW w:w="1584" w:type="dxa"/>
          </w:tcPr>
          <w:p w14:paraId="4FB84338" w14:textId="77777777" w:rsidR="006E4A8F" w:rsidRDefault="00000000">
            <w:pPr>
              <w:pStyle w:val="Compact"/>
            </w:pPr>
            <w:r>
              <w:t>Y</w:t>
            </w:r>
          </w:p>
        </w:tc>
        <w:tc>
          <w:tcPr>
            <w:tcW w:w="3960" w:type="dxa"/>
          </w:tcPr>
          <w:p w14:paraId="6AF7A9B6" w14:textId="77777777" w:rsidR="006E4A8F" w:rsidRDefault="00000000">
            <w:pPr>
              <w:pStyle w:val="Compact"/>
            </w:pPr>
            <w:r>
              <w:t xml:space="preserve">The entry MUST contain either a Fully-Qualified Domain Name or Wildcard Domain Name that the CA has validated in accordance with </w:t>
            </w:r>
            <w:hyperlink w:anchor="X5e8fa04e2cd845b31d90f2e711d620bbd1630c8">
              <w:r w:rsidR="006E4A8F">
                <w:rPr>
                  <w:rStyle w:val="Hyperlink"/>
                </w:rPr>
                <w:t>Section 3.2.2.4</w:t>
              </w:r>
            </w:hyperlink>
            <w:r>
              <w:t xml:space="preserve">. Wildcard Domain Names MUST be validated for consistency with </w:t>
            </w:r>
            <w:hyperlink w:anchor="Xce7840efd1833acc9962b5f310c5bd8cad69f39">
              <w:r w:rsidR="006E4A8F">
                <w:rPr>
                  <w:rStyle w:val="Hyperlink"/>
                </w:rPr>
                <w:t>Section 3.2.2.6</w:t>
              </w:r>
            </w:hyperlink>
            <w:r>
              <w:t>. The entry MUST NOT contain an Internal Name. The Fully-Qualified Domain Name or the FQDN portion of the Wildcard Domain Name contained in the entry MUST be composed entirely of P-Labels or Non-Reserved LDH Labels joined together by a U+002E FULL STOP (“.”) character. The zero-length Domain Label representing the root zone of the Internet Domain Name System MUST NOT be included (e.g. “example.com” MUST be encoded as “example.com” and MUST NOT be encoded as “example.com.”).</w:t>
            </w:r>
          </w:p>
        </w:tc>
      </w:tr>
      <w:tr w:rsidR="006E4A8F" w14:paraId="088531E3" w14:textId="77777777">
        <w:tc>
          <w:tcPr>
            <w:tcW w:w="2376" w:type="dxa"/>
          </w:tcPr>
          <w:p w14:paraId="5BCAB7D1" w14:textId="77777777" w:rsidR="006E4A8F" w:rsidRDefault="00000000">
            <w:pPr>
              <w:pStyle w:val="Compact"/>
            </w:pPr>
            <w:r>
              <w:rPr>
                <w:rStyle w:val="VerbatimChar"/>
              </w:rPr>
              <w:t>x400Address</w:t>
            </w:r>
          </w:p>
        </w:tc>
        <w:tc>
          <w:tcPr>
            <w:tcW w:w="1584" w:type="dxa"/>
          </w:tcPr>
          <w:p w14:paraId="0AFAB514" w14:textId="77777777" w:rsidR="006E4A8F" w:rsidRDefault="00000000">
            <w:pPr>
              <w:pStyle w:val="Compact"/>
            </w:pPr>
            <w:r>
              <w:t>N</w:t>
            </w:r>
          </w:p>
        </w:tc>
        <w:tc>
          <w:tcPr>
            <w:tcW w:w="3960" w:type="dxa"/>
          </w:tcPr>
          <w:p w14:paraId="4F01862C" w14:textId="77777777" w:rsidR="006E4A8F" w:rsidRDefault="00000000">
            <w:pPr>
              <w:pStyle w:val="Compact"/>
            </w:pPr>
            <w:r>
              <w:t>-</w:t>
            </w:r>
          </w:p>
        </w:tc>
      </w:tr>
      <w:tr w:rsidR="006E4A8F" w14:paraId="0E21AEB5" w14:textId="77777777">
        <w:tc>
          <w:tcPr>
            <w:tcW w:w="2376" w:type="dxa"/>
          </w:tcPr>
          <w:p w14:paraId="78D77427" w14:textId="77777777" w:rsidR="006E4A8F" w:rsidRDefault="00000000">
            <w:pPr>
              <w:pStyle w:val="Compact"/>
            </w:pPr>
            <w:r>
              <w:rPr>
                <w:rStyle w:val="VerbatimChar"/>
              </w:rPr>
              <w:t>directoryName</w:t>
            </w:r>
          </w:p>
        </w:tc>
        <w:tc>
          <w:tcPr>
            <w:tcW w:w="1584" w:type="dxa"/>
          </w:tcPr>
          <w:p w14:paraId="7C900030" w14:textId="77777777" w:rsidR="006E4A8F" w:rsidRDefault="00000000">
            <w:pPr>
              <w:pStyle w:val="Compact"/>
            </w:pPr>
            <w:r>
              <w:t>N</w:t>
            </w:r>
          </w:p>
        </w:tc>
        <w:tc>
          <w:tcPr>
            <w:tcW w:w="3960" w:type="dxa"/>
          </w:tcPr>
          <w:p w14:paraId="3B6433BD" w14:textId="77777777" w:rsidR="006E4A8F" w:rsidRDefault="00000000">
            <w:pPr>
              <w:pStyle w:val="Compact"/>
            </w:pPr>
            <w:r>
              <w:t>-</w:t>
            </w:r>
          </w:p>
        </w:tc>
      </w:tr>
      <w:tr w:rsidR="006E4A8F" w14:paraId="40DA8295" w14:textId="77777777">
        <w:tc>
          <w:tcPr>
            <w:tcW w:w="2376" w:type="dxa"/>
          </w:tcPr>
          <w:p w14:paraId="3D380F73" w14:textId="77777777" w:rsidR="006E4A8F" w:rsidRDefault="00000000">
            <w:pPr>
              <w:pStyle w:val="Compact"/>
            </w:pPr>
            <w:r>
              <w:rPr>
                <w:rStyle w:val="VerbatimChar"/>
              </w:rPr>
              <w:t>ediPartyName</w:t>
            </w:r>
          </w:p>
        </w:tc>
        <w:tc>
          <w:tcPr>
            <w:tcW w:w="1584" w:type="dxa"/>
          </w:tcPr>
          <w:p w14:paraId="2AB5835F" w14:textId="77777777" w:rsidR="006E4A8F" w:rsidRDefault="00000000">
            <w:pPr>
              <w:pStyle w:val="Compact"/>
            </w:pPr>
            <w:r>
              <w:t>N</w:t>
            </w:r>
          </w:p>
        </w:tc>
        <w:tc>
          <w:tcPr>
            <w:tcW w:w="3960" w:type="dxa"/>
          </w:tcPr>
          <w:p w14:paraId="107DB020" w14:textId="77777777" w:rsidR="006E4A8F" w:rsidRDefault="00000000">
            <w:pPr>
              <w:pStyle w:val="Compact"/>
            </w:pPr>
            <w:r>
              <w:t>-</w:t>
            </w:r>
          </w:p>
        </w:tc>
      </w:tr>
      <w:tr w:rsidR="006E4A8F" w14:paraId="10F734DE" w14:textId="77777777">
        <w:tc>
          <w:tcPr>
            <w:tcW w:w="2376" w:type="dxa"/>
          </w:tcPr>
          <w:p w14:paraId="19D0687F" w14:textId="77777777" w:rsidR="006E4A8F" w:rsidRDefault="00000000">
            <w:pPr>
              <w:pStyle w:val="Compact"/>
            </w:pPr>
            <w:r>
              <w:rPr>
                <w:rStyle w:val="VerbatimChar"/>
              </w:rPr>
              <w:t>uniformResourceIdentifier</w:t>
            </w:r>
          </w:p>
        </w:tc>
        <w:tc>
          <w:tcPr>
            <w:tcW w:w="1584" w:type="dxa"/>
          </w:tcPr>
          <w:p w14:paraId="6B4585DC" w14:textId="77777777" w:rsidR="006E4A8F" w:rsidRDefault="00000000">
            <w:pPr>
              <w:pStyle w:val="Compact"/>
            </w:pPr>
            <w:r>
              <w:t>N</w:t>
            </w:r>
          </w:p>
        </w:tc>
        <w:tc>
          <w:tcPr>
            <w:tcW w:w="3960" w:type="dxa"/>
          </w:tcPr>
          <w:p w14:paraId="652D2BD3" w14:textId="77777777" w:rsidR="006E4A8F" w:rsidRDefault="00000000">
            <w:pPr>
              <w:pStyle w:val="Compact"/>
            </w:pPr>
            <w:r>
              <w:t>-</w:t>
            </w:r>
          </w:p>
        </w:tc>
      </w:tr>
      <w:tr w:rsidR="006E4A8F" w14:paraId="098ED729" w14:textId="77777777">
        <w:tc>
          <w:tcPr>
            <w:tcW w:w="2376" w:type="dxa"/>
          </w:tcPr>
          <w:p w14:paraId="76B3DBBF" w14:textId="77777777" w:rsidR="006E4A8F" w:rsidRDefault="00000000">
            <w:pPr>
              <w:pStyle w:val="Compact"/>
            </w:pPr>
            <w:r>
              <w:rPr>
                <w:rStyle w:val="VerbatimChar"/>
              </w:rPr>
              <w:t>iPAddress</w:t>
            </w:r>
          </w:p>
        </w:tc>
        <w:tc>
          <w:tcPr>
            <w:tcW w:w="1584" w:type="dxa"/>
          </w:tcPr>
          <w:p w14:paraId="6D0229F1" w14:textId="77777777" w:rsidR="006E4A8F" w:rsidRDefault="00000000">
            <w:pPr>
              <w:pStyle w:val="Compact"/>
            </w:pPr>
            <w:r>
              <w:t>Y</w:t>
            </w:r>
          </w:p>
        </w:tc>
        <w:tc>
          <w:tcPr>
            <w:tcW w:w="3960" w:type="dxa"/>
          </w:tcPr>
          <w:p w14:paraId="070FF0A0" w14:textId="77777777" w:rsidR="006E4A8F" w:rsidRDefault="00000000">
            <w:pPr>
              <w:pStyle w:val="Compact"/>
            </w:pPr>
            <w:r>
              <w:t xml:space="preserve">The entry MUST contain the IPv4 or IPv6 address that the CA has confirmed the Applicant controls or has been granted the right to use through a method specified in </w:t>
            </w:r>
            <w:hyperlink w:anchor="X1d2a5979132cd8b96328f2b635437a249826222">
              <w:r w:rsidR="006E4A8F">
                <w:rPr>
                  <w:rStyle w:val="Hyperlink"/>
                </w:rPr>
                <w:t>Section 3.2.2.5</w:t>
              </w:r>
            </w:hyperlink>
            <w:r>
              <w:t>. The entry MUST NOT contain a Reserved IP Address.</w:t>
            </w:r>
          </w:p>
        </w:tc>
      </w:tr>
      <w:tr w:rsidR="006E4A8F" w14:paraId="1F57D5B1" w14:textId="77777777">
        <w:tc>
          <w:tcPr>
            <w:tcW w:w="2376" w:type="dxa"/>
          </w:tcPr>
          <w:p w14:paraId="47E0F9BD" w14:textId="77777777" w:rsidR="006E4A8F" w:rsidRDefault="00000000">
            <w:pPr>
              <w:pStyle w:val="Compact"/>
            </w:pPr>
            <w:r>
              <w:rPr>
                <w:rStyle w:val="VerbatimChar"/>
              </w:rPr>
              <w:t>registeredID</w:t>
            </w:r>
          </w:p>
        </w:tc>
        <w:tc>
          <w:tcPr>
            <w:tcW w:w="1584" w:type="dxa"/>
          </w:tcPr>
          <w:p w14:paraId="1CD9AA31" w14:textId="77777777" w:rsidR="006E4A8F" w:rsidRDefault="00000000">
            <w:pPr>
              <w:pStyle w:val="Compact"/>
            </w:pPr>
            <w:r>
              <w:t>N</w:t>
            </w:r>
          </w:p>
        </w:tc>
        <w:tc>
          <w:tcPr>
            <w:tcW w:w="3960" w:type="dxa"/>
          </w:tcPr>
          <w:p w14:paraId="6562EE2B" w14:textId="77777777" w:rsidR="006E4A8F" w:rsidRDefault="00000000">
            <w:pPr>
              <w:pStyle w:val="Compact"/>
            </w:pPr>
            <w:r>
              <w:t>-</w:t>
            </w:r>
          </w:p>
        </w:tc>
      </w:tr>
    </w:tbl>
    <w:p w14:paraId="07ADBAA0" w14:textId="77777777" w:rsidR="006E4A8F" w:rsidRDefault="00000000">
      <w:pPr>
        <w:pStyle w:val="BodyText"/>
      </w:pPr>
      <w:r>
        <w:rPr>
          <w:b/>
          <w:bCs/>
        </w:rPr>
        <w:lastRenderedPageBreak/>
        <w:t>Note</w:t>
      </w:r>
      <w:r>
        <w:t>: As an explicit exception from RFC 5280, P-Labels are permitted to not conform to IDNA 2003. These Requirements allow for the inclusion of P-Labels that do not conform with IDNA 2003 to support newer versions of the Unicode character repertoire, among other improvements to the various IDNA standards.</w:t>
      </w:r>
    </w:p>
    <w:p w14:paraId="2EDD3F01" w14:textId="77777777" w:rsidR="006E4A8F" w:rsidRDefault="00000000">
      <w:pPr>
        <w:pStyle w:val="Heading4"/>
      </w:pPr>
      <w:bookmarkStart w:id="726" w:name="X9abe9cbfc0842599f0ee8c86e16112f68ee99ce"/>
      <w:bookmarkEnd w:id="713"/>
      <w:bookmarkEnd w:id="725"/>
      <w:r>
        <w:t>7.1.2.8 OCSP Responder Certificate Profile</w:t>
      </w:r>
    </w:p>
    <w:p w14:paraId="78C6C9A6" w14:textId="77777777" w:rsidR="006E4A8F" w:rsidRDefault="00000000">
      <w:pPr>
        <w:pStyle w:val="FirstParagraph"/>
      </w:pPr>
      <w:r>
        <w:t xml:space="preserve">If the Issuing CA does not directly sign OCSP responses, it MAY make use of an OCSP Authorized Responder, as defined by </w:t>
      </w:r>
      <w:hyperlink r:id="rId51" w:anchor="section-4.2.2.2">
        <w:r w:rsidR="006E4A8F">
          <w:rPr>
            <w:rStyle w:val="Hyperlink"/>
          </w:rPr>
          <w:t>RFC 6960</w:t>
        </w:r>
      </w:hyperlink>
      <w:r>
        <w:t>. The Issuing CA of the Responder MUST be the same as the Issuing CA for the Certificates it provides responses for.</w:t>
      </w:r>
    </w:p>
    <w:tbl>
      <w:tblPr>
        <w:tblStyle w:val="Table"/>
        <w:tblW w:w="5000" w:type="pct"/>
        <w:tblLayout w:type="fixed"/>
        <w:tblLook w:val="0020" w:firstRow="1" w:lastRow="0" w:firstColumn="0" w:lastColumn="0" w:noHBand="0" w:noVBand="0"/>
      </w:tblPr>
      <w:tblGrid>
        <w:gridCol w:w="3120"/>
        <w:gridCol w:w="6240"/>
      </w:tblGrid>
      <w:tr w:rsidR="006E4A8F" w14:paraId="62C8566B" w14:textId="77777777">
        <w:trPr>
          <w:tblHeader/>
        </w:trPr>
        <w:tc>
          <w:tcPr>
            <w:tcW w:w="2640" w:type="dxa"/>
          </w:tcPr>
          <w:p w14:paraId="7D32DFA9" w14:textId="77777777" w:rsidR="006E4A8F" w:rsidRDefault="00000000">
            <w:pPr>
              <w:pStyle w:val="Compact"/>
            </w:pPr>
            <w:r>
              <w:rPr>
                <w:b/>
                <w:bCs/>
              </w:rPr>
              <w:t>Field</w:t>
            </w:r>
          </w:p>
        </w:tc>
        <w:tc>
          <w:tcPr>
            <w:tcW w:w="5280" w:type="dxa"/>
          </w:tcPr>
          <w:p w14:paraId="23BB4810" w14:textId="77777777" w:rsidR="006E4A8F" w:rsidRDefault="00000000">
            <w:pPr>
              <w:pStyle w:val="Compact"/>
            </w:pPr>
            <w:r>
              <w:rPr>
                <w:b/>
                <w:bCs/>
              </w:rPr>
              <w:t>Description</w:t>
            </w:r>
          </w:p>
        </w:tc>
      </w:tr>
      <w:tr w:rsidR="006E4A8F" w14:paraId="2126AB3A" w14:textId="77777777">
        <w:tc>
          <w:tcPr>
            <w:tcW w:w="2640" w:type="dxa"/>
          </w:tcPr>
          <w:p w14:paraId="3AA82116" w14:textId="77777777" w:rsidR="006E4A8F" w:rsidRDefault="00000000">
            <w:pPr>
              <w:pStyle w:val="Compact"/>
            </w:pPr>
            <w:r>
              <w:rPr>
                <w:rStyle w:val="VerbatimChar"/>
              </w:rPr>
              <w:t>tbsCertificate</w:t>
            </w:r>
          </w:p>
        </w:tc>
        <w:tc>
          <w:tcPr>
            <w:tcW w:w="5280" w:type="dxa"/>
          </w:tcPr>
          <w:p w14:paraId="5F0A1724" w14:textId="77777777" w:rsidR="006E4A8F" w:rsidRDefault="006E4A8F">
            <w:pPr>
              <w:pStyle w:val="Compact"/>
            </w:pPr>
          </w:p>
        </w:tc>
      </w:tr>
      <w:tr w:rsidR="006E4A8F" w14:paraId="7EBB3407" w14:textId="77777777">
        <w:tc>
          <w:tcPr>
            <w:tcW w:w="2640" w:type="dxa"/>
          </w:tcPr>
          <w:p w14:paraId="6383A02B" w14:textId="77777777" w:rsidR="006E4A8F" w:rsidRDefault="00000000">
            <w:pPr>
              <w:pStyle w:val="Compact"/>
            </w:pPr>
            <w:r>
              <w:t>    </w:t>
            </w:r>
            <w:r>
              <w:rPr>
                <w:rStyle w:val="VerbatimChar"/>
              </w:rPr>
              <w:t>version</w:t>
            </w:r>
          </w:p>
        </w:tc>
        <w:tc>
          <w:tcPr>
            <w:tcW w:w="5280" w:type="dxa"/>
          </w:tcPr>
          <w:p w14:paraId="4BA47221" w14:textId="77777777" w:rsidR="006E4A8F" w:rsidRDefault="00000000">
            <w:pPr>
              <w:pStyle w:val="Compact"/>
            </w:pPr>
            <w:r>
              <w:t>MUST be v3(2)</w:t>
            </w:r>
          </w:p>
        </w:tc>
      </w:tr>
      <w:tr w:rsidR="006E4A8F" w14:paraId="107D23B2" w14:textId="77777777">
        <w:tc>
          <w:tcPr>
            <w:tcW w:w="2640" w:type="dxa"/>
          </w:tcPr>
          <w:p w14:paraId="6EC7DACA" w14:textId="77777777" w:rsidR="006E4A8F" w:rsidRDefault="00000000">
            <w:pPr>
              <w:pStyle w:val="Compact"/>
            </w:pPr>
            <w:r>
              <w:t>    </w:t>
            </w:r>
            <w:r>
              <w:rPr>
                <w:rStyle w:val="VerbatimChar"/>
              </w:rPr>
              <w:t>serialNumber</w:t>
            </w:r>
          </w:p>
        </w:tc>
        <w:tc>
          <w:tcPr>
            <w:tcW w:w="5280" w:type="dxa"/>
          </w:tcPr>
          <w:p w14:paraId="0421671B" w14:textId="77777777" w:rsidR="006E4A8F" w:rsidRDefault="00000000">
            <w:pPr>
              <w:pStyle w:val="Compact"/>
            </w:pPr>
            <w:r>
              <w:t>MUST be a non-sequential number greater than zero (0) and less than 2¹⁵⁹ containing at least 64 bits of output from a CSPRNG.</w:t>
            </w:r>
          </w:p>
        </w:tc>
      </w:tr>
      <w:tr w:rsidR="006E4A8F" w14:paraId="1597852F" w14:textId="77777777">
        <w:tc>
          <w:tcPr>
            <w:tcW w:w="2640" w:type="dxa"/>
          </w:tcPr>
          <w:p w14:paraId="2BCF0F93" w14:textId="77777777" w:rsidR="006E4A8F" w:rsidRDefault="00000000">
            <w:pPr>
              <w:pStyle w:val="Compact"/>
            </w:pPr>
            <w:r>
              <w:t>    </w:t>
            </w:r>
            <w:r>
              <w:rPr>
                <w:rStyle w:val="VerbatimChar"/>
              </w:rPr>
              <w:t>signature</w:t>
            </w:r>
          </w:p>
        </w:tc>
        <w:tc>
          <w:tcPr>
            <w:tcW w:w="5280" w:type="dxa"/>
          </w:tcPr>
          <w:p w14:paraId="41953ED0" w14:textId="77777777" w:rsidR="006E4A8F" w:rsidRDefault="00000000">
            <w:pPr>
              <w:pStyle w:val="Compact"/>
            </w:pPr>
            <w:r>
              <w:t xml:space="preserve">See </w:t>
            </w:r>
            <w:hyperlink w:anchor="X84e0b3ae6af91b348b38f2305c10e8ad3c7c666">
              <w:r w:rsidR="006E4A8F">
                <w:rPr>
                  <w:rStyle w:val="Hyperlink"/>
                </w:rPr>
                <w:t>Section 7.1.3.2</w:t>
              </w:r>
            </w:hyperlink>
          </w:p>
        </w:tc>
      </w:tr>
      <w:tr w:rsidR="006E4A8F" w14:paraId="4F326BEE" w14:textId="77777777">
        <w:tc>
          <w:tcPr>
            <w:tcW w:w="2640" w:type="dxa"/>
          </w:tcPr>
          <w:p w14:paraId="70DD2AD2" w14:textId="77777777" w:rsidR="006E4A8F" w:rsidRDefault="00000000">
            <w:pPr>
              <w:pStyle w:val="Compact"/>
            </w:pPr>
            <w:r>
              <w:t>    </w:t>
            </w:r>
            <w:r>
              <w:rPr>
                <w:rStyle w:val="VerbatimChar"/>
              </w:rPr>
              <w:t>issuer</w:t>
            </w:r>
          </w:p>
        </w:tc>
        <w:tc>
          <w:tcPr>
            <w:tcW w:w="5280" w:type="dxa"/>
          </w:tcPr>
          <w:p w14:paraId="6FC0B6D1" w14:textId="77777777" w:rsidR="006E4A8F" w:rsidRDefault="00000000">
            <w:pPr>
              <w:pStyle w:val="Compact"/>
            </w:pPr>
            <w:r>
              <w:t xml:space="preserve">MUST be byte-for-byte identical to the </w:t>
            </w:r>
            <w:r>
              <w:rPr>
                <w:rStyle w:val="VerbatimChar"/>
              </w:rPr>
              <w:t>subject</w:t>
            </w:r>
            <w:r>
              <w:t xml:space="preserve"> field of the Issuing CA. See </w:t>
            </w:r>
            <w:hyperlink w:anchor="Xdcc56720cb6708750952caeaa0c689f3959924f">
              <w:r w:rsidR="006E4A8F">
                <w:rPr>
                  <w:rStyle w:val="Hyperlink"/>
                </w:rPr>
                <w:t>Section 7.1.4.1</w:t>
              </w:r>
            </w:hyperlink>
          </w:p>
        </w:tc>
      </w:tr>
      <w:tr w:rsidR="006E4A8F" w14:paraId="768B12C7" w14:textId="77777777">
        <w:tc>
          <w:tcPr>
            <w:tcW w:w="2640" w:type="dxa"/>
          </w:tcPr>
          <w:p w14:paraId="5C637AFA" w14:textId="77777777" w:rsidR="006E4A8F" w:rsidRDefault="00000000">
            <w:pPr>
              <w:pStyle w:val="Compact"/>
            </w:pPr>
            <w:r>
              <w:t>    </w:t>
            </w:r>
            <w:r>
              <w:rPr>
                <w:rStyle w:val="VerbatimChar"/>
              </w:rPr>
              <w:t>validity</w:t>
            </w:r>
          </w:p>
        </w:tc>
        <w:tc>
          <w:tcPr>
            <w:tcW w:w="5280" w:type="dxa"/>
          </w:tcPr>
          <w:p w14:paraId="6F71A9C6" w14:textId="77777777" w:rsidR="006E4A8F" w:rsidRDefault="00000000">
            <w:pPr>
              <w:pStyle w:val="Compact"/>
            </w:pPr>
            <w:r>
              <w:t xml:space="preserve">See </w:t>
            </w:r>
            <w:hyperlink w:anchor="Xdccb582c0716fc32a9c85050d868dc6cd55f0df">
              <w:r w:rsidR="006E4A8F">
                <w:rPr>
                  <w:rStyle w:val="Hyperlink"/>
                </w:rPr>
                <w:t>Section 7.1.2.8.1</w:t>
              </w:r>
            </w:hyperlink>
          </w:p>
        </w:tc>
      </w:tr>
      <w:tr w:rsidR="006E4A8F" w14:paraId="3A254F7D" w14:textId="77777777">
        <w:tc>
          <w:tcPr>
            <w:tcW w:w="2640" w:type="dxa"/>
          </w:tcPr>
          <w:p w14:paraId="505C5441" w14:textId="77777777" w:rsidR="006E4A8F" w:rsidRDefault="00000000">
            <w:pPr>
              <w:pStyle w:val="Compact"/>
            </w:pPr>
            <w:r>
              <w:t>    </w:t>
            </w:r>
            <w:r>
              <w:rPr>
                <w:rStyle w:val="VerbatimChar"/>
              </w:rPr>
              <w:t>subject</w:t>
            </w:r>
          </w:p>
        </w:tc>
        <w:tc>
          <w:tcPr>
            <w:tcW w:w="5280" w:type="dxa"/>
          </w:tcPr>
          <w:p w14:paraId="0119141D" w14:textId="77777777" w:rsidR="006E4A8F" w:rsidRDefault="00000000">
            <w:pPr>
              <w:pStyle w:val="Compact"/>
            </w:pPr>
            <w:r>
              <w:t xml:space="preserve">See </w:t>
            </w:r>
            <w:hyperlink w:anchor="Xe94bc0eb578fb96d7e069281d0f5466ed610861">
              <w:r w:rsidR="006E4A8F">
                <w:rPr>
                  <w:rStyle w:val="Hyperlink"/>
                </w:rPr>
                <w:t>Section 7.1.2.10.2</w:t>
              </w:r>
            </w:hyperlink>
          </w:p>
        </w:tc>
      </w:tr>
      <w:tr w:rsidR="006E4A8F" w14:paraId="2084BE74" w14:textId="77777777">
        <w:tc>
          <w:tcPr>
            <w:tcW w:w="2640" w:type="dxa"/>
          </w:tcPr>
          <w:p w14:paraId="446735AB" w14:textId="77777777" w:rsidR="006E4A8F" w:rsidRDefault="00000000">
            <w:pPr>
              <w:pStyle w:val="Compact"/>
            </w:pPr>
            <w:r>
              <w:t>    </w:t>
            </w:r>
            <w:r>
              <w:rPr>
                <w:rStyle w:val="VerbatimChar"/>
              </w:rPr>
              <w:t>subjectPublicKeyInfo</w:t>
            </w:r>
          </w:p>
        </w:tc>
        <w:tc>
          <w:tcPr>
            <w:tcW w:w="5280" w:type="dxa"/>
          </w:tcPr>
          <w:p w14:paraId="4682BC75" w14:textId="77777777" w:rsidR="006E4A8F" w:rsidRDefault="00000000">
            <w:pPr>
              <w:pStyle w:val="Compact"/>
            </w:pPr>
            <w:r>
              <w:t xml:space="preserve">See </w:t>
            </w:r>
            <w:hyperlink w:anchor="X789f64d56178ba8203f2f1417983d0672f61285">
              <w:r w:rsidR="006E4A8F">
                <w:rPr>
                  <w:rStyle w:val="Hyperlink"/>
                </w:rPr>
                <w:t>Section 7.1.3.1</w:t>
              </w:r>
            </w:hyperlink>
          </w:p>
        </w:tc>
      </w:tr>
      <w:tr w:rsidR="006E4A8F" w14:paraId="3898BEEA" w14:textId="77777777">
        <w:tc>
          <w:tcPr>
            <w:tcW w:w="2640" w:type="dxa"/>
          </w:tcPr>
          <w:p w14:paraId="1F8B3BD6" w14:textId="77777777" w:rsidR="006E4A8F" w:rsidRDefault="00000000">
            <w:pPr>
              <w:pStyle w:val="Compact"/>
            </w:pPr>
            <w:r>
              <w:t>    </w:t>
            </w:r>
            <w:r>
              <w:rPr>
                <w:rStyle w:val="VerbatimChar"/>
              </w:rPr>
              <w:t>issuerUniqueID</w:t>
            </w:r>
          </w:p>
        </w:tc>
        <w:tc>
          <w:tcPr>
            <w:tcW w:w="5280" w:type="dxa"/>
          </w:tcPr>
          <w:p w14:paraId="3B835676" w14:textId="77777777" w:rsidR="006E4A8F" w:rsidRDefault="00000000">
            <w:pPr>
              <w:pStyle w:val="Compact"/>
            </w:pPr>
            <w:r>
              <w:t>MUST NOT be present</w:t>
            </w:r>
          </w:p>
        </w:tc>
      </w:tr>
      <w:tr w:rsidR="006E4A8F" w14:paraId="3894F00C" w14:textId="77777777">
        <w:tc>
          <w:tcPr>
            <w:tcW w:w="2640" w:type="dxa"/>
          </w:tcPr>
          <w:p w14:paraId="56E0ECE0" w14:textId="77777777" w:rsidR="006E4A8F" w:rsidRDefault="00000000">
            <w:pPr>
              <w:pStyle w:val="Compact"/>
            </w:pPr>
            <w:r>
              <w:t>    </w:t>
            </w:r>
            <w:r>
              <w:rPr>
                <w:rStyle w:val="VerbatimChar"/>
              </w:rPr>
              <w:t>subjectUniqueID</w:t>
            </w:r>
          </w:p>
        </w:tc>
        <w:tc>
          <w:tcPr>
            <w:tcW w:w="5280" w:type="dxa"/>
          </w:tcPr>
          <w:p w14:paraId="0DEC2D5D" w14:textId="77777777" w:rsidR="006E4A8F" w:rsidRDefault="00000000">
            <w:pPr>
              <w:pStyle w:val="Compact"/>
            </w:pPr>
            <w:r>
              <w:t>MUST NOT be present</w:t>
            </w:r>
          </w:p>
        </w:tc>
      </w:tr>
      <w:tr w:rsidR="006E4A8F" w14:paraId="4BCC6FDB" w14:textId="77777777">
        <w:tc>
          <w:tcPr>
            <w:tcW w:w="2640" w:type="dxa"/>
          </w:tcPr>
          <w:p w14:paraId="44C9DD18" w14:textId="77777777" w:rsidR="006E4A8F" w:rsidRDefault="00000000">
            <w:pPr>
              <w:pStyle w:val="Compact"/>
            </w:pPr>
            <w:r>
              <w:t>    </w:t>
            </w:r>
            <w:r>
              <w:rPr>
                <w:rStyle w:val="VerbatimChar"/>
              </w:rPr>
              <w:t>extensions</w:t>
            </w:r>
          </w:p>
        </w:tc>
        <w:tc>
          <w:tcPr>
            <w:tcW w:w="5280" w:type="dxa"/>
          </w:tcPr>
          <w:p w14:paraId="0F33A84E" w14:textId="77777777" w:rsidR="006E4A8F" w:rsidRDefault="00000000">
            <w:pPr>
              <w:pStyle w:val="Compact"/>
            </w:pPr>
            <w:r>
              <w:t xml:space="preserve">See </w:t>
            </w:r>
            <w:hyperlink w:anchor="X3112d17c0122ab74faa3132ea8018bfea5151bb">
              <w:r w:rsidR="006E4A8F">
                <w:rPr>
                  <w:rStyle w:val="Hyperlink"/>
                </w:rPr>
                <w:t>Section 7.1.2.8.2</w:t>
              </w:r>
            </w:hyperlink>
          </w:p>
        </w:tc>
      </w:tr>
      <w:tr w:rsidR="006E4A8F" w14:paraId="53EEC1B0" w14:textId="77777777">
        <w:tc>
          <w:tcPr>
            <w:tcW w:w="2640" w:type="dxa"/>
          </w:tcPr>
          <w:p w14:paraId="7CEC153F" w14:textId="77777777" w:rsidR="006E4A8F" w:rsidRDefault="00000000">
            <w:pPr>
              <w:pStyle w:val="Compact"/>
            </w:pPr>
            <w:r>
              <w:rPr>
                <w:rStyle w:val="VerbatimChar"/>
              </w:rPr>
              <w:t>signatureAlgorithm</w:t>
            </w:r>
          </w:p>
        </w:tc>
        <w:tc>
          <w:tcPr>
            <w:tcW w:w="5280" w:type="dxa"/>
          </w:tcPr>
          <w:p w14:paraId="07F81949" w14:textId="77777777" w:rsidR="006E4A8F" w:rsidRDefault="00000000">
            <w:pPr>
              <w:pStyle w:val="Compact"/>
            </w:pPr>
            <w:r>
              <w:t xml:space="preserve">Encoded value MUST be byte-for-byte identical to the </w:t>
            </w:r>
            <w:r>
              <w:rPr>
                <w:rStyle w:val="VerbatimChar"/>
              </w:rPr>
              <w:t>tbsCertificate.signature</w:t>
            </w:r>
            <w:r>
              <w:t>.</w:t>
            </w:r>
          </w:p>
        </w:tc>
      </w:tr>
      <w:tr w:rsidR="006E4A8F" w14:paraId="671F6819" w14:textId="77777777">
        <w:tc>
          <w:tcPr>
            <w:tcW w:w="2640" w:type="dxa"/>
          </w:tcPr>
          <w:p w14:paraId="0989514F" w14:textId="77777777" w:rsidR="006E4A8F" w:rsidRDefault="00000000">
            <w:pPr>
              <w:pStyle w:val="Compact"/>
            </w:pPr>
            <w:r>
              <w:rPr>
                <w:rStyle w:val="VerbatimChar"/>
              </w:rPr>
              <w:t>signature</w:t>
            </w:r>
          </w:p>
        </w:tc>
        <w:tc>
          <w:tcPr>
            <w:tcW w:w="5280" w:type="dxa"/>
          </w:tcPr>
          <w:p w14:paraId="74010B67" w14:textId="77777777" w:rsidR="006E4A8F" w:rsidRDefault="006E4A8F">
            <w:pPr>
              <w:pStyle w:val="Compact"/>
            </w:pPr>
          </w:p>
        </w:tc>
      </w:tr>
    </w:tbl>
    <w:p w14:paraId="3AE986AF" w14:textId="77777777" w:rsidR="006E4A8F" w:rsidRDefault="00000000">
      <w:pPr>
        <w:pStyle w:val="Heading5"/>
      </w:pPr>
      <w:bookmarkStart w:id="727" w:name="Xdccb582c0716fc32a9c85050d868dc6cd55f0df"/>
      <w:r>
        <w:t>7.1.2.8.1 OCSP Responder Validity</w:t>
      </w:r>
    </w:p>
    <w:tbl>
      <w:tblPr>
        <w:tblStyle w:val="Table"/>
        <w:tblW w:w="5000" w:type="pct"/>
        <w:tblLayout w:type="fixed"/>
        <w:tblLook w:val="0020" w:firstRow="1" w:lastRow="0" w:firstColumn="0" w:lastColumn="0" w:noHBand="0" w:noVBand="0"/>
      </w:tblPr>
      <w:tblGrid>
        <w:gridCol w:w="1872"/>
        <w:gridCol w:w="3744"/>
        <w:gridCol w:w="3744"/>
      </w:tblGrid>
      <w:tr w:rsidR="006E4A8F" w14:paraId="5F036558" w14:textId="77777777">
        <w:trPr>
          <w:tblHeader/>
        </w:trPr>
        <w:tc>
          <w:tcPr>
            <w:tcW w:w="1584" w:type="dxa"/>
          </w:tcPr>
          <w:p w14:paraId="2BE0CE3A" w14:textId="77777777" w:rsidR="006E4A8F" w:rsidRDefault="00000000">
            <w:pPr>
              <w:pStyle w:val="Compact"/>
            </w:pPr>
            <w:r>
              <w:rPr>
                <w:b/>
                <w:bCs/>
              </w:rPr>
              <w:t>Field</w:t>
            </w:r>
          </w:p>
        </w:tc>
        <w:tc>
          <w:tcPr>
            <w:tcW w:w="3168" w:type="dxa"/>
          </w:tcPr>
          <w:p w14:paraId="6A545B10" w14:textId="77777777" w:rsidR="006E4A8F" w:rsidRDefault="00000000">
            <w:pPr>
              <w:pStyle w:val="Compact"/>
            </w:pPr>
            <w:r>
              <w:rPr>
                <w:b/>
                <w:bCs/>
              </w:rPr>
              <w:t>Minimum</w:t>
            </w:r>
          </w:p>
        </w:tc>
        <w:tc>
          <w:tcPr>
            <w:tcW w:w="3168" w:type="dxa"/>
          </w:tcPr>
          <w:p w14:paraId="41366667" w14:textId="77777777" w:rsidR="006E4A8F" w:rsidRDefault="00000000">
            <w:pPr>
              <w:pStyle w:val="Compact"/>
            </w:pPr>
            <w:r>
              <w:rPr>
                <w:b/>
                <w:bCs/>
              </w:rPr>
              <w:t>Maximum</w:t>
            </w:r>
          </w:p>
        </w:tc>
      </w:tr>
      <w:tr w:rsidR="006E4A8F" w14:paraId="218842F4" w14:textId="77777777">
        <w:tc>
          <w:tcPr>
            <w:tcW w:w="1584" w:type="dxa"/>
          </w:tcPr>
          <w:p w14:paraId="2053B856" w14:textId="77777777" w:rsidR="006E4A8F" w:rsidRDefault="00000000">
            <w:pPr>
              <w:pStyle w:val="Compact"/>
            </w:pPr>
            <w:r>
              <w:rPr>
                <w:rStyle w:val="VerbatimChar"/>
              </w:rPr>
              <w:t>notBefore</w:t>
            </w:r>
          </w:p>
        </w:tc>
        <w:tc>
          <w:tcPr>
            <w:tcW w:w="3168" w:type="dxa"/>
          </w:tcPr>
          <w:p w14:paraId="46D38D24" w14:textId="77777777" w:rsidR="006E4A8F" w:rsidRDefault="00000000">
            <w:pPr>
              <w:pStyle w:val="Compact"/>
            </w:pPr>
            <w:r>
              <w:t>One day prior to the time of signing</w:t>
            </w:r>
          </w:p>
        </w:tc>
        <w:tc>
          <w:tcPr>
            <w:tcW w:w="3168" w:type="dxa"/>
          </w:tcPr>
          <w:p w14:paraId="3CDA6603" w14:textId="77777777" w:rsidR="006E4A8F" w:rsidRDefault="00000000">
            <w:pPr>
              <w:pStyle w:val="Compact"/>
            </w:pPr>
            <w:r>
              <w:t>The time of signing</w:t>
            </w:r>
          </w:p>
        </w:tc>
      </w:tr>
      <w:tr w:rsidR="006E4A8F" w14:paraId="38EF16ED" w14:textId="77777777">
        <w:tc>
          <w:tcPr>
            <w:tcW w:w="1584" w:type="dxa"/>
          </w:tcPr>
          <w:p w14:paraId="037D5785" w14:textId="77777777" w:rsidR="006E4A8F" w:rsidRDefault="00000000">
            <w:pPr>
              <w:pStyle w:val="Compact"/>
            </w:pPr>
            <w:r>
              <w:rPr>
                <w:rStyle w:val="VerbatimChar"/>
              </w:rPr>
              <w:t>notAfter</w:t>
            </w:r>
          </w:p>
        </w:tc>
        <w:tc>
          <w:tcPr>
            <w:tcW w:w="3168" w:type="dxa"/>
          </w:tcPr>
          <w:p w14:paraId="7A934ABA" w14:textId="77777777" w:rsidR="006E4A8F" w:rsidRDefault="00000000">
            <w:pPr>
              <w:pStyle w:val="Compact"/>
            </w:pPr>
            <w:r>
              <w:t>The time of signing</w:t>
            </w:r>
          </w:p>
        </w:tc>
        <w:tc>
          <w:tcPr>
            <w:tcW w:w="3168" w:type="dxa"/>
          </w:tcPr>
          <w:p w14:paraId="7FA6B15C" w14:textId="77777777" w:rsidR="006E4A8F" w:rsidRDefault="00000000">
            <w:pPr>
              <w:pStyle w:val="Compact"/>
            </w:pPr>
            <w:r>
              <w:t>Unspecified</w:t>
            </w:r>
          </w:p>
        </w:tc>
      </w:tr>
    </w:tbl>
    <w:p w14:paraId="474F495B" w14:textId="77777777" w:rsidR="006E4A8F" w:rsidRDefault="00000000">
      <w:pPr>
        <w:pStyle w:val="Heading5"/>
      </w:pPr>
      <w:bookmarkStart w:id="728" w:name="X3112d17c0122ab74faa3132ea8018bfea5151bb"/>
      <w:bookmarkEnd w:id="727"/>
      <w:r>
        <w:t>7.1.2.8.2 OCSP Responder Extensions</w:t>
      </w:r>
    </w:p>
    <w:tbl>
      <w:tblPr>
        <w:tblStyle w:val="Table"/>
        <w:tblW w:w="5000" w:type="pct"/>
        <w:tblLayout w:type="fixed"/>
        <w:tblLook w:val="0020" w:firstRow="1" w:lastRow="0" w:firstColumn="0" w:lastColumn="0" w:noHBand="0" w:noVBand="0"/>
      </w:tblPr>
      <w:tblGrid>
        <w:gridCol w:w="2808"/>
        <w:gridCol w:w="1872"/>
        <w:gridCol w:w="1872"/>
        <w:gridCol w:w="2808"/>
      </w:tblGrid>
      <w:tr w:rsidR="006E4A8F" w14:paraId="73678164" w14:textId="77777777">
        <w:trPr>
          <w:tblHeader/>
        </w:trPr>
        <w:tc>
          <w:tcPr>
            <w:tcW w:w="2376" w:type="dxa"/>
          </w:tcPr>
          <w:p w14:paraId="47BDF7EF" w14:textId="77777777" w:rsidR="006E4A8F" w:rsidRDefault="00000000">
            <w:pPr>
              <w:pStyle w:val="Compact"/>
            </w:pPr>
            <w:r>
              <w:rPr>
                <w:b/>
                <w:bCs/>
              </w:rPr>
              <w:t>Extension</w:t>
            </w:r>
          </w:p>
        </w:tc>
        <w:tc>
          <w:tcPr>
            <w:tcW w:w="1584" w:type="dxa"/>
          </w:tcPr>
          <w:p w14:paraId="5DDD576D" w14:textId="77777777" w:rsidR="006E4A8F" w:rsidRDefault="00000000">
            <w:pPr>
              <w:pStyle w:val="Compact"/>
            </w:pPr>
            <w:r>
              <w:rPr>
                <w:b/>
                <w:bCs/>
              </w:rPr>
              <w:t>Presence</w:t>
            </w:r>
          </w:p>
        </w:tc>
        <w:tc>
          <w:tcPr>
            <w:tcW w:w="1584" w:type="dxa"/>
          </w:tcPr>
          <w:p w14:paraId="0F6FD501" w14:textId="77777777" w:rsidR="006E4A8F" w:rsidRDefault="00000000">
            <w:pPr>
              <w:pStyle w:val="Compact"/>
            </w:pPr>
            <w:r>
              <w:rPr>
                <w:b/>
                <w:bCs/>
              </w:rPr>
              <w:t>Critical</w:t>
            </w:r>
          </w:p>
        </w:tc>
        <w:tc>
          <w:tcPr>
            <w:tcW w:w="2376" w:type="dxa"/>
          </w:tcPr>
          <w:p w14:paraId="504B4A20" w14:textId="77777777" w:rsidR="006E4A8F" w:rsidRDefault="00000000">
            <w:pPr>
              <w:pStyle w:val="Compact"/>
            </w:pPr>
            <w:r>
              <w:rPr>
                <w:b/>
                <w:bCs/>
              </w:rPr>
              <w:t>Description</w:t>
            </w:r>
          </w:p>
        </w:tc>
      </w:tr>
      <w:tr w:rsidR="006E4A8F" w14:paraId="2082E6F5" w14:textId="77777777">
        <w:tc>
          <w:tcPr>
            <w:tcW w:w="2376" w:type="dxa"/>
          </w:tcPr>
          <w:p w14:paraId="64DBDC60" w14:textId="77777777" w:rsidR="006E4A8F" w:rsidRDefault="00000000">
            <w:pPr>
              <w:pStyle w:val="Compact"/>
            </w:pPr>
            <w:r>
              <w:rPr>
                <w:rStyle w:val="VerbatimChar"/>
              </w:rPr>
              <w:t>authorityKeyIdentifier</w:t>
            </w:r>
          </w:p>
        </w:tc>
        <w:tc>
          <w:tcPr>
            <w:tcW w:w="1584" w:type="dxa"/>
          </w:tcPr>
          <w:p w14:paraId="61A2433D" w14:textId="77777777" w:rsidR="006E4A8F" w:rsidRDefault="00000000">
            <w:pPr>
              <w:pStyle w:val="Compact"/>
            </w:pPr>
            <w:r>
              <w:t>MUST</w:t>
            </w:r>
          </w:p>
        </w:tc>
        <w:tc>
          <w:tcPr>
            <w:tcW w:w="1584" w:type="dxa"/>
          </w:tcPr>
          <w:p w14:paraId="28FA585F" w14:textId="77777777" w:rsidR="006E4A8F" w:rsidRDefault="00000000">
            <w:pPr>
              <w:pStyle w:val="Compact"/>
            </w:pPr>
            <w:r>
              <w:t>N</w:t>
            </w:r>
          </w:p>
        </w:tc>
        <w:tc>
          <w:tcPr>
            <w:tcW w:w="2376" w:type="dxa"/>
          </w:tcPr>
          <w:p w14:paraId="271D0CDB" w14:textId="77777777" w:rsidR="006E4A8F" w:rsidRDefault="00000000">
            <w:pPr>
              <w:pStyle w:val="Compact"/>
            </w:pPr>
            <w:r>
              <w:t xml:space="preserve">See </w:t>
            </w:r>
            <w:hyperlink w:anchor="X131f74bf293344611e2b63b755d6435b3fbf30f">
              <w:r w:rsidR="006E4A8F">
                <w:rPr>
                  <w:rStyle w:val="Hyperlink"/>
                </w:rPr>
                <w:t>Section 7.1.2.11.1</w:t>
              </w:r>
            </w:hyperlink>
          </w:p>
        </w:tc>
      </w:tr>
      <w:tr w:rsidR="006E4A8F" w14:paraId="28758BF2" w14:textId="77777777">
        <w:tc>
          <w:tcPr>
            <w:tcW w:w="2376" w:type="dxa"/>
          </w:tcPr>
          <w:p w14:paraId="58E2FDB9" w14:textId="77777777" w:rsidR="006E4A8F" w:rsidRDefault="00000000">
            <w:pPr>
              <w:pStyle w:val="Compact"/>
            </w:pPr>
            <w:r>
              <w:rPr>
                <w:rStyle w:val="VerbatimChar"/>
              </w:rPr>
              <w:t>extKeyUsage</w:t>
            </w:r>
          </w:p>
        </w:tc>
        <w:tc>
          <w:tcPr>
            <w:tcW w:w="1584" w:type="dxa"/>
          </w:tcPr>
          <w:p w14:paraId="172C8F4E" w14:textId="77777777" w:rsidR="006E4A8F" w:rsidRDefault="00000000">
            <w:pPr>
              <w:pStyle w:val="Compact"/>
            </w:pPr>
            <w:r>
              <w:t>MUST</w:t>
            </w:r>
          </w:p>
        </w:tc>
        <w:tc>
          <w:tcPr>
            <w:tcW w:w="1584" w:type="dxa"/>
          </w:tcPr>
          <w:p w14:paraId="238268CC" w14:textId="77777777" w:rsidR="006E4A8F" w:rsidRDefault="00000000">
            <w:pPr>
              <w:pStyle w:val="Compact"/>
            </w:pPr>
            <w:r>
              <w:t>-</w:t>
            </w:r>
          </w:p>
        </w:tc>
        <w:tc>
          <w:tcPr>
            <w:tcW w:w="2376" w:type="dxa"/>
          </w:tcPr>
          <w:p w14:paraId="5CFB1C32" w14:textId="77777777" w:rsidR="006E4A8F" w:rsidRDefault="00000000">
            <w:pPr>
              <w:pStyle w:val="Compact"/>
            </w:pPr>
            <w:r>
              <w:t xml:space="preserve">See </w:t>
            </w:r>
            <w:hyperlink w:anchor="Xa1c2baddd46a0411a64fe3e22497b4a5c1cc887">
              <w:r w:rsidR="006E4A8F">
                <w:rPr>
                  <w:rStyle w:val="Hyperlink"/>
                </w:rPr>
                <w:t>Section 7.1.2.8.5</w:t>
              </w:r>
            </w:hyperlink>
          </w:p>
        </w:tc>
      </w:tr>
      <w:tr w:rsidR="006E4A8F" w14:paraId="131D9A04" w14:textId="77777777">
        <w:tc>
          <w:tcPr>
            <w:tcW w:w="2376" w:type="dxa"/>
          </w:tcPr>
          <w:p w14:paraId="40869E54" w14:textId="77777777" w:rsidR="006E4A8F" w:rsidRDefault="00000000">
            <w:pPr>
              <w:pStyle w:val="Compact"/>
            </w:pPr>
            <w:r>
              <w:rPr>
                <w:rStyle w:val="VerbatimChar"/>
              </w:rPr>
              <w:lastRenderedPageBreak/>
              <w:t>id-pkix-ocsp-nocheck</w:t>
            </w:r>
          </w:p>
        </w:tc>
        <w:tc>
          <w:tcPr>
            <w:tcW w:w="1584" w:type="dxa"/>
          </w:tcPr>
          <w:p w14:paraId="0774C713" w14:textId="77777777" w:rsidR="006E4A8F" w:rsidRDefault="00000000">
            <w:pPr>
              <w:pStyle w:val="Compact"/>
            </w:pPr>
            <w:r>
              <w:t>MUST</w:t>
            </w:r>
          </w:p>
        </w:tc>
        <w:tc>
          <w:tcPr>
            <w:tcW w:w="1584" w:type="dxa"/>
          </w:tcPr>
          <w:p w14:paraId="2605CD1D" w14:textId="77777777" w:rsidR="006E4A8F" w:rsidRDefault="00000000">
            <w:pPr>
              <w:pStyle w:val="Compact"/>
            </w:pPr>
            <w:r>
              <w:t>N</w:t>
            </w:r>
          </w:p>
        </w:tc>
        <w:tc>
          <w:tcPr>
            <w:tcW w:w="2376" w:type="dxa"/>
          </w:tcPr>
          <w:p w14:paraId="479AA7A1" w14:textId="77777777" w:rsidR="006E4A8F" w:rsidRDefault="00000000">
            <w:pPr>
              <w:pStyle w:val="Compact"/>
            </w:pPr>
            <w:r>
              <w:t xml:space="preserve">See </w:t>
            </w:r>
            <w:hyperlink w:anchor="X92cd02c63734ba98748379f0ed74d58d3e1f12a">
              <w:r w:rsidR="006E4A8F">
                <w:rPr>
                  <w:rStyle w:val="Hyperlink"/>
                </w:rPr>
                <w:t>Section 7.1.2.8.6</w:t>
              </w:r>
            </w:hyperlink>
          </w:p>
        </w:tc>
      </w:tr>
      <w:tr w:rsidR="006E4A8F" w14:paraId="308B10AE" w14:textId="77777777">
        <w:tc>
          <w:tcPr>
            <w:tcW w:w="2376" w:type="dxa"/>
          </w:tcPr>
          <w:p w14:paraId="71AA4CB7" w14:textId="77777777" w:rsidR="006E4A8F" w:rsidRDefault="00000000">
            <w:pPr>
              <w:pStyle w:val="Compact"/>
            </w:pPr>
            <w:r>
              <w:rPr>
                <w:rStyle w:val="VerbatimChar"/>
              </w:rPr>
              <w:t>keyUsage</w:t>
            </w:r>
          </w:p>
        </w:tc>
        <w:tc>
          <w:tcPr>
            <w:tcW w:w="1584" w:type="dxa"/>
          </w:tcPr>
          <w:p w14:paraId="2D4DEA57" w14:textId="77777777" w:rsidR="006E4A8F" w:rsidRDefault="00000000">
            <w:pPr>
              <w:pStyle w:val="Compact"/>
            </w:pPr>
            <w:r>
              <w:t>MUST</w:t>
            </w:r>
          </w:p>
        </w:tc>
        <w:tc>
          <w:tcPr>
            <w:tcW w:w="1584" w:type="dxa"/>
          </w:tcPr>
          <w:p w14:paraId="2123C7C6" w14:textId="77777777" w:rsidR="006E4A8F" w:rsidRDefault="00000000">
            <w:pPr>
              <w:pStyle w:val="Compact"/>
            </w:pPr>
            <w:r>
              <w:t>Y</w:t>
            </w:r>
          </w:p>
        </w:tc>
        <w:tc>
          <w:tcPr>
            <w:tcW w:w="2376" w:type="dxa"/>
          </w:tcPr>
          <w:p w14:paraId="74B3CB4C" w14:textId="77777777" w:rsidR="006E4A8F" w:rsidRDefault="00000000">
            <w:pPr>
              <w:pStyle w:val="Compact"/>
            </w:pPr>
            <w:r>
              <w:t xml:space="preserve">See </w:t>
            </w:r>
            <w:hyperlink w:anchor="X3ca71d2ed17c4e1d167defb8b02be9cb5f12690">
              <w:r w:rsidR="006E4A8F">
                <w:rPr>
                  <w:rStyle w:val="Hyperlink"/>
                </w:rPr>
                <w:t>Section 7.1.2.8.7</w:t>
              </w:r>
            </w:hyperlink>
          </w:p>
        </w:tc>
      </w:tr>
      <w:tr w:rsidR="006E4A8F" w14:paraId="0B146774" w14:textId="77777777">
        <w:tc>
          <w:tcPr>
            <w:tcW w:w="2376" w:type="dxa"/>
          </w:tcPr>
          <w:p w14:paraId="620BB69B" w14:textId="77777777" w:rsidR="006E4A8F" w:rsidRDefault="00000000">
            <w:pPr>
              <w:pStyle w:val="Compact"/>
            </w:pPr>
            <w:r>
              <w:rPr>
                <w:rStyle w:val="VerbatimChar"/>
              </w:rPr>
              <w:t>basicConstraints</w:t>
            </w:r>
          </w:p>
        </w:tc>
        <w:tc>
          <w:tcPr>
            <w:tcW w:w="1584" w:type="dxa"/>
          </w:tcPr>
          <w:p w14:paraId="76693883" w14:textId="77777777" w:rsidR="006E4A8F" w:rsidRDefault="00000000">
            <w:pPr>
              <w:pStyle w:val="Compact"/>
            </w:pPr>
            <w:r>
              <w:t>MAY</w:t>
            </w:r>
          </w:p>
        </w:tc>
        <w:tc>
          <w:tcPr>
            <w:tcW w:w="1584" w:type="dxa"/>
          </w:tcPr>
          <w:p w14:paraId="3DAA027C" w14:textId="77777777" w:rsidR="006E4A8F" w:rsidRDefault="00000000">
            <w:pPr>
              <w:pStyle w:val="Compact"/>
            </w:pPr>
            <w:r>
              <w:t>Y</w:t>
            </w:r>
          </w:p>
        </w:tc>
        <w:tc>
          <w:tcPr>
            <w:tcW w:w="2376" w:type="dxa"/>
          </w:tcPr>
          <w:p w14:paraId="3E2E237E" w14:textId="77777777" w:rsidR="006E4A8F" w:rsidRDefault="00000000">
            <w:pPr>
              <w:pStyle w:val="Compact"/>
            </w:pPr>
            <w:r>
              <w:t xml:space="preserve">See </w:t>
            </w:r>
            <w:hyperlink w:anchor="X6c4fec7ea9f480aaae9d7ff6719d5e51a2b761a">
              <w:r w:rsidR="006E4A8F">
                <w:rPr>
                  <w:rStyle w:val="Hyperlink"/>
                </w:rPr>
                <w:t>Section 7.1.2.8.4</w:t>
              </w:r>
            </w:hyperlink>
          </w:p>
        </w:tc>
      </w:tr>
      <w:tr w:rsidR="006E4A8F" w14:paraId="43A66B71" w14:textId="77777777">
        <w:tc>
          <w:tcPr>
            <w:tcW w:w="2376" w:type="dxa"/>
          </w:tcPr>
          <w:p w14:paraId="28D175FA" w14:textId="77777777" w:rsidR="006E4A8F" w:rsidRDefault="00000000">
            <w:pPr>
              <w:pStyle w:val="Compact"/>
            </w:pPr>
            <w:r>
              <w:rPr>
                <w:rStyle w:val="VerbatimChar"/>
              </w:rPr>
              <w:t>nameConstraints</w:t>
            </w:r>
          </w:p>
        </w:tc>
        <w:tc>
          <w:tcPr>
            <w:tcW w:w="1584" w:type="dxa"/>
          </w:tcPr>
          <w:p w14:paraId="06A7D170" w14:textId="77777777" w:rsidR="006E4A8F" w:rsidRDefault="00000000">
            <w:pPr>
              <w:pStyle w:val="Compact"/>
            </w:pPr>
            <w:r>
              <w:t>MUST NOT</w:t>
            </w:r>
          </w:p>
        </w:tc>
        <w:tc>
          <w:tcPr>
            <w:tcW w:w="1584" w:type="dxa"/>
          </w:tcPr>
          <w:p w14:paraId="6F1A7274" w14:textId="77777777" w:rsidR="006E4A8F" w:rsidRDefault="00000000">
            <w:pPr>
              <w:pStyle w:val="Compact"/>
            </w:pPr>
            <w:r>
              <w:t>-</w:t>
            </w:r>
          </w:p>
        </w:tc>
        <w:tc>
          <w:tcPr>
            <w:tcW w:w="2376" w:type="dxa"/>
          </w:tcPr>
          <w:p w14:paraId="64A5B1E4" w14:textId="77777777" w:rsidR="006E4A8F" w:rsidRDefault="00000000">
            <w:pPr>
              <w:pStyle w:val="Compact"/>
            </w:pPr>
            <w:r>
              <w:t>-</w:t>
            </w:r>
          </w:p>
        </w:tc>
      </w:tr>
      <w:tr w:rsidR="006E4A8F" w14:paraId="58F30C21" w14:textId="77777777">
        <w:tc>
          <w:tcPr>
            <w:tcW w:w="2376" w:type="dxa"/>
          </w:tcPr>
          <w:p w14:paraId="6274B24E" w14:textId="77777777" w:rsidR="006E4A8F" w:rsidRDefault="00000000">
            <w:pPr>
              <w:pStyle w:val="Compact"/>
            </w:pPr>
            <w:r>
              <w:rPr>
                <w:rStyle w:val="VerbatimChar"/>
              </w:rPr>
              <w:t>subjectAltName</w:t>
            </w:r>
          </w:p>
        </w:tc>
        <w:tc>
          <w:tcPr>
            <w:tcW w:w="1584" w:type="dxa"/>
          </w:tcPr>
          <w:p w14:paraId="31E93586" w14:textId="77777777" w:rsidR="006E4A8F" w:rsidRDefault="00000000">
            <w:pPr>
              <w:pStyle w:val="Compact"/>
            </w:pPr>
            <w:r>
              <w:t>MUST NOT</w:t>
            </w:r>
          </w:p>
        </w:tc>
        <w:tc>
          <w:tcPr>
            <w:tcW w:w="1584" w:type="dxa"/>
          </w:tcPr>
          <w:p w14:paraId="5AB731B1" w14:textId="77777777" w:rsidR="006E4A8F" w:rsidRDefault="00000000">
            <w:pPr>
              <w:pStyle w:val="Compact"/>
            </w:pPr>
            <w:r>
              <w:t>-</w:t>
            </w:r>
          </w:p>
        </w:tc>
        <w:tc>
          <w:tcPr>
            <w:tcW w:w="2376" w:type="dxa"/>
          </w:tcPr>
          <w:p w14:paraId="40FA2F3D" w14:textId="77777777" w:rsidR="006E4A8F" w:rsidRDefault="00000000">
            <w:pPr>
              <w:pStyle w:val="Compact"/>
            </w:pPr>
            <w:r>
              <w:t>-</w:t>
            </w:r>
          </w:p>
        </w:tc>
      </w:tr>
      <w:tr w:rsidR="006E4A8F" w14:paraId="62E7B516" w14:textId="77777777">
        <w:tc>
          <w:tcPr>
            <w:tcW w:w="2376" w:type="dxa"/>
          </w:tcPr>
          <w:p w14:paraId="7F252713" w14:textId="77777777" w:rsidR="006E4A8F" w:rsidRDefault="00000000">
            <w:pPr>
              <w:pStyle w:val="Compact"/>
            </w:pPr>
            <w:r>
              <w:rPr>
                <w:rStyle w:val="VerbatimChar"/>
              </w:rPr>
              <w:t>subjectKeyIdentifier</w:t>
            </w:r>
          </w:p>
        </w:tc>
        <w:tc>
          <w:tcPr>
            <w:tcW w:w="1584" w:type="dxa"/>
          </w:tcPr>
          <w:p w14:paraId="4F5902FB" w14:textId="77777777" w:rsidR="006E4A8F" w:rsidRDefault="00000000">
            <w:pPr>
              <w:pStyle w:val="Compact"/>
            </w:pPr>
            <w:r>
              <w:t>SHOULD</w:t>
            </w:r>
          </w:p>
        </w:tc>
        <w:tc>
          <w:tcPr>
            <w:tcW w:w="1584" w:type="dxa"/>
          </w:tcPr>
          <w:p w14:paraId="24D4336C" w14:textId="77777777" w:rsidR="006E4A8F" w:rsidRDefault="00000000">
            <w:pPr>
              <w:pStyle w:val="Compact"/>
            </w:pPr>
            <w:r>
              <w:t>N</w:t>
            </w:r>
          </w:p>
        </w:tc>
        <w:tc>
          <w:tcPr>
            <w:tcW w:w="2376" w:type="dxa"/>
          </w:tcPr>
          <w:p w14:paraId="7BC580B6" w14:textId="77777777" w:rsidR="006E4A8F" w:rsidRDefault="00000000">
            <w:pPr>
              <w:pStyle w:val="Compact"/>
            </w:pPr>
            <w:r>
              <w:t xml:space="preserve">See </w:t>
            </w:r>
            <w:hyperlink w:anchor="X2c0fa72e597f386f2220d8daef33810754966a6">
              <w:r w:rsidR="006E4A8F">
                <w:rPr>
                  <w:rStyle w:val="Hyperlink"/>
                </w:rPr>
                <w:t>Section 7.1.2.11.4</w:t>
              </w:r>
            </w:hyperlink>
          </w:p>
        </w:tc>
      </w:tr>
      <w:tr w:rsidR="006E4A8F" w14:paraId="3C0F81CF" w14:textId="77777777">
        <w:tc>
          <w:tcPr>
            <w:tcW w:w="2376" w:type="dxa"/>
          </w:tcPr>
          <w:p w14:paraId="6E1AE747" w14:textId="77777777" w:rsidR="006E4A8F" w:rsidRDefault="00000000">
            <w:pPr>
              <w:pStyle w:val="Compact"/>
            </w:pPr>
            <w:r>
              <w:rPr>
                <w:rStyle w:val="VerbatimChar"/>
              </w:rPr>
              <w:t>authorityInformationAccess</w:t>
            </w:r>
          </w:p>
        </w:tc>
        <w:tc>
          <w:tcPr>
            <w:tcW w:w="1584" w:type="dxa"/>
          </w:tcPr>
          <w:p w14:paraId="19278A47" w14:textId="77777777" w:rsidR="006E4A8F" w:rsidRDefault="00000000">
            <w:pPr>
              <w:pStyle w:val="Compact"/>
            </w:pPr>
            <w:r>
              <w:t>NOT RECOMMENDED</w:t>
            </w:r>
          </w:p>
        </w:tc>
        <w:tc>
          <w:tcPr>
            <w:tcW w:w="1584" w:type="dxa"/>
          </w:tcPr>
          <w:p w14:paraId="1CF08675" w14:textId="77777777" w:rsidR="006E4A8F" w:rsidRDefault="00000000">
            <w:pPr>
              <w:pStyle w:val="Compact"/>
            </w:pPr>
            <w:r>
              <w:t>N</w:t>
            </w:r>
          </w:p>
        </w:tc>
        <w:tc>
          <w:tcPr>
            <w:tcW w:w="2376" w:type="dxa"/>
          </w:tcPr>
          <w:p w14:paraId="526306FA" w14:textId="77777777" w:rsidR="006E4A8F" w:rsidRDefault="00000000">
            <w:pPr>
              <w:pStyle w:val="Compact"/>
            </w:pPr>
            <w:r>
              <w:t xml:space="preserve">See </w:t>
            </w:r>
            <w:hyperlink w:anchor="X378728241d76bf6af34d179e7f4f425e877a026">
              <w:r w:rsidR="006E4A8F">
                <w:rPr>
                  <w:rStyle w:val="Hyperlink"/>
                </w:rPr>
                <w:t>Section 7.1.2.8.3</w:t>
              </w:r>
            </w:hyperlink>
          </w:p>
        </w:tc>
      </w:tr>
      <w:tr w:rsidR="006E4A8F" w14:paraId="395D4D9C" w14:textId="77777777">
        <w:tc>
          <w:tcPr>
            <w:tcW w:w="2376" w:type="dxa"/>
          </w:tcPr>
          <w:p w14:paraId="39F3A5A3" w14:textId="77777777" w:rsidR="006E4A8F" w:rsidRDefault="00000000">
            <w:pPr>
              <w:pStyle w:val="Compact"/>
            </w:pPr>
            <w:r>
              <w:rPr>
                <w:rStyle w:val="VerbatimChar"/>
              </w:rPr>
              <w:t>certificatePolicies</w:t>
            </w:r>
          </w:p>
        </w:tc>
        <w:tc>
          <w:tcPr>
            <w:tcW w:w="1584" w:type="dxa"/>
          </w:tcPr>
          <w:p w14:paraId="532623F9" w14:textId="77777777" w:rsidR="006E4A8F" w:rsidRDefault="00000000">
            <w:pPr>
              <w:pStyle w:val="Compact"/>
            </w:pPr>
            <w:r>
              <w:t>MUST NOT</w:t>
            </w:r>
          </w:p>
        </w:tc>
        <w:tc>
          <w:tcPr>
            <w:tcW w:w="1584" w:type="dxa"/>
          </w:tcPr>
          <w:p w14:paraId="793EE56A" w14:textId="77777777" w:rsidR="006E4A8F" w:rsidRDefault="00000000">
            <w:pPr>
              <w:pStyle w:val="Compact"/>
            </w:pPr>
            <w:r>
              <w:t>N</w:t>
            </w:r>
          </w:p>
        </w:tc>
        <w:tc>
          <w:tcPr>
            <w:tcW w:w="2376" w:type="dxa"/>
          </w:tcPr>
          <w:p w14:paraId="7CF40B2A" w14:textId="77777777" w:rsidR="006E4A8F" w:rsidRDefault="00000000">
            <w:pPr>
              <w:pStyle w:val="Compact"/>
            </w:pPr>
            <w:r>
              <w:t xml:space="preserve">See </w:t>
            </w:r>
            <w:hyperlink w:anchor="X98f37e44599da23cf9ea7b4f4a13d414b4e189b">
              <w:r w:rsidR="006E4A8F">
                <w:rPr>
                  <w:rStyle w:val="Hyperlink"/>
                </w:rPr>
                <w:t>Section 7.1.2.8.8</w:t>
              </w:r>
            </w:hyperlink>
          </w:p>
        </w:tc>
      </w:tr>
      <w:tr w:rsidR="006E4A8F" w14:paraId="75045DAF" w14:textId="77777777">
        <w:tc>
          <w:tcPr>
            <w:tcW w:w="2376" w:type="dxa"/>
          </w:tcPr>
          <w:p w14:paraId="4B771D2F" w14:textId="77777777" w:rsidR="006E4A8F" w:rsidRDefault="00000000">
            <w:pPr>
              <w:pStyle w:val="Compact"/>
            </w:pPr>
            <w:r>
              <w:rPr>
                <w:rStyle w:val="VerbatimChar"/>
              </w:rPr>
              <w:t>crlDistributionPoints</w:t>
            </w:r>
          </w:p>
        </w:tc>
        <w:tc>
          <w:tcPr>
            <w:tcW w:w="1584" w:type="dxa"/>
          </w:tcPr>
          <w:p w14:paraId="33A760CD" w14:textId="77777777" w:rsidR="006E4A8F" w:rsidRDefault="00000000">
            <w:pPr>
              <w:pStyle w:val="Compact"/>
            </w:pPr>
            <w:r>
              <w:t>MUST NOT</w:t>
            </w:r>
          </w:p>
        </w:tc>
        <w:tc>
          <w:tcPr>
            <w:tcW w:w="1584" w:type="dxa"/>
          </w:tcPr>
          <w:p w14:paraId="37397250" w14:textId="77777777" w:rsidR="006E4A8F" w:rsidRDefault="00000000">
            <w:pPr>
              <w:pStyle w:val="Compact"/>
            </w:pPr>
            <w:r>
              <w:t>N</w:t>
            </w:r>
          </w:p>
        </w:tc>
        <w:tc>
          <w:tcPr>
            <w:tcW w:w="2376" w:type="dxa"/>
          </w:tcPr>
          <w:p w14:paraId="31E338BC" w14:textId="77777777" w:rsidR="006E4A8F" w:rsidRDefault="00000000">
            <w:pPr>
              <w:pStyle w:val="Compact"/>
            </w:pPr>
            <w:r>
              <w:t xml:space="preserve">See </w:t>
            </w:r>
            <w:hyperlink w:anchor="X7ccd0a689f5677da27acef41359fc9c419251f9">
              <w:r w:rsidR="006E4A8F">
                <w:rPr>
                  <w:rStyle w:val="Hyperlink"/>
                </w:rPr>
                <w:t>Section 7.1.2.11.2</w:t>
              </w:r>
            </w:hyperlink>
          </w:p>
        </w:tc>
      </w:tr>
      <w:tr w:rsidR="006E4A8F" w14:paraId="13ED3DF9" w14:textId="77777777">
        <w:tc>
          <w:tcPr>
            <w:tcW w:w="2376" w:type="dxa"/>
          </w:tcPr>
          <w:p w14:paraId="438AF72A" w14:textId="77777777" w:rsidR="006E4A8F" w:rsidRDefault="00000000">
            <w:pPr>
              <w:pStyle w:val="Compact"/>
            </w:pPr>
            <w:r>
              <w:t>Signed Certificate Timestamp List</w:t>
            </w:r>
          </w:p>
        </w:tc>
        <w:tc>
          <w:tcPr>
            <w:tcW w:w="1584" w:type="dxa"/>
          </w:tcPr>
          <w:p w14:paraId="4538D203" w14:textId="77777777" w:rsidR="006E4A8F" w:rsidRDefault="00000000">
            <w:pPr>
              <w:pStyle w:val="Compact"/>
            </w:pPr>
            <w:r>
              <w:t>MAY</w:t>
            </w:r>
          </w:p>
        </w:tc>
        <w:tc>
          <w:tcPr>
            <w:tcW w:w="1584" w:type="dxa"/>
          </w:tcPr>
          <w:p w14:paraId="2FDD8912" w14:textId="77777777" w:rsidR="006E4A8F" w:rsidRDefault="00000000">
            <w:pPr>
              <w:pStyle w:val="Compact"/>
            </w:pPr>
            <w:r>
              <w:t>N</w:t>
            </w:r>
          </w:p>
        </w:tc>
        <w:tc>
          <w:tcPr>
            <w:tcW w:w="2376" w:type="dxa"/>
          </w:tcPr>
          <w:p w14:paraId="60E0320E" w14:textId="77777777" w:rsidR="006E4A8F" w:rsidRDefault="00000000">
            <w:pPr>
              <w:pStyle w:val="Compact"/>
            </w:pPr>
            <w:r>
              <w:t xml:space="preserve">See </w:t>
            </w:r>
            <w:hyperlink w:anchor="X5f29f6d91844be07282218a1604692674f20515">
              <w:r w:rsidR="006E4A8F">
                <w:rPr>
                  <w:rStyle w:val="Hyperlink"/>
                </w:rPr>
                <w:t>Section 7.1.2.11.3</w:t>
              </w:r>
            </w:hyperlink>
          </w:p>
        </w:tc>
      </w:tr>
      <w:tr w:rsidR="006E4A8F" w14:paraId="7F5D0A27" w14:textId="77777777">
        <w:tc>
          <w:tcPr>
            <w:tcW w:w="2376" w:type="dxa"/>
          </w:tcPr>
          <w:p w14:paraId="0F6F28BD" w14:textId="77777777" w:rsidR="006E4A8F" w:rsidRDefault="00000000">
            <w:pPr>
              <w:pStyle w:val="Compact"/>
            </w:pPr>
            <w:r>
              <w:t>Any other extension</w:t>
            </w:r>
          </w:p>
        </w:tc>
        <w:tc>
          <w:tcPr>
            <w:tcW w:w="1584" w:type="dxa"/>
          </w:tcPr>
          <w:p w14:paraId="367AA5BD" w14:textId="77777777" w:rsidR="006E4A8F" w:rsidRDefault="00000000">
            <w:pPr>
              <w:pStyle w:val="Compact"/>
            </w:pPr>
            <w:r>
              <w:t>NOT RECOMMENDED</w:t>
            </w:r>
          </w:p>
        </w:tc>
        <w:tc>
          <w:tcPr>
            <w:tcW w:w="1584" w:type="dxa"/>
          </w:tcPr>
          <w:p w14:paraId="1A351DA7" w14:textId="77777777" w:rsidR="006E4A8F" w:rsidRDefault="00000000">
            <w:pPr>
              <w:pStyle w:val="Compact"/>
            </w:pPr>
            <w:r>
              <w:t>-</w:t>
            </w:r>
          </w:p>
        </w:tc>
        <w:tc>
          <w:tcPr>
            <w:tcW w:w="2376" w:type="dxa"/>
          </w:tcPr>
          <w:p w14:paraId="02BF48EB" w14:textId="77777777" w:rsidR="006E4A8F" w:rsidRDefault="00000000">
            <w:pPr>
              <w:pStyle w:val="Compact"/>
            </w:pPr>
            <w:r>
              <w:t xml:space="preserve">See </w:t>
            </w:r>
            <w:hyperlink w:anchor="Xd1d37105006463fc0c3ce8d6a77d8510d86ed0b">
              <w:r w:rsidR="006E4A8F">
                <w:rPr>
                  <w:rStyle w:val="Hyperlink"/>
                </w:rPr>
                <w:t>Section 7.1.2.11.5</w:t>
              </w:r>
            </w:hyperlink>
          </w:p>
        </w:tc>
      </w:tr>
    </w:tbl>
    <w:p w14:paraId="2F5B6F82" w14:textId="77777777" w:rsidR="006E4A8F" w:rsidRDefault="00000000">
      <w:pPr>
        <w:pStyle w:val="Heading5"/>
      </w:pPr>
      <w:bookmarkStart w:id="729" w:name="X378728241d76bf6af34d179e7f4f425e877a026"/>
      <w:bookmarkEnd w:id="728"/>
      <w:r>
        <w:t>7.1.2.8.3 OCSP Responder Authority Information Access</w:t>
      </w:r>
    </w:p>
    <w:p w14:paraId="61D1AA03" w14:textId="77777777" w:rsidR="006E4A8F" w:rsidRDefault="00000000">
      <w:pPr>
        <w:pStyle w:val="FirstParagraph"/>
      </w:pPr>
      <w:r>
        <w:t xml:space="preserve">For OCSP Responder certificates, this extension is NOT RECOMMENDED, as the Relying Party should already possess the necessary information. In order to validate the given Responder certificate, the Relying Party must have access to the Issuing CA’s certificate, eliminating the need to provide </w:t>
      </w:r>
      <w:r>
        <w:rPr>
          <w:rStyle w:val="VerbatimChar"/>
        </w:rPr>
        <w:t>id-ad-caIssuers</w:t>
      </w:r>
      <w:r>
        <w:t xml:space="preserve">. Similarly, because of the requirement for an OCSP Responder certificate to include the </w:t>
      </w:r>
      <w:r>
        <w:rPr>
          <w:rStyle w:val="VerbatimChar"/>
        </w:rPr>
        <w:t>id-pkix-ocsp-nocheck</w:t>
      </w:r>
      <w:r>
        <w:t xml:space="preserve"> extension, it is not necessary to provide </w:t>
      </w:r>
      <w:r>
        <w:rPr>
          <w:rStyle w:val="VerbatimChar"/>
        </w:rPr>
        <w:t>id-ad-ocsp</w:t>
      </w:r>
      <w:r>
        <w:t>, as such responses will not be checked by Relying Parties.</w:t>
      </w:r>
    </w:p>
    <w:p w14:paraId="4374227C" w14:textId="77777777" w:rsidR="006E4A8F" w:rsidRDefault="00000000">
      <w:pPr>
        <w:pStyle w:val="BodyText"/>
      </w:pPr>
      <w:r>
        <w:t xml:space="preserve">If present, the </w:t>
      </w:r>
      <w:r>
        <w:rPr>
          <w:rStyle w:val="VerbatimChar"/>
        </w:rPr>
        <w:t>AuthorityInfoAccessSyntax</w:t>
      </w:r>
      <w:r>
        <w:t xml:space="preserve"> MUST contain one or more </w:t>
      </w:r>
      <w:r>
        <w:rPr>
          <w:rStyle w:val="VerbatimChar"/>
        </w:rPr>
        <w:t>AccessDescription</w:t>
      </w:r>
      <w:r>
        <w:t xml:space="preserve">s. Each </w:t>
      </w:r>
      <w:r>
        <w:rPr>
          <w:rStyle w:val="VerbatimChar"/>
        </w:rPr>
        <w:t>AccessDescription</w:t>
      </w:r>
      <w:r>
        <w:t xml:space="preserve"> MUST only contain a permitted </w:t>
      </w:r>
      <w:r>
        <w:rPr>
          <w:rStyle w:val="VerbatimChar"/>
        </w:rPr>
        <w:t>accessMethod</w:t>
      </w:r>
      <w:r>
        <w:t xml:space="preserve">, as detailed below, and each </w:t>
      </w:r>
      <w:r>
        <w:rPr>
          <w:rStyle w:val="VerbatimChar"/>
        </w:rPr>
        <w:t>AuthorityInfoAccessSyntax</w:t>
      </w:r>
      <w:r>
        <w:t xml:space="preserve"> MUST contain all required </w:t>
      </w:r>
      <w:r>
        <w:rPr>
          <w:rStyle w:val="VerbatimChar"/>
        </w:rPr>
        <w:t>AccessDescription</w:t>
      </w:r>
      <w:r>
        <w:t>s.</w:t>
      </w:r>
    </w:p>
    <w:tbl>
      <w:tblPr>
        <w:tblStyle w:val="Table"/>
        <w:tblW w:w="5000" w:type="pct"/>
        <w:tblLayout w:type="fixed"/>
        <w:tblLook w:val="0020" w:firstRow="1" w:lastRow="0" w:firstColumn="0" w:lastColumn="0" w:noHBand="0" w:noVBand="0"/>
      </w:tblPr>
      <w:tblGrid>
        <w:gridCol w:w="936"/>
        <w:gridCol w:w="936"/>
        <w:gridCol w:w="1872"/>
        <w:gridCol w:w="1872"/>
        <w:gridCol w:w="936"/>
        <w:gridCol w:w="2808"/>
      </w:tblGrid>
      <w:tr w:rsidR="006E4A8F" w14:paraId="4F0C2602" w14:textId="77777777">
        <w:trPr>
          <w:tblHeader/>
        </w:trPr>
        <w:tc>
          <w:tcPr>
            <w:tcW w:w="792" w:type="dxa"/>
          </w:tcPr>
          <w:p w14:paraId="595BD061" w14:textId="77777777" w:rsidR="006E4A8F" w:rsidRDefault="00000000">
            <w:pPr>
              <w:pStyle w:val="Compact"/>
            </w:pPr>
            <w:r>
              <w:rPr>
                <w:b/>
                <w:bCs/>
              </w:rPr>
              <w:t>Access Method</w:t>
            </w:r>
          </w:p>
        </w:tc>
        <w:tc>
          <w:tcPr>
            <w:tcW w:w="792" w:type="dxa"/>
          </w:tcPr>
          <w:p w14:paraId="3255F135" w14:textId="77777777" w:rsidR="006E4A8F" w:rsidRDefault="00000000">
            <w:pPr>
              <w:pStyle w:val="Compact"/>
            </w:pPr>
            <w:r>
              <w:rPr>
                <w:b/>
                <w:bCs/>
              </w:rPr>
              <w:t>OID</w:t>
            </w:r>
          </w:p>
        </w:tc>
        <w:tc>
          <w:tcPr>
            <w:tcW w:w="1584" w:type="dxa"/>
          </w:tcPr>
          <w:p w14:paraId="26133B2C" w14:textId="77777777" w:rsidR="006E4A8F" w:rsidRDefault="00000000">
            <w:pPr>
              <w:pStyle w:val="Compact"/>
            </w:pPr>
            <w:r>
              <w:rPr>
                <w:b/>
                <w:bCs/>
              </w:rPr>
              <w:t>Access Location</w:t>
            </w:r>
          </w:p>
        </w:tc>
        <w:tc>
          <w:tcPr>
            <w:tcW w:w="1584" w:type="dxa"/>
          </w:tcPr>
          <w:p w14:paraId="4AD1D44F" w14:textId="77777777" w:rsidR="006E4A8F" w:rsidRDefault="00000000">
            <w:pPr>
              <w:pStyle w:val="Compact"/>
            </w:pPr>
            <w:r>
              <w:rPr>
                <w:b/>
                <w:bCs/>
              </w:rPr>
              <w:t>Presence</w:t>
            </w:r>
          </w:p>
        </w:tc>
        <w:tc>
          <w:tcPr>
            <w:tcW w:w="792" w:type="dxa"/>
          </w:tcPr>
          <w:p w14:paraId="6ECAC5EB" w14:textId="77777777" w:rsidR="006E4A8F" w:rsidRDefault="00000000">
            <w:pPr>
              <w:pStyle w:val="Compact"/>
            </w:pPr>
            <w:r>
              <w:rPr>
                <w:b/>
                <w:bCs/>
              </w:rPr>
              <w:t>Maximum</w:t>
            </w:r>
          </w:p>
        </w:tc>
        <w:tc>
          <w:tcPr>
            <w:tcW w:w="2376" w:type="dxa"/>
          </w:tcPr>
          <w:p w14:paraId="7417C5CC" w14:textId="77777777" w:rsidR="006E4A8F" w:rsidRDefault="00000000">
            <w:pPr>
              <w:pStyle w:val="Compact"/>
            </w:pPr>
            <w:r>
              <w:rPr>
                <w:b/>
                <w:bCs/>
              </w:rPr>
              <w:t>Description</w:t>
            </w:r>
          </w:p>
        </w:tc>
      </w:tr>
      <w:tr w:rsidR="006E4A8F" w14:paraId="161DD482" w14:textId="77777777">
        <w:tc>
          <w:tcPr>
            <w:tcW w:w="792" w:type="dxa"/>
          </w:tcPr>
          <w:p w14:paraId="201B0128" w14:textId="77777777" w:rsidR="006E4A8F" w:rsidRDefault="00000000">
            <w:pPr>
              <w:pStyle w:val="Compact"/>
            </w:pPr>
            <w:r>
              <w:rPr>
                <w:rStyle w:val="VerbatimChar"/>
              </w:rPr>
              <w:t>id-ad-ocsp</w:t>
            </w:r>
          </w:p>
        </w:tc>
        <w:tc>
          <w:tcPr>
            <w:tcW w:w="792" w:type="dxa"/>
          </w:tcPr>
          <w:p w14:paraId="47081A9F" w14:textId="77777777" w:rsidR="006E4A8F" w:rsidRDefault="00000000">
            <w:pPr>
              <w:pStyle w:val="Compact"/>
            </w:pPr>
            <w:r>
              <w:t>1.3.6.1.5.5.7.48.1</w:t>
            </w:r>
          </w:p>
        </w:tc>
        <w:tc>
          <w:tcPr>
            <w:tcW w:w="1584" w:type="dxa"/>
          </w:tcPr>
          <w:p w14:paraId="1CF21D5B" w14:textId="77777777" w:rsidR="006E4A8F" w:rsidRDefault="00000000">
            <w:pPr>
              <w:pStyle w:val="Compact"/>
            </w:pPr>
            <w:r>
              <w:rPr>
                <w:rStyle w:val="VerbatimChar"/>
              </w:rPr>
              <w:t>uniformResourceIdentifier</w:t>
            </w:r>
          </w:p>
        </w:tc>
        <w:tc>
          <w:tcPr>
            <w:tcW w:w="1584" w:type="dxa"/>
          </w:tcPr>
          <w:p w14:paraId="0F5CEC80" w14:textId="77777777" w:rsidR="006E4A8F" w:rsidRDefault="00000000">
            <w:pPr>
              <w:pStyle w:val="Compact"/>
            </w:pPr>
            <w:r>
              <w:t>NOT RECOMMENDED</w:t>
            </w:r>
          </w:p>
        </w:tc>
        <w:tc>
          <w:tcPr>
            <w:tcW w:w="792" w:type="dxa"/>
          </w:tcPr>
          <w:p w14:paraId="7AE9A611" w14:textId="77777777" w:rsidR="006E4A8F" w:rsidRDefault="00000000">
            <w:pPr>
              <w:pStyle w:val="Compact"/>
            </w:pPr>
            <w:r>
              <w:t>*</w:t>
            </w:r>
          </w:p>
        </w:tc>
        <w:tc>
          <w:tcPr>
            <w:tcW w:w="2376" w:type="dxa"/>
          </w:tcPr>
          <w:p w14:paraId="7094C386" w14:textId="77777777" w:rsidR="006E4A8F" w:rsidRDefault="00000000">
            <w:pPr>
              <w:pStyle w:val="Compact"/>
            </w:pPr>
            <w:r>
              <w:t>A HTTP URL of the Issuing CA’s OCSP responder.</w:t>
            </w:r>
          </w:p>
        </w:tc>
      </w:tr>
      <w:tr w:rsidR="006E4A8F" w14:paraId="09294518" w14:textId="77777777">
        <w:tc>
          <w:tcPr>
            <w:tcW w:w="792" w:type="dxa"/>
          </w:tcPr>
          <w:p w14:paraId="116E3733" w14:textId="77777777" w:rsidR="006E4A8F" w:rsidRDefault="00000000">
            <w:pPr>
              <w:pStyle w:val="Compact"/>
            </w:pPr>
            <w:r>
              <w:lastRenderedPageBreak/>
              <w:t>Any other value</w:t>
            </w:r>
          </w:p>
        </w:tc>
        <w:tc>
          <w:tcPr>
            <w:tcW w:w="792" w:type="dxa"/>
          </w:tcPr>
          <w:p w14:paraId="4C486D4D" w14:textId="77777777" w:rsidR="006E4A8F" w:rsidRDefault="00000000">
            <w:pPr>
              <w:pStyle w:val="Compact"/>
            </w:pPr>
            <w:r>
              <w:t>-</w:t>
            </w:r>
          </w:p>
        </w:tc>
        <w:tc>
          <w:tcPr>
            <w:tcW w:w="1584" w:type="dxa"/>
          </w:tcPr>
          <w:p w14:paraId="119611A5" w14:textId="77777777" w:rsidR="006E4A8F" w:rsidRDefault="00000000">
            <w:pPr>
              <w:pStyle w:val="Compact"/>
            </w:pPr>
            <w:r>
              <w:t>-</w:t>
            </w:r>
          </w:p>
        </w:tc>
        <w:tc>
          <w:tcPr>
            <w:tcW w:w="1584" w:type="dxa"/>
          </w:tcPr>
          <w:p w14:paraId="452FA548" w14:textId="77777777" w:rsidR="006E4A8F" w:rsidRDefault="00000000">
            <w:pPr>
              <w:pStyle w:val="Compact"/>
            </w:pPr>
            <w:r>
              <w:t>MUST NOT</w:t>
            </w:r>
          </w:p>
        </w:tc>
        <w:tc>
          <w:tcPr>
            <w:tcW w:w="792" w:type="dxa"/>
          </w:tcPr>
          <w:p w14:paraId="4FE499CA" w14:textId="77777777" w:rsidR="006E4A8F" w:rsidRDefault="00000000">
            <w:pPr>
              <w:pStyle w:val="Compact"/>
            </w:pPr>
            <w:r>
              <w:t>-</w:t>
            </w:r>
          </w:p>
        </w:tc>
        <w:tc>
          <w:tcPr>
            <w:tcW w:w="2376" w:type="dxa"/>
          </w:tcPr>
          <w:p w14:paraId="0FECC409" w14:textId="77777777" w:rsidR="006E4A8F" w:rsidRDefault="00000000">
            <w:pPr>
              <w:pStyle w:val="Compact"/>
            </w:pPr>
            <w:r>
              <w:t xml:space="preserve">No other </w:t>
            </w:r>
            <w:r>
              <w:rPr>
                <w:rStyle w:val="VerbatimChar"/>
              </w:rPr>
              <w:t>accessMethod</w:t>
            </w:r>
            <w:r>
              <w:t>s may be used.</w:t>
            </w:r>
          </w:p>
        </w:tc>
      </w:tr>
    </w:tbl>
    <w:p w14:paraId="0F4C6990" w14:textId="77777777" w:rsidR="006E4A8F" w:rsidRDefault="00000000">
      <w:pPr>
        <w:pStyle w:val="Heading5"/>
      </w:pPr>
      <w:bookmarkStart w:id="730" w:name="X6c4fec7ea9f480aaae9d7ff6719d5e51a2b761a"/>
      <w:bookmarkEnd w:id="729"/>
      <w:r>
        <w:t>7.1.2.8.4 OCSP Responder Basic Constraints</w:t>
      </w:r>
    </w:p>
    <w:p w14:paraId="017A6380" w14:textId="77777777" w:rsidR="006E4A8F" w:rsidRDefault="00000000">
      <w:pPr>
        <w:pStyle w:val="FirstParagraph"/>
      </w:pPr>
      <w:r>
        <w:t xml:space="preserve">OCSP Responder certificates MUST NOT be CA certificates. The issuing CA may indicate this one of two ways: by omission of the </w:t>
      </w:r>
      <w:r>
        <w:rPr>
          <w:rStyle w:val="VerbatimChar"/>
        </w:rPr>
        <w:t>basicConstraints</w:t>
      </w:r>
      <w:r>
        <w:t xml:space="preserve"> extension, or through the inclusion of a </w:t>
      </w:r>
      <w:r>
        <w:rPr>
          <w:rStyle w:val="VerbatimChar"/>
        </w:rPr>
        <w:t>basicConstraints</w:t>
      </w:r>
      <w:r>
        <w:t xml:space="preserve"> extension that sets the </w:t>
      </w:r>
      <w:r>
        <w:rPr>
          <w:rStyle w:val="VerbatimChar"/>
        </w:rPr>
        <w:t>cA</w:t>
      </w:r>
      <w:r>
        <w:t xml:space="preserve"> boolean to FALSE.</w:t>
      </w:r>
    </w:p>
    <w:tbl>
      <w:tblPr>
        <w:tblStyle w:val="Table"/>
        <w:tblW w:w="0" w:type="auto"/>
        <w:tblLook w:val="0020" w:firstRow="1" w:lastRow="0" w:firstColumn="0" w:lastColumn="0" w:noHBand="0" w:noVBand="0"/>
      </w:tblPr>
      <w:tblGrid>
        <w:gridCol w:w="2460"/>
        <w:gridCol w:w="2409"/>
      </w:tblGrid>
      <w:tr w:rsidR="006E4A8F" w14:paraId="0C165DDF" w14:textId="77777777">
        <w:trPr>
          <w:tblHeader/>
        </w:trPr>
        <w:tc>
          <w:tcPr>
            <w:tcW w:w="0" w:type="auto"/>
          </w:tcPr>
          <w:p w14:paraId="4F47E317" w14:textId="77777777" w:rsidR="006E4A8F" w:rsidRDefault="00000000">
            <w:pPr>
              <w:pStyle w:val="Compact"/>
            </w:pPr>
            <w:r>
              <w:rPr>
                <w:b/>
                <w:bCs/>
              </w:rPr>
              <w:t>Field</w:t>
            </w:r>
          </w:p>
        </w:tc>
        <w:tc>
          <w:tcPr>
            <w:tcW w:w="0" w:type="auto"/>
          </w:tcPr>
          <w:p w14:paraId="13DFCF0A" w14:textId="77777777" w:rsidR="006E4A8F" w:rsidRDefault="00000000">
            <w:pPr>
              <w:pStyle w:val="Compact"/>
            </w:pPr>
            <w:r>
              <w:rPr>
                <w:b/>
                <w:bCs/>
              </w:rPr>
              <w:t>Description</w:t>
            </w:r>
          </w:p>
        </w:tc>
      </w:tr>
      <w:tr w:rsidR="006E4A8F" w14:paraId="20ACA3D8" w14:textId="77777777">
        <w:tc>
          <w:tcPr>
            <w:tcW w:w="0" w:type="auto"/>
          </w:tcPr>
          <w:p w14:paraId="511BE012" w14:textId="77777777" w:rsidR="006E4A8F" w:rsidRDefault="00000000">
            <w:pPr>
              <w:pStyle w:val="Compact"/>
            </w:pPr>
            <w:r>
              <w:rPr>
                <w:rStyle w:val="VerbatimChar"/>
              </w:rPr>
              <w:t>cA</w:t>
            </w:r>
          </w:p>
        </w:tc>
        <w:tc>
          <w:tcPr>
            <w:tcW w:w="0" w:type="auto"/>
          </w:tcPr>
          <w:p w14:paraId="356FE4E3" w14:textId="77777777" w:rsidR="006E4A8F" w:rsidRDefault="00000000">
            <w:pPr>
              <w:pStyle w:val="Compact"/>
            </w:pPr>
            <w:r>
              <w:t>MUST be FALSE</w:t>
            </w:r>
          </w:p>
        </w:tc>
      </w:tr>
      <w:tr w:rsidR="006E4A8F" w14:paraId="069B2FFE" w14:textId="77777777">
        <w:tc>
          <w:tcPr>
            <w:tcW w:w="0" w:type="auto"/>
          </w:tcPr>
          <w:p w14:paraId="1A1664F8" w14:textId="77777777" w:rsidR="006E4A8F" w:rsidRDefault="00000000">
            <w:pPr>
              <w:pStyle w:val="Compact"/>
            </w:pPr>
            <w:r>
              <w:rPr>
                <w:rStyle w:val="VerbatimChar"/>
              </w:rPr>
              <w:t>pathLenConstraint</w:t>
            </w:r>
          </w:p>
        </w:tc>
        <w:tc>
          <w:tcPr>
            <w:tcW w:w="0" w:type="auto"/>
          </w:tcPr>
          <w:p w14:paraId="682C4D37" w14:textId="77777777" w:rsidR="006E4A8F" w:rsidRDefault="00000000">
            <w:pPr>
              <w:pStyle w:val="Compact"/>
            </w:pPr>
            <w:r>
              <w:t>MUST NOT be present</w:t>
            </w:r>
          </w:p>
        </w:tc>
      </w:tr>
    </w:tbl>
    <w:p w14:paraId="0A8CE42A" w14:textId="77777777" w:rsidR="006E4A8F" w:rsidRDefault="00000000">
      <w:pPr>
        <w:pStyle w:val="BodyText"/>
      </w:pPr>
      <w:r>
        <w:rPr>
          <w:b/>
          <w:bCs/>
        </w:rPr>
        <w:t>Note</w:t>
      </w:r>
      <w:r>
        <w:t xml:space="preserve">: Due to DER encoding rules regarding the encoding of DEFAULT values within OPTIONAL fields, a </w:t>
      </w:r>
      <w:r>
        <w:rPr>
          <w:rStyle w:val="VerbatimChar"/>
        </w:rPr>
        <w:t>basicConstraints</w:t>
      </w:r>
      <w:r>
        <w:t xml:space="preserve"> extension that sets the </w:t>
      </w:r>
      <w:r>
        <w:rPr>
          <w:rStyle w:val="VerbatimChar"/>
        </w:rPr>
        <w:t>cA</w:t>
      </w:r>
      <w:r>
        <w:t xml:space="preserve"> boolean to FALSE MUST have an </w:t>
      </w:r>
      <w:r>
        <w:rPr>
          <w:rStyle w:val="VerbatimChar"/>
        </w:rPr>
        <w:t>extnValue</w:t>
      </w:r>
      <w:r>
        <w:t xml:space="preserve"> </w:t>
      </w:r>
      <w:r>
        <w:rPr>
          <w:rStyle w:val="VerbatimChar"/>
        </w:rPr>
        <w:t>OCTET STRING</w:t>
      </w:r>
      <w:r>
        <w:t xml:space="preserve"> which is exactly the hex-encoded bytes </w:t>
      </w:r>
      <w:r>
        <w:rPr>
          <w:rStyle w:val="VerbatimChar"/>
        </w:rPr>
        <w:t>3000</w:t>
      </w:r>
      <w:r>
        <w:t xml:space="preserve">, the encoded representation of an empty ASN.1 </w:t>
      </w:r>
      <w:r>
        <w:rPr>
          <w:rStyle w:val="VerbatimChar"/>
        </w:rPr>
        <w:t>SEQUENCE</w:t>
      </w:r>
      <w:r>
        <w:t xml:space="preserve"> value.</w:t>
      </w:r>
    </w:p>
    <w:p w14:paraId="5A19DE45" w14:textId="77777777" w:rsidR="006E4A8F" w:rsidRDefault="00000000">
      <w:pPr>
        <w:pStyle w:val="Heading5"/>
      </w:pPr>
      <w:bookmarkStart w:id="731" w:name="Xa1c2baddd46a0411a64fe3e22497b4a5c1cc887"/>
      <w:bookmarkEnd w:id="730"/>
      <w:r>
        <w:t>7.1.2.8.5 OCSP Responder Extended Key Usage</w:t>
      </w:r>
    </w:p>
    <w:tbl>
      <w:tblPr>
        <w:tblStyle w:val="Table"/>
        <w:tblW w:w="5000" w:type="pct"/>
        <w:tblLayout w:type="fixed"/>
        <w:tblLook w:val="0020" w:firstRow="1" w:lastRow="0" w:firstColumn="0" w:lastColumn="0" w:noHBand="0" w:noVBand="0"/>
      </w:tblPr>
      <w:tblGrid>
        <w:gridCol w:w="3744"/>
        <w:gridCol w:w="3744"/>
        <w:gridCol w:w="1872"/>
      </w:tblGrid>
      <w:tr w:rsidR="006E4A8F" w14:paraId="65748D01" w14:textId="77777777">
        <w:trPr>
          <w:tblHeader/>
        </w:trPr>
        <w:tc>
          <w:tcPr>
            <w:tcW w:w="3168" w:type="dxa"/>
          </w:tcPr>
          <w:p w14:paraId="2D70F40E" w14:textId="77777777" w:rsidR="006E4A8F" w:rsidRDefault="00000000">
            <w:pPr>
              <w:pStyle w:val="Compact"/>
            </w:pPr>
            <w:r>
              <w:rPr>
                <w:b/>
                <w:bCs/>
              </w:rPr>
              <w:t>Key Purpose</w:t>
            </w:r>
          </w:p>
        </w:tc>
        <w:tc>
          <w:tcPr>
            <w:tcW w:w="3168" w:type="dxa"/>
          </w:tcPr>
          <w:p w14:paraId="614F81A5" w14:textId="77777777" w:rsidR="006E4A8F" w:rsidRDefault="00000000">
            <w:pPr>
              <w:pStyle w:val="Compact"/>
            </w:pPr>
            <w:r>
              <w:rPr>
                <w:b/>
                <w:bCs/>
              </w:rPr>
              <w:t>OID</w:t>
            </w:r>
          </w:p>
        </w:tc>
        <w:tc>
          <w:tcPr>
            <w:tcW w:w="1584" w:type="dxa"/>
          </w:tcPr>
          <w:p w14:paraId="422D7880" w14:textId="77777777" w:rsidR="006E4A8F" w:rsidRDefault="00000000">
            <w:pPr>
              <w:pStyle w:val="Compact"/>
            </w:pPr>
            <w:r>
              <w:rPr>
                <w:b/>
                <w:bCs/>
              </w:rPr>
              <w:t>Presence</w:t>
            </w:r>
          </w:p>
        </w:tc>
      </w:tr>
      <w:tr w:rsidR="006E4A8F" w14:paraId="11552987" w14:textId="77777777">
        <w:tc>
          <w:tcPr>
            <w:tcW w:w="3168" w:type="dxa"/>
          </w:tcPr>
          <w:p w14:paraId="43525CA5" w14:textId="77777777" w:rsidR="006E4A8F" w:rsidRDefault="00000000">
            <w:pPr>
              <w:pStyle w:val="Compact"/>
            </w:pPr>
            <w:r>
              <w:rPr>
                <w:rStyle w:val="VerbatimChar"/>
              </w:rPr>
              <w:t>id-kp-OCSPSigning</w:t>
            </w:r>
          </w:p>
        </w:tc>
        <w:tc>
          <w:tcPr>
            <w:tcW w:w="3168" w:type="dxa"/>
          </w:tcPr>
          <w:p w14:paraId="49B8F464" w14:textId="77777777" w:rsidR="006E4A8F" w:rsidRDefault="00000000">
            <w:pPr>
              <w:pStyle w:val="Compact"/>
            </w:pPr>
            <w:r>
              <w:t>1.3.6.1.5.5.7.3.9</w:t>
            </w:r>
          </w:p>
        </w:tc>
        <w:tc>
          <w:tcPr>
            <w:tcW w:w="1584" w:type="dxa"/>
          </w:tcPr>
          <w:p w14:paraId="578480FC" w14:textId="77777777" w:rsidR="006E4A8F" w:rsidRDefault="00000000">
            <w:pPr>
              <w:pStyle w:val="Compact"/>
            </w:pPr>
            <w:r>
              <w:t>MUST</w:t>
            </w:r>
          </w:p>
        </w:tc>
      </w:tr>
      <w:tr w:rsidR="006E4A8F" w14:paraId="5D4C6B73" w14:textId="77777777">
        <w:tc>
          <w:tcPr>
            <w:tcW w:w="3168" w:type="dxa"/>
          </w:tcPr>
          <w:p w14:paraId="0B26DBB0" w14:textId="77777777" w:rsidR="006E4A8F" w:rsidRDefault="00000000">
            <w:pPr>
              <w:pStyle w:val="Compact"/>
            </w:pPr>
            <w:r>
              <w:t>Any other value</w:t>
            </w:r>
          </w:p>
        </w:tc>
        <w:tc>
          <w:tcPr>
            <w:tcW w:w="3168" w:type="dxa"/>
          </w:tcPr>
          <w:p w14:paraId="6CC6B8E4" w14:textId="77777777" w:rsidR="006E4A8F" w:rsidRDefault="00000000">
            <w:pPr>
              <w:pStyle w:val="Compact"/>
            </w:pPr>
            <w:r>
              <w:t>-</w:t>
            </w:r>
          </w:p>
        </w:tc>
        <w:tc>
          <w:tcPr>
            <w:tcW w:w="1584" w:type="dxa"/>
          </w:tcPr>
          <w:p w14:paraId="1EAFE762" w14:textId="77777777" w:rsidR="006E4A8F" w:rsidRDefault="00000000">
            <w:pPr>
              <w:pStyle w:val="Compact"/>
            </w:pPr>
            <w:r>
              <w:t>MUST NOT</w:t>
            </w:r>
          </w:p>
        </w:tc>
      </w:tr>
    </w:tbl>
    <w:p w14:paraId="57C2F43E" w14:textId="77777777" w:rsidR="006E4A8F" w:rsidRDefault="00000000">
      <w:pPr>
        <w:pStyle w:val="Heading5"/>
      </w:pPr>
      <w:bookmarkStart w:id="732" w:name="X92cd02c63734ba98748379f0ed74d58d3e1f12a"/>
      <w:bookmarkEnd w:id="731"/>
      <w:r>
        <w:t>7.1.2.8.6 OCSP Responder id-pkix-ocsp-nocheck</w:t>
      </w:r>
    </w:p>
    <w:p w14:paraId="6D20C3B7" w14:textId="77777777" w:rsidR="006E4A8F" w:rsidRDefault="00000000">
      <w:pPr>
        <w:pStyle w:val="FirstParagraph"/>
      </w:pPr>
      <w:r>
        <w:t xml:space="preserve">The CA MUST include the </w:t>
      </w:r>
      <w:r>
        <w:rPr>
          <w:rStyle w:val="VerbatimChar"/>
        </w:rPr>
        <w:t>id-pkix-ocsp-nocheck</w:t>
      </w:r>
      <w:r>
        <w:t xml:space="preserve"> extension (OID: 1.3.6.1.5.5.7.48.1.5).</w:t>
      </w:r>
    </w:p>
    <w:p w14:paraId="1D01317A" w14:textId="77777777" w:rsidR="006E4A8F" w:rsidRDefault="00000000">
      <w:pPr>
        <w:pStyle w:val="BodyText"/>
      </w:pPr>
      <w:r>
        <w:t xml:space="preserve">This extension MUST have an </w:t>
      </w:r>
      <w:r>
        <w:rPr>
          <w:rStyle w:val="VerbatimChar"/>
        </w:rPr>
        <w:t>extnValue</w:t>
      </w:r>
      <w:r>
        <w:t xml:space="preserve"> </w:t>
      </w:r>
      <w:r>
        <w:rPr>
          <w:rStyle w:val="VerbatimChar"/>
        </w:rPr>
        <w:t>OCTET STRING</w:t>
      </w:r>
      <w:r>
        <w:t xml:space="preserve"> which is exactly the hex-encoded bytes </w:t>
      </w:r>
      <w:r>
        <w:rPr>
          <w:rStyle w:val="VerbatimChar"/>
        </w:rPr>
        <w:t>0500</w:t>
      </w:r>
      <w:r>
        <w:t xml:space="preserve">, the encoded representation of the ASN.1 NULL value, as specified in </w:t>
      </w:r>
      <w:hyperlink r:id="rId52" w:anchor="section-4.2.2.2.1">
        <w:r w:rsidR="006E4A8F">
          <w:rPr>
            <w:rStyle w:val="Hyperlink"/>
          </w:rPr>
          <w:t>RFC 6960, Section 4.2.2.2.1</w:t>
        </w:r>
      </w:hyperlink>
      <w:r>
        <w:t>.</w:t>
      </w:r>
    </w:p>
    <w:p w14:paraId="51D3E1AC" w14:textId="77777777" w:rsidR="006E4A8F" w:rsidRDefault="00000000">
      <w:pPr>
        <w:pStyle w:val="Heading5"/>
      </w:pPr>
      <w:bookmarkStart w:id="733" w:name="X3ca71d2ed17c4e1d167defb8b02be9cb5f12690"/>
      <w:bookmarkEnd w:id="732"/>
      <w:r>
        <w:t>7.1.2.8.7 OCSP Responder Key Usage</w:t>
      </w:r>
    </w:p>
    <w:tbl>
      <w:tblPr>
        <w:tblStyle w:val="Table"/>
        <w:tblW w:w="0" w:type="auto"/>
        <w:tblLook w:val="0020" w:firstRow="1" w:lastRow="0" w:firstColumn="0" w:lastColumn="0" w:noHBand="0" w:noVBand="0"/>
      </w:tblPr>
      <w:tblGrid>
        <w:gridCol w:w="2328"/>
        <w:gridCol w:w="1240"/>
        <w:gridCol w:w="1160"/>
      </w:tblGrid>
      <w:tr w:rsidR="006E4A8F" w14:paraId="5C1C9FC0" w14:textId="77777777">
        <w:trPr>
          <w:tblHeader/>
        </w:trPr>
        <w:tc>
          <w:tcPr>
            <w:tcW w:w="0" w:type="auto"/>
          </w:tcPr>
          <w:p w14:paraId="488560D8" w14:textId="77777777" w:rsidR="006E4A8F" w:rsidRDefault="00000000">
            <w:pPr>
              <w:pStyle w:val="Compact"/>
            </w:pPr>
            <w:r>
              <w:rPr>
                <w:b/>
                <w:bCs/>
              </w:rPr>
              <w:t>Key Usage</w:t>
            </w:r>
          </w:p>
        </w:tc>
        <w:tc>
          <w:tcPr>
            <w:tcW w:w="0" w:type="auto"/>
          </w:tcPr>
          <w:p w14:paraId="3FE124BF" w14:textId="77777777" w:rsidR="006E4A8F" w:rsidRDefault="00000000">
            <w:pPr>
              <w:pStyle w:val="Compact"/>
            </w:pPr>
            <w:r>
              <w:rPr>
                <w:b/>
                <w:bCs/>
              </w:rPr>
              <w:t>Permitted</w:t>
            </w:r>
          </w:p>
        </w:tc>
        <w:tc>
          <w:tcPr>
            <w:tcW w:w="0" w:type="auto"/>
          </w:tcPr>
          <w:p w14:paraId="3B4B8AE7" w14:textId="77777777" w:rsidR="006E4A8F" w:rsidRDefault="00000000">
            <w:pPr>
              <w:pStyle w:val="Compact"/>
            </w:pPr>
            <w:r>
              <w:rPr>
                <w:b/>
                <w:bCs/>
              </w:rPr>
              <w:t>Required</w:t>
            </w:r>
          </w:p>
        </w:tc>
      </w:tr>
      <w:tr w:rsidR="006E4A8F" w14:paraId="310E319A" w14:textId="77777777">
        <w:tc>
          <w:tcPr>
            <w:tcW w:w="0" w:type="auto"/>
          </w:tcPr>
          <w:p w14:paraId="51296ECD" w14:textId="77777777" w:rsidR="006E4A8F" w:rsidRDefault="00000000">
            <w:pPr>
              <w:pStyle w:val="Compact"/>
            </w:pPr>
            <w:r>
              <w:rPr>
                <w:rStyle w:val="VerbatimChar"/>
              </w:rPr>
              <w:t>digitalSignature</w:t>
            </w:r>
          </w:p>
        </w:tc>
        <w:tc>
          <w:tcPr>
            <w:tcW w:w="0" w:type="auto"/>
          </w:tcPr>
          <w:p w14:paraId="3D8C9773" w14:textId="77777777" w:rsidR="006E4A8F" w:rsidRDefault="00000000">
            <w:pPr>
              <w:pStyle w:val="Compact"/>
            </w:pPr>
            <w:r>
              <w:t>Y</w:t>
            </w:r>
          </w:p>
        </w:tc>
        <w:tc>
          <w:tcPr>
            <w:tcW w:w="0" w:type="auto"/>
          </w:tcPr>
          <w:p w14:paraId="559ADC9C" w14:textId="77777777" w:rsidR="006E4A8F" w:rsidRDefault="00000000">
            <w:pPr>
              <w:pStyle w:val="Compact"/>
            </w:pPr>
            <w:r>
              <w:t>Y</w:t>
            </w:r>
          </w:p>
        </w:tc>
      </w:tr>
      <w:tr w:rsidR="006E4A8F" w14:paraId="0D3CF743" w14:textId="77777777">
        <w:tc>
          <w:tcPr>
            <w:tcW w:w="0" w:type="auto"/>
          </w:tcPr>
          <w:p w14:paraId="0891AE20" w14:textId="77777777" w:rsidR="006E4A8F" w:rsidRDefault="00000000">
            <w:pPr>
              <w:pStyle w:val="Compact"/>
            </w:pPr>
            <w:r>
              <w:rPr>
                <w:rStyle w:val="VerbatimChar"/>
              </w:rPr>
              <w:t>nonRepudiation</w:t>
            </w:r>
          </w:p>
        </w:tc>
        <w:tc>
          <w:tcPr>
            <w:tcW w:w="0" w:type="auto"/>
          </w:tcPr>
          <w:p w14:paraId="57D1B88C" w14:textId="77777777" w:rsidR="006E4A8F" w:rsidRDefault="00000000">
            <w:pPr>
              <w:pStyle w:val="Compact"/>
            </w:pPr>
            <w:r>
              <w:t>N</w:t>
            </w:r>
          </w:p>
        </w:tc>
        <w:tc>
          <w:tcPr>
            <w:tcW w:w="0" w:type="auto"/>
          </w:tcPr>
          <w:p w14:paraId="23A1B22C" w14:textId="77777777" w:rsidR="006E4A8F" w:rsidRDefault="00000000">
            <w:pPr>
              <w:pStyle w:val="Compact"/>
            </w:pPr>
            <w:r>
              <w:t>–</w:t>
            </w:r>
          </w:p>
        </w:tc>
      </w:tr>
      <w:tr w:rsidR="006E4A8F" w14:paraId="0EB23EC3" w14:textId="77777777">
        <w:tc>
          <w:tcPr>
            <w:tcW w:w="0" w:type="auto"/>
          </w:tcPr>
          <w:p w14:paraId="76E67E6F" w14:textId="77777777" w:rsidR="006E4A8F" w:rsidRDefault="00000000">
            <w:pPr>
              <w:pStyle w:val="Compact"/>
            </w:pPr>
            <w:r>
              <w:rPr>
                <w:rStyle w:val="VerbatimChar"/>
              </w:rPr>
              <w:t>keyEncipherment</w:t>
            </w:r>
          </w:p>
        </w:tc>
        <w:tc>
          <w:tcPr>
            <w:tcW w:w="0" w:type="auto"/>
          </w:tcPr>
          <w:p w14:paraId="038D51E7" w14:textId="77777777" w:rsidR="006E4A8F" w:rsidRDefault="00000000">
            <w:pPr>
              <w:pStyle w:val="Compact"/>
            </w:pPr>
            <w:r>
              <w:t>N</w:t>
            </w:r>
          </w:p>
        </w:tc>
        <w:tc>
          <w:tcPr>
            <w:tcW w:w="0" w:type="auto"/>
          </w:tcPr>
          <w:p w14:paraId="5F8BBBD8" w14:textId="77777777" w:rsidR="006E4A8F" w:rsidRDefault="00000000">
            <w:pPr>
              <w:pStyle w:val="Compact"/>
            </w:pPr>
            <w:r>
              <w:t>–</w:t>
            </w:r>
          </w:p>
        </w:tc>
      </w:tr>
      <w:tr w:rsidR="006E4A8F" w14:paraId="619E81B0" w14:textId="77777777">
        <w:tc>
          <w:tcPr>
            <w:tcW w:w="0" w:type="auto"/>
          </w:tcPr>
          <w:p w14:paraId="671E8AE4" w14:textId="77777777" w:rsidR="006E4A8F" w:rsidRDefault="00000000">
            <w:pPr>
              <w:pStyle w:val="Compact"/>
            </w:pPr>
            <w:r>
              <w:rPr>
                <w:rStyle w:val="VerbatimChar"/>
              </w:rPr>
              <w:t>dataEncipherment</w:t>
            </w:r>
          </w:p>
        </w:tc>
        <w:tc>
          <w:tcPr>
            <w:tcW w:w="0" w:type="auto"/>
          </w:tcPr>
          <w:p w14:paraId="19C334AE" w14:textId="77777777" w:rsidR="006E4A8F" w:rsidRDefault="00000000">
            <w:pPr>
              <w:pStyle w:val="Compact"/>
            </w:pPr>
            <w:r>
              <w:t>N</w:t>
            </w:r>
          </w:p>
        </w:tc>
        <w:tc>
          <w:tcPr>
            <w:tcW w:w="0" w:type="auto"/>
          </w:tcPr>
          <w:p w14:paraId="70C8C79B" w14:textId="77777777" w:rsidR="006E4A8F" w:rsidRDefault="00000000">
            <w:pPr>
              <w:pStyle w:val="Compact"/>
            </w:pPr>
            <w:r>
              <w:t>–</w:t>
            </w:r>
          </w:p>
        </w:tc>
      </w:tr>
      <w:tr w:rsidR="006E4A8F" w14:paraId="024C1BD5" w14:textId="77777777">
        <w:tc>
          <w:tcPr>
            <w:tcW w:w="0" w:type="auto"/>
          </w:tcPr>
          <w:p w14:paraId="18E22ADC" w14:textId="77777777" w:rsidR="006E4A8F" w:rsidRDefault="00000000">
            <w:pPr>
              <w:pStyle w:val="Compact"/>
            </w:pPr>
            <w:r>
              <w:rPr>
                <w:rStyle w:val="VerbatimChar"/>
              </w:rPr>
              <w:t>keyAgreement</w:t>
            </w:r>
          </w:p>
        </w:tc>
        <w:tc>
          <w:tcPr>
            <w:tcW w:w="0" w:type="auto"/>
          </w:tcPr>
          <w:p w14:paraId="3792FF4E" w14:textId="77777777" w:rsidR="006E4A8F" w:rsidRDefault="00000000">
            <w:pPr>
              <w:pStyle w:val="Compact"/>
            </w:pPr>
            <w:r>
              <w:t>N</w:t>
            </w:r>
          </w:p>
        </w:tc>
        <w:tc>
          <w:tcPr>
            <w:tcW w:w="0" w:type="auto"/>
          </w:tcPr>
          <w:p w14:paraId="1D5934D2" w14:textId="77777777" w:rsidR="006E4A8F" w:rsidRDefault="00000000">
            <w:pPr>
              <w:pStyle w:val="Compact"/>
            </w:pPr>
            <w:r>
              <w:t>–</w:t>
            </w:r>
          </w:p>
        </w:tc>
      </w:tr>
      <w:tr w:rsidR="006E4A8F" w14:paraId="03DEF46C" w14:textId="77777777">
        <w:tc>
          <w:tcPr>
            <w:tcW w:w="0" w:type="auto"/>
          </w:tcPr>
          <w:p w14:paraId="3CD46F0E" w14:textId="77777777" w:rsidR="006E4A8F" w:rsidRDefault="00000000">
            <w:pPr>
              <w:pStyle w:val="Compact"/>
            </w:pPr>
            <w:r>
              <w:rPr>
                <w:rStyle w:val="VerbatimChar"/>
              </w:rPr>
              <w:lastRenderedPageBreak/>
              <w:t>keyCertSign</w:t>
            </w:r>
          </w:p>
        </w:tc>
        <w:tc>
          <w:tcPr>
            <w:tcW w:w="0" w:type="auto"/>
          </w:tcPr>
          <w:p w14:paraId="3CB53A2A" w14:textId="77777777" w:rsidR="006E4A8F" w:rsidRDefault="00000000">
            <w:pPr>
              <w:pStyle w:val="Compact"/>
            </w:pPr>
            <w:r>
              <w:t>N</w:t>
            </w:r>
          </w:p>
        </w:tc>
        <w:tc>
          <w:tcPr>
            <w:tcW w:w="0" w:type="auto"/>
          </w:tcPr>
          <w:p w14:paraId="0F853214" w14:textId="77777777" w:rsidR="006E4A8F" w:rsidRDefault="00000000">
            <w:pPr>
              <w:pStyle w:val="Compact"/>
            </w:pPr>
            <w:r>
              <w:t>–</w:t>
            </w:r>
          </w:p>
        </w:tc>
      </w:tr>
      <w:tr w:rsidR="006E4A8F" w14:paraId="6960D06A" w14:textId="77777777">
        <w:tc>
          <w:tcPr>
            <w:tcW w:w="0" w:type="auto"/>
          </w:tcPr>
          <w:p w14:paraId="1B538DD5" w14:textId="77777777" w:rsidR="006E4A8F" w:rsidRDefault="00000000">
            <w:pPr>
              <w:pStyle w:val="Compact"/>
            </w:pPr>
            <w:r>
              <w:rPr>
                <w:rStyle w:val="VerbatimChar"/>
              </w:rPr>
              <w:t>cRLSign</w:t>
            </w:r>
          </w:p>
        </w:tc>
        <w:tc>
          <w:tcPr>
            <w:tcW w:w="0" w:type="auto"/>
          </w:tcPr>
          <w:p w14:paraId="6F74D980" w14:textId="77777777" w:rsidR="006E4A8F" w:rsidRDefault="00000000">
            <w:pPr>
              <w:pStyle w:val="Compact"/>
            </w:pPr>
            <w:r>
              <w:t>N</w:t>
            </w:r>
          </w:p>
        </w:tc>
        <w:tc>
          <w:tcPr>
            <w:tcW w:w="0" w:type="auto"/>
          </w:tcPr>
          <w:p w14:paraId="70C8FB62" w14:textId="77777777" w:rsidR="006E4A8F" w:rsidRDefault="00000000">
            <w:pPr>
              <w:pStyle w:val="Compact"/>
            </w:pPr>
            <w:r>
              <w:t>–</w:t>
            </w:r>
          </w:p>
        </w:tc>
      </w:tr>
      <w:tr w:rsidR="006E4A8F" w14:paraId="3D79E03C" w14:textId="77777777">
        <w:tc>
          <w:tcPr>
            <w:tcW w:w="0" w:type="auto"/>
          </w:tcPr>
          <w:p w14:paraId="42286F6A" w14:textId="77777777" w:rsidR="006E4A8F" w:rsidRDefault="00000000">
            <w:pPr>
              <w:pStyle w:val="Compact"/>
            </w:pPr>
            <w:r>
              <w:rPr>
                <w:rStyle w:val="VerbatimChar"/>
              </w:rPr>
              <w:t>encipherOnly</w:t>
            </w:r>
          </w:p>
        </w:tc>
        <w:tc>
          <w:tcPr>
            <w:tcW w:w="0" w:type="auto"/>
          </w:tcPr>
          <w:p w14:paraId="2447077B" w14:textId="77777777" w:rsidR="006E4A8F" w:rsidRDefault="00000000">
            <w:pPr>
              <w:pStyle w:val="Compact"/>
            </w:pPr>
            <w:r>
              <w:t>N</w:t>
            </w:r>
          </w:p>
        </w:tc>
        <w:tc>
          <w:tcPr>
            <w:tcW w:w="0" w:type="auto"/>
          </w:tcPr>
          <w:p w14:paraId="53F6C895" w14:textId="77777777" w:rsidR="006E4A8F" w:rsidRDefault="00000000">
            <w:pPr>
              <w:pStyle w:val="Compact"/>
            </w:pPr>
            <w:r>
              <w:t>–</w:t>
            </w:r>
          </w:p>
        </w:tc>
      </w:tr>
      <w:tr w:rsidR="006E4A8F" w14:paraId="5CF607B8" w14:textId="77777777">
        <w:tc>
          <w:tcPr>
            <w:tcW w:w="0" w:type="auto"/>
          </w:tcPr>
          <w:p w14:paraId="079C2B0D" w14:textId="77777777" w:rsidR="006E4A8F" w:rsidRDefault="00000000">
            <w:pPr>
              <w:pStyle w:val="Compact"/>
            </w:pPr>
            <w:r>
              <w:rPr>
                <w:rStyle w:val="VerbatimChar"/>
              </w:rPr>
              <w:t>decipherOnly</w:t>
            </w:r>
          </w:p>
        </w:tc>
        <w:tc>
          <w:tcPr>
            <w:tcW w:w="0" w:type="auto"/>
          </w:tcPr>
          <w:p w14:paraId="0D2C4F9E" w14:textId="77777777" w:rsidR="006E4A8F" w:rsidRDefault="00000000">
            <w:pPr>
              <w:pStyle w:val="Compact"/>
            </w:pPr>
            <w:r>
              <w:t>N</w:t>
            </w:r>
          </w:p>
        </w:tc>
        <w:tc>
          <w:tcPr>
            <w:tcW w:w="0" w:type="auto"/>
          </w:tcPr>
          <w:p w14:paraId="77F71538" w14:textId="77777777" w:rsidR="006E4A8F" w:rsidRDefault="00000000">
            <w:pPr>
              <w:pStyle w:val="Compact"/>
            </w:pPr>
            <w:r>
              <w:t>–</w:t>
            </w:r>
          </w:p>
        </w:tc>
      </w:tr>
    </w:tbl>
    <w:p w14:paraId="6592F9C7" w14:textId="77777777" w:rsidR="006E4A8F" w:rsidRDefault="00000000">
      <w:pPr>
        <w:pStyle w:val="Heading5"/>
      </w:pPr>
      <w:bookmarkStart w:id="734" w:name="X98f37e44599da23cf9ea7b4f4a13d414b4e189b"/>
      <w:bookmarkEnd w:id="733"/>
      <w:r>
        <w:t>7.1.2.8.8 OCSP Responder Certificate Policies</w:t>
      </w:r>
    </w:p>
    <w:p w14:paraId="528542A0" w14:textId="77777777" w:rsidR="006E4A8F" w:rsidRDefault="00000000">
      <w:pPr>
        <w:pStyle w:val="FirstParagraph"/>
      </w:pPr>
      <w:r>
        <w:t xml:space="preserve">If present, the Certificate Policies extension MUST contain at least one </w:t>
      </w:r>
      <w:r>
        <w:rPr>
          <w:rStyle w:val="VerbatimChar"/>
        </w:rPr>
        <w:t>PolicyInformation</w:t>
      </w:r>
      <w:r>
        <w:t xml:space="preserve">. Each </w:t>
      </w:r>
      <w:r>
        <w:rPr>
          <w:rStyle w:val="VerbatimChar"/>
        </w:rPr>
        <w:t>PolicyInformation</w:t>
      </w:r>
      <w:r>
        <w:t xml:space="preserve"> MUST match the following profile:</w:t>
      </w:r>
    </w:p>
    <w:p w14:paraId="5D59CD37" w14:textId="77777777" w:rsidR="006E4A8F" w:rsidRDefault="00000000">
      <w:pPr>
        <w:pStyle w:val="TableCaption"/>
      </w:pPr>
      <w:r>
        <w:t xml:space="preserve">Permitted </w:t>
      </w:r>
      <w:r>
        <w:rPr>
          <w:rStyle w:val="VerbatimChar"/>
        </w:rPr>
        <w:t>policyQualifiers</w:t>
      </w:r>
    </w:p>
    <w:tbl>
      <w:tblPr>
        <w:tblStyle w:val="Table"/>
        <w:tblW w:w="5000" w:type="pct"/>
        <w:tblLayout w:type="fixed"/>
        <w:tblLook w:val="0020" w:firstRow="1" w:lastRow="0" w:firstColumn="0" w:lastColumn="0" w:noHBand="0" w:noVBand="0"/>
      </w:tblPr>
      <w:tblGrid>
        <w:gridCol w:w="2808"/>
        <w:gridCol w:w="1872"/>
        <w:gridCol w:w="4680"/>
      </w:tblGrid>
      <w:tr w:rsidR="006E4A8F" w14:paraId="189B6CAA" w14:textId="77777777">
        <w:trPr>
          <w:tblHeader/>
        </w:trPr>
        <w:tc>
          <w:tcPr>
            <w:tcW w:w="2376" w:type="dxa"/>
          </w:tcPr>
          <w:p w14:paraId="59228FB2" w14:textId="77777777" w:rsidR="006E4A8F" w:rsidRDefault="00000000">
            <w:pPr>
              <w:pStyle w:val="Compact"/>
            </w:pPr>
            <w:r>
              <w:rPr>
                <w:b/>
                <w:bCs/>
              </w:rPr>
              <w:t>Field</w:t>
            </w:r>
          </w:p>
        </w:tc>
        <w:tc>
          <w:tcPr>
            <w:tcW w:w="1584" w:type="dxa"/>
          </w:tcPr>
          <w:p w14:paraId="1DEF7BE7" w14:textId="77777777" w:rsidR="006E4A8F" w:rsidRDefault="00000000">
            <w:pPr>
              <w:pStyle w:val="Compact"/>
            </w:pPr>
            <w:r>
              <w:rPr>
                <w:b/>
                <w:bCs/>
              </w:rPr>
              <w:t>Presence</w:t>
            </w:r>
          </w:p>
        </w:tc>
        <w:tc>
          <w:tcPr>
            <w:tcW w:w="3960" w:type="dxa"/>
          </w:tcPr>
          <w:p w14:paraId="07711767" w14:textId="77777777" w:rsidR="006E4A8F" w:rsidRDefault="00000000">
            <w:pPr>
              <w:pStyle w:val="Compact"/>
            </w:pPr>
            <w:r>
              <w:rPr>
                <w:b/>
                <w:bCs/>
              </w:rPr>
              <w:t>Contents</w:t>
            </w:r>
          </w:p>
        </w:tc>
      </w:tr>
      <w:tr w:rsidR="006E4A8F" w14:paraId="798BBAC8" w14:textId="77777777">
        <w:tc>
          <w:tcPr>
            <w:tcW w:w="2376" w:type="dxa"/>
          </w:tcPr>
          <w:p w14:paraId="1DA4699C" w14:textId="77777777" w:rsidR="006E4A8F" w:rsidRDefault="00000000">
            <w:pPr>
              <w:pStyle w:val="Compact"/>
            </w:pPr>
            <w:r>
              <w:rPr>
                <w:rStyle w:val="VerbatimChar"/>
              </w:rPr>
              <w:t>policyIdentifier</w:t>
            </w:r>
          </w:p>
        </w:tc>
        <w:tc>
          <w:tcPr>
            <w:tcW w:w="1584" w:type="dxa"/>
          </w:tcPr>
          <w:p w14:paraId="477453D2" w14:textId="77777777" w:rsidR="006E4A8F" w:rsidRDefault="00000000">
            <w:pPr>
              <w:pStyle w:val="Compact"/>
            </w:pPr>
            <w:r>
              <w:t>MUST</w:t>
            </w:r>
          </w:p>
        </w:tc>
        <w:tc>
          <w:tcPr>
            <w:tcW w:w="3960" w:type="dxa"/>
          </w:tcPr>
          <w:p w14:paraId="54C08A70" w14:textId="77777777" w:rsidR="006E4A8F" w:rsidRDefault="00000000">
            <w:pPr>
              <w:pStyle w:val="Compact"/>
            </w:pPr>
            <w:r>
              <w:t>One of the following policy identifiers:</w:t>
            </w:r>
          </w:p>
        </w:tc>
      </w:tr>
      <w:tr w:rsidR="006E4A8F" w14:paraId="3634BF68" w14:textId="77777777">
        <w:tc>
          <w:tcPr>
            <w:tcW w:w="2376" w:type="dxa"/>
          </w:tcPr>
          <w:p w14:paraId="00899188" w14:textId="77777777" w:rsidR="006E4A8F" w:rsidRDefault="00000000">
            <w:pPr>
              <w:pStyle w:val="Compact"/>
            </w:pPr>
            <w:r>
              <w:t xml:space="preserve">    A </w:t>
            </w:r>
            <w:hyperlink w:anchor="Xd886d368fed64db74e3fc7a280ac2a3180671ff">
              <w:r w:rsidR="006E4A8F">
                <w:rPr>
                  <w:rStyle w:val="Hyperlink"/>
                </w:rPr>
                <w:t>Reserved Certificate Policy Identifier</w:t>
              </w:r>
            </w:hyperlink>
          </w:p>
        </w:tc>
        <w:tc>
          <w:tcPr>
            <w:tcW w:w="1584" w:type="dxa"/>
          </w:tcPr>
          <w:p w14:paraId="38A0C016" w14:textId="77777777" w:rsidR="006E4A8F" w:rsidRDefault="00000000">
            <w:pPr>
              <w:pStyle w:val="Compact"/>
            </w:pPr>
            <w:r>
              <w:t>NOT RECOMMENDED</w:t>
            </w:r>
          </w:p>
        </w:tc>
        <w:tc>
          <w:tcPr>
            <w:tcW w:w="3960" w:type="dxa"/>
          </w:tcPr>
          <w:p w14:paraId="09F5CFE2" w14:textId="77777777" w:rsidR="006E4A8F" w:rsidRDefault="006E4A8F">
            <w:pPr>
              <w:pStyle w:val="Compact"/>
            </w:pPr>
          </w:p>
        </w:tc>
      </w:tr>
      <w:tr w:rsidR="006E4A8F" w14:paraId="0FA64B12" w14:textId="77777777">
        <w:tc>
          <w:tcPr>
            <w:tcW w:w="2376" w:type="dxa"/>
          </w:tcPr>
          <w:p w14:paraId="209FDC5D" w14:textId="77777777" w:rsidR="006E4A8F" w:rsidRDefault="00000000">
            <w:pPr>
              <w:pStyle w:val="Compact"/>
            </w:pPr>
            <w:r>
              <w:t>    </w:t>
            </w:r>
            <w:r>
              <w:rPr>
                <w:rStyle w:val="VerbatimChar"/>
              </w:rPr>
              <w:t>anyPolicy</w:t>
            </w:r>
          </w:p>
        </w:tc>
        <w:tc>
          <w:tcPr>
            <w:tcW w:w="1584" w:type="dxa"/>
          </w:tcPr>
          <w:p w14:paraId="2FD59E9F" w14:textId="77777777" w:rsidR="006E4A8F" w:rsidRDefault="00000000">
            <w:pPr>
              <w:pStyle w:val="Compact"/>
            </w:pPr>
            <w:r>
              <w:t>NOT RECOMMENDED</w:t>
            </w:r>
          </w:p>
        </w:tc>
        <w:tc>
          <w:tcPr>
            <w:tcW w:w="3960" w:type="dxa"/>
          </w:tcPr>
          <w:p w14:paraId="31331480" w14:textId="77777777" w:rsidR="006E4A8F" w:rsidRDefault="006E4A8F">
            <w:pPr>
              <w:pStyle w:val="Compact"/>
            </w:pPr>
          </w:p>
        </w:tc>
      </w:tr>
      <w:tr w:rsidR="006E4A8F" w14:paraId="3D815574" w14:textId="77777777">
        <w:tc>
          <w:tcPr>
            <w:tcW w:w="2376" w:type="dxa"/>
          </w:tcPr>
          <w:p w14:paraId="799A9979" w14:textId="77777777" w:rsidR="006E4A8F" w:rsidRDefault="00000000">
            <w:pPr>
              <w:pStyle w:val="Compact"/>
            </w:pPr>
            <w:r>
              <w:t>    Any other identifier</w:t>
            </w:r>
          </w:p>
        </w:tc>
        <w:tc>
          <w:tcPr>
            <w:tcW w:w="1584" w:type="dxa"/>
          </w:tcPr>
          <w:p w14:paraId="3AFEB00B" w14:textId="77777777" w:rsidR="006E4A8F" w:rsidRDefault="00000000">
            <w:pPr>
              <w:pStyle w:val="Compact"/>
            </w:pPr>
            <w:r>
              <w:t>NOT RECOMMENDED</w:t>
            </w:r>
          </w:p>
        </w:tc>
        <w:tc>
          <w:tcPr>
            <w:tcW w:w="3960" w:type="dxa"/>
          </w:tcPr>
          <w:p w14:paraId="57B45DDA" w14:textId="77777777" w:rsidR="006E4A8F" w:rsidRDefault="00000000">
            <w:pPr>
              <w:pStyle w:val="Compact"/>
            </w:pPr>
            <w:r>
              <w:t>If present, MUST be defined by the CA and documented by the CA in its Certificate Policy and/or Certification Practice Statement.</w:t>
            </w:r>
          </w:p>
        </w:tc>
      </w:tr>
      <w:tr w:rsidR="006E4A8F" w14:paraId="0B1DEC94" w14:textId="77777777">
        <w:tc>
          <w:tcPr>
            <w:tcW w:w="2376" w:type="dxa"/>
          </w:tcPr>
          <w:p w14:paraId="25B81424" w14:textId="77777777" w:rsidR="006E4A8F" w:rsidRDefault="00000000">
            <w:pPr>
              <w:pStyle w:val="Compact"/>
            </w:pPr>
            <w:r>
              <w:rPr>
                <w:rStyle w:val="VerbatimChar"/>
              </w:rPr>
              <w:t>policyQualifiers</w:t>
            </w:r>
          </w:p>
        </w:tc>
        <w:tc>
          <w:tcPr>
            <w:tcW w:w="1584" w:type="dxa"/>
          </w:tcPr>
          <w:p w14:paraId="21E96A1E" w14:textId="77777777" w:rsidR="006E4A8F" w:rsidRDefault="00000000">
            <w:pPr>
              <w:pStyle w:val="Compact"/>
            </w:pPr>
            <w:r>
              <w:t>NOT RECOMMENDED</w:t>
            </w:r>
          </w:p>
        </w:tc>
        <w:tc>
          <w:tcPr>
            <w:tcW w:w="3960" w:type="dxa"/>
          </w:tcPr>
          <w:p w14:paraId="1298CDDA" w14:textId="77777777" w:rsidR="006E4A8F" w:rsidRDefault="00000000">
            <w:pPr>
              <w:pStyle w:val="Compact"/>
            </w:pPr>
            <w:r>
              <w:t xml:space="preserve">If present, MUST contain only permitted </w:t>
            </w:r>
            <w:r>
              <w:rPr>
                <w:rStyle w:val="VerbatimChar"/>
              </w:rPr>
              <w:t>policyQualifiers</w:t>
            </w:r>
            <w:r>
              <w:t xml:space="preserve"> from the table below.</w:t>
            </w:r>
          </w:p>
        </w:tc>
      </w:tr>
    </w:tbl>
    <w:p w14:paraId="1609AF14" w14:textId="77777777" w:rsidR="006E4A8F" w:rsidRDefault="006E4A8F"/>
    <w:tbl>
      <w:tblPr>
        <w:tblStyle w:val="Table"/>
        <w:tblW w:w="5000" w:type="pct"/>
        <w:tblLayout w:type="fixed"/>
        <w:tblLook w:val="0020" w:firstRow="1" w:lastRow="0" w:firstColumn="0" w:lastColumn="0" w:noHBand="0" w:noVBand="0"/>
      </w:tblPr>
      <w:tblGrid>
        <w:gridCol w:w="2808"/>
        <w:gridCol w:w="1872"/>
        <w:gridCol w:w="1872"/>
        <w:gridCol w:w="2808"/>
      </w:tblGrid>
      <w:tr w:rsidR="006E4A8F" w14:paraId="40F24323" w14:textId="77777777">
        <w:trPr>
          <w:tblHeader/>
        </w:trPr>
        <w:tc>
          <w:tcPr>
            <w:tcW w:w="2376" w:type="dxa"/>
          </w:tcPr>
          <w:p w14:paraId="0C8E466B" w14:textId="77777777" w:rsidR="006E4A8F" w:rsidRDefault="00000000">
            <w:pPr>
              <w:pStyle w:val="Compact"/>
            </w:pPr>
            <w:r>
              <w:rPr>
                <w:b/>
                <w:bCs/>
              </w:rPr>
              <w:t>Qualifier ID</w:t>
            </w:r>
          </w:p>
        </w:tc>
        <w:tc>
          <w:tcPr>
            <w:tcW w:w="1584" w:type="dxa"/>
          </w:tcPr>
          <w:p w14:paraId="49303A88" w14:textId="77777777" w:rsidR="006E4A8F" w:rsidRDefault="00000000">
            <w:pPr>
              <w:pStyle w:val="Compact"/>
            </w:pPr>
            <w:r>
              <w:rPr>
                <w:b/>
                <w:bCs/>
              </w:rPr>
              <w:t>Presence</w:t>
            </w:r>
          </w:p>
        </w:tc>
        <w:tc>
          <w:tcPr>
            <w:tcW w:w="1584" w:type="dxa"/>
          </w:tcPr>
          <w:p w14:paraId="5A424E11" w14:textId="77777777" w:rsidR="006E4A8F" w:rsidRDefault="00000000">
            <w:pPr>
              <w:pStyle w:val="Compact"/>
            </w:pPr>
            <w:r>
              <w:rPr>
                <w:b/>
                <w:bCs/>
              </w:rPr>
              <w:t>Field Type</w:t>
            </w:r>
          </w:p>
        </w:tc>
        <w:tc>
          <w:tcPr>
            <w:tcW w:w="2376" w:type="dxa"/>
          </w:tcPr>
          <w:p w14:paraId="3CB9DA23" w14:textId="77777777" w:rsidR="006E4A8F" w:rsidRDefault="00000000">
            <w:pPr>
              <w:pStyle w:val="Compact"/>
            </w:pPr>
            <w:r>
              <w:rPr>
                <w:b/>
                <w:bCs/>
              </w:rPr>
              <w:t>Contents</w:t>
            </w:r>
          </w:p>
        </w:tc>
      </w:tr>
      <w:tr w:rsidR="006E4A8F" w14:paraId="2766429A" w14:textId="77777777">
        <w:tc>
          <w:tcPr>
            <w:tcW w:w="2376" w:type="dxa"/>
          </w:tcPr>
          <w:p w14:paraId="29066810" w14:textId="77777777" w:rsidR="006E4A8F" w:rsidRDefault="00000000">
            <w:pPr>
              <w:pStyle w:val="Compact"/>
            </w:pPr>
            <w:r>
              <w:rPr>
                <w:rStyle w:val="VerbatimChar"/>
              </w:rPr>
              <w:t>id-qt-cps</w:t>
            </w:r>
            <w:r>
              <w:t xml:space="preserve"> (OID: 1.3.6.1.5.5.7.2.1)</w:t>
            </w:r>
          </w:p>
        </w:tc>
        <w:tc>
          <w:tcPr>
            <w:tcW w:w="1584" w:type="dxa"/>
          </w:tcPr>
          <w:p w14:paraId="75D2F930" w14:textId="77777777" w:rsidR="006E4A8F" w:rsidRDefault="00000000">
            <w:pPr>
              <w:pStyle w:val="Compact"/>
            </w:pPr>
            <w:r>
              <w:t>MAY</w:t>
            </w:r>
          </w:p>
        </w:tc>
        <w:tc>
          <w:tcPr>
            <w:tcW w:w="1584" w:type="dxa"/>
          </w:tcPr>
          <w:p w14:paraId="39AE9C4D" w14:textId="77777777" w:rsidR="006E4A8F" w:rsidRDefault="00000000">
            <w:pPr>
              <w:pStyle w:val="Compact"/>
            </w:pPr>
            <w:r>
              <w:rPr>
                <w:rStyle w:val="VerbatimChar"/>
              </w:rPr>
              <w:t>IA5String</w:t>
            </w:r>
          </w:p>
        </w:tc>
        <w:tc>
          <w:tcPr>
            <w:tcW w:w="2376" w:type="dxa"/>
          </w:tcPr>
          <w:p w14:paraId="7AAF052B" w14:textId="77777777" w:rsidR="006E4A8F" w:rsidRDefault="00000000">
            <w:pPr>
              <w:pStyle w:val="Compact"/>
            </w:pPr>
            <w:r>
              <w:t>The HTTP or HTTPS URL for the Issuing CA’s Certificate Policies, Certification Practice Statement, Relying Party Agreement, or other pointer to online policy information provided by the Issuing CA.</w:t>
            </w:r>
          </w:p>
        </w:tc>
      </w:tr>
      <w:tr w:rsidR="006E4A8F" w14:paraId="1554DD93" w14:textId="77777777">
        <w:tc>
          <w:tcPr>
            <w:tcW w:w="2376" w:type="dxa"/>
          </w:tcPr>
          <w:p w14:paraId="1915CAB7" w14:textId="77777777" w:rsidR="006E4A8F" w:rsidRDefault="00000000">
            <w:pPr>
              <w:pStyle w:val="Compact"/>
            </w:pPr>
            <w:r>
              <w:t>Any other qualifier</w:t>
            </w:r>
          </w:p>
        </w:tc>
        <w:tc>
          <w:tcPr>
            <w:tcW w:w="1584" w:type="dxa"/>
          </w:tcPr>
          <w:p w14:paraId="740E8DDE" w14:textId="77777777" w:rsidR="006E4A8F" w:rsidRDefault="00000000">
            <w:pPr>
              <w:pStyle w:val="Compact"/>
            </w:pPr>
            <w:r>
              <w:t>MUST NOT</w:t>
            </w:r>
          </w:p>
        </w:tc>
        <w:tc>
          <w:tcPr>
            <w:tcW w:w="1584" w:type="dxa"/>
          </w:tcPr>
          <w:p w14:paraId="6D65711C" w14:textId="77777777" w:rsidR="006E4A8F" w:rsidRDefault="00000000">
            <w:pPr>
              <w:pStyle w:val="Compact"/>
            </w:pPr>
            <w:r>
              <w:t>-</w:t>
            </w:r>
          </w:p>
        </w:tc>
        <w:tc>
          <w:tcPr>
            <w:tcW w:w="2376" w:type="dxa"/>
          </w:tcPr>
          <w:p w14:paraId="67B13BED" w14:textId="77777777" w:rsidR="006E4A8F" w:rsidRDefault="00000000">
            <w:pPr>
              <w:pStyle w:val="Compact"/>
            </w:pPr>
            <w:r>
              <w:t>-</w:t>
            </w:r>
          </w:p>
        </w:tc>
      </w:tr>
    </w:tbl>
    <w:p w14:paraId="73C50825" w14:textId="77777777" w:rsidR="006E4A8F" w:rsidRDefault="00000000">
      <w:pPr>
        <w:pStyle w:val="BodyText"/>
      </w:pPr>
      <w:r>
        <w:rPr>
          <w:b/>
          <w:bCs/>
        </w:rPr>
        <w:t>Note</w:t>
      </w:r>
      <w:r>
        <w:t xml:space="preserve">: See </w:t>
      </w:r>
      <w:hyperlink w:anchor="X3112d17c0122ab74faa3132ea8018bfea5151bb">
        <w:r w:rsidR="006E4A8F">
          <w:rPr>
            <w:rStyle w:val="Hyperlink"/>
          </w:rPr>
          <w:t>Section 7.1.2.8.2</w:t>
        </w:r>
      </w:hyperlink>
      <w:r>
        <w:t xml:space="preserve"> for applicable effective dates for when this extension may be included.</w:t>
      </w:r>
    </w:p>
    <w:p w14:paraId="68D67909" w14:textId="77777777" w:rsidR="006E4A8F" w:rsidRDefault="00000000">
      <w:pPr>
        <w:pStyle w:val="BodyText"/>
      </w:pPr>
      <w:r>
        <w:rPr>
          <w:b/>
          <w:bCs/>
        </w:rPr>
        <w:lastRenderedPageBreak/>
        <w:t>Note</w:t>
      </w:r>
      <w:r>
        <w:t xml:space="preserve">: Because the Certificate Policies extension may be used to restrict the applicable usages for a Certificate, incorrect policies may result in OCSP Responder Certificates that fail to successfully validate, resulting in invalid OCSP Responses. Including the </w:t>
      </w:r>
      <w:r>
        <w:rPr>
          <w:rStyle w:val="VerbatimChar"/>
        </w:rPr>
        <w:t>anyPolicy</w:t>
      </w:r>
      <w:r>
        <w:t xml:space="preserve"> policy can reduce this risk, but add to client processing complexity and interoperability issues.</w:t>
      </w:r>
    </w:p>
    <w:p w14:paraId="06EE4961" w14:textId="77777777" w:rsidR="006E4A8F" w:rsidRDefault="00000000">
      <w:pPr>
        <w:pStyle w:val="Heading4"/>
      </w:pPr>
      <w:bookmarkStart w:id="735" w:name="Xcb2d3f29b52e459935bf97d91c89d922117914a"/>
      <w:bookmarkEnd w:id="726"/>
      <w:bookmarkEnd w:id="734"/>
      <w:r>
        <w:t>7.1.2.9 Precertificate Profile</w:t>
      </w:r>
    </w:p>
    <w:p w14:paraId="7E81D26B" w14:textId="77777777" w:rsidR="006E4A8F" w:rsidRDefault="00000000">
      <w:pPr>
        <w:pStyle w:val="FirstParagraph"/>
      </w:pPr>
      <w:r>
        <w:t xml:space="preserve">A Precertificate is a signed data structure that can be submitted to a Certificate Transparency log, as defined by </w:t>
      </w:r>
      <w:hyperlink r:id="rId53">
        <w:r w:rsidR="006E4A8F">
          <w:rPr>
            <w:rStyle w:val="Hyperlink"/>
          </w:rPr>
          <w:t>RFC 6962</w:t>
        </w:r>
      </w:hyperlink>
      <w:r>
        <w:t xml:space="preserve">. A Precertificate appears structurally identical to a Certificate, with the exception of a special critical poison extension in the </w:t>
      </w:r>
      <w:r>
        <w:rPr>
          <w:rStyle w:val="VerbatimChar"/>
        </w:rPr>
        <w:t>extensions</w:t>
      </w:r>
      <w:r>
        <w:t xml:space="preserve"> field, with the OID of </w:t>
      </w:r>
      <w:r>
        <w:rPr>
          <w:rStyle w:val="VerbatimChar"/>
        </w:rPr>
        <w:t>1.3.6.1.4.1.11129.2.4.3</w:t>
      </w:r>
      <w:r>
        <w:t xml:space="preserve">. This extension ensures that the Precertificate will not be accepted as a Certificate by clients conforming to </w:t>
      </w:r>
      <w:hyperlink r:id="rId54">
        <w:r w:rsidR="006E4A8F">
          <w:rPr>
            <w:rStyle w:val="Hyperlink"/>
          </w:rPr>
          <w:t>RFC 5280</w:t>
        </w:r>
      </w:hyperlink>
      <w:r>
        <w:t>. The existence of a signed Precertificate can be treated as evidence of a corresponding Certificate also existing, as the signature represents a binding commitment by the CA that it may issue such a Certificate.</w:t>
      </w:r>
    </w:p>
    <w:p w14:paraId="55725E50" w14:textId="77777777" w:rsidR="006E4A8F" w:rsidRDefault="00000000">
      <w:pPr>
        <w:pStyle w:val="BodyText"/>
      </w:pPr>
      <w:r>
        <w:t xml:space="preserve">A Precertificate is created after a CA has decided to issue a Certificate, but prior to the actual signing of the Certificate. The CA MAY construct and sign a Precertificate corresponding to the Certificate, for purposes of submitting to Certificate Transparency Logs. The CA MAY use the returned Signed Certificate Timestamps to then alter the Certificate’s </w:t>
      </w:r>
      <w:r>
        <w:rPr>
          <w:rStyle w:val="VerbatimChar"/>
        </w:rPr>
        <w:t>extensions</w:t>
      </w:r>
      <w:r>
        <w:t xml:space="preserve"> field, adding a Signed Certificate Timestamp List, as defined in </w:t>
      </w:r>
      <w:hyperlink w:anchor="X5f29f6d91844be07282218a1604692674f20515">
        <w:r w:rsidR="006E4A8F">
          <w:rPr>
            <w:rStyle w:val="Hyperlink"/>
          </w:rPr>
          <w:t>Section 7.1.2.11.3</w:t>
        </w:r>
      </w:hyperlink>
      <w:r>
        <w:t xml:space="preserve"> and as permitted by the relevant profile, prior to signing the Certificate.</w:t>
      </w:r>
    </w:p>
    <w:p w14:paraId="1F98FE41" w14:textId="77777777" w:rsidR="006E4A8F" w:rsidRDefault="00000000">
      <w:pPr>
        <w:pStyle w:val="BodyText"/>
      </w:pPr>
      <w:r>
        <w:t xml:space="preserve">Once a Precertificate is signed, relying parties are permitted to treat this as a binding commitment from the CA of the intent to issue a corresponding Certificate, or more commonly, that a corresponding Certificate exists. A Certificate is said to be corresponding to a Precertificate based upon the value of the </w:t>
      </w:r>
      <w:r>
        <w:rPr>
          <w:rStyle w:val="VerbatimChar"/>
        </w:rPr>
        <w:t>tbsCertificate</w:t>
      </w:r>
      <w:r>
        <w:t xml:space="preserve"> contents, as transformed by the process defined in </w:t>
      </w:r>
      <w:hyperlink r:id="rId55" w:anchor="section-3.2">
        <w:r w:rsidR="006E4A8F">
          <w:rPr>
            <w:rStyle w:val="Hyperlink"/>
          </w:rPr>
          <w:t>RFC 6962, Section 3.2</w:t>
        </w:r>
      </w:hyperlink>
      <w:r>
        <w:t>.</w:t>
      </w:r>
    </w:p>
    <w:p w14:paraId="4B5EB943" w14:textId="77777777" w:rsidR="006E4A8F" w:rsidRDefault="00000000">
      <w:pPr>
        <w:pStyle w:val="BodyText"/>
      </w:pPr>
      <w:r>
        <w:t>This profile describes the transformations that are permitted to a Certificate to construct a Precertificate. CAs MUST NOT issue a Precertificate unless they are willing to issue a corresponding Certificate, regardless of whether they have done so. Similarly, a CA MUST NOT issue a Precertificate unless the corresponding Certificate conforms to these Baseline Requirements, regardless of whether the CA signs the corresponding Certificate.</w:t>
      </w:r>
    </w:p>
    <w:p w14:paraId="0BF61B48" w14:textId="77777777" w:rsidR="006E4A8F" w:rsidRDefault="00000000">
      <w:pPr>
        <w:pStyle w:val="BodyText"/>
      </w:pPr>
      <w:r>
        <w:t xml:space="preserve">A Precertificate may be issued either directly by the Issuing CA or by a Technically Constrained Precertificate Signing CA, as defined in </w:t>
      </w:r>
      <w:hyperlink w:anchor="X3a11ccc0762fa70b64286ca02bf471eb0cdabb5">
        <w:r w:rsidR="006E4A8F">
          <w:rPr>
            <w:rStyle w:val="Hyperlink"/>
          </w:rPr>
          <w:t>Section 7.1.2.4</w:t>
        </w:r>
      </w:hyperlink>
      <w:r>
        <w:t xml:space="preserve">. If issued by a Precertificate Signing CA, then in addition to the precertificate poison and signed certificate timestamp list extensions, the Precertificate </w:t>
      </w:r>
      <w:r>
        <w:rPr>
          <w:rStyle w:val="VerbatimChar"/>
        </w:rPr>
        <w:t>issuer</w:t>
      </w:r>
      <w:r>
        <w:t xml:space="preserve"> field and, if present, </w:t>
      </w:r>
      <w:r>
        <w:rPr>
          <w:rStyle w:val="VerbatimChar"/>
        </w:rPr>
        <w:t>authorityKeyIdentifier</w:t>
      </w:r>
      <w:r>
        <w:t xml:space="preserve"> extension, may differ from the Certificate, as described below.</w:t>
      </w:r>
    </w:p>
    <w:p w14:paraId="7B8147C2" w14:textId="77777777" w:rsidR="006E4A8F" w:rsidRDefault="00000000">
      <w:pPr>
        <w:pStyle w:val="TableCaption"/>
      </w:pPr>
      <w:r>
        <w:lastRenderedPageBreak/>
        <w:t>When the Precertificate is issued directly by the Issuing CA</w:t>
      </w:r>
    </w:p>
    <w:tbl>
      <w:tblPr>
        <w:tblStyle w:val="Table"/>
        <w:tblW w:w="5000" w:type="pct"/>
        <w:tblLayout w:type="fixed"/>
        <w:tblLook w:val="0020" w:firstRow="1" w:lastRow="0" w:firstColumn="0" w:lastColumn="0" w:noHBand="0" w:noVBand="0"/>
      </w:tblPr>
      <w:tblGrid>
        <w:gridCol w:w="3744"/>
        <w:gridCol w:w="5616"/>
      </w:tblGrid>
      <w:tr w:rsidR="006E4A8F" w14:paraId="2EBACD75" w14:textId="77777777">
        <w:trPr>
          <w:tblHeader/>
        </w:trPr>
        <w:tc>
          <w:tcPr>
            <w:tcW w:w="3168" w:type="dxa"/>
          </w:tcPr>
          <w:p w14:paraId="29AADCEE" w14:textId="77777777" w:rsidR="006E4A8F" w:rsidRDefault="00000000">
            <w:pPr>
              <w:pStyle w:val="Compact"/>
            </w:pPr>
            <w:r>
              <w:rPr>
                <w:b/>
                <w:bCs/>
              </w:rPr>
              <w:t>Field</w:t>
            </w:r>
          </w:p>
        </w:tc>
        <w:tc>
          <w:tcPr>
            <w:tcW w:w="4752" w:type="dxa"/>
          </w:tcPr>
          <w:p w14:paraId="1AEA6F41" w14:textId="77777777" w:rsidR="006E4A8F" w:rsidRDefault="00000000">
            <w:pPr>
              <w:pStyle w:val="Compact"/>
            </w:pPr>
            <w:r>
              <w:rPr>
                <w:b/>
                <w:bCs/>
              </w:rPr>
              <w:t>Description</w:t>
            </w:r>
          </w:p>
        </w:tc>
      </w:tr>
      <w:tr w:rsidR="006E4A8F" w14:paraId="783D3164" w14:textId="77777777">
        <w:tc>
          <w:tcPr>
            <w:tcW w:w="3168" w:type="dxa"/>
          </w:tcPr>
          <w:p w14:paraId="4F68C7DC" w14:textId="77777777" w:rsidR="006E4A8F" w:rsidRDefault="00000000">
            <w:pPr>
              <w:pStyle w:val="Compact"/>
            </w:pPr>
            <w:r>
              <w:rPr>
                <w:rStyle w:val="VerbatimChar"/>
              </w:rPr>
              <w:t>tbsCertificate</w:t>
            </w:r>
          </w:p>
        </w:tc>
        <w:tc>
          <w:tcPr>
            <w:tcW w:w="4752" w:type="dxa"/>
          </w:tcPr>
          <w:p w14:paraId="01C83245" w14:textId="77777777" w:rsidR="006E4A8F" w:rsidRDefault="006E4A8F">
            <w:pPr>
              <w:pStyle w:val="Compact"/>
            </w:pPr>
          </w:p>
        </w:tc>
      </w:tr>
      <w:tr w:rsidR="006E4A8F" w14:paraId="4BED09F7" w14:textId="77777777">
        <w:tc>
          <w:tcPr>
            <w:tcW w:w="3168" w:type="dxa"/>
          </w:tcPr>
          <w:p w14:paraId="5E9CCF9A" w14:textId="77777777" w:rsidR="006E4A8F" w:rsidRDefault="00000000">
            <w:pPr>
              <w:pStyle w:val="Compact"/>
            </w:pPr>
            <w:r>
              <w:t>    </w:t>
            </w:r>
            <w:r>
              <w:rPr>
                <w:rStyle w:val="VerbatimChar"/>
              </w:rPr>
              <w:t>version</w:t>
            </w:r>
          </w:p>
        </w:tc>
        <w:tc>
          <w:tcPr>
            <w:tcW w:w="4752" w:type="dxa"/>
          </w:tcPr>
          <w:p w14:paraId="40D524AE" w14:textId="77777777" w:rsidR="006E4A8F" w:rsidRDefault="00000000">
            <w:pPr>
              <w:pStyle w:val="Compact"/>
            </w:pPr>
            <w:r>
              <w:t xml:space="preserve">Encoded value MUST be byte-for-byte identical to the </w:t>
            </w:r>
            <w:r>
              <w:rPr>
                <w:rStyle w:val="VerbatimChar"/>
              </w:rPr>
              <w:t>version</w:t>
            </w:r>
            <w:r>
              <w:t xml:space="preserve"> field of the Certificate</w:t>
            </w:r>
          </w:p>
        </w:tc>
      </w:tr>
      <w:tr w:rsidR="006E4A8F" w14:paraId="7CD0B0FB" w14:textId="77777777">
        <w:tc>
          <w:tcPr>
            <w:tcW w:w="3168" w:type="dxa"/>
          </w:tcPr>
          <w:p w14:paraId="5FA43201" w14:textId="77777777" w:rsidR="006E4A8F" w:rsidRDefault="00000000">
            <w:pPr>
              <w:pStyle w:val="Compact"/>
            </w:pPr>
            <w:r>
              <w:t>    </w:t>
            </w:r>
            <w:r>
              <w:rPr>
                <w:rStyle w:val="VerbatimChar"/>
              </w:rPr>
              <w:t>serialNumber</w:t>
            </w:r>
          </w:p>
        </w:tc>
        <w:tc>
          <w:tcPr>
            <w:tcW w:w="4752" w:type="dxa"/>
          </w:tcPr>
          <w:p w14:paraId="391F3212" w14:textId="77777777" w:rsidR="006E4A8F" w:rsidRDefault="00000000">
            <w:pPr>
              <w:pStyle w:val="Compact"/>
            </w:pPr>
            <w:r>
              <w:t xml:space="preserve">Encoded value MUST be byte-for-byte identical to the </w:t>
            </w:r>
            <w:r>
              <w:rPr>
                <w:rStyle w:val="VerbatimChar"/>
              </w:rPr>
              <w:t>serialNumber</w:t>
            </w:r>
            <w:r>
              <w:t xml:space="preserve"> field of the Certificate</w:t>
            </w:r>
          </w:p>
        </w:tc>
      </w:tr>
      <w:tr w:rsidR="006E4A8F" w14:paraId="453EC4B6" w14:textId="77777777">
        <w:tc>
          <w:tcPr>
            <w:tcW w:w="3168" w:type="dxa"/>
          </w:tcPr>
          <w:p w14:paraId="6D228238" w14:textId="77777777" w:rsidR="006E4A8F" w:rsidRDefault="00000000">
            <w:pPr>
              <w:pStyle w:val="Compact"/>
            </w:pPr>
            <w:r>
              <w:t>    </w:t>
            </w:r>
            <w:r>
              <w:rPr>
                <w:rStyle w:val="VerbatimChar"/>
              </w:rPr>
              <w:t>signature</w:t>
            </w:r>
          </w:p>
        </w:tc>
        <w:tc>
          <w:tcPr>
            <w:tcW w:w="4752" w:type="dxa"/>
          </w:tcPr>
          <w:p w14:paraId="5FEA940E" w14:textId="77777777" w:rsidR="006E4A8F" w:rsidRDefault="00000000">
            <w:pPr>
              <w:pStyle w:val="Compact"/>
            </w:pPr>
            <w:r>
              <w:t xml:space="preserve">Encoded value MUST be byte-for-byte identical to the </w:t>
            </w:r>
            <w:r>
              <w:rPr>
                <w:rStyle w:val="VerbatimChar"/>
              </w:rPr>
              <w:t>signature</w:t>
            </w:r>
            <w:r>
              <w:t xml:space="preserve"> field of the Certificate</w:t>
            </w:r>
          </w:p>
        </w:tc>
      </w:tr>
      <w:tr w:rsidR="006E4A8F" w14:paraId="6F809B89" w14:textId="77777777">
        <w:tc>
          <w:tcPr>
            <w:tcW w:w="3168" w:type="dxa"/>
          </w:tcPr>
          <w:p w14:paraId="140D5BFA" w14:textId="77777777" w:rsidR="006E4A8F" w:rsidRDefault="00000000">
            <w:pPr>
              <w:pStyle w:val="Compact"/>
            </w:pPr>
            <w:r>
              <w:t>    </w:t>
            </w:r>
            <w:r>
              <w:rPr>
                <w:rStyle w:val="VerbatimChar"/>
              </w:rPr>
              <w:t>issuer</w:t>
            </w:r>
          </w:p>
        </w:tc>
        <w:tc>
          <w:tcPr>
            <w:tcW w:w="4752" w:type="dxa"/>
          </w:tcPr>
          <w:p w14:paraId="5F8E41D6" w14:textId="77777777" w:rsidR="006E4A8F" w:rsidRDefault="00000000">
            <w:pPr>
              <w:pStyle w:val="Compact"/>
            </w:pPr>
            <w:r>
              <w:t xml:space="preserve">Encoded value MUST be byte-for-byte identical to the </w:t>
            </w:r>
            <w:r>
              <w:rPr>
                <w:rStyle w:val="VerbatimChar"/>
              </w:rPr>
              <w:t>issuer</w:t>
            </w:r>
            <w:r>
              <w:t xml:space="preserve"> field of the Certificate</w:t>
            </w:r>
          </w:p>
        </w:tc>
      </w:tr>
      <w:tr w:rsidR="006E4A8F" w14:paraId="3FA171AE" w14:textId="77777777">
        <w:tc>
          <w:tcPr>
            <w:tcW w:w="3168" w:type="dxa"/>
          </w:tcPr>
          <w:p w14:paraId="33DBCD15" w14:textId="77777777" w:rsidR="006E4A8F" w:rsidRDefault="00000000">
            <w:pPr>
              <w:pStyle w:val="Compact"/>
            </w:pPr>
            <w:r>
              <w:t>    </w:t>
            </w:r>
            <w:r>
              <w:rPr>
                <w:rStyle w:val="VerbatimChar"/>
              </w:rPr>
              <w:t>validity</w:t>
            </w:r>
          </w:p>
        </w:tc>
        <w:tc>
          <w:tcPr>
            <w:tcW w:w="4752" w:type="dxa"/>
          </w:tcPr>
          <w:p w14:paraId="12577147" w14:textId="77777777" w:rsidR="006E4A8F" w:rsidRDefault="00000000">
            <w:pPr>
              <w:pStyle w:val="Compact"/>
            </w:pPr>
            <w:r>
              <w:t xml:space="preserve">Encoded value MUST be byte-for-byte identical to the </w:t>
            </w:r>
            <w:r>
              <w:rPr>
                <w:rStyle w:val="VerbatimChar"/>
              </w:rPr>
              <w:t>validity</w:t>
            </w:r>
            <w:r>
              <w:t xml:space="preserve"> field of the Certificate</w:t>
            </w:r>
          </w:p>
        </w:tc>
      </w:tr>
      <w:tr w:rsidR="006E4A8F" w14:paraId="59E52D3E" w14:textId="77777777">
        <w:tc>
          <w:tcPr>
            <w:tcW w:w="3168" w:type="dxa"/>
          </w:tcPr>
          <w:p w14:paraId="2F930597" w14:textId="77777777" w:rsidR="006E4A8F" w:rsidRDefault="00000000">
            <w:pPr>
              <w:pStyle w:val="Compact"/>
            </w:pPr>
            <w:r>
              <w:t>    </w:t>
            </w:r>
            <w:r>
              <w:rPr>
                <w:rStyle w:val="VerbatimChar"/>
              </w:rPr>
              <w:t>subject</w:t>
            </w:r>
          </w:p>
        </w:tc>
        <w:tc>
          <w:tcPr>
            <w:tcW w:w="4752" w:type="dxa"/>
          </w:tcPr>
          <w:p w14:paraId="364A427B" w14:textId="77777777" w:rsidR="006E4A8F" w:rsidRDefault="00000000">
            <w:pPr>
              <w:pStyle w:val="Compact"/>
            </w:pPr>
            <w:r>
              <w:t xml:space="preserve">Encoded value MUST be byte-for-byte identical to the </w:t>
            </w:r>
            <w:r>
              <w:rPr>
                <w:rStyle w:val="VerbatimChar"/>
              </w:rPr>
              <w:t>subject</w:t>
            </w:r>
            <w:r>
              <w:t xml:space="preserve"> field of the Certificate</w:t>
            </w:r>
          </w:p>
        </w:tc>
      </w:tr>
      <w:tr w:rsidR="006E4A8F" w14:paraId="27693EA2" w14:textId="77777777">
        <w:tc>
          <w:tcPr>
            <w:tcW w:w="3168" w:type="dxa"/>
          </w:tcPr>
          <w:p w14:paraId="48058514" w14:textId="77777777" w:rsidR="006E4A8F" w:rsidRDefault="00000000">
            <w:pPr>
              <w:pStyle w:val="Compact"/>
            </w:pPr>
            <w:r>
              <w:t>    </w:t>
            </w:r>
            <w:r>
              <w:rPr>
                <w:rStyle w:val="VerbatimChar"/>
              </w:rPr>
              <w:t>subjectPublicKeyInfo</w:t>
            </w:r>
          </w:p>
        </w:tc>
        <w:tc>
          <w:tcPr>
            <w:tcW w:w="4752" w:type="dxa"/>
          </w:tcPr>
          <w:p w14:paraId="16CF3D24" w14:textId="77777777" w:rsidR="006E4A8F" w:rsidRDefault="00000000">
            <w:pPr>
              <w:pStyle w:val="Compact"/>
            </w:pPr>
            <w:r>
              <w:t xml:space="preserve">Encoded value MUST be byte-for-byte identical to the </w:t>
            </w:r>
            <w:r>
              <w:rPr>
                <w:rStyle w:val="VerbatimChar"/>
              </w:rPr>
              <w:t>subjectPublicKeyInfo</w:t>
            </w:r>
            <w:r>
              <w:t xml:space="preserve"> field of the Certificate</w:t>
            </w:r>
          </w:p>
        </w:tc>
      </w:tr>
      <w:tr w:rsidR="006E4A8F" w14:paraId="05DC3B78" w14:textId="77777777">
        <w:tc>
          <w:tcPr>
            <w:tcW w:w="3168" w:type="dxa"/>
          </w:tcPr>
          <w:p w14:paraId="0B949B4E" w14:textId="77777777" w:rsidR="006E4A8F" w:rsidRDefault="00000000">
            <w:pPr>
              <w:pStyle w:val="Compact"/>
            </w:pPr>
            <w:r>
              <w:t>    </w:t>
            </w:r>
            <w:r>
              <w:rPr>
                <w:rStyle w:val="VerbatimChar"/>
              </w:rPr>
              <w:t>issuerUniqueID</w:t>
            </w:r>
          </w:p>
        </w:tc>
        <w:tc>
          <w:tcPr>
            <w:tcW w:w="4752" w:type="dxa"/>
          </w:tcPr>
          <w:p w14:paraId="5F16B9A1" w14:textId="77777777" w:rsidR="006E4A8F" w:rsidRDefault="00000000">
            <w:pPr>
              <w:pStyle w:val="Compact"/>
            </w:pPr>
            <w:r>
              <w:t xml:space="preserve">Encoded value MUST be byte-for-byte identical to the </w:t>
            </w:r>
            <w:r>
              <w:rPr>
                <w:rStyle w:val="VerbatimChar"/>
              </w:rPr>
              <w:t>issuerUniqueID</w:t>
            </w:r>
            <w:r>
              <w:t xml:space="preserve"> field of the Certificate, or omitted if omitted in the Certificate</w:t>
            </w:r>
          </w:p>
        </w:tc>
      </w:tr>
      <w:tr w:rsidR="006E4A8F" w14:paraId="00FA892B" w14:textId="77777777">
        <w:tc>
          <w:tcPr>
            <w:tcW w:w="3168" w:type="dxa"/>
          </w:tcPr>
          <w:p w14:paraId="6CE2263C" w14:textId="77777777" w:rsidR="006E4A8F" w:rsidRDefault="00000000">
            <w:pPr>
              <w:pStyle w:val="Compact"/>
            </w:pPr>
            <w:r>
              <w:t>    </w:t>
            </w:r>
            <w:r>
              <w:rPr>
                <w:rStyle w:val="VerbatimChar"/>
              </w:rPr>
              <w:t>subjectUniqueID</w:t>
            </w:r>
          </w:p>
        </w:tc>
        <w:tc>
          <w:tcPr>
            <w:tcW w:w="4752" w:type="dxa"/>
          </w:tcPr>
          <w:p w14:paraId="3AE1BC1D" w14:textId="77777777" w:rsidR="006E4A8F" w:rsidRDefault="00000000">
            <w:pPr>
              <w:pStyle w:val="Compact"/>
            </w:pPr>
            <w:r>
              <w:t xml:space="preserve">Encoded value MUST be byte-for-byte identical to the </w:t>
            </w:r>
            <w:r>
              <w:rPr>
                <w:rStyle w:val="VerbatimChar"/>
              </w:rPr>
              <w:t>subjectUniqueID</w:t>
            </w:r>
            <w:r>
              <w:t xml:space="preserve"> field of the Certificate, or omitted if omitted in the Certificate</w:t>
            </w:r>
          </w:p>
        </w:tc>
      </w:tr>
      <w:tr w:rsidR="006E4A8F" w14:paraId="11D9DC2E" w14:textId="77777777">
        <w:tc>
          <w:tcPr>
            <w:tcW w:w="3168" w:type="dxa"/>
          </w:tcPr>
          <w:p w14:paraId="266CE7ED" w14:textId="77777777" w:rsidR="006E4A8F" w:rsidRDefault="00000000">
            <w:pPr>
              <w:pStyle w:val="Compact"/>
            </w:pPr>
            <w:r>
              <w:t>    </w:t>
            </w:r>
            <w:r>
              <w:rPr>
                <w:rStyle w:val="VerbatimChar"/>
              </w:rPr>
              <w:t>extensions</w:t>
            </w:r>
          </w:p>
        </w:tc>
        <w:tc>
          <w:tcPr>
            <w:tcW w:w="4752" w:type="dxa"/>
          </w:tcPr>
          <w:p w14:paraId="3B0A3682" w14:textId="77777777" w:rsidR="006E4A8F" w:rsidRDefault="00000000">
            <w:pPr>
              <w:pStyle w:val="Compact"/>
            </w:pPr>
            <w:r>
              <w:t xml:space="preserve">See </w:t>
            </w:r>
            <w:hyperlink w:anchor="Xd6a0e11bec28bbaff03ee569b1c7bced559434a">
              <w:r w:rsidR="006E4A8F">
                <w:rPr>
                  <w:rStyle w:val="Hyperlink"/>
                </w:rPr>
                <w:t>Section 7.1.2.9.1</w:t>
              </w:r>
            </w:hyperlink>
          </w:p>
        </w:tc>
      </w:tr>
      <w:tr w:rsidR="006E4A8F" w14:paraId="31A2581E" w14:textId="77777777">
        <w:tc>
          <w:tcPr>
            <w:tcW w:w="3168" w:type="dxa"/>
          </w:tcPr>
          <w:p w14:paraId="6DE07C51" w14:textId="77777777" w:rsidR="006E4A8F" w:rsidRDefault="00000000">
            <w:pPr>
              <w:pStyle w:val="Compact"/>
            </w:pPr>
            <w:r>
              <w:rPr>
                <w:rStyle w:val="VerbatimChar"/>
              </w:rPr>
              <w:t>signatureAlgorithm</w:t>
            </w:r>
          </w:p>
        </w:tc>
        <w:tc>
          <w:tcPr>
            <w:tcW w:w="4752" w:type="dxa"/>
          </w:tcPr>
          <w:p w14:paraId="580E24B0" w14:textId="77777777" w:rsidR="006E4A8F" w:rsidRDefault="00000000">
            <w:pPr>
              <w:pStyle w:val="Compact"/>
            </w:pPr>
            <w:r>
              <w:t xml:space="preserve">Encoded value MUST be byte-for-byte identical to the </w:t>
            </w:r>
            <w:r>
              <w:rPr>
                <w:rStyle w:val="VerbatimChar"/>
              </w:rPr>
              <w:t>tbsCertificate.signature</w:t>
            </w:r>
            <w:r>
              <w:t>.</w:t>
            </w:r>
          </w:p>
        </w:tc>
      </w:tr>
      <w:tr w:rsidR="006E4A8F" w14:paraId="51447478" w14:textId="77777777">
        <w:tc>
          <w:tcPr>
            <w:tcW w:w="3168" w:type="dxa"/>
          </w:tcPr>
          <w:p w14:paraId="3C1B4B1E" w14:textId="77777777" w:rsidR="006E4A8F" w:rsidRDefault="00000000">
            <w:pPr>
              <w:pStyle w:val="Compact"/>
            </w:pPr>
            <w:r>
              <w:rPr>
                <w:rStyle w:val="VerbatimChar"/>
              </w:rPr>
              <w:t>signature</w:t>
            </w:r>
          </w:p>
        </w:tc>
        <w:tc>
          <w:tcPr>
            <w:tcW w:w="4752" w:type="dxa"/>
          </w:tcPr>
          <w:p w14:paraId="7E1D9E07" w14:textId="77777777" w:rsidR="006E4A8F" w:rsidRDefault="006E4A8F">
            <w:pPr>
              <w:pStyle w:val="Compact"/>
            </w:pPr>
          </w:p>
        </w:tc>
      </w:tr>
    </w:tbl>
    <w:p w14:paraId="4A34F83C" w14:textId="77777777" w:rsidR="006E4A8F" w:rsidRDefault="006E4A8F"/>
    <w:p w14:paraId="6D23EB10" w14:textId="77777777" w:rsidR="006E4A8F" w:rsidRDefault="00000000">
      <w:pPr>
        <w:pStyle w:val="TableCaption"/>
      </w:pPr>
      <w:r>
        <w:t>When the Precertificate is issued by a Precertificate Signing CA on behalf of an Issuing CA</w:t>
      </w:r>
    </w:p>
    <w:tbl>
      <w:tblPr>
        <w:tblStyle w:val="Table"/>
        <w:tblW w:w="5000" w:type="pct"/>
        <w:tblLayout w:type="fixed"/>
        <w:tblLook w:val="0020" w:firstRow="1" w:lastRow="0" w:firstColumn="0" w:lastColumn="0" w:noHBand="0" w:noVBand="0"/>
      </w:tblPr>
      <w:tblGrid>
        <w:gridCol w:w="3120"/>
        <w:gridCol w:w="6240"/>
      </w:tblGrid>
      <w:tr w:rsidR="006E4A8F" w14:paraId="69450549" w14:textId="77777777">
        <w:trPr>
          <w:tblHeader/>
        </w:trPr>
        <w:tc>
          <w:tcPr>
            <w:tcW w:w="2640" w:type="dxa"/>
          </w:tcPr>
          <w:p w14:paraId="15FDB9C7" w14:textId="77777777" w:rsidR="006E4A8F" w:rsidRDefault="00000000">
            <w:pPr>
              <w:pStyle w:val="Compact"/>
            </w:pPr>
            <w:r>
              <w:rPr>
                <w:b/>
                <w:bCs/>
              </w:rPr>
              <w:t>Field</w:t>
            </w:r>
          </w:p>
        </w:tc>
        <w:tc>
          <w:tcPr>
            <w:tcW w:w="5280" w:type="dxa"/>
          </w:tcPr>
          <w:p w14:paraId="41CCCF99" w14:textId="77777777" w:rsidR="006E4A8F" w:rsidRDefault="00000000">
            <w:pPr>
              <w:pStyle w:val="Compact"/>
            </w:pPr>
            <w:r>
              <w:rPr>
                <w:b/>
                <w:bCs/>
              </w:rPr>
              <w:t>Description</w:t>
            </w:r>
          </w:p>
        </w:tc>
      </w:tr>
      <w:tr w:rsidR="006E4A8F" w14:paraId="1D67ED1D" w14:textId="77777777">
        <w:tc>
          <w:tcPr>
            <w:tcW w:w="2640" w:type="dxa"/>
          </w:tcPr>
          <w:p w14:paraId="17E8A028" w14:textId="77777777" w:rsidR="006E4A8F" w:rsidRDefault="00000000">
            <w:pPr>
              <w:pStyle w:val="Compact"/>
            </w:pPr>
            <w:r>
              <w:rPr>
                <w:rStyle w:val="VerbatimChar"/>
              </w:rPr>
              <w:t>tbsCertificate</w:t>
            </w:r>
          </w:p>
        </w:tc>
        <w:tc>
          <w:tcPr>
            <w:tcW w:w="5280" w:type="dxa"/>
          </w:tcPr>
          <w:p w14:paraId="5254E1D1" w14:textId="77777777" w:rsidR="006E4A8F" w:rsidRDefault="006E4A8F">
            <w:pPr>
              <w:pStyle w:val="Compact"/>
            </w:pPr>
          </w:p>
        </w:tc>
      </w:tr>
      <w:tr w:rsidR="006E4A8F" w14:paraId="5FE41330" w14:textId="77777777">
        <w:tc>
          <w:tcPr>
            <w:tcW w:w="2640" w:type="dxa"/>
          </w:tcPr>
          <w:p w14:paraId="37003160" w14:textId="77777777" w:rsidR="006E4A8F" w:rsidRDefault="00000000">
            <w:pPr>
              <w:pStyle w:val="Compact"/>
            </w:pPr>
            <w:r>
              <w:t>    </w:t>
            </w:r>
            <w:r>
              <w:rPr>
                <w:rStyle w:val="VerbatimChar"/>
              </w:rPr>
              <w:t>version</w:t>
            </w:r>
          </w:p>
        </w:tc>
        <w:tc>
          <w:tcPr>
            <w:tcW w:w="5280" w:type="dxa"/>
          </w:tcPr>
          <w:p w14:paraId="1D73006D" w14:textId="77777777" w:rsidR="006E4A8F" w:rsidRDefault="00000000">
            <w:pPr>
              <w:pStyle w:val="Compact"/>
            </w:pPr>
            <w:r>
              <w:t xml:space="preserve">Encoded value MUST be byte-for-byte identical to the </w:t>
            </w:r>
            <w:r>
              <w:rPr>
                <w:rStyle w:val="VerbatimChar"/>
              </w:rPr>
              <w:t>version</w:t>
            </w:r>
            <w:r>
              <w:t xml:space="preserve"> field of the Certificate</w:t>
            </w:r>
          </w:p>
        </w:tc>
      </w:tr>
      <w:tr w:rsidR="006E4A8F" w14:paraId="789F8C57" w14:textId="77777777">
        <w:tc>
          <w:tcPr>
            <w:tcW w:w="2640" w:type="dxa"/>
          </w:tcPr>
          <w:p w14:paraId="4BC0FE1D" w14:textId="77777777" w:rsidR="006E4A8F" w:rsidRDefault="00000000">
            <w:pPr>
              <w:pStyle w:val="Compact"/>
            </w:pPr>
            <w:r>
              <w:t>    </w:t>
            </w:r>
            <w:r>
              <w:rPr>
                <w:rStyle w:val="VerbatimChar"/>
              </w:rPr>
              <w:t>serialNumber</w:t>
            </w:r>
          </w:p>
        </w:tc>
        <w:tc>
          <w:tcPr>
            <w:tcW w:w="5280" w:type="dxa"/>
          </w:tcPr>
          <w:p w14:paraId="45E18B08" w14:textId="77777777" w:rsidR="006E4A8F" w:rsidRDefault="00000000">
            <w:pPr>
              <w:pStyle w:val="Compact"/>
            </w:pPr>
            <w:r>
              <w:t xml:space="preserve">Encoded value MUST be byte-for-byte identical to the </w:t>
            </w:r>
            <w:r>
              <w:rPr>
                <w:rStyle w:val="VerbatimChar"/>
              </w:rPr>
              <w:t>serialNumber</w:t>
            </w:r>
            <w:r>
              <w:t xml:space="preserve"> field of the Certificate</w:t>
            </w:r>
          </w:p>
        </w:tc>
      </w:tr>
      <w:tr w:rsidR="006E4A8F" w14:paraId="134D6FB2" w14:textId="77777777">
        <w:tc>
          <w:tcPr>
            <w:tcW w:w="2640" w:type="dxa"/>
          </w:tcPr>
          <w:p w14:paraId="1BD7EF07" w14:textId="77777777" w:rsidR="006E4A8F" w:rsidRDefault="00000000">
            <w:pPr>
              <w:pStyle w:val="Compact"/>
            </w:pPr>
            <w:r>
              <w:t>    </w:t>
            </w:r>
            <w:r>
              <w:rPr>
                <w:rStyle w:val="VerbatimChar"/>
              </w:rPr>
              <w:t>signature</w:t>
            </w:r>
          </w:p>
        </w:tc>
        <w:tc>
          <w:tcPr>
            <w:tcW w:w="5280" w:type="dxa"/>
          </w:tcPr>
          <w:p w14:paraId="45F9981D" w14:textId="77777777" w:rsidR="006E4A8F" w:rsidRDefault="00000000">
            <w:pPr>
              <w:pStyle w:val="Compact"/>
            </w:pPr>
            <w:r>
              <w:t xml:space="preserve">Encoded value MUST be byte-for-byte identical to the </w:t>
            </w:r>
            <w:r>
              <w:rPr>
                <w:rStyle w:val="VerbatimChar"/>
              </w:rPr>
              <w:t>signature</w:t>
            </w:r>
            <w:r>
              <w:t xml:space="preserve"> field of the Certificate</w:t>
            </w:r>
          </w:p>
        </w:tc>
      </w:tr>
      <w:tr w:rsidR="006E4A8F" w14:paraId="49158DDF" w14:textId="77777777">
        <w:tc>
          <w:tcPr>
            <w:tcW w:w="2640" w:type="dxa"/>
          </w:tcPr>
          <w:p w14:paraId="1CC2CD5E" w14:textId="77777777" w:rsidR="006E4A8F" w:rsidRDefault="00000000">
            <w:pPr>
              <w:pStyle w:val="Compact"/>
            </w:pPr>
            <w:r>
              <w:t>    </w:t>
            </w:r>
            <w:r>
              <w:rPr>
                <w:rStyle w:val="VerbatimChar"/>
              </w:rPr>
              <w:t>issuer</w:t>
            </w:r>
          </w:p>
        </w:tc>
        <w:tc>
          <w:tcPr>
            <w:tcW w:w="5280" w:type="dxa"/>
          </w:tcPr>
          <w:p w14:paraId="784D507C" w14:textId="77777777" w:rsidR="006E4A8F" w:rsidRDefault="00000000">
            <w:pPr>
              <w:pStyle w:val="Compact"/>
            </w:pPr>
            <w:r>
              <w:t xml:space="preserve">Encoded value MUST be byte-for-byte identical to the </w:t>
            </w:r>
            <w:r>
              <w:rPr>
                <w:rStyle w:val="VerbatimChar"/>
              </w:rPr>
              <w:t>subject</w:t>
            </w:r>
            <w:r>
              <w:t xml:space="preserve"> field of the </w:t>
            </w:r>
            <w:hyperlink w:anchor="X3a11ccc0762fa70b64286ca02bf471eb0cdabb5">
              <w:r w:rsidR="006E4A8F">
                <w:rPr>
                  <w:rStyle w:val="Hyperlink"/>
                </w:rPr>
                <w:t>Precertificate Signing CA Certificate</w:t>
              </w:r>
            </w:hyperlink>
          </w:p>
        </w:tc>
      </w:tr>
      <w:tr w:rsidR="006E4A8F" w14:paraId="49B8207A" w14:textId="77777777">
        <w:tc>
          <w:tcPr>
            <w:tcW w:w="2640" w:type="dxa"/>
          </w:tcPr>
          <w:p w14:paraId="5AF08258" w14:textId="77777777" w:rsidR="006E4A8F" w:rsidRDefault="00000000">
            <w:pPr>
              <w:pStyle w:val="Compact"/>
            </w:pPr>
            <w:r>
              <w:lastRenderedPageBreak/>
              <w:t>    </w:t>
            </w:r>
            <w:r>
              <w:rPr>
                <w:rStyle w:val="VerbatimChar"/>
              </w:rPr>
              <w:t>validity</w:t>
            </w:r>
          </w:p>
        </w:tc>
        <w:tc>
          <w:tcPr>
            <w:tcW w:w="5280" w:type="dxa"/>
          </w:tcPr>
          <w:p w14:paraId="57C55E1B" w14:textId="77777777" w:rsidR="006E4A8F" w:rsidRDefault="00000000">
            <w:pPr>
              <w:pStyle w:val="Compact"/>
            </w:pPr>
            <w:r>
              <w:t xml:space="preserve">Encoded value MUST be byte-for-byte identical to the </w:t>
            </w:r>
            <w:r>
              <w:rPr>
                <w:rStyle w:val="VerbatimChar"/>
              </w:rPr>
              <w:t>validity</w:t>
            </w:r>
            <w:r>
              <w:t xml:space="preserve"> field of the Certificate</w:t>
            </w:r>
          </w:p>
        </w:tc>
      </w:tr>
      <w:tr w:rsidR="006E4A8F" w14:paraId="06903E37" w14:textId="77777777">
        <w:tc>
          <w:tcPr>
            <w:tcW w:w="2640" w:type="dxa"/>
          </w:tcPr>
          <w:p w14:paraId="37C2CD06" w14:textId="77777777" w:rsidR="006E4A8F" w:rsidRDefault="00000000">
            <w:pPr>
              <w:pStyle w:val="Compact"/>
            </w:pPr>
            <w:r>
              <w:t>    </w:t>
            </w:r>
            <w:r>
              <w:rPr>
                <w:rStyle w:val="VerbatimChar"/>
              </w:rPr>
              <w:t>subject</w:t>
            </w:r>
          </w:p>
        </w:tc>
        <w:tc>
          <w:tcPr>
            <w:tcW w:w="5280" w:type="dxa"/>
          </w:tcPr>
          <w:p w14:paraId="47403DD0" w14:textId="77777777" w:rsidR="006E4A8F" w:rsidRDefault="00000000">
            <w:pPr>
              <w:pStyle w:val="Compact"/>
            </w:pPr>
            <w:r>
              <w:t xml:space="preserve">Encoded value MUST be byte-for-byte identical to the </w:t>
            </w:r>
            <w:r>
              <w:rPr>
                <w:rStyle w:val="VerbatimChar"/>
              </w:rPr>
              <w:t>subject</w:t>
            </w:r>
            <w:r>
              <w:t xml:space="preserve"> field of the Certificate</w:t>
            </w:r>
          </w:p>
        </w:tc>
      </w:tr>
      <w:tr w:rsidR="006E4A8F" w14:paraId="6609B665" w14:textId="77777777">
        <w:tc>
          <w:tcPr>
            <w:tcW w:w="2640" w:type="dxa"/>
          </w:tcPr>
          <w:p w14:paraId="66AF7BCD" w14:textId="77777777" w:rsidR="006E4A8F" w:rsidRDefault="00000000">
            <w:pPr>
              <w:pStyle w:val="Compact"/>
            </w:pPr>
            <w:r>
              <w:t>    </w:t>
            </w:r>
            <w:r>
              <w:rPr>
                <w:rStyle w:val="VerbatimChar"/>
              </w:rPr>
              <w:t>subjectPublicKeyInfo</w:t>
            </w:r>
          </w:p>
        </w:tc>
        <w:tc>
          <w:tcPr>
            <w:tcW w:w="5280" w:type="dxa"/>
          </w:tcPr>
          <w:p w14:paraId="752D4DAC" w14:textId="77777777" w:rsidR="006E4A8F" w:rsidRDefault="00000000">
            <w:pPr>
              <w:pStyle w:val="Compact"/>
            </w:pPr>
            <w:r>
              <w:t xml:space="preserve">Encoded value MUST be byte-for-byte identical to the </w:t>
            </w:r>
            <w:r>
              <w:rPr>
                <w:rStyle w:val="VerbatimChar"/>
              </w:rPr>
              <w:t>subjectPublicKeyInfo</w:t>
            </w:r>
            <w:r>
              <w:t xml:space="preserve"> field of the Certificate</w:t>
            </w:r>
          </w:p>
        </w:tc>
      </w:tr>
      <w:tr w:rsidR="006E4A8F" w14:paraId="057F0ACA" w14:textId="77777777">
        <w:tc>
          <w:tcPr>
            <w:tcW w:w="2640" w:type="dxa"/>
          </w:tcPr>
          <w:p w14:paraId="1DA724B9" w14:textId="77777777" w:rsidR="006E4A8F" w:rsidRDefault="00000000">
            <w:pPr>
              <w:pStyle w:val="Compact"/>
            </w:pPr>
            <w:r>
              <w:t>    </w:t>
            </w:r>
            <w:r>
              <w:rPr>
                <w:rStyle w:val="VerbatimChar"/>
              </w:rPr>
              <w:t>issuerUniqueID</w:t>
            </w:r>
          </w:p>
        </w:tc>
        <w:tc>
          <w:tcPr>
            <w:tcW w:w="5280" w:type="dxa"/>
          </w:tcPr>
          <w:p w14:paraId="3038937E" w14:textId="77777777" w:rsidR="006E4A8F" w:rsidRDefault="00000000">
            <w:pPr>
              <w:pStyle w:val="Compact"/>
            </w:pPr>
            <w:r>
              <w:t xml:space="preserve">Encoded value MUST be byte-for-byte identical to the </w:t>
            </w:r>
            <w:r>
              <w:rPr>
                <w:rStyle w:val="VerbatimChar"/>
              </w:rPr>
              <w:t>issuerUniqueID</w:t>
            </w:r>
            <w:r>
              <w:t xml:space="preserve"> field of the Certificate, or omitted if omitted in the Certificate</w:t>
            </w:r>
          </w:p>
        </w:tc>
      </w:tr>
      <w:tr w:rsidR="006E4A8F" w14:paraId="0F4EF044" w14:textId="77777777">
        <w:tc>
          <w:tcPr>
            <w:tcW w:w="2640" w:type="dxa"/>
          </w:tcPr>
          <w:p w14:paraId="75CD9BD4" w14:textId="77777777" w:rsidR="006E4A8F" w:rsidRDefault="00000000">
            <w:pPr>
              <w:pStyle w:val="Compact"/>
            </w:pPr>
            <w:r>
              <w:t>    </w:t>
            </w:r>
            <w:r>
              <w:rPr>
                <w:rStyle w:val="VerbatimChar"/>
              </w:rPr>
              <w:t>subjectUniqueID</w:t>
            </w:r>
          </w:p>
        </w:tc>
        <w:tc>
          <w:tcPr>
            <w:tcW w:w="5280" w:type="dxa"/>
          </w:tcPr>
          <w:p w14:paraId="6BE019E9" w14:textId="77777777" w:rsidR="006E4A8F" w:rsidRDefault="00000000">
            <w:pPr>
              <w:pStyle w:val="Compact"/>
            </w:pPr>
            <w:r>
              <w:t xml:space="preserve">Encoded value MUST be byte-for-byte identical to the </w:t>
            </w:r>
            <w:r>
              <w:rPr>
                <w:rStyle w:val="VerbatimChar"/>
              </w:rPr>
              <w:t>subjectUniqueID</w:t>
            </w:r>
            <w:r>
              <w:t xml:space="preserve"> field of the Certificate, or omitted if omitted in the Certificate</w:t>
            </w:r>
          </w:p>
        </w:tc>
      </w:tr>
      <w:tr w:rsidR="006E4A8F" w14:paraId="26BA028E" w14:textId="77777777">
        <w:tc>
          <w:tcPr>
            <w:tcW w:w="2640" w:type="dxa"/>
          </w:tcPr>
          <w:p w14:paraId="6264147A" w14:textId="77777777" w:rsidR="006E4A8F" w:rsidRDefault="00000000">
            <w:pPr>
              <w:pStyle w:val="Compact"/>
            </w:pPr>
            <w:r>
              <w:t>    </w:t>
            </w:r>
            <w:r>
              <w:rPr>
                <w:rStyle w:val="VerbatimChar"/>
              </w:rPr>
              <w:t>extensions</w:t>
            </w:r>
          </w:p>
        </w:tc>
        <w:tc>
          <w:tcPr>
            <w:tcW w:w="5280" w:type="dxa"/>
          </w:tcPr>
          <w:p w14:paraId="347279DE" w14:textId="77777777" w:rsidR="006E4A8F" w:rsidRDefault="00000000">
            <w:pPr>
              <w:pStyle w:val="Compact"/>
            </w:pPr>
            <w:r>
              <w:t xml:space="preserve">See </w:t>
            </w:r>
            <w:hyperlink w:anchor="Xce7aef67d606d065ab592aacd3bbbbf8dd84865">
              <w:r w:rsidR="006E4A8F">
                <w:rPr>
                  <w:rStyle w:val="Hyperlink"/>
                </w:rPr>
                <w:t>Section 7.1.2.9.2</w:t>
              </w:r>
            </w:hyperlink>
          </w:p>
        </w:tc>
      </w:tr>
      <w:tr w:rsidR="006E4A8F" w14:paraId="79B17737" w14:textId="77777777">
        <w:tc>
          <w:tcPr>
            <w:tcW w:w="2640" w:type="dxa"/>
          </w:tcPr>
          <w:p w14:paraId="4900D14F" w14:textId="77777777" w:rsidR="006E4A8F" w:rsidRDefault="00000000">
            <w:pPr>
              <w:pStyle w:val="Compact"/>
            </w:pPr>
            <w:r>
              <w:rPr>
                <w:rStyle w:val="VerbatimChar"/>
              </w:rPr>
              <w:t>signatureAlgorithm</w:t>
            </w:r>
          </w:p>
        </w:tc>
        <w:tc>
          <w:tcPr>
            <w:tcW w:w="5280" w:type="dxa"/>
          </w:tcPr>
          <w:p w14:paraId="3F6AA7BB" w14:textId="77777777" w:rsidR="006E4A8F" w:rsidRDefault="00000000">
            <w:pPr>
              <w:pStyle w:val="Compact"/>
            </w:pPr>
            <w:r>
              <w:t xml:space="preserve">Encoded value MUST be byte-for-byte identical to the </w:t>
            </w:r>
            <w:r>
              <w:rPr>
                <w:rStyle w:val="VerbatimChar"/>
              </w:rPr>
              <w:t>tbsCertificate.signature</w:t>
            </w:r>
            <w:r>
              <w:t>.</w:t>
            </w:r>
          </w:p>
        </w:tc>
      </w:tr>
      <w:tr w:rsidR="006E4A8F" w14:paraId="3776BC6B" w14:textId="77777777">
        <w:tc>
          <w:tcPr>
            <w:tcW w:w="2640" w:type="dxa"/>
          </w:tcPr>
          <w:p w14:paraId="2837615B" w14:textId="77777777" w:rsidR="006E4A8F" w:rsidRDefault="00000000">
            <w:pPr>
              <w:pStyle w:val="Compact"/>
            </w:pPr>
            <w:r>
              <w:rPr>
                <w:rStyle w:val="VerbatimChar"/>
              </w:rPr>
              <w:t>signature</w:t>
            </w:r>
          </w:p>
        </w:tc>
        <w:tc>
          <w:tcPr>
            <w:tcW w:w="5280" w:type="dxa"/>
          </w:tcPr>
          <w:p w14:paraId="6F9EBAF2" w14:textId="77777777" w:rsidR="006E4A8F" w:rsidRDefault="006E4A8F">
            <w:pPr>
              <w:pStyle w:val="Compact"/>
            </w:pPr>
          </w:p>
        </w:tc>
      </w:tr>
    </w:tbl>
    <w:p w14:paraId="61271AED" w14:textId="77777777" w:rsidR="006E4A8F" w:rsidRDefault="00000000">
      <w:pPr>
        <w:pStyle w:val="BodyText"/>
      </w:pPr>
      <w:r>
        <w:rPr>
          <w:b/>
          <w:bCs/>
        </w:rPr>
        <w:t>Note</w:t>
      </w:r>
      <w:r>
        <w:t xml:space="preserve">: This profile requires that the </w:t>
      </w:r>
      <w:r>
        <w:rPr>
          <w:rStyle w:val="VerbatimChar"/>
        </w:rPr>
        <w:t>serialNumber</w:t>
      </w:r>
      <w:r>
        <w:t xml:space="preserve"> field of the Precertificate be identical to that of the corresponding Certificate. </w:t>
      </w:r>
      <w:hyperlink r:id="rId56" w:anchor="section-4.1.2.2">
        <w:r w:rsidR="006E4A8F">
          <w:rPr>
            <w:rStyle w:val="Hyperlink"/>
          </w:rPr>
          <w:t>RFC 5280, Section 4.1.2.2</w:t>
        </w:r>
      </w:hyperlink>
      <w:r>
        <w:t xml:space="preserve"> requires that the </w:t>
      </w:r>
      <w:r>
        <w:rPr>
          <w:rStyle w:val="VerbatimChar"/>
        </w:rPr>
        <w:t>serialNumber</w:t>
      </w:r>
      <w:r>
        <w:t xml:space="preserve"> of certificates be unique. For the purposes of this document, a Precertificate shall not be considered a “certificate” subject to that requirement, and thus may have the same </w:t>
      </w:r>
      <w:r>
        <w:rPr>
          <w:rStyle w:val="VerbatimChar"/>
        </w:rPr>
        <w:t>serialNumber</w:t>
      </w:r>
      <w:r>
        <w:t xml:space="preserve"> of the corresponding Certificate. However, this does not permit two Precertificates to share the same </w:t>
      </w:r>
      <w:r>
        <w:rPr>
          <w:rStyle w:val="VerbatimChar"/>
        </w:rPr>
        <w:t>serialNumber</w:t>
      </w:r>
      <w:r>
        <w:t xml:space="preserve">, unless they correspond to the same Certificate, as this would otherwise indicate there are two corresponding Certificates that share the same </w:t>
      </w:r>
      <w:r>
        <w:rPr>
          <w:rStyle w:val="VerbatimChar"/>
        </w:rPr>
        <w:t>serialNumber</w:t>
      </w:r>
      <w:r>
        <w:t>.</w:t>
      </w:r>
    </w:p>
    <w:p w14:paraId="3440EFEF" w14:textId="77777777" w:rsidR="006E4A8F" w:rsidRDefault="00000000">
      <w:pPr>
        <w:pStyle w:val="Heading5"/>
      </w:pPr>
      <w:bookmarkStart w:id="736" w:name="Xd6a0e11bec28bbaff03ee569b1c7bced559434a"/>
      <w:r>
        <w:t>7.1.2.9.1 Precertificate Profile Extensions - Directly Issued</w:t>
      </w:r>
    </w:p>
    <w:p w14:paraId="3A4164A3" w14:textId="77777777" w:rsidR="006E4A8F" w:rsidRDefault="00000000">
      <w:pPr>
        <w:pStyle w:val="FirstParagraph"/>
      </w:pPr>
      <w:r>
        <w:t xml:space="preserve">These extensions apply in the context of a Precertificate directly issued from a CA, and not from a Precertificate Signing CA Certificate, as defined in </w:t>
      </w:r>
      <w:hyperlink w:anchor="X3a11ccc0762fa70b64286ca02bf471eb0cdabb5">
        <w:r w:rsidR="006E4A8F">
          <w:rPr>
            <w:rStyle w:val="Hyperlink"/>
          </w:rPr>
          <w:t>Section 7.1.2.4</w:t>
        </w:r>
      </w:hyperlink>
      <w:r>
        <w:t>.</w:t>
      </w:r>
    </w:p>
    <w:tbl>
      <w:tblPr>
        <w:tblStyle w:val="Table"/>
        <w:tblW w:w="5000" w:type="pct"/>
        <w:tblLayout w:type="fixed"/>
        <w:tblLook w:val="0020" w:firstRow="1" w:lastRow="0" w:firstColumn="0" w:lastColumn="0" w:noHBand="0" w:noVBand="0"/>
      </w:tblPr>
      <w:tblGrid>
        <w:gridCol w:w="3744"/>
        <w:gridCol w:w="936"/>
        <w:gridCol w:w="936"/>
        <w:gridCol w:w="3744"/>
      </w:tblGrid>
      <w:tr w:rsidR="006E4A8F" w14:paraId="70AD4286" w14:textId="77777777">
        <w:trPr>
          <w:tblHeader/>
        </w:trPr>
        <w:tc>
          <w:tcPr>
            <w:tcW w:w="3168" w:type="dxa"/>
          </w:tcPr>
          <w:p w14:paraId="79BE9F9F" w14:textId="77777777" w:rsidR="006E4A8F" w:rsidRDefault="00000000">
            <w:pPr>
              <w:pStyle w:val="Compact"/>
            </w:pPr>
            <w:r>
              <w:rPr>
                <w:b/>
                <w:bCs/>
              </w:rPr>
              <w:t>Extension</w:t>
            </w:r>
          </w:p>
        </w:tc>
        <w:tc>
          <w:tcPr>
            <w:tcW w:w="792" w:type="dxa"/>
          </w:tcPr>
          <w:p w14:paraId="20FE91DF" w14:textId="77777777" w:rsidR="006E4A8F" w:rsidRDefault="00000000">
            <w:pPr>
              <w:pStyle w:val="Compact"/>
            </w:pPr>
            <w:r>
              <w:rPr>
                <w:b/>
                <w:bCs/>
              </w:rPr>
              <w:t>Presence</w:t>
            </w:r>
          </w:p>
        </w:tc>
        <w:tc>
          <w:tcPr>
            <w:tcW w:w="792" w:type="dxa"/>
          </w:tcPr>
          <w:p w14:paraId="612EDC45" w14:textId="77777777" w:rsidR="006E4A8F" w:rsidRDefault="00000000">
            <w:pPr>
              <w:pStyle w:val="Compact"/>
            </w:pPr>
            <w:r>
              <w:rPr>
                <w:b/>
                <w:bCs/>
              </w:rPr>
              <w:t>Critical</w:t>
            </w:r>
          </w:p>
        </w:tc>
        <w:tc>
          <w:tcPr>
            <w:tcW w:w="3168" w:type="dxa"/>
          </w:tcPr>
          <w:p w14:paraId="5DC52F1D" w14:textId="77777777" w:rsidR="006E4A8F" w:rsidRDefault="00000000">
            <w:pPr>
              <w:pStyle w:val="Compact"/>
            </w:pPr>
            <w:r>
              <w:rPr>
                <w:b/>
                <w:bCs/>
              </w:rPr>
              <w:t>Description</w:t>
            </w:r>
          </w:p>
        </w:tc>
      </w:tr>
      <w:tr w:rsidR="006E4A8F" w14:paraId="34CF802D" w14:textId="77777777">
        <w:tc>
          <w:tcPr>
            <w:tcW w:w="3168" w:type="dxa"/>
          </w:tcPr>
          <w:p w14:paraId="41DE0A76" w14:textId="77777777" w:rsidR="006E4A8F" w:rsidRDefault="00000000">
            <w:pPr>
              <w:pStyle w:val="Compact"/>
            </w:pPr>
            <w:r>
              <w:t>Precertificate Poison (OID: 1.3.6.1.4.1.11129.2.4.3)</w:t>
            </w:r>
          </w:p>
        </w:tc>
        <w:tc>
          <w:tcPr>
            <w:tcW w:w="792" w:type="dxa"/>
          </w:tcPr>
          <w:p w14:paraId="7E442D66" w14:textId="77777777" w:rsidR="006E4A8F" w:rsidRDefault="00000000">
            <w:pPr>
              <w:pStyle w:val="Compact"/>
            </w:pPr>
            <w:r>
              <w:t>MUST</w:t>
            </w:r>
          </w:p>
        </w:tc>
        <w:tc>
          <w:tcPr>
            <w:tcW w:w="792" w:type="dxa"/>
          </w:tcPr>
          <w:p w14:paraId="188EAEC6" w14:textId="77777777" w:rsidR="006E4A8F" w:rsidRDefault="00000000">
            <w:pPr>
              <w:pStyle w:val="Compact"/>
            </w:pPr>
            <w:r>
              <w:t>Y</w:t>
            </w:r>
          </w:p>
        </w:tc>
        <w:tc>
          <w:tcPr>
            <w:tcW w:w="3168" w:type="dxa"/>
          </w:tcPr>
          <w:p w14:paraId="34D39A34" w14:textId="77777777" w:rsidR="006E4A8F" w:rsidRDefault="00000000">
            <w:pPr>
              <w:pStyle w:val="Compact"/>
            </w:pPr>
            <w:r>
              <w:t xml:space="preserve">See </w:t>
            </w:r>
            <w:hyperlink w:anchor="X7d7d43631a382cfa183a063512855a63f73632a">
              <w:r w:rsidR="006E4A8F">
                <w:rPr>
                  <w:rStyle w:val="Hyperlink"/>
                </w:rPr>
                <w:t>Section 7.1.2.9.3</w:t>
              </w:r>
            </w:hyperlink>
          </w:p>
        </w:tc>
      </w:tr>
      <w:tr w:rsidR="006E4A8F" w14:paraId="0219404B" w14:textId="77777777">
        <w:tc>
          <w:tcPr>
            <w:tcW w:w="3168" w:type="dxa"/>
          </w:tcPr>
          <w:p w14:paraId="17751C89" w14:textId="77777777" w:rsidR="006E4A8F" w:rsidRDefault="00000000">
            <w:pPr>
              <w:pStyle w:val="Compact"/>
            </w:pPr>
            <w:r>
              <w:t>Signed Certificate Timestamp List</w:t>
            </w:r>
          </w:p>
        </w:tc>
        <w:tc>
          <w:tcPr>
            <w:tcW w:w="792" w:type="dxa"/>
          </w:tcPr>
          <w:p w14:paraId="02D4739D" w14:textId="77777777" w:rsidR="006E4A8F" w:rsidRDefault="00000000">
            <w:pPr>
              <w:pStyle w:val="Compact"/>
            </w:pPr>
            <w:r>
              <w:t>MUST NOT</w:t>
            </w:r>
          </w:p>
        </w:tc>
        <w:tc>
          <w:tcPr>
            <w:tcW w:w="792" w:type="dxa"/>
          </w:tcPr>
          <w:p w14:paraId="2B63F839" w14:textId="77777777" w:rsidR="006E4A8F" w:rsidRDefault="00000000">
            <w:pPr>
              <w:pStyle w:val="Compact"/>
            </w:pPr>
            <w:r>
              <w:t>-</w:t>
            </w:r>
          </w:p>
        </w:tc>
        <w:tc>
          <w:tcPr>
            <w:tcW w:w="3168" w:type="dxa"/>
          </w:tcPr>
          <w:p w14:paraId="3536604D" w14:textId="77777777" w:rsidR="006E4A8F" w:rsidRDefault="006E4A8F">
            <w:pPr>
              <w:pStyle w:val="Compact"/>
            </w:pPr>
          </w:p>
        </w:tc>
      </w:tr>
      <w:tr w:rsidR="006E4A8F" w14:paraId="37973066" w14:textId="77777777">
        <w:tc>
          <w:tcPr>
            <w:tcW w:w="3168" w:type="dxa"/>
          </w:tcPr>
          <w:p w14:paraId="1DC43A51" w14:textId="77777777" w:rsidR="006E4A8F" w:rsidRDefault="00000000">
            <w:pPr>
              <w:pStyle w:val="Compact"/>
            </w:pPr>
            <w:r>
              <w:t>Any other extension</w:t>
            </w:r>
          </w:p>
        </w:tc>
        <w:tc>
          <w:tcPr>
            <w:tcW w:w="792" w:type="dxa"/>
          </w:tcPr>
          <w:p w14:paraId="0BFDEA55" w14:textId="77777777" w:rsidR="006E4A8F" w:rsidRDefault="00000000">
            <w:pPr>
              <w:pStyle w:val="Compact"/>
            </w:pPr>
            <w:r>
              <w:t>*</w:t>
            </w:r>
          </w:p>
        </w:tc>
        <w:tc>
          <w:tcPr>
            <w:tcW w:w="792" w:type="dxa"/>
          </w:tcPr>
          <w:p w14:paraId="27136C23" w14:textId="77777777" w:rsidR="006E4A8F" w:rsidRDefault="00000000">
            <w:pPr>
              <w:pStyle w:val="Compact"/>
            </w:pPr>
            <w:r>
              <w:t>*</w:t>
            </w:r>
          </w:p>
        </w:tc>
        <w:tc>
          <w:tcPr>
            <w:tcW w:w="3168" w:type="dxa"/>
          </w:tcPr>
          <w:p w14:paraId="2F284977" w14:textId="77777777" w:rsidR="006E4A8F" w:rsidRDefault="00000000">
            <w:pPr>
              <w:pStyle w:val="Compact"/>
            </w:pPr>
            <w:r>
              <w:t xml:space="preserve">The order, criticality, and encoded values of all other extensions MUST be byte-for-byte identical to the </w:t>
            </w:r>
            <w:r>
              <w:rPr>
                <w:rStyle w:val="VerbatimChar"/>
              </w:rPr>
              <w:t>extensions</w:t>
            </w:r>
            <w:r>
              <w:t xml:space="preserve"> field of the Certificate</w:t>
            </w:r>
          </w:p>
        </w:tc>
      </w:tr>
    </w:tbl>
    <w:p w14:paraId="3E288E8C" w14:textId="77777777" w:rsidR="006E4A8F" w:rsidRDefault="00000000">
      <w:pPr>
        <w:pStyle w:val="BodyText"/>
      </w:pPr>
      <w:r>
        <w:rPr>
          <w:b/>
          <w:bCs/>
        </w:rPr>
        <w:lastRenderedPageBreak/>
        <w:t>Note</w:t>
      </w:r>
      <w:r>
        <w:t xml:space="preserve">: This requirement is expressing that if the Precertificate Poison extension is removed from the Precertificate, and the Signed Certificate Timestamp List is removed from the certificate, the contents of the </w:t>
      </w:r>
      <w:r>
        <w:rPr>
          <w:rStyle w:val="VerbatimChar"/>
        </w:rPr>
        <w:t>extensions</w:t>
      </w:r>
      <w:r>
        <w:t xml:space="preserve"> field MUST be byte-for-byte identical to the Certificate.</w:t>
      </w:r>
    </w:p>
    <w:p w14:paraId="34F1745D" w14:textId="77777777" w:rsidR="006E4A8F" w:rsidRDefault="00000000">
      <w:pPr>
        <w:pStyle w:val="Heading5"/>
      </w:pPr>
      <w:bookmarkStart w:id="737" w:name="Xce7aef67d606d065ab592aacd3bbbbf8dd84865"/>
      <w:bookmarkEnd w:id="736"/>
      <w:r>
        <w:t>7.1.2.9.2 Precertificate Profile Extensions - Precertificate CA Issued</w:t>
      </w:r>
    </w:p>
    <w:p w14:paraId="2E09F604" w14:textId="77777777" w:rsidR="006E4A8F" w:rsidRDefault="00000000">
      <w:pPr>
        <w:pStyle w:val="FirstParagraph"/>
      </w:pPr>
      <w:r>
        <w:t xml:space="preserve">These extensions apply in the context of a Precertificate from a Precertificate Signing CA Certificate, as defined in </w:t>
      </w:r>
      <w:hyperlink w:anchor="X3a11ccc0762fa70b64286ca02bf471eb0cdabb5">
        <w:r w:rsidR="006E4A8F">
          <w:rPr>
            <w:rStyle w:val="Hyperlink"/>
          </w:rPr>
          <w:t>Section 7.1.2.4</w:t>
        </w:r>
      </w:hyperlink>
      <w:r>
        <w:t xml:space="preserve">. For such Precertificates, the </w:t>
      </w:r>
      <w:r>
        <w:rPr>
          <w:rStyle w:val="VerbatimChar"/>
        </w:rPr>
        <w:t>authorityKeyIdentifier</w:t>
      </w:r>
      <w:r>
        <w:t xml:space="preserve">, if present in the Certificate, is modified in the Precertificate, as described in </w:t>
      </w:r>
      <w:hyperlink r:id="rId57" w:anchor="section-3.2">
        <w:r w:rsidR="006E4A8F">
          <w:rPr>
            <w:rStyle w:val="Hyperlink"/>
          </w:rPr>
          <w:t>RFC 6962, Section 3.2</w:t>
        </w:r>
      </w:hyperlink>
      <w:r>
        <w:t>.</w:t>
      </w:r>
    </w:p>
    <w:tbl>
      <w:tblPr>
        <w:tblStyle w:val="Table"/>
        <w:tblW w:w="5000" w:type="pct"/>
        <w:tblLayout w:type="fixed"/>
        <w:tblLook w:val="0020" w:firstRow="1" w:lastRow="0" w:firstColumn="0" w:lastColumn="0" w:noHBand="0" w:noVBand="0"/>
      </w:tblPr>
      <w:tblGrid>
        <w:gridCol w:w="3744"/>
        <w:gridCol w:w="936"/>
        <w:gridCol w:w="936"/>
        <w:gridCol w:w="3744"/>
      </w:tblGrid>
      <w:tr w:rsidR="006E4A8F" w14:paraId="168BB7A7" w14:textId="77777777">
        <w:trPr>
          <w:tblHeader/>
        </w:trPr>
        <w:tc>
          <w:tcPr>
            <w:tcW w:w="3168" w:type="dxa"/>
          </w:tcPr>
          <w:p w14:paraId="4F2FD650" w14:textId="77777777" w:rsidR="006E4A8F" w:rsidRDefault="00000000">
            <w:pPr>
              <w:pStyle w:val="Compact"/>
            </w:pPr>
            <w:r>
              <w:rPr>
                <w:b/>
                <w:bCs/>
              </w:rPr>
              <w:t>Extension</w:t>
            </w:r>
          </w:p>
        </w:tc>
        <w:tc>
          <w:tcPr>
            <w:tcW w:w="792" w:type="dxa"/>
          </w:tcPr>
          <w:p w14:paraId="793D9340" w14:textId="77777777" w:rsidR="006E4A8F" w:rsidRDefault="00000000">
            <w:pPr>
              <w:pStyle w:val="Compact"/>
            </w:pPr>
            <w:r>
              <w:rPr>
                <w:b/>
                <w:bCs/>
              </w:rPr>
              <w:t>Presence</w:t>
            </w:r>
          </w:p>
        </w:tc>
        <w:tc>
          <w:tcPr>
            <w:tcW w:w="792" w:type="dxa"/>
          </w:tcPr>
          <w:p w14:paraId="4A46F66F" w14:textId="77777777" w:rsidR="006E4A8F" w:rsidRDefault="00000000">
            <w:pPr>
              <w:pStyle w:val="Compact"/>
            </w:pPr>
            <w:r>
              <w:rPr>
                <w:b/>
                <w:bCs/>
              </w:rPr>
              <w:t>Critical</w:t>
            </w:r>
          </w:p>
        </w:tc>
        <w:tc>
          <w:tcPr>
            <w:tcW w:w="3168" w:type="dxa"/>
          </w:tcPr>
          <w:p w14:paraId="1F68E7A7" w14:textId="77777777" w:rsidR="006E4A8F" w:rsidRDefault="00000000">
            <w:pPr>
              <w:pStyle w:val="Compact"/>
            </w:pPr>
            <w:r>
              <w:rPr>
                <w:b/>
                <w:bCs/>
              </w:rPr>
              <w:t>Description</w:t>
            </w:r>
          </w:p>
        </w:tc>
      </w:tr>
      <w:tr w:rsidR="006E4A8F" w14:paraId="48BE7205" w14:textId="77777777">
        <w:tc>
          <w:tcPr>
            <w:tcW w:w="3168" w:type="dxa"/>
          </w:tcPr>
          <w:p w14:paraId="09114E2C" w14:textId="77777777" w:rsidR="006E4A8F" w:rsidRDefault="00000000">
            <w:pPr>
              <w:pStyle w:val="Compact"/>
            </w:pPr>
            <w:r>
              <w:t>Precertificate Poison (OID: 1.3.6.1.4.1.11129.2.4.3)</w:t>
            </w:r>
          </w:p>
        </w:tc>
        <w:tc>
          <w:tcPr>
            <w:tcW w:w="792" w:type="dxa"/>
          </w:tcPr>
          <w:p w14:paraId="77F0B2EA" w14:textId="77777777" w:rsidR="006E4A8F" w:rsidRDefault="00000000">
            <w:pPr>
              <w:pStyle w:val="Compact"/>
            </w:pPr>
            <w:r>
              <w:t>MUST</w:t>
            </w:r>
          </w:p>
        </w:tc>
        <w:tc>
          <w:tcPr>
            <w:tcW w:w="792" w:type="dxa"/>
          </w:tcPr>
          <w:p w14:paraId="680CBF67" w14:textId="77777777" w:rsidR="006E4A8F" w:rsidRDefault="00000000">
            <w:pPr>
              <w:pStyle w:val="Compact"/>
            </w:pPr>
            <w:r>
              <w:t>Y</w:t>
            </w:r>
          </w:p>
        </w:tc>
        <w:tc>
          <w:tcPr>
            <w:tcW w:w="3168" w:type="dxa"/>
          </w:tcPr>
          <w:p w14:paraId="4C17D11F" w14:textId="77777777" w:rsidR="006E4A8F" w:rsidRDefault="00000000">
            <w:pPr>
              <w:pStyle w:val="Compact"/>
            </w:pPr>
            <w:r>
              <w:t xml:space="preserve">See </w:t>
            </w:r>
            <w:hyperlink w:anchor="X7d7d43631a382cfa183a063512855a63f73632a">
              <w:r w:rsidR="006E4A8F">
                <w:rPr>
                  <w:rStyle w:val="Hyperlink"/>
                </w:rPr>
                <w:t>Section 7.1.2.9.3</w:t>
              </w:r>
            </w:hyperlink>
          </w:p>
        </w:tc>
      </w:tr>
      <w:tr w:rsidR="006E4A8F" w14:paraId="7843C6AE" w14:textId="77777777">
        <w:tc>
          <w:tcPr>
            <w:tcW w:w="3168" w:type="dxa"/>
          </w:tcPr>
          <w:p w14:paraId="4D2908E6" w14:textId="77777777" w:rsidR="006E4A8F" w:rsidRDefault="00000000">
            <w:pPr>
              <w:pStyle w:val="Compact"/>
            </w:pPr>
            <w:r>
              <w:rPr>
                <w:rStyle w:val="VerbatimChar"/>
              </w:rPr>
              <w:t>authorityKeyIdentifier</w:t>
            </w:r>
          </w:p>
        </w:tc>
        <w:tc>
          <w:tcPr>
            <w:tcW w:w="792" w:type="dxa"/>
          </w:tcPr>
          <w:p w14:paraId="3A474CA7" w14:textId="77777777" w:rsidR="006E4A8F" w:rsidRDefault="00000000">
            <w:pPr>
              <w:pStyle w:val="Compact"/>
            </w:pPr>
            <w:r>
              <w:t>*</w:t>
            </w:r>
          </w:p>
        </w:tc>
        <w:tc>
          <w:tcPr>
            <w:tcW w:w="792" w:type="dxa"/>
          </w:tcPr>
          <w:p w14:paraId="5C546820" w14:textId="77777777" w:rsidR="006E4A8F" w:rsidRDefault="00000000">
            <w:pPr>
              <w:pStyle w:val="Compact"/>
            </w:pPr>
            <w:r>
              <w:t>*</w:t>
            </w:r>
          </w:p>
        </w:tc>
        <w:tc>
          <w:tcPr>
            <w:tcW w:w="3168" w:type="dxa"/>
          </w:tcPr>
          <w:p w14:paraId="2D2B7C14" w14:textId="77777777" w:rsidR="006E4A8F" w:rsidRDefault="00000000">
            <w:pPr>
              <w:pStyle w:val="Compact"/>
            </w:pPr>
            <w:r>
              <w:t xml:space="preserve">See </w:t>
            </w:r>
            <w:hyperlink w:anchor="Xce57385920dc21d694ea86839eb1a745ab96344">
              <w:r w:rsidR="006E4A8F">
                <w:rPr>
                  <w:rStyle w:val="Hyperlink"/>
                </w:rPr>
                <w:t>Section 7.1.2.9.4</w:t>
              </w:r>
            </w:hyperlink>
          </w:p>
        </w:tc>
      </w:tr>
      <w:tr w:rsidR="006E4A8F" w14:paraId="51A886BA" w14:textId="77777777">
        <w:tc>
          <w:tcPr>
            <w:tcW w:w="3168" w:type="dxa"/>
          </w:tcPr>
          <w:p w14:paraId="5B2A02FC" w14:textId="77777777" w:rsidR="006E4A8F" w:rsidRDefault="00000000">
            <w:pPr>
              <w:pStyle w:val="Compact"/>
            </w:pPr>
            <w:r>
              <w:t>Signed Certificate Timestamp List</w:t>
            </w:r>
          </w:p>
        </w:tc>
        <w:tc>
          <w:tcPr>
            <w:tcW w:w="792" w:type="dxa"/>
          </w:tcPr>
          <w:p w14:paraId="75C16E76" w14:textId="77777777" w:rsidR="006E4A8F" w:rsidRDefault="00000000">
            <w:pPr>
              <w:pStyle w:val="Compact"/>
            </w:pPr>
            <w:r>
              <w:t>MUST NOT</w:t>
            </w:r>
          </w:p>
        </w:tc>
        <w:tc>
          <w:tcPr>
            <w:tcW w:w="792" w:type="dxa"/>
          </w:tcPr>
          <w:p w14:paraId="18B79ACF" w14:textId="77777777" w:rsidR="006E4A8F" w:rsidRDefault="00000000">
            <w:pPr>
              <w:pStyle w:val="Compact"/>
            </w:pPr>
            <w:r>
              <w:t>-</w:t>
            </w:r>
          </w:p>
        </w:tc>
        <w:tc>
          <w:tcPr>
            <w:tcW w:w="3168" w:type="dxa"/>
          </w:tcPr>
          <w:p w14:paraId="56BAA714" w14:textId="77777777" w:rsidR="006E4A8F" w:rsidRDefault="006E4A8F">
            <w:pPr>
              <w:pStyle w:val="Compact"/>
            </w:pPr>
          </w:p>
        </w:tc>
      </w:tr>
      <w:tr w:rsidR="006E4A8F" w14:paraId="42B73BBA" w14:textId="77777777">
        <w:tc>
          <w:tcPr>
            <w:tcW w:w="3168" w:type="dxa"/>
          </w:tcPr>
          <w:p w14:paraId="49456CF4" w14:textId="77777777" w:rsidR="006E4A8F" w:rsidRDefault="00000000">
            <w:pPr>
              <w:pStyle w:val="Compact"/>
            </w:pPr>
            <w:r>
              <w:t>Any other extension</w:t>
            </w:r>
          </w:p>
        </w:tc>
        <w:tc>
          <w:tcPr>
            <w:tcW w:w="792" w:type="dxa"/>
          </w:tcPr>
          <w:p w14:paraId="0771AF40" w14:textId="77777777" w:rsidR="006E4A8F" w:rsidRDefault="00000000">
            <w:pPr>
              <w:pStyle w:val="Compact"/>
            </w:pPr>
            <w:r>
              <w:t>*</w:t>
            </w:r>
          </w:p>
        </w:tc>
        <w:tc>
          <w:tcPr>
            <w:tcW w:w="792" w:type="dxa"/>
          </w:tcPr>
          <w:p w14:paraId="2F5CDF3A" w14:textId="77777777" w:rsidR="006E4A8F" w:rsidRDefault="00000000">
            <w:pPr>
              <w:pStyle w:val="Compact"/>
            </w:pPr>
            <w:r>
              <w:t>*</w:t>
            </w:r>
          </w:p>
        </w:tc>
        <w:tc>
          <w:tcPr>
            <w:tcW w:w="3168" w:type="dxa"/>
          </w:tcPr>
          <w:p w14:paraId="18EC77A9" w14:textId="77777777" w:rsidR="006E4A8F" w:rsidRDefault="00000000">
            <w:pPr>
              <w:pStyle w:val="Compact"/>
            </w:pPr>
            <w:r>
              <w:t xml:space="preserve">The order, criticality, and encoded values of all other extensions MUST be byte-for-byte identical to the </w:t>
            </w:r>
            <w:r>
              <w:rPr>
                <w:rStyle w:val="VerbatimChar"/>
              </w:rPr>
              <w:t>extensions</w:t>
            </w:r>
            <w:r>
              <w:t xml:space="preserve"> field of the Certificate</w:t>
            </w:r>
          </w:p>
        </w:tc>
      </w:tr>
    </w:tbl>
    <w:p w14:paraId="0A7B244B" w14:textId="77777777" w:rsidR="006E4A8F" w:rsidRDefault="00000000">
      <w:pPr>
        <w:pStyle w:val="Heading5"/>
      </w:pPr>
      <w:bookmarkStart w:id="738" w:name="X7d7d43631a382cfa183a063512855a63f73632a"/>
      <w:bookmarkEnd w:id="737"/>
      <w:r>
        <w:t>7.1.2.9.3 Precertificate Poison</w:t>
      </w:r>
    </w:p>
    <w:p w14:paraId="312BFCEE" w14:textId="77777777" w:rsidR="006E4A8F" w:rsidRDefault="00000000">
      <w:pPr>
        <w:pStyle w:val="FirstParagraph"/>
      </w:pPr>
      <w:r>
        <w:t>The Precertificate MUST contain the Precertificate Poison extension (OID: 1.3.6.1.4.1.11129.2.4.3).</w:t>
      </w:r>
    </w:p>
    <w:p w14:paraId="7F930C53" w14:textId="77777777" w:rsidR="006E4A8F" w:rsidRDefault="00000000">
      <w:pPr>
        <w:pStyle w:val="BodyText"/>
      </w:pPr>
      <w:r>
        <w:t xml:space="preserve">This extension MUST have an </w:t>
      </w:r>
      <w:r>
        <w:rPr>
          <w:rStyle w:val="VerbatimChar"/>
        </w:rPr>
        <w:t>extnValue</w:t>
      </w:r>
      <w:r>
        <w:t xml:space="preserve"> </w:t>
      </w:r>
      <w:r>
        <w:rPr>
          <w:rStyle w:val="VerbatimChar"/>
        </w:rPr>
        <w:t>OCTET STRING</w:t>
      </w:r>
      <w:r>
        <w:t xml:space="preserve"> which is exactly the hex-encoded bytes </w:t>
      </w:r>
      <w:r>
        <w:rPr>
          <w:rStyle w:val="VerbatimChar"/>
        </w:rPr>
        <w:t>0500</w:t>
      </w:r>
      <w:r>
        <w:t xml:space="preserve">, the encoded representation of the ASN.1 NULL value, as specified in </w:t>
      </w:r>
      <w:hyperlink r:id="rId58" w:anchor="section-3.1">
        <w:r w:rsidR="006E4A8F">
          <w:rPr>
            <w:rStyle w:val="Hyperlink"/>
          </w:rPr>
          <w:t>RFC 6962, Section 3.1</w:t>
        </w:r>
      </w:hyperlink>
      <w:r>
        <w:t>.</w:t>
      </w:r>
    </w:p>
    <w:p w14:paraId="474CD280" w14:textId="77777777" w:rsidR="006E4A8F" w:rsidRDefault="00000000">
      <w:pPr>
        <w:pStyle w:val="Heading5"/>
      </w:pPr>
      <w:bookmarkStart w:id="739" w:name="Xce57385920dc21d694ea86839eb1a745ab96344"/>
      <w:bookmarkEnd w:id="738"/>
      <w:r>
        <w:t>7.1.2.9.4 Precertificate Authority Key Identifier</w:t>
      </w:r>
    </w:p>
    <w:p w14:paraId="69344633" w14:textId="77777777" w:rsidR="006E4A8F" w:rsidRDefault="00000000">
      <w:pPr>
        <w:pStyle w:val="FirstParagraph"/>
      </w:pPr>
      <w:r>
        <w:t xml:space="preserve">For Precertificates issued by a Precertificate Signing CA, the contents of the </w:t>
      </w:r>
      <w:r>
        <w:rPr>
          <w:rStyle w:val="VerbatimChar"/>
        </w:rPr>
        <w:t>authorityKeyIdentifier</w:t>
      </w:r>
      <w:r>
        <w:t xml:space="preserve"> extension MUST be one of the following:</w:t>
      </w:r>
    </w:p>
    <w:p w14:paraId="1575FA3B" w14:textId="77777777" w:rsidR="006E4A8F" w:rsidRDefault="00000000">
      <w:pPr>
        <w:pStyle w:val="Compact"/>
        <w:numPr>
          <w:ilvl w:val="0"/>
          <w:numId w:val="94"/>
        </w:numPr>
      </w:pPr>
      <w:r>
        <w:t>SHOULD be as defined in the profile below, or;</w:t>
      </w:r>
    </w:p>
    <w:p w14:paraId="6A0D6BE5" w14:textId="77777777" w:rsidR="006E4A8F" w:rsidRDefault="00000000">
      <w:pPr>
        <w:pStyle w:val="Compact"/>
        <w:numPr>
          <w:ilvl w:val="0"/>
          <w:numId w:val="94"/>
        </w:numPr>
      </w:pPr>
      <w:r>
        <w:t xml:space="preserve">MAY be byte-for-byte identical with the contents of the </w:t>
      </w:r>
      <w:r>
        <w:rPr>
          <w:rStyle w:val="VerbatimChar"/>
        </w:rPr>
        <w:t>authorityKeyIdentifier</w:t>
      </w:r>
      <w:r>
        <w:t xml:space="preserve"> extension of the corresponding Certificate.</w:t>
      </w:r>
    </w:p>
    <w:tbl>
      <w:tblPr>
        <w:tblStyle w:val="Table"/>
        <w:tblW w:w="5000" w:type="pct"/>
        <w:tblLayout w:type="fixed"/>
        <w:tblLook w:val="0020" w:firstRow="1" w:lastRow="0" w:firstColumn="0" w:lastColumn="0" w:noHBand="0" w:noVBand="0"/>
      </w:tblPr>
      <w:tblGrid>
        <w:gridCol w:w="2808"/>
        <w:gridCol w:w="6552"/>
      </w:tblGrid>
      <w:tr w:rsidR="006E4A8F" w14:paraId="6CAFBCB4" w14:textId="77777777">
        <w:trPr>
          <w:tblHeader/>
        </w:trPr>
        <w:tc>
          <w:tcPr>
            <w:tcW w:w="2376" w:type="dxa"/>
          </w:tcPr>
          <w:p w14:paraId="1FF10E74" w14:textId="77777777" w:rsidR="006E4A8F" w:rsidRDefault="00000000">
            <w:pPr>
              <w:pStyle w:val="Compact"/>
            </w:pPr>
            <w:r>
              <w:rPr>
                <w:b/>
                <w:bCs/>
              </w:rPr>
              <w:t>Field</w:t>
            </w:r>
          </w:p>
        </w:tc>
        <w:tc>
          <w:tcPr>
            <w:tcW w:w="5544" w:type="dxa"/>
          </w:tcPr>
          <w:p w14:paraId="7DC43EF2" w14:textId="77777777" w:rsidR="006E4A8F" w:rsidRDefault="00000000">
            <w:pPr>
              <w:pStyle w:val="Compact"/>
            </w:pPr>
            <w:r>
              <w:rPr>
                <w:b/>
                <w:bCs/>
              </w:rPr>
              <w:t>Description</w:t>
            </w:r>
          </w:p>
        </w:tc>
      </w:tr>
      <w:tr w:rsidR="006E4A8F" w14:paraId="7BE469C2" w14:textId="77777777">
        <w:tc>
          <w:tcPr>
            <w:tcW w:w="2376" w:type="dxa"/>
          </w:tcPr>
          <w:p w14:paraId="2CE729B9" w14:textId="77777777" w:rsidR="006E4A8F" w:rsidRDefault="00000000">
            <w:pPr>
              <w:pStyle w:val="Compact"/>
            </w:pPr>
            <w:r>
              <w:rPr>
                <w:rStyle w:val="VerbatimChar"/>
              </w:rPr>
              <w:t>keyIdentifier</w:t>
            </w:r>
          </w:p>
        </w:tc>
        <w:tc>
          <w:tcPr>
            <w:tcW w:w="5544" w:type="dxa"/>
          </w:tcPr>
          <w:p w14:paraId="3B385A13" w14:textId="77777777" w:rsidR="006E4A8F" w:rsidRDefault="00000000">
            <w:pPr>
              <w:pStyle w:val="Compact"/>
            </w:pPr>
            <w:r>
              <w:t xml:space="preserve">MUST be present. MUST be identical to the </w:t>
            </w:r>
            <w:r>
              <w:rPr>
                <w:rStyle w:val="VerbatimChar"/>
              </w:rPr>
              <w:t>subjectKeyIdentifier</w:t>
            </w:r>
            <w:r>
              <w:t xml:space="preserve"> field of the </w:t>
            </w:r>
            <w:hyperlink w:anchor="X3a11ccc0762fa70b64286ca02bf471eb0cdabb5">
              <w:r w:rsidR="006E4A8F">
                <w:rPr>
                  <w:rStyle w:val="Hyperlink"/>
                </w:rPr>
                <w:t>Precertificate Signing CA Certificate</w:t>
              </w:r>
            </w:hyperlink>
          </w:p>
        </w:tc>
      </w:tr>
      <w:tr w:rsidR="006E4A8F" w14:paraId="7DED80C3" w14:textId="77777777">
        <w:tc>
          <w:tcPr>
            <w:tcW w:w="2376" w:type="dxa"/>
          </w:tcPr>
          <w:p w14:paraId="04BA3609" w14:textId="77777777" w:rsidR="006E4A8F" w:rsidRDefault="00000000">
            <w:pPr>
              <w:pStyle w:val="Compact"/>
            </w:pPr>
            <w:r>
              <w:rPr>
                <w:rStyle w:val="VerbatimChar"/>
              </w:rPr>
              <w:lastRenderedPageBreak/>
              <w:t>authorityCertIssuer</w:t>
            </w:r>
          </w:p>
        </w:tc>
        <w:tc>
          <w:tcPr>
            <w:tcW w:w="5544" w:type="dxa"/>
          </w:tcPr>
          <w:p w14:paraId="76B7A2CD" w14:textId="77777777" w:rsidR="006E4A8F" w:rsidRDefault="00000000">
            <w:pPr>
              <w:pStyle w:val="Compact"/>
            </w:pPr>
            <w:r>
              <w:t>MUST NOT be present</w:t>
            </w:r>
          </w:p>
        </w:tc>
      </w:tr>
      <w:tr w:rsidR="006E4A8F" w14:paraId="52C34063" w14:textId="77777777">
        <w:tc>
          <w:tcPr>
            <w:tcW w:w="2376" w:type="dxa"/>
          </w:tcPr>
          <w:p w14:paraId="1B71C76E" w14:textId="77777777" w:rsidR="006E4A8F" w:rsidRDefault="00000000">
            <w:pPr>
              <w:pStyle w:val="Compact"/>
            </w:pPr>
            <w:r>
              <w:rPr>
                <w:rStyle w:val="VerbatimChar"/>
              </w:rPr>
              <w:t>authorityCertSerialNumber</w:t>
            </w:r>
          </w:p>
        </w:tc>
        <w:tc>
          <w:tcPr>
            <w:tcW w:w="5544" w:type="dxa"/>
          </w:tcPr>
          <w:p w14:paraId="76FC93E9" w14:textId="77777777" w:rsidR="006E4A8F" w:rsidRDefault="00000000">
            <w:pPr>
              <w:pStyle w:val="Compact"/>
            </w:pPr>
            <w:r>
              <w:t>MUST NOT be present</w:t>
            </w:r>
          </w:p>
        </w:tc>
      </w:tr>
    </w:tbl>
    <w:p w14:paraId="278A01CA" w14:textId="77777777" w:rsidR="006E4A8F" w:rsidRDefault="00000000">
      <w:pPr>
        <w:pStyle w:val="BodyText"/>
      </w:pPr>
      <w:r>
        <w:rPr>
          <w:b/>
          <w:bCs/>
        </w:rPr>
        <w:t>Note</w:t>
      </w:r>
      <w:r>
        <w:t xml:space="preserve">: </w:t>
      </w:r>
      <w:hyperlink r:id="rId59">
        <w:r w:rsidR="006E4A8F">
          <w:rPr>
            <w:rStyle w:val="Hyperlink"/>
          </w:rPr>
          <w:t>RFC 6962</w:t>
        </w:r>
      </w:hyperlink>
      <w:r>
        <w:t xml:space="preserve"> describes how the </w:t>
      </w:r>
      <w:r>
        <w:rPr>
          <w:rStyle w:val="VerbatimChar"/>
        </w:rPr>
        <w:t>authorityKeyIdentifier</w:t>
      </w:r>
      <w:r>
        <w:t xml:space="preserve"> present on a Precertificate is transformed to contain the value of the Precertificate Signing CA’s </w:t>
      </w:r>
      <w:r>
        <w:rPr>
          <w:rStyle w:val="VerbatimChar"/>
        </w:rPr>
        <w:t>authorityKeyIdentifier</w:t>
      </w:r>
      <w:r>
        <w:t xml:space="preserve"> extension (i.e. reflecting the actual issuer certificate’s </w:t>
      </w:r>
      <w:r>
        <w:rPr>
          <w:rStyle w:val="VerbatimChar"/>
        </w:rPr>
        <w:t>keyIdentifier</w:t>
      </w:r>
      <w:r>
        <w:t xml:space="preserve">), thus matching the corresponding Certificate when verified by clients. These Baseline Requirements RECOMMEND the use of the Precertificate Signing CA’s </w:t>
      </w:r>
      <w:r>
        <w:rPr>
          <w:rStyle w:val="VerbatimChar"/>
        </w:rPr>
        <w:t>keyIdentifier</w:t>
      </w:r>
      <w:r>
        <w:t xml:space="preserve"> in Precertificates issued by it in order to ensure consistency between the </w:t>
      </w:r>
      <w:r>
        <w:rPr>
          <w:rStyle w:val="VerbatimChar"/>
        </w:rPr>
        <w:t>subjectKeyIdentifier</w:t>
      </w:r>
      <w:r>
        <w:t xml:space="preserve"> and </w:t>
      </w:r>
      <w:r>
        <w:rPr>
          <w:rStyle w:val="VerbatimChar"/>
        </w:rPr>
        <w:t>authorityKeyIdentifier</w:t>
      </w:r>
      <w:r>
        <w:t xml:space="preserve"> of all certificates in the chain. Although </w:t>
      </w:r>
      <w:hyperlink r:id="rId60">
        <w:r w:rsidR="006E4A8F">
          <w:rPr>
            <w:rStyle w:val="Hyperlink"/>
          </w:rPr>
          <w:t>RFC 5280</w:t>
        </w:r>
      </w:hyperlink>
      <w:r>
        <w:t xml:space="preserve"> does not strictly require such consistency, a number of client implementations enforce such consistency for Certificates, and this avoids any risks from Certificate Transparency Logs incorrectly implementing such checks.</w:t>
      </w:r>
    </w:p>
    <w:p w14:paraId="74736477" w14:textId="77777777" w:rsidR="006E4A8F" w:rsidRDefault="00000000">
      <w:pPr>
        <w:pStyle w:val="Heading4"/>
      </w:pPr>
      <w:bookmarkStart w:id="740" w:name="Xd6828d8fce0a18dfbd98942c34dc3073d000a5d"/>
      <w:bookmarkEnd w:id="735"/>
      <w:bookmarkEnd w:id="739"/>
      <w:r>
        <w:t>7.1.2.10 Common CA Fields</w:t>
      </w:r>
    </w:p>
    <w:p w14:paraId="09E23161" w14:textId="77777777" w:rsidR="006E4A8F" w:rsidRDefault="00000000">
      <w:pPr>
        <w:pStyle w:val="FirstParagraph"/>
      </w:pPr>
      <w:r>
        <w:t xml:space="preserve">This section contains several fields that are common among multiple CA Certificate profiles. However, these fields may not be common among all CA Certificate profiles. Before issuing a certificate, the CA MUST ensure the certificate contents, including the contents of each field, complies in whole with all of the requirements of at least one Certificate Profile documented in </w:t>
      </w:r>
      <w:hyperlink w:anchor="Xfd4c7b8779ca38eac6cafab53f401db9b389178">
        <w:r w:rsidR="006E4A8F">
          <w:rPr>
            <w:rStyle w:val="Hyperlink"/>
          </w:rPr>
          <w:t>Section 7.1.2</w:t>
        </w:r>
      </w:hyperlink>
      <w:r>
        <w:t>.</w:t>
      </w:r>
    </w:p>
    <w:p w14:paraId="458D0B5D" w14:textId="77777777" w:rsidR="006E4A8F" w:rsidRDefault="00000000">
      <w:pPr>
        <w:pStyle w:val="Heading5"/>
      </w:pPr>
      <w:bookmarkStart w:id="741" w:name="Xfebeb21894ca97159e4c0c6c1308fb9f72764d5"/>
      <w:r>
        <w:t>7.1.2.10.1 CA Certificate Validity</w:t>
      </w:r>
    </w:p>
    <w:tbl>
      <w:tblPr>
        <w:tblStyle w:val="Table"/>
        <w:tblW w:w="5000" w:type="pct"/>
        <w:tblLayout w:type="fixed"/>
        <w:tblLook w:val="0020" w:firstRow="1" w:lastRow="0" w:firstColumn="0" w:lastColumn="0" w:noHBand="0" w:noVBand="0"/>
      </w:tblPr>
      <w:tblGrid>
        <w:gridCol w:w="1872"/>
        <w:gridCol w:w="3744"/>
        <w:gridCol w:w="3744"/>
      </w:tblGrid>
      <w:tr w:rsidR="006E4A8F" w14:paraId="73946037" w14:textId="77777777">
        <w:trPr>
          <w:tblHeader/>
        </w:trPr>
        <w:tc>
          <w:tcPr>
            <w:tcW w:w="1584" w:type="dxa"/>
          </w:tcPr>
          <w:p w14:paraId="4EF9C04E" w14:textId="77777777" w:rsidR="006E4A8F" w:rsidRDefault="00000000">
            <w:pPr>
              <w:pStyle w:val="Compact"/>
            </w:pPr>
            <w:r>
              <w:rPr>
                <w:b/>
                <w:bCs/>
              </w:rPr>
              <w:t>Field</w:t>
            </w:r>
          </w:p>
        </w:tc>
        <w:tc>
          <w:tcPr>
            <w:tcW w:w="3168" w:type="dxa"/>
          </w:tcPr>
          <w:p w14:paraId="5E536227" w14:textId="77777777" w:rsidR="006E4A8F" w:rsidRDefault="00000000">
            <w:pPr>
              <w:pStyle w:val="Compact"/>
            </w:pPr>
            <w:r>
              <w:rPr>
                <w:b/>
                <w:bCs/>
              </w:rPr>
              <w:t>Minimum</w:t>
            </w:r>
          </w:p>
        </w:tc>
        <w:tc>
          <w:tcPr>
            <w:tcW w:w="3168" w:type="dxa"/>
          </w:tcPr>
          <w:p w14:paraId="3FE948A3" w14:textId="77777777" w:rsidR="006E4A8F" w:rsidRDefault="00000000">
            <w:pPr>
              <w:pStyle w:val="Compact"/>
            </w:pPr>
            <w:r>
              <w:rPr>
                <w:b/>
                <w:bCs/>
              </w:rPr>
              <w:t>Maximum</w:t>
            </w:r>
          </w:p>
        </w:tc>
      </w:tr>
      <w:tr w:rsidR="006E4A8F" w14:paraId="4D8B0811" w14:textId="77777777">
        <w:tc>
          <w:tcPr>
            <w:tcW w:w="1584" w:type="dxa"/>
          </w:tcPr>
          <w:p w14:paraId="1E3C175E" w14:textId="77777777" w:rsidR="006E4A8F" w:rsidRDefault="00000000">
            <w:pPr>
              <w:pStyle w:val="Compact"/>
            </w:pPr>
            <w:r>
              <w:rPr>
                <w:rStyle w:val="VerbatimChar"/>
              </w:rPr>
              <w:t>notBefore</w:t>
            </w:r>
          </w:p>
        </w:tc>
        <w:tc>
          <w:tcPr>
            <w:tcW w:w="3168" w:type="dxa"/>
          </w:tcPr>
          <w:p w14:paraId="02592E85" w14:textId="77777777" w:rsidR="006E4A8F" w:rsidRDefault="00000000">
            <w:pPr>
              <w:pStyle w:val="Compact"/>
            </w:pPr>
            <w:r>
              <w:t>One day prior to the time of signing</w:t>
            </w:r>
          </w:p>
        </w:tc>
        <w:tc>
          <w:tcPr>
            <w:tcW w:w="3168" w:type="dxa"/>
          </w:tcPr>
          <w:p w14:paraId="325A4EBA" w14:textId="77777777" w:rsidR="006E4A8F" w:rsidRDefault="00000000">
            <w:pPr>
              <w:pStyle w:val="Compact"/>
            </w:pPr>
            <w:r>
              <w:t>The time of signing</w:t>
            </w:r>
          </w:p>
        </w:tc>
      </w:tr>
      <w:tr w:rsidR="006E4A8F" w14:paraId="46A0DE82" w14:textId="77777777">
        <w:tc>
          <w:tcPr>
            <w:tcW w:w="1584" w:type="dxa"/>
          </w:tcPr>
          <w:p w14:paraId="69C1647E" w14:textId="77777777" w:rsidR="006E4A8F" w:rsidRDefault="00000000">
            <w:pPr>
              <w:pStyle w:val="Compact"/>
            </w:pPr>
            <w:r>
              <w:rPr>
                <w:rStyle w:val="VerbatimChar"/>
              </w:rPr>
              <w:t>notAfter</w:t>
            </w:r>
          </w:p>
        </w:tc>
        <w:tc>
          <w:tcPr>
            <w:tcW w:w="3168" w:type="dxa"/>
          </w:tcPr>
          <w:p w14:paraId="3B391A54" w14:textId="77777777" w:rsidR="006E4A8F" w:rsidRDefault="00000000">
            <w:pPr>
              <w:pStyle w:val="Compact"/>
            </w:pPr>
            <w:r>
              <w:t>The time of signing</w:t>
            </w:r>
          </w:p>
        </w:tc>
        <w:tc>
          <w:tcPr>
            <w:tcW w:w="3168" w:type="dxa"/>
          </w:tcPr>
          <w:p w14:paraId="18B3D937" w14:textId="77777777" w:rsidR="006E4A8F" w:rsidRDefault="00000000">
            <w:pPr>
              <w:pStyle w:val="Compact"/>
            </w:pPr>
            <w:r>
              <w:t>Unspecified</w:t>
            </w:r>
          </w:p>
        </w:tc>
      </w:tr>
    </w:tbl>
    <w:p w14:paraId="2484FEAA" w14:textId="77777777" w:rsidR="006E4A8F" w:rsidRDefault="00000000">
      <w:pPr>
        <w:pStyle w:val="Heading5"/>
      </w:pPr>
      <w:bookmarkStart w:id="742" w:name="Xe94bc0eb578fb96d7e069281d0f5466ed610861"/>
      <w:bookmarkEnd w:id="741"/>
      <w:r>
        <w:t>7.1.2.10.2 CA Certificate Naming</w:t>
      </w:r>
    </w:p>
    <w:p w14:paraId="1D2A86A4" w14:textId="77777777" w:rsidR="006E4A8F" w:rsidRDefault="00000000">
      <w:pPr>
        <w:pStyle w:val="FirstParagraph"/>
      </w:pPr>
      <w:r>
        <w:t xml:space="preserve">All </w:t>
      </w:r>
      <w:r>
        <w:rPr>
          <w:rStyle w:val="VerbatimChar"/>
        </w:rPr>
        <w:t>subject</w:t>
      </w:r>
      <w:r>
        <w:t xml:space="preserve"> names MUST be encoded as specified in </w:t>
      </w:r>
      <w:hyperlink w:anchor="X551a1f9df7ab3f98f6d6d5943e4a45a5bb83086">
        <w:r w:rsidR="006E4A8F">
          <w:rPr>
            <w:rStyle w:val="Hyperlink"/>
          </w:rPr>
          <w:t>Section 7.1.4</w:t>
        </w:r>
      </w:hyperlink>
      <w:r>
        <w:t>.</w:t>
      </w:r>
    </w:p>
    <w:p w14:paraId="037C14FA" w14:textId="77777777" w:rsidR="006E4A8F" w:rsidRDefault="00000000">
      <w:pPr>
        <w:pStyle w:val="BodyText"/>
      </w:pPr>
      <w:r>
        <w:t xml:space="preserve">The following table details the acceptable </w:t>
      </w:r>
      <w:r>
        <w:rPr>
          <w:rStyle w:val="VerbatimChar"/>
        </w:rPr>
        <w:t>AttributeType</w:t>
      </w:r>
      <w:r>
        <w:t xml:space="preserve">s that may appear within the </w:t>
      </w:r>
      <w:r>
        <w:rPr>
          <w:rStyle w:val="VerbatimChar"/>
        </w:rPr>
        <w:t>type</w:t>
      </w:r>
      <w:r>
        <w:t xml:space="preserve"> field of an </w:t>
      </w:r>
      <w:r>
        <w:rPr>
          <w:rStyle w:val="VerbatimChar"/>
        </w:rPr>
        <w:t>AttributeTypeAndValue</w:t>
      </w:r>
      <w:r>
        <w:t xml:space="preserve">, as well as the contents permitted within the </w:t>
      </w:r>
      <w:r>
        <w:rPr>
          <w:rStyle w:val="VerbatimChar"/>
        </w:rPr>
        <w:t>value</w:t>
      </w:r>
      <w:r>
        <w:t xml:space="preserve"> field.</w:t>
      </w:r>
    </w:p>
    <w:tbl>
      <w:tblPr>
        <w:tblStyle w:val="Table"/>
        <w:tblW w:w="5000" w:type="pct"/>
        <w:tblLayout w:type="fixed"/>
        <w:tblLook w:val="0020" w:firstRow="1" w:lastRow="0" w:firstColumn="0" w:lastColumn="0" w:noHBand="0" w:noVBand="0"/>
      </w:tblPr>
      <w:tblGrid>
        <w:gridCol w:w="2808"/>
        <w:gridCol w:w="1872"/>
        <w:gridCol w:w="3744"/>
        <w:gridCol w:w="936"/>
      </w:tblGrid>
      <w:tr w:rsidR="006E4A8F" w14:paraId="36C3711C" w14:textId="77777777">
        <w:trPr>
          <w:tblHeader/>
        </w:trPr>
        <w:tc>
          <w:tcPr>
            <w:tcW w:w="2376" w:type="dxa"/>
          </w:tcPr>
          <w:p w14:paraId="4A3D74AA" w14:textId="77777777" w:rsidR="006E4A8F" w:rsidRDefault="00000000">
            <w:pPr>
              <w:pStyle w:val="Compact"/>
            </w:pPr>
            <w:r>
              <w:rPr>
                <w:b/>
                <w:bCs/>
              </w:rPr>
              <w:t>Attribute Name</w:t>
            </w:r>
          </w:p>
        </w:tc>
        <w:tc>
          <w:tcPr>
            <w:tcW w:w="1584" w:type="dxa"/>
          </w:tcPr>
          <w:p w14:paraId="32B1804A" w14:textId="77777777" w:rsidR="006E4A8F" w:rsidRDefault="00000000">
            <w:pPr>
              <w:pStyle w:val="Compact"/>
            </w:pPr>
            <w:r>
              <w:rPr>
                <w:b/>
                <w:bCs/>
              </w:rPr>
              <w:t>Presence</w:t>
            </w:r>
          </w:p>
        </w:tc>
        <w:tc>
          <w:tcPr>
            <w:tcW w:w="3168" w:type="dxa"/>
          </w:tcPr>
          <w:p w14:paraId="5E936B40" w14:textId="77777777" w:rsidR="006E4A8F" w:rsidRDefault="00000000">
            <w:pPr>
              <w:pStyle w:val="Compact"/>
            </w:pPr>
            <w:r>
              <w:rPr>
                <w:b/>
                <w:bCs/>
              </w:rPr>
              <w:t>Value</w:t>
            </w:r>
          </w:p>
        </w:tc>
        <w:tc>
          <w:tcPr>
            <w:tcW w:w="792" w:type="dxa"/>
          </w:tcPr>
          <w:p w14:paraId="58866452" w14:textId="77777777" w:rsidR="006E4A8F" w:rsidRDefault="00000000">
            <w:pPr>
              <w:pStyle w:val="Compact"/>
            </w:pPr>
            <w:r>
              <w:rPr>
                <w:b/>
                <w:bCs/>
              </w:rPr>
              <w:t>Verification</w:t>
            </w:r>
          </w:p>
        </w:tc>
      </w:tr>
      <w:tr w:rsidR="006E4A8F" w14:paraId="354BAC7E" w14:textId="77777777">
        <w:tc>
          <w:tcPr>
            <w:tcW w:w="2376" w:type="dxa"/>
          </w:tcPr>
          <w:p w14:paraId="02D7186A" w14:textId="77777777" w:rsidR="006E4A8F" w:rsidRDefault="00000000">
            <w:pPr>
              <w:pStyle w:val="Compact"/>
            </w:pPr>
            <w:r>
              <w:rPr>
                <w:rStyle w:val="VerbatimChar"/>
              </w:rPr>
              <w:t>countryName</w:t>
            </w:r>
          </w:p>
        </w:tc>
        <w:tc>
          <w:tcPr>
            <w:tcW w:w="1584" w:type="dxa"/>
          </w:tcPr>
          <w:p w14:paraId="10D05ACD" w14:textId="77777777" w:rsidR="006E4A8F" w:rsidRDefault="00000000">
            <w:pPr>
              <w:pStyle w:val="Compact"/>
            </w:pPr>
            <w:r>
              <w:t>MUST</w:t>
            </w:r>
          </w:p>
        </w:tc>
        <w:tc>
          <w:tcPr>
            <w:tcW w:w="3168" w:type="dxa"/>
          </w:tcPr>
          <w:p w14:paraId="2438181C" w14:textId="77777777" w:rsidR="006E4A8F" w:rsidRDefault="00000000">
            <w:pPr>
              <w:pStyle w:val="Compact"/>
            </w:pPr>
            <w:r>
              <w:t>The two-letter ISO 3166-1 country code for the country in which the CA’s place of business is located.</w:t>
            </w:r>
          </w:p>
        </w:tc>
        <w:tc>
          <w:tcPr>
            <w:tcW w:w="792" w:type="dxa"/>
          </w:tcPr>
          <w:p w14:paraId="1701A60B" w14:textId="77777777" w:rsidR="006E4A8F" w:rsidRDefault="006E4A8F">
            <w:pPr>
              <w:pStyle w:val="Compact"/>
            </w:pPr>
            <w:hyperlink w:anchor="X6c76a26a5b208a55b2152305586d1e4240deb4a">
              <w:r>
                <w:rPr>
                  <w:rStyle w:val="Hyperlink"/>
                </w:rPr>
                <w:t>Section 3.2.2.3</w:t>
              </w:r>
            </w:hyperlink>
          </w:p>
        </w:tc>
      </w:tr>
      <w:tr w:rsidR="006E4A8F" w14:paraId="43645EC1" w14:textId="77777777">
        <w:tc>
          <w:tcPr>
            <w:tcW w:w="2376" w:type="dxa"/>
          </w:tcPr>
          <w:p w14:paraId="332535F7" w14:textId="77777777" w:rsidR="006E4A8F" w:rsidRDefault="00000000">
            <w:pPr>
              <w:pStyle w:val="Compact"/>
            </w:pPr>
            <w:r>
              <w:rPr>
                <w:rStyle w:val="VerbatimChar"/>
              </w:rPr>
              <w:lastRenderedPageBreak/>
              <w:t>stateOrProvinceName</w:t>
            </w:r>
          </w:p>
        </w:tc>
        <w:tc>
          <w:tcPr>
            <w:tcW w:w="1584" w:type="dxa"/>
          </w:tcPr>
          <w:p w14:paraId="3594168E" w14:textId="77777777" w:rsidR="006E4A8F" w:rsidRDefault="00000000">
            <w:pPr>
              <w:pStyle w:val="Compact"/>
            </w:pPr>
            <w:r>
              <w:t>MAY</w:t>
            </w:r>
          </w:p>
        </w:tc>
        <w:tc>
          <w:tcPr>
            <w:tcW w:w="3168" w:type="dxa"/>
          </w:tcPr>
          <w:p w14:paraId="0D32068D" w14:textId="77777777" w:rsidR="006E4A8F" w:rsidRDefault="00000000">
            <w:pPr>
              <w:pStyle w:val="Compact"/>
            </w:pPr>
            <w:r>
              <w:t>If present, the CA’s state or province information.</w:t>
            </w:r>
          </w:p>
        </w:tc>
        <w:tc>
          <w:tcPr>
            <w:tcW w:w="792" w:type="dxa"/>
          </w:tcPr>
          <w:p w14:paraId="53321534" w14:textId="77777777" w:rsidR="006E4A8F" w:rsidRDefault="006E4A8F">
            <w:pPr>
              <w:pStyle w:val="Compact"/>
            </w:pPr>
            <w:hyperlink w:anchor="Xa28b1e088335c6bc0e93517d16c4c6db7d1275c">
              <w:r>
                <w:rPr>
                  <w:rStyle w:val="Hyperlink"/>
                </w:rPr>
                <w:t>Section 3.2.2.1</w:t>
              </w:r>
            </w:hyperlink>
          </w:p>
        </w:tc>
      </w:tr>
      <w:tr w:rsidR="006E4A8F" w14:paraId="28318BC5" w14:textId="77777777">
        <w:tc>
          <w:tcPr>
            <w:tcW w:w="2376" w:type="dxa"/>
          </w:tcPr>
          <w:p w14:paraId="7C93FD68" w14:textId="77777777" w:rsidR="006E4A8F" w:rsidRDefault="00000000">
            <w:pPr>
              <w:pStyle w:val="Compact"/>
            </w:pPr>
            <w:r>
              <w:rPr>
                <w:rStyle w:val="VerbatimChar"/>
              </w:rPr>
              <w:t>localityName</w:t>
            </w:r>
          </w:p>
        </w:tc>
        <w:tc>
          <w:tcPr>
            <w:tcW w:w="1584" w:type="dxa"/>
          </w:tcPr>
          <w:p w14:paraId="546D832E" w14:textId="77777777" w:rsidR="006E4A8F" w:rsidRDefault="00000000">
            <w:pPr>
              <w:pStyle w:val="Compact"/>
            </w:pPr>
            <w:r>
              <w:t>MAY</w:t>
            </w:r>
          </w:p>
        </w:tc>
        <w:tc>
          <w:tcPr>
            <w:tcW w:w="3168" w:type="dxa"/>
          </w:tcPr>
          <w:p w14:paraId="084E540E" w14:textId="77777777" w:rsidR="006E4A8F" w:rsidRDefault="00000000">
            <w:pPr>
              <w:pStyle w:val="Compact"/>
            </w:pPr>
            <w:r>
              <w:t>If present, the CA’s locality.</w:t>
            </w:r>
          </w:p>
        </w:tc>
        <w:tc>
          <w:tcPr>
            <w:tcW w:w="792" w:type="dxa"/>
          </w:tcPr>
          <w:p w14:paraId="3FFB567B" w14:textId="77777777" w:rsidR="006E4A8F" w:rsidRDefault="006E4A8F">
            <w:pPr>
              <w:pStyle w:val="Compact"/>
            </w:pPr>
            <w:hyperlink w:anchor="Xa28b1e088335c6bc0e93517d16c4c6db7d1275c">
              <w:r>
                <w:rPr>
                  <w:rStyle w:val="Hyperlink"/>
                </w:rPr>
                <w:t>Section 3.2.2.1</w:t>
              </w:r>
            </w:hyperlink>
          </w:p>
        </w:tc>
      </w:tr>
      <w:tr w:rsidR="006E4A8F" w14:paraId="330A3283" w14:textId="77777777">
        <w:tc>
          <w:tcPr>
            <w:tcW w:w="2376" w:type="dxa"/>
          </w:tcPr>
          <w:p w14:paraId="0FCBCB4D" w14:textId="77777777" w:rsidR="006E4A8F" w:rsidRDefault="00000000">
            <w:pPr>
              <w:pStyle w:val="Compact"/>
            </w:pPr>
            <w:r>
              <w:rPr>
                <w:rStyle w:val="VerbatimChar"/>
              </w:rPr>
              <w:t>postalCode</w:t>
            </w:r>
          </w:p>
        </w:tc>
        <w:tc>
          <w:tcPr>
            <w:tcW w:w="1584" w:type="dxa"/>
          </w:tcPr>
          <w:p w14:paraId="18430E6F" w14:textId="77777777" w:rsidR="006E4A8F" w:rsidRDefault="00000000">
            <w:pPr>
              <w:pStyle w:val="Compact"/>
            </w:pPr>
            <w:r>
              <w:t>MAY</w:t>
            </w:r>
          </w:p>
        </w:tc>
        <w:tc>
          <w:tcPr>
            <w:tcW w:w="3168" w:type="dxa"/>
          </w:tcPr>
          <w:p w14:paraId="5F8D7A69" w14:textId="77777777" w:rsidR="006E4A8F" w:rsidRDefault="00000000">
            <w:pPr>
              <w:pStyle w:val="Compact"/>
            </w:pPr>
            <w:r>
              <w:t>If present, the CA’s zip or postal information.</w:t>
            </w:r>
          </w:p>
        </w:tc>
        <w:tc>
          <w:tcPr>
            <w:tcW w:w="792" w:type="dxa"/>
          </w:tcPr>
          <w:p w14:paraId="519DEFED" w14:textId="77777777" w:rsidR="006E4A8F" w:rsidRDefault="006E4A8F">
            <w:pPr>
              <w:pStyle w:val="Compact"/>
            </w:pPr>
            <w:hyperlink w:anchor="Xa28b1e088335c6bc0e93517d16c4c6db7d1275c">
              <w:r>
                <w:rPr>
                  <w:rStyle w:val="Hyperlink"/>
                </w:rPr>
                <w:t>Section 3.2.2.1</w:t>
              </w:r>
            </w:hyperlink>
          </w:p>
        </w:tc>
      </w:tr>
      <w:tr w:rsidR="006E4A8F" w14:paraId="3D3F003A" w14:textId="77777777">
        <w:tc>
          <w:tcPr>
            <w:tcW w:w="2376" w:type="dxa"/>
          </w:tcPr>
          <w:p w14:paraId="29409625" w14:textId="77777777" w:rsidR="006E4A8F" w:rsidRDefault="00000000">
            <w:pPr>
              <w:pStyle w:val="Compact"/>
            </w:pPr>
            <w:r>
              <w:rPr>
                <w:rStyle w:val="VerbatimChar"/>
              </w:rPr>
              <w:t>streetAddress</w:t>
            </w:r>
          </w:p>
        </w:tc>
        <w:tc>
          <w:tcPr>
            <w:tcW w:w="1584" w:type="dxa"/>
          </w:tcPr>
          <w:p w14:paraId="2DCCD904" w14:textId="77777777" w:rsidR="006E4A8F" w:rsidRDefault="00000000">
            <w:pPr>
              <w:pStyle w:val="Compact"/>
            </w:pPr>
            <w:r>
              <w:t>MAY</w:t>
            </w:r>
          </w:p>
        </w:tc>
        <w:tc>
          <w:tcPr>
            <w:tcW w:w="3168" w:type="dxa"/>
          </w:tcPr>
          <w:p w14:paraId="26AE448C" w14:textId="77777777" w:rsidR="006E4A8F" w:rsidRDefault="00000000">
            <w:pPr>
              <w:pStyle w:val="Compact"/>
            </w:pPr>
            <w:r>
              <w:t>If present, the CA’s street address. Multiple instances MAY be present.</w:t>
            </w:r>
          </w:p>
        </w:tc>
        <w:tc>
          <w:tcPr>
            <w:tcW w:w="792" w:type="dxa"/>
          </w:tcPr>
          <w:p w14:paraId="06887D63" w14:textId="77777777" w:rsidR="006E4A8F" w:rsidRDefault="006E4A8F">
            <w:pPr>
              <w:pStyle w:val="Compact"/>
            </w:pPr>
            <w:hyperlink w:anchor="Xa28b1e088335c6bc0e93517d16c4c6db7d1275c">
              <w:r>
                <w:rPr>
                  <w:rStyle w:val="Hyperlink"/>
                </w:rPr>
                <w:t>Section 3.2.2.1</w:t>
              </w:r>
            </w:hyperlink>
          </w:p>
        </w:tc>
      </w:tr>
      <w:tr w:rsidR="006E4A8F" w14:paraId="4DFB7A67" w14:textId="77777777">
        <w:tc>
          <w:tcPr>
            <w:tcW w:w="2376" w:type="dxa"/>
          </w:tcPr>
          <w:p w14:paraId="34F892ED" w14:textId="77777777" w:rsidR="006E4A8F" w:rsidRDefault="00000000">
            <w:pPr>
              <w:pStyle w:val="Compact"/>
            </w:pPr>
            <w:r>
              <w:rPr>
                <w:rStyle w:val="VerbatimChar"/>
              </w:rPr>
              <w:t>organizationName</w:t>
            </w:r>
          </w:p>
        </w:tc>
        <w:tc>
          <w:tcPr>
            <w:tcW w:w="1584" w:type="dxa"/>
          </w:tcPr>
          <w:p w14:paraId="3F29707B" w14:textId="77777777" w:rsidR="006E4A8F" w:rsidRDefault="00000000">
            <w:pPr>
              <w:pStyle w:val="Compact"/>
            </w:pPr>
            <w:r>
              <w:t>MUST</w:t>
            </w:r>
          </w:p>
        </w:tc>
        <w:tc>
          <w:tcPr>
            <w:tcW w:w="3168" w:type="dxa"/>
          </w:tcPr>
          <w:p w14:paraId="33CCE51E" w14:textId="77777777" w:rsidR="006E4A8F" w:rsidRDefault="00000000">
            <w:pPr>
              <w:pStyle w:val="Compact"/>
            </w:pPr>
            <w:r>
              <w:t>The CA’s name or DBA. The CA MAY include information in this field that differs slightly from the verified name, such as common variations or abbreviations, provided that the CA documents the difference and any abbreviations used are locally accepted abbreviations; e.g. if the official record shows “Company Name Incorporated”, the CA MAY use “Company Name Inc.” or “Company Name”.</w:t>
            </w:r>
          </w:p>
        </w:tc>
        <w:tc>
          <w:tcPr>
            <w:tcW w:w="792" w:type="dxa"/>
          </w:tcPr>
          <w:p w14:paraId="567E7FD9" w14:textId="77777777" w:rsidR="006E4A8F" w:rsidRDefault="006E4A8F">
            <w:pPr>
              <w:pStyle w:val="Compact"/>
            </w:pPr>
            <w:hyperlink w:anchor="X0f735931595a9b83d3b2daab91c3379eb22baab">
              <w:r>
                <w:rPr>
                  <w:rStyle w:val="Hyperlink"/>
                </w:rPr>
                <w:t>Section 3.2.2.2</w:t>
              </w:r>
            </w:hyperlink>
          </w:p>
        </w:tc>
      </w:tr>
      <w:tr w:rsidR="006E4A8F" w14:paraId="2295F751" w14:textId="77777777">
        <w:tc>
          <w:tcPr>
            <w:tcW w:w="2376" w:type="dxa"/>
          </w:tcPr>
          <w:p w14:paraId="4393A1B3" w14:textId="77777777" w:rsidR="006E4A8F" w:rsidRDefault="00000000">
            <w:pPr>
              <w:pStyle w:val="Compact"/>
            </w:pPr>
            <w:r>
              <w:rPr>
                <w:rStyle w:val="VerbatimChar"/>
              </w:rPr>
              <w:t>organizationalUnitName</w:t>
            </w:r>
          </w:p>
        </w:tc>
        <w:tc>
          <w:tcPr>
            <w:tcW w:w="1584" w:type="dxa"/>
          </w:tcPr>
          <w:p w14:paraId="11AF3988" w14:textId="77777777" w:rsidR="006E4A8F" w:rsidRDefault="00000000">
            <w:pPr>
              <w:pStyle w:val="Compact"/>
            </w:pPr>
            <w:r>
              <w:t xml:space="preserve">This attribute MUST NOT be included in Root CA Certificates defined in </w:t>
            </w:r>
            <w:hyperlink w:anchor="Xdacc159fcd91102443e9f7b27387435a3784564">
              <w:r w:rsidR="006E4A8F">
                <w:rPr>
                  <w:rStyle w:val="Hyperlink"/>
                </w:rPr>
                <w:t>Section 7.1.2.1</w:t>
              </w:r>
            </w:hyperlink>
            <w:r>
              <w:t xml:space="preserve"> or TLS Subordinate CA Certificates defined in </w:t>
            </w:r>
            <w:hyperlink w:anchor="X4b34e41df5400863ce43607cf7e9c043f309c45">
              <w:r w:rsidR="006E4A8F">
                <w:rPr>
                  <w:rStyle w:val="Hyperlink"/>
                </w:rPr>
                <w:t>Section 7.1.2.5</w:t>
              </w:r>
            </w:hyperlink>
            <w:r>
              <w:t xml:space="preserve"> or Technically-Constrained TLS Subordinate CA Certificates defined in </w:t>
            </w:r>
            <w:hyperlink w:anchor="X99197482bfd77aca3a2b561b19fa1ecfd02e70d">
              <w:r w:rsidR="006E4A8F">
                <w:rPr>
                  <w:rStyle w:val="Hyperlink"/>
                </w:rPr>
                <w:t>Section 7.1.2.6</w:t>
              </w:r>
            </w:hyperlink>
            <w:r>
              <w:t xml:space="preserve">. This attribute </w:t>
            </w:r>
            <w:r>
              <w:lastRenderedPageBreak/>
              <w:t>SHOULD NOT be included in other types of CA Certificates.</w:t>
            </w:r>
          </w:p>
        </w:tc>
        <w:tc>
          <w:tcPr>
            <w:tcW w:w="3168" w:type="dxa"/>
          </w:tcPr>
          <w:p w14:paraId="0A3EC04B" w14:textId="77777777" w:rsidR="006E4A8F" w:rsidRDefault="00000000">
            <w:pPr>
              <w:pStyle w:val="Compact"/>
            </w:pPr>
            <w:r>
              <w:lastRenderedPageBreak/>
              <w:t>-</w:t>
            </w:r>
          </w:p>
        </w:tc>
        <w:tc>
          <w:tcPr>
            <w:tcW w:w="792" w:type="dxa"/>
          </w:tcPr>
          <w:p w14:paraId="2463C554" w14:textId="77777777" w:rsidR="006E4A8F" w:rsidRDefault="00000000">
            <w:pPr>
              <w:pStyle w:val="Compact"/>
            </w:pPr>
            <w:r>
              <w:t>-</w:t>
            </w:r>
          </w:p>
        </w:tc>
      </w:tr>
      <w:tr w:rsidR="006E4A8F" w14:paraId="1AD36EAE" w14:textId="77777777">
        <w:tc>
          <w:tcPr>
            <w:tcW w:w="2376" w:type="dxa"/>
          </w:tcPr>
          <w:p w14:paraId="6E3DA30F" w14:textId="77777777" w:rsidR="006E4A8F" w:rsidRDefault="00000000">
            <w:pPr>
              <w:pStyle w:val="Compact"/>
            </w:pPr>
            <w:r>
              <w:rPr>
                <w:rStyle w:val="VerbatimChar"/>
              </w:rPr>
              <w:t>commonName</w:t>
            </w:r>
          </w:p>
        </w:tc>
        <w:tc>
          <w:tcPr>
            <w:tcW w:w="1584" w:type="dxa"/>
          </w:tcPr>
          <w:p w14:paraId="4DA55EF9" w14:textId="77777777" w:rsidR="006E4A8F" w:rsidRDefault="00000000">
            <w:pPr>
              <w:pStyle w:val="Compact"/>
            </w:pPr>
            <w:r>
              <w:t>MUST</w:t>
            </w:r>
          </w:p>
        </w:tc>
        <w:tc>
          <w:tcPr>
            <w:tcW w:w="3168" w:type="dxa"/>
          </w:tcPr>
          <w:p w14:paraId="5C395F48" w14:textId="77777777" w:rsidR="006E4A8F" w:rsidRDefault="00000000">
            <w:pPr>
              <w:pStyle w:val="Compact"/>
            </w:pPr>
            <w:r>
              <w:t>The contents SHOULD be an identifier for the certificate such that the certificate’s Name is unique across all certificates issued by the issuing certificate.</w:t>
            </w:r>
          </w:p>
        </w:tc>
        <w:tc>
          <w:tcPr>
            <w:tcW w:w="792" w:type="dxa"/>
          </w:tcPr>
          <w:p w14:paraId="20092B6B" w14:textId="77777777" w:rsidR="006E4A8F" w:rsidRDefault="006E4A8F">
            <w:pPr>
              <w:pStyle w:val="Compact"/>
            </w:pPr>
          </w:p>
        </w:tc>
      </w:tr>
      <w:tr w:rsidR="006E4A8F" w14:paraId="10B01001" w14:textId="77777777">
        <w:tc>
          <w:tcPr>
            <w:tcW w:w="2376" w:type="dxa"/>
          </w:tcPr>
          <w:p w14:paraId="3C49D5A3" w14:textId="77777777" w:rsidR="006E4A8F" w:rsidRDefault="00000000">
            <w:pPr>
              <w:pStyle w:val="Compact"/>
            </w:pPr>
            <w:r>
              <w:t>Any other attribute</w:t>
            </w:r>
          </w:p>
        </w:tc>
        <w:tc>
          <w:tcPr>
            <w:tcW w:w="1584" w:type="dxa"/>
          </w:tcPr>
          <w:p w14:paraId="7795B28A" w14:textId="77777777" w:rsidR="006E4A8F" w:rsidRDefault="00000000">
            <w:pPr>
              <w:pStyle w:val="Compact"/>
            </w:pPr>
            <w:r>
              <w:t>NOT RECOMMENDED</w:t>
            </w:r>
          </w:p>
        </w:tc>
        <w:tc>
          <w:tcPr>
            <w:tcW w:w="3168" w:type="dxa"/>
          </w:tcPr>
          <w:p w14:paraId="44EF60A7" w14:textId="77777777" w:rsidR="006E4A8F" w:rsidRDefault="00000000">
            <w:pPr>
              <w:pStyle w:val="Compact"/>
            </w:pPr>
            <w:r>
              <w:t>-</w:t>
            </w:r>
          </w:p>
        </w:tc>
        <w:tc>
          <w:tcPr>
            <w:tcW w:w="792" w:type="dxa"/>
          </w:tcPr>
          <w:p w14:paraId="2E5BBEB6" w14:textId="77777777" w:rsidR="006E4A8F" w:rsidRDefault="00000000">
            <w:pPr>
              <w:pStyle w:val="Compact"/>
            </w:pPr>
            <w:r>
              <w:t xml:space="preserve">See </w:t>
            </w:r>
            <w:hyperlink w:anchor="Xfbe97d39f8a1a297d6543af0b1b4ce6e9225ae0">
              <w:r w:rsidR="006E4A8F">
                <w:rPr>
                  <w:rStyle w:val="Hyperlink"/>
                </w:rPr>
                <w:t>Section 7.1.4.4</w:t>
              </w:r>
            </w:hyperlink>
          </w:p>
        </w:tc>
      </w:tr>
    </w:tbl>
    <w:p w14:paraId="4D62BF91" w14:textId="77777777" w:rsidR="006E4A8F" w:rsidRDefault="00000000">
      <w:pPr>
        <w:pStyle w:val="Heading5"/>
      </w:pPr>
      <w:bookmarkStart w:id="743" w:name="X7d80bd15125df51194565908cd86c79248131ca"/>
      <w:bookmarkEnd w:id="742"/>
      <w:r>
        <w:t>7.1.2.10.3 CA Certificate Authority Information Access</w:t>
      </w:r>
    </w:p>
    <w:p w14:paraId="605C0945" w14:textId="77777777" w:rsidR="006E4A8F" w:rsidRDefault="00000000">
      <w:pPr>
        <w:pStyle w:val="FirstParagraph"/>
      </w:pPr>
      <w:r>
        <w:t xml:space="preserve">If present, the </w:t>
      </w:r>
      <w:r>
        <w:rPr>
          <w:rStyle w:val="VerbatimChar"/>
        </w:rPr>
        <w:t>AuthorityInfoAccessSyntax</w:t>
      </w:r>
      <w:r>
        <w:t xml:space="preserve"> MUST contain one or more </w:t>
      </w:r>
      <w:r>
        <w:rPr>
          <w:rStyle w:val="VerbatimChar"/>
        </w:rPr>
        <w:t>AccessDescription</w:t>
      </w:r>
      <w:r>
        <w:t xml:space="preserve">s. Each </w:t>
      </w:r>
      <w:r>
        <w:rPr>
          <w:rStyle w:val="VerbatimChar"/>
        </w:rPr>
        <w:t>AccessDescription</w:t>
      </w:r>
      <w:r>
        <w:t xml:space="preserve"> MUST only contain a permitted </w:t>
      </w:r>
      <w:r>
        <w:rPr>
          <w:rStyle w:val="VerbatimChar"/>
        </w:rPr>
        <w:t>accessMethod</w:t>
      </w:r>
      <w:r>
        <w:t xml:space="preserve">, as detailed below, and each </w:t>
      </w:r>
      <w:r>
        <w:rPr>
          <w:rStyle w:val="VerbatimChar"/>
        </w:rPr>
        <w:t>accessLocation</w:t>
      </w:r>
      <w:r>
        <w:t xml:space="preserve"> MUST be encoded as the specified </w:t>
      </w:r>
      <w:r>
        <w:rPr>
          <w:rStyle w:val="VerbatimChar"/>
        </w:rPr>
        <w:t>GeneralName</w:t>
      </w:r>
      <w:r>
        <w:t xml:space="preserve"> type.</w:t>
      </w:r>
    </w:p>
    <w:p w14:paraId="45DC95FA" w14:textId="77777777" w:rsidR="006E4A8F" w:rsidRDefault="00000000">
      <w:pPr>
        <w:pStyle w:val="BodyText"/>
      </w:pPr>
      <w:r>
        <w:t xml:space="preserve">The </w:t>
      </w:r>
      <w:r>
        <w:rPr>
          <w:rStyle w:val="VerbatimChar"/>
        </w:rPr>
        <w:t>AuthorityInfoAccessSyntax</w:t>
      </w:r>
      <w:r>
        <w:t xml:space="preserve"> MAY contain multiple </w:t>
      </w:r>
      <w:r>
        <w:rPr>
          <w:rStyle w:val="VerbatimChar"/>
        </w:rPr>
        <w:t>AccessDescription</w:t>
      </w:r>
      <w:r>
        <w:t xml:space="preserve">s with the same </w:t>
      </w:r>
      <w:r>
        <w:rPr>
          <w:rStyle w:val="VerbatimChar"/>
        </w:rPr>
        <w:t>accessMethod</w:t>
      </w:r>
      <w:r>
        <w:t xml:space="preserve">, if permitted for that </w:t>
      </w:r>
      <w:r>
        <w:rPr>
          <w:rStyle w:val="VerbatimChar"/>
        </w:rPr>
        <w:t>accessMethod</w:t>
      </w:r>
      <w:r>
        <w:t xml:space="preserve">. When multiple </w:t>
      </w:r>
      <w:r>
        <w:rPr>
          <w:rStyle w:val="VerbatimChar"/>
        </w:rPr>
        <w:t>AccessDescription</w:t>
      </w:r>
      <w:r>
        <w:t xml:space="preserve">s are present with the same </w:t>
      </w:r>
      <w:r>
        <w:rPr>
          <w:rStyle w:val="VerbatimChar"/>
        </w:rPr>
        <w:t>accessMethod</w:t>
      </w:r>
      <w:r>
        <w:t xml:space="preserve">, each </w:t>
      </w:r>
      <w:r>
        <w:rPr>
          <w:rStyle w:val="VerbatimChar"/>
        </w:rPr>
        <w:t>accessLocation</w:t>
      </w:r>
      <w:r>
        <w:t xml:space="preserve"> MUST be unique, and each </w:t>
      </w:r>
      <w:r>
        <w:rPr>
          <w:rStyle w:val="VerbatimChar"/>
        </w:rPr>
        <w:t>AccessDescription</w:t>
      </w:r>
      <w:r>
        <w:t xml:space="preserve"> MUST be ordered in priority for that </w:t>
      </w:r>
      <w:r>
        <w:rPr>
          <w:rStyle w:val="VerbatimChar"/>
        </w:rPr>
        <w:t>accessMethod</w:t>
      </w:r>
      <w:r>
        <w:t xml:space="preserve">, with the most-preferred </w:t>
      </w:r>
      <w:r>
        <w:rPr>
          <w:rStyle w:val="VerbatimChar"/>
        </w:rPr>
        <w:t>accessLocation</w:t>
      </w:r>
      <w:r>
        <w:t xml:space="preserve"> being the first </w:t>
      </w:r>
      <w:r>
        <w:rPr>
          <w:rStyle w:val="VerbatimChar"/>
        </w:rPr>
        <w:t>AccessDescription</w:t>
      </w:r>
      <w:r>
        <w:t xml:space="preserve">. No ordering requirements are given for </w:t>
      </w:r>
      <w:r>
        <w:rPr>
          <w:rStyle w:val="VerbatimChar"/>
        </w:rPr>
        <w:t>AccessDescription</w:t>
      </w:r>
      <w:r>
        <w:t xml:space="preserve">s that contain different </w:t>
      </w:r>
      <w:r>
        <w:rPr>
          <w:rStyle w:val="VerbatimChar"/>
        </w:rPr>
        <w:t>accessMethod</w:t>
      </w:r>
      <w:r>
        <w:t>s, provided that previous requirement is satisfied.</w:t>
      </w:r>
    </w:p>
    <w:tbl>
      <w:tblPr>
        <w:tblStyle w:val="Table"/>
        <w:tblW w:w="5000" w:type="pct"/>
        <w:tblLayout w:type="fixed"/>
        <w:tblLook w:val="0020" w:firstRow="1" w:lastRow="0" w:firstColumn="0" w:lastColumn="0" w:noHBand="0" w:noVBand="0"/>
      </w:tblPr>
      <w:tblGrid>
        <w:gridCol w:w="936"/>
        <w:gridCol w:w="936"/>
        <w:gridCol w:w="2808"/>
        <w:gridCol w:w="936"/>
        <w:gridCol w:w="936"/>
        <w:gridCol w:w="2808"/>
      </w:tblGrid>
      <w:tr w:rsidR="006E4A8F" w14:paraId="395558BD" w14:textId="77777777">
        <w:trPr>
          <w:tblHeader/>
        </w:trPr>
        <w:tc>
          <w:tcPr>
            <w:tcW w:w="792" w:type="dxa"/>
          </w:tcPr>
          <w:p w14:paraId="3A725F9A" w14:textId="77777777" w:rsidR="006E4A8F" w:rsidRDefault="00000000">
            <w:pPr>
              <w:pStyle w:val="Compact"/>
            </w:pPr>
            <w:r>
              <w:rPr>
                <w:b/>
                <w:bCs/>
              </w:rPr>
              <w:t>Access Method</w:t>
            </w:r>
          </w:p>
        </w:tc>
        <w:tc>
          <w:tcPr>
            <w:tcW w:w="792" w:type="dxa"/>
          </w:tcPr>
          <w:p w14:paraId="50CA713C" w14:textId="77777777" w:rsidR="006E4A8F" w:rsidRDefault="00000000">
            <w:pPr>
              <w:pStyle w:val="Compact"/>
            </w:pPr>
            <w:r>
              <w:rPr>
                <w:b/>
                <w:bCs/>
              </w:rPr>
              <w:t>OID</w:t>
            </w:r>
          </w:p>
        </w:tc>
        <w:tc>
          <w:tcPr>
            <w:tcW w:w="2376" w:type="dxa"/>
          </w:tcPr>
          <w:p w14:paraId="0166DFEB" w14:textId="77777777" w:rsidR="006E4A8F" w:rsidRDefault="00000000">
            <w:pPr>
              <w:pStyle w:val="Compact"/>
            </w:pPr>
            <w:r>
              <w:rPr>
                <w:b/>
                <w:bCs/>
              </w:rPr>
              <w:t>Access Location</w:t>
            </w:r>
          </w:p>
        </w:tc>
        <w:tc>
          <w:tcPr>
            <w:tcW w:w="792" w:type="dxa"/>
          </w:tcPr>
          <w:p w14:paraId="62A8FB08" w14:textId="77777777" w:rsidR="006E4A8F" w:rsidRDefault="00000000">
            <w:pPr>
              <w:pStyle w:val="Compact"/>
            </w:pPr>
            <w:r>
              <w:rPr>
                <w:b/>
                <w:bCs/>
              </w:rPr>
              <w:t>Presence</w:t>
            </w:r>
          </w:p>
        </w:tc>
        <w:tc>
          <w:tcPr>
            <w:tcW w:w="792" w:type="dxa"/>
          </w:tcPr>
          <w:p w14:paraId="07B358BF" w14:textId="77777777" w:rsidR="006E4A8F" w:rsidRDefault="00000000">
            <w:pPr>
              <w:pStyle w:val="Compact"/>
            </w:pPr>
            <w:r>
              <w:rPr>
                <w:b/>
                <w:bCs/>
              </w:rPr>
              <w:t>Maximum</w:t>
            </w:r>
          </w:p>
        </w:tc>
        <w:tc>
          <w:tcPr>
            <w:tcW w:w="2376" w:type="dxa"/>
          </w:tcPr>
          <w:p w14:paraId="0660597A" w14:textId="77777777" w:rsidR="006E4A8F" w:rsidRDefault="00000000">
            <w:pPr>
              <w:pStyle w:val="Compact"/>
            </w:pPr>
            <w:r>
              <w:rPr>
                <w:b/>
                <w:bCs/>
              </w:rPr>
              <w:t>Description</w:t>
            </w:r>
          </w:p>
        </w:tc>
      </w:tr>
      <w:tr w:rsidR="006E4A8F" w14:paraId="085C5BFE" w14:textId="77777777">
        <w:tc>
          <w:tcPr>
            <w:tcW w:w="792" w:type="dxa"/>
          </w:tcPr>
          <w:p w14:paraId="1A3A2613" w14:textId="77777777" w:rsidR="006E4A8F" w:rsidRDefault="00000000">
            <w:pPr>
              <w:pStyle w:val="Compact"/>
            </w:pPr>
            <w:r>
              <w:rPr>
                <w:rStyle w:val="VerbatimChar"/>
              </w:rPr>
              <w:t>id-ad-ocsp</w:t>
            </w:r>
          </w:p>
        </w:tc>
        <w:tc>
          <w:tcPr>
            <w:tcW w:w="792" w:type="dxa"/>
          </w:tcPr>
          <w:p w14:paraId="43D37175" w14:textId="77777777" w:rsidR="006E4A8F" w:rsidRDefault="00000000">
            <w:pPr>
              <w:pStyle w:val="Compact"/>
            </w:pPr>
            <w:r>
              <w:t>1.3.6.1.5.5.7.48.1</w:t>
            </w:r>
          </w:p>
        </w:tc>
        <w:tc>
          <w:tcPr>
            <w:tcW w:w="2376" w:type="dxa"/>
          </w:tcPr>
          <w:p w14:paraId="21B46514" w14:textId="77777777" w:rsidR="006E4A8F" w:rsidRDefault="00000000">
            <w:pPr>
              <w:pStyle w:val="Compact"/>
            </w:pPr>
            <w:r>
              <w:rPr>
                <w:rStyle w:val="VerbatimChar"/>
              </w:rPr>
              <w:t>uniformResourceIdentifier</w:t>
            </w:r>
          </w:p>
        </w:tc>
        <w:tc>
          <w:tcPr>
            <w:tcW w:w="792" w:type="dxa"/>
          </w:tcPr>
          <w:p w14:paraId="2096865C" w14:textId="77777777" w:rsidR="006E4A8F" w:rsidRDefault="00000000">
            <w:pPr>
              <w:pStyle w:val="Compact"/>
            </w:pPr>
            <w:r>
              <w:t>MAY</w:t>
            </w:r>
          </w:p>
        </w:tc>
        <w:tc>
          <w:tcPr>
            <w:tcW w:w="792" w:type="dxa"/>
          </w:tcPr>
          <w:p w14:paraId="49AD45F2" w14:textId="77777777" w:rsidR="006E4A8F" w:rsidRDefault="00000000">
            <w:pPr>
              <w:pStyle w:val="Compact"/>
            </w:pPr>
            <w:r>
              <w:t>*</w:t>
            </w:r>
          </w:p>
        </w:tc>
        <w:tc>
          <w:tcPr>
            <w:tcW w:w="2376" w:type="dxa"/>
          </w:tcPr>
          <w:p w14:paraId="17613C8B" w14:textId="77777777" w:rsidR="006E4A8F" w:rsidRDefault="00000000">
            <w:pPr>
              <w:pStyle w:val="Compact"/>
            </w:pPr>
            <w:r>
              <w:t>A HTTP URL of the Issuing CA’s OCSP responder.</w:t>
            </w:r>
          </w:p>
        </w:tc>
      </w:tr>
      <w:tr w:rsidR="006E4A8F" w14:paraId="447A2E9B" w14:textId="77777777">
        <w:tc>
          <w:tcPr>
            <w:tcW w:w="792" w:type="dxa"/>
          </w:tcPr>
          <w:p w14:paraId="5A41DB4A" w14:textId="77777777" w:rsidR="006E4A8F" w:rsidRDefault="00000000">
            <w:pPr>
              <w:pStyle w:val="Compact"/>
            </w:pPr>
            <w:r>
              <w:rPr>
                <w:rStyle w:val="VerbatimChar"/>
              </w:rPr>
              <w:t>id-ad-caIssuers</w:t>
            </w:r>
          </w:p>
        </w:tc>
        <w:tc>
          <w:tcPr>
            <w:tcW w:w="792" w:type="dxa"/>
          </w:tcPr>
          <w:p w14:paraId="2B8692AE" w14:textId="77777777" w:rsidR="006E4A8F" w:rsidRDefault="00000000">
            <w:pPr>
              <w:pStyle w:val="Compact"/>
            </w:pPr>
            <w:r>
              <w:t>1.3.6.1.5.5.7.48.2</w:t>
            </w:r>
          </w:p>
        </w:tc>
        <w:tc>
          <w:tcPr>
            <w:tcW w:w="2376" w:type="dxa"/>
          </w:tcPr>
          <w:p w14:paraId="64B5ED28" w14:textId="77777777" w:rsidR="006E4A8F" w:rsidRDefault="00000000">
            <w:pPr>
              <w:pStyle w:val="Compact"/>
            </w:pPr>
            <w:r>
              <w:rPr>
                <w:rStyle w:val="VerbatimChar"/>
              </w:rPr>
              <w:t>uniformResourceIdentifier</w:t>
            </w:r>
          </w:p>
        </w:tc>
        <w:tc>
          <w:tcPr>
            <w:tcW w:w="792" w:type="dxa"/>
          </w:tcPr>
          <w:p w14:paraId="32581077" w14:textId="77777777" w:rsidR="006E4A8F" w:rsidRDefault="00000000">
            <w:pPr>
              <w:pStyle w:val="Compact"/>
            </w:pPr>
            <w:r>
              <w:t>MAY</w:t>
            </w:r>
          </w:p>
        </w:tc>
        <w:tc>
          <w:tcPr>
            <w:tcW w:w="792" w:type="dxa"/>
          </w:tcPr>
          <w:p w14:paraId="777C8583" w14:textId="77777777" w:rsidR="006E4A8F" w:rsidRDefault="00000000">
            <w:pPr>
              <w:pStyle w:val="Compact"/>
            </w:pPr>
            <w:r>
              <w:t>*</w:t>
            </w:r>
          </w:p>
        </w:tc>
        <w:tc>
          <w:tcPr>
            <w:tcW w:w="2376" w:type="dxa"/>
          </w:tcPr>
          <w:p w14:paraId="7F1ADC16" w14:textId="77777777" w:rsidR="006E4A8F" w:rsidRDefault="00000000">
            <w:pPr>
              <w:pStyle w:val="Compact"/>
            </w:pPr>
            <w:r>
              <w:t>A HTTP URL of the Issuing CA’s certificate.</w:t>
            </w:r>
          </w:p>
        </w:tc>
      </w:tr>
      <w:tr w:rsidR="006E4A8F" w14:paraId="3D8C8181" w14:textId="77777777">
        <w:tc>
          <w:tcPr>
            <w:tcW w:w="792" w:type="dxa"/>
          </w:tcPr>
          <w:p w14:paraId="1E5AB878" w14:textId="77777777" w:rsidR="006E4A8F" w:rsidRDefault="00000000">
            <w:pPr>
              <w:pStyle w:val="Compact"/>
            </w:pPr>
            <w:r>
              <w:t>Any other value</w:t>
            </w:r>
          </w:p>
        </w:tc>
        <w:tc>
          <w:tcPr>
            <w:tcW w:w="792" w:type="dxa"/>
          </w:tcPr>
          <w:p w14:paraId="19638400" w14:textId="77777777" w:rsidR="006E4A8F" w:rsidRDefault="00000000">
            <w:pPr>
              <w:pStyle w:val="Compact"/>
            </w:pPr>
            <w:r>
              <w:t>-</w:t>
            </w:r>
          </w:p>
        </w:tc>
        <w:tc>
          <w:tcPr>
            <w:tcW w:w="2376" w:type="dxa"/>
          </w:tcPr>
          <w:p w14:paraId="19CBB484" w14:textId="77777777" w:rsidR="006E4A8F" w:rsidRDefault="00000000">
            <w:pPr>
              <w:pStyle w:val="Compact"/>
            </w:pPr>
            <w:r>
              <w:t>-</w:t>
            </w:r>
          </w:p>
        </w:tc>
        <w:tc>
          <w:tcPr>
            <w:tcW w:w="792" w:type="dxa"/>
          </w:tcPr>
          <w:p w14:paraId="36D8EE7E" w14:textId="77777777" w:rsidR="006E4A8F" w:rsidRDefault="00000000">
            <w:pPr>
              <w:pStyle w:val="Compact"/>
            </w:pPr>
            <w:r>
              <w:t>MUST NOT</w:t>
            </w:r>
          </w:p>
        </w:tc>
        <w:tc>
          <w:tcPr>
            <w:tcW w:w="792" w:type="dxa"/>
          </w:tcPr>
          <w:p w14:paraId="3B4216A4" w14:textId="77777777" w:rsidR="006E4A8F" w:rsidRDefault="00000000">
            <w:pPr>
              <w:pStyle w:val="Compact"/>
            </w:pPr>
            <w:r>
              <w:t>-</w:t>
            </w:r>
          </w:p>
        </w:tc>
        <w:tc>
          <w:tcPr>
            <w:tcW w:w="2376" w:type="dxa"/>
          </w:tcPr>
          <w:p w14:paraId="716B5443" w14:textId="77777777" w:rsidR="006E4A8F" w:rsidRDefault="00000000">
            <w:pPr>
              <w:pStyle w:val="Compact"/>
            </w:pPr>
            <w:r>
              <w:t xml:space="preserve">No other </w:t>
            </w:r>
            <w:r>
              <w:rPr>
                <w:rStyle w:val="VerbatimChar"/>
              </w:rPr>
              <w:t>accessMethod</w:t>
            </w:r>
            <w:r>
              <w:t>s may be used.</w:t>
            </w:r>
          </w:p>
        </w:tc>
      </w:tr>
    </w:tbl>
    <w:p w14:paraId="525112BF" w14:textId="77777777" w:rsidR="006E4A8F" w:rsidRDefault="00000000">
      <w:pPr>
        <w:pStyle w:val="Heading5"/>
      </w:pPr>
      <w:bookmarkStart w:id="744" w:name="Xa49168aba921502d2667bd1f470353b060a7587"/>
      <w:bookmarkEnd w:id="743"/>
      <w:r>
        <w:lastRenderedPageBreak/>
        <w:t>7.1.2.10.4 CA Certificate Basic Constraints</w:t>
      </w:r>
    </w:p>
    <w:tbl>
      <w:tblPr>
        <w:tblStyle w:val="Table"/>
        <w:tblW w:w="0" w:type="auto"/>
        <w:tblLook w:val="0020" w:firstRow="1" w:lastRow="0" w:firstColumn="0" w:lastColumn="0" w:noHBand="0" w:noVBand="0"/>
      </w:tblPr>
      <w:tblGrid>
        <w:gridCol w:w="2460"/>
        <w:gridCol w:w="2061"/>
      </w:tblGrid>
      <w:tr w:rsidR="006E4A8F" w14:paraId="0E48892E" w14:textId="77777777">
        <w:trPr>
          <w:tblHeader/>
        </w:trPr>
        <w:tc>
          <w:tcPr>
            <w:tcW w:w="0" w:type="auto"/>
          </w:tcPr>
          <w:p w14:paraId="0B48FDE9" w14:textId="77777777" w:rsidR="006E4A8F" w:rsidRDefault="00000000">
            <w:pPr>
              <w:pStyle w:val="Compact"/>
            </w:pPr>
            <w:r>
              <w:rPr>
                <w:b/>
                <w:bCs/>
              </w:rPr>
              <w:t>Field</w:t>
            </w:r>
          </w:p>
        </w:tc>
        <w:tc>
          <w:tcPr>
            <w:tcW w:w="0" w:type="auto"/>
          </w:tcPr>
          <w:p w14:paraId="0A4182EE" w14:textId="77777777" w:rsidR="006E4A8F" w:rsidRDefault="00000000">
            <w:pPr>
              <w:pStyle w:val="Compact"/>
            </w:pPr>
            <w:r>
              <w:rPr>
                <w:b/>
                <w:bCs/>
              </w:rPr>
              <w:t>Description</w:t>
            </w:r>
          </w:p>
        </w:tc>
      </w:tr>
      <w:tr w:rsidR="006E4A8F" w14:paraId="4561FB58" w14:textId="77777777">
        <w:tc>
          <w:tcPr>
            <w:tcW w:w="0" w:type="auto"/>
          </w:tcPr>
          <w:p w14:paraId="0FC35D57" w14:textId="77777777" w:rsidR="006E4A8F" w:rsidRDefault="00000000">
            <w:pPr>
              <w:pStyle w:val="Compact"/>
            </w:pPr>
            <w:r>
              <w:rPr>
                <w:rStyle w:val="VerbatimChar"/>
              </w:rPr>
              <w:t>cA</w:t>
            </w:r>
          </w:p>
        </w:tc>
        <w:tc>
          <w:tcPr>
            <w:tcW w:w="0" w:type="auto"/>
          </w:tcPr>
          <w:p w14:paraId="54E08BDA" w14:textId="77777777" w:rsidR="006E4A8F" w:rsidRDefault="00000000">
            <w:pPr>
              <w:pStyle w:val="Compact"/>
            </w:pPr>
            <w:r>
              <w:t>MUST be set TRUE</w:t>
            </w:r>
          </w:p>
        </w:tc>
      </w:tr>
      <w:tr w:rsidR="006E4A8F" w14:paraId="05150042" w14:textId="77777777">
        <w:tc>
          <w:tcPr>
            <w:tcW w:w="0" w:type="auto"/>
          </w:tcPr>
          <w:p w14:paraId="5AF42DF1" w14:textId="77777777" w:rsidR="006E4A8F" w:rsidRDefault="00000000">
            <w:pPr>
              <w:pStyle w:val="Compact"/>
            </w:pPr>
            <w:r>
              <w:rPr>
                <w:rStyle w:val="VerbatimChar"/>
              </w:rPr>
              <w:t>pathLenConstraint</w:t>
            </w:r>
          </w:p>
        </w:tc>
        <w:tc>
          <w:tcPr>
            <w:tcW w:w="0" w:type="auto"/>
          </w:tcPr>
          <w:p w14:paraId="6493619F" w14:textId="77777777" w:rsidR="006E4A8F" w:rsidRDefault="00000000">
            <w:pPr>
              <w:pStyle w:val="Compact"/>
            </w:pPr>
            <w:r>
              <w:t>MAY be present</w:t>
            </w:r>
          </w:p>
        </w:tc>
      </w:tr>
    </w:tbl>
    <w:p w14:paraId="11B7A23F" w14:textId="77777777" w:rsidR="006E4A8F" w:rsidRDefault="00000000">
      <w:pPr>
        <w:pStyle w:val="Heading5"/>
      </w:pPr>
      <w:bookmarkStart w:id="745" w:name="X85643cc560f8a3830ba546cba7ac2ec66b374f9"/>
      <w:bookmarkEnd w:id="744"/>
      <w:r>
        <w:t>7.1.2.10.5 CA Certificate Certificate Policies</w:t>
      </w:r>
    </w:p>
    <w:p w14:paraId="4CD7FC30" w14:textId="77777777" w:rsidR="006E4A8F" w:rsidRDefault="00000000">
      <w:pPr>
        <w:pStyle w:val="FirstParagraph"/>
      </w:pPr>
      <w:r>
        <w:t xml:space="preserve">If present, the Certificate Policies extension MUST contain at least one </w:t>
      </w:r>
      <w:r>
        <w:rPr>
          <w:rStyle w:val="VerbatimChar"/>
        </w:rPr>
        <w:t>PolicyInformation</w:t>
      </w:r>
      <w:r>
        <w:t xml:space="preserve">. Each </w:t>
      </w:r>
      <w:r>
        <w:rPr>
          <w:rStyle w:val="VerbatimChar"/>
        </w:rPr>
        <w:t>PolicyInformation</w:t>
      </w:r>
      <w:r>
        <w:t xml:space="preserve"> MUST match the following profile:</w:t>
      </w:r>
    </w:p>
    <w:p w14:paraId="14F2AB36" w14:textId="77777777" w:rsidR="006E4A8F" w:rsidRDefault="00000000">
      <w:pPr>
        <w:pStyle w:val="TableCaption"/>
      </w:pPr>
      <w:r>
        <w:t>No Policy Restrictions (Affiliated CA)</w:t>
      </w:r>
    </w:p>
    <w:tbl>
      <w:tblPr>
        <w:tblStyle w:val="Table"/>
        <w:tblW w:w="5000" w:type="pct"/>
        <w:tblLayout w:type="fixed"/>
        <w:tblLook w:val="0020" w:firstRow="1" w:lastRow="0" w:firstColumn="0" w:lastColumn="0" w:noHBand="0" w:noVBand="0"/>
      </w:tblPr>
      <w:tblGrid>
        <w:gridCol w:w="2808"/>
        <w:gridCol w:w="1872"/>
        <w:gridCol w:w="4680"/>
      </w:tblGrid>
      <w:tr w:rsidR="006E4A8F" w14:paraId="6CBF28D0" w14:textId="77777777">
        <w:trPr>
          <w:tblHeader/>
        </w:trPr>
        <w:tc>
          <w:tcPr>
            <w:tcW w:w="2376" w:type="dxa"/>
          </w:tcPr>
          <w:p w14:paraId="3C9EEE11" w14:textId="77777777" w:rsidR="006E4A8F" w:rsidRDefault="00000000">
            <w:pPr>
              <w:pStyle w:val="Compact"/>
            </w:pPr>
            <w:r>
              <w:rPr>
                <w:b/>
                <w:bCs/>
              </w:rPr>
              <w:t>Field</w:t>
            </w:r>
          </w:p>
        </w:tc>
        <w:tc>
          <w:tcPr>
            <w:tcW w:w="1584" w:type="dxa"/>
          </w:tcPr>
          <w:p w14:paraId="381FC58A" w14:textId="77777777" w:rsidR="006E4A8F" w:rsidRDefault="00000000">
            <w:pPr>
              <w:pStyle w:val="Compact"/>
            </w:pPr>
            <w:r>
              <w:rPr>
                <w:b/>
                <w:bCs/>
              </w:rPr>
              <w:t>Presence</w:t>
            </w:r>
          </w:p>
        </w:tc>
        <w:tc>
          <w:tcPr>
            <w:tcW w:w="3960" w:type="dxa"/>
          </w:tcPr>
          <w:p w14:paraId="35E9FDEC" w14:textId="77777777" w:rsidR="006E4A8F" w:rsidRDefault="00000000">
            <w:pPr>
              <w:pStyle w:val="Compact"/>
            </w:pPr>
            <w:r>
              <w:rPr>
                <w:b/>
                <w:bCs/>
              </w:rPr>
              <w:t>Contents</w:t>
            </w:r>
          </w:p>
        </w:tc>
      </w:tr>
      <w:tr w:rsidR="006E4A8F" w14:paraId="4B78762B" w14:textId="77777777">
        <w:tc>
          <w:tcPr>
            <w:tcW w:w="2376" w:type="dxa"/>
          </w:tcPr>
          <w:p w14:paraId="7C8DAAD8" w14:textId="77777777" w:rsidR="006E4A8F" w:rsidRDefault="00000000">
            <w:pPr>
              <w:pStyle w:val="Compact"/>
            </w:pPr>
            <w:r>
              <w:rPr>
                <w:rStyle w:val="VerbatimChar"/>
              </w:rPr>
              <w:t>policyIdentifier</w:t>
            </w:r>
          </w:p>
        </w:tc>
        <w:tc>
          <w:tcPr>
            <w:tcW w:w="1584" w:type="dxa"/>
          </w:tcPr>
          <w:p w14:paraId="61E02743" w14:textId="77777777" w:rsidR="006E4A8F" w:rsidRDefault="00000000">
            <w:pPr>
              <w:pStyle w:val="Compact"/>
            </w:pPr>
            <w:r>
              <w:t>MUST</w:t>
            </w:r>
          </w:p>
        </w:tc>
        <w:tc>
          <w:tcPr>
            <w:tcW w:w="3960" w:type="dxa"/>
          </w:tcPr>
          <w:p w14:paraId="6F4F2CD9" w14:textId="77777777" w:rsidR="006E4A8F" w:rsidRDefault="00000000">
            <w:pPr>
              <w:pStyle w:val="Compact"/>
            </w:pPr>
            <w:r>
              <w:t xml:space="preserve">When the Issuing CA wishes to express that there are no policy restrictions, and if the Subordinate CA is an Affiliate of the Issuing CA, then the Issuing CA MAY use the </w:t>
            </w:r>
            <w:r>
              <w:rPr>
                <w:rStyle w:val="VerbatimChar"/>
              </w:rPr>
              <w:t>anyPolicy</w:t>
            </w:r>
            <w:r>
              <w:t xml:space="preserve"> Policy Identifier, which MUST be the only </w:t>
            </w:r>
            <w:r>
              <w:rPr>
                <w:rStyle w:val="VerbatimChar"/>
              </w:rPr>
              <w:t>PolicyInformation</w:t>
            </w:r>
            <w:r>
              <w:t xml:space="preserve"> value.</w:t>
            </w:r>
          </w:p>
        </w:tc>
      </w:tr>
      <w:tr w:rsidR="006E4A8F" w14:paraId="7CBEE9F1" w14:textId="77777777">
        <w:tc>
          <w:tcPr>
            <w:tcW w:w="2376" w:type="dxa"/>
          </w:tcPr>
          <w:p w14:paraId="675A3AD7" w14:textId="77777777" w:rsidR="006E4A8F" w:rsidRDefault="00000000">
            <w:pPr>
              <w:pStyle w:val="Compact"/>
            </w:pPr>
            <w:r>
              <w:t>    </w:t>
            </w:r>
            <w:r>
              <w:rPr>
                <w:rStyle w:val="VerbatimChar"/>
              </w:rPr>
              <w:t>anyPolicy</w:t>
            </w:r>
          </w:p>
        </w:tc>
        <w:tc>
          <w:tcPr>
            <w:tcW w:w="1584" w:type="dxa"/>
          </w:tcPr>
          <w:p w14:paraId="0B90478A" w14:textId="77777777" w:rsidR="006E4A8F" w:rsidRDefault="00000000">
            <w:pPr>
              <w:pStyle w:val="Compact"/>
            </w:pPr>
            <w:r>
              <w:t>MUST</w:t>
            </w:r>
          </w:p>
        </w:tc>
        <w:tc>
          <w:tcPr>
            <w:tcW w:w="3960" w:type="dxa"/>
          </w:tcPr>
          <w:p w14:paraId="39152F28" w14:textId="77777777" w:rsidR="006E4A8F" w:rsidRDefault="006E4A8F">
            <w:pPr>
              <w:pStyle w:val="Compact"/>
            </w:pPr>
          </w:p>
        </w:tc>
      </w:tr>
      <w:tr w:rsidR="006E4A8F" w14:paraId="3C9C1E24" w14:textId="77777777">
        <w:tc>
          <w:tcPr>
            <w:tcW w:w="2376" w:type="dxa"/>
          </w:tcPr>
          <w:p w14:paraId="4321CFA4" w14:textId="77777777" w:rsidR="006E4A8F" w:rsidRDefault="00000000">
            <w:pPr>
              <w:pStyle w:val="Compact"/>
            </w:pPr>
            <w:r>
              <w:rPr>
                <w:rStyle w:val="VerbatimChar"/>
              </w:rPr>
              <w:t>policyQualifiers</w:t>
            </w:r>
          </w:p>
        </w:tc>
        <w:tc>
          <w:tcPr>
            <w:tcW w:w="1584" w:type="dxa"/>
          </w:tcPr>
          <w:p w14:paraId="0327A19F" w14:textId="77777777" w:rsidR="006E4A8F" w:rsidRDefault="00000000">
            <w:pPr>
              <w:pStyle w:val="Compact"/>
            </w:pPr>
            <w:r>
              <w:t>NOT RECOMMENDED</w:t>
            </w:r>
          </w:p>
        </w:tc>
        <w:tc>
          <w:tcPr>
            <w:tcW w:w="3960" w:type="dxa"/>
          </w:tcPr>
          <w:p w14:paraId="226FF87A" w14:textId="77777777" w:rsidR="006E4A8F" w:rsidRDefault="00000000">
            <w:pPr>
              <w:pStyle w:val="Compact"/>
            </w:pPr>
            <w:r>
              <w:t xml:space="preserve">If present, MUST contain only permitted </w:t>
            </w:r>
            <w:r>
              <w:rPr>
                <w:rStyle w:val="VerbatimChar"/>
              </w:rPr>
              <w:t>policyQualifiers</w:t>
            </w:r>
            <w:r>
              <w:t xml:space="preserve"> from the table below.</w:t>
            </w:r>
          </w:p>
        </w:tc>
      </w:tr>
    </w:tbl>
    <w:p w14:paraId="4C3D0FF0" w14:textId="77777777" w:rsidR="006E4A8F" w:rsidRDefault="006E4A8F"/>
    <w:p w14:paraId="5D994141" w14:textId="77777777" w:rsidR="006E4A8F" w:rsidRDefault="00000000">
      <w:pPr>
        <w:pStyle w:val="TableCaption"/>
      </w:pPr>
      <w:r>
        <w:t>Policy Restricted</w:t>
      </w:r>
    </w:p>
    <w:tbl>
      <w:tblPr>
        <w:tblStyle w:val="Table"/>
        <w:tblW w:w="5000" w:type="pct"/>
        <w:tblLayout w:type="fixed"/>
        <w:tblLook w:val="0020" w:firstRow="1" w:lastRow="0" w:firstColumn="0" w:lastColumn="0" w:noHBand="0" w:noVBand="0"/>
      </w:tblPr>
      <w:tblGrid>
        <w:gridCol w:w="2808"/>
        <w:gridCol w:w="1872"/>
        <w:gridCol w:w="4680"/>
      </w:tblGrid>
      <w:tr w:rsidR="006E4A8F" w14:paraId="6BF488D5" w14:textId="77777777">
        <w:trPr>
          <w:tblHeader/>
        </w:trPr>
        <w:tc>
          <w:tcPr>
            <w:tcW w:w="2376" w:type="dxa"/>
          </w:tcPr>
          <w:p w14:paraId="5B693700" w14:textId="77777777" w:rsidR="006E4A8F" w:rsidRDefault="00000000">
            <w:pPr>
              <w:pStyle w:val="Compact"/>
            </w:pPr>
            <w:r>
              <w:rPr>
                <w:b/>
                <w:bCs/>
              </w:rPr>
              <w:t>Field</w:t>
            </w:r>
          </w:p>
        </w:tc>
        <w:tc>
          <w:tcPr>
            <w:tcW w:w="1584" w:type="dxa"/>
          </w:tcPr>
          <w:p w14:paraId="6E6FD36A" w14:textId="77777777" w:rsidR="006E4A8F" w:rsidRDefault="00000000">
            <w:pPr>
              <w:pStyle w:val="Compact"/>
            </w:pPr>
            <w:r>
              <w:rPr>
                <w:b/>
                <w:bCs/>
              </w:rPr>
              <w:t>Presence</w:t>
            </w:r>
          </w:p>
        </w:tc>
        <w:tc>
          <w:tcPr>
            <w:tcW w:w="3960" w:type="dxa"/>
          </w:tcPr>
          <w:p w14:paraId="530E703C" w14:textId="77777777" w:rsidR="006E4A8F" w:rsidRDefault="00000000">
            <w:pPr>
              <w:pStyle w:val="Compact"/>
            </w:pPr>
            <w:r>
              <w:rPr>
                <w:b/>
                <w:bCs/>
              </w:rPr>
              <w:t>Contents</w:t>
            </w:r>
          </w:p>
        </w:tc>
      </w:tr>
      <w:tr w:rsidR="006E4A8F" w14:paraId="7A03E974" w14:textId="77777777">
        <w:tc>
          <w:tcPr>
            <w:tcW w:w="2376" w:type="dxa"/>
          </w:tcPr>
          <w:p w14:paraId="1F3247D2" w14:textId="77777777" w:rsidR="006E4A8F" w:rsidRDefault="00000000">
            <w:pPr>
              <w:pStyle w:val="Compact"/>
            </w:pPr>
            <w:r>
              <w:rPr>
                <w:rStyle w:val="VerbatimChar"/>
              </w:rPr>
              <w:t>policyIdentifier</w:t>
            </w:r>
          </w:p>
        </w:tc>
        <w:tc>
          <w:tcPr>
            <w:tcW w:w="1584" w:type="dxa"/>
          </w:tcPr>
          <w:p w14:paraId="66FA0141" w14:textId="77777777" w:rsidR="006E4A8F" w:rsidRDefault="00000000">
            <w:pPr>
              <w:pStyle w:val="Compact"/>
            </w:pPr>
            <w:r>
              <w:t>MUST</w:t>
            </w:r>
          </w:p>
        </w:tc>
        <w:tc>
          <w:tcPr>
            <w:tcW w:w="3960" w:type="dxa"/>
          </w:tcPr>
          <w:p w14:paraId="200EFCC6" w14:textId="77777777" w:rsidR="006E4A8F" w:rsidRDefault="00000000">
            <w:pPr>
              <w:pStyle w:val="Compact"/>
            </w:pPr>
            <w:r>
              <w:t>One of the following policy identifiers:</w:t>
            </w:r>
          </w:p>
        </w:tc>
      </w:tr>
      <w:tr w:rsidR="006E4A8F" w14:paraId="05E88E18" w14:textId="77777777">
        <w:tc>
          <w:tcPr>
            <w:tcW w:w="2376" w:type="dxa"/>
          </w:tcPr>
          <w:p w14:paraId="032009D2" w14:textId="77777777" w:rsidR="006E4A8F" w:rsidRDefault="00000000">
            <w:pPr>
              <w:pStyle w:val="Compact"/>
            </w:pPr>
            <w:r>
              <w:t xml:space="preserve">    A </w:t>
            </w:r>
            <w:hyperlink w:anchor="Xd886d368fed64db74e3fc7a280ac2a3180671ff">
              <w:r w:rsidR="006E4A8F">
                <w:rPr>
                  <w:rStyle w:val="Hyperlink"/>
                </w:rPr>
                <w:t>Reserved Certificate Policy Identifier</w:t>
              </w:r>
            </w:hyperlink>
          </w:p>
        </w:tc>
        <w:tc>
          <w:tcPr>
            <w:tcW w:w="1584" w:type="dxa"/>
          </w:tcPr>
          <w:p w14:paraId="7F25685F" w14:textId="77777777" w:rsidR="006E4A8F" w:rsidRDefault="00000000">
            <w:pPr>
              <w:pStyle w:val="Compact"/>
            </w:pPr>
            <w:r>
              <w:t>MUST</w:t>
            </w:r>
          </w:p>
        </w:tc>
        <w:tc>
          <w:tcPr>
            <w:tcW w:w="3960" w:type="dxa"/>
          </w:tcPr>
          <w:p w14:paraId="5921EF5C" w14:textId="77777777" w:rsidR="006E4A8F" w:rsidRDefault="00000000">
            <w:pPr>
              <w:pStyle w:val="Compact"/>
            </w:pPr>
            <w:r>
              <w:t xml:space="preserve">The CA MUST include exactly one Reserved Certificate Policy Identifier (see </w:t>
            </w:r>
            <w:hyperlink w:anchor="Xd886d368fed64db74e3fc7a280ac2a3180671ff">
              <w:r w:rsidR="006E4A8F">
                <w:rPr>
                  <w:rStyle w:val="Hyperlink"/>
                </w:rPr>
                <w:t>Section 7.1.6.1</w:t>
              </w:r>
            </w:hyperlink>
            <w:r>
              <w:t xml:space="preserve">) associated with the given Subscriber Certificate type (see </w:t>
            </w:r>
            <w:hyperlink w:anchor="Xd0033f702fae0d5d8d09dfc748a4e8230648a37">
              <w:r w:rsidR="006E4A8F">
                <w:rPr>
                  <w:rStyle w:val="Hyperlink"/>
                </w:rPr>
                <w:t>Section 7.1.2.7.1</w:t>
              </w:r>
            </w:hyperlink>
            <w:r>
              <w:t>) directly or transitively issued by this Certificate.</w:t>
            </w:r>
          </w:p>
        </w:tc>
      </w:tr>
      <w:tr w:rsidR="006E4A8F" w14:paraId="685D57BC" w14:textId="77777777">
        <w:tc>
          <w:tcPr>
            <w:tcW w:w="2376" w:type="dxa"/>
          </w:tcPr>
          <w:p w14:paraId="459FD0E3" w14:textId="77777777" w:rsidR="006E4A8F" w:rsidRDefault="00000000">
            <w:pPr>
              <w:pStyle w:val="Compact"/>
            </w:pPr>
            <w:r>
              <w:t>    </w:t>
            </w:r>
            <w:r>
              <w:rPr>
                <w:rStyle w:val="VerbatimChar"/>
              </w:rPr>
              <w:t>anyPolicy</w:t>
            </w:r>
          </w:p>
        </w:tc>
        <w:tc>
          <w:tcPr>
            <w:tcW w:w="1584" w:type="dxa"/>
          </w:tcPr>
          <w:p w14:paraId="1F1D67B6" w14:textId="77777777" w:rsidR="006E4A8F" w:rsidRDefault="00000000">
            <w:pPr>
              <w:pStyle w:val="Compact"/>
            </w:pPr>
            <w:r>
              <w:t>MUST NOT</w:t>
            </w:r>
          </w:p>
        </w:tc>
        <w:tc>
          <w:tcPr>
            <w:tcW w:w="3960" w:type="dxa"/>
          </w:tcPr>
          <w:p w14:paraId="46208363" w14:textId="77777777" w:rsidR="006E4A8F" w:rsidRDefault="00000000">
            <w:pPr>
              <w:pStyle w:val="Compact"/>
            </w:pPr>
            <w:r>
              <w:t xml:space="preserve">The </w:t>
            </w:r>
            <w:r>
              <w:rPr>
                <w:rStyle w:val="VerbatimChar"/>
              </w:rPr>
              <w:t>anyPolicy</w:t>
            </w:r>
            <w:r>
              <w:t xml:space="preserve"> Policy Identifier MUST NOT be present.</w:t>
            </w:r>
          </w:p>
        </w:tc>
      </w:tr>
      <w:tr w:rsidR="006E4A8F" w14:paraId="46B62045" w14:textId="77777777">
        <w:tc>
          <w:tcPr>
            <w:tcW w:w="2376" w:type="dxa"/>
          </w:tcPr>
          <w:p w14:paraId="5FFBC147" w14:textId="77777777" w:rsidR="006E4A8F" w:rsidRDefault="00000000">
            <w:pPr>
              <w:pStyle w:val="Compact"/>
            </w:pPr>
            <w:r>
              <w:t>    Any other identifier</w:t>
            </w:r>
          </w:p>
        </w:tc>
        <w:tc>
          <w:tcPr>
            <w:tcW w:w="1584" w:type="dxa"/>
          </w:tcPr>
          <w:p w14:paraId="5832B5E8" w14:textId="77777777" w:rsidR="006E4A8F" w:rsidRDefault="00000000">
            <w:pPr>
              <w:pStyle w:val="Compact"/>
            </w:pPr>
            <w:r>
              <w:t>MAY</w:t>
            </w:r>
          </w:p>
        </w:tc>
        <w:tc>
          <w:tcPr>
            <w:tcW w:w="3960" w:type="dxa"/>
          </w:tcPr>
          <w:p w14:paraId="2C795B73" w14:textId="77777777" w:rsidR="006E4A8F" w:rsidRDefault="00000000">
            <w:pPr>
              <w:pStyle w:val="Compact"/>
            </w:pPr>
            <w:r>
              <w:t>If present, MUST be defined by the CA and documented by the CA in its Certificate Policy and/or Certification Practice Statement.</w:t>
            </w:r>
          </w:p>
        </w:tc>
      </w:tr>
      <w:tr w:rsidR="006E4A8F" w14:paraId="5612FA4A" w14:textId="77777777">
        <w:tc>
          <w:tcPr>
            <w:tcW w:w="2376" w:type="dxa"/>
          </w:tcPr>
          <w:p w14:paraId="5400DA92" w14:textId="77777777" w:rsidR="006E4A8F" w:rsidRDefault="00000000">
            <w:pPr>
              <w:pStyle w:val="Compact"/>
            </w:pPr>
            <w:r>
              <w:rPr>
                <w:rStyle w:val="VerbatimChar"/>
              </w:rPr>
              <w:t>policyQualifiers</w:t>
            </w:r>
          </w:p>
        </w:tc>
        <w:tc>
          <w:tcPr>
            <w:tcW w:w="1584" w:type="dxa"/>
          </w:tcPr>
          <w:p w14:paraId="3FCDF545" w14:textId="77777777" w:rsidR="006E4A8F" w:rsidRDefault="00000000">
            <w:pPr>
              <w:pStyle w:val="Compact"/>
            </w:pPr>
            <w:r>
              <w:t>NOT RECOMMENDED</w:t>
            </w:r>
          </w:p>
        </w:tc>
        <w:tc>
          <w:tcPr>
            <w:tcW w:w="3960" w:type="dxa"/>
          </w:tcPr>
          <w:p w14:paraId="5B4736ED" w14:textId="77777777" w:rsidR="006E4A8F" w:rsidRDefault="00000000">
            <w:pPr>
              <w:pStyle w:val="Compact"/>
            </w:pPr>
            <w:r>
              <w:t xml:space="preserve">If present, MUST contain only permitted </w:t>
            </w:r>
            <w:r>
              <w:rPr>
                <w:rStyle w:val="VerbatimChar"/>
              </w:rPr>
              <w:t>policyQualifiers</w:t>
            </w:r>
            <w:r>
              <w:t xml:space="preserve"> from the table below.</w:t>
            </w:r>
          </w:p>
        </w:tc>
      </w:tr>
    </w:tbl>
    <w:p w14:paraId="3118BAB5" w14:textId="77777777" w:rsidR="006E4A8F" w:rsidRDefault="00000000">
      <w:pPr>
        <w:pStyle w:val="BodyText"/>
      </w:pPr>
      <w:r>
        <w:lastRenderedPageBreak/>
        <w:t xml:space="preserve">The Policy Restricted profile RECOMMENDS that the first </w:t>
      </w:r>
      <w:r>
        <w:rPr>
          <w:rStyle w:val="VerbatimChar"/>
        </w:rPr>
        <w:t>PolicyInformation</w:t>
      </w:r>
      <w:r>
        <w:t xml:space="preserve"> value within the Certificate Policies extension contains the Reserved Certificate Policy Identifier (see </w:t>
      </w:r>
      <w:hyperlink w:anchor="Xd886d368fed64db74e3fc7a280ac2a3180671ff">
        <w:r w:rsidR="006E4A8F">
          <w:rPr>
            <w:rStyle w:val="Hyperlink"/>
          </w:rPr>
          <w:t>7.1.6.1</w:t>
        </w:r>
      </w:hyperlink>
      <w:r>
        <w:t>)</w:t>
      </w:r>
      <w:r>
        <w:rPr>
          <w:rStyle w:val="FootnoteReference"/>
        </w:rPr>
        <w:footnoteReference w:id="14"/>
      </w:r>
      <w:r>
        <w:t xml:space="preserve">. Regardless of the order of </w:t>
      </w:r>
      <w:r>
        <w:rPr>
          <w:rStyle w:val="VerbatimChar"/>
        </w:rPr>
        <w:t>PolicyInformation</w:t>
      </w:r>
      <w:r>
        <w:t xml:space="preserve"> values, the Certificate Policies extension MUST contain exactly one Reserved Certificate Policy Identifier.</w:t>
      </w:r>
    </w:p>
    <w:p w14:paraId="1CBF72B8" w14:textId="77777777" w:rsidR="006E4A8F" w:rsidRDefault="00000000">
      <w:pPr>
        <w:pStyle w:val="BodyText"/>
      </w:pPr>
      <w:r>
        <w:rPr>
          <w:b/>
          <w:bCs/>
        </w:rPr>
        <w:t>Note</w:t>
      </w:r>
      <w:r>
        <w:t>: policyQualifiers is NOT RECOMMENDED to be present in any Certificate issued under this Certificate Profile because this information increases the size of the Certificate without providing any value to a typical Relying Party, and the information may be obtained by other means when necessary.</w:t>
      </w:r>
    </w:p>
    <w:p w14:paraId="77A0C2D3" w14:textId="77777777" w:rsidR="006E4A8F" w:rsidRDefault="00000000">
      <w:pPr>
        <w:pStyle w:val="BodyText"/>
      </w:pPr>
      <w:r>
        <w:t xml:space="preserve">If the </w:t>
      </w:r>
      <w:r>
        <w:rPr>
          <w:rStyle w:val="VerbatimChar"/>
        </w:rPr>
        <w:t>policyQualifiers</w:t>
      </w:r>
      <w:r>
        <w:t xml:space="preserve"> is permitted and present within a </w:t>
      </w:r>
      <w:r>
        <w:rPr>
          <w:rStyle w:val="VerbatimChar"/>
        </w:rPr>
        <w:t>PolicyInformation</w:t>
      </w:r>
      <w:r>
        <w:t xml:space="preserve"> field, it MUST be formatted as follows:</w:t>
      </w:r>
    </w:p>
    <w:p w14:paraId="6D5F0B84" w14:textId="77777777" w:rsidR="006E4A8F" w:rsidRDefault="00000000">
      <w:pPr>
        <w:pStyle w:val="TableCaption"/>
      </w:pPr>
      <w:r>
        <w:t xml:space="preserve">Permitted </w:t>
      </w:r>
      <w:r>
        <w:rPr>
          <w:rStyle w:val="VerbatimChar"/>
        </w:rPr>
        <w:t>policyQualifiers</w:t>
      </w:r>
    </w:p>
    <w:tbl>
      <w:tblPr>
        <w:tblStyle w:val="Table"/>
        <w:tblW w:w="5000" w:type="pct"/>
        <w:tblLayout w:type="fixed"/>
        <w:tblLook w:val="0020" w:firstRow="1" w:lastRow="0" w:firstColumn="0" w:lastColumn="0" w:noHBand="0" w:noVBand="0"/>
      </w:tblPr>
      <w:tblGrid>
        <w:gridCol w:w="2808"/>
        <w:gridCol w:w="936"/>
        <w:gridCol w:w="936"/>
        <w:gridCol w:w="4680"/>
      </w:tblGrid>
      <w:tr w:rsidR="006E4A8F" w14:paraId="1599D7DF" w14:textId="77777777">
        <w:trPr>
          <w:tblHeader/>
        </w:trPr>
        <w:tc>
          <w:tcPr>
            <w:tcW w:w="2376" w:type="dxa"/>
          </w:tcPr>
          <w:p w14:paraId="7249B253" w14:textId="77777777" w:rsidR="006E4A8F" w:rsidRDefault="00000000">
            <w:pPr>
              <w:pStyle w:val="Compact"/>
            </w:pPr>
            <w:r>
              <w:rPr>
                <w:b/>
                <w:bCs/>
              </w:rPr>
              <w:t>Qualifier ID</w:t>
            </w:r>
          </w:p>
        </w:tc>
        <w:tc>
          <w:tcPr>
            <w:tcW w:w="792" w:type="dxa"/>
          </w:tcPr>
          <w:p w14:paraId="104AFF3C" w14:textId="77777777" w:rsidR="006E4A8F" w:rsidRDefault="00000000">
            <w:pPr>
              <w:pStyle w:val="Compact"/>
            </w:pPr>
            <w:r>
              <w:rPr>
                <w:b/>
                <w:bCs/>
              </w:rPr>
              <w:t>Presence</w:t>
            </w:r>
          </w:p>
        </w:tc>
        <w:tc>
          <w:tcPr>
            <w:tcW w:w="792" w:type="dxa"/>
          </w:tcPr>
          <w:p w14:paraId="282E55A0" w14:textId="77777777" w:rsidR="006E4A8F" w:rsidRDefault="00000000">
            <w:pPr>
              <w:pStyle w:val="Compact"/>
            </w:pPr>
            <w:r>
              <w:rPr>
                <w:b/>
                <w:bCs/>
              </w:rPr>
              <w:t>Field Type</w:t>
            </w:r>
          </w:p>
        </w:tc>
        <w:tc>
          <w:tcPr>
            <w:tcW w:w="3960" w:type="dxa"/>
          </w:tcPr>
          <w:p w14:paraId="149790C7" w14:textId="77777777" w:rsidR="006E4A8F" w:rsidRDefault="00000000">
            <w:pPr>
              <w:pStyle w:val="Compact"/>
            </w:pPr>
            <w:r>
              <w:rPr>
                <w:b/>
                <w:bCs/>
              </w:rPr>
              <w:t>Contents</w:t>
            </w:r>
          </w:p>
        </w:tc>
      </w:tr>
      <w:tr w:rsidR="006E4A8F" w14:paraId="11D8D9C4" w14:textId="77777777">
        <w:tc>
          <w:tcPr>
            <w:tcW w:w="2376" w:type="dxa"/>
          </w:tcPr>
          <w:p w14:paraId="49FB349E" w14:textId="77777777" w:rsidR="006E4A8F" w:rsidRDefault="00000000">
            <w:pPr>
              <w:pStyle w:val="Compact"/>
            </w:pPr>
            <w:r>
              <w:rPr>
                <w:rStyle w:val="VerbatimChar"/>
              </w:rPr>
              <w:t>id-qt-cps</w:t>
            </w:r>
            <w:r>
              <w:t xml:space="preserve"> (OID: 1.3.6.1.5.5.7.2.1)</w:t>
            </w:r>
          </w:p>
        </w:tc>
        <w:tc>
          <w:tcPr>
            <w:tcW w:w="792" w:type="dxa"/>
          </w:tcPr>
          <w:p w14:paraId="451E6A7D" w14:textId="77777777" w:rsidR="006E4A8F" w:rsidRDefault="00000000">
            <w:pPr>
              <w:pStyle w:val="Compact"/>
            </w:pPr>
            <w:r>
              <w:t>MAY</w:t>
            </w:r>
          </w:p>
        </w:tc>
        <w:tc>
          <w:tcPr>
            <w:tcW w:w="792" w:type="dxa"/>
          </w:tcPr>
          <w:p w14:paraId="3AE81620" w14:textId="77777777" w:rsidR="006E4A8F" w:rsidRDefault="00000000">
            <w:pPr>
              <w:pStyle w:val="Compact"/>
            </w:pPr>
            <w:r>
              <w:rPr>
                <w:rStyle w:val="VerbatimChar"/>
              </w:rPr>
              <w:t>IA5String</w:t>
            </w:r>
          </w:p>
        </w:tc>
        <w:tc>
          <w:tcPr>
            <w:tcW w:w="3960" w:type="dxa"/>
          </w:tcPr>
          <w:p w14:paraId="74A5A5DC" w14:textId="77777777" w:rsidR="006E4A8F" w:rsidRDefault="00000000">
            <w:pPr>
              <w:pStyle w:val="Compact"/>
            </w:pPr>
            <w:r>
              <w:t>The HTTP or HTTPS URL for the Issuing CA’s Certificate Policies, Certification Practice Statement, Relying Party Agreement, or other pointer to online policy information provided by the Issuing CA.</w:t>
            </w:r>
          </w:p>
        </w:tc>
      </w:tr>
      <w:tr w:rsidR="006E4A8F" w14:paraId="557D628C" w14:textId="77777777">
        <w:tc>
          <w:tcPr>
            <w:tcW w:w="2376" w:type="dxa"/>
          </w:tcPr>
          <w:p w14:paraId="4726FCF5" w14:textId="77777777" w:rsidR="006E4A8F" w:rsidRDefault="00000000">
            <w:pPr>
              <w:pStyle w:val="Compact"/>
            </w:pPr>
            <w:r>
              <w:t>Any other qualifier</w:t>
            </w:r>
          </w:p>
        </w:tc>
        <w:tc>
          <w:tcPr>
            <w:tcW w:w="792" w:type="dxa"/>
          </w:tcPr>
          <w:p w14:paraId="3DC32B28" w14:textId="77777777" w:rsidR="006E4A8F" w:rsidRDefault="00000000">
            <w:pPr>
              <w:pStyle w:val="Compact"/>
            </w:pPr>
            <w:r>
              <w:t>MUST NOT</w:t>
            </w:r>
          </w:p>
        </w:tc>
        <w:tc>
          <w:tcPr>
            <w:tcW w:w="792" w:type="dxa"/>
          </w:tcPr>
          <w:p w14:paraId="035B6372" w14:textId="77777777" w:rsidR="006E4A8F" w:rsidRDefault="00000000">
            <w:pPr>
              <w:pStyle w:val="Compact"/>
            </w:pPr>
            <w:r>
              <w:t>-</w:t>
            </w:r>
          </w:p>
        </w:tc>
        <w:tc>
          <w:tcPr>
            <w:tcW w:w="3960" w:type="dxa"/>
          </w:tcPr>
          <w:p w14:paraId="6402AB95" w14:textId="77777777" w:rsidR="006E4A8F" w:rsidRDefault="00000000">
            <w:pPr>
              <w:pStyle w:val="Compact"/>
            </w:pPr>
            <w:r>
              <w:t>-</w:t>
            </w:r>
          </w:p>
        </w:tc>
      </w:tr>
    </w:tbl>
    <w:p w14:paraId="463A7285" w14:textId="77777777" w:rsidR="006E4A8F" w:rsidRDefault="00000000">
      <w:pPr>
        <w:pStyle w:val="Heading5"/>
      </w:pPr>
      <w:bookmarkStart w:id="746" w:name="Xf32e1b175c44d646f52ed6639d47c210fc4db53"/>
      <w:bookmarkEnd w:id="745"/>
      <w:r>
        <w:t>7.1.2.10.6 CA Certificate Extended Key Usage</w:t>
      </w:r>
    </w:p>
    <w:tbl>
      <w:tblPr>
        <w:tblStyle w:val="Table"/>
        <w:tblW w:w="5000" w:type="pct"/>
        <w:tblLayout w:type="fixed"/>
        <w:tblLook w:val="0020" w:firstRow="1" w:lastRow="0" w:firstColumn="0" w:lastColumn="0" w:noHBand="0" w:noVBand="0"/>
      </w:tblPr>
      <w:tblGrid>
        <w:gridCol w:w="3744"/>
        <w:gridCol w:w="3744"/>
        <w:gridCol w:w="1872"/>
      </w:tblGrid>
      <w:tr w:rsidR="006E4A8F" w14:paraId="427D9BA7" w14:textId="77777777">
        <w:trPr>
          <w:tblHeader/>
        </w:trPr>
        <w:tc>
          <w:tcPr>
            <w:tcW w:w="3168" w:type="dxa"/>
          </w:tcPr>
          <w:p w14:paraId="4B48341A" w14:textId="77777777" w:rsidR="006E4A8F" w:rsidRDefault="00000000">
            <w:pPr>
              <w:pStyle w:val="Compact"/>
            </w:pPr>
            <w:r>
              <w:rPr>
                <w:b/>
                <w:bCs/>
              </w:rPr>
              <w:t>Key Purpose</w:t>
            </w:r>
          </w:p>
        </w:tc>
        <w:tc>
          <w:tcPr>
            <w:tcW w:w="3168" w:type="dxa"/>
          </w:tcPr>
          <w:p w14:paraId="2C03B6D8" w14:textId="77777777" w:rsidR="006E4A8F" w:rsidRDefault="00000000">
            <w:pPr>
              <w:pStyle w:val="Compact"/>
            </w:pPr>
            <w:r>
              <w:rPr>
                <w:b/>
                <w:bCs/>
              </w:rPr>
              <w:t>OID</w:t>
            </w:r>
          </w:p>
        </w:tc>
        <w:tc>
          <w:tcPr>
            <w:tcW w:w="1584" w:type="dxa"/>
          </w:tcPr>
          <w:p w14:paraId="258A3770" w14:textId="77777777" w:rsidR="006E4A8F" w:rsidRDefault="00000000">
            <w:pPr>
              <w:pStyle w:val="Compact"/>
            </w:pPr>
            <w:r>
              <w:rPr>
                <w:b/>
                <w:bCs/>
              </w:rPr>
              <w:t>Presence</w:t>
            </w:r>
          </w:p>
        </w:tc>
      </w:tr>
      <w:tr w:rsidR="006E4A8F" w14:paraId="69EE32AF" w14:textId="77777777">
        <w:tc>
          <w:tcPr>
            <w:tcW w:w="3168" w:type="dxa"/>
          </w:tcPr>
          <w:p w14:paraId="67C938F2" w14:textId="77777777" w:rsidR="006E4A8F" w:rsidRDefault="00000000">
            <w:pPr>
              <w:pStyle w:val="Compact"/>
            </w:pPr>
            <w:r>
              <w:rPr>
                <w:rStyle w:val="VerbatimChar"/>
              </w:rPr>
              <w:t>id-kp-serverAuth</w:t>
            </w:r>
          </w:p>
        </w:tc>
        <w:tc>
          <w:tcPr>
            <w:tcW w:w="3168" w:type="dxa"/>
          </w:tcPr>
          <w:p w14:paraId="2D9A8F9B" w14:textId="77777777" w:rsidR="006E4A8F" w:rsidRDefault="00000000">
            <w:pPr>
              <w:pStyle w:val="Compact"/>
            </w:pPr>
            <w:r>
              <w:t>1.3.6.1.5.5.7.3.1</w:t>
            </w:r>
          </w:p>
        </w:tc>
        <w:tc>
          <w:tcPr>
            <w:tcW w:w="1584" w:type="dxa"/>
          </w:tcPr>
          <w:p w14:paraId="1D83F22C" w14:textId="77777777" w:rsidR="006E4A8F" w:rsidRDefault="00000000">
            <w:pPr>
              <w:pStyle w:val="Compact"/>
            </w:pPr>
            <w:r>
              <w:t>MUST</w:t>
            </w:r>
          </w:p>
        </w:tc>
      </w:tr>
      <w:tr w:rsidR="006E4A8F" w14:paraId="77D14D61" w14:textId="77777777">
        <w:tc>
          <w:tcPr>
            <w:tcW w:w="3168" w:type="dxa"/>
          </w:tcPr>
          <w:p w14:paraId="721B6652" w14:textId="77777777" w:rsidR="006E4A8F" w:rsidRDefault="00000000">
            <w:pPr>
              <w:pStyle w:val="Compact"/>
            </w:pPr>
            <w:r>
              <w:rPr>
                <w:rStyle w:val="VerbatimChar"/>
              </w:rPr>
              <w:t>id-kp-clientAuth</w:t>
            </w:r>
          </w:p>
        </w:tc>
        <w:tc>
          <w:tcPr>
            <w:tcW w:w="3168" w:type="dxa"/>
          </w:tcPr>
          <w:p w14:paraId="20315692" w14:textId="77777777" w:rsidR="006E4A8F" w:rsidRDefault="00000000">
            <w:pPr>
              <w:pStyle w:val="Compact"/>
            </w:pPr>
            <w:r>
              <w:t>1.3.6.1.5.5.7.3.2</w:t>
            </w:r>
          </w:p>
        </w:tc>
        <w:tc>
          <w:tcPr>
            <w:tcW w:w="1584" w:type="dxa"/>
          </w:tcPr>
          <w:p w14:paraId="1FD2DF68" w14:textId="77777777" w:rsidR="006E4A8F" w:rsidRDefault="00000000">
            <w:pPr>
              <w:pStyle w:val="Compact"/>
            </w:pPr>
            <w:r>
              <w:t>MAY</w:t>
            </w:r>
          </w:p>
        </w:tc>
      </w:tr>
      <w:tr w:rsidR="006E4A8F" w14:paraId="52D52701" w14:textId="77777777">
        <w:tc>
          <w:tcPr>
            <w:tcW w:w="3168" w:type="dxa"/>
          </w:tcPr>
          <w:p w14:paraId="33926FB6" w14:textId="77777777" w:rsidR="006E4A8F" w:rsidRDefault="00000000">
            <w:pPr>
              <w:pStyle w:val="Compact"/>
            </w:pPr>
            <w:r>
              <w:rPr>
                <w:rStyle w:val="VerbatimChar"/>
              </w:rPr>
              <w:t>id-kp-codeSigning</w:t>
            </w:r>
          </w:p>
        </w:tc>
        <w:tc>
          <w:tcPr>
            <w:tcW w:w="3168" w:type="dxa"/>
          </w:tcPr>
          <w:p w14:paraId="13D45B22" w14:textId="77777777" w:rsidR="006E4A8F" w:rsidRDefault="00000000">
            <w:pPr>
              <w:pStyle w:val="Compact"/>
            </w:pPr>
            <w:r>
              <w:t>1.3.6.1.5.5.7.3.3</w:t>
            </w:r>
          </w:p>
        </w:tc>
        <w:tc>
          <w:tcPr>
            <w:tcW w:w="1584" w:type="dxa"/>
          </w:tcPr>
          <w:p w14:paraId="54B8DBCD" w14:textId="77777777" w:rsidR="006E4A8F" w:rsidRDefault="00000000">
            <w:pPr>
              <w:pStyle w:val="Compact"/>
            </w:pPr>
            <w:r>
              <w:t>MUST NOT</w:t>
            </w:r>
          </w:p>
        </w:tc>
      </w:tr>
      <w:tr w:rsidR="006E4A8F" w14:paraId="4A7BA10E" w14:textId="77777777">
        <w:tc>
          <w:tcPr>
            <w:tcW w:w="3168" w:type="dxa"/>
          </w:tcPr>
          <w:p w14:paraId="564641E8" w14:textId="77777777" w:rsidR="006E4A8F" w:rsidRDefault="00000000">
            <w:pPr>
              <w:pStyle w:val="Compact"/>
            </w:pPr>
            <w:r>
              <w:rPr>
                <w:rStyle w:val="VerbatimChar"/>
              </w:rPr>
              <w:t>id-kp-emailProtection</w:t>
            </w:r>
          </w:p>
        </w:tc>
        <w:tc>
          <w:tcPr>
            <w:tcW w:w="3168" w:type="dxa"/>
          </w:tcPr>
          <w:p w14:paraId="605B3460" w14:textId="77777777" w:rsidR="006E4A8F" w:rsidRDefault="00000000">
            <w:pPr>
              <w:pStyle w:val="Compact"/>
            </w:pPr>
            <w:r>
              <w:t>1.3.6.1.5.5.7.3.4</w:t>
            </w:r>
          </w:p>
        </w:tc>
        <w:tc>
          <w:tcPr>
            <w:tcW w:w="1584" w:type="dxa"/>
          </w:tcPr>
          <w:p w14:paraId="25F53193" w14:textId="77777777" w:rsidR="006E4A8F" w:rsidRDefault="00000000">
            <w:pPr>
              <w:pStyle w:val="Compact"/>
            </w:pPr>
            <w:r>
              <w:t>MUST NOT</w:t>
            </w:r>
          </w:p>
        </w:tc>
      </w:tr>
      <w:tr w:rsidR="006E4A8F" w14:paraId="5A94705F" w14:textId="77777777">
        <w:tc>
          <w:tcPr>
            <w:tcW w:w="3168" w:type="dxa"/>
          </w:tcPr>
          <w:p w14:paraId="03DE68F6" w14:textId="77777777" w:rsidR="006E4A8F" w:rsidRDefault="00000000">
            <w:pPr>
              <w:pStyle w:val="Compact"/>
            </w:pPr>
            <w:r>
              <w:rPr>
                <w:rStyle w:val="VerbatimChar"/>
              </w:rPr>
              <w:t>id-kp-timeStamping</w:t>
            </w:r>
          </w:p>
        </w:tc>
        <w:tc>
          <w:tcPr>
            <w:tcW w:w="3168" w:type="dxa"/>
          </w:tcPr>
          <w:p w14:paraId="066D54CD" w14:textId="77777777" w:rsidR="006E4A8F" w:rsidRDefault="00000000">
            <w:pPr>
              <w:pStyle w:val="Compact"/>
            </w:pPr>
            <w:r>
              <w:t>1.3.6.1.5.5.7.3.8</w:t>
            </w:r>
          </w:p>
        </w:tc>
        <w:tc>
          <w:tcPr>
            <w:tcW w:w="1584" w:type="dxa"/>
          </w:tcPr>
          <w:p w14:paraId="2B5AEF20" w14:textId="77777777" w:rsidR="006E4A8F" w:rsidRDefault="00000000">
            <w:pPr>
              <w:pStyle w:val="Compact"/>
            </w:pPr>
            <w:r>
              <w:t>MUST NOT</w:t>
            </w:r>
          </w:p>
        </w:tc>
      </w:tr>
      <w:tr w:rsidR="006E4A8F" w14:paraId="7687ACFF" w14:textId="77777777">
        <w:tc>
          <w:tcPr>
            <w:tcW w:w="3168" w:type="dxa"/>
          </w:tcPr>
          <w:p w14:paraId="0BA7CCDF" w14:textId="77777777" w:rsidR="006E4A8F" w:rsidRDefault="00000000">
            <w:pPr>
              <w:pStyle w:val="Compact"/>
            </w:pPr>
            <w:r>
              <w:rPr>
                <w:rStyle w:val="VerbatimChar"/>
              </w:rPr>
              <w:t>id-kp-OCSPSigning</w:t>
            </w:r>
          </w:p>
        </w:tc>
        <w:tc>
          <w:tcPr>
            <w:tcW w:w="3168" w:type="dxa"/>
          </w:tcPr>
          <w:p w14:paraId="3F6B511E" w14:textId="77777777" w:rsidR="006E4A8F" w:rsidRDefault="00000000">
            <w:pPr>
              <w:pStyle w:val="Compact"/>
            </w:pPr>
            <w:r>
              <w:t>1.3.6.1.5.5.7.3.9</w:t>
            </w:r>
          </w:p>
        </w:tc>
        <w:tc>
          <w:tcPr>
            <w:tcW w:w="1584" w:type="dxa"/>
          </w:tcPr>
          <w:p w14:paraId="1313B807" w14:textId="77777777" w:rsidR="006E4A8F" w:rsidRDefault="00000000">
            <w:pPr>
              <w:pStyle w:val="Compact"/>
            </w:pPr>
            <w:r>
              <w:t>MUST NOT</w:t>
            </w:r>
          </w:p>
        </w:tc>
      </w:tr>
      <w:tr w:rsidR="006E4A8F" w14:paraId="0AC9D0E2" w14:textId="77777777">
        <w:tc>
          <w:tcPr>
            <w:tcW w:w="3168" w:type="dxa"/>
          </w:tcPr>
          <w:p w14:paraId="4E04A547" w14:textId="77777777" w:rsidR="006E4A8F" w:rsidRDefault="00000000">
            <w:pPr>
              <w:pStyle w:val="Compact"/>
            </w:pPr>
            <w:r>
              <w:rPr>
                <w:rStyle w:val="VerbatimChar"/>
              </w:rPr>
              <w:t>anyExtendedKeyUsage</w:t>
            </w:r>
          </w:p>
        </w:tc>
        <w:tc>
          <w:tcPr>
            <w:tcW w:w="3168" w:type="dxa"/>
          </w:tcPr>
          <w:p w14:paraId="23456B56" w14:textId="77777777" w:rsidR="006E4A8F" w:rsidRDefault="00000000">
            <w:pPr>
              <w:pStyle w:val="Compact"/>
            </w:pPr>
            <w:r>
              <w:t>2.5.29.37.0</w:t>
            </w:r>
          </w:p>
        </w:tc>
        <w:tc>
          <w:tcPr>
            <w:tcW w:w="1584" w:type="dxa"/>
          </w:tcPr>
          <w:p w14:paraId="39339437" w14:textId="77777777" w:rsidR="006E4A8F" w:rsidRDefault="00000000">
            <w:pPr>
              <w:pStyle w:val="Compact"/>
            </w:pPr>
            <w:r>
              <w:t>MUST NOT</w:t>
            </w:r>
          </w:p>
        </w:tc>
      </w:tr>
      <w:tr w:rsidR="006E4A8F" w14:paraId="721A4F23" w14:textId="77777777">
        <w:tc>
          <w:tcPr>
            <w:tcW w:w="3168" w:type="dxa"/>
          </w:tcPr>
          <w:p w14:paraId="7B5F2BD7" w14:textId="77777777" w:rsidR="006E4A8F" w:rsidRDefault="00000000">
            <w:pPr>
              <w:pStyle w:val="Compact"/>
            </w:pPr>
            <w:r>
              <w:t>Precertificate Signing Certificate</w:t>
            </w:r>
          </w:p>
        </w:tc>
        <w:tc>
          <w:tcPr>
            <w:tcW w:w="3168" w:type="dxa"/>
          </w:tcPr>
          <w:p w14:paraId="0D21CAB9" w14:textId="77777777" w:rsidR="006E4A8F" w:rsidRDefault="00000000">
            <w:pPr>
              <w:pStyle w:val="Compact"/>
            </w:pPr>
            <w:r>
              <w:t>1.3.6.1.4.1.11129.2.4.4</w:t>
            </w:r>
          </w:p>
        </w:tc>
        <w:tc>
          <w:tcPr>
            <w:tcW w:w="1584" w:type="dxa"/>
          </w:tcPr>
          <w:p w14:paraId="646AD92C" w14:textId="77777777" w:rsidR="006E4A8F" w:rsidRDefault="00000000">
            <w:pPr>
              <w:pStyle w:val="Compact"/>
            </w:pPr>
            <w:r>
              <w:t>MUST NOT</w:t>
            </w:r>
          </w:p>
        </w:tc>
      </w:tr>
      <w:tr w:rsidR="006E4A8F" w14:paraId="342DB1AE" w14:textId="77777777">
        <w:tc>
          <w:tcPr>
            <w:tcW w:w="3168" w:type="dxa"/>
          </w:tcPr>
          <w:p w14:paraId="765AEFF7" w14:textId="77777777" w:rsidR="006E4A8F" w:rsidRDefault="00000000">
            <w:pPr>
              <w:pStyle w:val="Compact"/>
            </w:pPr>
            <w:r>
              <w:lastRenderedPageBreak/>
              <w:t>Any other value</w:t>
            </w:r>
          </w:p>
        </w:tc>
        <w:tc>
          <w:tcPr>
            <w:tcW w:w="3168" w:type="dxa"/>
          </w:tcPr>
          <w:p w14:paraId="19B4D97C" w14:textId="77777777" w:rsidR="006E4A8F" w:rsidRDefault="00000000">
            <w:pPr>
              <w:pStyle w:val="Compact"/>
            </w:pPr>
            <w:r>
              <w:t>-</w:t>
            </w:r>
          </w:p>
        </w:tc>
        <w:tc>
          <w:tcPr>
            <w:tcW w:w="1584" w:type="dxa"/>
          </w:tcPr>
          <w:p w14:paraId="4A081C2C" w14:textId="77777777" w:rsidR="006E4A8F" w:rsidRDefault="00000000">
            <w:pPr>
              <w:pStyle w:val="Compact"/>
            </w:pPr>
            <w:r>
              <w:t>NOT RECOMMENDED</w:t>
            </w:r>
          </w:p>
        </w:tc>
      </w:tr>
    </w:tbl>
    <w:p w14:paraId="5806370D" w14:textId="77777777" w:rsidR="006E4A8F" w:rsidRDefault="00000000">
      <w:pPr>
        <w:pStyle w:val="Heading5"/>
      </w:pPr>
      <w:bookmarkStart w:id="747" w:name="Xae231f62ef12988e6f84e018baa52c377099052"/>
      <w:bookmarkEnd w:id="746"/>
      <w:r>
        <w:t>7.1.2.10.7 CA Certificate Key Usage</w:t>
      </w:r>
    </w:p>
    <w:tbl>
      <w:tblPr>
        <w:tblStyle w:val="Table"/>
        <w:tblW w:w="0" w:type="auto"/>
        <w:tblLook w:val="0020" w:firstRow="1" w:lastRow="0" w:firstColumn="0" w:lastColumn="0" w:noHBand="0" w:noVBand="0"/>
      </w:tblPr>
      <w:tblGrid>
        <w:gridCol w:w="2328"/>
        <w:gridCol w:w="1240"/>
        <w:gridCol w:w="1160"/>
      </w:tblGrid>
      <w:tr w:rsidR="006E4A8F" w14:paraId="75C35303" w14:textId="77777777">
        <w:trPr>
          <w:tblHeader/>
        </w:trPr>
        <w:tc>
          <w:tcPr>
            <w:tcW w:w="0" w:type="auto"/>
          </w:tcPr>
          <w:p w14:paraId="017ADB92" w14:textId="77777777" w:rsidR="006E4A8F" w:rsidRDefault="00000000">
            <w:pPr>
              <w:pStyle w:val="Compact"/>
            </w:pPr>
            <w:r>
              <w:rPr>
                <w:b/>
                <w:bCs/>
              </w:rPr>
              <w:t>Key Usage</w:t>
            </w:r>
          </w:p>
        </w:tc>
        <w:tc>
          <w:tcPr>
            <w:tcW w:w="0" w:type="auto"/>
          </w:tcPr>
          <w:p w14:paraId="61462E74" w14:textId="77777777" w:rsidR="006E4A8F" w:rsidRDefault="00000000">
            <w:pPr>
              <w:pStyle w:val="Compact"/>
            </w:pPr>
            <w:r>
              <w:rPr>
                <w:b/>
                <w:bCs/>
              </w:rPr>
              <w:t>Permitted</w:t>
            </w:r>
          </w:p>
        </w:tc>
        <w:tc>
          <w:tcPr>
            <w:tcW w:w="0" w:type="auto"/>
          </w:tcPr>
          <w:p w14:paraId="5C70FDBE" w14:textId="77777777" w:rsidR="006E4A8F" w:rsidRDefault="00000000">
            <w:pPr>
              <w:pStyle w:val="Compact"/>
            </w:pPr>
            <w:r>
              <w:rPr>
                <w:b/>
                <w:bCs/>
              </w:rPr>
              <w:t>Required</w:t>
            </w:r>
          </w:p>
        </w:tc>
      </w:tr>
      <w:tr w:rsidR="006E4A8F" w14:paraId="62587808" w14:textId="77777777">
        <w:tc>
          <w:tcPr>
            <w:tcW w:w="0" w:type="auto"/>
          </w:tcPr>
          <w:p w14:paraId="615496FE" w14:textId="77777777" w:rsidR="006E4A8F" w:rsidRDefault="00000000">
            <w:pPr>
              <w:pStyle w:val="Compact"/>
            </w:pPr>
            <w:r>
              <w:rPr>
                <w:rStyle w:val="VerbatimChar"/>
              </w:rPr>
              <w:t>digitalSignature</w:t>
            </w:r>
          </w:p>
        </w:tc>
        <w:tc>
          <w:tcPr>
            <w:tcW w:w="0" w:type="auto"/>
          </w:tcPr>
          <w:p w14:paraId="053186B0" w14:textId="77777777" w:rsidR="006E4A8F" w:rsidRDefault="00000000">
            <w:pPr>
              <w:pStyle w:val="Compact"/>
            </w:pPr>
            <w:r>
              <w:t>Y</w:t>
            </w:r>
          </w:p>
        </w:tc>
        <w:tc>
          <w:tcPr>
            <w:tcW w:w="0" w:type="auto"/>
          </w:tcPr>
          <w:p w14:paraId="5808BD71" w14:textId="77777777" w:rsidR="006E4A8F" w:rsidRDefault="00000000">
            <w:pPr>
              <w:pStyle w:val="Compact"/>
            </w:pPr>
            <w:r>
              <w:t>N</w:t>
            </w:r>
            <w:r>
              <w:rPr>
                <w:rStyle w:val="FootnoteReference"/>
              </w:rPr>
              <w:footnoteReference w:id="15"/>
            </w:r>
          </w:p>
        </w:tc>
      </w:tr>
      <w:tr w:rsidR="006E4A8F" w14:paraId="2E63E1F8" w14:textId="77777777">
        <w:tc>
          <w:tcPr>
            <w:tcW w:w="0" w:type="auto"/>
          </w:tcPr>
          <w:p w14:paraId="7701BEE4" w14:textId="77777777" w:rsidR="006E4A8F" w:rsidRDefault="00000000">
            <w:pPr>
              <w:pStyle w:val="Compact"/>
            </w:pPr>
            <w:r>
              <w:rPr>
                <w:rStyle w:val="VerbatimChar"/>
              </w:rPr>
              <w:t>nonRepudiation</w:t>
            </w:r>
          </w:p>
        </w:tc>
        <w:tc>
          <w:tcPr>
            <w:tcW w:w="0" w:type="auto"/>
          </w:tcPr>
          <w:p w14:paraId="190537ED" w14:textId="77777777" w:rsidR="006E4A8F" w:rsidRDefault="00000000">
            <w:pPr>
              <w:pStyle w:val="Compact"/>
            </w:pPr>
            <w:r>
              <w:t>N</w:t>
            </w:r>
          </w:p>
        </w:tc>
        <w:tc>
          <w:tcPr>
            <w:tcW w:w="0" w:type="auto"/>
          </w:tcPr>
          <w:p w14:paraId="783F45C0" w14:textId="77777777" w:rsidR="006E4A8F" w:rsidRDefault="00000000">
            <w:pPr>
              <w:pStyle w:val="Compact"/>
            </w:pPr>
            <w:r>
              <w:t>–</w:t>
            </w:r>
          </w:p>
        </w:tc>
      </w:tr>
      <w:tr w:rsidR="006E4A8F" w14:paraId="38C743A0" w14:textId="77777777">
        <w:tc>
          <w:tcPr>
            <w:tcW w:w="0" w:type="auto"/>
          </w:tcPr>
          <w:p w14:paraId="48E0AD74" w14:textId="77777777" w:rsidR="006E4A8F" w:rsidRDefault="00000000">
            <w:pPr>
              <w:pStyle w:val="Compact"/>
            </w:pPr>
            <w:r>
              <w:rPr>
                <w:rStyle w:val="VerbatimChar"/>
              </w:rPr>
              <w:t>keyEncipherment</w:t>
            </w:r>
          </w:p>
        </w:tc>
        <w:tc>
          <w:tcPr>
            <w:tcW w:w="0" w:type="auto"/>
          </w:tcPr>
          <w:p w14:paraId="6E6B041E" w14:textId="77777777" w:rsidR="006E4A8F" w:rsidRDefault="00000000">
            <w:pPr>
              <w:pStyle w:val="Compact"/>
            </w:pPr>
            <w:r>
              <w:t>N</w:t>
            </w:r>
          </w:p>
        </w:tc>
        <w:tc>
          <w:tcPr>
            <w:tcW w:w="0" w:type="auto"/>
          </w:tcPr>
          <w:p w14:paraId="1A89EFF5" w14:textId="77777777" w:rsidR="006E4A8F" w:rsidRDefault="00000000">
            <w:pPr>
              <w:pStyle w:val="Compact"/>
            </w:pPr>
            <w:r>
              <w:t>–</w:t>
            </w:r>
          </w:p>
        </w:tc>
      </w:tr>
      <w:tr w:rsidR="006E4A8F" w14:paraId="391EF960" w14:textId="77777777">
        <w:tc>
          <w:tcPr>
            <w:tcW w:w="0" w:type="auto"/>
          </w:tcPr>
          <w:p w14:paraId="4F7A1EC0" w14:textId="77777777" w:rsidR="006E4A8F" w:rsidRDefault="00000000">
            <w:pPr>
              <w:pStyle w:val="Compact"/>
            </w:pPr>
            <w:r>
              <w:rPr>
                <w:rStyle w:val="VerbatimChar"/>
              </w:rPr>
              <w:t>dataEncipherment</w:t>
            </w:r>
          </w:p>
        </w:tc>
        <w:tc>
          <w:tcPr>
            <w:tcW w:w="0" w:type="auto"/>
          </w:tcPr>
          <w:p w14:paraId="1AFA8C7C" w14:textId="77777777" w:rsidR="006E4A8F" w:rsidRDefault="00000000">
            <w:pPr>
              <w:pStyle w:val="Compact"/>
            </w:pPr>
            <w:r>
              <w:t>N</w:t>
            </w:r>
          </w:p>
        </w:tc>
        <w:tc>
          <w:tcPr>
            <w:tcW w:w="0" w:type="auto"/>
          </w:tcPr>
          <w:p w14:paraId="18EC37A2" w14:textId="77777777" w:rsidR="006E4A8F" w:rsidRDefault="00000000">
            <w:pPr>
              <w:pStyle w:val="Compact"/>
            </w:pPr>
            <w:r>
              <w:t>–</w:t>
            </w:r>
          </w:p>
        </w:tc>
      </w:tr>
      <w:tr w:rsidR="006E4A8F" w14:paraId="51BFB226" w14:textId="77777777">
        <w:tc>
          <w:tcPr>
            <w:tcW w:w="0" w:type="auto"/>
          </w:tcPr>
          <w:p w14:paraId="7451A233" w14:textId="77777777" w:rsidR="006E4A8F" w:rsidRDefault="00000000">
            <w:pPr>
              <w:pStyle w:val="Compact"/>
            </w:pPr>
            <w:r>
              <w:rPr>
                <w:rStyle w:val="VerbatimChar"/>
              </w:rPr>
              <w:t>keyAgreement</w:t>
            </w:r>
          </w:p>
        </w:tc>
        <w:tc>
          <w:tcPr>
            <w:tcW w:w="0" w:type="auto"/>
          </w:tcPr>
          <w:p w14:paraId="7AC885EB" w14:textId="77777777" w:rsidR="006E4A8F" w:rsidRDefault="00000000">
            <w:pPr>
              <w:pStyle w:val="Compact"/>
            </w:pPr>
            <w:r>
              <w:t>N</w:t>
            </w:r>
          </w:p>
        </w:tc>
        <w:tc>
          <w:tcPr>
            <w:tcW w:w="0" w:type="auto"/>
          </w:tcPr>
          <w:p w14:paraId="79C69143" w14:textId="77777777" w:rsidR="006E4A8F" w:rsidRDefault="00000000">
            <w:pPr>
              <w:pStyle w:val="Compact"/>
            </w:pPr>
            <w:r>
              <w:t>–</w:t>
            </w:r>
          </w:p>
        </w:tc>
      </w:tr>
      <w:tr w:rsidR="006E4A8F" w14:paraId="65A1D1D0" w14:textId="77777777">
        <w:tc>
          <w:tcPr>
            <w:tcW w:w="0" w:type="auto"/>
          </w:tcPr>
          <w:p w14:paraId="42222A8E" w14:textId="77777777" w:rsidR="006E4A8F" w:rsidRDefault="00000000">
            <w:pPr>
              <w:pStyle w:val="Compact"/>
            </w:pPr>
            <w:r>
              <w:rPr>
                <w:rStyle w:val="VerbatimChar"/>
              </w:rPr>
              <w:t>keyCertSign</w:t>
            </w:r>
          </w:p>
        </w:tc>
        <w:tc>
          <w:tcPr>
            <w:tcW w:w="0" w:type="auto"/>
          </w:tcPr>
          <w:p w14:paraId="33C75FC1" w14:textId="77777777" w:rsidR="006E4A8F" w:rsidRDefault="00000000">
            <w:pPr>
              <w:pStyle w:val="Compact"/>
            </w:pPr>
            <w:r>
              <w:t>Y</w:t>
            </w:r>
          </w:p>
        </w:tc>
        <w:tc>
          <w:tcPr>
            <w:tcW w:w="0" w:type="auto"/>
          </w:tcPr>
          <w:p w14:paraId="02B1449C" w14:textId="77777777" w:rsidR="006E4A8F" w:rsidRDefault="00000000">
            <w:pPr>
              <w:pStyle w:val="Compact"/>
            </w:pPr>
            <w:r>
              <w:t>Y</w:t>
            </w:r>
          </w:p>
        </w:tc>
      </w:tr>
      <w:tr w:rsidR="006E4A8F" w14:paraId="6E2D82C1" w14:textId="77777777">
        <w:tc>
          <w:tcPr>
            <w:tcW w:w="0" w:type="auto"/>
          </w:tcPr>
          <w:p w14:paraId="0BFAFACD" w14:textId="77777777" w:rsidR="006E4A8F" w:rsidRDefault="00000000">
            <w:pPr>
              <w:pStyle w:val="Compact"/>
            </w:pPr>
            <w:r>
              <w:rPr>
                <w:rStyle w:val="VerbatimChar"/>
              </w:rPr>
              <w:t>cRLSign</w:t>
            </w:r>
          </w:p>
        </w:tc>
        <w:tc>
          <w:tcPr>
            <w:tcW w:w="0" w:type="auto"/>
          </w:tcPr>
          <w:p w14:paraId="3674339C" w14:textId="77777777" w:rsidR="006E4A8F" w:rsidRDefault="00000000">
            <w:pPr>
              <w:pStyle w:val="Compact"/>
            </w:pPr>
            <w:r>
              <w:t>Y</w:t>
            </w:r>
          </w:p>
        </w:tc>
        <w:tc>
          <w:tcPr>
            <w:tcW w:w="0" w:type="auto"/>
          </w:tcPr>
          <w:p w14:paraId="22ECB6CC" w14:textId="77777777" w:rsidR="006E4A8F" w:rsidRDefault="00000000">
            <w:pPr>
              <w:pStyle w:val="Compact"/>
            </w:pPr>
            <w:r>
              <w:t>Y</w:t>
            </w:r>
          </w:p>
        </w:tc>
      </w:tr>
      <w:tr w:rsidR="006E4A8F" w14:paraId="461EC371" w14:textId="77777777">
        <w:tc>
          <w:tcPr>
            <w:tcW w:w="0" w:type="auto"/>
          </w:tcPr>
          <w:p w14:paraId="62FE0D5D" w14:textId="77777777" w:rsidR="006E4A8F" w:rsidRDefault="00000000">
            <w:pPr>
              <w:pStyle w:val="Compact"/>
            </w:pPr>
            <w:r>
              <w:rPr>
                <w:rStyle w:val="VerbatimChar"/>
              </w:rPr>
              <w:t>encipherOnly</w:t>
            </w:r>
          </w:p>
        </w:tc>
        <w:tc>
          <w:tcPr>
            <w:tcW w:w="0" w:type="auto"/>
          </w:tcPr>
          <w:p w14:paraId="47538E50" w14:textId="77777777" w:rsidR="006E4A8F" w:rsidRDefault="00000000">
            <w:pPr>
              <w:pStyle w:val="Compact"/>
            </w:pPr>
            <w:r>
              <w:t>N</w:t>
            </w:r>
          </w:p>
        </w:tc>
        <w:tc>
          <w:tcPr>
            <w:tcW w:w="0" w:type="auto"/>
          </w:tcPr>
          <w:p w14:paraId="6B87719F" w14:textId="77777777" w:rsidR="006E4A8F" w:rsidRDefault="00000000">
            <w:pPr>
              <w:pStyle w:val="Compact"/>
            </w:pPr>
            <w:r>
              <w:t>–</w:t>
            </w:r>
          </w:p>
        </w:tc>
      </w:tr>
      <w:tr w:rsidR="006E4A8F" w14:paraId="5E2E322B" w14:textId="77777777">
        <w:tc>
          <w:tcPr>
            <w:tcW w:w="0" w:type="auto"/>
          </w:tcPr>
          <w:p w14:paraId="253CA86F" w14:textId="77777777" w:rsidR="006E4A8F" w:rsidRDefault="00000000">
            <w:pPr>
              <w:pStyle w:val="Compact"/>
            </w:pPr>
            <w:r>
              <w:rPr>
                <w:rStyle w:val="VerbatimChar"/>
              </w:rPr>
              <w:t>decipherOnly</w:t>
            </w:r>
          </w:p>
        </w:tc>
        <w:tc>
          <w:tcPr>
            <w:tcW w:w="0" w:type="auto"/>
          </w:tcPr>
          <w:p w14:paraId="231670C2" w14:textId="77777777" w:rsidR="006E4A8F" w:rsidRDefault="00000000">
            <w:pPr>
              <w:pStyle w:val="Compact"/>
            </w:pPr>
            <w:r>
              <w:t>N</w:t>
            </w:r>
          </w:p>
        </w:tc>
        <w:tc>
          <w:tcPr>
            <w:tcW w:w="0" w:type="auto"/>
          </w:tcPr>
          <w:p w14:paraId="2EF0926D" w14:textId="77777777" w:rsidR="006E4A8F" w:rsidRDefault="00000000">
            <w:pPr>
              <w:pStyle w:val="Compact"/>
            </w:pPr>
            <w:r>
              <w:t>–</w:t>
            </w:r>
          </w:p>
        </w:tc>
      </w:tr>
    </w:tbl>
    <w:p w14:paraId="2D477BE8" w14:textId="77777777" w:rsidR="006E4A8F" w:rsidRDefault="00000000">
      <w:pPr>
        <w:pStyle w:val="Heading5"/>
      </w:pPr>
      <w:bookmarkStart w:id="748" w:name="X76ec6846db7815b141f8e97321a587335ac308c"/>
      <w:bookmarkEnd w:id="747"/>
      <w:r>
        <w:t>7.1.2.10.8 CA Certificate Name Constraints</w:t>
      </w:r>
    </w:p>
    <w:p w14:paraId="2A69366B" w14:textId="77777777" w:rsidR="006E4A8F" w:rsidRDefault="00000000">
      <w:pPr>
        <w:pStyle w:val="FirstParagraph"/>
      </w:pPr>
      <w:r>
        <w:t>If present, the Name Constraints extension MUST be encoded as follows. As an explicit exception from RFC 5280, this extension SHOULD be marked critical, but MAY be marked non-critical if compatibility with certain legacy applications that do not support Name Constraints is necessary.</w:t>
      </w:r>
    </w:p>
    <w:p w14:paraId="2159771F" w14:textId="77777777" w:rsidR="006E4A8F" w:rsidRDefault="00000000">
      <w:pPr>
        <w:pStyle w:val="TableCaption"/>
      </w:pPr>
      <w:r>
        <w:rPr>
          <w:rStyle w:val="VerbatimChar"/>
        </w:rPr>
        <w:t>nameConstraints</w:t>
      </w:r>
      <w:r>
        <w:t xml:space="preserve"> requirements</w:t>
      </w:r>
    </w:p>
    <w:tbl>
      <w:tblPr>
        <w:tblStyle w:val="Table"/>
        <w:tblW w:w="5000" w:type="pct"/>
        <w:tblLayout w:type="fixed"/>
        <w:tblLook w:val="0020" w:firstRow="1" w:lastRow="0" w:firstColumn="0" w:lastColumn="0" w:noHBand="0" w:noVBand="0"/>
      </w:tblPr>
      <w:tblGrid>
        <w:gridCol w:w="2808"/>
        <w:gridCol w:w="6552"/>
      </w:tblGrid>
      <w:tr w:rsidR="006E4A8F" w14:paraId="6154D533" w14:textId="77777777">
        <w:trPr>
          <w:tblHeader/>
        </w:trPr>
        <w:tc>
          <w:tcPr>
            <w:tcW w:w="2376" w:type="dxa"/>
          </w:tcPr>
          <w:p w14:paraId="003BA859" w14:textId="77777777" w:rsidR="006E4A8F" w:rsidRDefault="00000000">
            <w:pPr>
              <w:pStyle w:val="Compact"/>
            </w:pPr>
            <w:r>
              <w:rPr>
                <w:b/>
                <w:bCs/>
              </w:rPr>
              <w:t>Field</w:t>
            </w:r>
          </w:p>
        </w:tc>
        <w:tc>
          <w:tcPr>
            <w:tcW w:w="5544" w:type="dxa"/>
          </w:tcPr>
          <w:p w14:paraId="0BB607C5" w14:textId="77777777" w:rsidR="006E4A8F" w:rsidRDefault="00000000">
            <w:pPr>
              <w:pStyle w:val="Compact"/>
            </w:pPr>
            <w:r>
              <w:rPr>
                <w:b/>
                <w:bCs/>
              </w:rPr>
              <w:t>Description</w:t>
            </w:r>
          </w:p>
        </w:tc>
      </w:tr>
      <w:tr w:rsidR="006E4A8F" w14:paraId="2957F012" w14:textId="77777777">
        <w:tc>
          <w:tcPr>
            <w:tcW w:w="2376" w:type="dxa"/>
          </w:tcPr>
          <w:p w14:paraId="0E83FC6F" w14:textId="77777777" w:rsidR="006E4A8F" w:rsidRDefault="00000000">
            <w:pPr>
              <w:pStyle w:val="Compact"/>
            </w:pPr>
            <w:r>
              <w:rPr>
                <w:rStyle w:val="VerbatimChar"/>
              </w:rPr>
              <w:t>permittedSubtrees</w:t>
            </w:r>
          </w:p>
        </w:tc>
        <w:tc>
          <w:tcPr>
            <w:tcW w:w="5544" w:type="dxa"/>
          </w:tcPr>
          <w:p w14:paraId="7877DCA0" w14:textId="77777777" w:rsidR="006E4A8F" w:rsidRDefault="006E4A8F">
            <w:pPr>
              <w:pStyle w:val="Compact"/>
            </w:pPr>
          </w:p>
        </w:tc>
      </w:tr>
      <w:tr w:rsidR="006E4A8F" w14:paraId="33197F7E" w14:textId="77777777">
        <w:tc>
          <w:tcPr>
            <w:tcW w:w="2376" w:type="dxa"/>
          </w:tcPr>
          <w:p w14:paraId="2DA1A574" w14:textId="77777777" w:rsidR="006E4A8F" w:rsidRDefault="00000000">
            <w:pPr>
              <w:pStyle w:val="Compact"/>
            </w:pPr>
            <w:r>
              <w:t>  </w:t>
            </w:r>
            <w:r>
              <w:rPr>
                <w:rStyle w:val="VerbatimChar"/>
              </w:rPr>
              <w:t>GeneralSubtree</w:t>
            </w:r>
          </w:p>
        </w:tc>
        <w:tc>
          <w:tcPr>
            <w:tcW w:w="5544" w:type="dxa"/>
          </w:tcPr>
          <w:p w14:paraId="2D550E7C" w14:textId="77777777" w:rsidR="006E4A8F" w:rsidRDefault="00000000">
            <w:pPr>
              <w:pStyle w:val="Compact"/>
            </w:pPr>
            <w:r>
              <w:t xml:space="preserve">The requirements for a </w:t>
            </w:r>
            <w:r>
              <w:rPr>
                <w:rStyle w:val="VerbatimChar"/>
              </w:rPr>
              <w:t>GeneralSubtree</w:t>
            </w:r>
            <w:r>
              <w:t xml:space="preserve"> that appears within a </w:t>
            </w:r>
            <w:r>
              <w:rPr>
                <w:rStyle w:val="VerbatimChar"/>
              </w:rPr>
              <w:t>permittedSubtrees</w:t>
            </w:r>
            <w:r>
              <w:t>.</w:t>
            </w:r>
          </w:p>
        </w:tc>
      </w:tr>
      <w:tr w:rsidR="006E4A8F" w14:paraId="03209D83" w14:textId="77777777">
        <w:tc>
          <w:tcPr>
            <w:tcW w:w="2376" w:type="dxa"/>
          </w:tcPr>
          <w:p w14:paraId="743CD372" w14:textId="77777777" w:rsidR="006E4A8F" w:rsidRDefault="00000000">
            <w:pPr>
              <w:pStyle w:val="Compact"/>
            </w:pPr>
            <w:r>
              <w:t>    </w:t>
            </w:r>
            <w:r>
              <w:rPr>
                <w:rStyle w:val="VerbatimChar"/>
              </w:rPr>
              <w:t>base</w:t>
            </w:r>
          </w:p>
        </w:tc>
        <w:tc>
          <w:tcPr>
            <w:tcW w:w="5544" w:type="dxa"/>
          </w:tcPr>
          <w:p w14:paraId="5C88B1FA" w14:textId="77777777" w:rsidR="006E4A8F" w:rsidRDefault="00000000">
            <w:pPr>
              <w:pStyle w:val="Compact"/>
            </w:pPr>
            <w:r>
              <w:t>See following table.</w:t>
            </w:r>
          </w:p>
        </w:tc>
      </w:tr>
      <w:tr w:rsidR="006E4A8F" w14:paraId="38AECE80" w14:textId="77777777">
        <w:tc>
          <w:tcPr>
            <w:tcW w:w="2376" w:type="dxa"/>
          </w:tcPr>
          <w:p w14:paraId="15476E54" w14:textId="77777777" w:rsidR="006E4A8F" w:rsidRDefault="00000000">
            <w:pPr>
              <w:pStyle w:val="Compact"/>
            </w:pPr>
            <w:r>
              <w:t>    </w:t>
            </w:r>
            <w:r>
              <w:rPr>
                <w:rStyle w:val="VerbatimChar"/>
              </w:rPr>
              <w:t>minimum</w:t>
            </w:r>
          </w:p>
        </w:tc>
        <w:tc>
          <w:tcPr>
            <w:tcW w:w="5544" w:type="dxa"/>
          </w:tcPr>
          <w:p w14:paraId="706047C9" w14:textId="77777777" w:rsidR="006E4A8F" w:rsidRDefault="00000000">
            <w:pPr>
              <w:pStyle w:val="Compact"/>
            </w:pPr>
            <w:r>
              <w:t>MUST NOT be present.</w:t>
            </w:r>
          </w:p>
        </w:tc>
      </w:tr>
      <w:tr w:rsidR="006E4A8F" w14:paraId="7B89D594" w14:textId="77777777">
        <w:tc>
          <w:tcPr>
            <w:tcW w:w="2376" w:type="dxa"/>
          </w:tcPr>
          <w:p w14:paraId="2534CE4E" w14:textId="77777777" w:rsidR="006E4A8F" w:rsidRDefault="00000000">
            <w:pPr>
              <w:pStyle w:val="Compact"/>
            </w:pPr>
            <w:r>
              <w:t>    </w:t>
            </w:r>
            <w:r>
              <w:rPr>
                <w:rStyle w:val="VerbatimChar"/>
              </w:rPr>
              <w:t>maximum</w:t>
            </w:r>
          </w:p>
        </w:tc>
        <w:tc>
          <w:tcPr>
            <w:tcW w:w="5544" w:type="dxa"/>
          </w:tcPr>
          <w:p w14:paraId="75DB5CF3" w14:textId="77777777" w:rsidR="006E4A8F" w:rsidRDefault="00000000">
            <w:pPr>
              <w:pStyle w:val="Compact"/>
            </w:pPr>
            <w:r>
              <w:t>MUST NOT be present.</w:t>
            </w:r>
          </w:p>
        </w:tc>
      </w:tr>
      <w:tr w:rsidR="006E4A8F" w14:paraId="41850B68" w14:textId="77777777">
        <w:tc>
          <w:tcPr>
            <w:tcW w:w="2376" w:type="dxa"/>
          </w:tcPr>
          <w:p w14:paraId="71D37FFB" w14:textId="77777777" w:rsidR="006E4A8F" w:rsidRDefault="00000000">
            <w:pPr>
              <w:pStyle w:val="Compact"/>
            </w:pPr>
            <w:r>
              <w:rPr>
                <w:rStyle w:val="VerbatimChar"/>
              </w:rPr>
              <w:t>excludedSubtrees</w:t>
            </w:r>
          </w:p>
        </w:tc>
        <w:tc>
          <w:tcPr>
            <w:tcW w:w="5544" w:type="dxa"/>
          </w:tcPr>
          <w:p w14:paraId="59E1ABB4" w14:textId="77777777" w:rsidR="006E4A8F" w:rsidRDefault="006E4A8F">
            <w:pPr>
              <w:pStyle w:val="Compact"/>
            </w:pPr>
          </w:p>
        </w:tc>
      </w:tr>
      <w:tr w:rsidR="006E4A8F" w14:paraId="39CE52E2" w14:textId="77777777">
        <w:tc>
          <w:tcPr>
            <w:tcW w:w="2376" w:type="dxa"/>
          </w:tcPr>
          <w:p w14:paraId="281367A7" w14:textId="77777777" w:rsidR="006E4A8F" w:rsidRDefault="00000000">
            <w:pPr>
              <w:pStyle w:val="Compact"/>
            </w:pPr>
            <w:r>
              <w:t>  </w:t>
            </w:r>
            <w:r>
              <w:rPr>
                <w:rStyle w:val="VerbatimChar"/>
              </w:rPr>
              <w:t>GeneralSubtree</w:t>
            </w:r>
          </w:p>
        </w:tc>
        <w:tc>
          <w:tcPr>
            <w:tcW w:w="5544" w:type="dxa"/>
          </w:tcPr>
          <w:p w14:paraId="0B7C4777" w14:textId="77777777" w:rsidR="006E4A8F" w:rsidRDefault="00000000">
            <w:pPr>
              <w:pStyle w:val="Compact"/>
            </w:pPr>
            <w:r>
              <w:t xml:space="preserve">The requirements for a </w:t>
            </w:r>
            <w:r>
              <w:rPr>
                <w:rStyle w:val="VerbatimChar"/>
              </w:rPr>
              <w:t>GeneralSubtree</w:t>
            </w:r>
            <w:r>
              <w:t xml:space="preserve"> that appears within a </w:t>
            </w:r>
            <w:r>
              <w:rPr>
                <w:rStyle w:val="VerbatimChar"/>
              </w:rPr>
              <w:t>permittedSubtrees</w:t>
            </w:r>
            <w:r>
              <w:t>.</w:t>
            </w:r>
          </w:p>
        </w:tc>
      </w:tr>
      <w:tr w:rsidR="006E4A8F" w14:paraId="7E81D3E7" w14:textId="77777777">
        <w:tc>
          <w:tcPr>
            <w:tcW w:w="2376" w:type="dxa"/>
          </w:tcPr>
          <w:p w14:paraId="3B4E79D9" w14:textId="77777777" w:rsidR="006E4A8F" w:rsidRDefault="00000000">
            <w:pPr>
              <w:pStyle w:val="Compact"/>
            </w:pPr>
            <w:r>
              <w:t>    </w:t>
            </w:r>
            <w:r>
              <w:rPr>
                <w:rStyle w:val="VerbatimChar"/>
              </w:rPr>
              <w:t>base</w:t>
            </w:r>
          </w:p>
        </w:tc>
        <w:tc>
          <w:tcPr>
            <w:tcW w:w="5544" w:type="dxa"/>
          </w:tcPr>
          <w:p w14:paraId="4CA55A30" w14:textId="77777777" w:rsidR="006E4A8F" w:rsidRDefault="00000000">
            <w:pPr>
              <w:pStyle w:val="Compact"/>
            </w:pPr>
            <w:r>
              <w:t>See following table.</w:t>
            </w:r>
          </w:p>
        </w:tc>
      </w:tr>
      <w:tr w:rsidR="006E4A8F" w14:paraId="64210338" w14:textId="77777777">
        <w:tc>
          <w:tcPr>
            <w:tcW w:w="2376" w:type="dxa"/>
          </w:tcPr>
          <w:p w14:paraId="55AB3768" w14:textId="77777777" w:rsidR="006E4A8F" w:rsidRDefault="00000000">
            <w:pPr>
              <w:pStyle w:val="Compact"/>
            </w:pPr>
            <w:r>
              <w:t>    </w:t>
            </w:r>
            <w:r>
              <w:rPr>
                <w:rStyle w:val="VerbatimChar"/>
              </w:rPr>
              <w:t>minimum</w:t>
            </w:r>
          </w:p>
        </w:tc>
        <w:tc>
          <w:tcPr>
            <w:tcW w:w="5544" w:type="dxa"/>
          </w:tcPr>
          <w:p w14:paraId="24797F9A" w14:textId="77777777" w:rsidR="006E4A8F" w:rsidRDefault="00000000">
            <w:pPr>
              <w:pStyle w:val="Compact"/>
            </w:pPr>
            <w:r>
              <w:t>MUST NOT be present.</w:t>
            </w:r>
          </w:p>
        </w:tc>
      </w:tr>
      <w:tr w:rsidR="006E4A8F" w14:paraId="0CA5E2D4" w14:textId="77777777">
        <w:tc>
          <w:tcPr>
            <w:tcW w:w="2376" w:type="dxa"/>
          </w:tcPr>
          <w:p w14:paraId="61857819" w14:textId="77777777" w:rsidR="006E4A8F" w:rsidRDefault="00000000">
            <w:pPr>
              <w:pStyle w:val="Compact"/>
            </w:pPr>
            <w:r>
              <w:lastRenderedPageBreak/>
              <w:t>    </w:t>
            </w:r>
            <w:r>
              <w:rPr>
                <w:rStyle w:val="VerbatimChar"/>
              </w:rPr>
              <w:t>maximum</w:t>
            </w:r>
          </w:p>
        </w:tc>
        <w:tc>
          <w:tcPr>
            <w:tcW w:w="5544" w:type="dxa"/>
          </w:tcPr>
          <w:p w14:paraId="585D417B" w14:textId="77777777" w:rsidR="006E4A8F" w:rsidRDefault="00000000">
            <w:pPr>
              <w:pStyle w:val="Compact"/>
            </w:pPr>
            <w:r>
              <w:t>MUST NOT be present.</w:t>
            </w:r>
          </w:p>
        </w:tc>
      </w:tr>
    </w:tbl>
    <w:p w14:paraId="52FB9C02" w14:textId="77777777" w:rsidR="006E4A8F" w:rsidRDefault="00000000">
      <w:pPr>
        <w:pStyle w:val="BodyText"/>
      </w:pPr>
      <w:r>
        <w:t xml:space="preserve">The following table contains the requirements for the </w:t>
      </w:r>
      <w:r>
        <w:rPr>
          <w:rStyle w:val="VerbatimChar"/>
        </w:rPr>
        <w:t>GeneralName</w:t>
      </w:r>
      <w:r>
        <w:t xml:space="preserve"> that appears within the </w:t>
      </w:r>
      <w:r>
        <w:rPr>
          <w:rStyle w:val="VerbatimChar"/>
        </w:rPr>
        <w:t>base</w:t>
      </w:r>
      <w:r>
        <w:t xml:space="preserve"> of a </w:t>
      </w:r>
      <w:r>
        <w:rPr>
          <w:rStyle w:val="VerbatimChar"/>
        </w:rPr>
        <w:t>GeneralSubtree</w:t>
      </w:r>
      <w:r>
        <w:t xml:space="preserve"> in either the </w:t>
      </w:r>
      <w:r>
        <w:rPr>
          <w:rStyle w:val="VerbatimChar"/>
        </w:rPr>
        <w:t>permittedSubtrees</w:t>
      </w:r>
      <w:r>
        <w:t xml:space="preserve"> or </w:t>
      </w:r>
      <w:r>
        <w:rPr>
          <w:rStyle w:val="VerbatimChar"/>
        </w:rPr>
        <w:t>excludedSubtrees</w:t>
      </w:r>
      <w:r>
        <w:t>.</w:t>
      </w:r>
    </w:p>
    <w:p w14:paraId="199CCD06" w14:textId="77777777" w:rsidR="006E4A8F" w:rsidRDefault="00000000">
      <w:pPr>
        <w:pStyle w:val="TableCaption"/>
      </w:pPr>
      <w:r>
        <w:rPr>
          <w:rStyle w:val="VerbatimChar"/>
        </w:rPr>
        <w:t>GeneralName</w:t>
      </w:r>
      <w:r>
        <w:t xml:space="preserve"> requirements for the </w:t>
      </w:r>
      <w:r>
        <w:rPr>
          <w:rStyle w:val="VerbatimChar"/>
        </w:rPr>
        <w:t>base</w:t>
      </w:r>
      <w:r>
        <w:t xml:space="preserve"> field</w:t>
      </w:r>
    </w:p>
    <w:tbl>
      <w:tblPr>
        <w:tblStyle w:val="Table"/>
        <w:tblW w:w="5000" w:type="pct"/>
        <w:tblLayout w:type="fixed"/>
        <w:tblLook w:val="0020" w:firstRow="1" w:lastRow="0" w:firstColumn="0" w:lastColumn="0" w:noHBand="0" w:noVBand="0"/>
      </w:tblPr>
      <w:tblGrid>
        <w:gridCol w:w="2808"/>
        <w:gridCol w:w="1872"/>
        <w:gridCol w:w="2808"/>
        <w:gridCol w:w="1872"/>
      </w:tblGrid>
      <w:tr w:rsidR="006E4A8F" w14:paraId="402C0A2B" w14:textId="77777777">
        <w:trPr>
          <w:tblHeader/>
        </w:trPr>
        <w:tc>
          <w:tcPr>
            <w:tcW w:w="2376" w:type="dxa"/>
          </w:tcPr>
          <w:p w14:paraId="2F721FEB" w14:textId="77777777" w:rsidR="006E4A8F" w:rsidRDefault="00000000">
            <w:pPr>
              <w:pStyle w:val="Compact"/>
            </w:pPr>
            <w:r>
              <w:rPr>
                <w:b/>
                <w:bCs/>
              </w:rPr>
              <w:t>Name Type</w:t>
            </w:r>
          </w:p>
        </w:tc>
        <w:tc>
          <w:tcPr>
            <w:tcW w:w="1584" w:type="dxa"/>
          </w:tcPr>
          <w:p w14:paraId="483F51D0" w14:textId="77777777" w:rsidR="006E4A8F" w:rsidRDefault="00000000">
            <w:pPr>
              <w:pStyle w:val="Compact"/>
            </w:pPr>
            <w:r>
              <w:rPr>
                <w:b/>
                <w:bCs/>
              </w:rPr>
              <w:t>Presence</w:t>
            </w:r>
          </w:p>
        </w:tc>
        <w:tc>
          <w:tcPr>
            <w:tcW w:w="2376" w:type="dxa"/>
          </w:tcPr>
          <w:p w14:paraId="4032716E" w14:textId="77777777" w:rsidR="006E4A8F" w:rsidRDefault="00000000">
            <w:pPr>
              <w:pStyle w:val="Compact"/>
            </w:pPr>
            <w:r>
              <w:rPr>
                <w:b/>
                <w:bCs/>
              </w:rPr>
              <w:t>Permitted Subtrees</w:t>
            </w:r>
          </w:p>
        </w:tc>
        <w:tc>
          <w:tcPr>
            <w:tcW w:w="1584" w:type="dxa"/>
          </w:tcPr>
          <w:p w14:paraId="6A364CC5" w14:textId="77777777" w:rsidR="006E4A8F" w:rsidRDefault="00000000">
            <w:pPr>
              <w:pStyle w:val="Compact"/>
            </w:pPr>
            <w:r>
              <w:rPr>
                <w:b/>
                <w:bCs/>
              </w:rPr>
              <w:t>Excluded Subtrees</w:t>
            </w:r>
          </w:p>
        </w:tc>
      </w:tr>
      <w:tr w:rsidR="006E4A8F" w14:paraId="6EA264A2" w14:textId="77777777">
        <w:tc>
          <w:tcPr>
            <w:tcW w:w="2376" w:type="dxa"/>
          </w:tcPr>
          <w:p w14:paraId="748EDCF9" w14:textId="77777777" w:rsidR="006E4A8F" w:rsidRDefault="00000000">
            <w:pPr>
              <w:pStyle w:val="Compact"/>
            </w:pPr>
            <w:r>
              <w:rPr>
                <w:rStyle w:val="VerbatimChar"/>
              </w:rPr>
              <w:t>dNSName</w:t>
            </w:r>
          </w:p>
        </w:tc>
        <w:tc>
          <w:tcPr>
            <w:tcW w:w="1584" w:type="dxa"/>
          </w:tcPr>
          <w:p w14:paraId="27C035FE" w14:textId="77777777" w:rsidR="006E4A8F" w:rsidRDefault="00000000">
            <w:pPr>
              <w:pStyle w:val="Compact"/>
            </w:pPr>
            <w:r>
              <w:t>MAY</w:t>
            </w:r>
          </w:p>
        </w:tc>
        <w:tc>
          <w:tcPr>
            <w:tcW w:w="2376" w:type="dxa"/>
          </w:tcPr>
          <w:p w14:paraId="13E41CBB" w14:textId="77777777" w:rsidR="006E4A8F" w:rsidRDefault="00000000">
            <w:pPr>
              <w:pStyle w:val="Compact"/>
            </w:pPr>
            <w:r>
              <w:t xml:space="preserve">The CA MUST confirm that the Applicant has registered the </w:t>
            </w:r>
            <w:r>
              <w:rPr>
                <w:rStyle w:val="VerbatimChar"/>
              </w:rPr>
              <w:t>dNSName</w:t>
            </w:r>
            <w:r>
              <w:t xml:space="preserve"> or has been authorized by the domain registrant to act on the registrant’s behalf. See </w:t>
            </w:r>
            <w:hyperlink w:anchor="X5e8fa04e2cd845b31d90f2e711d620bbd1630c8">
              <w:r w:rsidR="006E4A8F">
                <w:rPr>
                  <w:rStyle w:val="Hyperlink"/>
                </w:rPr>
                <w:t>Section 3.2.2.4</w:t>
              </w:r>
            </w:hyperlink>
            <w:r>
              <w:t>.</w:t>
            </w:r>
          </w:p>
        </w:tc>
        <w:tc>
          <w:tcPr>
            <w:tcW w:w="1584" w:type="dxa"/>
          </w:tcPr>
          <w:p w14:paraId="312EE20A" w14:textId="77777777" w:rsidR="006E4A8F" w:rsidRDefault="00000000">
            <w:pPr>
              <w:pStyle w:val="Compact"/>
            </w:pPr>
            <w:r>
              <w:t xml:space="preserve">If at least one </w:t>
            </w:r>
            <w:r>
              <w:rPr>
                <w:rStyle w:val="VerbatimChar"/>
              </w:rPr>
              <w:t>dNSName</w:t>
            </w:r>
            <w:r>
              <w:t xml:space="preserve"> instance is present in the </w:t>
            </w:r>
            <w:r>
              <w:rPr>
                <w:rStyle w:val="VerbatimChar"/>
              </w:rPr>
              <w:t>permittedSubtrees</w:t>
            </w:r>
            <w:r>
              <w:t>, the CA MAY indicate one or more subordinate domains to be excluded.</w:t>
            </w:r>
          </w:p>
        </w:tc>
      </w:tr>
      <w:tr w:rsidR="006E4A8F" w14:paraId="4CB3F88C" w14:textId="77777777">
        <w:tc>
          <w:tcPr>
            <w:tcW w:w="2376" w:type="dxa"/>
          </w:tcPr>
          <w:p w14:paraId="66FB943C" w14:textId="77777777" w:rsidR="006E4A8F" w:rsidRDefault="00000000">
            <w:pPr>
              <w:pStyle w:val="Compact"/>
            </w:pPr>
            <w:r>
              <w:rPr>
                <w:rStyle w:val="VerbatimChar"/>
              </w:rPr>
              <w:t>iPAddress</w:t>
            </w:r>
          </w:p>
        </w:tc>
        <w:tc>
          <w:tcPr>
            <w:tcW w:w="1584" w:type="dxa"/>
          </w:tcPr>
          <w:p w14:paraId="5C72A586" w14:textId="77777777" w:rsidR="006E4A8F" w:rsidRDefault="00000000">
            <w:pPr>
              <w:pStyle w:val="Compact"/>
            </w:pPr>
            <w:r>
              <w:t>MAY</w:t>
            </w:r>
          </w:p>
        </w:tc>
        <w:tc>
          <w:tcPr>
            <w:tcW w:w="2376" w:type="dxa"/>
          </w:tcPr>
          <w:p w14:paraId="3544FCD1" w14:textId="77777777" w:rsidR="006E4A8F" w:rsidRDefault="00000000">
            <w:pPr>
              <w:pStyle w:val="Compact"/>
            </w:pPr>
            <w:r>
              <w:t xml:space="preserve">The CA MUST confirm that the Applicant has been assigned the </w:t>
            </w:r>
            <w:r>
              <w:rPr>
                <w:rStyle w:val="VerbatimChar"/>
              </w:rPr>
              <w:t>iPAddress</w:t>
            </w:r>
            <w:r>
              <w:t xml:space="preserve"> range or has been authorized by the assigner to act on the asignee’s behalf. See </w:t>
            </w:r>
            <w:hyperlink w:anchor="X1d2a5979132cd8b96328f2b635437a249826222">
              <w:r w:rsidR="006E4A8F">
                <w:rPr>
                  <w:rStyle w:val="Hyperlink"/>
                </w:rPr>
                <w:t>Section 3.2.2.5</w:t>
              </w:r>
            </w:hyperlink>
            <w:r>
              <w:t>.</w:t>
            </w:r>
          </w:p>
        </w:tc>
        <w:tc>
          <w:tcPr>
            <w:tcW w:w="1584" w:type="dxa"/>
          </w:tcPr>
          <w:p w14:paraId="32A3B06C" w14:textId="77777777" w:rsidR="006E4A8F" w:rsidRDefault="00000000">
            <w:pPr>
              <w:pStyle w:val="Compact"/>
            </w:pPr>
            <w:r>
              <w:t xml:space="preserve">If at least one </w:t>
            </w:r>
            <w:r>
              <w:rPr>
                <w:rStyle w:val="VerbatimChar"/>
              </w:rPr>
              <w:t>iPAddress</w:t>
            </w:r>
            <w:r>
              <w:t xml:space="preserve"> instance is present in the </w:t>
            </w:r>
            <w:r>
              <w:rPr>
                <w:rStyle w:val="VerbatimChar"/>
              </w:rPr>
              <w:t>permittedSubtrees</w:t>
            </w:r>
            <w:r>
              <w:t>, the CA MAY indicate one or more subdivisions of those ranges to be excluded.</w:t>
            </w:r>
          </w:p>
        </w:tc>
      </w:tr>
      <w:tr w:rsidR="006E4A8F" w14:paraId="2E01AB40" w14:textId="77777777">
        <w:tc>
          <w:tcPr>
            <w:tcW w:w="2376" w:type="dxa"/>
          </w:tcPr>
          <w:p w14:paraId="2F53007B" w14:textId="77777777" w:rsidR="006E4A8F" w:rsidRDefault="00000000">
            <w:pPr>
              <w:pStyle w:val="Compact"/>
            </w:pPr>
            <w:r>
              <w:rPr>
                <w:rStyle w:val="VerbatimChar"/>
              </w:rPr>
              <w:t>directoryName</w:t>
            </w:r>
          </w:p>
        </w:tc>
        <w:tc>
          <w:tcPr>
            <w:tcW w:w="1584" w:type="dxa"/>
          </w:tcPr>
          <w:p w14:paraId="1E463E8F" w14:textId="77777777" w:rsidR="006E4A8F" w:rsidRDefault="00000000">
            <w:pPr>
              <w:pStyle w:val="Compact"/>
            </w:pPr>
            <w:r>
              <w:t>MAY</w:t>
            </w:r>
          </w:p>
        </w:tc>
        <w:tc>
          <w:tcPr>
            <w:tcW w:w="2376" w:type="dxa"/>
          </w:tcPr>
          <w:p w14:paraId="07DABF8E" w14:textId="77777777" w:rsidR="006E4A8F" w:rsidRDefault="00000000">
            <w:pPr>
              <w:pStyle w:val="Compact"/>
            </w:pPr>
            <w:r>
              <w:t xml:space="preserve">The CA MUST confirm the Applicant’s and/or Subsidiary’s name attributes such that all certificates issued will comply with the relevant Certificate Profile (see </w:t>
            </w:r>
            <w:hyperlink w:anchor="Xfd4c7b8779ca38eac6cafab53f401db9b389178">
              <w:r w:rsidR="006E4A8F">
                <w:rPr>
                  <w:rStyle w:val="Hyperlink"/>
                </w:rPr>
                <w:t>Section 7.1.2</w:t>
              </w:r>
            </w:hyperlink>
            <w:r>
              <w:t xml:space="preserve">), including Name Forms (See </w:t>
            </w:r>
            <w:hyperlink w:anchor="X551a1f9df7ab3f98f6d6d5943e4a45a5bb83086">
              <w:r w:rsidR="006E4A8F">
                <w:rPr>
                  <w:rStyle w:val="Hyperlink"/>
                </w:rPr>
                <w:t>Section 7.1.4</w:t>
              </w:r>
            </w:hyperlink>
            <w:r>
              <w:t>).</w:t>
            </w:r>
          </w:p>
        </w:tc>
        <w:tc>
          <w:tcPr>
            <w:tcW w:w="1584" w:type="dxa"/>
          </w:tcPr>
          <w:p w14:paraId="6DF368A0" w14:textId="77777777" w:rsidR="006E4A8F" w:rsidRDefault="00000000">
            <w:pPr>
              <w:pStyle w:val="Compact"/>
            </w:pPr>
            <w:r>
              <w:t xml:space="preserve">It is NOT RECOMMENDED to include values within </w:t>
            </w:r>
            <w:r>
              <w:rPr>
                <w:rStyle w:val="VerbatimChar"/>
              </w:rPr>
              <w:t>excludedSubtrees</w:t>
            </w:r>
            <w:r>
              <w:t>.</w:t>
            </w:r>
          </w:p>
        </w:tc>
      </w:tr>
      <w:tr w:rsidR="006E4A8F" w14:paraId="1462E4F5" w14:textId="77777777">
        <w:tc>
          <w:tcPr>
            <w:tcW w:w="2376" w:type="dxa"/>
          </w:tcPr>
          <w:p w14:paraId="11138A19" w14:textId="77777777" w:rsidR="006E4A8F" w:rsidRDefault="00000000">
            <w:pPr>
              <w:pStyle w:val="Compact"/>
            </w:pPr>
            <w:r>
              <w:rPr>
                <w:rStyle w:val="VerbatimChar"/>
              </w:rPr>
              <w:lastRenderedPageBreak/>
              <w:t>rfc822Name</w:t>
            </w:r>
          </w:p>
        </w:tc>
        <w:tc>
          <w:tcPr>
            <w:tcW w:w="1584" w:type="dxa"/>
          </w:tcPr>
          <w:p w14:paraId="35A59E60" w14:textId="77777777" w:rsidR="006E4A8F" w:rsidRDefault="00000000">
            <w:pPr>
              <w:pStyle w:val="Compact"/>
            </w:pPr>
            <w:r>
              <w:t>NOT RECOMMENDED</w:t>
            </w:r>
          </w:p>
        </w:tc>
        <w:tc>
          <w:tcPr>
            <w:tcW w:w="2376" w:type="dxa"/>
          </w:tcPr>
          <w:p w14:paraId="2DB992AE" w14:textId="77777777" w:rsidR="006E4A8F" w:rsidRDefault="00000000">
            <w:pPr>
              <w:pStyle w:val="Compact"/>
            </w:pPr>
            <w:r>
              <w:t xml:space="preserve">The CA MAY constrain to a mailbox, a particular host, or any address within a domain, as specified within </w:t>
            </w:r>
            <w:hyperlink r:id="rId61" w:anchor="section-4.2.1.10">
              <w:r w:rsidR="006E4A8F">
                <w:rPr>
                  <w:rStyle w:val="Hyperlink"/>
                </w:rPr>
                <w:t>RFC 5280, Section 4.2.1.10</w:t>
              </w:r>
            </w:hyperlink>
            <w:r>
              <w:t xml:space="preserve">. For each host, domain, or Domain portion of a Mailbox (as specified within </w:t>
            </w:r>
            <w:hyperlink r:id="rId62" w:anchor="section-4.2.1.6">
              <w:r w:rsidR="006E4A8F">
                <w:rPr>
                  <w:rStyle w:val="Hyperlink"/>
                </w:rPr>
                <w:t>RFC 5280, Section 4.2.1.6</w:t>
              </w:r>
            </w:hyperlink>
            <w:r>
              <w:t xml:space="preserve">), the CA MUST confirm that the Applicant has registered the domain or has been authorized by the domain registrant to act on the registrant’s behalf. See </w:t>
            </w:r>
            <w:hyperlink w:anchor="X5e8fa04e2cd845b31d90f2e711d620bbd1630c8">
              <w:r w:rsidR="006E4A8F">
                <w:rPr>
                  <w:rStyle w:val="Hyperlink"/>
                </w:rPr>
                <w:t>Section 3.2.2.4</w:t>
              </w:r>
            </w:hyperlink>
            <w:r>
              <w:t>.</w:t>
            </w:r>
          </w:p>
        </w:tc>
        <w:tc>
          <w:tcPr>
            <w:tcW w:w="1584" w:type="dxa"/>
          </w:tcPr>
          <w:p w14:paraId="433CF3D4" w14:textId="77777777" w:rsidR="006E4A8F" w:rsidRDefault="00000000">
            <w:pPr>
              <w:pStyle w:val="Compact"/>
            </w:pPr>
            <w:r>
              <w:t xml:space="preserve">If at least one </w:t>
            </w:r>
            <w:r>
              <w:rPr>
                <w:rStyle w:val="VerbatimChar"/>
              </w:rPr>
              <w:t>rfc822Name</w:t>
            </w:r>
            <w:r>
              <w:t xml:space="preserve"> instance is present in the </w:t>
            </w:r>
            <w:r>
              <w:rPr>
                <w:rStyle w:val="VerbatimChar"/>
              </w:rPr>
              <w:t>permittedSubtrees</w:t>
            </w:r>
            <w:r>
              <w:t>, the CA MAY indicate one or more mailboxes, hosts, or domains to be excluded.</w:t>
            </w:r>
          </w:p>
        </w:tc>
      </w:tr>
      <w:tr w:rsidR="006E4A8F" w14:paraId="4EC671DF" w14:textId="77777777">
        <w:tc>
          <w:tcPr>
            <w:tcW w:w="2376" w:type="dxa"/>
          </w:tcPr>
          <w:p w14:paraId="30F655C9" w14:textId="77777777" w:rsidR="006E4A8F" w:rsidRDefault="00000000">
            <w:pPr>
              <w:pStyle w:val="Compact"/>
            </w:pPr>
            <w:r>
              <w:rPr>
                <w:rStyle w:val="VerbatimChar"/>
              </w:rPr>
              <w:t>otherName</w:t>
            </w:r>
          </w:p>
        </w:tc>
        <w:tc>
          <w:tcPr>
            <w:tcW w:w="1584" w:type="dxa"/>
          </w:tcPr>
          <w:p w14:paraId="7545BE22" w14:textId="77777777" w:rsidR="006E4A8F" w:rsidRDefault="00000000">
            <w:pPr>
              <w:pStyle w:val="Compact"/>
            </w:pPr>
            <w:r>
              <w:t>NOT RECOMMENDED</w:t>
            </w:r>
          </w:p>
        </w:tc>
        <w:tc>
          <w:tcPr>
            <w:tcW w:w="2376" w:type="dxa"/>
          </w:tcPr>
          <w:p w14:paraId="0F9C0E73" w14:textId="77777777" w:rsidR="006E4A8F" w:rsidRDefault="00000000">
            <w:pPr>
              <w:pStyle w:val="Compact"/>
            </w:pPr>
            <w:r>
              <w:t>See below</w:t>
            </w:r>
          </w:p>
        </w:tc>
        <w:tc>
          <w:tcPr>
            <w:tcW w:w="1584" w:type="dxa"/>
          </w:tcPr>
          <w:p w14:paraId="70E2FB0F" w14:textId="77777777" w:rsidR="006E4A8F" w:rsidRDefault="00000000">
            <w:pPr>
              <w:pStyle w:val="Compact"/>
            </w:pPr>
            <w:r>
              <w:t>See below</w:t>
            </w:r>
          </w:p>
        </w:tc>
      </w:tr>
      <w:tr w:rsidR="006E4A8F" w14:paraId="5743F553" w14:textId="77777777">
        <w:tc>
          <w:tcPr>
            <w:tcW w:w="2376" w:type="dxa"/>
          </w:tcPr>
          <w:p w14:paraId="2E0B68EE" w14:textId="77777777" w:rsidR="006E4A8F" w:rsidRDefault="00000000">
            <w:pPr>
              <w:pStyle w:val="Compact"/>
            </w:pPr>
            <w:r>
              <w:t>Any other value</w:t>
            </w:r>
          </w:p>
        </w:tc>
        <w:tc>
          <w:tcPr>
            <w:tcW w:w="1584" w:type="dxa"/>
          </w:tcPr>
          <w:p w14:paraId="06C5420A" w14:textId="77777777" w:rsidR="006E4A8F" w:rsidRDefault="00000000">
            <w:pPr>
              <w:pStyle w:val="Compact"/>
            </w:pPr>
            <w:r>
              <w:t>NOT RECOMMENDED</w:t>
            </w:r>
          </w:p>
        </w:tc>
        <w:tc>
          <w:tcPr>
            <w:tcW w:w="2376" w:type="dxa"/>
          </w:tcPr>
          <w:p w14:paraId="5883295C" w14:textId="77777777" w:rsidR="006E4A8F" w:rsidRDefault="00000000">
            <w:pPr>
              <w:pStyle w:val="Compact"/>
            </w:pPr>
            <w:r>
              <w:t>-</w:t>
            </w:r>
          </w:p>
        </w:tc>
        <w:tc>
          <w:tcPr>
            <w:tcW w:w="1584" w:type="dxa"/>
          </w:tcPr>
          <w:p w14:paraId="3AD6A350" w14:textId="77777777" w:rsidR="006E4A8F" w:rsidRDefault="00000000">
            <w:pPr>
              <w:pStyle w:val="Compact"/>
            </w:pPr>
            <w:r>
              <w:t>-</w:t>
            </w:r>
          </w:p>
        </w:tc>
      </w:tr>
    </w:tbl>
    <w:p w14:paraId="65275302" w14:textId="77777777" w:rsidR="006E4A8F" w:rsidRDefault="00000000">
      <w:pPr>
        <w:pStyle w:val="BodyText"/>
      </w:pPr>
      <w:r>
        <w:t xml:space="preserve">Any </w:t>
      </w:r>
      <w:r>
        <w:rPr>
          <w:rStyle w:val="VerbatimChar"/>
        </w:rPr>
        <w:t>otherName</w:t>
      </w:r>
      <w:r>
        <w:t>, if present:</w:t>
      </w:r>
    </w:p>
    <w:p w14:paraId="30A8561C" w14:textId="77777777" w:rsidR="006E4A8F" w:rsidRDefault="00000000">
      <w:pPr>
        <w:pStyle w:val="Compact"/>
        <w:numPr>
          <w:ilvl w:val="0"/>
          <w:numId w:val="95"/>
        </w:numPr>
      </w:pPr>
      <w:r>
        <w:t>MUST apply in the context of the public Internet, unless:</w:t>
      </w:r>
    </w:p>
    <w:p w14:paraId="44FC369B" w14:textId="77777777" w:rsidR="006E4A8F" w:rsidRDefault="00000000">
      <w:pPr>
        <w:pStyle w:val="Compact"/>
        <w:numPr>
          <w:ilvl w:val="1"/>
          <w:numId w:val="96"/>
        </w:numPr>
      </w:pPr>
      <w:r>
        <w:t xml:space="preserve">the </w:t>
      </w:r>
      <w:r>
        <w:rPr>
          <w:rStyle w:val="VerbatimChar"/>
        </w:rPr>
        <w:t>type-id</w:t>
      </w:r>
      <w:r>
        <w:t xml:space="preserve"> falls within an OID arc for which the Applicant demonstrates ownership, or,</w:t>
      </w:r>
    </w:p>
    <w:p w14:paraId="1AC7A842" w14:textId="77777777" w:rsidR="006E4A8F" w:rsidRDefault="00000000">
      <w:pPr>
        <w:pStyle w:val="Compact"/>
        <w:numPr>
          <w:ilvl w:val="1"/>
          <w:numId w:val="96"/>
        </w:numPr>
      </w:pPr>
      <w:r>
        <w:t>the Applicant can otherwise demonstrate the right to assert the data in a public context.</w:t>
      </w:r>
    </w:p>
    <w:p w14:paraId="788EBE8B" w14:textId="77777777" w:rsidR="006E4A8F" w:rsidRDefault="00000000">
      <w:pPr>
        <w:pStyle w:val="Compact"/>
        <w:numPr>
          <w:ilvl w:val="0"/>
          <w:numId w:val="95"/>
        </w:numPr>
      </w:pPr>
      <w:r>
        <w:t>MUST NOT include semantics that will mislead the Relying Party about certificate information verified by the CA.</w:t>
      </w:r>
    </w:p>
    <w:p w14:paraId="1730E125" w14:textId="77777777" w:rsidR="006E4A8F" w:rsidRDefault="00000000">
      <w:pPr>
        <w:pStyle w:val="Compact"/>
        <w:numPr>
          <w:ilvl w:val="0"/>
          <w:numId w:val="95"/>
        </w:numPr>
      </w:pPr>
      <w:r>
        <w:t xml:space="preserve">MUST be DER encoded according to the relevant ASN.1 module defining the </w:t>
      </w:r>
      <w:r>
        <w:rPr>
          <w:rStyle w:val="VerbatimChar"/>
        </w:rPr>
        <w:t>otherName</w:t>
      </w:r>
      <w:r>
        <w:t xml:space="preserve"> </w:t>
      </w:r>
      <w:r>
        <w:rPr>
          <w:rStyle w:val="VerbatimChar"/>
        </w:rPr>
        <w:t>type-id</w:t>
      </w:r>
      <w:r>
        <w:t xml:space="preserve"> and </w:t>
      </w:r>
      <w:r>
        <w:rPr>
          <w:rStyle w:val="VerbatimChar"/>
        </w:rPr>
        <w:t>value</w:t>
      </w:r>
      <w:r>
        <w:t>.</w:t>
      </w:r>
    </w:p>
    <w:p w14:paraId="493A0BA7" w14:textId="77777777" w:rsidR="006E4A8F" w:rsidRDefault="00000000">
      <w:pPr>
        <w:pStyle w:val="FirstParagraph"/>
      </w:pPr>
      <w:r>
        <w:t>CAs SHALL NOT include additional names unless the CA is aware of a reason for including the data in the Certificate.</w:t>
      </w:r>
    </w:p>
    <w:p w14:paraId="52DDDCE2" w14:textId="77777777" w:rsidR="006E4A8F" w:rsidRDefault="00000000">
      <w:pPr>
        <w:pStyle w:val="Heading4"/>
      </w:pPr>
      <w:bookmarkStart w:id="749" w:name="Xa309a45c717fd37a9119a76beab1943b31b2336"/>
      <w:bookmarkEnd w:id="740"/>
      <w:bookmarkEnd w:id="748"/>
      <w:r>
        <w:t>7.1.2.11 Common Certificate Fields</w:t>
      </w:r>
    </w:p>
    <w:p w14:paraId="246FB46D" w14:textId="77777777" w:rsidR="006E4A8F" w:rsidRDefault="00000000">
      <w:pPr>
        <w:pStyle w:val="FirstParagraph"/>
      </w:pPr>
      <w:r>
        <w:t xml:space="preserve">This section contains several fields that are common among multiple certificate profiles. However, these fields may not be common among all certificate profiles. </w:t>
      </w:r>
      <w:r>
        <w:lastRenderedPageBreak/>
        <w:t xml:space="preserve">Before issuing a certificate, the CA MUST ensure the certificate contents, including the contents of each field, complies in whole with all of the requirements of at least one Certificate Profile documented in </w:t>
      </w:r>
      <w:hyperlink w:anchor="Xfd4c7b8779ca38eac6cafab53f401db9b389178">
        <w:r w:rsidR="006E4A8F">
          <w:rPr>
            <w:rStyle w:val="Hyperlink"/>
          </w:rPr>
          <w:t>Section 7.1.2</w:t>
        </w:r>
      </w:hyperlink>
      <w:r>
        <w:t>.</w:t>
      </w:r>
    </w:p>
    <w:p w14:paraId="6C6989C5" w14:textId="77777777" w:rsidR="006E4A8F" w:rsidRDefault="00000000">
      <w:pPr>
        <w:pStyle w:val="Heading5"/>
      </w:pPr>
      <w:bookmarkStart w:id="750" w:name="X131f74bf293344611e2b63b755d6435b3fbf30f"/>
      <w:r>
        <w:t>7.1.2.11.1 Authority Key Identifier</w:t>
      </w:r>
    </w:p>
    <w:tbl>
      <w:tblPr>
        <w:tblStyle w:val="Table"/>
        <w:tblW w:w="5000" w:type="pct"/>
        <w:tblLayout w:type="fixed"/>
        <w:tblLook w:val="0020" w:firstRow="1" w:lastRow="0" w:firstColumn="0" w:lastColumn="0" w:noHBand="0" w:noVBand="0"/>
      </w:tblPr>
      <w:tblGrid>
        <w:gridCol w:w="2808"/>
        <w:gridCol w:w="6552"/>
      </w:tblGrid>
      <w:tr w:rsidR="006E4A8F" w14:paraId="0B4B1281" w14:textId="77777777">
        <w:trPr>
          <w:tblHeader/>
        </w:trPr>
        <w:tc>
          <w:tcPr>
            <w:tcW w:w="2376" w:type="dxa"/>
          </w:tcPr>
          <w:p w14:paraId="27D7320B" w14:textId="77777777" w:rsidR="006E4A8F" w:rsidRDefault="00000000">
            <w:pPr>
              <w:pStyle w:val="Compact"/>
            </w:pPr>
            <w:r>
              <w:rPr>
                <w:b/>
                <w:bCs/>
              </w:rPr>
              <w:t>Field</w:t>
            </w:r>
          </w:p>
        </w:tc>
        <w:tc>
          <w:tcPr>
            <w:tcW w:w="5544" w:type="dxa"/>
          </w:tcPr>
          <w:p w14:paraId="05A7A3FF" w14:textId="77777777" w:rsidR="006E4A8F" w:rsidRDefault="00000000">
            <w:pPr>
              <w:pStyle w:val="Compact"/>
            </w:pPr>
            <w:r>
              <w:rPr>
                <w:b/>
                <w:bCs/>
              </w:rPr>
              <w:t>Description</w:t>
            </w:r>
          </w:p>
        </w:tc>
      </w:tr>
      <w:tr w:rsidR="006E4A8F" w14:paraId="644971A0" w14:textId="77777777">
        <w:tc>
          <w:tcPr>
            <w:tcW w:w="2376" w:type="dxa"/>
          </w:tcPr>
          <w:p w14:paraId="5A11A06D" w14:textId="77777777" w:rsidR="006E4A8F" w:rsidRDefault="00000000">
            <w:pPr>
              <w:pStyle w:val="Compact"/>
            </w:pPr>
            <w:r>
              <w:rPr>
                <w:rStyle w:val="VerbatimChar"/>
              </w:rPr>
              <w:t>keyIdentifier</w:t>
            </w:r>
          </w:p>
        </w:tc>
        <w:tc>
          <w:tcPr>
            <w:tcW w:w="5544" w:type="dxa"/>
          </w:tcPr>
          <w:p w14:paraId="71444CF6" w14:textId="77777777" w:rsidR="006E4A8F" w:rsidRDefault="00000000">
            <w:pPr>
              <w:pStyle w:val="Compact"/>
            </w:pPr>
            <w:r>
              <w:t xml:space="preserve">MUST be present. MUST be identical to the </w:t>
            </w:r>
            <w:r>
              <w:rPr>
                <w:rStyle w:val="VerbatimChar"/>
              </w:rPr>
              <w:t>subjectKeyIdentifier</w:t>
            </w:r>
            <w:r>
              <w:t xml:space="preserve"> field of the Issuing CA.</w:t>
            </w:r>
          </w:p>
        </w:tc>
      </w:tr>
      <w:tr w:rsidR="006E4A8F" w14:paraId="4E99DFD9" w14:textId="77777777">
        <w:tc>
          <w:tcPr>
            <w:tcW w:w="2376" w:type="dxa"/>
          </w:tcPr>
          <w:p w14:paraId="7098F57E" w14:textId="77777777" w:rsidR="006E4A8F" w:rsidRDefault="00000000">
            <w:pPr>
              <w:pStyle w:val="Compact"/>
            </w:pPr>
            <w:r>
              <w:rPr>
                <w:rStyle w:val="VerbatimChar"/>
              </w:rPr>
              <w:t>authorityCertIssuer</w:t>
            </w:r>
          </w:p>
        </w:tc>
        <w:tc>
          <w:tcPr>
            <w:tcW w:w="5544" w:type="dxa"/>
          </w:tcPr>
          <w:p w14:paraId="370ED1F8" w14:textId="77777777" w:rsidR="006E4A8F" w:rsidRDefault="00000000">
            <w:pPr>
              <w:pStyle w:val="Compact"/>
            </w:pPr>
            <w:r>
              <w:t>MUST NOT be present</w:t>
            </w:r>
          </w:p>
        </w:tc>
      </w:tr>
      <w:tr w:rsidR="006E4A8F" w14:paraId="7C6F3A09" w14:textId="77777777">
        <w:tc>
          <w:tcPr>
            <w:tcW w:w="2376" w:type="dxa"/>
          </w:tcPr>
          <w:p w14:paraId="002D6FFD" w14:textId="77777777" w:rsidR="006E4A8F" w:rsidRDefault="00000000">
            <w:pPr>
              <w:pStyle w:val="Compact"/>
            </w:pPr>
            <w:r>
              <w:rPr>
                <w:rStyle w:val="VerbatimChar"/>
              </w:rPr>
              <w:t>authorityCertSerialNumber</w:t>
            </w:r>
          </w:p>
        </w:tc>
        <w:tc>
          <w:tcPr>
            <w:tcW w:w="5544" w:type="dxa"/>
          </w:tcPr>
          <w:p w14:paraId="6A2DDC74" w14:textId="77777777" w:rsidR="006E4A8F" w:rsidRDefault="00000000">
            <w:pPr>
              <w:pStyle w:val="Compact"/>
            </w:pPr>
            <w:r>
              <w:t>MUST NOT be present</w:t>
            </w:r>
          </w:p>
        </w:tc>
      </w:tr>
    </w:tbl>
    <w:p w14:paraId="52126913" w14:textId="77777777" w:rsidR="006E4A8F" w:rsidRDefault="00000000">
      <w:pPr>
        <w:pStyle w:val="Heading5"/>
      </w:pPr>
      <w:bookmarkStart w:id="751" w:name="X7ccd0a689f5677da27acef41359fc9c419251f9"/>
      <w:bookmarkEnd w:id="750"/>
      <w:r>
        <w:t>7.1.2.11.2 CRL Distribution Points</w:t>
      </w:r>
    </w:p>
    <w:p w14:paraId="2755D6D8" w14:textId="77777777" w:rsidR="006E4A8F" w:rsidRDefault="00000000">
      <w:pPr>
        <w:pStyle w:val="FirstParagraph"/>
      </w:pPr>
      <w:r>
        <w:t>The CRL Distribution Points extension MUST be present in:</w:t>
      </w:r>
    </w:p>
    <w:p w14:paraId="231FE740" w14:textId="77777777" w:rsidR="006E4A8F" w:rsidRDefault="00000000">
      <w:pPr>
        <w:pStyle w:val="Compact"/>
        <w:numPr>
          <w:ilvl w:val="0"/>
          <w:numId w:val="97"/>
        </w:numPr>
      </w:pPr>
      <w:r>
        <w:t>Subordinate CA Certificates; and</w:t>
      </w:r>
    </w:p>
    <w:p w14:paraId="19F7405E" w14:textId="77777777" w:rsidR="006E4A8F" w:rsidRDefault="00000000">
      <w:pPr>
        <w:pStyle w:val="Compact"/>
        <w:numPr>
          <w:ilvl w:val="0"/>
          <w:numId w:val="97"/>
        </w:numPr>
      </w:pPr>
      <w:r>
        <w:t>Subscriber Certificates that 1) do not qualify as “Short-lived Subscriber Certificates” and 2) do not include an Authority Information Access extension with an id-ad-ocsp accessMethod.</w:t>
      </w:r>
    </w:p>
    <w:p w14:paraId="3D6D1FE1" w14:textId="77777777" w:rsidR="006E4A8F" w:rsidRDefault="00000000">
      <w:pPr>
        <w:pStyle w:val="FirstParagraph"/>
      </w:pPr>
      <w:r>
        <w:t>The CRL Distribution Points extension SHOULD NOT be present in:</w:t>
      </w:r>
    </w:p>
    <w:p w14:paraId="1E6CCA64" w14:textId="77777777" w:rsidR="006E4A8F" w:rsidRDefault="00000000">
      <w:pPr>
        <w:pStyle w:val="Compact"/>
        <w:numPr>
          <w:ilvl w:val="0"/>
          <w:numId w:val="98"/>
        </w:numPr>
      </w:pPr>
      <w:r>
        <w:t>Root CA Certificates.</w:t>
      </w:r>
    </w:p>
    <w:p w14:paraId="4E9D1506" w14:textId="77777777" w:rsidR="006E4A8F" w:rsidRDefault="00000000">
      <w:pPr>
        <w:pStyle w:val="FirstParagraph"/>
      </w:pPr>
      <w:r>
        <w:t>The CRL Distribution Points extension is OPTIONAL in:</w:t>
      </w:r>
    </w:p>
    <w:p w14:paraId="7B3C77F2" w14:textId="77777777" w:rsidR="006E4A8F" w:rsidRDefault="00000000">
      <w:pPr>
        <w:pStyle w:val="Compact"/>
        <w:numPr>
          <w:ilvl w:val="0"/>
          <w:numId w:val="99"/>
        </w:numPr>
      </w:pPr>
      <w:r>
        <w:t>Short-lived Subscriber Certificates.</w:t>
      </w:r>
    </w:p>
    <w:p w14:paraId="59D266EA" w14:textId="77777777" w:rsidR="006E4A8F" w:rsidRDefault="00000000">
      <w:pPr>
        <w:pStyle w:val="FirstParagraph"/>
      </w:pPr>
      <w:r>
        <w:t>The CRL Distribution Points extension MUST NOT be present in:</w:t>
      </w:r>
    </w:p>
    <w:p w14:paraId="77C2FD57" w14:textId="77777777" w:rsidR="006E4A8F" w:rsidRDefault="00000000">
      <w:pPr>
        <w:pStyle w:val="Compact"/>
        <w:numPr>
          <w:ilvl w:val="0"/>
          <w:numId w:val="100"/>
        </w:numPr>
      </w:pPr>
      <w:r>
        <w:t>OCSP Responder Certificates.</w:t>
      </w:r>
    </w:p>
    <w:p w14:paraId="0E7DE6BF" w14:textId="77777777" w:rsidR="006E4A8F" w:rsidRDefault="00000000">
      <w:pPr>
        <w:pStyle w:val="FirstParagraph"/>
      </w:pPr>
      <w:r>
        <w:t xml:space="preserve">When present, the CRL Distribution Points extension MUST contain at least one </w:t>
      </w:r>
      <w:r>
        <w:rPr>
          <w:rStyle w:val="VerbatimChar"/>
        </w:rPr>
        <w:t>DistributionPoint</w:t>
      </w:r>
      <w:r>
        <w:t xml:space="preserve">; containing more than one is NOT RECOMMENDED. All </w:t>
      </w:r>
      <w:r>
        <w:rPr>
          <w:rStyle w:val="VerbatimChar"/>
        </w:rPr>
        <w:t>DistributionPoint</w:t>
      </w:r>
      <w:r>
        <w:t xml:space="preserve"> items must be formatted as follows:</w:t>
      </w:r>
    </w:p>
    <w:p w14:paraId="0F09F5D8" w14:textId="77777777" w:rsidR="006E4A8F" w:rsidRDefault="00000000">
      <w:pPr>
        <w:pStyle w:val="TableCaption"/>
      </w:pPr>
      <w:r>
        <w:rPr>
          <w:rStyle w:val="VerbatimChar"/>
        </w:rPr>
        <w:t>DistributionPoint</w:t>
      </w:r>
      <w:r>
        <w:t xml:space="preserve"> profile</w:t>
      </w:r>
    </w:p>
    <w:tbl>
      <w:tblPr>
        <w:tblStyle w:val="Table"/>
        <w:tblW w:w="5000" w:type="pct"/>
        <w:tblLayout w:type="fixed"/>
        <w:tblLook w:val="0020" w:firstRow="1" w:lastRow="0" w:firstColumn="0" w:lastColumn="0" w:noHBand="0" w:noVBand="0"/>
      </w:tblPr>
      <w:tblGrid>
        <w:gridCol w:w="2808"/>
        <w:gridCol w:w="1872"/>
        <w:gridCol w:w="4680"/>
      </w:tblGrid>
      <w:tr w:rsidR="006E4A8F" w14:paraId="62E95D71" w14:textId="77777777">
        <w:trPr>
          <w:tblHeader/>
        </w:trPr>
        <w:tc>
          <w:tcPr>
            <w:tcW w:w="2376" w:type="dxa"/>
          </w:tcPr>
          <w:p w14:paraId="0C292BC0" w14:textId="77777777" w:rsidR="006E4A8F" w:rsidRDefault="00000000">
            <w:pPr>
              <w:pStyle w:val="Compact"/>
            </w:pPr>
            <w:r>
              <w:rPr>
                <w:b/>
                <w:bCs/>
              </w:rPr>
              <w:t>Field</w:t>
            </w:r>
          </w:p>
        </w:tc>
        <w:tc>
          <w:tcPr>
            <w:tcW w:w="1584" w:type="dxa"/>
          </w:tcPr>
          <w:p w14:paraId="228014C8" w14:textId="77777777" w:rsidR="006E4A8F" w:rsidRDefault="00000000">
            <w:pPr>
              <w:pStyle w:val="Compact"/>
            </w:pPr>
            <w:r>
              <w:rPr>
                <w:b/>
                <w:bCs/>
              </w:rPr>
              <w:t>Presence</w:t>
            </w:r>
          </w:p>
        </w:tc>
        <w:tc>
          <w:tcPr>
            <w:tcW w:w="3960" w:type="dxa"/>
          </w:tcPr>
          <w:p w14:paraId="26AA00B1" w14:textId="77777777" w:rsidR="006E4A8F" w:rsidRDefault="00000000">
            <w:pPr>
              <w:pStyle w:val="Compact"/>
            </w:pPr>
            <w:r>
              <w:rPr>
                <w:b/>
                <w:bCs/>
              </w:rPr>
              <w:t>Description</w:t>
            </w:r>
          </w:p>
        </w:tc>
      </w:tr>
      <w:tr w:rsidR="006E4A8F" w14:paraId="4E6BFECE" w14:textId="77777777">
        <w:tc>
          <w:tcPr>
            <w:tcW w:w="2376" w:type="dxa"/>
          </w:tcPr>
          <w:p w14:paraId="2DB29B68" w14:textId="77777777" w:rsidR="006E4A8F" w:rsidRDefault="00000000">
            <w:pPr>
              <w:pStyle w:val="Compact"/>
            </w:pPr>
            <w:r>
              <w:rPr>
                <w:rStyle w:val="VerbatimChar"/>
              </w:rPr>
              <w:t>distributionPoint</w:t>
            </w:r>
          </w:p>
        </w:tc>
        <w:tc>
          <w:tcPr>
            <w:tcW w:w="1584" w:type="dxa"/>
          </w:tcPr>
          <w:p w14:paraId="3800B914" w14:textId="77777777" w:rsidR="006E4A8F" w:rsidRDefault="00000000">
            <w:pPr>
              <w:pStyle w:val="Compact"/>
            </w:pPr>
            <w:r>
              <w:t>MUST</w:t>
            </w:r>
          </w:p>
        </w:tc>
        <w:tc>
          <w:tcPr>
            <w:tcW w:w="3960" w:type="dxa"/>
          </w:tcPr>
          <w:p w14:paraId="0EC8F502" w14:textId="77777777" w:rsidR="006E4A8F" w:rsidRDefault="00000000">
            <w:pPr>
              <w:pStyle w:val="Compact"/>
            </w:pPr>
            <w:r>
              <w:t xml:space="preserve">The </w:t>
            </w:r>
            <w:r>
              <w:rPr>
                <w:rStyle w:val="VerbatimChar"/>
              </w:rPr>
              <w:t>DistributionPointName</w:t>
            </w:r>
            <w:r>
              <w:t xml:space="preserve"> MUST be a </w:t>
            </w:r>
            <w:r>
              <w:rPr>
                <w:rStyle w:val="VerbatimChar"/>
              </w:rPr>
              <w:t>fullName</w:t>
            </w:r>
            <w:r>
              <w:t xml:space="preserve"> formatted as described below.</w:t>
            </w:r>
          </w:p>
        </w:tc>
      </w:tr>
      <w:tr w:rsidR="006E4A8F" w14:paraId="67624A57" w14:textId="77777777">
        <w:tc>
          <w:tcPr>
            <w:tcW w:w="2376" w:type="dxa"/>
          </w:tcPr>
          <w:p w14:paraId="201AFDB4" w14:textId="77777777" w:rsidR="006E4A8F" w:rsidRDefault="00000000">
            <w:pPr>
              <w:pStyle w:val="Compact"/>
            </w:pPr>
            <w:r>
              <w:rPr>
                <w:rStyle w:val="VerbatimChar"/>
              </w:rPr>
              <w:t>reasons</w:t>
            </w:r>
          </w:p>
        </w:tc>
        <w:tc>
          <w:tcPr>
            <w:tcW w:w="1584" w:type="dxa"/>
          </w:tcPr>
          <w:p w14:paraId="4683A633" w14:textId="77777777" w:rsidR="006E4A8F" w:rsidRDefault="00000000">
            <w:pPr>
              <w:pStyle w:val="Compact"/>
            </w:pPr>
            <w:r>
              <w:t>MUST NOT</w:t>
            </w:r>
          </w:p>
        </w:tc>
        <w:tc>
          <w:tcPr>
            <w:tcW w:w="3960" w:type="dxa"/>
          </w:tcPr>
          <w:p w14:paraId="438BDB21" w14:textId="77777777" w:rsidR="006E4A8F" w:rsidRDefault="006E4A8F">
            <w:pPr>
              <w:pStyle w:val="Compact"/>
            </w:pPr>
          </w:p>
        </w:tc>
      </w:tr>
      <w:tr w:rsidR="006E4A8F" w14:paraId="0C72AC9A" w14:textId="77777777">
        <w:tc>
          <w:tcPr>
            <w:tcW w:w="2376" w:type="dxa"/>
          </w:tcPr>
          <w:p w14:paraId="40CAE524" w14:textId="77777777" w:rsidR="006E4A8F" w:rsidRDefault="00000000">
            <w:pPr>
              <w:pStyle w:val="Compact"/>
            </w:pPr>
            <w:r>
              <w:rPr>
                <w:rStyle w:val="VerbatimChar"/>
              </w:rPr>
              <w:t>cRLIssuer</w:t>
            </w:r>
          </w:p>
        </w:tc>
        <w:tc>
          <w:tcPr>
            <w:tcW w:w="1584" w:type="dxa"/>
          </w:tcPr>
          <w:p w14:paraId="42C56162" w14:textId="77777777" w:rsidR="006E4A8F" w:rsidRDefault="00000000">
            <w:pPr>
              <w:pStyle w:val="Compact"/>
            </w:pPr>
            <w:r>
              <w:t>MUST NOT</w:t>
            </w:r>
          </w:p>
        </w:tc>
        <w:tc>
          <w:tcPr>
            <w:tcW w:w="3960" w:type="dxa"/>
          </w:tcPr>
          <w:p w14:paraId="2935B522" w14:textId="77777777" w:rsidR="006E4A8F" w:rsidRDefault="006E4A8F">
            <w:pPr>
              <w:pStyle w:val="Compact"/>
            </w:pPr>
          </w:p>
        </w:tc>
      </w:tr>
    </w:tbl>
    <w:p w14:paraId="26543BDB" w14:textId="77777777" w:rsidR="006E4A8F" w:rsidRDefault="00000000">
      <w:pPr>
        <w:pStyle w:val="BodyText"/>
      </w:pPr>
      <w:r>
        <w:t xml:space="preserve">A </w:t>
      </w:r>
      <w:r>
        <w:rPr>
          <w:rStyle w:val="VerbatimChar"/>
        </w:rPr>
        <w:t>fullName</w:t>
      </w:r>
      <w:r>
        <w:t xml:space="preserve"> MUST contain at least one </w:t>
      </w:r>
      <w:r>
        <w:rPr>
          <w:rStyle w:val="VerbatimChar"/>
        </w:rPr>
        <w:t>GeneralName</w:t>
      </w:r>
      <w:r>
        <w:t xml:space="preserve">; it MAY contain more than one. All </w:t>
      </w:r>
      <w:r>
        <w:rPr>
          <w:rStyle w:val="VerbatimChar"/>
        </w:rPr>
        <w:t>GeneralName</w:t>
      </w:r>
      <w:r>
        <w:t xml:space="preserve">s MUST be of type </w:t>
      </w:r>
      <w:r>
        <w:rPr>
          <w:rStyle w:val="VerbatimChar"/>
        </w:rPr>
        <w:t>uniformResourceIdentifier</w:t>
      </w:r>
      <w:r>
        <w:t xml:space="preserve">, and the scheme of </w:t>
      </w:r>
      <w:r>
        <w:lastRenderedPageBreak/>
        <w:t xml:space="preserve">each MUST be “http”. The first </w:t>
      </w:r>
      <w:r>
        <w:rPr>
          <w:rStyle w:val="VerbatimChar"/>
        </w:rPr>
        <w:t>GeneralName</w:t>
      </w:r>
      <w:r>
        <w:t xml:space="preserve"> must contain the HTTP URL of the Issuing CA’s CRL service for this certificate.</w:t>
      </w:r>
    </w:p>
    <w:p w14:paraId="088904F9" w14:textId="77777777" w:rsidR="006E4A8F" w:rsidRDefault="00000000">
      <w:pPr>
        <w:pStyle w:val="Heading5"/>
      </w:pPr>
      <w:bookmarkStart w:id="752" w:name="X5f29f6d91844be07282218a1604692674f20515"/>
      <w:bookmarkEnd w:id="751"/>
      <w:r>
        <w:t>7.1.2.11.3 Signed Certificate Timestamp List</w:t>
      </w:r>
    </w:p>
    <w:p w14:paraId="0B9071B8" w14:textId="77777777" w:rsidR="006E4A8F" w:rsidRDefault="00000000">
      <w:pPr>
        <w:pStyle w:val="FirstParagraph"/>
      </w:pPr>
      <w:r>
        <w:t xml:space="preserve">If present, the Signed Certificate Timestamp List extension contents MUST be an </w:t>
      </w:r>
      <w:r>
        <w:rPr>
          <w:rStyle w:val="VerbatimChar"/>
        </w:rPr>
        <w:t>OCTET STRING</w:t>
      </w:r>
      <w:r>
        <w:t xml:space="preserve"> containing the encoded </w:t>
      </w:r>
      <w:r>
        <w:rPr>
          <w:rStyle w:val="VerbatimChar"/>
        </w:rPr>
        <w:t>SignedCertificateTimestampList</w:t>
      </w:r>
      <w:r>
        <w:t xml:space="preserve">, as specified in </w:t>
      </w:r>
      <w:hyperlink r:id="rId63" w:anchor="section-3.3">
        <w:r w:rsidR="006E4A8F">
          <w:rPr>
            <w:rStyle w:val="Hyperlink"/>
          </w:rPr>
          <w:t>RFC 6962, Section 3.3</w:t>
        </w:r>
      </w:hyperlink>
      <w:r>
        <w:t>.</w:t>
      </w:r>
    </w:p>
    <w:p w14:paraId="3F67483B" w14:textId="77777777" w:rsidR="006E4A8F" w:rsidRDefault="00000000">
      <w:pPr>
        <w:pStyle w:val="BodyText"/>
      </w:pPr>
      <w:r>
        <w:t xml:space="preserve">Each </w:t>
      </w:r>
      <w:r>
        <w:rPr>
          <w:rStyle w:val="VerbatimChar"/>
        </w:rPr>
        <w:t>SignedCertificateTimestamp</w:t>
      </w:r>
      <w:r>
        <w:t xml:space="preserve"> included within the </w:t>
      </w:r>
      <w:r>
        <w:rPr>
          <w:rStyle w:val="VerbatimChar"/>
        </w:rPr>
        <w:t>SignedCertificateTimestampList</w:t>
      </w:r>
      <w:r>
        <w:t xml:space="preserve"> MUST be for a </w:t>
      </w:r>
      <w:r>
        <w:rPr>
          <w:rStyle w:val="VerbatimChar"/>
        </w:rPr>
        <w:t>PreCert</w:t>
      </w:r>
      <w:r>
        <w:t xml:space="preserve"> </w:t>
      </w:r>
      <w:r>
        <w:rPr>
          <w:rStyle w:val="VerbatimChar"/>
        </w:rPr>
        <w:t>LogEntryType</w:t>
      </w:r>
      <w:r>
        <w:t xml:space="preserve"> that corresponds to the current certificate.</w:t>
      </w:r>
    </w:p>
    <w:p w14:paraId="784AD599" w14:textId="77777777" w:rsidR="006E4A8F" w:rsidRDefault="00000000">
      <w:pPr>
        <w:pStyle w:val="Heading5"/>
      </w:pPr>
      <w:bookmarkStart w:id="753" w:name="X2c0fa72e597f386f2220d8daef33810754966a6"/>
      <w:bookmarkEnd w:id="752"/>
      <w:r>
        <w:t>7.1.2.11.4 Subject Key Identifier</w:t>
      </w:r>
    </w:p>
    <w:p w14:paraId="69F14A70" w14:textId="77777777" w:rsidR="006E4A8F" w:rsidRDefault="00000000">
      <w:pPr>
        <w:pStyle w:val="FirstParagraph"/>
      </w:pPr>
      <w:r>
        <w:t xml:space="preserve">If present, the </w:t>
      </w:r>
      <w:r>
        <w:rPr>
          <w:rStyle w:val="VerbatimChar"/>
        </w:rPr>
        <w:t>subjectKeyIdentifier</w:t>
      </w:r>
      <w:r>
        <w:t xml:space="preserve"> MUST be set as defined within </w:t>
      </w:r>
      <w:hyperlink r:id="rId64" w:anchor="section-4.2.1.2">
        <w:r w:rsidR="006E4A8F">
          <w:rPr>
            <w:rStyle w:val="Hyperlink"/>
          </w:rPr>
          <w:t>RFC 5280, Section 4.2.1.2</w:t>
        </w:r>
      </w:hyperlink>
      <w:r>
        <w:t xml:space="preserve">. The CA MUST generate a </w:t>
      </w:r>
      <w:r>
        <w:rPr>
          <w:rStyle w:val="VerbatimChar"/>
        </w:rPr>
        <w:t>subjectKeyIdentifier</w:t>
      </w:r>
      <w:r>
        <w:t xml:space="preserve"> that is unique within the scope of all Certificates it has issued for each unique public key (the </w:t>
      </w:r>
      <w:r>
        <w:rPr>
          <w:rStyle w:val="VerbatimChar"/>
        </w:rPr>
        <w:t>subjectPublicKeyInfo</w:t>
      </w:r>
      <w:r>
        <w:t xml:space="preserve"> field of the </w:t>
      </w:r>
      <w:r>
        <w:rPr>
          <w:rStyle w:val="VerbatimChar"/>
        </w:rPr>
        <w:t>tbsCertificate</w:t>
      </w:r>
      <w:r>
        <w:t>). For example, CAs may generate the subject key identifier using an algorithm derived from the public key, or may generate a sufficiently-large unique number, such as by using a CSPRNG.</w:t>
      </w:r>
    </w:p>
    <w:p w14:paraId="68C18E44" w14:textId="77777777" w:rsidR="006E4A8F" w:rsidRDefault="00000000">
      <w:pPr>
        <w:pStyle w:val="Heading5"/>
      </w:pPr>
      <w:bookmarkStart w:id="754" w:name="Xd1d37105006463fc0c3ce8d6a77d8510d86ed0b"/>
      <w:bookmarkEnd w:id="753"/>
      <w:r>
        <w:t>7.1.2.11.5 Other Extensions</w:t>
      </w:r>
    </w:p>
    <w:p w14:paraId="647BAFE7" w14:textId="77777777" w:rsidR="006E4A8F" w:rsidRDefault="00000000">
      <w:pPr>
        <w:pStyle w:val="FirstParagraph"/>
      </w:pPr>
      <w:r>
        <w:t>All extensions and extension values not directly addressed by the applicable certificate profile:</w:t>
      </w:r>
    </w:p>
    <w:p w14:paraId="78180BA7" w14:textId="77777777" w:rsidR="006E4A8F" w:rsidRDefault="00000000">
      <w:pPr>
        <w:pStyle w:val="Compact"/>
        <w:numPr>
          <w:ilvl w:val="0"/>
          <w:numId w:val="101"/>
        </w:numPr>
      </w:pPr>
      <w:r>
        <w:t>MUST apply in the context of the public Internet, unless:</w:t>
      </w:r>
    </w:p>
    <w:p w14:paraId="4D840499" w14:textId="77777777" w:rsidR="006E4A8F" w:rsidRDefault="00000000">
      <w:pPr>
        <w:pStyle w:val="Compact"/>
        <w:numPr>
          <w:ilvl w:val="1"/>
          <w:numId w:val="102"/>
        </w:numPr>
      </w:pPr>
      <w:r>
        <w:t>the extension OID falls within an OID arc for which the Applicant demonstrates ownership, or,</w:t>
      </w:r>
    </w:p>
    <w:p w14:paraId="5CB13008" w14:textId="77777777" w:rsidR="006E4A8F" w:rsidRDefault="00000000">
      <w:pPr>
        <w:pStyle w:val="Compact"/>
        <w:numPr>
          <w:ilvl w:val="1"/>
          <w:numId w:val="102"/>
        </w:numPr>
      </w:pPr>
      <w:r>
        <w:t>the Applicant can otherwise demonstrate the right to assert the data in a public context.</w:t>
      </w:r>
    </w:p>
    <w:p w14:paraId="148C8391" w14:textId="77777777" w:rsidR="006E4A8F" w:rsidRDefault="00000000">
      <w:pPr>
        <w:pStyle w:val="Compact"/>
        <w:numPr>
          <w:ilvl w:val="0"/>
          <w:numId w:val="101"/>
        </w:numPr>
      </w:pPr>
      <w:r>
        <w:t>MUST NOT include semantics that will mislead the Relying Party about certificate information verified by the CA (such as including an extension that indicates a Private Key is stored on a smart card, where the CA is not able to verify that the corresponding Private Key is confined to such hardware due to remote issuance).</w:t>
      </w:r>
    </w:p>
    <w:p w14:paraId="6DA0114A" w14:textId="77777777" w:rsidR="006E4A8F" w:rsidRDefault="00000000">
      <w:pPr>
        <w:pStyle w:val="Compact"/>
        <w:numPr>
          <w:ilvl w:val="0"/>
          <w:numId w:val="101"/>
        </w:numPr>
      </w:pPr>
      <w:r>
        <w:t>MUST be DER encoded according to the relevant ASN.1 module defining the extension and extension values.</w:t>
      </w:r>
    </w:p>
    <w:p w14:paraId="30C425E4" w14:textId="77777777" w:rsidR="006E4A8F" w:rsidRDefault="00000000">
      <w:pPr>
        <w:pStyle w:val="FirstParagraph"/>
      </w:pPr>
      <w:r>
        <w:t>CAs SHALL NOT include additional extensions or values unless the CA is aware of a reason for including the data in the Certificate.</w:t>
      </w:r>
    </w:p>
    <w:p w14:paraId="6FEE65C8" w14:textId="77777777" w:rsidR="006E4A8F" w:rsidRDefault="00000000">
      <w:pPr>
        <w:pStyle w:val="Heading3"/>
      </w:pPr>
      <w:bookmarkStart w:id="755" w:name="_Toc204242550"/>
      <w:bookmarkStart w:id="756" w:name="_Toc203993875"/>
      <w:bookmarkStart w:id="757" w:name="Xe8d74dc6bb127d217fc11248b8c986acc35ebab"/>
      <w:bookmarkEnd w:id="688"/>
      <w:bookmarkEnd w:id="749"/>
      <w:bookmarkEnd w:id="754"/>
      <w:r>
        <w:lastRenderedPageBreak/>
        <w:t>7.1.3 Algorithm object identifiers</w:t>
      </w:r>
      <w:bookmarkEnd w:id="755"/>
      <w:bookmarkEnd w:id="756"/>
    </w:p>
    <w:p w14:paraId="27C38E36" w14:textId="77777777" w:rsidR="006E4A8F" w:rsidRDefault="00000000">
      <w:pPr>
        <w:pStyle w:val="Heading4"/>
      </w:pPr>
      <w:bookmarkStart w:id="758" w:name="X789f64d56178ba8203f2f1417983d0672f61285"/>
      <w:r>
        <w:t>7.1.3.1 SubjectPublicKeyInfo</w:t>
      </w:r>
    </w:p>
    <w:p w14:paraId="14337E78" w14:textId="77777777" w:rsidR="006E4A8F" w:rsidRDefault="00000000">
      <w:pPr>
        <w:pStyle w:val="FirstParagraph"/>
      </w:pPr>
      <w:r>
        <w:t xml:space="preserve">The following requirements apply to the </w:t>
      </w:r>
      <w:r>
        <w:rPr>
          <w:rStyle w:val="VerbatimChar"/>
        </w:rPr>
        <w:t>subjectPublicKeyInfo</w:t>
      </w:r>
      <w:r>
        <w:t xml:space="preserve"> field within a Certificate or Precertificate. No other encodings are permitted.</w:t>
      </w:r>
    </w:p>
    <w:p w14:paraId="168774B3" w14:textId="77777777" w:rsidR="006E4A8F" w:rsidRDefault="00000000">
      <w:pPr>
        <w:pStyle w:val="Heading5"/>
      </w:pPr>
      <w:bookmarkStart w:id="759" w:name="X8d5ab27ac2ac9c10b25bf8e9761e03241ecdf00"/>
      <w:r>
        <w:t>7.1.3.1.1 RSA</w:t>
      </w:r>
    </w:p>
    <w:p w14:paraId="6594A5DB" w14:textId="77777777" w:rsidR="006E4A8F" w:rsidRDefault="00000000">
      <w:pPr>
        <w:pStyle w:val="FirstParagraph"/>
      </w:pPr>
      <w:r>
        <w:t>The CA SHALL indicate an RSA key using the rsaEncryption (OID: 1.2.840.113549.1.1.1) algorithm identifier. The parameters MUST be present, and MUST be an explicit NULL. The CA SHALL NOT use a different algorithm, such as the id-RSASSA-PSS (OID: 1.2.840.113549.1.1.10) algorithm identifier, to indicate an RSA key.</w:t>
      </w:r>
    </w:p>
    <w:p w14:paraId="12ABB08E" w14:textId="77777777" w:rsidR="006E4A8F" w:rsidRDefault="00000000">
      <w:pPr>
        <w:pStyle w:val="BodyText"/>
      </w:pPr>
      <w:r>
        <w:t xml:space="preserve">When encoded, the </w:t>
      </w:r>
      <w:r>
        <w:rPr>
          <w:rStyle w:val="VerbatimChar"/>
        </w:rPr>
        <w:t>AlgorithmIdentifier</w:t>
      </w:r>
      <w:r>
        <w:t xml:space="preserve"> for RSA keys MUST be byte-for-byte identical with the following hex-encoded bytes: </w:t>
      </w:r>
      <w:r>
        <w:rPr>
          <w:rStyle w:val="VerbatimChar"/>
        </w:rPr>
        <w:t>300d06092a864886f70d0101010500</w:t>
      </w:r>
    </w:p>
    <w:p w14:paraId="5FA103F0" w14:textId="77777777" w:rsidR="006E4A8F" w:rsidRDefault="00000000">
      <w:pPr>
        <w:pStyle w:val="Heading5"/>
      </w:pPr>
      <w:bookmarkStart w:id="760" w:name="Xa97ddf945563c58c6ae270851fedd528a142e59"/>
      <w:bookmarkEnd w:id="759"/>
      <w:r>
        <w:t>7.1.3.1.2 ECDSA</w:t>
      </w:r>
    </w:p>
    <w:p w14:paraId="3F20EB8C" w14:textId="77777777" w:rsidR="006E4A8F" w:rsidRDefault="00000000">
      <w:pPr>
        <w:pStyle w:val="FirstParagraph"/>
      </w:pPr>
      <w:r>
        <w:t xml:space="preserve">The CA SHALL indicate an ECDSA key using the id-ecPublicKey (OID: 1.2.840.10045.2.1) algorithm identifier. The parameters MUST use the </w:t>
      </w:r>
      <w:r>
        <w:rPr>
          <w:rStyle w:val="VerbatimChar"/>
        </w:rPr>
        <w:t>namedCurve</w:t>
      </w:r>
      <w:r>
        <w:t xml:space="preserve"> encoding.</w:t>
      </w:r>
    </w:p>
    <w:p w14:paraId="6CF94022" w14:textId="77777777" w:rsidR="006E4A8F" w:rsidRDefault="00000000">
      <w:pPr>
        <w:pStyle w:val="Compact"/>
        <w:numPr>
          <w:ilvl w:val="0"/>
          <w:numId w:val="103"/>
        </w:numPr>
      </w:pPr>
      <w:r>
        <w:t xml:space="preserve">For P-256 keys, the </w:t>
      </w:r>
      <w:r>
        <w:rPr>
          <w:rStyle w:val="VerbatimChar"/>
        </w:rPr>
        <w:t>namedCurve</w:t>
      </w:r>
      <w:r>
        <w:t xml:space="preserve"> MUST be secp256r1 (OID: 1.2.840.10045.3.1.7).</w:t>
      </w:r>
    </w:p>
    <w:p w14:paraId="311E563B" w14:textId="77777777" w:rsidR="006E4A8F" w:rsidRDefault="00000000">
      <w:pPr>
        <w:pStyle w:val="Compact"/>
        <w:numPr>
          <w:ilvl w:val="0"/>
          <w:numId w:val="103"/>
        </w:numPr>
      </w:pPr>
      <w:r>
        <w:t xml:space="preserve">For P-384 keys, the </w:t>
      </w:r>
      <w:r>
        <w:rPr>
          <w:rStyle w:val="VerbatimChar"/>
        </w:rPr>
        <w:t>namedCurve</w:t>
      </w:r>
      <w:r>
        <w:t xml:space="preserve"> MUST be secp384r1 (OID: 1.3.132.0.34).</w:t>
      </w:r>
    </w:p>
    <w:p w14:paraId="73DEF544" w14:textId="77777777" w:rsidR="006E4A8F" w:rsidRDefault="00000000">
      <w:pPr>
        <w:pStyle w:val="Compact"/>
        <w:numPr>
          <w:ilvl w:val="0"/>
          <w:numId w:val="103"/>
        </w:numPr>
      </w:pPr>
      <w:r>
        <w:t xml:space="preserve">For P-521 keys, the </w:t>
      </w:r>
      <w:r>
        <w:rPr>
          <w:rStyle w:val="VerbatimChar"/>
        </w:rPr>
        <w:t>namedCurve</w:t>
      </w:r>
      <w:r>
        <w:t xml:space="preserve"> MUST be secp521r1 (OID: 1.3.132.0.35).</w:t>
      </w:r>
    </w:p>
    <w:p w14:paraId="4B7417C1" w14:textId="77777777" w:rsidR="006E4A8F" w:rsidRDefault="00000000">
      <w:pPr>
        <w:pStyle w:val="FirstParagraph"/>
      </w:pPr>
      <w:r>
        <w:t xml:space="preserve">When encoded, the </w:t>
      </w:r>
      <w:r>
        <w:rPr>
          <w:rStyle w:val="VerbatimChar"/>
        </w:rPr>
        <w:t>AlgorithmIdentifier</w:t>
      </w:r>
      <w:r>
        <w:t xml:space="preserve"> for ECDSA keys MUST be byte-for-byte identical with the following hex-encoded bytes:</w:t>
      </w:r>
    </w:p>
    <w:p w14:paraId="3FC0303D" w14:textId="77777777" w:rsidR="006E4A8F" w:rsidRDefault="00000000">
      <w:pPr>
        <w:pStyle w:val="Compact"/>
        <w:numPr>
          <w:ilvl w:val="0"/>
          <w:numId w:val="104"/>
        </w:numPr>
      </w:pPr>
      <w:r>
        <w:t xml:space="preserve">For P-256 keys, </w:t>
      </w:r>
      <w:r>
        <w:rPr>
          <w:rStyle w:val="VerbatimChar"/>
        </w:rPr>
        <w:t>301306072a8648ce3d020106082a8648ce3d030107</w:t>
      </w:r>
      <w:r>
        <w:t>.</w:t>
      </w:r>
    </w:p>
    <w:p w14:paraId="4B0767EE" w14:textId="77777777" w:rsidR="006E4A8F" w:rsidRDefault="00000000">
      <w:pPr>
        <w:pStyle w:val="Compact"/>
        <w:numPr>
          <w:ilvl w:val="0"/>
          <w:numId w:val="104"/>
        </w:numPr>
      </w:pPr>
      <w:r>
        <w:t xml:space="preserve">For P-384 keys, </w:t>
      </w:r>
      <w:r>
        <w:rPr>
          <w:rStyle w:val="VerbatimChar"/>
        </w:rPr>
        <w:t>301006072a8648ce3d020106052b81040022</w:t>
      </w:r>
      <w:r>
        <w:t>.</w:t>
      </w:r>
    </w:p>
    <w:p w14:paraId="762AF225" w14:textId="77777777" w:rsidR="006E4A8F" w:rsidRDefault="00000000">
      <w:pPr>
        <w:pStyle w:val="Compact"/>
        <w:numPr>
          <w:ilvl w:val="0"/>
          <w:numId w:val="104"/>
        </w:numPr>
      </w:pPr>
      <w:r>
        <w:t xml:space="preserve">For P-521 keys, </w:t>
      </w:r>
      <w:r>
        <w:rPr>
          <w:rStyle w:val="VerbatimChar"/>
        </w:rPr>
        <w:t>301006072a8648ce3d020106052b81040023</w:t>
      </w:r>
      <w:r>
        <w:t>.</w:t>
      </w:r>
    </w:p>
    <w:p w14:paraId="689869BA" w14:textId="77777777" w:rsidR="006E4A8F" w:rsidRDefault="00000000">
      <w:pPr>
        <w:pStyle w:val="Heading4"/>
      </w:pPr>
      <w:bookmarkStart w:id="761" w:name="X84e0b3ae6af91b348b38f2305c10e8ad3c7c666"/>
      <w:bookmarkEnd w:id="758"/>
      <w:bookmarkEnd w:id="760"/>
      <w:r>
        <w:t>7.1.3.2 Signature AlgorithmIdentifier</w:t>
      </w:r>
    </w:p>
    <w:p w14:paraId="3A1D012D" w14:textId="77777777" w:rsidR="006E4A8F" w:rsidRDefault="00000000">
      <w:pPr>
        <w:pStyle w:val="FirstParagraph"/>
      </w:pPr>
      <w:r>
        <w:t xml:space="preserve">All objects signed by a CA Private Key MUST conform to these requirements on the use of the </w:t>
      </w:r>
      <w:r>
        <w:rPr>
          <w:rStyle w:val="VerbatimChar"/>
        </w:rPr>
        <w:t>AlgorithmIdentifier</w:t>
      </w:r>
      <w:r>
        <w:t xml:space="preserve"> or </w:t>
      </w:r>
      <w:r>
        <w:rPr>
          <w:rStyle w:val="VerbatimChar"/>
        </w:rPr>
        <w:t>AlgorithmIdentifier</w:t>
      </w:r>
      <w:r>
        <w:t>-derived type in the context of signatures.</w:t>
      </w:r>
    </w:p>
    <w:p w14:paraId="05C2F7D0" w14:textId="77777777" w:rsidR="006E4A8F" w:rsidRDefault="00000000">
      <w:pPr>
        <w:pStyle w:val="BodyText"/>
      </w:pPr>
      <w:r>
        <w:t>In particular, it applies to all of the following objects and fields:</w:t>
      </w:r>
    </w:p>
    <w:p w14:paraId="23A99F96" w14:textId="77777777" w:rsidR="006E4A8F" w:rsidRDefault="00000000">
      <w:pPr>
        <w:pStyle w:val="Compact"/>
        <w:numPr>
          <w:ilvl w:val="0"/>
          <w:numId w:val="105"/>
        </w:numPr>
      </w:pPr>
      <w:r>
        <w:t xml:space="preserve">The </w:t>
      </w:r>
      <w:r>
        <w:rPr>
          <w:rStyle w:val="VerbatimChar"/>
        </w:rPr>
        <w:t>signatureAlgorithm</w:t>
      </w:r>
      <w:r>
        <w:t xml:space="preserve"> field of a Certificate or Precertificate.</w:t>
      </w:r>
    </w:p>
    <w:p w14:paraId="3D5BF9BC" w14:textId="77777777" w:rsidR="006E4A8F" w:rsidRDefault="00000000">
      <w:pPr>
        <w:pStyle w:val="Compact"/>
        <w:numPr>
          <w:ilvl w:val="0"/>
          <w:numId w:val="105"/>
        </w:numPr>
      </w:pPr>
      <w:r>
        <w:t xml:space="preserve">The </w:t>
      </w:r>
      <w:r>
        <w:rPr>
          <w:rStyle w:val="VerbatimChar"/>
        </w:rPr>
        <w:t>signature</w:t>
      </w:r>
      <w:r>
        <w:t xml:space="preserve"> field of a TBSCertificate (for example, as used by either a Certificate or Precertificate).</w:t>
      </w:r>
    </w:p>
    <w:p w14:paraId="0C887CA3" w14:textId="77777777" w:rsidR="006E4A8F" w:rsidRDefault="00000000">
      <w:pPr>
        <w:pStyle w:val="Compact"/>
        <w:numPr>
          <w:ilvl w:val="0"/>
          <w:numId w:val="105"/>
        </w:numPr>
      </w:pPr>
      <w:r>
        <w:t xml:space="preserve">The </w:t>
      </w:r>
      <w:r>
        <w:rPr>
          <w:rStyle w:val="VerbatimChar"/>
        </w:rPr>
        <w:t>signatureAlgorithm</w:t>
      </w:r>
      <w:r>
        <w:t xml:space="preserve"> field of a CertificateList</w:t>
      </w:r>
    </w:p>
    <w:p w14:paraId="6B223CCC" w14:textId="77777777" w:rsidR="006E4A8F" w:rsidRDefault="00000000">
      <w:pPr>
        <w:pStyle w:val="Compact"/>
        <w:numPr>
          <w:ilvl w:val="0"/>
          <w:numId w:val="105"/>
        </w:numPr>
      </w:pPr>
      <w:r>
        <w:t xml:space="preserve">The </w:t>
      </w:r>
      <w:r>
        <w:rPr>
          <w:rStyle w:val="VerbatimChar"/>
        </w:rPr>
        <w:t>signature</w:t>
      </w:r>
      <w:r>
        <w:t xml:space="preserve"> field of a TBSCertList</w:t>
      </w:r>
    </w:p>
    <w:p w14:paraId="1B83582C" w14:textId="77777777" w:rsidR="006E4A8F" w:rsidRDefault="00000000">
      <w:pPr>
        <w:pStyle w:val="Compact"/>
        <w:numPr>
          <w:ilvl w:val="0"/>
          <w:numId w:val="105"/>
        </w:numPr>
      </w:pPr>
      <w:r>
        <w:t xml:space="preserve">The </w:t>
      </w:r>
      <w:r>
        <w:rPr>
          <w:rStyle w:val="VerbatimChar"/>
        </w:rPr>
        <w:t>signatureAlgorithm</w:t>
      </w:r>
      <w:r>
        <w:t xml:space="preserve"> field of a BasicOCSPResponse.</w:t>
      </w:r>
    </w:p>
    <w:p w14:paraId="18DA3F6B" w14:textId="77777777" w:rsidR="006E4A8F" w:rsidRDefault="00000000">
      <w:pPr>
        <w:pStyle w:val="FirstParagraph"/>
      </w:pPr>
      <w:r>
        <w:lastRenderedPageBreak/>
        <w:t>No other encodings are permitted for these fields.</w:t>
      </w:r>
    </w:p>
    <w:p w14:paraId="07BF9E87" w14:textId="77777777" w:rsidR="006E4A8F" w:rsidRDefault="00000000">
      <w:pPr>
        <w:pStyle w:val="Heading5"/>
      </w:pPr>
      <w:bookmarkStart w:id="762" w:name="Xe8eb2ed8dbff114f49fd9f484de9a887f97ac76"/>
      <w:r>
        <w:t>7.1.3.2.1 RSA</w:t>
      </w:r>
    </w:p>
    <w:p w14:paraId="5D314C6D" w14:textId="77777777" w:rsidR="006E4A8F" w:rsidRDefault="00000000">
      <w:pPr>
        <w:pStyle w:val="FirstParagraph"/>
      </w:pPr>
      <w:r>
        <w:t xml:space="preserve">The CA SHALL use one of the following signature algorithms and encodings. When encoded, the </w:t>
      </w:r>
      <w:r>
        <w:rPr>
          <w:rStyle w:val="VerbatimChar"/>
        </w:rPr>
        <w:t>AlgorithmIdentifier</w:t>
      </w:r>
      <w:r>
        <w:t xml:space="preserve"> MUST be byte-for-byte identical with the specified hex-encoded bytes.</w:t>
      </w:r>
    </w:p>
    <w:p w14:paraId="474DD1F5" w14:textId="77777777" w:rsidR="006E4A8F" w:rsidRDefault="00000000">
      <w:pPr>
        <w:numPr>
          <w:ilvl w:val="0"/>
          <w:numId w:val="106"/>
        </w:numPr>
      </w:pPr>
      <w:r>
        <w:t>RSASSA-PKCS1-v1_5 with SHA-256:</w:t>
      </w:r>
    </w:p>
    <w:p w14:paraId="0F7C6E1C" w14:textId="77777777" w:rsidR="006E4A8F" w:rsidRDefault="00000000">
      <w:pPr>
        <w:numPr>
          <w:ilvl w:val="0"/>
          <w:numId w:val="12"/>
        </w:numPr>
      </w:pPr>
      <w:r>
        <w:t xml:space="preserve">Encoding: </w:t>
      </w:r>
      <w:r>
        <w:rPr>
          <w:rStyle w:val="VerbatimChar"/>
        </w:rPr>
        <w:t>300d06092a864886f70d01010b0500</w:t>
      </w:r>
      <w:r>
        <w:t>.</w:t>
      </w:r>
    </w:p>
    <w:p w14:paraId="3398F44D" w14:textId="77777777" w:rsidR="006E4A8F" w:rsidRDefault="00000000">
      <w:pPr>
        <w:numPr>
          <w:ilvl w:val="0"/>
          <w:numId w:val="106"/>
        </w:numPr>
      </w:pPr>
      <w:r>
        <w:t>RSASSA-PKCS1-v1_5 with SHA-384:</w:t>
      </w:r>
    </w:p>
    <w:p w14:paraId="0DE0F66F" w14:textId="77777777" w:rsidR="006E4A8F" w:rsidRDefault="00000000">
      <w:pPr>
        <w:numPr>
          <w:ilvl w:val="0"/>
          <w:numId w:val="12"/>
        </w:numPr>
      </w:pPr>
      <w:r>
        <w:t xml:space="preserve">Encoding: </w:t>
      </w:r>
      <w:r>
        <w:rPr>
          <w:rStyle w:val="VerbatimChar"/>
        </w:rPr>
        <w:t>300d06092a864886f70d01010c0500</w:t>
      </w:r>
      <w:r>
        <w:t>.</w:t>
      </w:r>
    </w:p>
    <w:p w14:paraId="0A5AA63E" w14:textId="77777777" w:rsidR="006E4A8F" w:rsidRDefault="00000000">
      <w:pPr>
        <w:numPr>
          <w:ilvl w:val="0"/>
          <w:numId w:val="106"/>
        </w:numPr>
      </w:pPr>
      <w:r>
        <w:t>RSASSA-PKCS1-v1_5 with SHA-512:</w:t>
      </w:r>
    </w:p>
    <w:p w14:paraId="52A8488D" w14:textId="77777777" w:rsidR="006E4A8F" w:rsidRDefault="00000000">
      <w:pPr>
        <w:numPr>
          <w:ilvl w:val="0"/>
          <w:numId w:val="12"/>
        </w:numPr>
      </w:pPr>
      <w:r>
        <w:t xml:space="preserve">Encoding: </w:t>
      </w:r>
      <w:r>
        <w:rPr>
          <w:rStyle w:val="VerbatimChar"/>
        </w:rPr>
        <w:t>300d06092a864886f70d01010d0500</w:t>
      </w:r>
      <w:r>
        <w:t>.</w:t>
      </w:r>
    </w:p>
    <w:p w14:paraId="1CF433A0" w14:textId="77777777" w:rsidR="006E4A8F" w:rsidRDefault="00000000">
      <w:pPr>
        <w:numPr>
          <w:ilvl w:val="0"/>
          <w:numId w:val="106"/>
        </w:numPr>
      </w:pPr>
      <w:r>
        <w:t>RSASSA-PSS with SHA-256, MGF-1 with SHA-256, and a salt length of 32 bytes:</w:t>
      </w:r>
    </w:p>
    <w:p w14:paraId="5F6D31E7" w14:textId="77777777" w:rsidR="006E4A8F" w:rsidRDefault="00000000">
      <w:pPr>
        <w:numPr>
          <w:ilvl w:val="0"/>
          <w:numId w:val="12"/>
        </w:numPr>
      </w:pPr>
      <w:r>
        <w:t>Encoding:</w:t>
      </w:r>
    </w:p>
    <w:p w14:paraId="7B204E45" w14:textId="77777777" w:rsidR="006E4A8F" w:rsidRDefault="00000000">
      <w:pPr>
        <w:numPr>
          <w:ilvl w:val="0"/>
          <w:numId w:val="12"/>
        </w:numPr>
      </w:pPr>
      <w:r>
        <w:rPr>
          <w:rStyle w:val="VerbatimChar"/>
        </w:rPr>
        <w:t>304106092a864886f70d01010a3034a00f300d0609608648016503040201</w:t>
      </w:r>
      <w:r>
        <w:br/>
      </w:r>
      <w:r>
        <w:rPr>
          <w:rStyle w:val="VerbatimChar"/>
        </w:rPr>
        <w:t>0500a11c301a06092a864886f70d010108300d0609608648016503040201</w:t>
      </w:r>
      <w:r>
        <w:br/>
      </w:r>
      <w:r>
        <w:rPr>
          <w:rStyle w:val="VerbatimChar"/>
        </w:rPr>
        <w:t>0500a203020120</w:t>
      </w:r>
    </w:p>
    <w:p w14:paraId="2167A7BA" w14:textId="77777777" w:rsidR="006E4A8F" w:rsidRDefault="00000000">
      <w:pPr>
        <w:numPr>
          <w:ilvl w:val="0"/>
          <w:numId w:val="106"/>
        </w:numPr>
      </w:pPr>
      <w:r>
        <w:t>RSASSA-PSS with SHA-384, MGF-1 with SHA-384, and a salt length of 48 bytes:</w:t>
      </w:r>
    </w:p>
    <w:p w14:paraId="209A4B63" w14:textId="77777777" w:rsidR="006E4A8F" w:rsidRDefault="00000000">
      <w:pPr>
        <w:numPr>
          <w:ilvl w:val="0"/>
          <w:numId w:val="12"/>
        </w:numPr>
      </w:pPr>
      <w:r>
        <w:t>Encoding:</w:t>
      </w:r>
    </w:p>
    <w:p w14:paraId="5A4ACD03" w14:textId="77777777" w:rsidR="006E4A8F" w:rsidRDefault="00000000">
      <w:pPr>
        <w:numPr>
          <w:ilvl w:val="0"/>
          <w:numId w:val="12"/>
        </w:numPr>
      </w:pPr>
      <w:r>
        <w:rPr>
          <w:rStyle w:val="VerbatimChar"/>
        </w:rPr>
        <w:t>304106092a864886f70d01010a3034a00f300d0609608648016503040202</w:t>
      </w:r>
      <w:r>
        <w:br/>
      </w:r>
      <w:r>
        <w:rPr>
          <w:rStyle w:val="VerbatimChar"/>
        </w:rPr>
        <w:t>0500a11c301a06092a864886f70d010108300d0609608648016503040202</w:t>
      </w:r>
      <w:r>
        <w:br/>
      </w:r>
      <w:r>
        <w:rPr>
          <w:rStyle w:val="VerbatimChar"/>
        </w:rPr>
        <w:t>0500a203020130</w:t>
      </w:r>
    </w:p>
    <w:p w14:paraId="02A7C0D6" w14:textId="77777777" w:rsidR="006E4A8F" w:rsidRDefault="00000000">
      <w:pPr>
        <w:numPr>
          <w:ilvl w:val="0"/>
          <w:numId w:val="106"/>
        </w:numPr>
      </w:pPr>
      <w:r>
        <w:t>RSASSA-PSS with SHA-512, MGF-1 with SHA-512, and a salt length of 64 bytes:</w:t>
      </w:r>
    </w:p>
    <w:p w14:paraId="789D95EC" w14:textId="77777777" w:rsidR="006E4A8F" w:rsidRDefault="00000000">
      <w:pPr>
        <w:numPr>
          <w:ilvl w:val="0"/>
          <w:numId w:val="12"/>
        </w:numPr>
      </w:pPr>
      <w:r>
        <w:t>Encoding:</w:t>
      </w:r>
    </w:p>
    <w:p w14:paraId="508D8A2D" w14:textId="77777777" w:rsidR="006E4A8F" w:rsidRDefault="00000000">
      <w:pPr>
        <w:numPr>
          <w:ilvl w:val="0"/>
          <w:numId w:val="12"/>
        </w:numPr>
      </w:pPr>
      <w:r>
        <w:rPr>
          <w:rStyle w:val="VerbatimChar"/>
        </w:rPr>
        <w:t>304106092a864886f70d01010a3034a00f300d0609608648016503040203</w:t>
      </w:r>
      <w:r>
        <w:br/>
      </w:r>
      <w:r>
        <w:rPr>
          <w:rStyle w:val="VerbatimChar"/>
        </w:rPr>
        <w:t>0500a11c301a06092a864886f70d010108300d0609608648016503040203</w:t>
      </w:r>
      <w:r>
        <w:br/>
      </w:r>
      <w:r>
        <w:rPr>
          <w:rStyle w:val="VerbatimChar"/>
        </w:rPr>
        <w:t>0500a203020140</w:t>
      </w:r>
    </w:p>
    <w:p w14:paraId="60FAD276" w14:textId="77777777" w:rsidR="006E4A8F" w:rsidRDefault="00000000">
      <w:pPr>
        <w:pStyle w:val="FirstParagraph"/>
      </w:pPr>
      <w:r>
        <w:t>In addition, the CA MAY use the following signature algorithm and encoding if all of the following conditions are met:</w:t>
      </w:r>
    </w:p>
    <w:p w14:paraId="1168EB36" w14:textId="77777777" w:rsidR="006E4A8F" w:rsidRDefault="00000000">
      <w:pPr>
        <w:pStyle w:val="Compact"/>
        <w:numPr>
          <w:ilvl w:val="0"/>
          <w:numId w:val="107"/>
        </w:numPr>
      </w:pPr>
      <w:r>
        <w:t xml:space="preserve">If used within a Certificate, such as the </w:t>
      </w:r>
      <w:r>
        <w:rPr>
          <w:rStyle w:val="VerbatimChar"/>
        </w:rPr>
        <w:t>signatureAlgorithm</w:t>
      </w:r>
      <w:r>
        <w:t xml:space="preserve"> field of a Certificate or the </w:t>
      </w:r>
      <w:r>
        <w:rPr>
          <w:rStyle w:val="VerbatimChar"/>
        </w:rPr>
        <w:t>signature</w:t>
      </w:r>
      <w:r>
        <w:t xml:space="preserve"> field of a TBSCertificate:</w:t>
      </w:r>
    </w:p>
    <w:p w14:paraId="01143124" w14:textId="77777777" w:rsidR="006E4A8F" w:rsidRDefault="00000000">
      <w:pPr>
        <w:pStyle w:val="Compact"/>
        <w:numPr>
          <w:ilvl w:val="1"/>
          <w:numId w:val="108"/>
        </w:numPr>
      </w:pPr>
      <w:r>
        <w:t>The new Certificate is a Root CA Certificate or Subordinate CA Certificate that is a Cross-Certificate; and,</w:t>
      </w:r>
    </w:p>
    <w:p w14:paraId="7EADE03B" w14:textId="77777777" w:rsidR="006E4A8F" w:rsidRDefault="00000000">
      <w:pPr>
        <w:pStyle w:val="Compact"/>
        <w:numPr>
          <w:ilvl w:val="1"/>
          <w:numId w:val="108"/>
        </w:numPr>
      </w:pPr>
      <w:r>
        <w:t>There is an existing Certificate, issued by the same issuing CA Certificate, using the following encoding for the signature algorithm; and,</w:t>
      </w:r>
    </w:p>
    <w:p w14:paraId="6F803370" w14:textId="77777777" w:rsidR="006E4A8F" w:rsidRDefault="00000000">
      <w:pPr>
        <w:pStyle w:val="Compact"/>
        <w:numPr>
          <w:ilvl w:val="1"/>
          <w:numId w:val="108"/>
        </w:numPr>
      </w:pPr>
      <w:r>
        <w:lastRenderedPageBreak/>
        <w:t xml:space="preserve">The existing Certificate has a </w:t>
      </w:r>
      <w:r>
        <w:rPr>
          <w:rStyle w:val="VerbatimChar"/>
        </w:rPr>
        <w:t>serialNumber</w:t>
      </w:r>
      <w:r>
        <w:t xml:space="preserve"> that is at least 64-bits long; and,</w:t>
      </w:r>
    </w:p>
    <w:p w14:paraId="24424CBF" w14:textId="77777777" w:rsidR="006E4A8F" w:rsidRDefault="00000000">
      <w:pPr>
        <w:pStyle w:val="Compact"/>
        <w:numPr>
          <w:ilvl w:val="1"/>
          <w:numId w:val="108"/>
        </w:numPr>
      </w:pPr>
      <w:r>
        <w:t>The only differences between the new Certificate and existing Certificate are one of the following:</w:t>
      </w:r>
    </w:p>
    <w:p w14:paraId="1E86F502" w14:textId="77777777" w:rsidR="006E4A8F" w:rsidRDefault="00000000">
      <w:pPr>
        <w:pStyle w:val="Compact"/>
        <w:numPr>
          <w:ilvl w:val="2"/>
          <w:numId w:val="109"/>
        </w:numPr>
      </w:pPr>
      <w:r>
        <w:t xml:space="preserve">A new </w:t>
      </w:r>
      <w:r>
        <w:rPr>
          <w:rStyle w:val="VerbatimChar"/>
        </w:rPr>
        <w:t>subjectPublicKey</w:t>
      </w:r>
      <w:r>
        <w:t xml:space="preserve"> within the </w:t>
      </w:r>
      <w:r>
        <w:rPr>
          <w:rStyle w:val="VerbatimChar"/>
        </w:rPr>
        <w:t>subjectPublicKeyInfo</w:t>
      </w:r>
      <w:r>
        <w:t>, using the same algorithm and key size; and/or,</w:t>
      </w:r>
    </w:p>
    <w:p w14:paraId="3A721B5A" w14:textId="77777777" w:rsidR="006E4A8F" w:rsidRDefault="00000000">
      <w:pPr>
        <w:pStyle w:val="Compact"/>
        <w:numPr>
          <w:ilvl w:val="2"/>
          <w:numId w:val="109"/>
        </w:numPr>
      </w:pPr>
      <w:r>
        <w:t xml:space="preserve">A new </w:t>
      </w:r>
      <w:r>
        <w:rPr>
          <w:rStyle w:val="VerbatimChar"/>
        </w:rPr>
        <w:t>serialNumber</w:t>
      </w:r>
      <w:r>
        <w:t>, of the same encoded length as the existing Certificate; and/or</w:t>
      </w:r>
    </w:p>
    <w:p w14:paraId="46902C6D" w14:textId="77777777" w:rsidR="006E4A8F" w:rsidRDefault="00000000">
      <w:pPr>
        <w:pStyle w:val="Compact"/>
        <w:numPr>
          <w:ilvl w:val="2"/>
          <w:numId w:val="109"/>
        </w:numPr>
      </w:pPr>
      <w:r>
        <w:t xml:space="preserve">The new Certificate’s </w:t>
      </w:r>
      <w:r>
        <w:rPr>
          <w:rStyle w:val="VerbatimChar"/>
        </w:rPr>
        <w:t>extKeyUsage</w:t>
      </w:r>
      <w:r>
        <w:t xml:space="preserve"> extension is present, has at least one key purpose specified, and none of the key purposes specified are the id-kp-serverAuth (OID: 1.3.6.1.5.5.7.3.1) or the anyExtendedKeyUsage (OID: 2.5.29.37.0) key purposes; and/or</w:t>
      </w:r>
    </w:p>
    <w:p w14:paraId="24053E8C" w14:textId="77777777" w:rsidR="006E4A8F" w:rsidRDefault="00000000">
      <w:pPr>
        <w:pStyle w:val="Compact"/>
        <w:numPr>
          <w:ilvl w:val="2"/>
          <w:numId w:val="109"/>
        </w:numPr>
      </w:pPr>
      <w:r>
        <w:t xml:space="preserve">The new Certificate’s </w:t>
      </w:r>
      <w:r>
        <w:rPr>
          <w:rStyle w:val="VerbatimChar"/>
        </w:rPr>
        <w:t>basicConstraints</w:t>
      </w:r>
      <w:r>
        <w:t xml:space="preserve"> extension has a pathLenConstraint that is zero.</w:t>
      </w:r>
    </w:p>
    <w:p w14:paraId="783D3861" w14:textId="77777777" w:rsidR="006E4A8F" w:rsidRDefault="00000000">
      <w:pPr>
        <w:pStyle w:val="Compact"/>
        <w:numPr>
          <w:ilvl w:val="0"/>
          <w:numId w:val="107"/>
        </w:numPr>
      </w:pPr>
      <w:r>
        <w:t xml:space="preserve">If used within an OCSP response, such as the </w:t>
      </w:r>
      <w:r>
        <w:rPr>
          <w:rStyle w:val="VerbatimChar"/>
        </w:rPr>
        <w:t>signatureAlgorithm</w:t>
      </w:r>
      <w:r>
        <w:t xml:space="preserve"> of a BasicOCSPResponse:</w:t>
      </w:r>
    </w:p>
    <w:p w14:paraId="5FA8D1EE" w14:textId="77777777" w:rsidR="006E4A8F" w:rsidRDefault="00000000">
      <w:pPr>
        <w:pStyle w:val="Compact"/>
        <w:numPr>
          <w:ilvl w:val="1"/>
          <w:numId w:val="110"/>
        </w:numPr>
      </w:pPr>
      <w:r>
        <w:t xml:space="preserve">The </w:t>
      </w:r>
      <w:r>
        <w:rPr>
          <w:rStyle w:val="VerbatimChar"/>
        </w:rPr>
        <w:t>producedAt</w:t>
      </w:r>
      <w:r>
        <w:t xml:space="preserve"> field value of the ResponseData MUST be earlier than 2022-06-01 00:00:00 UTC; and,</w:t>
      </w:r>
    </w:p>
    <w:p w14:paraId="6A8A787E" w14:textId="77777777" w:rsidR="006E4A8F" w:rsidRDefault="00000000">
      <w:pPr>
        <w:pStyle w:val="Compact"/>
        <w:numPr>
          <w:ilvl w:val="1"/>
          <w:numId w:val="110"/>
        </w:numPr>
      </w:pPr>
      <w:r>
        <w:t xml:space="preserve">All unexpired, un-revoked Certificates that contain the Public Key of the CA Key Pair and that have the same Subject Name MUST also contain an </w:t>
      </w:r>
      <w:r>
        <w:rPr>
          <w:rStyle w:val="VerbatimChar"/>
        </w:rPr>
        <w:t>extKeyUsage</w:t>
      </w:r>
      <w:r>
        <w:t xml:space="preserve"> extension with the only key usage present being the id-kp-ocspSigning (OID: 1.3.6.1.5.5.7.3.9) key usage.</w:t>
      </w:r>
    </w:p>
    <w:p w14:paraId="5D3D5C3A" w14:textId="77777777" w:rsidR="006E4A8F" w:rsidRDefault="00000000">
      <w:pPr>
        <w:pStyle w:val="Compact"/>
        <w:numPr>
          <w:ilvl w:val="0"/>
          <w:numId w:val="107"/>
        </w:numPr>
      </w:pPr>
      <w:r>
        <w:t xml:space="preserve">If used within a CRL, such as the </w:t>
      </w:r>
      <w:r>
        <w:rPr>
          <w:rStyle w:val="VerbatimChar"/>
        </w:rPr>
        <w:t>signatureAlgorithm</w:t>
      </w:r>
      <w:r>
        <w:t xml:space="preserve"> field of a CertificateList or the </w:t>
      </w:r>
      <w:r>
        <w:rPr>
          <w:rStyle w:val="VerbatimChar"/>
        </w:rPr>
        <w:t>signature</w:t>
      </w:r>
      <w:r>
        <w:t xml:space="preserve"> field of a TBSCertList:</w:t>
      </w:r>
    </w:p>
    <w:p w14:paraId="160810D6" w14:textId="77777777" w:rsidR="006E4A8F" w:rsidRDefault="00000000">
      <w:pPr>
        <w:pStyle w:val="Compact"/>
        <w:numPr>
          <w:ilvl w:val="1"/>
          <w:numId w:val="111"/>
        </w:numPr>
      </w:pPr>
      <w:r>
        <w:t>The CRL is referenced by one or more Root CA or Subordinate CA Certificates; and,</w:t>
      </w:r>
    </w:p>
    <w:p w14:paraId="4E7AAD92" w14:textId="77777777" w:rsidR="006E4A8F" w:rsidRDefault="00000000">
      <w:pPr>
        <w:pStyle w:val="Compact"/>
        <w:numPr>
          <w:ilvl w:val="1"/>
          <w:numId w:val="111"/>
        </w:numPr>
      </w:pPr>
      <w:r>
        <w:t>The Root CA or Subordinate CA Certificate has issued one or more Certificates using the following encoding for the signature algorithm.</w:t>
      </w:r>
    </w:p>
    <w:p w14:paraId="53618CFC" w14:textId="77777777" w:rsidR="006E4A8F" w:rsidRDefault="00000000">
      <w:pPr>
        <w:pStyle w:val="FirstParagraph"/>
      </w:pPr>
      <w:r>
        <w:rPr>
          <w:b/>
          <w:bCs/>
        </w:rPr>
        <w:t>Note</w:t>
      </w:r>
      <w:r>
        <w:t>: The above requirements do not permit a CA to sign a Precertificate with this encoding.</w:t>
      </w:r>
    </w:p>
    <w:p w14:paraId="606A7C4E" w14:textId="77777777" w:rsidR="006E4A8F" w:rsidRDefault="00000000">
      <w:pPr>
        <w:numPr>
          <w:ilvl w:val="0"/>
          <w:numId w:val="112"/>
        </w:numPr>
      </w:pPr>
      <w:r>
        <w:t>RSASSA-PKCS1-v1_5 with SHA-1:</w:t>
      </w:r>
    </w:p>
    <w:p w14:paraId="702FB797" w14:textId="77777777" w:rsidR="006E4A8F" w:rsidRDefault="00000000">
      <w:pPr>
        <w:numPr>
          <w:ilvl w:val="0"/>
          <w:numId w:val="12"/>
        </w:numPr>
      </w:pPr>
      <w:r>
        <w:t xml:space="preserve">Encoding: </w:t>
      </w:r>
      <w:r>
        <w:rPr>
          <w:rStyle w:val="VerbatimChar"/>
        </w:rPr>
        <w:t>300d06092a864886f70d0101050500</w:t>
      </w:r>
    </w:p>
    <w:p w14:paraId="71A31456" w14:textId="77777777" w:rsidR="006E4A8F" w:rsidRDefault="00000000">
      <w:pPr>
        <w:pStyle w:val="Heading5"/>
      </w:pPr>
      <w:bookmarkStart w:id="763" w:name="Xbd1cd034f68e9b6186a8971d3e029e7d28acb4f"/>
      <w:bookmarkEnd w:id="762"/>
      <w:r>
        <w:t>7.1.3.2.2 ECDSA</w:t>
      </w:r>
    </w:p>
    <w:p w14:paraId="18502A72" w14:textId="77777777" w:rsidR="006E4A8F" w:rsidRDefault="00000000">
      <w:pPr>
        <w:pStyle w:val="FirstParagraph"/>
      </w:pPr>
      <w:r>
        <w:t>The CA SHALL use the appropriate signature algorithm and encoding based upon the signing key used.</w:t>
      </w:r>
    </w:p>
    <w:p w14:paraId="56790CFD" w14:textId="77777777" w:rsidR="006E4A8F" w:rsidRDefault="00000000">
      <w:pPr>
        <w:pStyle w:val="BodyText"/>
      </w:pPr>
      <w:r>
        <w:t xml:space="preserve">If the signing key is P-256, the signature MUST use ECDSA with SHA-256. When encoded, the </w:t>
      </w:r>
      <w:r>
        <w:rPr>
          <w:rStyle w:val="VerbatimChar"/>
        </w:rPr>
        <w:t>AlgorithmIdentifier</w:t>
      </w:r>
      <w:r>
        <w:t xml:space="preserve"> MUST be byte-for-byte identical with the following hex-encoded bytes: </w:t>
      </w:r>
      <w:r>
        <w:rPr>
          <w:rStyle w:val="VerbatimChar"/>
        </w:rPr>
        <w:t>300a06082a8648ce3d040302</w:t>
      </w:r>
      <w:r>
        <w:t>.</w:t>
      </w:r>
    </w:p>
    <w:p w14:paraId="7CF41AE0" w14:textId="77777777" w:rsidR="006E4A8F" w:rsidRDefault="00000000">
      <w:pPr>
        <w:pStyle w:val="BodyText"/>
      </w:pPr>
      <w:r>
        <w:lastRenderedPageBreak/>
        <w:t xml:space="preserve">If the signing key is P-384, the signature MUST use ECDSA with SHA-384. When encoded, the </w:t>
      </w:r>
      <w:r>
        <w:rPr>
          <w:rStyle w:val="VerbatimChar"/>
        </w:rPr>
        <w:t>AlgorithmIdentifier</w:t>
      </w:r>
      <w:r>
        <w:t xml:space="preserve"> MUST be byte-for-byte identical with the following hex-encoded bytes: </w:t>
      </w:r>
      <w:r>
        <w:rPr>
          <w:rStyle w:val="VerbatimChar"/>
        </w:rPr>
        <w:t>300a06082a8648ce3d040303</w:t>
      </w:r>
      <w:r>
        <w:t>.</w:t>
      </w:r>
    </w:p>
    <w:p w14:paraId="3BB802D4" w14:textId="77777777" w:rsidR="006E4A8F" w:rsidRDefault="00000000">
      <w:pPr>
        <w:pStyle w:val="BodyText"/>
      </w:pPr>
      <w:r>
        <w:t xml:space="preserve">If the signing key is P-521, the signature MUST use ECDSA with SHA-512. When encoded, the </w:t>
      </w:r>
      <w:r>
        <w:rPr>
          <w:rStyle w:val="VerbatimChar"/>
        </w:rPr>
        <w:t>AlgorithmIdentifier</w:t>
      </w:r>
      <w:r>
        <w:t xml:space="preserve"> MUST be byte-for-byte identical with the following hex-encoded bytes: </w:t>
      </w:r>
      <w:r>
        <w:rPr>
          <w:rStyle w:val="VerbatimChar"/>
        </w:rPr>
        <w:t>300a06082a8648ce3d040304</w:t>
      </w:r>
      <w:r>
        <w:t>.</w:t>
      </w:r>
    </w:p>
    <w:p w14:paraId="1D5157CF" w14:textId="77777777" w:rsidR="006E4A8F" w:rsidRDefault="00000000">
      <w:pPr>
        <w:pStyle w:val="Heading3"/>
      </w:pPr>
      <w:bookmarkStart w:id="764" w:name="_Toc204242551"/>
      <w:bookmarkStart w:id="765" w:name="_Toc203993876"/>
      <w:bookmarkStart w:id="766" w:name="X551a1f9df7ab3f98f6d6d5943e4a45a5bb83086"/>
      <w:bookmarkEnd w:id="757"/>
      <w:bookmarkEnd w:id="761"/>
      <w:bookmarkEnd w:id="763"/>
      <w:r>
        <w:t>7.1.4 Name Forms</w:t>
      </w:r>
      <w:bookmarkEnd w:id="764"/>
      <w:bookmarkEnd w:id="765"/>
    </w:p>
    <w:p w14:paraId="54A25D0A" w14:textId="77777777" w:rsidR="006E4A8F" w:rsidRDefault="00000000">
      <w:pPr>
        <w:pStyle w:val="FirstParagraph"/>
      </w:pPr>
      <w:r>
        <w:t xml:space="preserve">This section details encoding rules that apply to all Certificates issued by a CA. Further restrictions may be specified within </w:t>
      </w:r>
      <w:hyperlink w:anchor="Xfd4c7b8779ca38eac6cafab53f401db9b389178">
        <w:r w:rsidR="006E4A8F">
          <w:rPr>
            <w:rStyle w:val="Hyperlink"/>
          </w:rPr>
          <w:t>Section 7.1.2</w:t>
        </w:r>
      </w:hyperlink>
      <w:r>
        <w:t>, but these restrictions do not supersede these requirements.</w:t>
      </w:r>
    </w:p>
    <w:p w14:paraId="73D8355A" w14:textId="77777777" w:rsidR="006E4A8F" w:rsidRDefault="00000000">
      <w:pPr>
        <w:pStyle w:val="Heading4"/>
      </w:pPr>
      <w:bookmarkStart w:id="767" w:name="Xdcc56720cb6708750952caeaa0c689f3959924f"/>
      <w:r>
        <w:t>7.1.4.1 Name Encoding</w:t>
      </w:r>
    </w:p>
    <w:p w14:paraId="4883AD0A" w14:textId="77777777" w:rsidR="006E4A8F" w:rsidRDefault="00000000">
      <w:pPr>
        <w:pStyle w:val="FirstParagraph"/>
      </w:pPr>
      <w:r>
        <w:t xml:space="preserve">The following requirements apply to all Certificates listed in </w:t>
      </w:r>
      <w:hyperlink w:anchor="Xfd4c7b8779ca38eac6cafab53f401db9b389178">
        <w:r w:rsidR="006E4A8F">
          <w:rPr>
            <w:rStyle w:val="Hyperlink"/>
          </w:rPr>
          <w:t>Section 7.1.2</w:t>
        </w:r>
      </w:hyperlink>
      <w:r>
        <w:t xml:space="preserve">. Specifically, this includes Technically Constrained Non-TLS Subordinate CA Certificates, as defined in </w:t>
      </w:r>
      <w:hyperlink w:anchor="Xc8c3c1d12acd9ae15bdba27bfb5e6b3c36dbeba">
        <w:r w:rsidR="006E4A8F">
          <w:rPr>
            <w:rStyle w:val="Hyperlink"/>
          </w:rPr>
          <w:t>Section 7.1.2.3</w:t>
        </w:r>
      </w:hyperlink>
      <w:r>
        <w:t>, but does not include certificates issued by such CA Certificates, as they are out of scope of these Baseline Requirements.</w:t>
      </w:r>
    </w:p>
    <w:p w14:paraId="7E922F79" w14:textId="77777777" w:rsidR="006E4A8F" w:rsidRDefault="00000000">
      <w:pPr>
        <w:pStyle w:val="BodyText"/>
      </w:pPr>
      <w:r>
        <w:t xml:space="preserve">For every valid Certification Path (as defined by </w:t>
      </w:r>
      <w:hyperlink r:id="rId65" w:anchor="section-6">
        <w:r w:rsidR="006E4A8F">
          <w:rPr>
            <w:rStyle w:val="Hyperlink"/>
          </w:rPr>
          <w:t>RFC 5280, Section 6</w:t>
        </w:r>
      </w:hyperlink>
      <w:r>
        <w:t>):</w:t>
      </w:r>
    </w:p>
    <w:p w14:paraId="493422CD" w14:textId="77777777" w:rsidR="006E4A8F" w:rsidRDefault="00000000">
      <w:pPr>
        <w:pStyle w:val="Compact"/>
        <w:numPr>
          <w:ilvl w:val="0"/>
          <w:numId w:val="113"/>
        </w:numPr>
      </w:pPr>
      <w:r>
        <w:t>For each Certificate in the Certification Path, the encoded content of the Issuer Distinguished Name field of a Certificate SHALL be byte-for-byte identical with the encoded form of the Subject Distinguished Name field of the Issuing CA certificate.</w:t>
      </w:r>
    </w:p>
    <w:p w14:paraId="7027F766" w14:textId="77777777" w:rsidR="006E4A8F" w:rsidRDefault="00000000">
      <w:pPr>
        <w:pStyle w:val="Compact"/>
        <w:numPr>
          <w:ilvl w:val="0"/>
          <w:numId w:val="113"/>
        </w:numPr>
      </w:pPr>
      <w:r>
        <w:t xml:space="preserve">For each CA Certificate in the Certification Path, the encoded content of the Subject Distinguished Name field of a Certificate SHALL be byte-for-byte identical among all Certificates whose Subject Distinguished Names can be compared as equal according to </w:t>
      </w:r>
      <w:hyperlink r:id="rId66" w:anchor="section-7.1">
        <w:r w:rsidR="006E4A8F">
          <w:rPr>
            <w:rStyle w:val="Hyperlink"/>
          </w:rPr>
          <w:t>RFC 5280, Section 7.1</w:t>
        </w:r>
      </w:hyperlink>
      <w:r>
        <w:t>, and including expired and revoked Certificates.</w:t>
      </w:r>
    </w:p>
    <w:p w14:paraId="484AF798" w14:textId="77777777" w:rsidR="006E4A8F" w:rsidRDefault="00000000">
      <w:pPr>
        <w:pStyle w:val="FirstParagraph"/>
      </w:pPr>
      <w:r>
        <w:t xml:space="preserve">When encoding a </w:t>
      </w:r>
      <w:r>
        <w:rPr>
          <w:rStyle w:val="VerbatimChar"/>
        </w:rPr>
        <w:t>Name</w:t>
      </w:r>
      <w:r>
        <w:t>, the CA SHALL ensure that:</w:t>
      </w:r>
    </w:p>
    <w:p w14:paraId="7F095FA7" w14:textId="77777777" w:rsidR="006E4A8F" w:rsidRDefault="00000000">
      <w:pPr>
        <w:pStyle w:val="Compact"/>
        <w:numPr>
          <w:ilvl w:val="0"/>
          <w:numId w:val="114"/>
        </w:numPr>
      </w:pPr>
      <w:r>
        <w:t xml:space="preserve">Each </w:t>
      </w:r>
      <w:r>
        <w:rPr>
          <w:rStyle w:val="VerbatimChar"/>
        </w:rPr>
        <w:t>Name</w:t>
      </w:r>
      <w:r>
        <w:t xml:space="preserve"> MUST contain an </w:t>
      </w:r>
      <w:r>
        <w:rPr>
          <w:rStyle w:val="VerbatimChar"/>
        </w:rPr>
        <w:t>RDNSequence</w:t>
      </w:r>
      <w:r>
        <w:t>.</w:t>
      </w:r>
    </w:p>
    <w:p w14:paraId="25A776EA" w14:textId="77777777" w:rsidR="006E4A8F" w:rsidRDefault="00000000">
      <w:pPr>
        <w:pStyle w:val="Compact"/>
        <w:numPr>
          <w:ilvl w:val="0"/>
          <w:numId w:val="114"/>
        </w:numPr>
      </w:pPr>
      <w:r>
        <w:t xml:space="preserve">Each </w:t>
      </w:r>
      <w:r>
        <w:rPr>
          <w:rStyle w:val="VerbatimChar"/>
        </w:rPr>
        <w:t>RelativeDistinguishedName</w:t>
      </w:r>
      <w:r>
        <w:t xml:space="preserve"> MUST contain exactly one </w:t>
      </w:r>
      <w:r>
        <w:rPr>
          <w:rStyle w:val="VerbatimChar"/>
        </w:rPr>
        <w:t>AttributeTypeAndValue</w:t>
      </w:r>
      <w:r>
        <w:t>.</w:t>
      </w:r>
    </w:p>
    <w:p w14:paraId="2489C28E" w14:textId="77777777" w:rsidR="006E4A8F" w:rsidRDefault="00000000">
      <w:pPr>
        <w:pStyle w:val="Compact"/>
        <w:numPr>
          <w:ilvl w:val="0"/>
          <w:numId w:val="114"/>
        </w:numPr>
      </w:pPr>
      <w:r>
        <w:t xml:space="preserve">Each </w:t>
      </w:r>
      <w:r>
        <w:rPr>
          <w:rStyle w:val="VerbatimChar"/>
        </w:rPr>
        <w:t>RelativeDistinguishedName</w:t>
      </w:r>
      <w:r>
        <w:t xml:space="preserve">, if present, is encoded within the </w:t>
      </w:r>
      <w:r>
        <w:rPr>
          <w:rStyle w:val="VerbatimChar"/>
        </w:rPr>
        <w:t>RDNSequence</w:t>
      </w:r>
      <w:r>
        <w:t xml:space="preserve"> in the order that it appears in </w:t>
      </w:r>
      <w:hyperlink w:anchor="Xdcbbd85f2924df83fd0c65039919dab577bcc48">
        <w:r w:rsidR="006E4A8F">
          <w:rPr>
            <w:rStyle w:val="Hyperlink"/>
          </w:rPr>
          <w:t>Section 7.1.4.2</w:t>
        </w:r>
      </w:hyperlink>
      <w:r>
        <w:t>.</w:t>
      </w:r>
    </w:p>
    <w:p w14:paraId="53F9895E" w14:textId="77777777" w:rsidR="006E4A8F" w:rsidRDefault="00000000">
      <w:pPr>
        <w:pStyle w:val="Compact"/>
        <w:numPr>
          <w:ilvl w:val="1"/>
          <w:numId w:val="115"/>
        </w:numPr>
      </w:pPr>
      <w:r>
        <w:t xml:space="preserve">For example, a </w:t>
      </w:r>
      <w:r>
        <w:rPr>
          <w:rStyle w:val="VerbatimChar"/>
        </w:rPr>
        <w:t>RelativeDistinguishedName</w:t>
      </w:r>
      <w:r>
        <w:t xml:space="preserve"> that contains a </w:t>
      </w:r>
      <w:r>
        <w:rPr>
          <w:rStyle w:val="VerbatimChar"/>
        </w:rPr>
        <w:t>countryName</w:t>
      </w:r>
      <w:r>
        <w:t xml:space="preserve"> </w:t>
      </w:r>
      <w:r>
        <w:rPr>
          <w:rStyle w:val="VerbatimChar"/>
        </w:rPr>
        <w:t>AttributeTypeAndValue</w:t>
      </w:r>
      <w:r>
        <w:t xml:space="preserve"> pair MUST be encoded within the </w:t>
      </w:r>
      <w:r>
        <w:rPr>
          <w:rStyle w:val="VerbatimChar"/>
        </w:rPr>
        <w:t>RDNSequence</w:t>
      </w:r>
      <w:r>
        <w:t xml:space="preserve"> before a </w:t>
      </w:r>
      <w:r>
        <w:rPr>
          <w:rStyle w:val="VerbatimChar"/>
        </w:rPr>
        <w:t>RelativeDistinguishedName</w:t>
      </w:r>
      <w:r>
        <w:t xml:space="preserve"> that contains a </w:t>
      </w:r>
      <w:r>
        <w:rPr>
          <w:rStyle w:val="VerbatimChar"/>
        </w:rPr>
        <w:t>stateOrProvinceName</w:t>
      </w:r>
      <w:r>
        <w:t xml:space="preserve"> </w:t>
      </w:r>
      <w:r>
        <w:rPr>
          <w:rStyle w:val="VerbatimChar"/>
        </w:rPr>
        <w:t>AttributeTypeAndValue</w:t>
      </w:r>
      <w:r>
        <w:t>.</w:t>
      </w:r>
    </w:p>
    <w:p w14:paraId="2717B570" w14:textId="77777777" w:rsidR="006E4A8F" w:rsidRDefault="00000000">
      <w:pPr>
        <w:pStyle w:val="Compact"/>
        <w:numPr>
          <w:ilvl w:val="0"/>
          <w:numId w:val="114"/>
        </w:numPr>
      </w:pPr>
      <w:r>
        <w:t xml:space="preserve">Each </w:t>
      </w:r>
      <w:r>
        <w:rPr>
          <w:rStyle w:val="VerbatimChar"/>
        </w:rPr>
        <w:t>Name</w:t>
      </w:r>
      <w:r>
        <w:t xml:space="preserve"> MUST NOT contain more than one instance of a given </w:t>
      </w:r>
      <w:r>
        <w:rPr>
          <w:rStyle w:val="VerbatimChar"/>
        </w:rPr>
        <w:t>AttributeTypeAndValue</w:t>
      </w:r>
      <w:r>
        <w:t xml:space="preserve"> across all </w:t>
      </w:r>
      <w:r>
        <w:rPr>
          <w:rStyle w:val="VerbatimChar"/>
        </w:rPr>
        <w:t>RelativeDistinguishedName</w:t>
      </w:r>
      <w:r>
        <w:t>s unless explicitly allowed in these Requirements.</w:t>
      </w:r>
    </w:p>
    <w:p w14:paraId="53985ECE" w14:textId="77777777" w:rsidR="006E4A8F" w:rsidRDefault="00000000">
      <w:pPr>
        <w:pStyle w:val="FirstParagraph"/>
      </w:pPr>
      <w:r>
        <w:rPr>
          <w:b/>
          <w:bCs/>
        </w:rPr>
        <w:lastRenderedPageBreak/>
        <w:t>Note</w:t>
      </w:r>
      <w:r>
        <w:t xml:space="preserve">: </w:t>
      </w:r>
      <w:hyperlink w:anchor="X50bfc557030e61e9b0fa033e1ae868a47750f31">
        <w:r w:rsidR="006E4A8F">
          <w:rPr>
            <w:rStyle w:val="Hyperlink"/>
          </w:rPr>
          <w:t>Section 7.1.2.2.2</w:t>
        </w:r>
      </w:hyperlink>
      <w:r>
        <w:t xml:space="preserve"> provides an exception to the above </w:t>
      </w:r>
      <w:r>
        <w:rPr>
          <w:rStyle w:val="VerbatimChar"/>
        </w:rPr>
        <w:t>Name</w:t>
      </w:r>
      <w:r>
        <w:t xml:space="preserve"> encoding requirements when issuing a </w:t>
      </w:r>
      <w:hyperlink w:anchor="Xb746bb0b8a47d793259530ec7ac4ab811a8eaa8">
        <w:r w:rsidR="006E4A8F">
          <w:rPr>
            <w:rStyle w:val="Hyperlink"/>
          </w:rPr>
          <w:t>Cross-Certified Subordinate CA Certificate</w:t>
        </w:r>
      </w:hyperlink>
      <w:r>
        <w:t>, as described within that section.</w:t>
      </w:r>
    </w:p>
    <w:p w14:paraId="1779EBDD" w14:textId="77777777" w:rsidR="006E4A8F" w:rsidRDefault="00000000">
      <w:pPr>
        <w:pStyle w:val="Heading4"/>
      </w:pPr>
      <w:bookmarkStart w:id="768" w:name="Xdcbbd85f2924df83fd0c65039919dab577bcc48"/>
      <w:bookmarkEnd w:id="767"/>
      <w:r>
        <w:t>7.1.4.2 Subject Attribute Encoding</w:t>
      </w:r>
    </w:p>
    <w:p w14:paraId="3B5A4DC2" w14:textId="77777777" w:rsidR="006E4A8F" w:rsidRDefault="00000000">
      <w:pPr>
        <w:pStyle w:val="FirstParagraph"/>
      </w:pPr>
      <w:r>
        <w:t xml:space="preserve">This document defines requirements for the content and validation of a number of attributes that may appear within the </w:t>
      </w:r>
      <w:r>
        <w:rPr>
          <w:rStyle w:val="VerbatimChar"/>
        </w:rPr>
        <w:t>subject</w:t>
      </w:r>
      <w:r>
        <w:t xml:space="preserve"> field of a </w:t>
      </w:r>
      <w:r>
        <w:rPr>
          <w:rStyle w:val="VerbatimChar"/>
        </w:rPr>
        <w:t>tbsCertificate</w:t>
      </w:r>
      <w:r>
        <w:t xml:space="preserve">. CAs SHALL NOT include these attributes unless their content has been validated as specified by, and only if permitted by, the relevant certificate profile specified within </w:t>
      </w:r>
      <w:hyperlink w:anchor="Xfd4c7b8779ca38eac6cafab53f401db9b389178">
        <w:r w:rsidR="006E4A8F">
          <w:rPr>
            <w:rStyle w:val="Hyperlink"/>
          </w:rPr>
          <w:t>Section 7.1.2</w:t>
        </w:r>
      </w:hyperlink>
      <w:r>
        <w:t>.</w:t>
      </w:r>
    </w:p>
    <w:p w14:paraId="1265E877" w14:textId="77777777" w:rsidR="006E4A8F" w:rsidRDefault="00000000">
      <w:pPr>
        <w:pStyle w:val="BodyText"/>
      </w:pPr>
      <w:r>
        <w:t xml:space="preserve">CAs that include attributes in the Certificate </w:t>
      </w:r>
      <w:r>
        <w:rPr>
          <w:rStyle w:val="VerbatimChar"/>
        </w:rPr>
        <w:t>subject</w:t>
      </w:r>
      <w:r>
        <w:t xml:space="preserve"> field that are listed in the table below SHALL encode those attributes in the relative order as they appear in the table and follow the specified encoding requirements for the attribute.</w:t>
      </w:r>
    </w:p>
    <w:p w14:paraId="6A93E0AA" w14:textId="77777777" w:rsidR="006E4A8F" w:rsidRDefault="00000000">
      <w:pPr>
        <w:pStyle w:val="TableCaption"/>
      </w:pPr>
      <w:r>
        <w:t>Encoding and Order Requirements for Selected Attributes</w:t>
      </w:r>
    </w:p>
    <w:tbl>
      <w:tblPr>
        <w:tblStyle w:val="Table"/>
        <w:tblW w:w="5000" w:type="pct"/>
        <w:tblLayout w:type="fixed"/>
        <w:tblLook w:val="0020" w:firstRow="1" w:lastRow="0" w:firstColumn="0" w:lastColumn="0" w:noHBand="0" w:noVBand="0"/>
      </w:tblPr>
      <w:tblGrid>
        <w:gridCol w:w="2675"/>
        <w:gridCol w:w="1337"/>
        <w:gridCol w:w="2006"/>
        <w:gridCol w:w="2674"/>
        <w:gridCol w:w="668"/>
      </w:tblGrid>
      <w:tr w:rsidR="006E4A8F" w14:paraId="40225AD2" w14:textId="77777777">
        <w:trPr>
          <w:tblHeader/>
        </w:trPr>
        <w:tc>
          <w:tcPr>
            <w:tcW w:w="2262" w:type="dxa"/>
          </w:tcPr>
          <w:p w14:paraId="461EC5E1" w14:textId="77777777" w:rsidR="006E4A8F" w:rsidRDefault="00000000">
            <w:pPr>
              <w:pStyle w:val="Compact"/>
            </w:pPr>
            <w:r>
              <w:rPr>
                <w:b/>
                <w:bCs/>
              </w:rPr>
              <w:t>Attribute</w:t>
            </w:r>
          </w:p>
        </w:tc>
        <w:tc>
          <w:tcPr>
            <w:tcW w:w="1131" w:type="dxa"/>
          </w:tcPr>
          <w:p w14:paraId="259A26B3" w14:textId="77777777" w:rsidR="006E4A8F" w:rsidRDefault="00000000">
            <w:pPr>
              <w:pStyle w:val="Compact"/>
            </w:pPr>
            <w:r>
              <w:rPr>
                <w:b/>
                <w:bCs/>
              </w:rPr>
              <w:t>OID</w:t>
            </w:r>
          </w:p>
        </w:tc>
        <w:tc>
          <w:tcPr>
            <w:tcW w:w="1697" w:type="dxa"/>
          </w:tcPr>
          <w:p w14:paraId="25CB7254" w14:textId="77777777" w:rsidR="006E4A8F" w:rsidRDefault="00000000">
            <w:pPr>
              <w:pStyle w:val="Compact"/>
            </w:pPr>
            <w:r>
              <w:rPr>
                <w:b/>
                <w:bCs/>
              </w:rPr>
              <w:t>Specification</w:t>
            </w:r>
          </w:p>
        </w:tc>
        <w:tc>
          <w:tcPr>
            <w:tcW w:w="2262" w:type="dxa"/>
          </w:tcPr>
          <w:p w14:paraId="08EDB711" w14:textId="77777777" w:rsidR="006E4A8F" w:rsidRDefault="00000000">
            <w:pPr>
              <w:pStyle w:val="Compact"/>
            </w:pPr>
            <w:r>
              <w:rPr>
                <w:b/>
                <w:bCs/>
              </w:rPr>
              <w:t>Encoding Requirements</w:t>
            </w:r>
          </w:p>
        </w:tc>
        <w:tc>
          <w:tcPr>
            <w:tcW w:w="565" w:type="dxa"/>
          </w:tcPr>
          <w:p w14:paraId="2294C3A5" w14:textId="77777777" w:rsidR="006E4A8F" w:rsidRDefault="00000000">
            <w:pPr>
              <w:pStyle w:val="Compact"/>
            </w:pPr>
            <w:r>
              <w:rPr>
                <w:b/>
                <w:bCs/>
              </w:rPr>
              <w:t>Max Length</w:t>
            </w:r>
            <w:r>
              <w:rPr>
                <w:rStyle w:val="FootnoteReference"/>
              </w:rPr>
              <w:footnoteReference w:id="16"/>
            </w:r>
          </w:p>
        </w:tc>
      </w:tr>
      <w:tr w:rsidR="006E4A8F" w14:paraId="1C3831EF" w14:textId="77777777">
        <w:tc>
          <w:tcPr>
            <w:tcW w:w="2262" w:type="dxa"/>
          </w:tcPr>
          <w:p w14:paraId="010307E1" w14:textId="77777777" w:rsidR="006E4A8F" w:rsidRDefault="00000000">
            <w:pPr>
              <w:pStyle w:val="Compact"/>
            </w:pPr>
            <w:r>
              <w:rPr>
                <w:rStyle w:val="VerbatimChar"/>
              </w:rPr>
              <w:t>domainComponent</w:t>
            </w:r>
          </w:p>
        </w:tc>
        <w:tc>
          <w:tcPr>
            <w:tcW w:w="1131" w:type="dxa"/>
          </w:tcPr>
          <w:p w14:paraId="6C51F131" w14:textId="77777777" w:rsidR="006E4A8F" w:rsidRDefault="00000000">
            <w:pPr>
              <w:pStyle w:val="Compact"/>
            </w:pPr>
            <w:r>
              <w:rPr>
                <w:rStyle w:val="VerbatimChar"/>
              </w:rPr>
              <w:t>0.9.2342.19200300.100.1.25</w:t>
            </w:r>
          </w:p>
        </w:tc>
        <w:tc>
          <w:tcPr>
            <w:tcW w:w="1697" w:type="dxa"/>
          </w:tcPr>
          <w:p w14:paraId="1E9ED652" w14:textId="77777777" w:rsidR="006E4A8F" w:rsidRDefault="006E4A8F">
            <w:pPr>
              <w:pStyle w:val="Compact"/>
            </w:pPr>
            <w:hyperlink r:id="rId67">
              <w:r>
                <w:rPr>
                  <w:rStyle w:val="Hyperlink"/>
                </w:rPr>
                <w:t>RFC 4519</w:t>
              </w:r>
            </w:hyperlink>
          </w:p>
        </w:tc>
        <w:tc>
          <w:tcPr>
            <w:tcW w:w="2262" w:type="dxa"/>
          </w:tcPr>
          <w:p w14:paraId="4E90CDFF" w14:textId="77777777" w:rsidR="006E4A8F" w:rsidRDefault="00000000">
            <w:pPr>
              <w:pStyle w:val="Compact"/>
            </w:pPr>
            <w:r>
              <w:t xml:space="preserve">MUST use </w:t>
            </w:r>
            <w:r>
              <w:rPr>
                <w:rStyle w:val="VerbatimChar"/>
              </w:rPr>
              <w:t>IA5String</w:t>
            </w:r>
          </w:p>
        </w:tc>
        <w:tc>
          <w:tcPr>
            <w:tcW w:w="565" w:type="dxa"/>
          </w:tcPr>
          <w:p w14:paraId="243B910C" w14:textId="77777777" w:rsidR="006E4A8F" w:rsidRDefault="00000000">
            <w:pPr>
              <w:pStyle w:val="Compact"/>
            </w:pPr>
            <w:r>
              <w:t>63</w:t>
            </w:r>
          </w:p>
        </w:tc>
      </w:tr>
      <w:tr w:rsidR="006E4A8F" w14:paraId="166E53A6" w14:textId="77777777">
        <w:tc>
          <w:tcPr>
            <w:tcW w:w="2262" w:type="dxa"/>
          </w:tcPr>
          <w:p w14:paraId="32E0569F" w14:textId="77777777" w:rsidR="006E4A8F" w:rsidRDefault="00000000">
            <w:pPr>
              <w:pStyle w:val="Compact"/>
            </w:pPr>
            <w:r>
              <w:rPr>
                <w:rStyle w:val="VerbatimChar"/>
              </w:rPr>
              <w:t>countryName</w:t>
            </w:r>
          </w:p>
        </w:tc>
        <w:tc>
          <w:tcPr>
            <w:tcW w:w="1131" w:type="dxa"/>
          </w:tcPr>
          <w:p w14:paraId="6367DF76" w14:textId="77777777" w:rsidR="006E4A8F" w:rsidRDefault="00000000">
            <w:pPr>
              <w:pStyle w:val="Compact"/>
            </w:pPr>
            <w:r>
              <w:rPr>
                <w:rStyle w:val="VerbatimChar"/>
              </w:rPr>
              <w:t>2.5.4.6</w:t>
            </w:r>
          </w:p>
        </w:tc>
        <w:tc>
          <w:tcPr>
            <w:tcW w:w="1697" w:type="dxa"/>
          </w:tcPr>
          <w:p w14:paraId="22F49992" w14:textId="77777777" w:rsidR="006E4A8F" w:rsidRDefault="006E4A8F">
            <w:pPr>
              <w:pStyle w:val="Compact"/>
            </w:pPr>
            <w:hyperlink r:id="rId68">
              <w:r>
                <w:rPr>
                  <w:rStyle w:val="Hyperlink"/>
                </w:rPr>
                <w:t>RFC 5280</w:t>
              </w:r>
            </w:hyperlink>
          </w:p>
        </w:tc>
        <w:tc>
          <w:tcPr>
            <w:tcW w:w="2262" w:type="dxa"/>
          </w:tcPr>
          <w:p w14:paraId="1CB43881" w14:textId="77777777" w:rsidR="006E4A8F" w:rsidRDefault="00000000">
            <w:pPr>
              <w:pStyle w:val="Compact"/>
            </w:pPr>
            <w:r>
              <w:t xml:space="preserve">MUST use </w:t>
            </w:r>
            <w:r>
              <w:rPr>
                <w:rStyle w:val="VerbatimChar"/>
              </w:rPr>
              <w:t>PrintableString</w:t>
            </w:r>
          </w:p>
        </w:tc>
        <w:tc>
          <w:tcPr>
            <w:tcW w:w="565" w:type="dxa"/>
          </w:tcPr>
          <w:p w14:paraId="48E864C2" w14:textId="77777777" w:rsidR="006E4A8F" w:rsidRDefault="00000000">
            <w:pPr>
              <w:pStyle w:val="Compact"/>
            </w:pPr>
            <w:r>
              <w:t>2</w:t>
            </w:r>
          </w:p>
        </w:tc>
      </w:tr>
      <w:tr w:rsidR="006E4A8F" w14:paraId="71D7C801" w14:textId="77777777">
        <w:tc>
          <w:tcPr>
            <w:tcW w:w="2262" w:type="dxa"/>
          </w:tcPr>
          <w:p w14:paraId="218BD3BC" w14:textId="77777777" w:rsidR="006E4A8F" w:rsidRDefault="00000000">
            <w:pPr>
              <w:pStyle w:val="Compact"/>
            </w:pPr>
            <w:r>
              <w:rPr>
                <w:rStyle w:val="VerbatimChar"/>
              </w:rPr>
              <w:t>stateOrProvinceName</w:t>
            </w:r>
          </w:p>
        </w:tc>
        <w:tc>
          <w:tcPr>
            <w:tcW w:w="1131" w:type="dxa"/>
          </w:tcPr>
          <w:p w14:paraId="0C469144" w14:textId="77777777" w:rsidR="006E4A8F" w:rsidRDefault="00000000">
            <w:pPr>
              <w:pStyle w:val="Compact"/>
            </w:pPr>
            <w:r>
              <w:rPr>
                <w:rStyle w:val="VerbatimChar"/>
              </w:rPr>
              <w:t>2.5.4.8</w:t>
            </w:r>
          </w:p>
        </w:tc>
        <w:tc>
          <w:tcPr>
            <w:tcW w:w="1697" w:type="dxa"/>
          </w:tcPr>
          <w:p w14:paraId="0A3F9980" w14:textId="77777777" w:rsidR="006E4A8F" w:rsidRDefault="006E4A8F">
            <w:pPr>
              <w:pStyle w:val="Compact"/>
            </w:pPr>
            <w:hyperlink r:id="rId69">
              <w:r>
                <w:rPr>
                  <w:rStyle w:val="Hyperlink"/>
                </w:rPr>
                <w:t>RFC 5280</w:t>
              </w:r>
            </w:hyperlink>
          </w:p>
        </w:tc>
        <w:tc>
          <w:tcPr>
            <w:tcW w:w="2262" w:type="dxa"/>
          </w:tcPr>
          <w:p w14:paraId="44F07507" w14:textId="77777777" w:rsidR="006E4A8F" w:rsidRDefault="00000000">
            <w:pPr>
              <w:pStyle w:val="Compact"/>
            </w:pPr>
            <w:r>
              <w:t xml:space="preserve">MUST use </w:t>
            </w:r>
            <w:r>
              <w:rPr>
                <w:rStyle w:val="VerbatimChar"/>
              </w:rPr>
              <w:t>UTF8String</w:t>
            </w:r>
            <w:r>
              <w:t xml:space="preserve"> or </w:t>
            </w:r>
            <w:r>
              <w:rPr>
                <w:rStyle w:val="VerbatimChar"/>
              </w:rPr>
              <w:t>PrintableString</w:t>
            </w:r>
          </w:p>
        </w:tc>
        <w:tc>
          <w:tcPr>
            <w:tcW w:w="565" w:type="dxa"/>
          </w:tcPr>
          <w:p w14:paraId="57C669DA" w14:textId="77777777" w:rsidR="006E4A8F" w:rsidRDefault="00000000">
            <w:pPr>
              <w:pStyle w:val="Compact"/>
            </w:pPr>
            <w:r>
              <w:t>128</w:t>
            </w:r>
          </w:p>
        </w:tc>
      </w:tr>
      <w:tr w:rsidR="006E4A8F" w14:paraId="67B12FD9" w14:textId="77777777">
        <w:tc>
          <w:tcPr>
            <w:tcW w:w="2262" w:type="dxa"/>
          </w:tcPr>
          <w:p w14:paraId="7E20B935" w14:textId="77777777" w:rsidR="006E4A8F" w:rsidRDefault="00000000">
            <w:pPr>
              <w:pStyle w:val="Compact"/>
            </w:pPr>
            <w:r>
              <w:rPr>
                <w:rStyle w:val="VerbatimChar"/>
              </w:rPr>
              <w:t>localityName</w:t>
            </w:r>
          </w:p>
        </w:tc>
        <w:tc>
          <w:tcPr>
            <w:tcW w:w="1131" w:type="dxa"/>
          </w:tcPr>
          <w:p w14:paraId="486E275B" w14:textId="77777777" w:rsidR="006E4A8F" w:rsidRDefault="00000000">
            <w:pPr>
              <w:pStyle w:val="Compact"/>
            </w:pPr>
            <w:r>
              <w:rPr>
                <w:rStyle w:val="VerbatimChar"/>
              </w:rPr>
              <w:t>2.5.4.7</w:t>
            </w:r>
          </w:p>
        </w:tc>
        <w:tc>
          <w:tcPr>
            <w:tcW w:w="1697" w:type="dxa"/>
          </w:tcPr>
          <w:p w14:paraId="44E8A6B3" w14:textId="77777777" w:rsidR="006E4A8F" w:rsidRDefault="006E4A8F">
            <w:pPr>
              <w:pStyle w:val="Compact"/>
            </w:pPr>
            <w:hyperlink r:id="rId70">
              <w:r>
                <w:rPr>
                  <w:rStyle w:val="Hyperlink"/>
                </w:rPr>
                <w:t>RFC 5280</w:t>
              </w:r>
            </w:hyperlink>
          </w:p>
        </w:tc>
        <w:tc>
          <w:tcPr>
            <w:tcW w:w="2262" w:type="dxa"/>
          </w:tcPr>
          <w:p w14:paraId="2C4FF64C" w14:textId="77777777" w:rsidR="006E4A8F" w:rsidRDefault="00000000">
            <w:pPr>
              <w:pStyle w:val="Compact"/>
            </w:pPr>
            <w:r>
              <w:t xml:space="preserve">MUST use </w:t>
            </w:r>
            <w:r>
              <w:rPr>
                <w:rStyle w:val="VerbatimChar"/>
              </w:rPr>
              <w:t>UTF8String</w:t>
            </w:r>
            <w:r>
              <w:t xml:space="preserve"> or </w:t>
            </w:r>
            <w:r>
              <w:rPr>
                <w:rStyle w:val="VerbatimChar"/>
              </w:rPr>
              <w:t>PrintableString</w:t>
            </w:r>
          </w:p>
        </w:tc>
        <w:tc>
          <w:tcPr>
            <w:tcW w:w="565" w:type="dxa"/>
          </w:tcPr>
          <w:p w14:paraId="12A89036" w14:textId="77777777" w:rsidR="006E4A8F" w:rsidRDefault="00000000">
            <w:pPr>
              <w:pStyle w:val="Compact"/>
            </w:pPr>
            <w:r>
              <w:t>128</w:t>
            </w:r>
          </w:p>
        </w:tc>
      </w:tr>
      <w:tr w:rsidR="006E4A8F" w14:paraId="168090AC" w14:textId="77777777">
        <w:tc>
          <w:tcPr>
            <w:tcW w:w="2262" w:type="dxa"/>
          </w:tcPr>
          <w:p w14:paraId="13857592" w14:textId="77777777" w:rsidR="006E4A8F" w:rsidRDefault="00000000">
            <w:pPr>
              <w:pStyle w:val="Compact"/>
            </w:pPr>
            <w:r>
              <w:rPr>
                <w:rStyle w:val="VerbatimChar"/>
              </w:rPr>
              <w:t>postalCode</w:t>
            </w:r>
          </w:p>
        </w:tc>
        <w:tc>
          <w:tcPr>
            <w:tcW w:w="1131" w:type="dxa"/>
          </w:tcPr>
          <w:p w14:paraId="01FC1E6F" w14:textId="77777777" w:rsidR="006E4A8F" w:rsidRDefault="00000000">
            <w:pPr>
              <w:pStyle w:val="Compact"/>
            </w:pPr>
            <w:r>
              <w:rPr>
                <w:rStyle w:val="VerbatimChar"/>
              </w:rPr>
              <w:t>2.5.4.17</w:t>
            </w:r>
          </w:p>
        </w:tc>
        <w:tc>
          <w:tcPr>
            <w:tcW w:w="1697" w:type="dxa"/>
          </w:tcPr>
          <w:p w14:paraId="40284B3C" w14:textId="77777777" w:rsidR="006E4A8F" w:rsidRDefault="00000000">
            <w:pPr>
              <w:pStyle w:val="Compact"/>
            </w:pPr>
            <w:r>
              <w:t>X.520</w:t>
            </w:r>
          </w:p>
        </w:tc>
        <w:tc>
          <w:tcPr>
            <w:tcW w:w="2262" w:type="dxa"/>
          </w:tcPr>
          <w:p w14:paraId="64DB1E81" w14:textId="77777777" w:rsidR="006E4A8F" w:rsidRDefault="00000000">
            <w:pPr>
              <w:pStyle w:val="Compact"/>
            </w:pPr>
            <w:r>
              <w:t xml:space="preserve">MUST use </w:t>
            </w:r>
            <w:r>
              <w:rPr>
                <w:rStyle w:val="VerbatimChar"/>
              </w:rPr>
              <w:t>UTF8String</w:t>
            </w:r>
            <w:r>
              <w:t xml:space="preserve"> or </w:t>
            </w:r>
            <w:r>
              <w:rPr>
                <w:rStyle w:val="VerbatimChar"/>
              </w:rPr>
              <w:t>PrintableString</w:t>
            </w:r>
          </w:p>
        </w:tc>
        <w:tc>
          <w:tcPr>
            <w:tcW w:w="565" w:type="dxa"/>
          </w:tcPr>
          <w:p w14:paraId="452E264F" w14:textId="77777777" w:rsidR="006E4A8F" w:rsidRDefault="00000000">
            <w:pPr>
              <w:pStyle w:val="Compact"/>
            </w:pPr>
            <w:r>
              <w:t>40</w:t>
            </w:r>
          </w:p>
        </w:tc>
      </w:tr>
      <w:tr w:rsidR="006E4A8F" w14:paraId="547F291A" w14:textId="77777777">
        <w:tc>
          <w:tcPr>
            <w:tcW w:w="2262" w:type="dxa"/>
          </w:tcPr>
          <w:p w14:paraId="5D3AE682" w14:textId="77777777" w:rsidR="006E4A8F" w:rsidRDefault="00000000">
            <w:pPr>
              <w:pStyle w:val="Compact"/>
            </w:pPr>
            <w:r>
              <w:rPr>
                <w:rStyle w:val="VerbatimChar"/>
              </w:rPr>
              <w:t>streetAddress</w:t>
            </w:r>
          </w:p>
        </w:tc>
        <w:tc>
          <w:tcPr>
            <w:tcW w:w="1131" w:type="dxa"/>
          </w:tcPr>
          <w:p w14:paraId="37A9E2C4" w14:textId="77777777" w:rsidR="006E4A8F" w:rsidRDefault="00000000">
            <w:pPr>
              <w:pStyle w:val="Compact"/>
            </w:pPr>
            <w:r>
              <w:rPr>
                <w:rStyle w:val="VerbatimChar"/>
              </w:rPr>
              <w:t>2.5.4.9</w:t>
            </w:r>
          </w:p>
        </w:tc>
        <w:tc>
          <w:tcPr>
            <w:tcW w:w="1697" w:type="dxa"/>
          </w:tcPr>
          <w:p w14:paraId="0B6D555E" w14:textId="77777777" w:rsidR="006E4A8F" w:rsidRDefault="00000000">
            <w:pPr>
              <w:pStyle w:val="Compact"/>
            </w:pPr>
            <w:r>
              <w:t>X.520</w:t>
            </w:r>
          </w:p>
        </w:tc>
        <w:tc>
          <w:tcPr>
            <w:tcW w:w="2262" w:type="dxa"/>
          </w:tcPr>
          <w:p w14:paraId="7C70BAA8" w14:textId="77777777" w:rsidR="006E4A8F" w:rsidRDefault="00000000">
            <w:pPr>
              <w:pStyle w:val="Compact"/>
            </w:pPr>
            <w:r>
              <w:t xml:space="preserve">MUST use </w:t>
            </w:r>
            <w:r>
              <w:rPr>
                <w:rStyle w:val="VerbatimChar"/>
              </w:rPr>
              <w:t>UTF8String</w:t>
            </w:r>
            <w:r>
              <w:t xml:space="preserve"> or </w:t>
            </w:r>
            <w:r>
              <w:rPr>
                <w:rStyle w:val="VerbatimChar"/>
              </w:rPr>
              <w:t>PrintableString</w:t>
            </w:r>
          </w:p>
        </w:tc>
        <w:tc>
          <w:tcPr>
            <w:tcW w:w="565" w:type="dxa"/>
          </w:tcPr>
          <w:p w14:paraId="0BB5B220" w14:textId="77777777" w:rsidR="006E4A8F" w:rsidRDefault="00000000">
            <w:pPr>
              <w:pStyle w:val="Compact"/>
            </w:pPr>
            <w:r>
              <w:t>128</w:t>
            </w:r>
          </w:p>
        </w:tc>
      </w:tr>
      <w:tr w:rsidR="006E4A8F" w14:paraId="50280BA8" w14:textId="77777777">
        <w:tc>
          <w:tcPr>
            <w:tcW w:w="2262" w:type="dxa"/>
          </w:tcPr>
          <w:p w14:paraId="2D589C1E" w14:textId="77777777" w:rsidR="006E4A8F" w:rsidRDefault="00000000">
            <w:pPr>
              <w:pStyle w:val="Compact"/>
            </w:pPr>
            <w:r>
              <w:rPr>
                <w:rStyle w:val="VerbatimChar"/>
              </w:rPr>
              <w:t>organizationName</w:t>
            </w:r>
          </w:p>
        </w:tc>
        <w:tc>
          <w:tcPr>
            <w:tcW w:w="1131" w:type="dxa"/>
          </w:tcPr>
          <w:p w14:paraId="3B6A044A" w14:textId="77777777" w:rsidR="006E4A8F" w:rsidRDefault="00000000">
            <w:pPr>
              <w:pStyle w:val="Compact"/>
            </w:pPr>
            <w:r>
              <w:rPr>
                <w:rStyle w:val="VerbatimChar"/>
              </w:rPr>
              <w:t>2.5.4.10</w:t>
            </w:r>
          </w:p>
        </w:tc>
        <w:tc>
          <w:tcPr>
            <w:tcW w:w="1697" w:type="dxa"/>
          </w:tcPr>
          <w:p w14:paraId="6D33591B" w14:textId="77777777" w:rsidR="006E4A8F" w:rsidRDefault="006E4A8F">
            <w:pPr>
              <w:pStyle w:val="Compact"/>
            </w:pPr>
            <w:hyperlink r:id="rId71">
              <w:r>
                <w:rPr>
                  <w:rStyle w:val="Hyperlink"/>
                </w:rPr>
                <w:t>RFC 5280</w:t>
              </w:r>
            </w:hyperlink>
          </w:p>
        </w:tc>
        <w:tc>
          <w:tcPr>
            <w:tcW w:w="2262" w:type="dxa"/>
          </w:tcPr>
          <w:p w14:paraId="65EE52EC" w14:textId="77777777" w:rsidR="006E4A8F" w:rsidRDefault="00000000">
            <w:pPr>
              <w:pStyle w:val="Compact"/>
            </w:pPr>
            <w:r>
              <w:t xml:space="preserve">MUST use </w:t>
            </w:r>
            <w:r>
              <w:rPr>
                <w:rStyle w:val="VerbatimChar"/>
              </w:rPr>
              <w:t>UTF8String</w:t>
            </w:r>
            <w:r>
              <w:t xml:space="preserve"> or </w:t>
            </w:r>
            <w:r>
              <w:rPr>
                <w:rStyle w:val="VerbatimChar"/>
              </w:rPr>
              <w:t>PrintableString</w:t>
            </w:r>
          </w:p>
        </w:tc>
        <w:tc>
          <w:tcPr>
            <w:tcW w:w="565" w:type="dxa"/>
          </w:tcPr>
          <w:p w14:paraId="02F01A27" w14:textId="77777777" w:rsidR="006E4A8F" w:rsidRDefault="00000000">
            <w:pPr>
              <w:pStyle w:val="Compact"/>
            </w:pPr>
            <w:r>
              <w:t>64</w:t>
            </w:r>
          </w:p>
        </w:tc>
      </w:tr>
      <w:tr w:rsidR="006E4A8F" w14:paraId="1B948087" w14:textId="77777777">
        <w:tc>
          <w:tcPr>
            <w:tcW w:w="2262" w:type="dxa"/>
          </w:tcPr>
          <w:p w14:paraId="2B53FC6F" w14:textId="77777777" w:rsidR="006E4A8F" w:rsidRDefault="00000000">
            <w:pPr>
              <w:pStyle w:val="Compact"/>
            </w:pPr>
            <w:r>
              <w:rPr>
                <w:rStyle w:val="VerbatimChar"/>
              </w:rPr>
              <w:t>surname</w:t>
            </w:r>
          </w:p>
        </w:tc>
        <w:tc>
          <w:tcPr>
            <w:tcW w:w="1131" w:type="dxa"/>
          </w:tcPr>
          <w:p w14:paraId="5007F4FB" w14:textId="77777777" w:rsidR="006E4A8F" w:rsidRDefault="00000000">
            <w:pPr>
              <w:pStyle w:val="Compact"/>
            </w:pPr>
            <w:r>
              <w:rPr>
                <w:rStyle w:val="VerbatimChar"/>
              </w:rPr>
              <w:t>2.5.4.4</w:t>
            </w:r>
          </w:p>
        </w:tc>
        <w:tc>
          <w:tcPr>
            <w:tcW w:w="1697" w:type="dxa"/>
          </w:tcPr>
          <w:p w14:paraId="5C4E2609" w14:textId="77777777" w:rsidR="006E4A8F" w:rsidRDefault="006E4A8F">
            <w:pPr>
              <w:pStyle w:val="Compact"/>
            </w:pPr>
            <w:hyperlink r:id="rId72">
              <w:r>
                <w:rPr>
                  <w:rStyle w:val="Hyperlink"/>
                </w:rPr>
                <w:t>RFC 5280</w:t>
              </w:r>
            </w:hyperlink>
          </w:p>
        </w:tc>
        <w:tc>
          <w:tcPr>
            <w:tcW w:w="2262" w:type="dxa"/>
          </w:tcPr>
          <w:p w14:paraId="3D1613D7" w14:textId="77777777" w:rsidR="006E4A8F" w:rsidRDefault="00000000">
            <w:pPr>
              <w:pStyle w:val="Compact"/>
            </w:pPr>
            <w:r>
              <w:t xml:space="preserve">MUST use </w:t>
            </w:r>
            <w:r>
              <w:rPr>
                <w:rStyle w:val="VerbatimChar"/>
              </w:rPr>
              <w:t>UTF8String</w:t>
            </w:r>
            <w:r>
              <w:t xml:space="preserve"> or </w:t>
            </w:r>
            <w:r>
              <w:rPr>
                <w:rStyle w:val="VerbatimChar"/>
              </w:rPr>
              <w:t>PrintableString</w:t>
            </w:r>
          </w:p>
        </w:tc>
        <w:tc>
          <w:tcPr>
            <w:tcW w:w="565" w:type="dxa"/>
          </w:tcPr>
          <w:p w14:paraId="13040084" w14:textId="77777777" w:rsidR="006E4A8F" w:rsidRDefault="00000000">
            <w:pPr>
              <w:pStyle w:val="Compact"/>
            </w:pPr>
            <w:r>
              <w:t>64</w:t>
            </w:r>
            <w:r>
              <w:rPr>
                <w:rStyle w:val="FootnoteReference"/>
              </w:rPr>
              <w:footnoteReference w:id="17"/>
            </w:r>
          </w:p>
        </w:tc>
      </w:tr>
      <w:tr w:rsidR="006E4A8F" w14:paraId="7B45807D" w14:textId="77777777">
        <w:tc>
          <w:tcPr>
            <w:tcW w:w="2262" w:type="dxa"/>
          </w:tcPr>
          <w:p w14:paraId="2B1373D7" w14:textId="77777777" w:rsidR="006E4A8F" w:rsidRDefault="00000000">
            <w:pPr>
              <w:pStyle w:val="Compact"/>
            </w:pPr>
            <w:r>
              <w:rPr>
                <w:rStyle w:val="VerbatimChar"/>
              </w:rPr>
              <w:lastRenderedPageBreak/>
              <w:t>givenName</w:t>
            </w:r>
          </w:p>
        </w:tc>
        <w:tc>
          <w:tcPr>
            <w:tcW w:w="1131" w:type="dxa"/>
          </w:tcPr>
          <w:p w14:paraId="244FCCCF" w14:textId="77777777" w:rsidR="006E4A8F" w:rsidRDefault="00000000">
            <w:pPr>
              <w:pStyle w:val="Compact"/>
            </w:pPr>
            <w:r>
              <w:rPr>
                <w:rStyle w:val="VerbatimChar"/>
              </w:rPr>
              <w:t>2.5.4.42</w:t>
            </w:r>
          </w:p>
        </w:tc>
        <w:tc>
          <w:tcPr>
            <w:tcW w:w="1697" w:type="dxa"/>
          </w:tcPr>
          <w:p w14:paraId="2470E28A" w14:textId="77777777" w:rsidR="006E4A8F" w:rsidRDefault="006E4A8F">
            <w:pPr>
              <w:pStyle w:val="Compact"/>
            </w:pPr>
            <w:hyperlink r:id="rId73">
              <w:r>
                <w:rPr>
                  <w:rStyle w:val="Hyperlink"/>
                </w:rPr>
                <w:t>RFC 5280</w:t>
              </w:r>
            </w:hyperlink>
          </w:p>
        </w:tc>
        <w:tc>
          <w:tcPr>
            <w:tcW w:w="2262" w:type="dxa"/>
          </w:tcPr>
          <w:p w14:paraId="19AF8A99" w14:textId="77777777" w:rsidR="006E4A8F" w:rsidRDefault="00000000">
            <w:pPr>
              <w:pStyle w:val="Compact"/>
            </w:pPr>
            <w:r>
              <w:t xml:space="preserve">MUST use </w:t>
            </w:r>
            <w:r>
              <w:rPr>
                <w:rStyle w:val="VerbatimChar"/>
              </w:rPr>
              <w:t>UTF8String</w:t>
            </w:r>
            <w:r>
              <w:t xml:space="preserve"> or </w:t>
            </w:r>
            <w:r>
              <w:rPr>
                <w:rStyle w:val="VerbatimChar"/>
              </w:rPr>
              <w:t>PrintableString</w:t>
            </w:r>
          </w:p>
        </w:tc>
        <w:tc>
          <w:tcPr>
            <w:tcW w:w="565" w:type="dxa"/>
          </w:tcPr>
          <w:p w14:paraId="7E64C77A" w14:textId="77777777" w:rsidR="006E4A8F" w:rsidRDefault="00000000">
            <w:pPr>
              <w:pStyle w:val="Compact"/>
            </w:pPr>
            <w:r>
              <w:t>64</w:t>
            </w:r>
            <w:r>
              <w:rPr>
                <w:rStyle w:val="FootnoteReference"/>
              </w:rPr>
              <w:footnoteReference w:id="18"/>
            </w:r>
          </w:p>
        </w:tc>
      </w:tr>
      <w:tr w:rsidR="006E4A8F" w14:paraId="5A89C360" w14:textId="77777777">
        <w:tc>
          <w:tcPr>
            <w:tcW w:w="2262" w:type="dxa"/>
          </w:tcPr>
          <w:p w14:paraId="345F2E47" w14:textId="77777777" w:rsidR="006E4A8F" w:rsidRDefault="00000000">
            <w:pPr>
              <w:pStyle w:val="Compact"/>
            </w:pPr>
            <w:r>
              <w:rPr>
                <w:rStyle w:val="VerbatimChar"/>
              </w:rPr>
              <w:t>organizationalUnitName</w:t>
            </w:r>
          </w:p>
        </w:tc>
        <w:tc>
          <w:tcPr>
            <w:tcW w:w="1131" w:type="dxa"/>
          </w:tcPr>
          <w:p w14:paraId="427F1ECD" w14:textId="77777777" w:rsidR="006E4A8F" w:rsidRDefault="00000000">
            <w:pPr>
              <w:pStyle w:val="Compact"/>
            </w:pPr>
            <w:r>
              <w:rPr>
                <w:rStyle w:val="VerbatimChar"/>
              </w:rPr>
              <w:t>2.5.4.11</w:t>
            </w:r>
          </w:p>
        </w:tc>
        <w:tc>
          <w:tcPr>
            <w:tcW w:w="1697" w:type="dxa"/>
          </w:tcPr>
          <w:p w14:paraId="21CD837A" w14:textId="77777777" w:rsidR="006E4A8F" w:rsidRDefault="006E4A8F">
            <w:pPr>
              <w:pStyle w:val="Compact"/>
            </w:pPr>
            <w:hyperlink r:id="rId74">
              <w:r>
                <w:rPr>
                  <w:rStyle w:val="Hyperlink"/>
                </w:rPr>
                <w:t>RFC 5280</w:t>
              </w:r>
            </w:hyperlink>
          </w:p>
        </w:tc>
        <w:tc>
          <w:tcPr>
            <w:tcW w:w="2262" w:type="dxa"/>
          </w:tcPr>
          <w:p w14:paraId="6439B377" w14:textId="77777777" w:rsidR="006E4A8F" w:rsidRDefault="00000000">
            <w:pPr>
              <w:pStyle w:val="Compact"/>
            </w:pPr>
            <w:r>
              <w:t xml:space="preserve">MUST use </w:t>
            </w:r>
            <w:r>
              <w:rPr>
                <w:rStyle w:val="VerbatimChar"/>
              </w:rPr>
              <w:t>UTF8String</w:t>
            </w:r>
            <w:r>
              <w:t xml:space="preserve"> or </w:t>
            </w:r>
            <w:r>
              <w:rPr>
                <w:rStyle w:val="VerbatimChar"/>
              </w:rPr>
              <w:t>PrintableString</w:t>
            </w:r>
          </w:p>
        </w:tc>
        <w:tc>
          <w:tcPr>
            <w:tcW w:w="565" w:type="dxa"/>
          </w:tcPr>
          <w:p w14:paraId="14A6B566" w14:textId="77777777" w:rsidR="006E4A8F" w:rsidRDefault="00000000">
            <w:pPr>
              <w:pStyle w:val="Compact"/>
            </w:pPr>
            <w:r>
              <w:t>64</w:t>
            </w:r>
          </w:p>
        </w:tc>
      </w:tr>
      <w:tr w:rsidR="006E4A8F" w14:paraId="488BE6C7" w14:textId="77777777">
        <w:tc>
          <w:tcPr>
            <w:tcW w:w="2262" w:type="dxa"/>
          </w:tcPr>
          <w:p w14:paraId="721911FD" w14:textId="77777777" w:rsidR="006E4A8F" w:rsidRDefault="00000000">
            <w:pPr>
              <w:pStyle w:val="Compact"/>
            </w:pPr>
            <w:r>
              <w:rPr>
                <w:rStyle w:val="VerbatimChar"/>
              </w:rPr>
              <w:t>commonName</w:t>
            </w:r>
          </w:p>
        </w:tc>
        <w:tc>
          <w:tcPr>
            <w:tcW w:w="1131" w:type="dxa"/>
          </w:tcPr>
          <w:p w14:paraId="46D40820" w14:textId="77777777" w:rsidR="006E4A8F" w:rsidRDefault="00000000">
            <w:pPr>
              <w:pStyle w:val="Compact"/>
            </w:pPr>
            <w:r>
              <w:rPr>
                <w:rStyle w:val="VerbatimChar"/>
              </w:rPr>
              <w:t>2.5.4.3</w:t>
            </w:r>
          </w:p>
        </w:tc>
        <w:tc>
          <w:tcPr>
            <w:tcW w:w="1697" w:type="dxa"/>
          </w:tcPr>
          <w:p w14:paraId="4F489F26" w14:textId="77777777" w:rsidR="006E4A8F" w:rsidRDefault="006E4A8F">
            <w:pPr>
              <w:pStyle w:val="Compact"/>
            </w:pPr>
            <w:hyperlink r:id="rId75">
              <w:r>
                <w:rPr>
                  <w:rStyle w:val="Hyperlink"/>
                </w:rPr>
                <w:t>RFC 5280</w:t>
              </w:r>
            </w:hyperlink>
          </w:p>
        </w:tc>
        <w:tc>
          <w:tcPr>
            <w:tcW w:w="2262" w:type="dxa"/>
          </w:tcPr>
          <w:p w14:paraId="300E4162" w14:textId="77777777" w:rsidR="006E4A8F" w:rsidRDefault="00000000">
            <w:pPr>
              <w:pStyle w:val="Compact"/>
            </w:pPr>
            <w:r>
              <w:t xml:space="preserve">MUST use </w:t>
            </w:r>
            <w:r>
              <w:rPr>
                <w:rStyle w:val="VerbatimChar"/>
              </w:rPr>
              <w:t>UTF8String</w:t>
            </w:r>
            <w:r>
              <w:t xml:space="preserve"> or </w:t>
            </w:r>
            <w:r>
              <w:rPr>
                <w:rStyle w:val="VerbatimChar"/>
              </w:rPr>
              <w:t>PrintableString</w:t>
            </w:r>
          </w:p>
        </w:tc>
        <w:tc>
          <w:tcPr>
            <w:tcW w:w="565" w:type="dxa"/>
          </w:tcPr>
          <w:p w14:paraId="2DEF1881" w14:textId="77777777" w:rsidR="006E4A8F" w:rsidRDefault="00000000">
            <w:pPr>
              <w:pStyle w:val="Compact"/>
            </w:pPr>
            <w:r>
              <w:t>64</w:t>
            </w:r>
          </w:p>
        </w:tc>
      </w:tr>
    </w:tbl>
    <w:p w14:paraId="3A2138EF" w14:textId="77777777" w:rsidR="006E4A8F" w:rsidRDefault="00000000">
      <w:pPr>
        <w:pStyle w:val="BodyText"/>
      </w:pPr>
      <w:r>
        <w:t xml:space="preserve">CAs that include attributes in the Certificate </w:t>
      </w:r>
      <w:r>
        <w:rPr>
          <w:rStyle w:val="VerbatimChar"/>
        </w:rPr>
        <w:t>subject</w:t>
      </w:r>
      <w:r>
        <w:t xml:space="preserve"> field that are listed in the table below SHALL follow the specified encoding requirements for the attribute.</w:t>
      </w:r>
    </w:p>
    <w:p w14:paraId="2791FE18" w14:textId="77777777" w:rsidR="006E4A8F" w:rsidRDefault="00000000">
      <w:pPr>
        <w:pStyle w:val="TableCaption"/>
      </w:pPr>
      <w:r>
        <w:t>Encoding Requirements for Selected Attributes</w:t>
      </w:r>
    </w:p>
    <w:tbl>
      <w:tblPr>
        <w:tblStyle w:val="Table"/>
        <w:tblW w:w="5000" w:type="pct"/>
        <w:tblLayout w:type="fixed"/>
        <w:tblLook w:val="0020" w:firstRow="1" w:lastRow="0" w:firstColumn="0" w:lastColumn="0" w:noHBand="0" w:noVBand="0"/>
      </w:tblPr>
      <w:tblGrid>
        <w:gridCol w:w="2675"/>
        <w:gridCol w:w="1337"/>
        <w:gridCol w:w="2006"/>
        <w:gridCol w:w="2674"/>
        <w:gridCol w:w="668"/>
      </w:tblGrid>
      <w:tr w:rsidR="006E4A8F" w14:paraId="319FA16D" w14:textId="77777777">
        <w:trPr>
          <w:tblHeader/>
        </w:trPr>
        <w:tc>
          <w:tcPr>
            <w:tcW w:w="2262" w:type="dxa"/>
          </w:tcPr>
          <w:p w14:paraId="26CDAD52" w14:textId="77777777" w:rsidR="006E4A8F" w:rsidRDefault="00000000">
            <w:pPr>
              <w:pStyle w:val="Compact"/>
            </w:pPr>
            <w:r>
              <w:rPr>
                <w:b/>
                <w:bCs/>
              </w:rPr>
              <w:t>Attribute</w:t>
            </w:r>
          </w:p>
        </w:tc>
        <w:tc>
          <w:tcPr>
            <w:tcW w:w="1131" w:type="dxa"/>
          </w:tcPr>
          <w:p w14:paraId="3B7EEB05" w14:textId="77777777" w:rsidR="006E4A8F" w:rsidRDefault="00000000">
            <w:pPr>
              <w:pStyle w:val="Compact"/>
            </w:pPr>
            <w:r>
              <w:rPr>
                <w:b/>
                <w:bCs/>
              </w:rPr>
              <w:t>OID</w:t>
            </w:r>
          </w:p>
        </w:tc>
        <w:tc>
          <w:tcPr>
            <w:tcW w:w="1697" w:type="dxa"/>
          </w:tcPr>
          <w:p w14:paraId="0F0AFC8E" w14:textId="77777777" w:rsidR="006E4A8F" w:rsidRDefault="00000000">
            <w:pPr>
              <w:pStyle w:val="Compact"/>
            </w:pPr>
            <w:r>
              <w:rPr>
                <w:b/>
                <w:bCs/>
              </w:rPr>
              <w:t>Specification</w:t>
            </w:r>
          </w:p>
        </w:tc>
        <w:tc>
          <w:tcPr>
            <w:tcW w:w="2262" w:type="dxa"/>
          </w:tcPr>
          <w:p w14:paraId="33878FFB" w14:textId="77777777" w:rsidR="006E4A8F" w:rsidRDefault="00000000">
            <w:pPr>
              <w:pStyle w:val="Compact"/>
            </w:pPr>
            <w:r>
              <w:rPr>
                <w:b/>
                <w:bCs/>
              </w:rPr>
              <w:t>Encoding Requirements</w:t>
            </w:r>
          </w:p>
        </w:tc>
        <w:tc>
          <w:tcPr>
            <w:tcW w:w="565" w:type="dxa"/>
          </w:tcPr>
          <w:p w14:paraId="72AB5317" w14:textId="77777777" w:rsidR="006E4A8F" w:rsidRDefault="00000000">
            <w:pPr>
              <w:pStyle w:val="Compact"/>
            </w:pPr>
            <w:r>
              <w:rPr>
                <w:b/>
                <w:bCs/>
              </w:rPr>
              <w:t>Max Length</w:t>
            </w:r>
            <w:r>
              <w:rPr>
                <w:rStyle w:val="FootnoteReference"/>
              </w:rPr>
              <w:footnoteReference w:id="19"/>
            </w:r>
          </w:p>
        </w:tc>
      </w:tr>
      <w:tr w:rsidR="006E4A8F" w14:paraId="67FB0780" w14:textId="77777777">
        <w:tc>
          <w:tcPr>
            <w:tcW w:w="2262" w:type="dxa"/>
          </w:tcPr>
          <w:p w14:paraId="5400A70A" w14:textId="77777777" w:rsidR="006E4A8F" w:rsidRDefault="00000000">
            <w:pPr>
              <w:pStyle w:val="Compact"/>
            </w:pPr>
            <w:r>
              <w:rPr>
                <w:rStyle w:val="VerbatimChar"/>
              </w:rPr>
              <w:t>businessCategory</w:t>
            </w:r>
          </w:p>
        </w:tc>
        <w:tc>
          <w:tcPr>
            <w:tcW w:w="1131" w:type="dxa"/>
          </w:tcPr>
          <w:p w14:paraId="38151FAC" w14:textId="77777777" w:rsidR="006E4A8F" w:rsidRDefault="00000000">
            <w:pPr>
              <w:pStyle w:val="Compact"/>
            </w:pPr>
            <w:r>
              <w:rPr>
                <w:rStyle w:val="VerbatimChar"/>
              </w:rPr>
              <w:t>2.5.4.15</w:t>
            </w:r>
          </w:p>
        </w:tc>
        <w:tc>
          <w:tcPr>
            <w:tcW w:w="1697" w:type="dxa"/>
          </w:tcPr>
          <w:p w14:paraId="1D6CD8B0" w14:textId="77777777" w:rsidR="006E4A8F" w:rsidRDefault="00000000">
            <w:pPr>
              <w:pStyle w:val="Compact"/>
            </w:pPr>
            <w:r>
              <w:t>X.520</w:t>
            </w:r>
          </w:p>
        </w:tc>
        <w:tc>
          <w:tcPr>
            <w:tcW w:w="2262" w:type="dxa"/>
          </w:tcPr>
          <w:p w14:paraId="73C18B30" w14:textId="77777777" w:rsidR="006E4A8F" w:rsidRDefault="00000000">
            <w:pPr>
              <w:pStyle w:val="Compact"/>
            </w:pPr>
            <w:r>
              <w:t xml:space="preserve">MUST use </w:t>
            </w:r>
            <w:r>
              <w:rPr>
                <w:rStyle w:val="VerbatimChar"/>
              </w:rPr>
              <w:t>UTF8String</w:t>
            </w:r>
            <w:r>
              <w:t xml:space="preserve"> or </w:t>
            </w:r>
            <w:r>
              <w:rPr>
                <w:rStyle w:val="VerbatimChar"/>
              </w:rPr>
              <w:t>PrintableString</w:t>
            </w:r>
          </w:p>
        </w:tc>
        <w:tc>
          <w:tcPr>
            <w:tcW w:w="565" w:type="dxa"/>
          </w:tcPr>
          <w:p w14:paraId="63059391" w14:textId="77777777" w:rsidR="006E4A8F" w:rsidRDefault="00000000">
            <w:pPr>
              <w:pStyle w:val="Compact"/>
            </w:pPr>
            <w:r>
              <w:t>128</w:t>
            </w:r>
          </w:p>
        </w:tc>
      </w:tr>
      <w:tr w:rsidR="006E4A8F" w14:paraId="083CFE7D" w14:textId="77777777">
        <w:tc>
          <w:tcPr>
            <w:tcW w:w="2262" w:type="dxa"/>
          </w:tcPr>
          <w:p w14:paraId="245BB3EF" w14:textId="77777777" w:rsidR="006E4A8F" w:rsidRDefault="00000000">
            <w:pPr>
              <w:pStyle w:val="Compact"/>
            </w:pPr>
            <w:r>
              <w:rPr>
                <w:rStyle w:val="VerbatimChar"/>
              </w:rPr>
              <w:t>jurisdictionCountry</w:t>
            </w:r>
          </w:p>
        </w:tc>
        <w:tc>
          <w:tcPr>
            <w:tcW w:w="1131" w:type="dxa"/>
          </w:tcPr>
          <w:p w14:paraId="6D12AA05" w14:textId="77777777" w:rsidR="006E4A8F" w:rsidRDefault="00000000">
            <w:pPr>
              <w:pStyle w:val="Compact"/>
            </w:pPr>
            <w:r>
              <w:rPr>
                <w:rStyle w:val="VerbatimChar"/>
              </w:rPr>
              <w:t>1.3.6.1.4.1.311.60.2.1.3</w:t>
            </w:r>
          </w:p>
        </w:tc>
        <w:tc>
          <w:tcPr>
            <w:tcW w:w="1697" w:type="dxa"/>
          </w:tcPr>
          <w:p w14:paraId="001165A0" w14:textId="77777777" w:rsidR="006E4A8F" w:rsidRDefault="00000000">
            <w:pPr>
              <w:pStyle w:val="Compact"/>
            </w:pPr>
            <w:r>
              <w:t>Guidelines for the Issuance and Management of Extended Validation Certificates</w:t>
            </w:r>
          </w:p>
        </w:tc>
        <w:tc>
          <w:tcPr>
            <w:tcW w:w="2262" w:type="dxa"/>
          </w:tcPr>
          <w:p w14:paraId="36745C81" w14:textId="77777777" w:rsidR="006E4A8F" w:rsidRDefault="00000000">
            <w:pPr>
              <w:pStyle w:val="Compact"/>
            </w:pPr>
            <w:r>
              <w:t xml:space="preserve">MUST use </w:t>
            </w:r>
            <w:r>
              <w:rPr>
                <w:rStyle w:val="VerbatimChar"/>
              </w:rPr>
              <w:t>PrintableString</w:t>
            </w:r>
          </w:p>
        </w:tc>
        <w:tc>
          <w:tcPr>
            <w:tcW w:w="565" w:type="dxa"/>
          </w:tcPr>
          <w:p w14:paraId="290D8F3E" w14:textId="77777777" w:rsidR="006E4A8F" w:rsidRDefault="00000000">
            <w:pPr>
              <w:pStyle w:val="Compact"/>
            </w:pPr>
            <w:r>
              <w:t>2</w:t>
            </w:r>
          </w:p>
        </w:tc>
      </w:tr>
      <w:tr w:rsidR="006E4A8F" w14:paraId="3D2DAD0C" w14:textId="77777777">
        <w:tc>
          <w:tcPr>
            <w:tcW w:w="2262" w:type="dxa"/>
          </w:tcPr>
          <w:p w14:paraId="26FBC765" w14:textId="77777777" w:rsidR="006E4A8F" w:rsidRDefault="00000000">
            <w:pPr>
              <w:pStyle w:val="Compact"/>
            </w:pPr>
            <w:r>
              <w:rPr>
                <w:rStyle w:val="VerbatimChar"/>
              </w:rPr>
              <w:t>jurisdictionStateOrProvince</w:t>
            </w:r>
          </w:p>
        </w:tc>
        <w:tc>
          <w:tcPr>
            <w:tcW w:w="1131" w:type="dxa"/>
          </w:tcPr>
          <w:p w14:paraId="241D3A32" w14:textId="77777777" w:rsidR="006E4A8F" w:rsidRDefault="00000000">
            <w:pPr>
              <w:pStyle w:val="Compact"/>
            </w:pPr>
            <w:r>
              <w:rPr>
                <w:rStyle w:val="VerbatimChar"/>
              </w:rPr>
              <w:t>1.3.6.1.4.1.311.60.2.1.2</w:t>
            </w:r>
          </w:p>
        </w:tc>
        <w:tc>
          <w:tcPr>
            <w:tcW w:w="1697" w:type="dxa"/>
          </w:tcPr>
          <w:p w14:paraId="104E551A" w14:textId="77777777" w:rsidR="006E4A8F" w:rsidRDefault="00000000">
            <w:pPr>
              <w:pStyle w:val="Compact"/>
            </w:pPr>
            <w:r>
              <w:t>Guidelines for the Issuance and Management of Extended Validation Certificates</w:t>
            </w:r>
          </w:p>
        </w:tc>
        <w:tc>
          <w:tcPr>
            <w:tcW w:w="2262" w:type="dxa"/>
          </w:tcPr>
          <w:p w14:paraId="28237E1E" w14:textId="77777777" w:rsidR="006E4A8F" w:rsidRDefault="00000000">
            <w:pPr>
              <w:pStyle w:val="Compact"/>
            </w:pPr>
            <w:r>
              <w:t xml:space="preserve">MUST use </w:t>
            </w:r>
            <w:r>
              <w:rPr>
                <w:rStyle w:val="VerbatimChar"/>
              </w:rPr>
              <w:t>UTF8String</w:t>
            </w:r>
            <w:r>
              <w:t xml:space="preserve"> or </w:t>
            </w:r>
            <w:r>
              <w:rPr>
                <w:rStyle w:val="VerbatimChar"/>
              </w:rPr>
              <w:t>PrintableString</w:t>
            </w:r>
          </w:p>
        </w:tc>
        <w:tc>
          <w:tcPr>
            <w:tcW w:w="565" w:type="dxa"/>
          </w:tcPr>
          <w:p w14:paraId="74AA1D29" w14:textId="77777777" w:rsidR="006E4A8F" w:rsidRDefault="00000000">
            <w:pPr>
              <w:pStyle w:val="Compact"/>
            </w:pPr>
            <w:r>
              <w:t>128</w:t>
            </w:r>
          </w:p>
        </w:tc>
      </w:tr>
      <w:tr w:rsidR="006E4A8F" w14:paraId="1D448353" w14:textId="77777777">
        <w:tc>
          <w:tcPr>
            <w:tcW w:w="2262" w:type="dxa"/>
          </w:tcPr>
          <w:p w14:paraId="1C5488A4" w14:textId="77777777" w:rsidR="006E4A8F" w:rsidRDefault="00000000">
            <w:pPr>
              <w:pStyle w:val="Compact"/>
            </w:pPr>
            <w:r>
              <w:rPr>
                <w:rStyle w:val="VerbatimChar"/>
              </w:rPr>
              <w:t>jurisdictionLocality</w:t>
            </w:r>
          </w:p>
        </w:tc>
        <w:tc>
          <w:tcPr>
            <w:tcW w:w="1131" w:type="dxa"/>
          </w:tcPr>
          <w:p w14:paraId="720AC8E7" w14:textId="77777777" w:rsidR="006E4A8F" w:rsidRDefault="00000000">
            <w:pPr>
              <w:pStyle w:val="Compact"/>
            </w:pPr>
            <w:r>
              <w:rPr>
                <w:rStyle w:val="VerbatimChar"/>
              </w:rPr>
              <w:t>1.3.6.1.4.1.311.60.2.1.1</w:t>
            </w:r>
          </w:p>
        </w:tc>
        <w:tc>
          <w:tcPr>
            <w:tcW w:w="1697" w:type="dxa"/>
          </w:tcPr>
          <w:p w14:paraId="22CA3124" w14:textId="77777777" w:rsidR="006E4A8F" w:rsidRDefault="00000000">
            <w:pPr>
              <w:pStyle w:val="Compact"/>
            </w:pPr>
            <w:r>
              <w:t>Guidelines for the Issuance and Management of Extended Validation Certificates</w:t>
            </w:r>
          </w:p>
        </w:tc>
        <w:tc>
          <w:tcPr>
            <w:tcW w:w="2262" w:type="dxa"/>
          </w:tcPr>
          <w:p w14:paraId="41CC0938" w14:textId="77777777" w:rsidR="006E4A8F" w:rsidRDefault="00000000">
            <w:pPr>
              <w:pStyle w:val="Compact"/>
            </w:pPr>
            <w:r>
              <w:t xml:space="preserve">MUST use </w:t>
            </w:r>
            <w:r>
              <w:rPr>
                <w:rStyle w:val="VerbatimChar"/>
              </w:rPr>
              <w:t>UTF8String</w:t>
            </w:r>
            <w:r>
              <w:t xml:space="preserve"> or </w:t>
            </w:r>
            <w:r>
              <w:rPr>
                <w:rStyle w:val="VerbatimChar"/>
              </w:rPr>
              <w:t>PrintableString</w:t>
            </w:r>
          </w:p>
        </w:tc>
        <w:tc>
          <w:tcPr>
            <w:tcW w:w="565" w:type="dxa"/>
          </w:tcPr>
          <w:p w14:paraId="4B8A8CB3" w14:textId="77777777" w:rsidR="006E4A8F" w:rsidRDefault="00000000">
            <w:pPr>
              <w:pStyle w:val="Compact"/>
            </w:pPr>
            <w:r>
              <w:t>128</w:t>
            </w:r>
          </w:p>
        </w:tc>
      </w:tr>
      <w:tr w:rsidR="006E4A8F" w14:paraId="029C0E48" w14:textId="77777777">
        <w:tc>
          <w:tcPr>
            <w:tcW w:w="2262" w:type="dxa"/>
          </w:tcPr>
          <w:p w14:paraId="686EC7E3" w14:textId="77777777" w:rsidR="006E4A8F" w:rsidRDefault="00000000">
            <w:pPr>
              <w:pStyle w:val="Compact"/>
            </w:pPr>
            <w:r>
              <w:rPr>
                <w:rStyle w:val="VerbatimChar"/>
              </w:rPr>
              <w:lastRenderedPageBreak/>
              <w:t>serialNumber</w:t>
            </w:r>
          </w:p>
        </w:tc>
        <w:tc>
          <w:tcPr>
            <w:tcW w:w="1131" w:type="dxa"/>
          </w:tcPr>
          <w:p w14:paraId="7CF74D44" w14:textId="77777777" w:rsidR="006E4A8F" w:rsidRDefault="00000000">
            <w:pPr>
              <w:pStyle w:val="Compact"/>
            </w:pPr>
            <w:r>
              <w:rPr>
                <w:rStyle w:val="VerbatimChar"/>
              </w:rPr>
              <w:t>2.5.4.5</w:t>
            </w:r>
          </w:p>
        </w:tc>
        <w:tc>
          <w:tcPr>
            <w:tcW w:w="1697" w:type="dxa"/>
          </w:tcPr>
          <w:p w14:paraId="365C28EF" w14:textId="77777777" w:rsidR="006E4A8F" w:rsidRDefault="006E4A8F">
            <w:pPr>
              <w:pStyle w:val="Compact"/>
            </w:pPr>
            <w:hyperlink r:id="rId76">
              <w:r>
                <w:rPr>
                  <w:rStyle w:val="Hyperlink"/>
                </w:rPr>
                <w:t>RFC 5280</w:t>
              </w:r>
            </w:hyperlink>
          </w:p>
        </w:tc>
        <w:tc>
          <w:tcPr>
            <w:tcW w:w="2262" w:type="dxa"/>
          </w:tcPr>
          <w:p w14:paraId="089B1CCA" w14:textId="77777777" w:rsidR="006E4A8F" w:rsidRDefault="00000000">
            <w:pPr>
              <w:pStyle w:val="Compact"/>
            </w:pPr>
            <w:r>
              <w:t xml:space="preserve">MUST use </w:t>
            </w:r>
            <w:r>
              <w:rPr>
                <w:rStyle w:val="VerbatimChar"/>
              </w:rPr>
              <w:t>PrintableString</w:t>
            </w:r>
          </w:p>
        </w:tc>
        <w:tc>
          <w:tcPr>
            <w:tcW w:w="565" w:type="dxa"/>
          </w:tcPr>
          <w:p w14:paraId="41AC1B31" w14:textId="77777777" w:rsidR="006E4A8F" w:rsidRDefault="00000000">
            <w:pPr>
              <w:pStyle w:val="Compact"/>
            </w:pPr>
            <w:r>
              <w:t>64</w:t>
            </w:r>
          </w:p>
        </w:tc>
      </w:tr>
      <w:tr w:rsidR="006E4A8F" w14:paraId="280D22A0" w14:textId="77777777">
        <w:tc>
          <w:tcPr>
            <w:tcW w:w="2262" w:type="dxa"/>
          </w:tcPr>
          <w:p w14:paraId="37DC8DB7" w14:textId="77777777" w:rsidR="006E4A8F" w:rsidRDefault="00000000">
            <w:pPr>
              <w:pStyle w:val="Compact"/>
            </w:pPr>
            <w:r>
              <w:rPr>
                <w:rStyle w:val="VerbatimChar"/>
              </w:rPr>
              <w:t>organizationIdentifier</w:t>
            </w:r>
          </w:p>
        </w:tc>
        <w:tc>
          <w:tcPr>
            <w:tcW w:w="1131" w:type="dxa"/>
          </w:tcPr>
          <w:p w14:paraId="233569BF" w14:textId="77777777" w:rsidR="006E4A8F" w:rsidRDefault="00000000">
            <w:pPr>
              <w:pStyle w:val="Compact"/>
            </w:pPr>
            <w:r>
              <w:rPr>
                <w:rStyle w:val="VerbatimChar"/>
              </w:rPr>
              <w:t>2.5.4.97</w:t>
            </w:r>
          </w:p>
        </w:tc>
        <w:tc>
          <w:tcPr>
            <w:tcW w:w="1697" w:type="dxa"/>
          </w:tcPr>
          <w:p w14:paraId="53267AB5" w14:textId="77777777" w:rsidR="006E4A8F" w:rsidRDefault="00000000">
            <w:pPr>
              <w:pStyle w:val="Compact"/>
            </w:pPr>
            <w:r>
              <w:t>X.520</w:t>
            </w:r>
          </w:p>
        </w:tc>
        <w:tc>
          <w:tcPr>
            <w:tcW w:w="2262" w:type="dxa"/>
          </w:tcPr>
          <w:p w14:paraId="063E660C" w14:textId="77777777" w:rsidR="006E4A8F" w:rsidRDefault="00000000">
            <w:pPr>
              <w:pStyle w:val="Compact"/>
            </w:pPr>
            <w:r>
              <w:t xml:space="preserve">MUST use </w:t>
            </w:r>
            <w:r>
              <w:rPr>
                <w:rStyle w:val="VerbatimChar"/>
              </w:rPr>
              <w:t>UTF8String</w:t>
            </w:r>
            <w:r>
              <w:t xml:space="preserve"> or </w:t>
            </w:r>
            <w:r>
              <w:rPr>
                <w:rStyle w:val="VerbatimChar"/>
              </w:rPr>
              <w:t>PrintableString</w:t>
            </w:r>
          </w:p>
        </w:tc>
        <w:tc>
          <w:tcPr>
            <w:tcW w:w="565" w:type="dxa"/>
          </w:tcPr>
          <w:p w14:paraId="22DD8A3E" w14:textId="77777777" w:rsidR="006E4A8F" w:rsidRDefault="00000000">
            <w:pPr>
              <w:pStyle w:val="Compact"/>
            </w:pPr>
            <w:r>
              <w:t>None</w:t>
            </w:r>
          </w:p>
        </w:tc>
      </w:tr>
    </w:tbl>
    <w:p w14:paraId="1AF60D26" w14:textId="77777777" w:rsidR="006E4A8F" w:rsidRDefault="00000000">
      <w:pPr>
        <w:pStyle w:val="Heading4"/>
      </w:pPr>
      <w:bookmarkStart w:id="769" w:name="Xcec18e6ac32aca3a45eec84a1ba551934837a7f"/>
      <w:bookmarkEnd w:id="768"/>
      <w:r>
        <w:t>7.1.4.3 Subscriber Certificate Common Name Attribute</w:t>
      </w:r>
    </w:p>
    <w:p w14:paraId="6C63270B" w14:textId="77777777" w:rsidR="006E4A8F" w:rsidRDefault="00000000">
      <w:pPr>
        <w:pStyle w:val="FirstParagraph"/>
      </w:pPr>
      <w:r>
        <w:t xml:space="preserve">If present, this attribute MUST contain exactly one entry that is one of the values contained in the Certificate’s </w:t>
      </w:r>
      <w:r>
        <w:rPr>
          <w:rStyle w:val="VerbatimChar"/>
        </w:rPr>
        <w:t>subjectAltName</w:t>
      </w:r>
      <w:r>
        <w:t xml:space="preserve"> extension (see </w:t>
      </w:r>
      <w:hyperlink w:anchor="X7357be686a72e0b81e7848590260cddfc1e7770">
        <w:r w:rsidR="006E4A8F">
          <w:rPr>
            <w:rStyle w:val="Hyperlink"/>
          </w:rPr>
          <w:t>Section 7.1.2.7.12</w:t>
        </w:r>
      </w:hyperlink>
      <w:r>
        <w:t>). The value of the field MUST be encoded as follows:</w:t>
      </w:r>
    </w:p>
    <w:p w14:paraId="32DDD2B3" w14:textId="77777777" w:rsidR="006E4A8F" w:rsidRDefault="00000000">
      <w:pPr>
        <w:pStyle w:val="Compact"/>
        <w:numPr>
          <w:ilvl w:val="0"/>
          <w:numId w:val="116"/>
        </w:numPr>
      </w:pPr>
      <w:r>
        <w:t>If the value is an IPv4 address, then the value MUST be encoded as an IPv4Address as specified in RFC 3986, Section 3.2.2.</w:t>
      </w:r>
    </w:p>
    <w:p w14:paraId="02E8E0B1" w14:textId="77777777" w:rsidR="006E4A8F" w:rsidRDefault="00000000">
      <w:pPr>
        <w:pStyle w:val="Compact"/>
        <w:numPr>
          <w:ilvl w:val="0"/>
          <w:numId w:val="116"/>
        </w:numPr>
      </w:pPr>
      <w:r>
        <w:t>If the value is an IPv6 address, then the value MUST be encoded in the text representation specified in RFC 5952, Section 4.</w:t>
      </w:r>
    </w:p>
    <w:p w14:paraId="3B009A9A" w14:textId="77777777" w:rsidR="006E4A8F" w:rsidRDefault="00000000">
      <w:pPr>
        <w:pStyle w:val="Compact"/>
        <w:numPr>
          <w:ilvl w:val="0"/>
          <w:numId w:val="116"/>
        </w:numPr>
      </w:pPr>
      <w:r>
        <w:t xml:space="preserve">If the value is a Fully-Qualified Domain Name or Wildcard Domain Name, then the value MUST be encoded as a character-for-character copy of the </w:t>
      </w:r>
      <w:r>
        <w:rPr>
          <w:rStyle w:val="VerbatimChar"/>
        </w:rPr>
        <w:t>dNSName</w:t>
      </w:r>
      <w:r>
        <w:t xml:space="preserve"> entry value from the </w:t>
      </w:r>
      <w:r>
        <w:rPr>
          <w:rStyle w:val="VerbatimChar"/>
        </w:rPr>
        <w:t>subjectAltName</w:t>
      </w:r>
      <w:r>
        <w:t xml:space="preserve"> extension. Specifically, all Domain Labels of the Fully-Qualified Domain Name or FQDN portion of the Wildcard Domain Name must be encoded as LDH Labels, and P-Labels MUST NOT be converted to their Unicode representation.</w:t>
      </w:r>
    </w:p>
    <w:p w14:paraId="2137D78C" w14:textId="77777777" w:rsidR="006E4A8F" w:rsidRDefault="00000000">
      <w:pPr>
        <w:pStyle w:val="Heading4"/>
      </w:pPr>
      <w:bookmarkStart w:id="770" w:name="Xfbe97d39f8a1a297d6543af0b1b4ce6e9225ae0"/>
      <w:bookmarkEnd w:id="769"/>
      <w:r>
        <w:t>7.1.4.4 Other Subject Attributes</w:t>
      </w:r>
    </w:p>
    <w:p w14:paraId="7654D8EB" w14:textId="77777777" w:rsidR="006E4A8F" w:rsidRDefault="00000000">
      <w:pPr>
        <w:pStyle w:val="FirstParagraph"/>
      </w:pPr>
      <w:r>
        <w:t xml:space="preserve">When explicitly stated as permitted by the relevant certificate profile specified within </w:t>
      </w:r>
      <w:hyperlink w:anchor="Xfd4c7b8779ca38eac6cafab53f401db9b389178">
        <w:r w:rsidR="006E4A8F">
          <w:rPr>
            <w:rStyle w:val="Hyperlink"/>
          </w:rPr>
          <w:t>Section 7.1.2</w:t>
        </w:r>
      </w:hyperlink>
      <w:r>
        <w:t xml:space="preserve">, CAs MAY include additional attributes within the </w:t>
      </w:r>
      <w:r>
        <w:rPr>
          <w:rStyle w:val="VerbatimChar"/>
        </w:rPr>
        <w:t>AttributeTypeAndValue</w:t>
      </w:r>
      <w:r>
        <w:t xml:space="preserve"> beyond those specified in </w:t>
      </w:r>
      <w:hyperlink w:anchor="Xdcbbd85f2924df83fd0c65039919dab577bcc48">
        <w:r w:rsidR="006E4A8F">
          <w:rPr>
            <w:rStyle w:val="Hyperlink"/>
          </w:rPr>
          <w:t>Section 7.1.4.2</w:t>
        </w:r>
      </w:hyperlink>
      <w:r>
        <w:t>.</w:t>
      </w:r>
    </w:p>
    <w:p w14:paraId="30129F04" w14:textId="77777777" w:rsidR="006E4A8F" w:rsidRDefault="00000000">
      <w:pPr>
        <w:pStyle w:val="BodyText"/>
      </w:pPr>
      <w:r>
        <w:t>Before including such an attribute, the CA SHALL:</w:t>
      </w:r>
    </w:p>
    <w:p w14:paraId="556B28CE" w14:textId="77777777" w:rsidR="006E4A8F" w:rsidRDefault="00000000">
      <w:pPr>
        <w:pStyle w:val="Compact"/>
        <w:numPr>
          <w:ilvl w:val="0"/>
          <w:numId w:val="117"/>
        </w:numPr>
      </w:pPr>
      <w:r>
        <w:t>Document the attributes within Section 7.1.4 of their CP or CPS, along with the applicable validation practices.</w:t>
      </w:r>
    </w:p>
    <w:p w14:paraId="0B094433" w14:textId="77777777" w:rsidR="006E4A8F" w:rsidRDefault="00000000">
      <w:pPr>
        <w:pStyle w:val="Compact"/>
        <w:numPr>
          <w:ilvl w:val="0"/>
          <w:numId w:val="117"/>
        </w:numPr>
      </w:pPr>
      <w:r>
        <w:t>Ensure that the contents contain information that has been verified by the CA, independent of the Applicant.</w:t>
      </w:r>
    </w:p>
    <w:p w14:paraId="7D8A1870" w14:textId="77777777" w:rsidR="006E4A8F" w:rsidRDefault="00000000">
      <w:pPr>
        <w:pStyle w:val="Heading3"/>
      </w:pPr>
      <w:bookmarkStart w:id="771" w:name="_Toc204242552"/>
      <w:bookmarkStart w:id="772" w:name="_Toc203993877"/>
      <w:bookmarkStart w:id="773" w:name="Xb679318b5159669ccef024bee2ed8b9b757084d"/>
      <w:bookmarkEnd w:id="766"/>
      <w:bookmarkEnd w:id="770"/>
      <w:r>
        <w:t>7.1.5 Name constraints</w:t>
      </w:r>
      <w:bookmarkEnd w:id="771"/>
      <w:bookmarkEnd w:id="772"/>
    </w:p>
    <w:p w14:paraId="35D87E91" w14:textId="77777777" w:rsidR="006E4A8F" w:rsidRDefault="00000000">
      <w:pPr>
        <w:pStyle w:val="Heading3"/>
      </w:pPr>
      <w:bookmarkStart w:id="774" w:name="_Toc204242553"/>
      <w:bookmarkStart w:id="775" w:name="_Toc203993878"/>
      <w:bookmarkStart w:id="776" w:name="Xc8d3ffc41162c976c376ed548cd0fe263da63e7"/>
      <w:bookmarkEnd w:id="773"/>
      <w:r>
        <w:t>7.1.6 Certificate policy object identifier</w:t>
      </w:r>
      <w:bookmarkEnd w:id="774"/>
      <w:bookmarkEnd w:id="775"/>
    </w:p>
    <w:p w14:paraId="4D7C6082" w14:textId="77777777" w:rsidR="006E4A8F" w:rsidRDefault="00000000">
      <w:pPr>
        <w:pStyle w:val="Heading4"/>
      </w:pPr>
      <w:bookmarkStart w:id="777" w:name="Xd886d368fed64db74e3fc7a280ac2a3180671ff"/>
      <w:r>
        <w:t>7.1.6.1 Reserved Certificate Policy Identifiers</w:t>
      </w:r>
    </w:p>
    <w:p w14:paraId="378F4148" w14:textId="77777777" w:rsidR="006E4A8F" w:rsidRDefault="00000000">
      <w:pPr>
        <w:pStyle w:val="FirstParagraph"/>
      </w:pPr>
      <w:r>
        <w:t>The following Certificate Policy identifiers are reserved for use by CAs as an optional means of asserting that a Certificate complies with these Requirements.</w:t>
      </w:r>
    </w:p>
    <w:p w14:paraId="0DC829C5" w14:textId="77777777" w:rsidR="006E4A8F" w:rsidRDefault="00000000">
      <w:pPr>
        <w:pStyle w:val="BodyText"/>
      </w:pPr>
      <w:r>
        <w:rPr>
          <w:rStyle w:val="VerbatimChar"/>
        </w:rPr>
        <w:lastRenderedPageBreak/>
        <w:t>{joint-iso-itu-t(2) international-organizations(23) ca-browser-forum(140) certificate-policies(1) baseline-requirements(2) domain-validated(1)} (2.23.140.1.2.1)</w:t>
      </w:r>
    </w:p>
    <w:p w14:paraId="52F73066" w14:textId="77777777" w:rsidR="006E4A8F" w:rsidRDefault="00000000">
      <w:pPr>
        <w:pStyle w:val="BodyText"/>
      </w:pPr>
      <w:r>
        <w:rPr>
          <w:rStyle w:val="VerbatimChar"/>
        </w:rPr>
        <w:t>{joint-iso-itu-t(2) international-organizations(23) ca-browser-forum(140) certificate-policies(1) baseline-requirements(2) organization-validated(2)} (2.23.140.1.2.2)</w:t>
      </w:r>
    </w:p>
    <w:p w14:paraId="70089DFB" w14:textId="77777777" w:rsidR="006E4A8F" w:rsidRDefault="00000000">
      <w:pPr>
        <w:pStyle w:val="BodyText"/>
      </w:pPr>
      <w:r>
        <w:rPr>
          <w:rStyle w:val="VerbatimChar"/>
        </w:rPr>
        <w:t>{joint-iso-itu-t(2) international-organizations(23) ca-browser-forum(140) certificate-policies(1) baseline-requirements(2) individual-validated(3)} (2.23.140.1.2.3)</w:t>
      </w:r>
    </w:p>
    <w:p w14:paraId="15A199BA" w14:textId="77777777" w:rsidR="006E4A8F" w:rsidRDefault="00000000">
      <w:pPr>
        <w:pStyle w:val="BodyText"/>
      </w:pPr>
      <w:r>
        <w:rPr>
          <w:rStyle w:val="VerbatimChar"/>
        </w:rPr>
        <w:t>{joint‐iso‐itu‐t(2) international‐organizations(23) ca‐browser‐forum(140) certificate‐policies(1) ev-guidelines(1)} (2.23.140.1.1)</w:t>
      </w:r>
    </w:p>
    <w:p w14:paraId="73932BA4" w14:textId="77777777" w:rsidR="006E4A8F" w:rsidRDefault="00000000">
      <w:pPr>
        <w:pStyle w:val="Heading3"/>
      </w:pPr>
      <w:bookmarkStart w:id="778" w:name="_Toc204242554"/>
      <w:bookmarkStart w:id="779" w:name="_Toc203993879"/>
      <w:bookmarkStart w:id="780" w:name="Xed9e7834e6ffbd250e01c735c982e66ea9861ae"/>
      <w:bookmarkEnd w:id="776"/>
      <w:bookmarkEnd w:id="777"/>
      <w:r>
        <w:t>7.1.7 Usage of Policy Constraints extension</w:t>
      </w:r>
      <w:bookmarkEnd w:id="778"/>
      <w:bookmarkEnd w:id="779"/>
    </w:p>
    <w:p w14:paraId="6FFE1FD2" w14:textId="77777777" w:rsidR="006E4A8F" w:rsidRDefault="00000000">
      <w:pPr>
        <w:pStyle w:val="Heading3"/>
      </w:pPr>
      <w:bookmarkStart w:id="781" w:name="_Toc204242555"/>
      <w:bookmarkStart w:id="782" w:name="_Toc203993880"/>
      <w:bookmarkStart w:id="783" w:name="Xb75aeb95e41b160b3b406a7bf538931f2032f39"/>
      <w:bookmarkEnd w:id="780"/>
      <w:r>
        <w:t>7.1.8 Policy qualifiers syntax and semantics</w:t>
      </w:r>
      <w:bookmarkEnd w:id="781"/>
      <w:bookmarkEnd w:id="782"/>
    </w:p>
    <w:p w14:paraId="0317B534" w14:textId="77777777" w:rsidR="006E4A8F" w:rsidRDefault="00000000">
      <w:pPr>
        <w:pStyle w:val="Heading3"/>
      </w:pPr>
      <w:bookmarkStart w:id="784" w:name="_Toc204242556"/>
      <w:bookmarkStart w:id="785" w:name="_Toc203993881"/>
      <w:bookmarkStart w:id="786" w:name="X7e1386d320ff9b93177aebb64539fc5dd8f35e6"/>
      <w:bookmarkEnd w:id="783"/>
      <w:r>
        <w:t>7.1.9 Processing semantics for the critical Certificate Policies extension</w:t>
      </w:r>
      <w:bookmarkEnd w:id="784"/>
      <w:bookmarkEnd w:id="785"/>
    </w:p>
    <w:p w14:paraId="3F8F2D62" w14:textId="77777777" w:rsidR="006E4A8F" w:rsidRDefault="00000000">
      <w:pPr>
        <w:pStyle w:val="Heading2"/>
      </w:pPr>
      <w:bookmarkStart w:id="787" w:name="_Toc204242557"/>
      <w:bookmarkStart w:id="788" w:name="_Toc203993882"/>
      <w:bookmarkStart w:id="789" w:name="Xafabc4f11c3d737c9a72123dffc4caf7c2c9cfd"/>
      <w:bookmarkEnd w:id="682"/>
      <w:bookmarkEnd w:id="786"/>
      <w:r>
        <w:t>7.2 CRL profile</w:t>
      </w:r>
      <w:bookmarkEnd w:id="787"/>
      <w:bookmarkEnd w:id="788"/>
    </w:p>
    <w:p w14:paraId="72CCE9DC" w14:textId="77777777" w:rsidR="006E4A8F" w:rsidRDefault="00000000">
      <w:pPr>
        <w:pStyle w:val="FirstParagraph"/>
      </w:pPr>
      <w:r>
        <w:t>Prior to 2024‐03‐15, the CA SHALL issue CRLs in accordance with the profile specified in these Requirements or the profile specified in Version 1.8.7 of the Baseline Requirements for the Issuance and Management of Publicly‐Trusted Certificates. Effective 2024‐03‐15, the CA SHALL issue CRLs in accordance with the profile specified in these Requirements.</w:t>
      </w:r>
    </w:p>
    <w:p w14:paraId="3A3484EC" w14:textId="77777777" w:rsidR="006E4A8F" w:rsidRDefault="00000000">
      <w:pPr>
        <w:pStyle w:val="BodyText"/>
      </w:pPr>
      <w:r>
        <w:t xml:space="preserve">If the CA asserts compliance with these Baseline Requirements, all CRLs that it issues MUST comply with the following CRL profile, which incorporates, and is derived from </w:t>
      </w:r>
      <w:hyperlink r:id="rId77">
        <w:r w:rsidR="006E4A8F">
          <w:rPr>
            <w:rStyle w:val="Hyperlink"/>
          </w:rPr>
          <w:t>RFC 5280</w:t>
        </w:r>
      </w:hyperlink>
      <w:r>
        <w:t xml:space="preserve">. Except as explicitly noted, all normative requirements imposed by RFC 5280 shall apply, in addition to the normative requirements imposed by this document. CAs SHOULD examine </w:t>
      </w:r>
      <w:hyperlink r:id="rId78" w:anchor="appendix-B">
        <w:r w:rsidR="006E4A8F">
          <w:rPr>
            <w:rStyle w:val="Hyperlink"/>
          </w:rPr>
          <w:t>RFC 5280, Appendix B</w:t>
        </w:r>
      </w:hyperlink>
      <w:r>
        <w:t xml:space="preserve"> for further issues to be aware of.</w:t>
      </w:r>
    </w:p>
    <w:p w14:paraId="0BDC3013" w14:textId="77777777" w:rsidR="006E4A8F" w:rsidRDefault="00000000">
      <w:pPr>
        <w:pStyle w:val="BodyText"/>
      </w:pPr>
      <w:r>
        <w:t>A full and complete CRL is a CRL whose scope includes all Certificates issued by the CA.</w:t>
      </w:r>
    </w:p>
    <w:p w14:paraId="192CF051" w14:textId="77777777" w:rsidR="006E4A8F" w:rsidRDefault="00000000">
      <w:pPr>
        <w:pStyle w:val="BodyText"/>
      </w:pPr>
      <w:r>
        <w:t>A partitioned CRL (sometimes referred to as a “sharded CRL”) is a CRL with a constrained scope, such as all Certificates issued by the CA during a certain period of time (“temporal sharding”). Aside from the presence of the Issuing Distribution Point extension (OID 2.5.29.28) in partitioned CRLs, both CRL formats are syntactically the same from the perspective of this profile.</w:t>
      </w:r>
    </w:p>
    <w:p w14:paraId="6C0C1BBB" w14:textId="77777777" w:rsidR="006E4A8F" w:rsidRDefault="00000000">
      <w:pPr>
        <w:pStyle w:val="BodyText"/>
      </w:pPr>
      <w:r>
        <w:t xml:space="preserve">Minimally, CAs MUST issue either a “full and complete” CRL or a set of “partitioned” CRLs which cover the complete set of Certificates issued by the CA within 7 days of </w:t>
      </w:r>
      <w:r>
        <w:lastRenderedPageBreak/>
        <w:t>such CA issuing its first certificate. In other words, if issuing only partitioned CRLs, the combined scope of those CRLs must be equivalent to that of a full and complete CRL.</w:t>
      </w:r>
    </w:p>
    <w:p w14:paraId="2790B9A4" w14:textId="77777777" w:rsidR="006E4A8F" w:rsidRDefault="00000000">
      <w:pPr>
        <w:pStyle w:val="BodyText"/>
      </w:pPr>
      <w:r>
        <w:t>CAs MUST NOT issue indirect CRLs (i.e., the issuer of the CRL is not the issuer of all Certificates that are included in the scope of the CRL).</w:t>
      </w:r>
    </w:p>
    <w:p w14:paraId="762E80D9" w14:textId="77777777" w:rsidR="006E4A8F" w:rsidRDefault="00000000">
      <w:pPr>
        <w:pStyle w:val="TableCaption"/>
      </w:pPr>
      <w:r>
        <w:t>CRL Fields</w:t>
      </w:r>
    </w:p>
    <w:tbl>
      <w:tblPr>
        <w:tblStyle w:val="Table"/>
        <w:tblW w:w="5000" w:type="pct"/>
        <w:tblLayout w:type="fixed"/>
        <w:tblLook w:val="0020" w:firstRow="1" w:lastRow="0" w:firstColumn="0" w:lastColumn="0" w:noHBand="0" w:noVBand="0"/>
      </w:tblPr>
      <w:tblGrid>
        <w:gridCol w:w="2808"/>
        <w:gridCol w:w="1872"/>
        <w:gridCol w:w="4680"/>
      </w:tblGrid>
      <w:tr w:rsidR="006E4A8F" w14:paraId="2DB6C366" w14:textId="77777777">
        <w:trPr>
          <w:tblHeader/>
        </w:trPr>
        <w:tc>
          <w:tcPr>
            <w:tcW w:w="2376" w:type="dxa"/>
          </w:tcPr>
          <w:p w14:paraId="7111EE7A" w14:textId="77777777" w:rsidR="006E4A8F" w:rsidRDefault="00000000">
            <w:pPr>
              <w:pStyle w:val="Compact"/>
            </w:pPr>
            <w:r>
              <w:rPr>
                <w:b/>
                <w:bCs/>
              </w:rPr>
              <w:t>Field</w:t>
            </w:r>
          </w:p>
        </w:tc>
        <w:tc>
          <w:tcPr>
            <w:tcW w:w="1584" w:type="dxa"/>
          </w:tcPr>
          <w:p w14:paraId="57F6C304" w14:textId="77777777" w:rsidR="006E4A8F" w:rsidRDefault="00000000">
            <w:pPr>
              <w:pStyle w:val="Compact"/>
            </w:pPr>
            <w:r>
              <w:rPr>
                <w:b/>
                <w:bCs/>
              </w:rPr>
              <w:t>Presence</w:t>
            </w:r>
          </w:p>
        </w:tc>
        <w:tc>
          <w:tcPr>
            <w:tcW w:w="3960" w:type="dxa"/>
          </w:tcPr>
          <w:p w14:paraId="30A464AB" w14:textId="77777777" w:rsidR="006E4A8F" w:rsidRDefault="00000000">
            <w:pPr>
              <w:pStyle w:val="Compact"/>
            </w:pPr>
            <w:r>
              <w:rPr>
                <w:b/>
                <w:bCs/>
              </w:rPr>
              <w:t>Description</w:t>
            </w:r>
          </w:p>
        </w:tc>
      </w:tr>
      <w:tr w:rsidR="006E4A8F" w14:paraId="2299CF95" w14:textId="77777777">
        <w:tc>
          <w:tcPr>
            <w:tcW w:w="2376" w:type="dxa"/>
          </w:tcPr>
          <w:p w14:paraId="5772DA46" w14:textId="77777777" w:rsidR="006E4A8F" w:rsidRDefault="00000000">
            <w:pPr>
              <w:pStyle w:val="Compact"/>
            </w:pPr>
            <w:r>
              <w:rPr>
                <w:rStyle w:val="VerbatimChar"/>
              </w:rPr>
              <w:t>tbsCertList</w:t>
            </w:r>
          </w:p>
        </w:tc>
        <w:tc>
          <w:tcPr>
            <w:tcW w:w="1584" w:type="dxa"/>
          </w:tcPr>
          <w:p w14:paraId="6C2C8E70" w14:textId="77777777" w:rsidR="006E4A8F" w:rsidRDefault="006E4A8F">
            <w:pPr>
              <w:pStyle w:val="Compact"/>
            </w:pPr>
          </w:p>
        </w:tc>
        <w:tc>
          <w:tcPr>
            <w:tcW w:w="3960" w:type="dxa"/>
          </w:tcPr>
          <w:p w14:paraId="046144D2" w14:textId="77777777" w:rsidR="006E4A8F" w:rsidRDefault="006E4A8F">
            <w:pPr>
              <w:pStyle w:val="Compact"/>
            </w:pPr>
          </w:p>
        </w:tc>
      </w:tr>
      <w:tr w:rsidR="006E4A8F" w14:paraId="6BC63903" w14:textId="77777777">
        <w:tc>
          <w:tcPr>
            <w:tcW w:w="2376" w:type="dxa"/>
          </w:tcPr>
          <w:p w14:paraId="01BD4FD0" w14:textId="77777777" w:rsidR="006E4A8F" w:rsidRDefault="00000000">
            <w:pPr>
              <w:pStyle w:val="Compact"/>
            </w:pPr>
            <w:r>
              <w:t>    </w:t>
            </w:r>
            <w:r>
              <w:rPr>
                <w:rStyle w:val="VerbatimChar"/>
              </w:rPr>
              <w:t>version</w:t>
            </w:r>
          </w:p>
        </w:tc>
        <w:tc>
          <w:tcPr>
            <w:tcW w:w="1584" w:type="dxa"/>
          </w:tcPr>
          <w:p w14:paraId="56AB9961" w14:textId="77777777" w:rsidR="006E4A8F" w:rsidRDefault="00000000">
            <w:pPr>
              <w:pStyle w:val="Compact"/>
            </w:pPr>
            <w:r>
              <w:t>MUST</w:t>
            </w:r>
          </w:p>
        </w:tc>
        <w:tc>
          <w:tcPr>
            <w:tcW w:w="3960" w:type="dxa"/>
          </w:tcPr>
          <w:p w14:paraId="10280EA3" w14:textId="77777777" w:rsidR="006E4A8F" w:rsidRDefault="00000000">
            <w:pPr>
              <w:pStyle w:val="Compact"/>
            </w:pPr>
            <w:r>
              <w:t xml:space="preserve">MUST be v2(1), see </w:t>
            </w:r>
            <w:hyperlink w:anchor="X2c7758d2e300cbeb8e6063b008586dacac9f358">
              <w:r w:rsidR="006E4A8F">
                <w:rPr>
                  <w:rStyle w:val="Hyperlink"/>
                </w:rPr>
                <w:t>Section 7.2.1</w:t>
              </w:r>
            </w:hyperlink>
          </w:p>
        </w:tc>
      </w:tr>
      <w:tr w:rsidR="006E4A8F" w14:paraId="5F88AA88" w14:textId="77777777">
        <w:tc>
          <w:tcPr>
            <w:tcW w:w="2376" w:type="dxa"/>
          </w:tcPr>
          <w:p w14:paraId="2E8611F7" w14:textId="77777777" w:rsidR="006E4A8F" w:rsidRDefault="00000000">
            <w:pPr>
              <w:pStyle w:val="Compact"/>
            </w:pPr>
            <w:r>
              <w:t>    </w:t>
            </w:r>
            <w:r>
              <w:rPr>
                <w:rStyle w:val="VerbatimChar"/>
              </w:rPr>
              <w:t>signature</w:t>
            </w:r>
          </w:p>
        </w:tc>
        <w:tc>
          <w:tcPr>
            <w:tcW w:w="1584" w:type="dxa"/>
          </w:tcPr>
          <w:p w14:paraId="686BFD88" w14:textId="77777777" w:rsidR="006E4A8F" w:rsidRDefault="00000000">
            <w:pPr>
              <w:pStyle w:val="Compact"/>
            </w:pPr>
            <w:r>
              <w:t>MUST</w:t>
            </w:r>
          </w:p>
        </w:tc>
        <w:tc>
          <w:tcPr>
            <w:tcW w:w="3960" w:type="dxa"/>
          </w:tcPr>
          <w:p w14:paraId="11EA2B37" w14:textId="77777777" w:rsidR="006E4A8F" w:rsidRDefault="00000000">
            <w:pPr>
              <w:pStyle w:val="Compact"/>
            </w:pPr>
            <w:r>
              <w:t xml:space="preserve">See </w:t>
            </w:r>
            <w:hyperlink w:anchor="X84e0b3ae6af91b348b38f2305c10e8ad3c7c666">
              <w:r w:rsidR="006E4A8F">
                <w:rPr>
                  <w:rStyle w:val="Hyperlink"/>
                </w:rPr>
                <w:t>Section 7.1.3.2</w:t>
              </w:r>
            </w:hyperlink>
          </w:p>
        </w:tc>
      </w:tr>
      <w:tr w:rsidR="006E4A8F" w14:paraId="54B615A0" w14:textId="77777777">
        <w:tc>
          <w:tcPr>
            <w:tcW w:w="2376" w:type="dxa"/>
          </w:tcPr>
          <w:p w14:paraId="1902FD2C" w14:textId="77777777" w:rsidR="006E4A8F" w:rsidRDefault="00000000">
            <w:pPr>
              <w:pStyle w:val="Compact"/>
            </w:pPr>
            <w:r>
              <w:t>    </w:t>
            </w:r>
            <w:r>
              <w:rPr>
                <w:rStyle w:val="VerbatimChar"/>
              </w:rPr>
              <w:t>issuer</w:t>
            </w:r>
          </w:p>
        </w:tc>
        <w:tc>
          <w:tcPr>
            <w:tcW w:w="1584" w:type="dxa"/>
          </w:tcPr>
          <w:p w14:paraId="22B74BB1" w14:textId="77777777" w:rsidR="006E4A8F" w:rsidRDefault="00000000">
            <w:pPr>
              <w:pStyle w:val="Compact"/>
            </w:pPr>
            <w:r>
              <w:t>MUST</w:t>
            </w:r>
          </w:p>
        </w:tc>
        <w:tc>
          <w:tcPr>
            <w:tcW w:w="3960" w:type="dxa"/>
          </w:tcPr>
          <w:p w14:paraId="6CDF7C72" w14:textId="77777777" w:rsidR="006E4A8F" w:rsidRDefault="00000000">
            <w:pPr>
              <w:pStyle w:val="Compact"/>
            </w:pPr>
            <w:r>
              <w:t xml:space="preserve">MUST be byte-for-byte identical to the </w:t>
            </w:r>
            <w:r>
              <w:rPr>
                <w:rStyle w:val="VerbatimChar"/>
              </w:rPr>
              <w:t>subject</w:t>
            </w:r>
            <w:r>
              <w:t xml:space="preserve"> field of the Issuing CA.</w:t>
            </w:r>
          </w:p>
        </w:tc>
      </w:tr>
      <w:tr w:rsidR="006E4A8F" w14:paraId="421207DB" w14:textId="77777777">
        <w:tc>
          <w:tcPr>
            <w:tcW w:w="2376" w:type="dxa"/>
          </w:tcPr>
          <w:p w14:paraId="686890D6" w14:textId="77777777" w:rsidR="006E4A8F" w:rsidRDefault="00000000">
            <w:pPr>
              <w:pStyle w:val="Compact"/>
            </w:pPr>
            <w:r>
              <w:t>    </w:t>
            </w:r>
            <w:r>
              <w:rPr>
                <w:rStyle w:val="VerbatimChar"/>
              </w:rPr>
              <w:t>thisUpdate</w:t>
            </w:r>
          </w:p>
        </w:tc>
        <w:tc>
          <w:tcPr>
            <w:tcW w:w="1584" w:type="dxa"/>
          </w:tcPr>
          <w:p w14:paraId="0E89494C" w14:textId="77777777" w:rsidR="006E4A8F" w:rsidRDefault="00000000">
            <w:pPr>
              <w:pStyle w:val="Compact"/>
            </w:pPr>
            <w:r>
              <w:t>MUST</w:t>
            </w:r>
          </w:p>
        </w:tc>
        <w:tc>
          <w:tcPr>
            <w:tcW w:w="3960" w:type="dxa"/>
          </w:tcPr>
          <w:p w14:paraId="43CD9D22" w14:textId="77777777" w:rsidR="006E4A8F" w:rsidRDefault="00000000">
            <w:pPr>
              <w:pStyle w:val="Compact"/>
            </w:pPr>
            <w:r>
              <w:t>Indicates the issue date of the CRL.</w:t>
            </w:r>
          </w:p>
        </w:tc>
      </w:tr>
      <w:tr w:rsidR="006E4A8F" w14:paraId="43E14610" w14:textId="77777777">
        <w:tc>
          <w:tcPr>
            <w:tcW w:w="2376" w:type="dxa"/>
          </w:tcPr>
          <w:p w14:paraId="48C4229E" w14:textId="77777777" w:rsidR="006E4A8F" w:rsidRDefault="00000000">
            <w:pPr>
              <w:pStyle w:val="Compact"/>
            </w:pPr>
            <w:r>
              <w:t>    </w:t>
            </w:r>
            <w:r>
              <w:rPr>
                <w:rStyle w:val="VerbatimChar"/>
              </w:rPr>
              <w:t>nextUpdate</w:t>
            </w:r>
          </w:p>
        </w:tc>
        <w:tc>
          <w:tcPr>
            <w:tcW w:w="1584" w:type="dxa"/>
          </w:tcPr>
          <w:p w14:paraId="2770DADF" w14:textId="77777777" w:rsidR="006E4A8F" w:rsidRDefault="00000000">
            <w:pPr>
              <w:pStyle w:val="Compact"/>
            </w:pPr>
            <w:r>
              <w:t>MUST</w:t>
            </w:r>
          </w:p>
        </w:tc>
        <w:tc>
          <w:tcPr>
            <w:tcW w:w="3960" w:type="dxa"/>
          </w:tcPr>
          <w:p w14:paraId="2F895DD3" w14:textId="77777777" w:rsidR="006E4A8F" w:rsidRDefault="00000000">
            <w:pPr>
              <w:pStyle w:val="Compact"/>
            </w:pPr>
            <w:r>
              <w:t xml:space="preserve">Indicates the date by which the next CRL will be issued. For CRLs covering Subscriber Certificates, at most 10 days after the </w:t>
            </w:r>
            <w:r>
              <w:rPr>
                <w:rStyle w:val="VerbatimChar"/>
              </w:rPr>
              <w:t>thisUpdate</w:t>
            </w:r>
            <w:r>
              <w:t xml:space="preserve">. For other CRLs, at most 12 months after the </w:t>
            </w:r>
            <w:r>
              <w:rPr>
                <w:rStyle w:val="VerbatimChar"/>
              </w:rPr>
              <w:t>thisUpdate</w:t>
            </w:r>
            <w:r>
              <w:t>.</w:t>
            </w:r>
          </w:p>
        </w:tc>
      </w:tr>
      <w:tr w:rsidR="006E4A8F" w14:paraId="7FA7CA12" w14:textId="77777777">
        <w:tc>
          <w:tcPr>
            <w:tcW w:w="2376" w:type="dxa"/>
          </w:tcPr>
          <w:p w14:paraId="3449A88F" w14:textId="77777777" w:rsidR="006E4A8F" w:rsidRDefault="00000000">
            <w:pPr>
              <w:pStyle w:val="Compact"/>
            </w:pPr>
            <w:r>
              <w:t>    </w:t>
            </w:r>
            <w:r>
              <w:rPr>
                <w:rStyle w:val="VerbatimChar"/>
              </w:rPr>
              <w:t>revokedCertificates</w:t>
            </w:r>
          </w:p>
        </w:tc>
        <w:tc>
          <w:tcPr>
            <w:tcW w:w="1584" w:type="dxa"/>
          </w:tcPr>
          <w:p w14:paraId="08D43A23" w14:textId="77777777" w:rsidR="006E4A8F" w:rsidRDefault="00000000">
            <w:pPr>
              <w:pStyle w:val="Compact"/>
            </w:pPr>
            <w:r>
              <w:t>*</w:t>
            </w:r>
          </w:p>
        </w:tc>
        <w:tc>
          <w:tcPr>
            <w:tcW w:w="3960" w:type="dxa"/>
          </w:tcPr>
          <w:p w14:paraId="50C70F6E" w14:textId="77777777" w:rsidR="006E4A8F" w:rsidRDefault="00000000">
            <w:pPr>
              <w:pStyle w:val="Compact"/>
            </w:pPr>
            <w:r>
              <w:t>MUST be present if the CA has issued a Certificate that has been revoked and the corresponding entry has yet to appear on at least one regularly scheduled CRL beyond the revoked Certificate’s validity period. The CA SHOULD remove an entry for a corresponding Certificate after it has appeared on at least one regularly scheduled CRL beyond the revoked Certificate’s validity period. See the “revokedCertificates Component” table for additional requirements.</w:t>
            </w:r>
          </w:p>
        </w:tc>
      </w:tr>
      <w:tr w:rsidR="006E4A8F" w14:paraId="712E7039" w14:textId="77777777">
        <w:tc>
          <w:tcPr>
            <w:tcW w:w="2376" w:type="dxa"/>
          </w:tcPr>
          <w:p w14:paraId="63000FF2" w14:textId="77777777" w:rsidR="006E4A8F" w:rsidRDefault="00000000">
            <w:pPr>
              <w:pStyle w:val="Compact"/>
            </w:pPr>
            <w:r>
              <w:t>    </w:t>
            </w:r>
            <w:r>
              <w:rPr>
                <w:rStyle w:val="VerbatimChar"/>
              </w:rPr>
              <w:t>extensions</w:t>
            </w:r>
          </w:p>
        </w:tc>
        <w:tc>
          <w:tcPr>
            <w:tcW w:w="1584" w:type="dxa"/>
          </w:tcPr>
          <w:p w14:paraId="1470970D" w14:textId="77777777" w:rsidR="006E4A8F" w:rsidRDefault="00000000">
            <w:pPr>
              <w:pStyle w:val="Compact"/>
            </w:pPr>
            <w:r>
              <w:t>MUST</w:t>
            </w:r>
          </w:p>
        </w:tc>
        <w:tc>
          <w:tcPr>
            <w:tcW w:w="3960" w:type="dxa"/>
          </w:tcPr>
          <w:p w14:paraId="3E5F82EC" w14:textId="77777777" w:rsidR="006E4A8F" w:rsidRDefault="00000000">
            <w:pPr>
              <w:pStyle w:val="Compact"/>
            </w:pPr>
            <w:r>
              <w:t>See the “CRL Extensions” table for additional requirements.</w:t>
            </w:r>
          </w:p>
        </w:tc>
      </w:tr>
      <w:tr w:rsidR="006E4A8F" w14:paraId="03820812" w14:textId="77777777">
        <w:tc>
          <w:tcPr>
            <w:tcW w:w="2376" w:type="dxa"/>
          </w:tcPr>
          <w:p w14:paraId="1D942868" w14:textId="77777777" w:rsidR="006E4A8F" w:rsidRDefault="00000000">
            <w:pPr>
              <w:pStyle w:val="Compact"/>
            </w:pPr>
            <w:r>
              <w:rPr>
                <w:rStyle w:val="VerbatimChar"/>
              </w:rPr>
              <w:t>signatureAlgorithm</w:t>
            </w:r>
          </w:p>
        </w:tc>
        <w:tc>
          <w:tcPr>
            <w:tcW w:w="1584" w:type="dxa"/>
          </w:tcPr>
          <w:p w14:paraId="57DECE42" w14:textId="77777777" w:rsidR="006E4A8F" w:rsidRDefault="00000000">
            <w:pPr>
              <w:pStyle w:val="Compact"/>
            </w:pPr>
            <w:r>
              <w:t>MUST</w:t>
            </w:r>
          </w:p>
        </w:tc>
        <w:tc>
          <w:tcPr>
            <w:tcW w:w="3960" w:type="dxa"/>
          </w:tcPr>
          <w:p w14:paraId="199BA7D3" w14:textId="77777777" w:rsidR="006E4A8F" w:rsidRDefault="00000000">
            <w:pPr>
              <w:pStyle w:val="Compact"/>
            </w:pPr>
            <w:r>
              <w:t xml:space="preserve">Encoded value MUST be byte-for-byte identical to the </w:t>
            </w:r>
            <w:r>
              <w:rPr>
                <w:rStyle w:val="VerbatimChar"/>
              </w:rPr>
              <w:t>tbsCertList.signature</w:t>
            </w:r>
            <w:r>
              <w:t>.</w:t>
            </w:r>
          </w:p>
        </w:tc>
      </w:tr>
      <w:tr w:rsidR="006E4A8F" w14:paraId="5EA711A9" w14:textId="77777777">
        <w:tc>
          <w:tcPr>
            <w:tcW w:w="2376" w:type="dxa"/>
          </w:tcPr>
          <w:p w14:paraId="2E7C59C8" w14:textId="77777777" w:rsidR="006E4A8F" w:rsidRDefault="00000000">
            <w:pPr>
              <w:pStyle w:val="Compact"/>
            </w:pPr>
            <w:r>
              <w:rPr>
                <w:rStyle w:val="VerbatimChar"/>
              </w:rPr>
              <w:t>signature</w:t>
            </w:r>
          </w:p>
        </w:tc>
        <w:tc>
          <w:tcPr>
            <w:tcW w:w="1584" w:type="dxa"/>
          </w:tcPr>
          <w:p w14:paraId="738D0CD1" w14:textId="77777777" w:rsidR="006E4A8F" w:rsidRDefault="00000000">
            <w:pPr>
              <w:pStyle w:val="Compact"/>
            </w:pPr>
            <w:r>
              <w:t>MUST</w:t>
            </w:r>
          </w:p>
        </w:tc>
        <w:tc>
          <w:tcPr>
            <w:tcW w:w="3960" w:type="dxa"/>
          </w:tcPr>
          <w:p w14:paraId="0531B2DA" w14:textId="77777777" w:rsidR="006E4A8F" w:rsidRDefault="00000000">
            <w:pPr>
              <w:pStyle w:val="Compact"/>
            </w:pPr>
            <w:r>
              <w:t>-</w:t>
            </w:r>
          </w:p>
        </w:tc>
      </w:tr>
      <w:tr w:rsidR="006E4A8F" w14:paraId="42148B66" w14:textId="77777777">
        <w:tc>
          <w:tcPr>
            <w:tcW w:w="2376" w:type="dxa"/>
          </w:tcPr>
          <w:p w14:paraId="4A5D70A3" w14:textId="77777777" w:rsidR="006E4A8F" w:rsidRDefault="00000000">
            <w:pPr>
              <w:pStyle w:val="Compact"/>
            </w:pPr>
            <w:r>
              <w:t>Any other value</w:t>
            </w:r>
          </w:p>
        </w:tc>
        <w:tc>
          <w:tcPr>
            <w:tcW w:w="1584" w:type="dxa"/>
          </w:tcPr>
          <w:p w14:paraId="7DB6FACC" w14:textId="77777777" w:rsidR="006E4A8F" w:rsidRDefault="00000000">
            <w:pPr>
              <w:pStyle w:val="Compact"/>
            </w:pPr>
            <w:r>
              <w:t>NOT RECOMMENDED</w:t>
            </w:r>
          </w:p>
        </w:tc>
        <w:tc>
          <w:tcPr>
            <w:tcW w:w="3960" w:type="dxa"/>
          </w:tcPr>
          <w:p w14:paraId="6FC05F4A" w14:textId="77777777" w:rsidR="006E4A8F" w:rsidRDefault="00000000">
            <w:pPr>
              <w:pStyle w:val="Compact"/>
            </w:pPr>
            <w:r>
              <w:t>-</w:t>
            </w:r>
          </w:p>
        </w:tc>
      </w:tr>
    </w:tbl>
    <w:p w14:paraId="2934A917" w14:textId="77777777" w:rsidR="006E4A8F" w:rsidRDefault="00000000">
      <w:pPr>
        <w:pStyle w:val="Heading3"/>
      </w:pPr>
      <w:bookmarkStart w:id="790" w:name="_Toc204242558"/>
      <w:bookmarkStart w:id="791" w:name="_Toc203993883"/>
      <w:bookmarkStart w:id="792" w:name="X2c7758d2e300cbeb8e6063b008586dacac9f358"/>
      <w:r>
        <w:t>7.2.1 Version number(s)</w:t>
      </w:r>
      <w:bookmarkEnd w:id="790"/>
      <w:bookmarkEnd w:id="791"/>
    </w:p>
    <w:p w14:paraId="64479372" w14:textId="77777777" w:rsidR="006E4A8F" w:rsidRDefault="00000000">
      <w:pPr>
        <w:pStyle w:val="FirstParagraph"/>
      </w:pPr>
      <w:r>
        <w:t>Certificate Revocation Lists MUST be of type X.509 v2.</w:t>
      </w:r>
    </w:p>
    <w:p w14:paraId="28F0702E" w14:textId="77777777" w:rsidR="006E4A8F" w:rsidRDefault="00000000">
      <w:pPr>
        <w:pStyle w:val="Heading3"/>
      </w:pPr>
      <w:bookmarkStart w:id="793" w:name="_Toc204242559"/>
      <w:bookmarkStart w:id="794" w:name="_Toc203993884"/>
      <w:bookmarkStart w:id="795" w:name="Xde0f4f85ff6e8fbf4c3cd8e8db85b4ef995b70e"/>
      <w:bookmarkEnd w:id="792"/>
      <w:r>
        <w:lastRenderedPageBreak/>
        <w:t>7.2.2 CRL and CRL entry extensions</w:t>
      </w:r>
      <w:bookmarkEnd w:id="793"/>
      <w:bookmarkEnd w:id="794"/>
    </w:p>
    <w:p w14:paraId="2B0C608A" w14:textId="77777777" w:rsidR="006E4A8F" w:rsidRDefault="00000000">
      <w:pPr>
        <w:pStyle w:val="TableCaption"/>
      </w:pPr>
      <w:r>
        <w:t>CRL Extensions</w:t>
      </w:r>
    </w:p>
    <w:tbl>
      <w:tblPr>
        <w:tblStyle w:val="Table"/>
        <w:tblW w:w="5000" w:type="pct"/>
        <w:tblLayout w:type="fixed"/>
        <w:tblLook w:val="0020" w:firstRow="1" w:lastRow="0" w:firstColumn="0" w:lastColumn="0" w:noHBand="0" w:noVBand="0"/>
      </w:tblPr>
      <w:tblGrid>
        <w:gridCol w:w="3403"/>
        <w:gridCol w:w="851"/>
        <w:gridCol w:w="851"/>
        <w:gridCol w:w="4255"/>
      </w:tblGrid>
      <w:tr w:rsidR="006E4A8F" w14:paraId="6733D9E7" w14:textId="77777777">
        <w:trPr>
          <w:tblHeader/>
        </w:trPr>
        <w:tc>
          <w:tcPr>
            <w:tcW w:w="2880" w:type="dxa"/>
          </w:tcPr>
          <w:p w14:paraId="14E06115" w14:textId="77777777" w:rsidR="006E4A8F" w:rsidRDefault="00000000">
            <w:pPr>
              <w:pStyle w:val="Compact"/>
            </w:pPr>
            <w:r>
              <w:rPr>
                <w:b/>
                <w:bCs/>
              </w:rPr>
              <w:t>Extension</w:t>
            </w:r>
          </w:p>
        </w:tc>
        <w:tc>
          <w:tcPr>
            <w:tcW w:w="720" w:type="dxa"/>
          </w:tcPr>
          <w:p w14:paraId="7EF91906" w14:textId="77777777" w:rsidR="006E4A8F" w:rsidRDefault="00000000">
            <w:pPr>
              <w:pStyle w:val="Compact"/>
            </w:pPr>
            <w:r>
              <w:rPr>
                <w:b/>
                <w:bCs/>
              </w:rPr>
              <w:t>Presence</w:t>
            </w:r>
          </w:p>
        </w:tc>
        <w:tc>
          <w:tcPr>
            <w:tcW w:w="720" w:type="dxa"/>
          </w:tcPr>
          <w:p w14:paraId="3541F670" w14:textId="77777777" w:rsidR="006E4A8F" w:rsidRDefault="00000000">
            <w:pPr>
              <w:pStyle w:val="Compact"/>
            </w:pPr>
            <w:r>
              <w:rPr>
                <w:b/>
                <w:bCs/>
              </w:rPr>
              <w:t>Critical</w:t>
            </w:r>
          </w:p>
        </w:tc>
        <w:tc>
          <w:tcPr>
            <w:tcW w:w="3600" w:type="dxa"/>
          </w:tcPr>
          <w:p w14:paraId="3E97F8E2" w14:textId="77777777" w:rsidR="006E4A8F" w:rsidRDefault="00000000">
            <w:pPr>
              <w:pStyle w:val="Compact"/>
            </w:pPr>
            <w:r>
              <w:rPr>
                <w:b/>
                <w:bCs/>
              </w:rPr>
              <w:t>Description</w:t>
            </w:r>
          </w:p>
        </w:tc>
      </w:tr>
      <w:tr w:rsidR="006E4A8F" w14:paraId="18F735AD" w14:textId="77777777">
        <w:tc>
          <w:tcPr>
            <w:tcW w:w="2880" w:type="dxa"/>
          </w:tcPr>
          <w:p w14:paraId="4B3B7106" w14:textId="77777777" w:rsidR="006E4A8F" w:rsidRDefault="00000000">
            <w:pPr>
              <w:pStyle w:val="Compact"/>
            </w:pPr>
            <w:r>
              <w:rPr>
                <w:rStyle w:val="VerbatimChar"/>
              </w:rPr>
              <w:t>authorityKeyIdentifier</w:t>
            </w:r>
          </w:p>
        </w:tc>
        <w:tc>
          <w:tcPr>
            <w:tcW w:w="720" w:type="dxa"/>
          </w:tcPr>
          <w:p w14:paraId="426BC18E" w14:textId="77777777" w:rsidR="006E4A8F" w:rsidRDefault="00000000">
            <w:pPr>
              <w:pStyle w:val="Compact"/>
            </w:pPr>
            <w:r>
              <w:t>MUST</w:t>
            </w:r>
          </w:p>
        </w:tc>
        <w:tc>
          <w:tcPr>
            <w:tcW w:w="720" w:type="dxa"/>
          </w:tcPr>
          <w:p w14:paraId="3AED3E47" w14:textId="77777777" w:rsidR="006E4A8F" w:rsidRDefault="00000000">
            <w:pPr>
              <w:pStyle w:val="Compact"/>
            </w:pPr>
            <w:r>
              <w:t>N</w:t>
            </w:r>
          </w:p>
        </w:tc>
        <w:tc>
          <w:tcPr>
            <w:tcW w:w="3600" w:type="dxa"/>
          </w:tcPr>
          <w:p w14:paraId="3A7AED87" w14:textId="77777777" w:rsidR="006E4A8F" w:rsidRDefault="00000000">
            <w:pPr>
              <w:pStyle w:val="Compact"/>
            </w:pPr>
            <w:r>
              <w:t xml:space="preserve">See </w:t>
            </w:r>
            <w:hyperlink w:anchor="X131f74bf293344611e2b63b755d6435b3fbf30f">
              <w:r w:rsidR="006E4A8F">
                <w:rPr>
                  <w:rStyle w:val="Hyperlink"/>
                </w:rPr>
                <w:t>Section 7.1.2.11.1</w:t>
              </w:r>
            </w:hyperlink>
          </w:p>
        </w:tc>
      </w:tr>
      <w:tr w:rsidR="006E4A8F" w14:paraId="7B0A957F" w14:textId="77777777">
        <w:tc>
          <w:tcPr>
            <w:tcW w:w="2880" w:type="dxa"/>
          </w:tcPr>
          <w:p w14:paraId="5ED2FB52" w14:textId="77777777" w:rsidR="006E4A8F" w:rsidRDefault="00000000">
            <w:pPr>
              <w:pStyle w:val="Compact"/>
            </w:pPr>
            <w:r>
              <w:rPr>
                <w:rStyle w:val="VerbatimChar"/>
              </w:rPr>
              <w:t>CRLNumber</w:t>
            </w:r>
          </w:p>
        </w:tc>
        <w:tc>
          <w:tcPr>
            <w:tcW w:w="720" w:type="dxa"/>
          </w:tcPr>
          <w:p w14:paraId="5F0071F2" w14:textId="77777777" w:rsidR="006E4A8F" w:rsidRDefault="00000000">
            <w:pPr>
              <w:pStyle w:val="Compact"/>
            </w:pPr>
            <w:r>
              <w:t>MUST</w:t>
            </w:r>
          </w:p>
        </w:tc>
        <w:tc>
          <w:tcPr>
            <w:tcW w:w="720" w:type="dxa"/>
          </w:tcPr>
          <w:p w14:paraId="2F20461A" w14:textId="77777777" w:rsidR="006E4A8F" w:rsidRDefault="00000000">
            <w:pPr>
              <w:pStyle w:val="Compact"/>
            </w:pPr>
            <w:r>
              <w:t>N</w:t>
            </w:r>
          </w:p>
        </w:tc>
        <w:tc>
          <w:tcPr>
            <w:tcW w:w="3600" w:type="dxa"/>
          </w:tcPr>
          <w:p w14:paraId="042E3096" w14:textId="77777777" w:rsidR="006E4A8F" w:rsidRDefault="00000000">
            <w:pPr>
              <w:pStyle w:val="Compact"/>
            </w:pPr>
            <w:r>
              <w:t>MUST contain an INTEGER greater than or equal to zero (0) and less than 2¹⁵⁹, and convey a strictly increasing sequence.</w:t>
            </w:r>
          </w:p>
        </w:tc>
      </w:tr>
      <w:tr w:rsidR="006E4A8F" w14:paraId="76EB1B5F" w14:textId="77777777">
        <w:tc>
          <w:tcPr>
            <w:tcW w:w="2880" w:type="dxa"/>
          </w:tcPr>
          <w:p w14:paraId="60163361" w14:textId="77777777" w:rsidR="006E4A8F" w:rsidRDefault="00000000">
            <w:pPr>
              <w:pStyle w:val="Compact"/>
            </w:pPr>
            <w:r>
              <w:rPr>
                <w:rStyle w:val="VerbatimChar"/>
              </w:rPr>
              <w:t>IssuingDistributionPoint</w:t>
            </w:r>
          </w:p>
        </w:tc>
        <w:tc>
          <w:tcPr>
            <w:tcW w:w="720" w:type="dxa"/>
          </w:tcPr>
          <w:p w14:paraId="4EBDEF06" w14:textId="77777777" w:rsidR="006E4A8F" w:rsidRDefault="00000000">
            <w:pPr>
              <w:pStyle w:val="Compact"/>
            </w:pPr>
            <w:r>
              <w:t>*</w:t>
            </w:r>
          </w:p>
        </w:tc>
        <w:tc>
          <w:tcPr>
            <w:tcW w:w="720" w:type="dxa"/>
          </w:tcPr>
          <w:p w14:paraId="67878A66" w14:textId="77777777" w:rsidR="006E4A8F" w:rsidRDefault="00000000">
            <w:pPr>
              <w:pStyle w:val="Compact"/>
            </w:pPr>
            <w:r>
              <w:t>Y</w:t>
            </w:r>
          </w:p>
        </w:tc>
        <w:tc>
          <w:tcPr>
            <w:tcW w:w="3600" w:type="dxa"/>
          </w:tcPr>
          <w:p w14:paraId="55D5675C" w14:textId="77777777" w:rsidR="006E4A8F" w:rsidRDefault="00000000">
            <w:pPr>
              <w:pStyle w:val="Compact"/>
            </w:pPr>
            <w:r>
              <w:t xml:space="preserve">See </w:t>
            </w:r>
            <w:hyperlink w:anchor="Xbfd1f212604d42dc52d8ccf25f32637a4b985dd">
              <w:r w:rsidR="006E4A8F">
                <w:rPr>
                  <w:rStyle w:val="Hyperlink"/>
                </w:rPr>
                <w:t>Section 7.2.2.1 CRL Issuing Distribution Point</w:t>
              </w:r>
            </w:hyperlink>
          </w:p>
        </w:tc>
      </w:tr>
      <w:tr w:rsidR="006E4A8F" w14:paraId="492F69F0" w14:textId="77777777">
        <w:tc>
          <w:tcPr>
            <w:tcW w:w="2880" w:type="dxa"/>
          </w:tcPr>
          <w:p w14:paraId="3485FB61" w14:textId="77777777" w:rsidR="006E4A8F" w:rsidRDefault="00000000">
            <w:pPr>
              <w:pStyle w:val="Compact"/>
            </w:pPr>
            <w:r>
              <w:t>Any other extension</w:t>
            </w:r>
          </w:p>
        </w:tc>
        <w:tc>
          <w:tcPr>
            <w:tcW w:w="720" w:type="dxa"/>
          </w:tcPr>
          <w:p w14:paraId="1309996C" w14:textId="77777777" w:rsidR="006E4A8F" w:rsidRDefault="00000000">
            <w:pPr>
              <w:pStyle w:val="Compact"/>
            </w:pPr>
            <w:r>
              <w:t>NOT RECOMMENDED</w:t>
            </w:r>
          </w:p>
        </w:tc>
        <w:tc>
          <w:tcPr>
            <w:tcW w:w="720" w:type="dxa"/>
          </w:tcPr>
          <w:p w14:paraId="724F8E43" w14:textId="77777777" w:rsidR="006E4A8F" w:rsidRDefault="00000000">
            <w:pPr>
              <w:pStyle w:val="Compact"/>
            </w:pPr>
            <w:r>
              <w:t>-</w:t>
            </w:r>
          </w:p>
        </w:tc>
        <w:tc>
          <w:tcPr>
            <w:tcW w:w="3600" w:type="dxa"/>
          </w:tcPr>
          <w:p w14:paraId="71118BDC" w14:textId="77777777" w:rsidR="006E4A8F" w:rsidRDefault="00000000">
            <w:pPr>
              <w:pStyle w:val="Compact"/>
            </w:pPr>
            <w:r>
              <w:t>-</w:t>
            </w:r>
          </w:p>
        </w:tc>
      </w:tr>
    </w:tbl>
    <w:p w14:paraId="3AFFEF22" w14:textId="77777777" w:rsidR="006E4A8F" w:rsidRDefault="006E4A8F"/>
    <w:p w14:paraId="0785C81E" w14:textId="77777777" w:rsidR="006E4A8F" w:rsidRDefault="00000000">
      <w:pPr>
        <w:pStyle w:val="TableCaption"/>
      </w:pPr>
      <w:r>
        <w:t>revokedCertificates Component</w:t>
      </w:r>
    </w:p>
    <w:tbl>
      <w:tblPr>
        <w:tblStyle w:val="Table"/>
        <w:tblW w:w="5000" w:type="pct"/>
        <w:tblLayout w:type="fixed"/>
        <w:tblLook w:val="0020" w:firstRow="1" w:lastRow="0" w:firstColumn="0" w:lastColumn="0" w:noHBand="0" w:noVBand="0"/>
      </w:tblPr>
      <w:tblGrid>
        <w:gridCol w:w="3744"/>
        <w:gridCol w:w="936"/>
        <w:gridCol w:w="4680"/>
      </w:tblGrid>
      <w:tr w:rsidR="006E4A8F" w14:paraId="7001D217" w14:textId="77777777">
        <w:trPr>
          <w:tblHeader/>
        </w:trPr>
        <w:tc>
          <w:tcPr>
            <w:tcW w:w="3168" w:type="dxa"/>
          </w:tcPr>
          <w:p w14:paraId="325AD56E" w14:textId="77777777" w:rsidR="006E4A8F" w:rsidRDefault="00000000">
            <w:pPr>
              <w:pStyle w:val="Compact"/>
            </w:pPr>
            <w:r>
              <w:rPr>
                <w:b/>
                <w:bCs/>
              </w:rPr>
              <w:t>Component</w:t>
            </w:r>
          </w:p>
        </w:tc>
        <w:tc>
          <w:tcPr>
            <w:tcW w:w="792" w:type="dxa"/>
          </w:tcPr>
          <w:p w14:paraId="61BAAF15" w14:textId="77777777" w:rsidR="006E4A8F" w:rsidRDefault="00000000">
            <w:pPr>
              <w:pStyle w:val="Compact"/>
            </w:pPr>
            <w:r>
              <w:rPr>
                <w:b/>
                <w:bCs/>
              </w:rPr>
              <w:t>Presence</w:t>
            </w:r>
          </w:p>
        </w:tc>
        <w:tc>
          <w:tcPr>
            <w:tcW w:w="3960" w:type="dxa"/>
          </w:tcPr>
          <w:p w14:paraId="51DB9577" w14:textId="77777777" w:rsidR="006E4A8F" w:rsidRDefault="00000000">
            <w:pPr>
              <w:pStyle w:val="Compact"/>
            </w:pPr>
            <w:r>
              <w:rPr>
                <w:b/>
                <w:bCs/>
              </w:rPr>
              <w:t>Description</w:t>
            </w:r>
          </w:p>
        </w:tc>
      </w:tr>
      <w:tr w:rsidR="006E4A8F" w14:paraId="29038C40" w14:textId="77777777">
        <w:tc>
          <w:tcPr>
            <w:tcW w:w="3168" w:type="dxa"/>
          </w:tcPr>
          <w:p w14:paraId="10E5B0B9" w14:textId="77777777" w:rsidR="006E4A8F" w:rsidRDefault="00000000">
            <w:pPr>
              <w:pStyle w:val="Compact"/>
            </w:pPr>
            <w:r>
              <w:rPr>
                <w:rStyle w:val="VerbatimChar"/>
              </w:rPr>
              <w:t>serialNumber</w:t>
            </w:r>
          </w:p>
        </w:tc>
        <w:tc>
          <w:tcPr>
            <w:tcW w:w="792" w:type="dxa"/>
          </w:tcPr>
          <w:p w14:paraId="56B96021" w14:textId="77777777" w:rsidR="006E4A8F" w:rsidRDefault="00000000">
            <w:pPr>
              <w:pStyle w:val="Compact"/>
            </w:pPr>
            <w:r>
              <w:t>MUST</w:t>
            </w:r>
          </w:p>
        </w:tc>
        <w:tc>
          <w:tcPr>
            <w:tcW w:w="3960" w:type="dxa"/>
          </w:tcPr>
          <w:p w14:paraId="20A9B14D" w14:textId="77777777" w:rsidR="006E4A8F" w:rsidRDefault="00000000">
            <w:pPr>
              <w:pStyle w:val="Compact"/>
            </w:pPr>
            <w:r>
              <w:t>MUST be byte-for-byte identical to the serialNumber contained in the revoked Certificate.</w:t>
            </w:r>
          </w:p>
        </w:tc>
      </w:tr>
      <w:tr w:rsidR="006E4A8F" w14:paraId="77E0CC70" w14:textId="77777777">
        <w:tc>
          <w:tcPr>
            <w:tcW w:w="3168" w:type="dxa"/>
          </w:tcPr>
          <w:p w14:paraId="08282C59" w14:textId="77777777" w:rsidR="006E4A8F" w:rsidRDefault="00000000">
            <w:pPr>
              <w:pStyle w:val="Compact"/>
            </w:pPr>
            <w:r>
              <w:rPr>
                <w:rStyle w:val="VerbatimChar"/>
              </w:rPr>
              <w:t>revocationDate</w:t>
            </w:r>
          </w:p>
        </w:tc>
        <w:tc>
          <w:tcPr>
            <w:tcW w:w="792" w:type="dxa"/>
          </w:tcPr>
          <w:p w14:paraId="083A158C" w14:textId="77777777" w:rsidR="006E4A8F" w:rsidRDefault="00000000">
            <w:pPr>
              <w:pStyle w:val="Compact"/>
            </w:pPr>
            <w:r>
              <w:t>MUST</w:t>
            </w:r>
          </w:p>
        </w:tc>
        <w:tc>
          <w:tcPr>
            <w:tcW w:w="3960" w:type="dxa"/>
          </w:tcPr>
          <w:p w14:paraId="37594CB7" w14:textId="77777777" w:rsidR="006E4A8F" w:rsidRDefault="00000000">
            <w:pPr>
              <w:pStyle w:val="Compact"/>
            </w:pPr>
            <w:r>
              <w:t>Normally, the date and time revocation occurred. See the footnote following this table for circumstances where backdating is permitted.</w:t>
            </w:r>
          </w:p>
        </w:tc>
      </w:tr>
      <w:tr w:rsidR="006E4A8F" w14:paraId="6A533DAD" w14:textId="77777777">
        <w:tc>
          <w:tcPr>
            <w:tcW w:w="3168" w:type="dxa"/>
          </w:tcPr>
          <w:p w14:paraId="060FDB3A" w14:textId="77777777" w:rsidR="006E4A8F" w:rsidRDefault="00000000">
            <w:pPr>
              <w:pStyle w:val="Compact"/>
            </w:pPr>
            <w:r>
              <w:rPr>
                <w:rStyle w:val="VerbatimChar"/>
              </w:rPr>
              <w:t>crlEntryExtensions</w:t>
            </w:r>
          </w:p>
        </w:tc>
        <w:tc>
          <w:tcPr>
            <w:tcW w:w="792" w:type="dxa"/>
          </w:tcPr>
          <w:p w14:paraId="295A0156" w14:textId="77777777" w:rsidR="006E4A8F" w:rsidRDefault="00000000">
            <w:pPr>
              <w:pStyle w:val="Compact"/>
            </w:pPr>
            <w:r>
              <w:t>*</w:t>
            </w:r>
          </w:p>
        </w:tc>
        <w:tc>
          <w:tcPr>
            <w:tcW w:w="3960" w:type="dxa"/>
          </w:tcPr>
          <w:p w14:paraId="7CF1FBBB" w14:textId="77777777" w:rsidR="006E4A8F" w:rsidRDefault="00000000">
            <w:pPr>
              <w:pStyle w:val="Compact"/>
            </w:pPr>
            <w:r>
              <w:t>See the “crlEntryExtensions Component” table for additional requirements.</w:t>
            </w:r>
          </w:p>
        </w:tc>
      </w:tr>
    </w:tbl>
    <w:p w14:paraId="167202B9" w14:textId="77777777" w:rsidR="006E4A8F" w:rsidRDefault="00000000">
      <w:pPr>
        <w:pStyle w:val="BodyText"/>
      </w:pPr>
      <w:r>
        <w:rPr>
          <w:b/>
          <w:bCs/>
        </w:rPr>
        <w:t>Note:</w:t>
      </w:r>
      <w:r>
        <w:t xml:space="preserve"> The CA SHOULD update the revocation date in a CRL entry when it is determined that the private key of the Certificate was compromised prior to the revocation date that is indicated in the CRL entry for that Certificate. Backdating the revocationDate field is an exception to best practice described in RFC 5280 (Section 5.3.2); however, these requirements specify the use of the revocationDate field to support TLS implementations that process the revocationDate field as the date when the Certificate is first considered to be compromised.</w:t>
      </w:r>
    </w:p>
    <w:p w14:paraId="2EDF23C3" w14:textId="77777777" w:rsidR="006E4A8F" w:rsidRDefault="00000000">
      <w:pPr>
        <w:pStyle w:val="TableCaption"/>
      </w:pPr>
      <w:r>
        <w:t>crlEntryExtensions Component</w:t>
      </w:r>
    </w:p>
    <w:tbl>
      <w:tblPr>
        <w:tblStyle w:val="Table"/>
        <w:tblW w:w="5000" w:type="pct"/>
        <w:tblLayout w:type="fixed"/>
        <w:tblLook w:val="0020" w:firstRow="1" w:lastRow="0" w:firstColumn="0" w:lastColumn="0" w:noHBand="0" w:noVBand="0"/>
      </w:tblPr>
      <w:tblGrid>
        <w:gridCol w:w="2808"/>
        <w:gridCol w:w="1872"/>
        <w:gridCol w:w="4680"/>
      </w:tblGrid>
      <w:tr w:rsidR="006E4A8F" w14:paraId="3FF27D2E" w14:textId="77777777">
        <w:trPr>
          <w:tblHeader/>
        </w:trPr>
        <w:tc>
          <w:tcPr>
            <w:tcW w:w="2376" w:type="dxa"/>
          </w:tcPr>
          <w:p w14:paraId="416BBE4A" w14:textId="77777777" w:rsidR="006E4A8F" w:rsidRDefault="00000000">
            <w:pPr>
              <w:pStyle w:val="Compact"/>
            </w:pPr>
            <w:r>
              <w:rPr>
                <w:b/>
                <w:bCs/>
              </w:rPr>
              <w:t>CRL Entry Extension</w:t>
            </w:r>
          </w:p>
        </w:tc>
        <w:tc>
          <w:tcPr>
            <w:tcW w:w="1584" w:type="dxa"/>
          </w:tcPr>
          <w:p w14:paraId="5D6FFD8A" w14:textId="77777777" w:rsidR="006E4A8F" w:rsidRDefault="00000000">
            <w:pPr>
              <w:pStyle w:val="Compact"/>
            </w:pPr>
            <w:r>
              <w:rPr>
                <w:b/>
                <w:bCs/>
              </w:rPr>
              <w:t>Presence</w:t>
            </w:r>
          </w:p>
        </w:tc>
        <w:tc>
          <w:tcPr>
            <w:tcW w:w="3960" w:type="dxa"/>
          </w:tcPr>
          <w:p w14:paraId="2C5E7D1D" w14:textId="77777777" w:rsidR="006E4A8F" w:rsidRDefault="00000000">
            <w:pPr>
              <w:pStyle w:val="Compact"/>
            </w:pPr>
            <w:r>
              <w:rPr>
                <w:b/>
                <w:bCs/>
              </w:rPr>
              <w:t>Description</w:t>
            </w:r>
          </w:p>
        </w:tc>
      </w:tr>
      <w:tr w:rsidR="006E4A8F" w14:paraId="1EB5BE5F" w14:textId="77777777">
        <w:tc>
          <w:tcPr>
            <w:tcW w:w="2376" w:type="dxa"/>
          </w:tcPr>
          <w:p w14:paraId="54B917AA" w14:textId="77777777" w:rsidR="006E4A8F" w:rsidRDefault="00000000">
            <w:pPr>
              <w:pStyle w:val="Compact"/>
            </w:pPr>
            <w:r>
              <w:rPr>
                <w:rStyle w:val="VerbatimChar"/>
              </w:rPr>
              <w:t>reasonCode</w:t>
            </w:r>
          </w:p>
        </w:tc>
        <w:tc>
          <w:tcPr>
            <w:tcW w:w="1584" w:type="dxa"/>
          </w:tcPr>
          <w:p w14:paraId="5BCDB94F" w14:textId="77777777" w:rsidR="006E4A8F" w:rsidRDefault="00000000">
            <w:pPr>
              <w:pStyle w:val="Compact"/>
            </w:pPr>
            <w:r>
              <w:t>*</w:t>
            </w:r>
          </w:p>
        </w:tc>
        <w:tc>
          <w:tcPr>
            <w:tcW w:w="3960" w:type="dxa"/>
          </w:tcPr>
          <w:p w14:paraId="7E4B02C2" w14:textId="77777777" w:rsidR="006E4A8F" w:rsidRDefault="00000000">
            <w:pPr>
              <w:pStyle w:val="Compact"/>
            </w:pPr>
            <w:r>
              <w:t xml:space="preserve">When present (OID 2.5.29.21), MUST NOT be marked critical and MUST indicate the most appropriate reason for revocation of the </w:t>
            </w:r>
            <w:r>
              <w:lastRenderedPageBreak/>
              <w:t>Certificate.  MUST be present unless the CRL entry is for a Certificate not technically capable of causing issuance and either 1) the CRL entry is for a Subscriber Certificate subject to these Requirements revoked prior to July 15, 2023 or 2) the reason for revocation (i.e., reasonCode) is unspecified (0). See the “CRLReasons” table for additional requirements.</w:t>
            </w:r>
          </w:p>
        </w:tc>
      </w:tr>
      <w:tr w:rsidR="006E4A8F" w14:paraId="22D9BB5A" w14:textId="77777777">
        <w:tc>
          <w:tcPr>
            <w:tcW w:w="2376" w:type="dxa"/>
          </w:tcPr>
          <w:p w14:paraId="3D54F996" w14:textId="77777777" w:rsidR="006E4A8F" w:rsidRDefault="00000000">
            <w:pPr>
              <w:pStyle w:val="Compact"/>
            </w:pPr>
            <w:r>
              <w:lastRenderedPageBreak/>
              <w:t>Any other value</w:t>
            </w:r>
          </w:p>
        </w:tc>
        <w:tc>
          <w:tcPr>
            <w:tcW w:w="1584" w:type="dxa"/>
          </w:tcPr>
          <w:p w14:paraId="7FF7B65F" w14:textId="77777777" w:rsidR="006E4A8F" w:rsidRDefault="00000000">
            <w:pPr>
              <w:pStyle w:val="Compact"/>
            </w:pPr>
            <w:r>
              <w:t>NOT RECOMMENDED</w:t>
            </w:r>
          </w:p>
        </w:tc>
        <w:tc>
          <w:tcPr>
            <w:tcW w:w="3960" w:type="dxa"/>
          </w:tcPr>
          <w:p w14:paraId="5D1C5445" w14:textId="77777777" w:rsidR="006E4A8F" w:rsidRDefault="00000000">
            <w:pPr>
              <w:pStyle w:val="Compact"/>
            </w:pPr>
            <w:r>
              <w:t>-</w:t>
            </w:r>
          </w:p>
        </w:tc>
      </w:tr>
    </w:tbl>
    <w:p w14:paraId="15F52ED5" w14:textId="77777777" w:rsidR="006E4A8F" w:rsidRDefault="006E4A8F"/>
    <w:p w14:paraId="7A1271A0" w14:textId="77777777" w:rsidR="006E4A8F" w:rsidRDefault="00000000">
      <w:pPr>
        <w:pStyle w:val="TableCaption"/>
      </w:pPr>
      <w:r>
        <w:t>CRLReasons</w:t>
      </w:r>
    </w:p>
    <w:tbl>
      <w:tblPr>
        <w:tblStyle w:val="Table"/>
        <w:tblW w:w="5000" w:type="pct"/>
        <w:tblLayout w:type="fixed"/>
        <w:tblLook w:val="0020" w:firstRow="1" w:lastRow="0" w:firstColumn="0" w:lastColumn="0" w:noHBand="0" w:noVBand="0"/>
      </w:tblPr>
      <w:tblGrid>
        <w:gridCol w:w="2808"/>
        <w:gridCol w:w="936"/>
        <w:gridCol w:w="5616"/>
      </w:tblGrid>
      <w:tr w:rsidR="006E4A8F" w14:paraId="081F93F8" w14:textId="77777777">
        <w:trPr>
          <w:tblHeader/>
        </w:trPr>
        <w:tc>
          <w:tcPr>
            <w:tcW w:w="2376" w:type="dxa"/>
          </w:tcPr>
          <w:p w14:paraId="309DF592" w14:textId="77777777" w:rsidR="006E4A8F" w:rsidRDefault="00000000">
            <w:pPr>
              <w:pStyle w:val="Compact"/>
            </w:pPr>
            <w:r>
              <w:rPr>
                <w:b/>
                <w:bCs/>
              </w:rPr>
              <w:t>RFC 5280 reasonCode</w:t>
            </w:r>
          </w:p>
        </w:tc>
        <w:tc>
          <w:tcPr>
            <w:tcW w:w="792" w:type="dxa"/>
          </w:tcPr>
          <w:p w14:paraId="36E2B1FD" w14:textId="77777777" w:rsidR="006E4A8F" w:rsidRDefault="00000000">
            <w:pPr>
              <w:pStyle w:val="Compact"/>
            </w:pPr>
            <w:r>
              <w:rPr>
                <w:b/>
                <w:bCs/>
              </w:rPr>
              <w:t>RFC 5280 reasonCode value</w:t>
            </w:r>
          </w:p>
        </w:tc>
        <w:tc>
          <w:tcPr>
            <w:tcW w:w="4752" w:type="dxa"/>
          </w:tcPr>
          <w:p w14:paraId="31D3097B" w14:textId="77777777" w:rsidR="006E4A8F" w:rsidRDefault="00000000">
            <w:pPr>
              <w:pStyle w:val="Compact"/>
            </w:pPr>
            <w:r>
              <w:rPr>
                <w:b/>
                <w:bCs/>
              </w:rPr>
              <w:t>Description</w:t>
            </w:r>
          </w:p>
        </w:tc>
      </w:tr>
      <w:tr w:rsidR="006E4A8F" w14:paraId="31D01CD5" w14:textId="77777777">
        <w:tc>
          <w:tcPr>
            <w:tcW w:w="2376" w:type="dxa"/>
          </w:tcPr>
          <w:p w14:paraId="3E7C543B" w14:textId="77777777" w:rsidR="006E4A8F" w:rsidRDefault="00000000">
            <w:pPr>
              <w:pStyle w:val="Compact"/>
            </w:pPr>
            <w:r>
              <w:t>unspecified</w:t>
            </w:r>
          </w:p>
        </w:tc>
        <w:tc>
          <w:tcPr>
            <w:tcW w:w="792" w:type="dxa"/>
          </w:tcPr>
          <w:p w14:paraId="42B82BAF" w14:textId="77777777" w:rsidR="006E4A8F" w:rsidRDefault="00000000">
            <w:pPr>
              <w:pStyle w:val="Compact"/>
            </w:pPr>
            <w:r>
              <w:t>0</w:t>
            </w:r>
          </w:p>
        </w:tc>
        <w:tc>
          <w:tcPr>
            <w:tcW w:w="4752" w:type="dxa"/>
          </w:tcPr>
          <w:p w14:paraId="2E70A0A8" w14:textId="77777777" w:rsidR="006E4A8F" w:rsidRDefault="00000000">
            <w:pPr>
              <w:pStyle w:val="Compact"/>
            </w:pPr>
            <w:r>
              <w:t>Represented by the omission of a reasonCode. MUST be omitted if the CRL entry is for a Certificate not technically capable of causing issuance unless the CRL entry is for a Subscriber Certificate subject to these Requirements revoked prior to July 15, 2023.</w:t>
            </w:r>
          </w:p>
        </w:tc>
      </w:tr>
      <w:tr w:rsidR="006E4A8F" w14:paraId="46170850" w14:textId="77777777">
        <w:tc>
          <w:tcPr>
            <w:tcW w:w="2376" w:type="dxa"/>
          </w:tcPr>
          <w:p w14:paraId="17EEDC04" w14:textId="77777777" w:rsidR="006E4A8F" w:rsidRDefault="00000000">
            <w:pPr>
              <w:pStyle w:val="Compact"/>
            </w:pPr>
            <w:r>
              <w:t>keyCompromise</w:t>
            </w:r>
          </w:p>
        </w:tc>
        <w:tc>
          <w:tcPr>
            <w:tcW w:w="792" w:type="dxa"/>
          </w:tcPr>
          <w:p w14:paraId="417B479D" w14:textId="77777777" w:rsidR="006E4A8F" w:rsidRDefault="00000000">
            <w:pPr>
              <w:pStyle w:val="Compact"/>
            </w:pPr>
            <w:r>
              <w:t>1</w:t>
            </w:r>
          </w:p>
        </w:tc>
        <w:tc>
          <w:tcPr>
            <w:tcW w:w="4752" w:type="dxa"/>
          </w:tcPr>
          <w:p w14:paraId="31773AC9" w14:textId="77777777" w:rsidR="006E4A8F" w:rsidRDefault="00000000">
            <w:pPr>
              <w:pStyle w:val="Compact"/>
            </w:pPr>
            <w:r>
              <w:t>Indicates that it is known or suspected that the Subscriber’s Private Key has been compromised.</w:t>
            </w:r>
          </w:p>
        </w:tc>
      </w:tr>
      <w:tr w:rsidR="006E4A8F" w14:paraId="26A8F5A2" w14:textId="77777777">
        <w:tc>
          <w:tcPr>
            <w:tcW w:w="2376" w:type="dxa"/>
          </w:tcPr>
          <w:p w14:paraId="7CA6AFFD" w14:textId="77777777" w:rsidR="006E4A8F" w:rsidRDefault="00000000">
            <w:pPr>
              <w:pStyle w:val="Compact"/>
            </w:pPr>
            <w:r>
              <w:t>affiliationChanged</w:t>
            </w:r>
          </w:p>
        </w:tc>
        <w:tc>
          <w:tcPr>
            <w:tcW w:w="792" w:type="dxa"/>
          </w:tcPr>
          <w:p w14:paraId="21BA6F54" w14:textId="77777777" w:rsidR="006E4A8F" w:rsidRDefault="00000000">
            <w:pPr>
              <w:pStyle w:val="Compact"/>
            </w:pPr>
            <w:r>
              <w:t>3</w:t>
            </w:r>
          </w:p>
        </w:tc>
        <w:tc>
          <w:tcPr>
            <w:tcW w:w="4752" w:type="dxa"/>
          </w:tcPr>
          <w:p w14:paraId="084DAB15" w14:textId="77777777" w:rsidR="006E4A8F" w:rsidRDefault="00000000">
            <w:pPr>
              <w:pStyle w:val="Compact"/>
            </w:pPr>
            <w:r>
              <w:t>Indicates that the Subject’s name or other Subject Identity Information in the Certificate has changed, but there is no cause to suspect that the Certificate’s Private Key has been compromised.</w:t>
            </w:r>
          </w:p>
        </w:tc>
      </w:tr>
      <w:tr w:rsidR="006E4A8F" w14:paraId="6A3DF690" w14:textId="77777777">
        <w:tc>
          <w:tcPr>
            <w:tcW w:w="2376" w:type="dxa"/>
          </w:tcPr>
          <w:p w14:paraId="3AE419C0" w14:textId="77777777" w:rsidR="006E4A8F" w:rsidRDefault="00000000">
            <w:pPr>
              <w:pStyle w:val="Compact"/>
            </w:pPr>
            <w:r>
              <w:t>superseded</w:t>
            </w:r>
          </w:p>
        </w:tc>
        <w:tc>
          <w:tcPr>
            <w:tcW w:w="792" w:type="dxa"/>
          </w:tcPr>
          <w:p w14:paraId="5BBCA2AE" w14:textId="77777777" w:rsidR="006E4A8F" w:rsidRDefault="00000000">
            <w:pPr>
              <w:pStyle w:val="Compact"/>
            </w:pPr>
            <w:r>
              <w:t>4</w:t>
            </w:r>
          </w:p>
        </w:tc>
        <w:tc>
          <w:tcPr>
            <w:tcW w:w="4752" w:type="dxa"/>
          </w:tcPr>
          <w:p w14:paraId="6EB9D56F" w14:textId="77777777" w:rsidR="006E4A8F" w:rsidRDefault="00000000">
            <w:pPr>
              <w:pStyle w:val="Compact"/>
            </w:pPr>
            <w:r>
              <w:t>Indicates that the Certificate is being replaced because: the Subscriber has requested a new Certificate, the CA has reasonable evidence that the validation of domain authorization or control for any fully‐qualified domain name or IP address in the Certificate should not be relied upon, or the CA has revoked the Certificate for compliance reasons such as the Certificate does not comply with these Baseline Requirements or the CA’s CP or CPS.</w:t>
            </w:r>
          </w:p>
        </w:tc>
      </w:tr>
      <w:tr w:rsidR="006E4A8F" w14:paraId="38A7967C" w14:textId="77777777">
        <w:tc>
          <w:tcPr>
            <w:tcW w:w="2376" w:type="dxa"/>
          </w:tcPr>
          <w:p w14:paraId="6628DA3C" w14:textId="77777777" w:rsidR="006E4A8F" w:rsidRDefault="00000000">
            <w:pPr>
              <w:pStyle w:val="Compact"/>
            </w:pPr>
            <w:r>
              <w:t>cessationOfOperation</w:t>
            </w:r>
          </w:p>
        </w:tc>
        <w:tc>
          <w:tcPr>
            <w:tcW w:w="792" w:type="dxa"/>
          </w:tcPr>
          <w:p w14:paraId="48492D87" w14:textId="77777777" w:rsidR="006E4A8F" w:rsidRDefault="00000000">
            <w:pPr>
              <w:pStyle w:val="Compact"/>
            </w:pPr>
            <w:r>
              <w:t>5</w:t>
            </w:r>
          </w:p>
        </w:tc>
        <w:tc>
          <w:tcPr>
            <w:tcW w:w="4752" w:type="dxa"/>
          </w:tcPr>
          <w:p w14:paraId="3A6465F1" w14:textId="77777777" w:rsidR="006E4A8F" w:rsidRDefault="00000000">
            <w:pPr>
              <w:pStyle w:val="Compact"/>
            </w:pPr>
            <w:r>
              <w:t xml:space="preserve">Indicates that the website with the Certificate is shut down prior to the expiration of the Certificate, or if the Subscriber no longer owns or controls the Domain </w:t>
            </w:r>
            <w:r>
              <w:lastRenderedPageBreak/>
              <w:t>Name in the Certificate prior to the expiration of the Certificate.</w:t>
            </w:r>
          </w:p>
        </w:tc>
      </w:tr>
      <w:tr w:rsidR="006E4A8F" w14:paraId="444BF326" w14:textId="77777777">
        <w:tc>
          <w:tcPr>
            <w:tcW w:w="2376" w:type="dxa"/>
          </w:tcPr>
          <w:p w14:paraId="1044D4E9" w14:textId="77777777" w:rsidR="006E4A8F" w:rsidRDefault="00000000">
            <w:pPr>
              <w:pStyle w:val="Compact"/>
            </w:pPr>
            <w:r>
              <w:lastRenderedPageBreak/>
              <w:t>certificateHold</w:t>
            </w:r>
          </w:p>
        </w:tc>
        <w:tc>
          <w:tcPr>
            <w:tcW w:w="792" w:type="dxa"/>
          </w:tcPr>
          <w:p w14:paraId="3BA8BB86" w14:textId="77777777" w:rsidR="006E4A8F" w:rsidRDefault="00000000">
            <w:pPr>
              <w:pStyle w:val="Compact"/>
            </w:pPr>
            <w:r>
              <w:t>6</w:t>
            </w:r>
          </w:p>
        </w:tc>
        <w:tc>
          <w:tcPr>
            <w:tcW w:w="4752" w:type="dxa"/>
          </w:tcPr>
          <w:p w14:paraId="532EC517" w14:textId="77777777" w:rsidR="006E4A8F" w:rsidRDefault="00000000">
            <w:pPr>
              <w:pStyle w:val="Compact"/>
            </w:pPr>
            <w:r>
              <w:t xml:space="preserve">MUST NOT be included if the CRL entry is for 1) a Certificate subject to these Requirements, or 2) a Certificate not subject to these Requirements and was either A) issued on-or-after 2020-09-30 or B) has a </w:t>
            </w:r>
            <w:r>
              <w:rPr>
                <w:rStyle w:val="VerbatimChar"/>
              </w:rPr>
              <w:t>notBefore</w:t>
            </w:r>
            <w:r>
              <w:t xml:space="preserve"> on-or-after 2020-09-30.</w:t>
            </w:r>
          </w:p>
        </w:tc>
      </w:tr>
      <w:tr w:rsidR="006E4A8F" w14:paraId="6D9981A2" w14:textId="77777777">
        <w:tc>
          <w:tcPr>
            <w:tcW w:w="2376" w:type="dxa"/>
          </w:tcPr>
          <w:p w14:paraId="30BBD2F2" w14:textId="77777777" w:rsidR="006E4A8F" w:rsidRDefault="00000000">
            <w:pPr>
              <w:pStyle w:val="Compact"/>
            </w:pPr>
            <w:r>
              <w:t>privilegeWithdrawn</w:t>
            </w:r>
          </w:p>
        </w:tc>
        <w:tc>
          <w:tcPr>
            <w:tcW w:w="792" w:type="dxa"/>
          </w:tcPr>
          <w:p w14:paraId="30985519" w14:textId="77777777" w:rsidR="006E4A8F" w:rsidRDefault="00000000">
            <w:pPr>
              <w:pStyle w:val="Compact"/>
            </w:pPr>
            <w:r>
              <w:t>9</w:t>
            </w:r>
          </w:p>
        </w:tc>
        <w:tc>
          <w:tcPr>
            <w:tcW w:w="4752" w:type="dxa"/>
          </w:tcPr>
          <w:p w14:paraId="5F0568FC" w14:textId="77777777" w:rsidR="006E4A8F" w:rsidRDefault="00000000">
            <w:pPr>
              <w:pStyle w:val="Compact"/>
            </w:pPr>
            <w:r>
              <w:t>Indicates that there has been a subscriber-side infraction that has not resulted in keyCompromise, such as the Certificate Subscriber provided misleading information in their Certificate Request or has not upheld their material obligations under the Subscriber Agreement or Terms of Use.</w:t>
            </w:r>
          </w:p>
        </w:tc>
      </w:tr>
    </w:tbl>
    <w:p w14:paraId="350F07E2" w14:textId="77777777" w:rsidR="006E4A8F" w:rsidRDefault="00000000">
      <w:pPr>
        <w:pStyle w:val="BodyText"/>
      </w:pPr>
      <w:r>
        <w:t>The Subscriber Agreement, or an online resource referenced therein, MUST inform Subscribers about the revocation reason options listed above and provide explanation about when to choose each option. Tools that the CA provides to the Subscriber MUST allow for these options to be easily specified when the Subscriber requests revocation of their Certificate, with the default value being that no revocation reason is provided (i.e. the default corresponds to the CRLReason “unspecified (0)” which results in no reasonCode extension being provided in the CRL).</w:t>
      </w:r>
    </w:p>
    <w:p w14:paraId="1CAE2F76" w14:textId="77777777" w:rsidR="006E4A8F" w:rsidRDefault="00000000">
      <w:pPr>
        <w:pStyle w:val="BodyText"/>
      </w:pPr>
      <w:r>
        <w:t>The privilegeWithdrawn reasonCode SHOULD NOT be made available to the Subscriber as a revocation reason option, because the use of this reasonCode is determined by the CA and not the Subscriber.</w:t>
      </w:r>
    </w:p>
    <w:p w14:paraId="615F8AD8" w14:textId="77777777" w:rsidR="006E4A8F" w:rsidRDefault="00000000">
      <w:pPr>
        <w:pStyle w:val="BodyText"/>
      </w:pPr>
      <w:r>
        <w:t>When a CA obtains verifiable evidence of Key Compromise for a Certificate whose CRL entry does not contain a reasonCode extension or has a reasonCode extension with a non-keyCompromise reason, the CA SHOULD update the CRL entry to enter keyCompromise as the CRLReason in the reasonCode extension.</w:t>
      </w:r>
    </w:p>
    <w:p w14:paraId="295E7D87" w14:textId="77777777" w:rsidR="006E4A8F" w:rsidRDefault="00000000">
      <w:pPr>
        <w:pStyle w:val="Heading4"/>
      </w:pPr>
      <w:bookmarkStart w:id="796" w:name="Xbfd1f212604d42dc52d8ccf25f32637a4b985dd"/>
      <w:r>
        <w:t>7.2.2.1 CRL Issuing Distribution Point</w:t>
      </w:r>
    </w:p>
    <w:p w14:paraId="29025D97" w14:textId="77777777" w:rsidR="006E4A8F" w:rsidRDefault="00000000">
      <w:pPr>
        <w:pStyle w:val="FirstParagraph"/>
      </w:pPr>
      <w:r>
        <w:t xml:space="preserve">Partitioned CRLs MUST contain an Issuing Distribution Point extension. The </w:t>
      </w:r>
      <w:r>
        <w:rPr>
          <w:rStyle w:val="VerbatimChar"/>
        </w:rPr>
        <w:t>distributionPoint</w:t>
      </w:r>
      <w:r>
        <w:t xml:space="preserve"> field of the Issuing Distribution Point extension MUST be present. Additionally, the </w:t>
      </w:r>
      <w:r>
        <w:rPr>
          <w:rStyle w:val="VerbatimChar"/>
        </w:rPr>
        <w:t>fullName</w:t>
      </w:r>
      <w:r>
        <w:t xml:space="preserve"> field of the DistributionPointName value MUST be present, and its value MUST conform to the following requirements:</w:t>
      </w:r>
    </w:p>
    <w:p w14:paraId="5ACD3083" w14:textId="77777777" w:rsidR="006E4A8F" w:rsidRDefault="00000000">
      <w:pPr>
        <w:pStyle w:val="Compact"/>
        <w:numPr>
          <w:ilvl w:val="0"/>
          <w:numId w:val="118"/>
        </w:numPr>
      </w:pPr>
      <w:r>
        <w:t xml:space="preserve">If a Certificate within the scope of the CRL contains a CRL Distribution Points extension, then at least one of the </w:t>
      </w:r>
      <w:r>
        <w:rPr>
          <w:rStyle w:val="VerbatimChar"/>
        </w:rPr>
        <w:t>uniformResourceIdentifiers</w:t>
      </w:r>
      <w:r>
        <w:t xml:space="preserve"> in the CRL Distribution Points’s </w:t>
      </w:r>
      <w:r>
        <w:rPr>
          <w:rStyle w:val="VerbatimChar"/>
        </w:rPr>
        <w:t>fullName</w:t>
      </w:r>
      <w:r>
        <w:t xml:space="preserve"> field MUST be included in the </w:t>
      </w:r>
      <w:r>
        <w:rPr>
          <w:rStyle w:val="VerbatimChar"/>
        </w:rPr>
        <w:t>fullName</w:t>
      </w:r>
      <w:r>
        <w:t xml:space="preserve"> field of the </w:t>
      </w:r>
      <w:r>
        <w:lastRenderedPageBreak/>
        <w:t xml:space="preserve">CRL’s Issuing Distribution Point extension. The encoding of the </w:t>
      </w:r>
      <w:r>
        <w:rPr>
          <w:rStyle w:val="VerbatimChar"/>
        </w:rPr>
        <w:t>uniformResourceIdentifier</w:t>
      </w:r>
      <w:r>
        <w:t xml:space="preserve"> value in the Issuing Distribution Point extension SHALL be byte-for-byte identical to the encoding used in the Certificate’s CRL Distribution Points extension.</w:t>
      </w:r>
    </w:p>
    <w:p w14:paraId="0CCAF672" w14:textId="77777777" w:rsidR="006E4A8F" w:rsidRDefault="00000000">
      <w:pPr>
        <w:pStyle w:val="Compact"/>
        <w:numPr>
          <w:ilvl w:val="0"/>
          <w:numId w:val="118"/>
        </w:numPr>
      </w:pPr>
      <w:r>
        <w:t xml:space="preserve">Other GeneralNames of type </w:t>
      </w:r>
      <w:r>
        <w:rPr>
          <w:rStyle w:val="VerbatimChar"/>
        </w:rPr>
        <w:t>uniformResourceIdentifier</w:t>
      </w:r>
      <w:r>
        <w:t xml:space="preserve"> MAY be included.</w:t>
      </w:r>
    </w:p>
    <w:p w14:paraId="615D399F" w14:textId="77777777" w:rsidR="006E4A8F" w:rsidRDefault="00000000">
      <w:pPr>
        <w:pStyle w:val="Compact"/>
        <w:numPr>
          <w:ilvl w:val="0"/>
          <w:numId w:val="118"/>
        </w:numPr>
      </w:pPr>
      <w:r>
        <w:t>Non-</w:t>
      </w:r>
      <w:r>
        <w:rPr>
          <w:rStyle w:val="VerbatimChar"/>
        </w:rPr>
        <w:t>uniformResourceIdentifier</w:t>
      </w:r>
      <w:r>
        <w:t xml:space="preserve"> GeneralName types MUST NOT be included.</w:t>
      </w:r>
    </w:p>
    <w:p w14:paraId="50786A2B" w14:textId="77777777" w:rsidR="006E4A8F" w:rsidRDefault="00000000">
      <w:pPr>
        <w:pStyle w:val="FirstParagraph"/>
      </w:pPr>
      <w:r>
        <w:t xml:space="preserve">The </w:t>
      </w:r>
      <w:r>
        <w:rPr>
          <w:rStyle w:val="VerbatimChar"/>
        </w:rPr>
        <w:t>indirectCRL</w:t>
      </w:r>
      <w:r>
        <w:t xml:space="preserve"> and </w:t>
      </w:r>
      <w:r>
        <w:rPr>
          <w:rStyle w:val="VerbatimChar"/>
        </w:rPr>
        <w:t>onlyContainsAttributeCerts</w:t>
      </w:r>
      <w:r>
        <w:t xml:space="preserve"> fields MUST be set to </w:t>
      </w:r>
      <w:r>
        <w:rPr>
          <w:rStyle w:val="VerbatimChar"/>
        </w:rPr>
        <w:t>FALSE</w:t>
      </w:r>
      <w:r>
        <w:t xml:space="preserve"> (i.e., not asserted).</w:t>
      </w:r>
    </w:p>
    <w:p w14:paraId="368DD28E" w14:textId="77777777" w:rsidR="006E4A8F" w:rsidRDefault="00000000">
      <w:pPr>
        <w:pStyle w:val="BodyText"/>
      </w:pPr>
      <w:r>
        <w:t xml:space="preserve">The CA MAY set either of the </w:t>
      </w:r>
      <w:r>
        <w:rPr>
          <w:rStyle w:val="VerbatimChar"/>
        </w:rPr>
        <w:t>onlyContainsUserCerts</w:t>
      </w:r>
      <w:r>
        <w:t xml:space="preserve"> and </w:t>
      </w:r>
      <w:r>
        <w:rPr>
          <w:rStyle w:val="VerbatimChar"/>
        </w:rPr>
        <w:t>onlyContainsCACerts</w:t>
      </w:r>
      <w:r>
        <w:t xml:space="preserve"> fields to </w:t>
      </w:r>
      <w:r>
        <w:rPr>
          <w:rStyle w:val="VerbatimChar"/>
        </w:rPr>
        <w:t>TRUE</w:t>
      </w:r>
      <w:r>
        <w:t>, depending on the scope of the CRL.</w:t>
      </w:r>
    </w:p>
    <w:p w14:paraId="79D370BE" w14:textId="77777777" w:rsidR="006E4A8F" w:rsidRDefault="00000000">
      <w:pPr>
        <w:pStyle w:val="BodyText"/>
      </w:pPr>
      <w:r>
        <w:t xml:space="preserve">The CA MUST NOT assert both of the </w:t>
      </w:r>
      <w:r>
        <w:rPr>
          <w:rStyle w:val="VerbatimChar"/>
        </w:rPr>
        <w:t>onlyContainsUserCerts</w:t>
      </w:r>
      <w:r>
        <w:t xml:space="preserve"> and </w:t>
      </w:r>
      <w:r>
        <w:rPr>
          <w:rStyle w:val="VerbatimChar"/>
        </w:rPr>
        <w:t>onlyContainsCACerts</w:t>
      </w:r>
      <w:r>
        <w:t xml:space="preserve"> fields.</w:t>
      </w:r>
    </w:p>
    <w:p w14:paraId="3F991D16" w14:textId="77777777" w:rsidR="006E4A8F" w:rsidRDefault="00000000">
      <w:pPr>
        <w:pStyle w:val="BodyText"/>
      </w:pPr>
      <w:r>
        <w:t xml:space="preserve">The </w:t>
      </w:r>
      <w:r>
        <w:rPr>
          <w:rStyle w:val="VerbatimChar"/>
        </w:rPr>
        <w:t>onlySomeReasons</w:t>
      </w:r>
      <w:r>
        <w:t xml:space="preserve"> field SHOULD NOT be included; if included, then the CA MUST provide another CRL whose scope encompasses all revocations regardless of reason code.</w:t>
      </w:r>
    </w:p>
    <w:p w14:paraId="6FFDBCC4" w14:textId="77777777" w:rsidR="006E4A8F" w:rsidRDefault="00000000">
      <w:pPr>
        <w:pStyle w:val="BodyText"/>
      </w:pPr>
      <w:r>
        <w:t>This extension is NOT RECOMMENDED for full and complete CRLs.</w:t>
      </w:r>
    </w:p>
    <w:p w14:paraId="743F9AFE" w14:textId="77777777" w:rsidR="006E4A8F" w:rsidRDefault="00000000">
      <w:pPr>
        <w:pStyle w:val="Heading2"/>
      </w:pPr>
      <w:bookmarkStart w:id="797" w:name="_Toc204242560"/>
      <w:bookmarkStart w:id="798" w:name="_Toc203993885"/>
      <w:bookmarkStart w:id="799" w:name="Xca642e27d531b189a6da337c5c09d86fb6d5e2b"/>
      <w:bookmarkEnd w:id="789"/>
      <w:bookmarkEnd w:id="795"/>
      <w:bookmarkEnd w:id="796"/>
      <w:r>
        <w:t>7.3 OCSP profile</w:t>
      </w:r>
      <w:bookmarkEnd w:id="797"/>
      <w:bookmarkEnd w:id="798"/>
    </w:p>
    <w:p w14:paraId="472A02C6" w14:textId="77777777" w:rsidR="006E4A8F" w:rsidRDefault="00000000">
      <w:pPr>
        <w:pStyle w:val="FirstParagraph"/>
      </w:pPr>
      <w:r>
        <w:t xml:space="preserve">If an OCSP response is for a Root CA or Subordinate CA Certificate, including Cross-Certified Subordinate CA Certificates, and that certificate has been revoked, then the </w:t>
      </w:r>
      <w:r>
        <w:rPr>
          <w:rStyle w:val="VerbatimChar"/>
        </w:rPr>
        <w:t>revocationReason</w:t>
      </w:r>
      <w:r>
        <w:t xml:space="preserve"> field within the </w:t>
      </w:r>
      <w:r>
        <w:rPr>
          <w:rStyle w:val="VerbatimChar"/>
        </w:rPr>
        <w:t>RevokedInfo</w:t>
      </w:r>
      <w:r>
        <w:t xml:space="preserve"> of the </w:t>
      </w:r>
      <w:r>
        <w:rPr>
          <w:rStyle w:val="VerbatimChar"/>
        </w:rPr>
        <w:t>CertStatus</w:t>
      </w:r>
      <w:r>
        <w:t xml:space="preserve"> MUST be present.</w:t>
      </w:r>
    </w:p>
    <w:p w14:paraId="31B9538D" w14:textId="77777777" w:rsidR="006E4A8F" w:rsidRDefault="00000000">
      <w:pPr>
        <w:pStyle w:val="BodyText"/>
      </w:pPr>
      <w:r>
        <w:t xml:space="preserve">The </w:t>
      </w:r>
      <w:r>
        <w:rPr>
          <w:rStyle w:val="VerbatimChar"/>
        </w:rPr>
        <w:t>CRLReason</w:t>
      </w:r>
      <w:r>
        <w:t xml:space="preserve"> indicated MUST contain a value permitted for CRLs, as specified in </w:t>
      </w:r>
      <w:hyperlink w:anchor="Xde0f4f85ff6e8fbf4c3cd8e8db85b4ef995b70e">
        <w:r w:rsidR="006E4A8F">
          <w:rPr>
            <w:rStyle w:val="Hyperlink"/>
          </w:rPr>
          <w:t>Section 7.2.2</w:t>
        </w:r>
      </w:hyperlink>
      <w:r>
        <w:t>.</w:t>
      </w:r>
    </w:p>
    <w:p w14:paraId="2DC71819" w14:textId="77777777" w:rsidR="006E4A8F" w:rsidRDefault="00000000">
      <w:pPr>
        <w:pStyle w:val="Heading3"/>
      </w:pPr>
      <w:bookmarkStart w:id="800" w:name="_Toc204242561"/>
      <w:bookmarkStart w:id="801" w:name="_Toc203993886"/>
      <w:bookmarkStart w:id="802" w:name="Xc8a24ea14e8ad5ea4873a37aeff4628ce67cbd7"/>
      <w:r>
        <w:t>7.3.1 Version number(s)</w:t>
      </w:r>
      <w:bookmarkEnd w:id="800"/>
      <w:bookmarkEnd w:id="801"/>
    </w:p>
    <w:p w14:paraId="49F442AF" w14:textId="77777777" w:rsidR="006E4A8F" w:rsidRDefault="00000000">
      <w:pPr>
        <w:pStyle w:val="Heading3"/>
      </w:pPr>
      <w:bookmarkStart w:id="803" w:name="_Toc204242562"/>
      <w:bookmarkStart w:id="804" w:name="_Toc203993887"/>
      <w:bookmarkStart w:id="805" w:name="X2d4a1429ce7968b301353b8035dcea52894a126"/>
      <w:bookmarkEnd w:id="802"/>
      <w:r>
        <w:t>7.3.2 OCSP extensions</w:t>
      </w:r>
      <w:bookmarkEnd w:id="803"/>
      <w:bookmarkEnd w:id="804"/>
    </w:p>
    <w:p w14:paraId="3AAF17FB" w14:textId="77777777" w:rsidR="006E4A8F" w:rsidRDefault="00000000">
      <w:pPr>
        <w:pStyle w:val="FirstParagraph"/>
      </w:pPr>
      <w:r>
        <w:t xml:space="preserve">The </w:t>
      </w:r>
      <w:r>
        <w:rPr>
          <w:rStyle w:val="VerbatimChar"/>
        </w:rPr>
        <w:t>singleExtensions</w:t>
      </w:r>
      <w:r>
        <w:t xml:space="preserve"> of an OCSP response MUST NOT contain the </w:t>
      </w:r>
      <w:r>
        <w:rPr>
          <w:rStyle w:val="VerbatimChar"/>
        </w:rPr>
        <w:t>reasonCode</w:t>
      </w:r>
      <w:r>
        <w:t xml:space="preserve"> (OID 2.5.29.21) CRL entry extension.</w:t>
      </w:r>
    </w:p>
    <w:p w14:paraId="6A37BAF1" w14:textId="77777777" w:rsidR="006E4A8F" w:rsidRDefault="00000000">
      <w:pPr>
        <w:pStyle w:val="Heading1"/>
      </w:pPr>
      <w:bookmarkStart w:id="806" w:name="_Toc204242563"/>
      <w:bookmarkStart w:id="807" w:name="_Toc203993888"/>
      <w:bookmarkStart w:id="808" w:name="X19dc2aad50e004f5b1380d4e537f59f799f6eb7"/>
      <w:bookmarkEnd w:id="679"/>
      <w:bookmarkEnd w:id="799"/>
      <w:bookmarkEnd w:id="805"/>
      <w:r>
        <w:lastRenderedPageBreak/>
        <w:t>8. COMPLIANCE AUDIT AND OTHER ASSESSMENTS</w:t>
      </w:r>
      <w:bookmarkEnd w:id="806"/>
      <w:bookmarkEnd w:id="807"/>
    </w:p>
    <w:p w14:paraId="770BA9AE" w14:textId="77777777" w:rsidR="006E4A8F" w:rsidRDefault="00000000">
      <w:pPr>
        <w:pStyle w:val="FirstParagraph"/>
      </w:pPr>
      <w:r>
        <w:t>The CA SHALL at all times:</w:t>
      </w:r>
    </w:p>
    <w:p w14:paraId="15797B43" w14:textId="77777777" w:rsidR="006E4A8F" w:rsidRDefault="00000000">
      <w:pPr>
        <w:pStyle w:val="Compact"/>
        <w:numPr>
          <w:ilvl w:val="0"/>
          <w:numId w:val="119"/>
        </w:numPr>
      </w:pPr>
      <w:r>
        <w:t>Comply with these Requirements;</w:t>
      </w:r>
    </w:p>
    <w:p w14:paraId="707A8756" w14:textId="77777777" w:rsidR="006E4A8F" w:rsidRDefault="00000000">
      <w:pPr>
        <w:pStyle w:val="Compact"/>
        <w:numPr>
          <w:ilvl w:val="0"/>
          <w:numId w:val="119"/>
        </w:numPr>
      </w:pPr>
      <w:r>
        <w:t>Comply with the audit requirements set forth in this section; and</w:t>
      </w:r>
    </w:p>
    <w:p w14:paraId="27A6F1D1" w14:textId="77777777" w:rsidR="006E4A8F" w:rsidRDefault="00000000">
      <w:pPr>
        <w:pStyle w:val="Compact"/>
        <w:numPr>
          <w:ilvl w:val="0"/>
          <w:numId w:val="119"/>
        </w:numPr>
      </w:pPr>
      <w:r>
        <w:t>Be licensed as a CA in each jurisdiction where it operates, if licensing is required by the law of such jurisdiction for the issuance of Certificates.</w:t>
      </w:r>
    </w:p>
    <w:p w14:paraId="4A97B744" w14:textId="77777777" w:rsidR="006E4A8F" w:rsidRDefault="00000000">
      <w:pPr>
        <w:pStyle w:val="FirstParagraph"/>
      </w:pPr>
      <w:r>
        <w:rPr>
          <w:b/>
          <w:bCs/>
        </w:rPr>
        <w:t>Implementers’ Note</w:t>
      </w:r>
      <w:r>
        <w:t xml:space="preserve">: Version 1.1.6 of the SSL Baseline Requirements was published on July 29, 2013. Version 2.0 of WebTrust’s Principles and Criteria for Certification Authorities - SSL Baseline with Network Security and ETSI’s Electronic Signatures and Infrastructures (ESI) 319 411-1 incorporate version 1.1.6 of these Baseline Requirements and version 1.0 of the Network and Certificate System Security Requirements. The CA/Browser Forum continues to improve the Baseline Requirements while WebTrust and ETSI also continue to update their audit criteria. We encourage all CAs to conform to each revision herein on the date specified without awaiting a corresponding update to an applicable audit criterion. In the event of a conflict between an existing audit criterion and a guideline revision, we will communicate with the audit community and attempt to resolve any uncertainty, and we will respond to implementation questions directed to </w:t>
      </w:r>
      <w:hyperlink r:id="rId79">
        <w:r w:rsidR="006E4A8F">
          <w:rPr>
            <w:rStyle w:val="Hyperlink"/>
          </w:rPr>
          <w:t>questions@cabforum.org</w:t>
        </w:r>
      </w:hyperlink>
      <w:r>
        <w:t>. Our coordination with compliance auditors will continue as we develop guideline revision cycles that harmonize with the revision cycles for audit criteria, the compliance auditing periods and cycles of CAs, and the CA/Browser Forum’s guideline implementation dates.</w:t>
      </w:r>
    </w:p>
    <w:p w14:paraId="395E8B76" w14:textId="77777777" w:rsidR="006E4A8F" w:rsidRDefault="00000000">
      <w:pPr>
        <w:pStyle w:val="Heading2"/>
      </w:pPr>
      <w:bookmarkStart w:id="809" w:name="_Toc204242564"/>
      <w:bookmarkStart w:id="810" w:name="_Toc203993889"/>
      <w:bookmarkStart w:id="811" w:name="X5015f3df7edd90b3e657292f0667a9770605f62"/>
      <w:r>
        <w:t>8.1 Frequency or circumstances of assessment</w:t>
      </w:r>
      <w:bookmarkEnd w:id="809"/>
      <w:bookmarkEnd w:id="810"/>
    </w:p>
    <w:p w14:paraId="7B190CF3" w14:textId="77777777" w:rsidR="006E4A8F" w:rsidRDefault="00000000">
      <w:pPr>
        <w:pStyle w:val="FirstParagraph"/>
      </w:pPr>
      <w:r>
        <w:t xml:space="preserve">Certificates that are capable of being used to issue new certificates MUST either be Technically Constrained in line with </w:t>
      </w:r>
      <w:hyperlink w:anchor="Xc8c3c1d12acd9ae15bdba27bfb5e6b3c36dbeba">
        <w:r w:rsidR="006E4A8F">
          <w:rPr>
            <w:rStyle w:val="Hyperlink"/>
          </w:rPr>
          <w:t>Section 7.1.2.3</w:t>
        </w:r>
      </w:hyperlink>
      <w:r>
        <w:t xml:space="preserve">, </w:t>
      </w:r>
      <w:hyperlink w:anchor="X3a11ccc0762fa70b64286ca02bf471eb0cdabb5">
        <w:r w:rsidR="006E4A8F">
          <w:rPr>
            <w:rStyle w:val="Hyperlink"/>
          </w:rPr>
          <w:t>Section 7.1.2.4</w:t>
        </w:r>
      </w:hyperlink>
      <w:r>
        <w:t xml:space="preserve">, or </w:t>
      </w:r>
      <w:hyperlink w:anchor="X4b34e41df5400863ce43607cf7e9c043f309c45">
        <w:r w:rsidR="006E4A8F">
          <w:rPr>
            <w:rStyle w:val="Hyperlink"/>
          </w:rPr>
          <w:t>Section 7.1.2.5</w:t>
        </w:r>
      </w:hyperlink>
      <w:r>
        <w:t xml:space="preserve">, as well as audited in line with </w:t>
      </w:r>
      <w:hyperlink w:anchor="X4c2dd37f98ce91cdeb71732490e619e21bdf09f">
        <w:r w:rsidR="006E4A8F">
          <w:rPr>
            <w:rStyle w:val="Hyperlink"/>
          </w:rPr>
          <w:t>Section 8.7</w:t>
        </w:r>
      </w:hyperlink>
      <w:r>
        <w:t xml:space="preserve"> only, or Unconstrained and fully audited in line with all remaining requirements from this section. A Certificate is deemed as capable of being used to issue new certificates if it contains an X.509v3 </w:t>
      </w:r>
      <w:r>
        <w:rPr>
          <w:rStyle w:val="VerbatimChar"/>
        </w:rPr>
        <w:t>basicConstraints</w:t>
      </w:r>
      <w:r>
        <w:t xml:space="preserve"> extension, with the </w:t>
      </w:r>
      <w:r>
        <w:rPr>
          <w:rStyle w:val="VerbatimChar"/>
        </w:rPr>
        <w:t>cA</w:t>
      </w:r>
      <w:r>
        <w:t xml:space="preserve"> boolean set to true and is therefore by definition a Root CA Certificate or a Subordinate CA Certificate.</w:t>
      </w:r>
    </w:p>
    <w:p w14:paraId="0B12B360" w14:textId="77777777" w:rsidR="006E4A8F" w:rsidRDefault="00000000">
      <w:pPr>
        <w:pStyle w:val="BodyText"/>
      </w:pPr>
      <w:r>
        <w:t>The period during which the CA issues Certificates SHALL be divided into an unbroken sequence of audit periods. An audit period MUST NOT exceed one year in duration.</w:t>
      </w:r>
    </w:p>
    <w:p w14:paraId="67782F55" w14:textId="77777777" w:rsidR="006E4A8F" w:rsidRDefault="00000000">
      <w:pPr>
        <w:pStyle w:val="BodyText"/>
      </w:pPr>
      <w:r>
        <w:t xml:space="preserve">If the CA has a currently valid Audit Report indicating compliance with an audit scheme listed in </w:t>
      </w:r>
      <w:hyperlink w:anchor="Xbcc11ac7b765b332894e4d0ba3dd43de4496138">
        <w:r w:rsidR="006E4A8F">
          <w:rPr>
            <w:rStyle w:val="Hyperlink"/>
          </w:rPr>
          <w:t>Section 8.4</w:t>
        </w:r>
      </w:hyperlink>
      <w:r>
        <w:t>, then no pre-issuance readiness assessment is necessary.</w:t>
      </w:r>
    </w:p>
    <w:p w14:paraId="08BCB855" w14:textId="77777777" w:rsidR="006E4A8F" w:rsidRDefault="00000000">
      <w:pPr>
        <w:pStyle w:val="BodyText"/>
      </w:pPr>
      <w:r>
        <w:t xml:space="preserve">If the CA does not have a currently valid Audit Report indicating compliance with one of the audit schemes listed in </w:t>
      </w:r>
      <w:hyperlink w:anchor="Xbcc11ac7b765b332894e4d0ba3dd43de4496138">
        <w:r w:rsidR="006E4A8F">
          <w:rPr>
            <w:rStyle w:val="Hyperlink"/>
          </w:rPr>
          <w:t>Section 8.4</w:t>
        </w:r>
      </w:hyperlink>
      <w:r>
        <w:t xml:space="preserve">, then, before issuing Publicly-Trusted Certificates, the CA SHALL successfully complete a point-in-time readiness assessment </w:t>
      </w:r>
      <w:r>
        <w:lastRenderedPageBreak/>
        <w:t xml:space="preserve">performed in accordance with applicable standards under one of the audit schemes listed in </w:t>
      </w:r>
      <w:hyperlink w:anchor="Xbcc11ac7b765b332894e4d0ba3dd43de4496138">
        <w:r w:rsidR="006E4A8F">
          <w:rPr>
            <w:rStyle w:val="Hyperlink"/>
          </w:rPr>
          <w:t>Section 8.4</w:t>
        </w:r>
      </w:hyperlink>
      <w:r>
        <w:t>. The point-in-time readiness assessment SHALL be completed no earlier than twelve (12) months prior to issuing Publicly-Trusted Certificates and SHALL be followed by a complete audit under such scheme within ninety (90) days of issuing the first Publicly-Trusted Certificate.</w:t>
      </w:r>
    </w:p>
    <w:p w14:paraId="4AF8504C" w14:textId="77777777" w:rsidR="006E4A8F" w:rsidRDefault="00000000">
      <w:pPr>
        <w:pStyle w:val="Heading2"/>
      </w:pPr>
      <w:bookmarkStart w:id="812" w:name="_Toc204242565"/>
      <w:bookmarkStart w:id="813" w:name="_Toc203993890"/>
      <w:bookmarkStart w:id="814" w:name="X4b24910f4762ee823576d83d7682493214f1d2f"/>
      <w:bookmarkEnd w:id="811"/>
      <w:r>
        <w:t>8.2 Identity/qualifications of assessor</w:t>
      </w:r>
      <w:bookmarkEnd w:id="812"/>
      <w:bookmarkEnd w:id="813"/>
    </w:p>
    <w:p w14:paraId="332D4F06" w14:textId="77777777" w:rsidR="006E4A8F" w:rsidRDefault="00000000">
      <w:pPr>
        <w:pStyle w:val="FirstParagraph"/>
      </w:pPr>
      <w:r>
        <w:t>The CA’s audit SHALL be performed by a Qualified Auditor. A Qualified Auditor means a natural person, Legal Entity, or group of natural persons or Legal Entities that collectively possess the following qualifications and skills:</w:t>
      </w:r>
    </w:p>
    <w:p w14:paraId="6C3D63BB" w14:textId="77777777" w:rsidR="006E4A8F" w:rsidRDefault="00000000">
      <w:pPr>
        <w:pStyle w:val="Compact"/>
        <w:numPr>
          <w:ilvl w:val="0"/>
          <w:numId w:val="120"/>
        </w:numPr>
      </w:pPr>
      <w:r>
        <w:t>Independence from the subject of the audit;</w:t>
      </w:r>
    </w:p>
    <w:p w14:paraId="0A27F2E0" w14:textId="77777777" w:rsidR="006E4A8F" w:rsidRDefault="00000000">
      <w:pPr>
        <w:pStyle w:val="Compact"/>
        <w:numPr>
          <w:ilvl w:val="0"/>
          <w:numId w:val="120"/>
        </w:numPr>
      </w:pPr>
      <w:r>
        <w:t xml:space="preserve">The ability to conduct an audit that addresses the criteria specified in an eligible audit scheme (see </w:t>
      </w:r>
      <w:hyperlink w:anchor="Xbcc11ac7b765b332894e4d0ba3dd43de4496138">
        <w:r w:rsidR="006E4A8F">
          <w:rPr>
            <w:rStyle w:val="Hyperlink"/>
          </w:rPr>
          <w:t>Section 8.4</w:t>
        </w:r>
      </w:hyperlink>
      <w:r>
        <w:t>);</w:t>
      </w:r>
    </w:p>
    <w:p w14:paraId="399D2B41" w14:textId="77777777" w:rsidR="006E4A8F" w:rsidRDefault="00000000">
      <w:pPr>
        <w:pStyle w:val="Compact"/>
        <w:numPr>
          <w:ilvl w:val="0"/>
          <w:numId w:val="120"/>
        </w:numPr>
      </w:pPr>
      <w:r>
        <w:t>Employs individuals who have proficiency in examining Public Key Infrastructure technology, information security tools and techniques, information technology and security auditing, and the third-party attestation function;</w:t>
      </w:r>
    </w:p>
    <w:p w14:paraId="5D913913" w14:textId="77777777" w:rsidR="006E4A8F" w:rsidRDefault="00000000">
      <w:pPr>
        <w:pStyle w:val="Compact"/>
        <w:numPr>
          <w:ilvl w:val="0"/>
          <w:numId w:val="120"/>
        </w:numPr>
      </w:pPr>
      <w:r>
        <w:t>(For audits conducted in accordance with any one of the ETSI standards) accredited in accordance with ISO 17065 applying the requirements specified in ETSI EN 319 403;</w:t>
      </w:r>
    </w:p>
    <w:p w14:paraId="27476D4A" w14:textId="77777777" w:rsidR="006E4A8F" w:rsidRDefault="00000000">
      <w:pPr>
        <w:pStyle w:val="Compact"/>
        <w:numPr>
          <w:ilvl w:val="0"/>
          <w:numId w:val="120"/>
        </w:numPr>
      </w:pPr>
      <w:r>
        <w:t>(For audits conducted in accordance with the WebTrust standard) licensed by WebTrust;</w:t>
      </w:r>
    </w:p>
    <w:p w14:paraId="7A386C1F" w14:textId="77777777" w:rsidR="006E4A8F" w:rsidRDefault="00000000">
      <w:pPr>
        <w:pStyle w:val="Compact"/>
        <w:numPr>
          <w:ilvl w:val="0"/>
          <w:numId w:val="120"/>
        </w:numPr>
      </w:pPr>
      <w:r>
        <w:t>Bound by law, government regulation, or professional code of ethics; and</w:t>
      </w:r>
    </w:p>
    <w:p w14:paraId="6198E2F6" w14:textId="77777777" w:rsidR="006E4A8F" w:rsidRDefault="00000000">
      <w:pPr>
        <w:pStyle w:val="Compact"/>
        <w:numPr>
          <w:ilvl w:val="0"/>
          <w:numId w:val="120"/>
        </w:numPr>
      </w:pPr>
      <w:r>
        <w:t>Except in the case of an Internal Government Auditing Agency, maintains Professional Liability/Errors &amp; Omissions insurance with policy limits of at least one million US dollars in coverage</w:t>
      </w:r>
    </w:p>
    <w:p w14:paraId="4147E164" w14:textId="77777777" w:rsidR="006E4A8F" w:rsidRDefault="00000000">
      <w:pPr>
        <w:pStyle w:val="Heading2"/>
      </w:pPr>
      <w:bookmarkStart w:id="815" w:name="_Toc204242566"/>
      <w:bookmarkStart w:id="816" w:name="_Toc203993891"/>
      <w:bookmarkStart w:id="817" w:name="Xb2895b2fcf8cd8991a2fa3ac2a5191d6feaaf90"/>
      <w:bookmarkEnd w:id="814"/>
      <w:r>
        <w:t>8.3 Assessor’s relationship to assessed entity</w:t>
      </w:r>
      <w:bookmarkEnd w:id="815"/>
      <w:bookmarkEnd w:id="816"/>
    </w:p>
    <w:p w14:paraId="7D9E93FD" w14:textId="77777777" w:rsidR="006E4A8F" w:rsidRDefault="00000000">
      <w:pPr>
        <w:pStyle w:val="Heading2"/>
      </w:pPr>
      <w:bookmarkStart w:id="818" w:name="_Toc204242567"/>
      <w:bookmarkStart w:id="819" w:name="_Toc203993892"/>
      <w:bookmarkStart w:id="820" w:name="Xbcc11ac7b765b332894e4d0ba3dd43de4496138"/>
      <w:bookmarkEnd w:id="817"/>
      <w:r>
        <w:t>8.4 Topics covered by assessment</w:t>
      </w:r>
      <w:bookmarkEnd w:id="818"/>
      <w:bookmarkEnd w:id="819"/>
    </w:p>
    <w:p w14:paraId="47A048DF" w14:textId="77777777" w:rsidR="006E4A8F" w:rsidRDefault="00000000">
      <w:pPr>
        <w:pStyle w:val="FirstParagraph"/>
      </w:pPr>
      <w:r>
        <w:t>The CA SHALL undergo an audit in accordance with one of the following schemes:</w:t>
      </w:r>
    </w:p>
    <w:p w14:paraId="6B186581" w14:textId="77777777" w:rsidR="006E4A8F" w:rsidRDefault="00000000">
      <w:pPr>
        <w:pStyle w:val="Compact"/>
        <w:numPr>
          <w:ilvl w:val="0"/>
          <w:numId w:val="121"/>
        </w:numPr>
      </w:pPr>
      <w:r>
        <w:t>WebTrust:</w:t>
      </w:r>
    </w:p>
    <w:p w14:paraId="21FB058B" w14:textId="77777777" w:rsidR="006E4A8F" w:rsidRDefault="00000000">
      <w:pPr>
        <w:pStyle w:val="Compact"/>
        <w:numPr>
          <w:ilvl w:val="0"/>
          <w:numId w:val="122"/>
        </w:numPr>
      </w:pPr>
      <w:r>
        <w:t>“Principles and Criteria for Certification Authorities” Version 2.2 or newer; and either</w:t>
      </w:r>
    </w:p>
    <w:p w14:paraId="36106CC1" w14:textId="77777777" w:rsidR="006E4A8F" w:rsidRDefault="00000000">
      <w:pPr>
        <w:pStyle w:val="Compact"/>
        <w:numPr>
          <w:ilvl w:val="1"/>
          <w:numId w:val="123"/>
        </w:numPr>
      </w:pPr>
      <w:r>
        <w:t>“WebTrust Principles and Criteria for Certification Authorities – SSL Baseline with Network Security” Version 2.7 or newer; or</w:t>
      </w:r>
    </w:p>
    <w:p w14:paraId="2F28F7FD" w14:textId="77777777" w:rsidR="006E4A8F" w:rsidRDefault="00000000">
      <w:pPr>
        <w:pStyle w:val="Compact"/>
        <w:numPr>
          <w:ilvl w:val="1"/>
          <w:numId w:val="123"/>
        </w:numPr>
      </w:pPr>
      <w:r>
        <w:t>“WebTrust Principles and Criteria for Certification Authorities – SSL Baseline” Version 2.8 or newer and “WebTrust Principles and Criteria for Certification Authorities – Network Security” Version 1.0 or newer</w:t>
      </w:r>
    </w:p>
    <w:p w14:paraId="51BE7083" w14:textId="77777777" w:rsidR="006E4A8F" w:rsidRDefault="00000000">
      <w:pPr>
        <w:pStyle w:val="Compact"/>
        <w:numPr>
          <w:ilvl w:val="0"/>
          <w:numId w:val="124"/>
        </w:numPr>
      </w:pPr>
      <w:r>
        <w:t>ETSI:</w:t>
      </w:r>
    </w:p>
    <w:p w14:paraId="11EF35FF" w14:textId="77777777" w:rsidR="006E4A8F" w:rsidRDefault="00000000">
      <w:pPr>
        <w:pStyle w:val="Compact"/>
        <w:numPr>
          <w:ilvl w:val="0"/>
          <w:numId w:val="125"/>
        </w:numPr>
      </w:pPr>
      <w:r>
        <w:t>ETSI EN 319 411-1 v1.4.1 or newer, which includes normative references to ETSI EN 319 401 (the latest version of the referenced ETSI documents should be applied); or</w:t>
      </w:r>
    </w:p>
    <w:p w14:paraId="20F73A66" w14:textId="77777777" w:rsidR="006E4A8F" w:rsidRDefault="00000000">
      <w:pPr>
        <w:pStyle w:val="Compact"/>
        <w:numPr>
          <w:ilvl w:val="0"/>
          <w:numId w:val="126"/>
        </w:numPr>
      </w:pPr>
      <w:r>
        <w:t>Other:</w:t>
      </w:r>
    </w:p>
    <w:p w14:paraId="47882ED3" w14:textId="77777777" w:rsidR="006E4A8F" w:rsidRDefault="00000000">
      <w:pPr>
        <w:pStyle w:val="Compact"/>
        <w:numPr>
          <w:ilvl w:val="0"/>
          <w:numId w:val="127"/>
        </w:numPr>
      </w:pPr>
      <w:r>
        <w:lastRenderedPageBreak/>
        <w:t>If a Government CA is required by its Certificate Policy to use a different internal audit scheme, it MAY use such scheme provided that the audit either</w:t>
      </w:r>
    </w:p>
    <w:p w14:paraId="4E793157" w14:textId="77777777" w:rsidR="006E4A8F" w:rsidRDefault="00000000">
      <w:pPr>
        <w:pStyle w:val="Compact"/>
        <w:numPr>
          <w:ilvl w:val="1"/>
          <w:numId w:val="128"/>
        </w:numPr>
      </w:pPr>
      <w:r>
        <w:t>encompasses all requirements of one of the above schemes; or</w:t>
      </w:r>
    </w:p>
    <w:p w14:paraId="1A66A489" w14:textId="77777777" w:rsidR="006E4A8F" w:rsidRDefault="00000000">
      <w:pPr>
        <w:pStyle w:val="Compact"/>
        <w:numPr>
          <w:ilvl w:val="1"/>
          <w:numId w:val="128"/>
        </w:numPr>
      </w:pPr>
      <w:r>
        <w:t>consists of comparable criteria that are available for public review.</w:t>
      </w:r>
    </w:p>
    <w:p w14:paraId="6EC2CBA5" w14:textId="77777777" w:rsidR="006E4A8F" w:rsidRDefault="00000000">
      <w:pPr>
        <w:pStyle w:val="FirstParagraph"/>
      </w:pPr>
      <w:r>
        <w:t>Whichever scheme is chosen, it MUST incorporate periodic monitoring and/or accountability procedures to ensure that its audits continue to be conducted in accordance with the requirements of the scheme.</w:t>
      </w:r>
    </w:p>
    <w:p w14:paraId="420B7BC4" w14:textId="77777777" w:rsidR="006E4A8F" w:rsidRDefault="00000000">
      <w:pPr>
        <w:pStyle w:val="BodyText"/>
      </w:pPr>
      <w:r>
        <w:t xml:space="preserve">The audit MUST be conducted by a Qualified Auditor, as specified in </w:t>
      </w:r>
      <w:hyperlink w:anchor="X4b24910f4762ee823576d83d7682493214f1d2f">
        <w:r w:rsidR="006E4A8F">
          <w:rPr>
            <w:rStyle w:val="Hyperlink"/>
          </w:rPr>
          <w:t>Section 8.2</w:t>
        </w:r>
      </w:hyperlink>
      <w:r>
        <w:t>.</w:t>
      </w:r>
    </w:p>
    <w:p w14:paraId="4D97EDBC" w14:textId="77777777" w:rsidR="006E4A8F" w:rsidRDefault="00000000">
      <w:pPr>
        <w:pStyle w:val="BodyText"/>
      </w:pPr>
      <w:r>
        <w:t xml:space="preserve">For Delegated Third Parties which are not Enterprise RAs, then the CA SHALL obtain an audit report, issued under the auditing standards that underlie the accepted audit schemes found in </w:t>
      </w:r>
      <w:hyperlink w:anchor="Xbcc11ac7b765b332894e4d0ba3dd43de4496138">
        <w:r w:rsidR="006E4A8F">
          <w:rPr>
            <w:rStyle w:val="Hyperlink"/>
          </w:rPr>
          <w:t>Section 8.4</w:t>
        </w:r>
      </w:hyperlink>
      <w:r>
        <w:t>, that provides an opinion whether the Delegated Third Party’s performance complies with either the Delegated Third Party’s practice statement or the CA’s Certificate Policy and/or Certification Practice Statement. If the opinion is that the Delegated Third Party does not comply, then the CA SHALL not allow the Delegated Third Party to continue performing delegated functions.</w:t>
      </w:r>
    </w:p>
    <w:p w14:paraId="588835D7" w14:textId="77777777" w:rsidR="006E4A8F" w:rsidRDefault="00000000">
      <w:pPr>
        <w:pStyle w:val="BodyText"/>
      </w:pPr>
      <w:r>
        <w:t>The audit period for the Delegated Third Party SHALL NOT exceed one year (ideally aligned with the CA’s audit).</w:t>
      </w:r>
    </w:p>
    <w:p w14:paraId="7C864C33" w14:textId="77777777" w:rsidR="006E4A8F" w:rsidRDefault="00000000">
      <w:pPr>
        <w:pStyle w:val="Heading2"/>
      </w:pPr>
      <w:bookmarkStart w:id="821" w:name="_Toc204242568"/>
      <w:bookmarkStart w:id="822" w:name="_Toc203993893"/>
      <w:bookmarkStart w:id="823" w:name="Xb77e0fc54416a91f5670213c9623748359fe7fc"/>
      <w:bookmarkEnd w:id="820"/>
      <w:r>
        <w:t>8.5 Actions taken as a result of deficiency</w:t>
      </w:r>
      <w:bookmarkEnd w:id="821"/>
      <w:bookmarkEnd w:id="822"/>
    </w:p>
    <w:p w14:paraId="47262B3A" w14:textId="77777777" w:rsidR="006E4A8F" w:rsidRDefault="00000000">
      <w:pPr>
        <w:pStyle w:val="Heading2"/>
      </w:pPr>
      <w:bookmarkStart w:id="824" w:name="_Toc204242569"/>
      <w:bookmarkStart w:id="825" w:name="_Toc203993894"/>
      <w:bookmarkStart w:id="826" w:name="X5df46db02cd1c2c7ea5b268aca758a9bc54da80"/>
      <w:bookmarkEnd w:id="823"/>
      <w:r>
        <w:t>8.6 Communication of results</w:t>
      </w:r>
      <w:bookmarkEnd w:id="824"/>
      <w:bookmarkEnd w:id="825"/>
    </w:p>
    <w:p w14:paraId="1E551CB9" w14:textId="77777777" w:rsidR="006E4A8F" w:rsidRDefault="00000000">
      <w:pPr>
        <w:pStyle w:val="FirstParagraph"/>
      </w:pPr>
      <w:r>
        <w:t xml:space="preserve">The Audit Report SHALL state explicitly that it covers the relevant systems and processes used in the issuance of all Certificates that assert one or more of the policy identifiers listed in </w:t>
      </w:r>
      <w:hyperlink w:anchor="Xd886d368fed64db74e3fc7a280ac2a3180671ff">
        <w:r w:rsidR="006E4A8F">
          <w:rPr>
            <w:rStyle w:val="Hyperlink"/>
          </w:rPr>
          <w:t>Section 7.1.6.1</w:t>
        </w:r>
      </w:hyperlink>
      <w:r>
        <w:t>. The CA SHALL make the Audit Report publicly available.</w:t>
      </w:r>
    </w:p>
    <w:p w14:paraId="423BB814" w14:textId="77777777" w:rsidR="006E4A8F" w:rsidRDefault="00000000">
      <w:pPr>
        <w:pStyle w:val="BodyText"/>
      </w:pPr>
      <w:r>
        <w:t>The CA MUST make its Audit Report publicly available no later than three months after the end of the audit period. In the event of a delay greater than three months, the CA SHALL provide an explanatory letter signed by the Qualified Auditor.</w:t>
      </w:r>
    </w:p>
    <w:p w14:paraId="0811AD10" w14:textId="77777777" w:rsidR="006E4A8F" w:rsidRDefault="00000000">
      <w:pPr>
        <w:pStyle w:val="BodyText"/>
      </w:pPr>
      <w:r>
        <w:t>The Audit Report MUST contain at least the following clearly-labelled information:</w:t>
      </w:r>
    </w:p>
    <w:p w14:paraId="2928F177" w14:textId="77777777" w:rsidR="006E4A8F" w:rsidRDefault="00000000">
      <w:pPr>
        <w:pStyle w:val="Compact"/>
        <w:numPr>
          <w:ilvl w:val="0"/>
          <w:numId w:val="129"/>
        </w:numPr>
      </w:pPr>
      <w:r>
        <w:t>name of the organization being audited;</w:t>
      </w:r>
    </w:p>
    <w:p w14:paraId="22C433FB" w14:textId="77777777" w:rsidR="006E4A8F" w:rsidRDefault="00000000">
      <w:pPr>
        <w:pStyle w:val="Compact"/>
        <w:numPr>
          <w:ilvl w:val="0"/>
          <w:numId w:val="129"/>
        </w:numPr>
      </w:pPr>
      <w:r>
        <w:t>name and address of the organization performing the audit;</w:t>
      </w:r>
    </w:p>
    <w:p w14:paraId="5C0ADE2D" w14:textId="77777777" w:rsidR="006E4A8F" w:rsidRDefault="00000000">
      <w:pPr>
        <w:pStyle w:val="Compact"/>
        <w:numPr>
          <w:ilvl w:val="0"/>
          <w:numId w:val="129"/>
        </w:numPr>
      </w:pPr>
      <w:r>
        <w:t>the SHA-256 fingerprint of all Roots and Subordinate CA Certificates, including Cross-Certified Subordinate CA Certificates, that were in-scope of the audit;</w:t>
      </w:r>
    </w:p>
    <w:p w14:paraId="27FA54D1" w14:textId="77777777" w:rsidR="006E4A8F" w:rsidRDefault="00000000">
      <w:pPr>
        <w:pStyle w:val="Compact"/>
        <w:numPr>
          <w:ilvl w:val="0"/>
          <w:numId w:val="129"/>
        </w:numPr>
      </w:pPr>
      <w:r>
        <w:t>audit criteria, with version number(s), that were used to audit each of the certificates (and associated keys);</w:t>
      </w:r>
    </w:p>
    <w:p w14:paraId="4994A20D" w14:textId="77777777" w:rsidR="006E4A8F" w:rsidRDefault="00000000">
      <w:pPr>
        <w:pStyle w:val="Compact"/>
        <w:numPr>
          <w:ilvl w:val="0"/>
          <w:numId w:val="129"/>
        </w:numPr>
      </w:pPr>
      <w:r>
        <w:t>a list of the CA policy documents, with version numbers, referenced during the audit;</w:t>
      </w:r>
    </w:p>
    <w:p w14:paraId="6619BB8A" w14:textId="77777777" w:rsidR="006E4A8F" w:rsidRDefault="00000000">
      <w:pPr>
        <w:pStyle w:val="Compact"/>
        <w:numPr>
          <w:ilvl w:val="0"/>
          <w:numId w:val="129"/>
        </w:numPr>
      </w:pPr>
      <w:r>
        <w:t>whether the audit assessed a period of time or a point in time;</w:t>
      </w:r>
    </w:p>
    <w:p w14:paraId="043C8FC7" w14:textId="77777777" w:rsidR="006E4A8F" w:rsidRDefault="00000000">
      <w:pPr>
        <w:pStyle w:val="Compact"/>
        <w:numPr>
          <w:ilvl w:val="0"/>
          <w:numId w:val="129"/>
        </w:numPr>
      </w:pPr>
      <w:r>
        <w:t>the start date and end date of the Audit Period, for those that cover a period of time;</w:t>
      </w:r>
    </w:p>
    <w:p w14:paraId="22647553" w14:textId="77777777" w:rsidR="006E4A8F" w:rsidRDefault="00000000">
      <w:pPr>
        <w:pStyle w:val="Compact"/>
        <w:numPr>
          <w:ilvl w:val="0"/>
          <w:numId w:val="129"/>
        </w:numPr>
      </w:pPr>
      <w:r>
        <w:lastRenderedPageBreak/>
        <w:t>the point in time date, for those that are for a point in time;</w:t>
      </w:r>
    </w:p>
    <w:p w14:paraId="02F5B531" w14:textId="77777777" w:rsidR="006E4A8F" w:rsidRDefault="00000000">
      <w:pPr>
        <w:pStyle w:val="Compact"/>
        <w:numPr>
          <w:ilvl w:val="0"/>
          <w:numId w:val="129"/>
        </w:numPr>
      </w:pPr>
      <w:r>
        <w:t>the date the report was issued, which will necessarily be after the end date or point in time date; and</w:t>
      </w:r>
    </w:p>
    <w:p w14:paraId="2734C995" w14:textId="77777777" w:rsidR="006E4A8F" w:rsidRDefault="00000000">
      <w:pPr>
        <w:pStyle w:val="Compact"/>
        <w:numPr>
          <w:ilvl w:val="0"/>
          <w:numId w:val="129"/>
        </w:numPr>
      </w:pPr>
      <w:r>
        <w:t>(for audits conducted in accordance with any of the ETSI standards) a statement to indicate if the audit was a full audit or a surveillance audit, and which portions of the criteria were applied and evaluated, e.g. DVCP, OVCP, NCP, NCP+, LCP, EVCP, EVCP+, QCP-w, Part 1 (General Requirements), and/or Part 2 (Requirements for Trust Service Providers).</w:t>
      </w:r>
    </w:p>
    <w:p w14:paraId="2F261620" w14:textId="77777777" w:rsidR="006E4A8F" w:rsidRDefault="00000000">
      <w:pPr>
        <w:pStyle w:val="Compact"/>
        <w:numPr>
          <w:ilvl w:val="0"/>
          <w:numId w:val="129"/>
        </w:numPr>
      </w:pPr>
      <w:r>
        <w:t>(for audits conducted in accordance with any of the ETSI standards) a statement to indicate that the auditor referenced the applicable CA/Browser Forum criteria, such as this document, and the version used.</w:t>
      </w:r>
    </w:p>
    <w:p w14:paraId="632B8E8F" w14:textId="77777777" w:rsidR="006E4A8F" w:rsidRDefault="00000000">
      <w:pPr>
        <w:pStyle w:val="FirstParagraph"/>
      </w:pPr>
      <w:r>
        <w:t>An authoritative English language version of the publicly available audit information MUST be provided by the Qualified Auditor and the CA SHALL ensure it is publicly available.</w:t>
      </w:r>
    </w:p>
    <w:p w14:paraId="1908E1FD" w14:textId="77777777" w:rsidR="006E4A8F" w:rsidRDefault="00000000">
      <w:pPr>
        <w:pStyle w:val="BodyText"/>
      </w:pPr>
      <w:r>
        <w:t>The Audit Report MUST be available as a PDF, and SHALL be text searchable for all information required. Each SHA-256 fingerprint within the Audit Report MUST be uppercase letters and MUST NOT contain colons, spaces, or line feeds.</w:t>
      </w:r>
    </w:p>
    <w:p w14:paraId="04D258D1" w14:textId="77777777" w:rsidR="006E4A8F" w:rsidRDefault="00000000">
      <w:pPr>
        <w:pStyle w:val="Heading2"/>
      </w:pPr>
      <w:bookmarkStart w:id="827" w:name="_Toc204242570"/>
      <w:bookmarkStart w:id="828" w:name="_Toc203993895"/>
      <w:bookmarkStart w:id="829" w:name="X4c2dd37f98ce91cdeb71732490e619e21bdf09f"/>
      <w:bookmarkEnd w:id="826"/>
      <w:r>
        <w:t>8.7 Self-Audits</w:t>
      </w:r>
      <w:bookmarkEnd w:id="827"/>
      <w:bookmarkEnd w:id="828"/>
    </w:p>
    <w:p w14:paraId="14A5FC5B" w14:textId="77777777" w:rsidR="006E4A8F" w:rsidRDefault="00000000">
      <w:pPr>
        <w:pStyle w:val="FirstParagraph"/>
      </w:pPr>
      <w:r>
        <w:t>During the period in which the CA issues Certificates, the CA SHALL monitor adherence to its Certificate Policy, Certification Practice Statement and these Requirements and strictly control its service quality by performing self audits on at least a quarterly basis against a randomly selected sample of the greater of one certificate or at least three percent of the Certificates issued by it during the period commencing immediately after the previous self-audit sample was taken.</w:t>
      </w:r>
    </w:p>
    <w:p w14:paraId="3ECEEBE7" w14:textId="77777777" w:rsidR="006E4A8F" w:rsidRDefault="00000000">
      <w:pPr>
        <w:pStyle w:val="BodyText"/>
      </w:pPr>
      <w:r>
        <w:t>Effective 2025-03-15, the CA SHOULD use a Linting process to verify the technical accuracy of Certificates within the selected sample set independently of previous linting performed on the same Certificates.</w:t>
      </w:r>
    </w:p>
    <w:p w14:paraId="233CC347" w14:textId="77777777" w:rsidR="006E4A8F" w:rsidRDefault="00000000">
      <w:pPr>
        <w:pStyle w:val="BodyText"/>
      </w:pPr>
      <w:r>
        <w:t xml:space="preserve">Except for Delegated Third Parties that undergo an annual audit that meets the criteria specified in </w:t>
      </w:r>
      <w:hyperlink w:anchor="Xbcc11ac7b765b332894e4d0ba3dd43de4496138">
        <w:r w:rsidR="006E4A8F">
          <w:rPr>
            <w:rStyle w:val="Hyperlink"/>
          </w:rPr>
          <w:t>Section 8.4</w:t>
        </w:r>
      </w:hyperlink>
      <w:r>
        <w:t>, the CA SHALL strictly control the service quality of Certificates issued or containing information verified by a Delegated Third Party by having a Validation Specialist employed by the CA perform ongoing quarterly audits against a randomly selected sample of at least the greater of one certificate or three percent of the Certificates verified by the Delegated Third Party in the period beginning immediately after the last sample was taken. The CA SHALL review each Delegated Third Party’s practices and procedures to ensure that the Delegated Third Party is in compliance with these Requirements and the relevant Certificate Policy and/or Certification Practice Statement.</w:t>
      </w:r>
    </w:p>
    <w:p w14:paraId="6D1C43C5" w14:textId="77777777" w:rsidR="006E4A8F" w:rsidRDefault="00000000">
      <w:pPr>
        <w:pStyle w:val="BodyText"/>
      </w:pPr>
      <w:r>
        <w:t>The CA SHALL internally audit each Delegated Third Party’s compliance with these Requirements on an annual basis.</w:t>
      </w:r>
    </w:p>
    <w:p w14:paraId="7060D99E" w14:textId="77777777" w:rsidR="006E4A8F" w:rsidRDefault="00000000">
      <w:pPr>
        <w:pStyle w:val="BodyText"/>
      </w:pPr>
      <w:r>
        <w:lastRenderedPageBreak/>
        <w:t>During the period in which a Technically Constrained Subordinate CA issues Certificates, the CA which signed the Subordinate CA SHALL monitor adherence to the CA’s Certificate Policy and the Subordinate CA’s Certification Practice Statement. On at least a quarterly basis, against a randomly selected sample of the greater of one certificate or at least three percent of the Certificates issued by the Subordinate CA, during the period commencing immediately after the previous audit sample was taken, the CA shall ensure all applicable CP are met.</w:t>
      </w:r>
    </w:p>
    <w:p w14:paraId="4E8988BF" w14:textId="77777777" w:rsidR="006E4A8F" w:rsidRDefault="00000000">
      <w:pPr>
        <w:pStyle w:val="Heading1"/>
      </w:pPr>
      <w:bookmarkStart w:id="830" w:name="_Toc204242571"/>
      <w:bookmarkStart w:id="831" w:name="_Toc203993896"/>
      <w:bookmarkStart w:id="832" w:name="X1b3172719035076246fa692266738f120f21d18"/>
      <w:bookmarkEnd w:id="808"/>
      <w:bookmarkEnd w:id="829"/>
      <w:r>
        <w:lastRenderedPageBreak/>
        <w:t>9. OTHER BUSINESS AND LEGAL MATTERS</w:t>
      </w:r>
      <w:bookmarkEnd w:id="830"/>
      <w:bookmarkEnd w:id="831"/>
    </w:p>
    <w:p w14:paraId="0D4FD517" w14:textId="77777777" w:rsidR="006E4A8F" w:rsidRDefault="00000000">
      <w:pPr>
        <w:pStyle w:val="Heading2"/>
      </w:pPr>
      <w:bookmarkStart w:id="833" w:name="_Toc204242572"/>
      <w:bookmarkStart w:id="834" w:name="_Toc203993897"/>
      <w:bookmarkStart w:id="835" w:name="X9e1e4e739dcc18b0dcffb6221f807a2a284ccfa"/>
      <w:r>
        <w:t>9.1 Fees</w:t>
      </w:r>
      <w:bookmarkEnd w:id="833"/>
      <w:bookmarkEnd w:id="834"/>
    </w:p>
    <w:p w14:paraId="4AAE94B1" w14:textId="77777777" w:rsidR="006E4A8F" w:rsidRDefault="00000000">
      <w:pPr>
        <w:pStyle w:val="Heading3"/>
      </w:pPr>
      <w:bookmarkStart w:id="836" w:name="_Toc204242573"/>
      <w:bookmarkStart w:id="837" w:name="_Toc203993898"/>
      <w:bookmarkStart w:id="838" w:name="X1b67225cf53cf32cb2b90327c6e8269ed5fa5eb"/>
      <w:r>
        <w:t>9.1.1 Certificate issuance or renewal fees</w:t>
      </w:r>
      <w:bookmarkEnd w:id="836"/>
      <w:bookmarkEnd w:id="837"/>
    </w:p>
    <w:p w14:paraId="268B3321" w14:textId="77777777" w:rsidR="006E4A8F" w:rsidRDefault="00000000">
      <w:pPr>
        <w:pStyle w:val="Heading3"/>
      </w:pPr>
      <w:bookmarkStart w:id="839" w:name="_Toc204242574"/>
      <w:bookmarkStart w:id="840" w:name="_Toc203993899"/>
      <w:bookmarkStart w:id="841" w:name="X4b08da61ddb2fa9217aacbd0b59bc2d64cbec64"/>
      <w:bookmarkEnd w:id="838"/>
      <w:r>
        <w:t>9.1.2 Certificate access fees</w:t>
      </w:r>
      <w:bookmarkEnd w:id="839"/>
      <w:bookmarkEnd w:id="840"/>
    </w:p>
    <w:p w14:paraId="453530E3" w14:textId="77777777" w:rsidR="006E4A8F" w:rsidRDefault="00000000">
      <w:pPr>
        <w:pStyle w:val="Heading3"/>
      </w:pPr>
      <w:bookmarkStart w:id="842" w:name="_Toc204242575"/>
      <w:bookmarkStart w:id="843" w:name="_Toc203993900"/>
      <w:bookmarkStart w:id="844" w:name="X7f7c3bc1e0cb2d8ff962bdc889bfac1a0265de9"/>
      <w:bookmarkEnd w:id="841"/>
      <w:r>
        <w:t>9.1.3 Revocation or status information access fees</w:t>
      </w:r>
      <w:bookmarkEnd w:id="842"/>
      <w:bookmarkEnd w:id="843"/>
    </w:p>
    <w:p w14:paraId="24A13B46" w14:textId="77777777" w:rsidR="006E4A8F" w:rsidRDefault="00000000">
      <w:pPr>
        <w:pStyle w:val="Heading3"/>
      </w:pPr>
      <w:bookmarkStart w:id="845" w:name="_Toc204242576"/>
      <w:bookmarkStart w:id="846" w:name="_Toc203993901"/>
      <w:bookmarkStart w:id="847" w:name="Xb06699e15acbdd0fda5f839e0607957b62115d0"/>
      <w:bookmarkEnd w:id="844"/>
      <w:r>
        <w:t>9.1.4 Fees for other services</w:t>
      </w:r>
      <w:bookmarkEnd w:id="845"/>
      <w:bookmarkEnd w:id="846"/>
    </w:p>
    <w:p w14:paraId="586BB8DB" w14:textId="77777777" w:rsidR="006E4A8F" w:rsidRDefault="00000000">
      <w:pPr>
        <w:pStyle w:val="Heading3"/>
      </w:pPr>
      <w:bookmarkStart w:id="848" w:name="_Toc204242577"/>
      <w:bookmarkStart w:id="849" w:name="_Toc203993902"/>
      <w:bookmarkStart w:id="850" w:name="X15d40b3d70ec68b057607e6e2568bca850e8fd6"/>
      <w:bookmarkEnd w:id="847"/>
      <w:r>
        <w:t>9.1.5 Refund policy</w:t>
      </w:r>
      <w:bookmarkEnd w:id="848"/>
      <w:bookmarkEnd w:id="849"/>
    </w:p>
    <w:p w14:paraId="379F8DE3" w14:textId="77777777" w:rsidR="006E4A8F" w:rsidRDefault="00000000">
      <w:pPr>
        <w:pStyle w:val="Heading2"/>
      </w:pPr>
      <w:bookmarkStart w:id="851" w:name="_Toc204242578"/>
      <w:bookmarkStart w:id="852" w:name="_Toc203993903"/>
      <w:bookmarkStart w:id="853" w:name="Xd952917766949dfcf7962abfdd3b24b9b93549e"/>
      <w:bookmarkEnd w:id="835"/>
      <w:bookmarkEnd w:id="850"/>
      <w:r>
        <w:t>9.2 Financial responsibility</w:t>
      </w:r>
      <w:bookmarkEnd w:id="851"/>
      <w:bookmarkEnd w:id="852"/>
    </w:p>
    <w:p w14:paraId="7F131F9E" w14:textId="77777777" w:rsidR="006E4A8F" w:rsidRDefault="00000000">
      <w:pPr>
        <w:pStyle w:val="Heading3"/>
      </w:pPr>
      <w:bookmarkStart w:id="854" w:name="_Toc204242579"/>
      <w:bookmarkStart w:id="855" w:name="_Toc203993904"/>
      <w:bookmarkStart w:id="856" w:name="Xab3b556a04395b5d46f4c82fd05370dfac94716"/>
      <w:r>
        <w:t>9.2.1 Insurance coverage</w:t>
      </w:r>
      <w:bookmarkEnd w:id="854"/>
      <w:bookmarkEnd w:id="855"/>
    </w:p>
    <w:p w14:paraId="1BB0EEA8" w14:textId="77777777" w:rsidR="006E4A8F" w:rsidRDefault="00000000">
      <w:pPr>
        <w:pStyle w:val="Heading3"/>
      </w:pPr>
      <w:bookmarkStart w:id="857" w:name="_Toc204242580"/>
      <w:bookmarkStart w:id="858" w:name="_Toc203993905"/>
      <w:bookmarkStart w:id="859" w:name="X801c484485ff69250845233a4b0ac7f5a10bfa5"/>
      <w:bookmarkEnd w:id="856"/>
      <w:r>
        <w:t>9.2.2 Other assets</w:t>
      </w:r>
      <w:bookmarkEnd w:id="857"/>
      <w:bookmarkEnd w:id="858"/>
    </w:p>
    <w:p w14:paraId="6DC0590D" w14:textId="77777777" w:rsidR="006E4A8F" w:rsidRDefault="00000000">
      <w:pPr>
        <w:pStyle w:val="Heading3"/>
      </w:pPr>
      <w:bookmarkStart w:id="860" w:name="_Toc204242581"/>
      <w:bookmarkStart w:id="861" w:name="_Toc203993906"/>
      <w:bookmarkStart w:id="862" w:name="Xdcd133e846f0e16a5a0eeaddc1ef654447c1abf"/>
      <w:bookmarkEnd w:id="859"/>
      <w:r>
        <w:t>9.2.3 Insurance or warranty coverage for end-entities</w:t>
      </w:r>
      <w:bookmarkEnd w:id="860"/>
      <w:bookmarkEnd w:id="861"/>
    </w:p>
    <w:p w14:paraId="07254681" w14:textId="77777777" w:rsidR="006E4A8F" w:rsidRDefault="00000000">
      <w:pPr>
        <w:pStyle w:val="Heading2"/>
      </w:pPr>
      <w:bookmarkStart w:id="863" w:name="_Toc204242582"/>
      <w:bookmarkStart w:id="864" w:name="_Toc203993907"/>
      <w:bookmarkStart w:id="865" w:name="Xe5c485ef49f267790086c69012571d874897c2b"/>
      <w:bookmarkEnd w:id="853"/>
      <w:bookmarkEnd w:id="862"/>
      <w:r>
        <w:t>9.3 Confidentiality of business information</w:t>
      </w:r>
      <w:bookmarkEnd w:id="863"/>
      <w:bookmarkEnd w:id="864"/>
    </w:p>
    <w:p w14:paraId="3C0E833A" w14:textId="77777777" w:rsidR="006E4A8F" w:rsidRDefault="00000000">
      <w:pPr>
        <w:pStyle w:val="Heading3"/>
      </w:pPr>
      <w:bookmarkStart w:id="866" w:name="_Toc204242583"/>
      <w:bookmarkStart w:id="867" w:name="_Toc203993908"/>
      <w:bookmarkStart w:id="868" w:name="Xdeb9db4cd332267afa68e6003f72db0f2eb9855"/>
      <w:r>
        <w:t>9.3.1 Scope of confidential information</w:t>
      </w:r>
      <w:bookmarkEnd w:id="866"/>
      <w:bookmarkEnd w:id="867"/>
    </w:p>
    <w:p w14:paraId="13CD2309" w14:textId="77777777" w:rsidR="006E4A8F" w:rsidRDefault="00000000">
      <w:pPr>
        <w:pStyle w:val="Heading3"/>
      </w:pPr>
      <w:bookmarkStart w:id="869" w:name="_Toc204242584"/>
      <w:bookmarkStart w:id="870" w:name="_Toc203993909"/>
      <w:bookmarkStart w:id="871" w:name="Xc76890e753e41d81fc0bd7b62299ea853528a39"/>
      <w:bookmarkEnd w:id="868"/>
      <w:r>
        <w:t>9.3.2 Information not within the scope of confidential information</w:t>
      </w:r>
      <w:bookmarkEnd w:id="869"/>
      <w:bookmarkEnd w:id="870"/>
    </w:p>
    <w:p w14:paraId="3FC5D760" w14:textId="77777777" w:rsidR="006E4A8F" w:rsidRDefault="00000000">
      <w:pPr>
        <w:pStyle w:val="Heading3"/>
      </w:pPr>
      <w:bookmarkStart w:id="872" w:name="_Toc204242585"/>
      <w:bookmarkStart w:id="873" w:name="_Toc203993910"/>
      <w:bookmarkStart w:id="874" w:name="X498af9c046d5890b35db79801b036529dab1550"/>
      <w:bookmarkEnd w:id="871"/>
      <w:r>
        <w:t>9.3.3 Responsibility to protect confidential information</w:t>
      </w:r>
      <w:bookmarkEnd w:id="872"/>
      <w:bookmarkEnd w:id="873"/>
    </w:p>
    <w:p w14:paraId="23E4662D" w14:textId="77777777" w:rsidR="006E4A8F" w:rsidRDefault="00000000">
      <w:pPr>
        <w:pStyle w:val="Heading2"/>
      </w:pPr>
      <w:bookmarkStart w:id="875" w:name="_Toc204242586"/>
      <w:bookmarkStart w:id="876" w:name="_Toc203993911"/>
      <w:bookmarkStart w:id="877" w:name="Xad2e9d9fda6d9e9ceca691155dcaa52aa109057"/>
      <w:bookmarkEnd w:id="865"/>
      <w:bookmarkEnd w:id="874"/>
      <w:r>
        <w:t>9.4 Privacy of personal information</w:t>
      </w:r>
      <w:bookmarkEnd w:id="875"/>
      <w:bookmarkEnd w:id="876"/>
    </w:p>
    <w:p w14:paraId="0C30A032" w14:textId="77777777" w:rsidR="006E4A8F" w:rsidRDefault="00000000">
      <w:pPr>
        <w:pStyle w:val="Heading3"/>
      </w:pPr>
      <w:bookmarkStart w:id="878" w:name="_Toc204242587"/>
      <w:bookmarkStart w:id="879" w:name="_Toc203993912"/>
      <w:bookmarkStart w:id="880" w:name="X6c26da41eb0326e4f3fb045dfb289f7b51c7861"/>
      <w:r>
        <w:t>9.4.1 Privacy plan</w:t>
      </w:r>
      <w:bookmarkEnd w:id="878"/>
      <w:bookmarkEnd w:id="879"/>
    </w:p>
    <w:p w14:paraId="407E5B75" w14:textId="77777777" w:rsidR="006E4A8F" w:rsidRDefault="00000000">
      <w:pPr>
        <w:pStyle w:val="Heading3"/>
      </w:pPr>
      <w:bookmarkStart w:id="881" w:name="_Toc204242588"/>
      <w:bookmarkStart w:id="882" w:name="_Toc203993913"/>
      <w:bookmarkStart w:id="883" w:name="Xadbbe12640a69022222360f63066c0e94eb9aa3"/>
      <w:bookmarkEnd w:id="880"/>
      <w:r>
        <w:t>9.4.2 Information treated as private</w:t>
      </w:r>
      <w:bookmarkEnd w:id="881"/>
      <w:bookmarkEnd w:id="882"/>
    </w:p>
    <w:p w14:paraId="4A87614F" w14:textId="77777777" w:rsidR="006E4A8F" w:rsidRDefault="00000000">
      <w:pPr>
        <w:pStyle w:val="Heading3"/>
      </w:pPr>
      <w:bookmarkStart w:id="884" w:name="_Toc204242589"/>
      <w:bookmarkStart w:id="885" w:name="_Toc203993914"/>
      <w:bookmarkStart w:id="886" w:name="X10286c0bb7599b2673f1511c5eba30f104208ef"/>
      <w:bookmarkEnd w:id="883"/>
      <w:r>
        <w:t>9.4.3 Information not deemed private</w:t>
      </w:r>
      <w:bookmarkEnd w:id="884"/>
      <w:bookmarkEnd w:id="885"/>
    </w:p>
    <w:p w14:paraId="46ACEA51" w14:textId="77777777" w:rsidR="006E4A8F" w:rsidRDefault="00000000">
      <w:pPr>
        <w:pStyle w:val="Heading3"/>
      </w:pPr>
      <w:bookmarkStart w:id="887" w:name="_Toc204242590"/>
      <w:bookmarkStart w:id="888" w:name="_Toc203993915"/>
      <w:bookmarkStart w:id="889" w:name="Xb386d8380baab7b744b988974512573241e56bf"/>
      <w:bookmarkEnd w:id="886"/>
      <w:r>
        <w:t>9.4.4 Responsibility to protect private information</w:t>
      </w:r>
      <w:bookmarkEnd w:id="887"/>
      <w:bookmarkEnd w:id="888"/>
    </w:p>
    <w:p w14:paraId="72A5FE5D" w14:textId="77777777" w:rsidR="006E4A8F" w:rsidRDefault="00000000">
      <w:pPr>
        <w:pStyle w:val="Heading3"/>
      </w:pPr>
      <w:bookmarkStart w:id="890" w:name="_Toc204242591"/>
      <w:bookmarkStart w:id="891" w:name="_Toc203993916"/>
      <w:bookmarkStart w:id="892" w:name="X2405297b88dc49ee58b1ecaed983d326a4a5201"/>
      <w:bookmarkEnd w:id="889"/>
      <w:r>
        <w:t>9.4.5 Notice and consent to use private information</w:t>
      </w:r>
      <w:bookmarkEnd w:id="890"/>
      <w:bookmarkEnd w:id="891"/>
    </w:p>
    <w:p w14:paraId="651C26ED" w14:textId="77777777" w:rsidR="006E4A8F" w:rsidRDefault="00000000">
      <w:pPr>
        <w:pStyle w:val="Heading3"/>
      </w:pPr>
      <w:bookmarkStart w:id="893" w:name="_Toc204242592"/>
      <w:bookmarkStart w:id="894" w:name="_Toc203993917"/>
      <w:bookmarkStart w:id="895" w:name="X321bc53c16e37210ae137a90c77c1abab43ca96"/>
      <w:bookmarkEnd w:id="892"/>
      <w:r>
        <w:t>9.4.6 Disclosure pursuant to judicial or administrative process</w:t>
      </w:r>
      <w:bookmarkEnd w:id="893"/>
      <w:bookmarkEnd w:id="894"/>
    </w:p>
    <w:p w14:paraId="040E36BB" w14:textId="77777777" w:rsidR="006E4A8F" w:rsidRDefault="00000000">
      <w:pPr>
        <w:pStyle w:val="Heading3"/>
      </w:pPr>
      <w:bookmarkStart w:id="896" w:name="_Toc204242593"/>
      <w:bookmarkStart w:id="897" w:name="_Toc203993918"/>
      <w:bookmarkStart w:id="898" w:name="Xa230d593656a1e51f036328990e12f114fb8201"/>
      <w:bookmarkEnd w:id="895"/>
      <w:r>
        <w:t>9.4.7 Other information disclosure circumstances</w:t>
      </w:r>
      <w:bookmarkEnd w:id="896"/>
      <w:bookmarkEnd w:id="897"/>
    </w:p>
    <w:p w14:paraId="3056553D" w14:textId="77777777" w:rsidR="006E4A8F" w:rsidRDefault="00000000">
      <w:pPr>
        <w:pStyle w:val="Heading2"/>
      </w:pPr>
      <w:bookmarkStart w:id="899" w:name="_Toc204242594"/>
      <w:bookmarkStart w:id="900" w:name="_Toc203993919"/>
      <w:bookmarkStart w:id="901" w:name="X64cd535714d6f2f932d7dafef0fe5e7bfe8aab1"/>
      <w:bookmarkEnd w:id="877"/>
      <w:bookmarkEnd w:id="898"/>
      <w:r>
        <w:lastRenderedPageBreak/>
        <w:t>9.5 Intellectual property rights</w:t>
      </w:r>
      <w:bookmarkEnd w:id="899"/>
      <w:bookmarkEnd w:id="900"/>
    </w:p>
    <w:p w14:paraId="7B10CC90" w14:textId="77777777" w:rsidR="006E4A8F" w:rsidRDefault="00000000">
      <w:pPr>
        <w:pStyle w:val="Heading2"/>
      </w:pPr>
      <w:bookmarkStart w:id="902" w:name="_Toc204242595"/>
      <w:bookmarkStart w:id="903" w:name="_Toc203993920"/>
      <w:bookmarkStart w:id="904" w:name="X42df1952200f8b3b6c421fc9bd0ada64200850e"/>
      <w:bookmarkEnd w:id="901"/>
      <w:r>
        <w:t>9.6 Representations and warranties</w:t>
      </w:r>
      <w:bookmarkEnd w:id="902"/>
      <w:bookmarkEnd w:id="903"/>
    </w:p>
    <w:p w14:paraId="4E84B47C" w14:textId="77777777" w:rsidR="006E4A8F" w:rsidRDefault="00000000">
      <w:pPr>
        <w:pStyle w:val="Heading3"/>
      </w:pPr>
      <w:bookmarkStart w:id="905" w:name="_Toc204242596"/>
      <w:bookmarkStart w:id="906" w:name="_Toc203993921"/>
      <w:bookmarkStart w:id="907" w:name="X3f6e59469ad88eeb61cec7d85d6c749c55b6100"/>
      <w:r>
        <w:t>9.6.1 CA representations and warranties</w:t>
      </w:r>
      <w:bookmarkEnd w:id="905"/>
      <w:bookmarkEnd w:id="906"/>
    </w:p>
    <w:p w14:paraId="540CE2C5" w14:textId="77777777" w:rsidR="006E4A8F" w:rsidRDefault="00000000">
      <w:pPr>
        <w:pStyle w:val="FirstParagraph"/>
      </w:pPr>
      <w:r>
        <w:t>By issuing a Certificate, the CA makes the certificate warranties listed herein to the following Certificate Beneficiaries:</w:t>
      </w:r>
    </w:p>
    <w:p w14:paraId="0D6484B9" w14:textId="77777777" w:rsidR="006E4A8F" w:rsidRDefault="00000000">
      <w:pPr>
        <w:pStyle w:val="Compact"/>
        <w:numPr>
          <w:ilvl w:val="0"/>
          <w:numId w:val="130"/>
        </w:numPr>
      </w:pPr>
      <w:r>
        <w:t>The Subscriber that is a party to the Subscriber Agreement or Terms of Use for the Certificate;</w:t>
      </w:r>
    </w:p>
    <w:p w14:paraId="644468EC" w14:textId="77777777" w:rsidR="006E4A8F" w:rsidRDefault="00000000">
      <w:pPr>
        <w:pStyle w:val="Compact"/>
        <w:numPr>
          <w:ilvl w:val="0"/>
          <w:numId w:val="130"/>
        </w:numPr>
      </w:pPr>
      <w:r>
        <w:t>All Application Software Suppliers with whom the Root CA has entered into a contract for inclusion of its Root Certificate in software distributed by such Application Software Supplier; and</w:t>
      </w:r>
    </w:p>
    <w:p w14:paraId="2F7A1D06" w14:textId="77777777" w:rsidR="006E4A8F" w:rsidRDefault="00000000">
      <w:pPr>
        <w:pStyle w:val="Compact"/>
        <w:numPr>
          <w:ilvl w:val="0"/>
          <w:numId w:val="130"/>
        </w:numPr>
      </w:pPr>
      <w:r>
        <w:t>All Relying Parties who reasonably rely on a Valid Certificate. The CA represents and warrants to the Certificate Beneficiaries that, during the period when the Certificate is valid, the CA has complied with these Requirements and its Certificate Policy and/or Certification Practice Statement in issuing and managing the Certificate.</w:t>
      </w:r>
    </w:p>
    <w:p w14:paraId="7AB8293F" w14:textId="77777777" w:rsidR="006E4A8F" w:rsidRDefault="00000000">
      <w:pPr>
        <w:pStyle w:val="FirstParagraph"/>
      </w:pPr>
      <w:r>
        <w:t>The Certificate Warranties specifically include, but are not limited to, the following:</w:t>
      </w:r>
    </w:p>
    <w:p w14:paraId="06134D54" w14:textId="77777777" w:rsidR="006E4A8F" w:rsidRDefault="00000000">
      <w:pPr>
        <w:pStyle w:val="Compact"/>
        <w:numPr>
          <w:ilvl w:val="0"/>
          <w:numId w:val="131"/>
        </w:numPr>
      </w:pPr>
      <w:r>
        <w:rPr>
          <w:b/>
          <w:bCs/>
        </w:rPr>
        <w:t>Right to Use Domain Name or IP Address</w:t>
      </w:r>
      <w:r>
        <w:t>: That, at the time of issuance, the CA</w:t>
      </w:r>
    </w:p>
    <w:p w14:paraId="2D8A314F" w14:textId="77777777" w:rsidR="006E4A8F" w:rsidRDefault="00000000">
      <w:pPr>
        <w:pStyle w:val="Compact"/>
        <w:numPr>
          <w:ilvl w:val="1"/>
          <w:numId w:val="132"/>
        </w:numPr>
      </w:pPr>
      <w:r>
        <w:t xml:space="preserve">implemented a procedure for verifying that the Applicant either had the right to use, or had control of, the Domain Name(s) and IP address(es) listed in the Certificate’s </w:t>
      </w:r>
      <w:r>
        <w:rPr>
          <w:rStyle w:val="VerbatimChar"/>
        </w:rPr>
        <w:t>subject</w:t>
      </w:r>
      <w:r>
        <w:t xml:space="preserve"> field and </w:t>
      </w:r>
      <w:r>
        <w:rPr>
          <w:rStyle w:val="VerbatimChar"/>
        </w:rPr>
        <w:t>subjectAltName</w:t>
      </w:r>
      <w:r>
        <w:t xml:space="preserve"> extension (or, only in the case of Domain Names, was delegated such right or control by someone who had such right to use or control);</w:t>
      </w:r>
    </w:p>
    <w:p w14:paraId="29927A78" w14:textId="77777777" w:rsidR="006E4A8F" w:rsidRDefault="00000000">
      <w:pPr>
        <w:pStyle w:val="Compact"/>
        <w:numPr>
          <w:ilvl w:val="1"/>
          <w:numId w:val="132"/>
        </w:numPr>
      </w:pPr>
      <w:r>
        <w:t>followed the procedure when issuing the Certificate; and</w:t>
      </w:r>
    </w:p>
    <w:p w14:paraId="73710E1B" w14:textId="77777777" w:rsidR="006E4A8F" w:rsidRDefault="00000000">
      <w:pPr>
        <w:pStyle w:val="Compact"/>
        <w:numPr>
          <w:ilvl w:val="1"/>
          <w:numId w:val="132"/>
        </w:numPr>
      </w:pPr>
      <w:r>
        <w:t>accurately described the procedure in the CA’s Certificate Policy and/or Certification Practice Statement;</w:t>
      </w:r>
    </w:p>
    <w:p w14:paraId="53370AB5" w14:textId="77777777" w:rsidR="006E4A8F" w:rsidRDefault="00000000">
      <w:pPr>
        <w:pStyle w:val="Compact"/>
        <w:numPr>
          <w:ilvl w:val="0"/>
          <w:numId w:val="131"/>
        </w:numPr>
      </w:pPr>
      <w:r>
        <w:rPr>
          <w:b/>
          <w:bCs/>
        </w:rPr>
        <w:t>Authorization for Certificate</w:t>
      </w:r>
      <w:r>
        <w:t>: That, at the time of issuance, the CA</w:t>
      </w:r>
    </w:p>
    <w:p w14:paraId="01A2A6FC" w14:textId="77777777" w:rsidR="006E4A8F" w:rsidRDefault="00000000">
      <w:pPr>
        <w:pStyle w:val="Compact"/>
        <w:numPr>
          <w:ilvl w:val="1"/>
          <w:numId w:val="133"/>
        </w:numPr>
      </w:pPr>
      <w:r>
        <w:t>implemented a procedure for verifying that the Subject authorized the issuance of the Certificate and that the Applicant Representative is authorized to request the Certificate on behalf of the Subject;</w:t>
      </w:r>
    </w:p>
    <w:p w14:paraId="57ECD43B" w14:textId="77777777" w:rsidR="006E4A8F" w:rsidRDefault="00000000">
      <w:pPr>
        <w:pStyle w:val="Compact"/>
        <w:numPr>
          <w:ilvl w:val="1"/>
          <w:numId w:val="133"/>
        </w:numPr>
      </w:pPr>
      <w:r>
        <w:t>followed the procedure when issuing the Certificate; and</w:t>
      </w:r>
    </w:p>
    <w:p w14:paraId="3396CE9A" w14:textId="77777777" w:rsidR="006E4A8F" w:rsidRDefault="00000000">
      <w:pPr>
        <w:pStyle w:val="Compact"/>
        <w:numPr>
          <w:ilvl w:val="1"/>
          <w:numId w:val="133"/>
        </w:numPr>
      </w:pPr>
      <w:r>
        <w:t>accurately described the procedure in the CA’s Certificate Policy and/or Certification Practice Statement;</w:t>
      </w:r>
    </w:p>
    <w:p w14:paraId="3B80AFDB" w14:textId="77777777" w:rsidR="006E4A8F" w:rsidRDefault="00000000">
      <w:pPr>
        <w:pStyle w:val="Compact"/>
        <w:numPr>
          <w:ilvl w:val="0"/>
          <w:numId w:val="131"/>
        </w:numPr>
      </w:pPr>
      <w:r>
        <w:rPr>
          <w:b/>
          <w:bCs/>
        </w:rPr>
        <w:t>Accuracy of Information</w:t>
      </w:r>
      <w:r>
        <w:t>: That, at the time of issuance, the CA</w:t>
      </w:r>
    </w:p>
    <w:p w14:paraId="52E72A17" w14:textId="77777777" w:rsidR="006E4A8F" w:rsidRDefault="00000000">
      <w:pPr>
        <w:pStyle w:val="Compact"/>
        <w:numPr>
          <w:ilvl w:val="1"/>
          <w:numId w:val="134"/>
        </w:numPr>
      </w:pPr>
      <w:r>
        <w:t>implemented a procedure for verifying the accuracy of all of the information contained in the Certificate;</w:t>
      </w:r>
    </w:p>
    <w:p w14:paraId="0946A3C7" w14:textId="77777777" w:rsidR="006E4A8F" w:rsidRDefault="00000000">
      <w:pPr>
        <w:pStyle w:val="Compact"/>
        <w:numPr>
          <w:ilvl w:val="1"/>
          <w:numId w:val="134"/>
        </w:numPr>
      </w:pPr>
      <w:r>
        <w:t>followed the procedure when issuing the Certificate; and</w:t>
      </w:r>
    </w:p>
    <w:p w14:paraId="7605C096" w14:textId="77777777" w:rsidR="006E4A8F" w:rsidRDefault="00000000">
      <w:pPr>
        <w:pStyle w:val="Compact"/>
        <w:numPr>
          <w:ilvl w:val="1"/>
          <w:numId w:val="134"/>
        </w:numPr>
      </w:pPr>
      <w:r>
        <w:t>accurately described the procedure in the CA’s Certificate Policy and/or Certification Practice Statement;</w:t>
      </w:r>
    </w:p>
    <w:p w14:paraId="55BA3CA4" w14:textId="77777777" w:rsidR="006E4A8F" w:rsidRDefault="00000000">
      <w:pPr>
        <w:pStyle w:val="Compact"/>
        <w:numPr>
          <w:ilvl w:val="0"/>
          <w:numId w:val="131"/>
        </w:numPr>
      </w:pPr>
      <w:r>
        <w:rPr>
          <w:b/>
          <w:bCs/>
        </w:rPr>
        <w:t>Identity of Applicant</w:t>
      </w:r>
      <w:r>
        <w:t>: That, if the Certificate contains Subject Identity Information, the CA</w:t>
      </w:r>
    </w:p>
    <w:p w14:paraId="64B54D0C" w14:textId="77777777" w:rsidR="006E4A8F" w:rsidRDefault="00000000">
      <w:pPr>
        <w:pStyle w:val="Compact"/>
        <w:numPr>
          <w:ilvl w:val="1"/>
          <w:numId w:val="135"/>
        </w:numPr>
      </w:pPr>
      <w:r>
        <w:lastRenderedPageBreak/>
        <w:t xml:space="preserve">implemented a procedure to verify the identity of the Applicant in accordance with </w:t>
      </w:r>
      <w:hyperlink w:anchor="X717456f35997daf739a755e62f9736e96045222">
        <w:r w:rsidR="006E4A8F">
          <w:rPr>
            <w:rStyle w:val="Hyperlink"/>
          </w:rPr>
          <w:t>Section 3.2</w:t>
        </w:r>
      </w:hyperlink>
      <w:r>
        <w:t xml:space="preserve"> and </w:t>
      </w:r>
      <w:hyperlink w:anchor="Xfd4c7b8779ca38eac6cafab53f401db9b389178">
        <w:r w:rsidR="006E4A8F">
          <w:rPr>
            <w:rStyle w:val="Hyperlink"/>
          </w:rPr>
          <w:t>Section 7.1.2</w:t>
        </w:r>
      </w:hyperlink>
      <w:r>
        <w:t>;</w:t>
      </w:r>
    </w:p>
    <w:p w14:paraId="1A59ADAA" w14:textId="77777777" w:rsidR="006E4A8F" w:rsidRDefault="00000000">
      <w:pPr>
        <w:pStyle w:val="Compact"/>
        <w:numPr>
          <w:ilvl w:val="1"/>
          <w:numId w:val="135"/>
        </w:numPr>
      </w:pPr>
      <w:r>
        <w:t>followed the procedure when issuing the Certificate; and</w:t>
      </w:r>
    </w:p>
    <w:p w14:paraId="7D68003C" w14:textId="77777777" w:rsidR="006E4A8F" w:rsidRDefault="00000000">
      <w:pPr>
        <w:pStyle w:val="Compact"/>
        <w:numPr>
          <w:ilvl w:val="1"/>
          <w:numId w:val="135"/>
        </w:numPr>
      </w:pPr>
      <w:r>
        <w:t>accurately described the procedure in the CA’s Certificate Policy and/or Certification Practice Statement;</w:t>
      </w:r>
    </w:p>
    <w:p w14:paraId="19DE07D1" w14:textId="77777777" w:rsidR="006E4A8F" w:rsidRDefault="00000000">
      <w:pPr>
        <w:pStyle w:val="Compact"/>
        <w:numPr>
          <w:ilvl w:val="0"/>
          <w:numId w:val="131"/>
        </w:numPr>
      </w:pPr>
      <w:r>
        <w:rPr>
          <w:b/>
          <w:bCs/>
        </w:rPr>
        <w:t>Subscriber Agreement</w:t>
      </w:r>
      <w:r>
        <w:t>: That, if the CA and Subscriber are not Affiliated, the Subscriber and CA are parties to a legally valid and enforceable Subscriber Agreement that satisfies these Requirements, or, if the CA and Subscriber are the same entity or are Affiliated, the Applicant Representative acknowledged the Terms of Use;</w:t>
      </w:r>
    </w:p>
    <w:p w14:paraId="75DEA6E1" w14:textId="77777777" w:rsidR="006E4A8F" w:rsidRDefault="00000000">
      <w:pPr>
        <w:pStyle w:val="Compact"/>
        <w:numPr>
          <w:ilvl w:val="0"/>
          <w:numId w:val="131"/>
        </w:numPr>
      </w:pPr>
      <w:r>
        <w:rPr>
          <w:b/>
          <w:bCs/>
        </w:rPr>
        <w:t>Status</w:t>
      </w:r>
      <w:r>
        <w:t>: That the CA maintains a 24 x 7 publicly-accessible Repository with current information regarding the status (valid or revoked) of all unexpired Certificates; and</w:t>
      </w:r>
    </w:p>
    <w:p w14:paraId="79B4EA4A" w14:textId="77777777" w:rsidR="006E4A8F" w:rsidRDefault="00000000">
      <w:pPr>
        <w:pStyle w:val="Compact"/>
        <w:numPr>
          <w:ilvl w:val="0"/>
          <w:numId w:val="131"/>
        </w:numPr>
      </w:pPr>
      <w:r>
        <w:rPr>
          <w:b/>
          <w:bCs/>
        </w:rPr>
        <w:t>Revocation</w:t>
      </w:r>
      <w:r>
        <w:t>: That the CA will revoke the Certificate for any of the reasons specified in these Requirements.</w:t>
      </w:r>
    </w:p>
    <w:p w14:paraId="2C8D1018" w14:textId="77777777" w:rsidR="006E4A8F" w:rsidRDefault="00000000">
      <w:pPr>
        <w:pStyle w:val="FirstParagraph"/>
      </w:pPr>
      <w:r>
        <w:t>The Root CA SHALL be responsible for the performance and warranties of the Subordinate CA, for the Subordinate CA’s compliance with these Requirements, and for all liabilities and indemnification obligations of the Subordinate CA under these Requirements, as if the Root CA were the Subordinate CA issuing the Certificates</w:t>
      </w:r>
    </w:p>
    <w:p w14:paraId="3AAF4242" w14:textId="77777777" w:rsidR="006E4A8F" w:rsidRDefault="00000000">
      <w:pPr>
        <w:pStyle w:val="Heading3"/>
      </w:pPr>
      <w:bookmarkStart w:id="908" w:name="_Toc204242597"/>
      <w:bookmarkStart w:id="909" w:name="_Toc203993922"/>
      <w:bookmarkStart w:id="910" w:name="Xebe04674c865104894aa0b023e720efe3a82b5e"/>
      <w:bookmarkEnd w:id="907"/>
      <w:r>
        <w:t>9.6.2 RA representations and warranties</w:t>
      </w:r>
      <w:bookmarkEnd w:id="908"/>
      <w:bookmarkEnd w:id="909"/>
    </w:p>
    <w:p w14:paraId="708DBA23" w14:textId="77777777" w:rsidR="006E4A8F" w:rsidRDefault="00000000">
      <w:pPr>
        <w:pStyle w:val="FirstParagraph"/>
      </w:pPr>
      <w:r>
        <w:t>No stipulation.</w:t>
      </w:r>
    </w:p>
    <w:p w14:paraId="082ABA98" w14:textId="77777777" w:rsidR="006E4A8F" w:rsidRDefault="00000000">
      <w:pPr>
        <w:pStyle w:val="Heading3"/>
      </w:pPr>
      <w:bookmarkStart w:id="911" w:name="_Toc204242598"/>
      <w:bookmarkStart w:id="912" w:name="_Toc203993923"/>
      <w:bookmarkStart w:id="913" w:name="Xca7114efc8c5a389125f38cb38fb6522846d17a"/>
      <w:bookmarkEnd w:id="910"/>
      <w:r>
        <w:t>9.6.3 Subscriber representations and warranties</w:t>
      </w:r>
      <w:bookmarkEnd w:id="911"/>
      <w:bookmarkEnd w:id="912"/>
    </w:p>
    <w:p w14:paraId="6A44FFA8" w14:textId="77777777" w:rsidR="006E4A8F" w:rsidRDefault="00000000">
      <w:pPr>
        <w:pStyle w:val="FirstParagraph"/>
      </w:pPr>
      <w:r>
        <w:t>The CA SHALL require, as part of the Subscriber Agreement or Terms of Use, that the Applicant make the commitments and warranties in this section for the benefit of the CA and the Certificate Beneficiaries.</w:t>
      </w:r>
    </w:p>
    <w:p w14:paraId="7410B0D6" w14:textId="77777777" w:rsidR="006E4A8F" w:rsidRDefault="00000000">
      <w:pPr>
        <w:pStyle w:val="BodyText"/>
      </w:pPr>
      <w:r>
        <w:t>Prior to the issuance of a Certificate, the CA SHALL obtain, for the express benefit of the CA and the Certificate Beneficiaries, either:</w:t>
      </w:r>
    </w:p>
    <w:p w14:paraId="3F5CF5A8" w14:textId="77777777" w:rsidR="006E4A8F" w:rsidRDefault="00000000">
      <w:pPr>
        <w:pStyle w:val="Compact"/>
        <w:numPr>
          <w:ilvl w:val="0"/>
          <w:numId w:val="136"/>
        </w:numPr>
      </w:pPr>
      <w:r>
        <w:t>The Applicant’s agreement to the Subscriber Agreement with the CA, or</w:t>
      </w:r>
    </w:p>
    <w:p w14:paraId="6C4907DE" w14:textId="77777777" w:rsidR="006E4A8F" w:rsidRDefault="00000000">
      <w:pPr>
        <w:pStyle w:val="Compact"/>
        <w:numPr>
          <w:ilvl w:val="0"/>
          <w:numId w:val="136"/>
        </w:numPr>
      </w:pPr>
      <w:r>
        <w:t>The Applicant’s acknowledgement of the Terms of Use.</w:t>
      </w:r>
    </w:p>
    <w:p w14:paraId="48BFC7AF" w14:textId="77777777" w:rsidR="006E4A8F" w:rsidRDefault="00000000">
      <w:pPr>
        <w:pStyle w:val="FirstParagraph"/>
      </w:pPr>
      <w:r>
        <w:t>The CA SHALL implement a process to ensure that each Subscriber Agreement or Terms of Use is legally enforceable against the Applicant. In either case, the Agreement MUST apply to the Certificate to be issued pursuant to the certificate request. The CA MAY use an electronic or “click-through” Agreement provided that the CA has determined that such agreements are legally enforceable. A separate Agreement MAY be used for each certificate request, or a single Agreement MAY be used to cover multiple future certificate requests and the resulting Certificates, so long as each Certificate that the CA issues to the Applicant is clearly covered by that Subscriber Agreement or Terms of Use.</w:t>
      </w:r>
    </w:p>
    <w:p w14:paraId="005C5E1E" w14:textId="77777777" w:rsidR="006E4A8F" w:rsidRDefault="00000000">
      <w:pPr>
        <w:pStyle w:val="BodyText"/>
      </w:pPr>
      <w:r>
        <w:lastRenderedPageBreak/>
        <w:t>The Subscriber Agreement or Terms of Use MUST contain provisions imposing on the Applicant itself (or made by the Applicant on behalf of its principal or agent under a subcontractor or hosting service relationship) the following obligations and warranties:</w:t>
      </w:r>
    </w:p>
    <w:p w14:paraId="72935AB2" w14:textId="77777777" w:rsidR="006E4A8F" w:rsidRDefault="00000000">
      <w:pPr>
        <w:pStyle w:val="Compact"/>
        <w:numPr>
          <w:ilvl w:val="0"/>
          <w:numId w:val="137"/>
        </w:numPr>
      </w:pPr>
      <w:r>
        <w:rPr>
          <w:b/>
          <w:bCs/>
        </w:rPr>
        <w:t>Accuracy of Information</w:t>
      </w:r>
      <w:r>
        <w:t>: An obligation and warranty to provide accurate and complete information at all times to the CA, both in the certificate request and as otherwise requested by the CA in connection with the issuance of the Certificate(s) to be supplied by the CA;</w:t>
      </w:r>
    </w:p>
    <w:p w14:paraId="1A0B488B" w14:textId="77777777" w:rsidR="006E4A8F" w:rsidRDefault="00000000">
      <w:pPr>
        <w:pStyle w:val="Compact"/>
        <w:numPr>
          <w:ilvl w:val="0"/>
          <w:numId w:val="137"/>
        </w:numPr>
      </w:pPr>
      <w:r>
        <w:rPr>
          <w:b/>
          <w:bCs/>
        </w:rPr>
        <w:t>Protection of Private Key</w:t>
      </w:r>
      <w:r>
        <w:t>: An obligation and warranty by the Applicant to take all reasonable measures to assure control of, keep confidential, and properly protect at all times the Private Key that corresponds to the Public Key to be included in the requested Certificate(s) (and any associated activation data or device, e.g. password or token);</w:t>
      </w:r>
    </w:p>
    <w:p w14:paraId="3DEAB152" w14:textId="77777777" w:rsidR="006E4A8F" w:rsidRDefault="00000000">
      <w:pPr>
        <w:pStyle w:val="Compact"/>
        <w:numPr>
          <w:ilvl w:val="0"/>
          <w:numId w:val="137"/>
        </w:numPr>
      </w:pPr>
      <w:r>
        <w:rPr>
          <w:b/>
          <w:bCs/>
        </w:rPr>
        <w:t>Acceptance of Certificate</w:t>
      </w:r>
      <w:r>
        <w:t>: An obligation and warranty that the Subscriber will review and verify the Certificate contents for accuracy;</w:t>
      </w:r>
    </w:p>
    <w:p w14:paraId="6FA172CC" w14:textId="77777777" w:rsidR="006E4A8F" w:rsidRDefault="00000000">
      <w:pPr>
        <w:pStyle w:val="Compact"/>
        <w:numPr>
          <w:ilvl w:val="0"/>
          <w:numId w:val="137"/>
        </w:numPr>
      </w:pPr>
      <w:r>
        <w:rPr>
          <w:b/>
          <w:bCs/>
        </w:rPr>
        <w:t>Use of Certificate</w:t>
      </w:r>
      <w:r>
        <w:t xml:space="preserve">: An obligation and warranty to install the Certificate only on servers that are accessible at the </w:t>
      </w:r>
      <w:r>
        <w:rPr>
          <w:rStyle w:val="VerbatimChar"/>
        </w:rPr>
        <w:t>subjectAltName</w:t>
      </w:r>
      <w:r>
        <w:t>(s) listed in the Certificate, and to use the Certificate solely in compliance with all applicable laws and solely in accordance with the Subscriber Agreement or Terms of Use;</w:t>
      </w:r>
    </w:p>
    <w:p w14:paraId="1FBDFE69" w14:textId="77777777" w:rsidR="006E4A8F" w:rsidRDefault="00000000">
      <w:pPr>
        <w:pStyle w:val="Compact"/>
        <w:numPr>
          <w:ilvl w:val="0"/>
          <w:numId w:val="137"/>
        </w:numPr>
      </w:pPr>
      <w:r>
        <w:rPr>
          <w:b/>
          <w:bCs/>
        </w:rPr>
        <w:t>Reporting and Revocation</w:t>
      </w:r>
      <w:r>
        <w:t>: An obligation and warranty to:</w:t>
      </w:r>
    </w:p>
    <w:p w14:paraId="56D5D730" w14:textId="77777777" w:rsidR="006E4A8F" w:rsidRDefault="00000000">
      <w:pPr>
        <w:pStyle w:val="Compact"/>
        <w:numPr>
          <w:ilvl w:val="1"/>
          <w:numId w:val="138"/>
        </w:numPr>
      </w:pPr>
      <w:r>
        <w:t>promptly request revocation of the Certificate, and cease using it and its associated Private Key, if there is any actual or suspected misuse or compromise of the Subscriber’s Private Key associated with the Public Key included in the Certificate, and</w:t>
      </w:r>
    </w:p>
    <w:p w14:paraId="64AD2C7E" w14:textId="77777777" w:rsidR="006E4A8F" w:rsidRDefault="00000000">
      <w:pPr>
        <w:pStyle w:val="Compact"/>
        <w:numPr>
          <w:ilvl w:val="1"/>
          <w:numId w:val="138"/>
        </w:numPr>
      </w:pPr>
      <w:r>
        <w:t>promptly request revocation of the Certificate, and cease using it, if any information in the Certificate is or becomes incorrect or inaccurate;</w:t>
      </w:r>
    </w:p>
    <w:p w14:paraId="6290D8BB" w14:textId="77777777" w:rsidR="006E4A8F" w:rsidRDefault="00000000">
      <w:pPr>
        <w:pStyle w:val="Compact"/>
        <w:numPr>
          <w:ilvl w:val="0"/>
          <w:numId w:val="137"/>
        </w:numPr>
      </w:pPr>
      <w:r>
        <w:rPr>
          <w:b/>
          <w:bCs/>
        </w:rPr>
        <w:t>Termination of Use of Certificate</w:t>
      </w:r>
      <w:r>
        <w:t>: An obligation and warranty to promptly cease all use of the Private Key corresponding to the Public Key included in the Certificate upon revocation of that Certificate for reasons of Key Compromise.</w:t>
      </w:r>
    </w:p>
    <w:p w14:paraId="69D75A8B" w14:textId="77777777" w:rsidR="006E4A8F" w:rsidRDefault="00000000">
      <w:pPr>
        <w:pStyle w:val="Compact"/>
        <w:numPr>
          <w:ilvl w:val="0"/>
          <w:numId w:val="137"/>
        </w:numPr>
      </w:pPr>
      <w:r>
        <w:rPr>
          <w:b/>
          <w:bCs/>
        </w:rPr>
        <w:t>Responsiveness</w:t>
      </w:r>
      <w:r>
        <w:t>: An obligation to respond to the CA’s instructions concerning Key Compromise or Certificate misuse within a specified time period.</w:t>
      </w:r>
    </w:p>
    <w:p w14:paraId="05B973D2" w14:textId="77777777" w:rsidR="006E4A8F" w:rsidRDefault="00000000">
      <w:pPr>
        <w:pStyle w:val="Compact"/>
        <w:numPr>
          <w:ilvl w:val="0"/>
          <w:numId w:val="137"/>
        </w:numPr>
      </w:pPr>
      <w:r>
        <w:rPr>
          <w:b/>
          <w:bCs/>
        </w:rPr>
        <w:t>Acknowledgment and Acceptance</w:t>
      </w:r>
      <w:r>
        <w:t>: An acknowledgment and acceptance that the CA is entitled to revoke the certificate immediately if the Applicant were to violate the terms of the Subscriber Agreement or Terms of Use or if revocation is required by the CA’s CP, CPS, or these Baseline Requirements.</w:t>
      </w:r>
    </w:p>
    <w:p w14:paraId="369CF34A" w14:textId="77777777" w:rsidR="006E4A8F" w:rsidRDefault="00000000">
      <w:pPr>
        <w:pStyle w:val="Heading3"/>
      </w:pPr>
      <w:bookmarkStart w:id="914" w:name="_Toc204242599"/>
      <w:bookmarkStart w:id="915" w:name="_Toc203993924"/>
      <w:bookmarkStart w:id="916" w:name="Xce77c7c8575aedca19a4bcf41e786564708694d"/>
      <w:bookmarkEnd w:id="913"/>
      <w:r>
        <w:lastRenderedPageBreak/>
        <w:t>9.6.4 Relying party representations and warranties</w:t>
      </w:r>
      <w:bookmarkEnd w:id="914"/>
      <w:bookmarkEnd w:id="915"/>
    </w:p>
    <w:p w14:paraId="3E2E39F8" w14:textId="77777777" w:rsidR="006E4A8F" w:rsidRDefault="00000000">
      <w:pPr>
        <w:pStyle w:val="Heading3"/>
      </w:pPr>
      <w:bookmarkStart w:id="917" w:name="_Toc204242600"/>
      <w:bookmarkStart w:id="918" w:name="_Toc203993925"/>
      <w:bookmarkStart w:id="919" w:name="X5ad64ad5eca0698d8b9ce9c2a180877e13a0852"/>
      <w:bookmarkEnd w:id="916"/>
      <w:r>
        <w:t>9.6.5 Representations and warranties of other participants</w:t>
      </w:r>
      <w:bookmarkEnd w:id="917"/>
      <w:bookmarkEnd w:id="918"/>
    </w:p>
    <w:p w14:paraId="0E72C201" w14:textId="77777777" w:rsidR="006E4A8F" w:rsidRDefault="00000000">
      <w:pPr>
        <w:pStyle w:val="Heading2"/>
      </w:pPr>
      <w:bookmarkStart w:id="920" w:name="_Toc204242601"/>
      <w:bookmarkStart w:id="921" w:name="_Toc203993926"/>
      <w:bookmarkStart w:id="922" w:name="X3e394d97fc62ae682b76b8a401598ecd71e7381"/>
      <w:bookmarkEnd w:id="904"/>
      <w:bookmarkEnd w:id="919"/>
      <w:r>
        <w:t>9.7 Disclaimers of warranties</w:t>
      </w:r>
      <w:bookmarkEnd w:id="920"/>
      <w:bookmarkEnd w:id="921"/>
    </w:p>
    <w:p w14:paraId="63894AD9" w14:textId="77777777" w:rsidR="006E4A8F" w:rsidRDefault="00000000">
      <w:pPr>
        <w:pStyle w:val="Heading2"/>
      </w:pPr>
      <w:bookmarkStart w:id="923" w:name="_Toc204242602"/>
      <w:bookmarkStart w:id="924" w:name="_Toc203993927"/>
      <w:bookmarkStart w:id="925" w:name="X753b03713a5bf0c12e24a9ce0033d838da22410"/>
      <w:bookmarkEnd w:id="922"/>
      <w:r>
        <w:t>9.8 Limitations of liability</w:t>
      </w:r>
      <w:bookmarkEnd w:id="923"/>
      <w:bookmarkEnd w:id="924"/>
    </w:p>
    <w:p w14:paraId="2509404C" w14:textId="77777777" w:rsidR="006E4A8F" w:rsidRDefault="00000000">
      <w:pPr>
        <w:pStyle w:val="FirstParagraph"/>
      </w:pPr>
      <w:r>
        <w:t>For delegated tasks, the CA and any Delegated Third Party MAY allocate liability between themselves contractually as they determine, but the CA SHALL remain fully responsible for the performance of all parties in accordance with these Requirements, as if the tasks had not been delegated.</w:t>
      </w:r>
    </w:p>
    <w:p w14:paraId="6EF478CD" w14:textId="77777777" w:rsidR="006E4A8F" w:rsidRDefault="00000000">
      <w:pPr>
        <w:pStyle w:val="BodyText"/>
      </w:pPr>
      <w:r>
        <w:t>If the CA has issued and managed the Certificate in compliance with these Requirements and its Certificate Policy and/or Certification Practice Statement, the CA MAY disclaim liability to the Certificate Beneficiaries or any other third parties for any losses suffered as a result of use or reliance on such Certificate beyond those specified in the CA’s Certificate Policy and/or Certification Practice Statement. If the CA has not issued or managed the Certificate in compliance with these Requirements and its Certificate Policy and/or Certification Practice Statement, the CA MAY seek to limit its liability to the Subscriber and to Relying Parties, regardless of the cause of action or legal theory involved, for any and all claims, losses or damages suffered as a result of the use or reliance on such Certificate by any appropriate means that the CA desires. If the CA chooses to limit its liability for Certificates that are not issued or managed in compliance with these Requirements or its Certificate Policy and/or Certification Practice Statement, then the CA SHALL include the limitations on liability in the CA’s Certificate Policy and/or Certification Practice Statement.</w:t>
      </w:r>
    </w:p>
    <w:p w14:paraId="33CB3E78" w14:textId="77777777" w:rsidR="006E4A8F" w:rsidRDefault="00000000">
      <w:pPr>
        <w:pStyle w:val="Heading2"/>
      </w:pPr>
      <w:bookmarkStart w:id="926" w:name="_Toc204242603"/>
      <w:bookmarkStart w:id="927" w:name="_Toc203993928"/>
      <w:bookmarkStart w:id="928" w:name="X41c38c026466357f632a994f2fea12bd5f12369"/>
      <w:bookmarkEnd w:id="925"/>
      <w:r>
        <w:t>9.9 Indemnities</w:t>
      </w:r>
      <w:bookmarkEnd w:id="926"/>
      <w:bookmarkEnd w:id="927"/>
    </w:p>
    <w:p w14:paraId="17284DF3" w14:textId="77777777" w:rsidR="006E4A8F" w:rsidRDefault="00000000">
      <w:pPr>
        <w:pStyle w:val="FirstParagraph"/>
      </w:pPr>
      <w:r>
        <w:t xml:space="preserve">Notwithstanding any limitations on its liability to Subscribers and Relying Parties, the CA understands and acknowledges that the Application Software Suppliers who have a Root Certificate distribution agreement in place with the Root CA do not assume any obligation or potential liability of the CA under these Requirements or that otherwise might exist because of the issuance or maintenance of Certificates or reliance thereon by Relying Parties or others. Thus, except in the case where the CA is a government entity, the CA SHALL defend, indemnify, and hold harmless each Application Software Supplier for any and all claims, damages, and losses suffered by such Application Software Supplier related to a Certificate issued by the CA, regardless of the cause of action or legal theory involved. This does not apply, however, to any claim, damages, or loss suffered by such Application Software Supplier related to a Certificate issued by the CA where such claim, damage, or loss was directly caused by such Application Software Supplier’s software displaying as not trustworthy a Certificate that is still valid, or displaying as trustworthy: (1) a Certificate that has expired, or (2) a Certificate </w:t>
      </w:r>
      <w:r>
        <w:lastRenderedPageBreak/>
        <w:t>that has been revoked (but only in cases where the revocation status is currently available from the CA online, and the application software either failed to check such status or ignored an indication of revoked status).</w:t>
      </w:r>
    </w:p>
    <w:p w14:paraId="00431A47" w14:textId="77777777" w:rsidR="006E4A8F" w:rsidRDefault="00000000">
      <w:pPr>
        <w:pStyle w:val="Heading2"/>
      </w:pPr>
      <w:bookmarkStart w:id="929" w:name="_Toc204242604"/>
      <w:bookmarkStart w:id="930" w:name="_Toc203993929"/>
      <w:bookmarkStart w:id="931" w:name="X7ba9a97174471fc033509b3b35a3e9fc60a339d"/>
      <w:bookmarkEnd w:id="928"/>
      <w:r>
        <w:t>9.10 Term and termination</w:t>
      </w:r>
      <w:bookmarkEnd w:id="929"/>
      <w:bookmarkEnd w:id="930"/>
    </w:p>
    <w:p w14:paraId="2953D5B5" w14:textId="77777777" w:rsidR="006E4A8F" w:rsidRDefault="00000000">
      <w:pPr>
        <w:pStyle w:val="Heading3"/>
      </w:pPr>
      <w:bookmarkStart w:id="932" w:name="_Toc204242605"/>
      <w:bookmarkStart w:id="933" w:name="_Toc203993930"/>
      <w:bookmarkStart w:id="934" w:name="X4d3f6870a86df28a1f6e68dd2c72de3b3afbdfb"/>
      <w:r>
        <w:t>9.10.1 Term</w:t>
      </w:r>
      <w:bookmarkEnd w:id="932"/>
      <w:bookmarkEnd w:id="933"/>
    </w:p>
    <w:p w14:paraId="103A5846" w14:textId="77777777" w:rsidR="006E4A8F" w:rsidRDefault="00000000">
      <w:pPr>
        <w:pStyle w:val="Heading3"/>
      </w:pPr>
      <w:bookmarkStart w:id="935" w:name="_Toc204242606"/>
      <w:bookmarkStart w:id="936" w:name="_Toc203993931"/>
      <w:bookmarkStart w:id="937" w:name="X4ffa3f8a67459fa4b33f6bfae2cd17cc142ecf8"/>
      <w:bookmarkEnd w:id="934"/>
      <w:r>
        <w:t>9.10.2 Termination</w:t>
      </w:r>
      <w:bookmarkEnd w:id="935"/>
      <w:bookmarkEnd w:id="936"/>
    </w:p>
    <w:p w14:paraId="29593D4A" w14:textId="77777777" w:rsidR="006E4A8F" w:rsidRDefault="00000000">
      <w:pPr>
        <w:pStyle w:val="Heading3"/>
      </w:pPr>
      <w:bookmarkStart w:id="938" w:name="_Toc204242607"/>
      <w:bookmarkStart w:id="939" w:name="_Toc203993932"/>
      <w:bookmarkStart w:id="940" w:name="Xc1785ffdcfdde1261d0f7f398f8dd35cbc98dfe"/>
      <w:bookmarkEnd w:id="937"/>
      <w:r>
        <w:t>9.10.3 Effect of termination and survival</w:t>
      </w:r>
      <w:bookmarkEnd w:id="938"/>
      <w:bookmarkEnd w:id="939"/>
    </w:p>
    <w:p w14:paraId="5F90FAC6" w14:textId="77777777" w:rsidR="006E4A8F" w:rsidRDefault="00000000">
      <w:pPr>
        <w:pStyle w:val="Heading2"/>
      </w:pPr>
      <w:bookmarkStart w:id="941" w:name="_Toc204242608"/>
      <w:bookmarkStart w:id="942" w:name="_Toc203993933"/>
      <w:bookmarkStart w:id="943" w:name="Xfc373925ebb137a487c6a7b9d2dd630a4f0b256"/>
      <w:bookmarkEnd w:id="931"/>
      <w:bookmarkEnd w:id="940"/>
      <w:r>
        <w:t>9.11 Individual notices and communications with participants</w:t>
      </w:r>
      <w:bookmarkEnd w:id="941"/>
      <w:bookmarkEnd w:id="942"/>
    </w:p>
    <w:p w14:paraId="57F1754A" w14:textId="77777777" w:rsidR="006E4A8F" w:rsidRDefault="00000000">
      <w:pPr>
        <w:pStyle w:val="Heading2"/>
      </w:pPr>
      <w:bookmarkStart w:id="944" w:name="_Toc204242609"/>
      <w:bookmarkStart w:id="945" w:name="_Toc203993934"/>
      <w:bookmarkStart w:id="946" w:name="Xdf1273fb7beaede1c848432870f51b5a8bc8737"/>
      <w:bookmarkEnd w:id="943"/>
      <w:r>
        <w:t>9.12 Amendments</w:t>
      </w:r>
      <w:bookmarkEnd w:id="944"/>
      <w:bookmarkEnd w:id="945"/>
    </w:p>
    <w:p w14:paraId="652D7F48" w14:textId="77777777" w:rsidR="006E4A8F" w:rsidRDefault="00000000">
      <w:pPr>
        <w:pStyle w:val="Heading3"/>
      </w:pPr>
      <w:bookmarkStart w:id="947" w:name="_Toc204242610"/>
      <w:bookmarkStart w:id="948" w:name="_Toc203993935"/>
      <w:bookmarkStart w:id="949" w:name="Xc613974beff4bd0b19e37bba61b2ec88172216b"/>
      <w:r>
        <w:t>9.12.1 Procedure for amendment</w:t>
      </w:r>
      <w:bookmarkEnd w:id="947"/>
      <w:bookmarkEnd w:id="948"/>
    </w:p>
    <w:p w14:paraId="1D78E079" w14:textId="77777777" w:rsidR="006E4A8F" w:rsidRDefault="00000000">
      <w:pPr>
        <w:pStyle w:val="Heading3"/>
      </w:pPr>
      <w:bookmarkStart w:id="950" w:name="_Toc204242611"/>
      <w:bookmarkStart w:id="951" w:name="_Toc203993936"/>
      <w:bookmarkStart w:id="952" w:name="X0c84bdf4e5d4f55a3ed3383527421a55f2ccc5f"/>
      <w:bookmarkEnd w:id="949"/>
      <w:r>
        <w:t>9.12.2 Notification mechanism and period</w:t>
      </w:r>
      <w:bookmarkEnd w:id="950"/>
      <w:bookmarkEnd w:id="951"/>
    </w:p>
    <w:p w14:paraId="41484A57" w14:textId="77777777" w:rsidR="006E4A8F" w:rsidRDefault="00000000">
      <w:pPr>
        <w:pStyle w:val="Heading3"/>
      </w:pPr>
      <w:bookmarkStart w:id="953" w:name="_Toc204242612"/>
      <w:bookmarkStart w:id="954" w:name="_Toc203993937"/>
      <w:bookmarkStart w:id="955" w:name="X44dd3a0f1969a45e2de4169497c54d6e22b8d4e"/>
      <w:bookmarkEnd w:id="952"/>
      <w:r>
        <w:t>9.12.3 Circumstances under which OID must be changed</w:t>
      </w:r>
      <w:bookmarkEnd w:id="953"/>
      <w:bookmarkEnd w:id="954"/>
    </w:p>
    <w:p w14:paraId="0D58B0EB" w14:textId="77777777" w:rsidR="006E4A8F" w:rsidRDefault="00000000">
      <w:pPr>
        <w:pStyle w:val="Heading2"/>
      </w:pPr>
      <w:bookmarkStart w:id="956" w:name="_Toc204242613"/>
      <w:bookmarkStart w:id="957" w:name="_Toc203993938"/>
      <w:bookmarkStart w:id="958" w:name="X532d40f2ecaf6ea44a2ec5da010bc191ee5d16d"/>
      <w:bookmarkEnd w:id="946"/>
      <w:bookmarkEnd w:id="955"/>
      <w:r>
        <w:t>9.13 Dispute resolution provisions</w:t>
      </w:r>
      <w:bookmarkEnd w:id="956"/>
      <w:bookmarkEnd w:id="957"/>
    </w:p>
    <w:p w14:paraId="1E87DB86" w14:textId="77777777" w:rsidR="006E4A8F" w:rsidRDefault="00000000">
      <w:pPr>
        <w:pStyle w:val="Heading2"/>
      </w:pPr>
      <w:bookmarkStart w:id="959" w:name="_Toc204242614"/>
      <w:bookmarkStart w:id="960" w:name="_Toc203993939"/>
      <w:bookmarkStart w:id="961" w:name="X6f36ee9a99eb8b9385d5bdedb679bae78eb2a91"/>
      <w:bookmarkEnd w:id="958"/>
      <w:r>
        <w:t>9.14 Governing law</w:t>
      </w:r>
      <w:bookmarkEnd w:id="959"/>
      <w:bookmarkEnd w:id="960"/>
    </w:p>
    <w:p w14:paraId="5CFD6757" w14:textId="77777777" w:rsidR="006E4A8F" w:rsidRDefault="00000000">
      <w:pPr>
        <w:pStyle w:val="Heading2"/>
      </w:pPr>
      <w:bookmarkStart w:id="962" w:name="_Toc204242615"/>
      <w:bookmarkStart w:id="963" w:name="_Toc203993940"/>
      <w:bookmarkStart w:id="964" w:name="Xba4d8419ae09eb07dbf140b9b344806bbb2c708"/>
      <w:bookmarkEnd w:id="961"/>
      <w:r>
        <w:t>9.15 Compliance with applicable law</w:t>
      </w:r>
      <w:bookmarkEnd w:id="962"/>
      <w:bookmarkEnd w:id="963"/>
    </w:p>
    <w:p w14:paraId="00724F46" w14:textId="77777777" w:rsidR="006E4A8F" w:rsidRDefault="00000000">
      <w:pPr>
        <w:pStyle w:val="FirstParagraph"/>
      </w:pPr>
      <w:r>
        <w:t>The CA SHALL issue Certificates and operate its PKI in accordance with all law applicable to its business and the Certificates it issues in every jurisdiction in which it operates.</w:t>
      </w:r>
    </w:p>
    <w:p w14:paraId="3C57DBAA" w14:textId="77777777" w:rsidR="006E4A8F" w:rsidRDefault="00000000">
      <w:pPr>
        <w:pStyle w:val="Heading2"/>
      </w:pPr>
      <w:bookmarkStart w:id="965" w:name="_Toc204242616"/>
      <w:bookmarkStart w:id="966" w:name="_Toc203993941"/>
      <w:bookmarkStart w:id="967" w:name="X812605d8f841bdf71495d8993bcda18fd152bd8"/>
      <w:bookmarkEnd w:id="964"/>
      <w:r>
        <w:t>9.16 Miscellaneous provisions</w:t>
      </w:r>
      <w:bookmarkEnd w:id="965"/>
      <w:bookmarkEnd w:id="966"/>
    </w:p>
    <w:p w14:paraId="1192DB2F" w14:textId="77777777" w:rsidR="006E4A8F" w:rsidRDefault="00000000">
      <w:pPr>
        <w:pStyle w:val="Heading3"/>
      </w:pPr>
      <w:bookmarkStart w:id="968" w:name="_Toc204242617"/>
      <w:bookmarkStart w:id="969" w:name="_Toc203993942"/>
      <w:bookmarkStart w:id="970" w:name="X617276fa3572012c7efe11ea4cd2c7983c855d4"/>
      <w:r>
        <w:t>9.16.1 Entire agreement</w:t>
      </w:r>
      <w:bookmarkEnd w:id="968"/>
      <w:bookmarkEnd w:id="969"/>
    </w:p>
    <w:p w14:paraId="49EF5185" w14:textId="77777777" w:rsidR="006E4A8F" w:rsidRDefault="00000000">
      <w:pPr>
        <w:pStyle w:val="Heading3"/>
      </w:pPr>
      <w:bookmarkStart w:id="971" w:name="_Toc204242618"/>
      <w:bookmarkStart w:id="972" w:name="_Toc203993943"/>
      <w:bookmarkStart w:id="973" w:name="X2ae3b321bcbf4efff46a5a600da342d57a37616"/>
      <w:bookmarkEnd w:id="970"/>
      <w:r>
        <w:t>9.16.2 Assignment</w:t>
      </w:r>
      <w:bookmarkEnd w:id="971"/>
      <w:bookmarkEnd w:id="972"/>
    </w:p>
    <w:p w14:paraId="7D174509" w14:textId="77777777" w:rsidR="006E4A8F" w:rsidRDefault="00000000">
      <w:pPr>
        <w:pStyle w:val="Heading3"/>
      </w:pPr>
      <w:bookmarkStart w:id="974" w:name="_Toc204242619"/>
      <w:bookmarkStart w:id="975" w:name="_Toc203993944"/>
      <w:bookmarkStart w:id="976" w:name="X84201a1a07f9d0ec1956fa41aa11b9a23b0ea78"/>
      <w:bookmarkEnd w:id="973"/>
      <w:r>
        <w:t>9.16.3 Severability</w:t>
      </w:r>
      <w:bookmarkEnd w:id="974"/>
      <w:bookmarkEnd w:id="975"/>
    </w:p>
    <w:p w14:paraId="00C075CA" w14:textId="77777777" w:rsidR="006E4A8F" w:rsidRDefault="00000000">
      <w:pPr>
        <w:pStyle w:val="FirstParagraph"/>
      </w:pPr>
      <w:r>
        <w:t xml:space="preserve">In the event of a conflict between these Requirements and a law, regulation or government order (hereinafter ‘Law’) of any jurisdiction in which a CA operates or issues certificates, a CA MAY modify any conflicting requirement to the minimum extent necessary to make the requirement valid and legal in the jurisdiction. This applies only to operations or certificate issuances that are subject to that Law. In such </w:t>
      </w:r>
      <w:r>
        <w:lastRenderedPageBreak/>
        <w:t>event, the CA SHALL immediately (and prior to issuing a certificate under the modified requirement) include in Section 9.16.3 of the CA’s CPS a detailed reference to the Law requiring a modification of these Requirements under this section, and the specific modification to these Requirements implemented by the CA.</w:t>
      </w:r>
    </w:p>
    <w:p w14:paraId="7273823F" w14:textId="77777777" w:rsidR="006E4A8F" w:rsidRDefault="00000000">
      <w:pPr>
        <w:pStyle w:val="BodyText"/>
      </w:pPr>
      <w:r>
        <w:t xml:space="preserve">The CA MUST also (prior to issuing a certificate under the modified requirement) notify the CA/Browser Forum of the relevant information newly added to its CPS by sending a message to </w:t>
      </w:r>
      <w:hyperlink r:id="rId80">
        <w:r w:rsidR="006E4A8F">
          <w:rPr>
            <w:rStyle w:val="Hyperlink"/>
          </w:rPr>
          <w:t>questions@cabforum.org</w:t>
        </w:r>
      </w:hyperlink>
      <w:r>
        <w:t xml:space="preserve"> and receiving confirmation that it has been posted to the Public Mailing List and is indexed in the Public Mail Archives available at </w:t>
      </w:r>
      <w:hyperlink r:id="rId81">
        <w:r w:rsidR="006E4A8F">
          <w:rPr>
            <w:rStyle w:val="Hyperlink"/>
          </w:rPr>
          <w:t>https://cabforum.org/pipermail/public/</w:t>
        </w:r>
      </w:hyperlink>
      <w:r>
        <w:t xml:space="preserve"> (or such other email addresses and links as the Forum may designate), so that the CA/Browser Forum may consider possible revisions to these Requirements accordingly.</w:t>
      </w:r>
    </w:p>
    <w:p w14:paraId="5458B01C" w14:textId="77777777" w:rsidR="006E4A8F" w:rsidRDefault="00000000">
      <w:pPr>
        <w:pStyle w:val="BodyText"/>
      </w:pPr>
      <w:r>
        <w:t>Any modification to CA practice enabled under this section MUST be discontinued if and when the Law no longer applies, or these Requirements are modified to make it possible to comply with both them and the Law simultaneously. An appropriate change in practice, modification to the CA’s CPS and a notice to the CA/Browser Forum, as outlined above, MUST be made within 90 days.</w:t>
      </w:r>
    </w:p>
    <w:p w14:paraId="696905E6" w14:textId="77777777" w:rsidR="006E4A8F" w:rsidRDefault="00000000">
      <w:pPr>
        <w:pStyle w:val="Heading3"/>
      </w:pPr>
      <w:bookmarkStart w:id="977" w:name="_Toc204242620"/>
      <w:bookmarkStart w:id="978" w:name="_Toc203993945"/>
      <w:bookmarkStart w:id="979" w:name="Xf640df77cf004e0fc87647819c725ff18801b3f"/>
      <w:bookmarkEnd w:id="976"/>
      <w:r>
        <w:t>9.16.4 Enforcement (attorneys’ fees and waiver of rights)</w:t>
      </w:r>
      <w:bookmarkEnd w:id="977"/>
      <w:bookmarkEnd w:id="978"/>
    </w:p>
    <w:p w14:paraId="7D143FB0" w14:textId="77777777" w:rsidR="006E4A8F" w:rsidRDefault="00000000">
      <w:pPr>
        <w:pStyle w:val="Heading3"/>
      </w:pPr>
      <w:bookmarkStart w:id="980" w:name="_Toc204242621"/>
      <w:bookmarkStart w:id="981" w:name="_Toc203993946"/>
      <w:bookmarkStart w:id="982" w:name="X656ab7b064035247061ac63ec4cdba70d0d7f6c"/>
      <w:bookmarkEnd w:id="979"/>
      <w:r>
        <w:t>9.16.5 Force Majeure</w:t>
      </w:r>
      <w:bookmarkEnd w:id="980"/>
      <w:bookmarkEnd w:id="981"/>
    </w:p>
    <w:p w14:paraId="0CDC3BCD" w14:textId="77777777" w:rsidR="006E4A8F" w:rsidRDefault="00000000">
      <w:pPr>
        <w:pStyle w:val="Heading2"/>
      </w:pPr>
      <w:bookmarkStart w:id="983" w:name="_Toc204242622"/>
      <w:bookmarkStart w:id="984" w:name="_Toc203993947"/>
      <w:bookmarkStart w:id="985" w:name="X55acb3accc9964cedc51bbeb2126f44eb9b7820"/>
      <w:bookmarkEnd w:id="967"/>
      <w:bookmarkEnd w:id="982"/>
      <w:r>
        <w:t>9.17 Other provisions</w:t>
      </w:r>
      <w:bookmarkEnd w:id="983"/>
      <w:bookmarkEnd w:id="984"/>
    </w:p>
    <w:p w14:paraId="77EEDA7F" w14:textId="77777777" w:rsidR="006E4A8F" w:rsidRDefault="00000000">
      <w:pPr>
        <w:pStyle w:val="Heading1"/>
      </w:pPr>
      <w:bookmarkStart w:id="986" w:name="_Toc204242623"/>
      <w:bookmarkStart w:id="987" w:name="_Toc203993948"/>
      <w:bookmarkStart w:id="988" w:name="appendix-a--caa-contact-tag"/>
      <w:bookmarkEnd w:id="832"/>
      <w:bookmarkEnd w:id="985"/>
      <w:r>
        <w:lastRenderedPageBreak/>
        <w:t>APPENDIX A – CAA Contact Tag</w:t>
      </w:r>
      <w:bookmarkEnd w:id="986"/>
      <w:bookmarkEnd w:id="987"/>
    </w:p>
    <w:p w14:paraId="21412EBA" w14:textId="77777777" w:rsidR="006E4A8F" w:rsidRDefault="00000000">
      <w:pPr>
        <w:pStyle w:val="FirstParagraph"/>
      </w:pPr>
      <w:r>
        <w:t>These methods allow domain owners to publish contact information in DNS for the purpose of validating domain control.</w:t>
      </w:r>
    </w:p>
    <w:p w14:paraId="5CAA6152" w14:textId="77777777" w:rsidR="006E4A8F" w:rsidRDefault="00000000">
      <w:pPr>
        <w:pStyle w:val="Heading2"/>
      </w:pPr>
      <w:bookmarkStart w:id="989" w:name="_Toc204242624"/>
      <w:bookmarkStart w:id="990" w:name="_Toc203993949"/>
      <w:bookmarkStart w:id="991" w:name="a1-caa-methods"/>
      <w:r>
        <w:t>A.1. CAA Methods</w:t>
      </w:r>
      <w:bookmarkEnd w:id="989"/>
      <w:bookmarkEnd w:id="990"/>
    </w:p>
    <w:p w14:paraId="0F647922" w14:textId="77777777" w:rsidR="006E4A8F" w:rsidRDefault="00000000">
      <w:pPr>
        <w:pStyle w:val="Heading3"/>
      </w:pPr>
      <w:bookmarkStart w:id="992" w:name="_Toc204242625"/>
      <w:bookmarkStart w:id="993" w:name="_Toc203993950"/>
      <w:bookmarkStart w:id="994" w:name="a11-caa-contactemail-property"/>
      <w:r>
        <w:t>A.1.1. CAA contactemail Property</w:t>
      </w:r>
      <w:bookmarkEnd w:id="992"/>
      <w:bookmarkEnd w:id="993"/>
    </w:p>
    <w:p w14:paraId="1C87C7E0" w14:textId="77777777" w:rsidR="006E4A8F" w:rsidRDefault="00000000">
      <w:pPr>
        <w:pStyle w:val="FirstParagraph"/>
      </w:pPr>
      <w:r>
        <w:t xml:space="preserve">SYNTAX: </w:t>
      </w:r>
      <w:r>
        <w:rPr>
          <w:rStyle w:val="VerbatimChar"/>
        </w:rPr>
        <w:t>contactemail &lt;rfc6532emailaddress&gt;</w:t>
      </w:r>
    </w:p>
    <w:p w14:paraId="200B8A88" w14:textId="77777777" w:rsidR="006E4A8F" w:rsidRDefault="00000000">
      <w:pPr>
        <w:pStyle w:val="BodyText"/>
      </w:pPr>
      <w:r>
        <w:t>The CAA contactemail property takes an email address as its parameter. The entire parameter value MUST be a valid email address as defined in RFC 6532, Section 3.2, with no additional padding or structure, or it cannot be used.</w:t>
      </w:r>
    </w:p>
    <w:p w14:paraId="75CE590C" w14:textId="77777777" w:rsidR="006E4A8F" w:rsidRDefault="00000000">
      <w:pPr>
        <w:pStyle w:val="BodyText"/>
      </w:pPr>
      <w:r>
        <w:t>The following is an example where the holder of the domain specified the contact property using an email address.</w:t>
      </w:r>
    </w:p>
    <w:p w14:paraId="083B12CE" w14:textId="77777777" w:rsidR="006E4A8F" w:rsidRDefault="00000000">
      <w:pPr>
        <w:pStyle w:val="BodyText"/>
      </w:pPr>
      <w:r>
        <w:rPr>
          <w:rStyle w:val="VerbatimChar"/>
        </w:rPr>
        <w:t>DNS Zone $ORIGIN example.com.                CAA 0 contactemail "domainowner@example.com"</w:t>
      </w:r>
    </w:p>
    <w:p w14:paraId="5D4D1C9C" w14:textId="77777777" w:rsidR="006E4A8F" w:rsidRDefault="00000000">
      <w:pPr>
        <w:pStyle w:val="BodyText"/>
      </w:pPr>
      <w:r>
        <w:t>The contactemail property MAY be critical, if the domain owner does not want CAs who do not understand it to issue certificates for the domain.</w:t>
      </w:r>
    </w:p>
    <w:p w14:paraId="724F7A37" w14:textId="77777777" w:rsidR="006E4A8F" w:rsidRDefault="00000000">
      <w:pPr>
        <w:pStyle w:val="Heading3"/>
      </w:pPr>
      <w:bookmarkStart w:id="995" w:name="_Toc204242626"/>
      <w:bookmarkStart w:id="996" w:name="_Toc203993951"/>
      <w:bookmarkStart w:id="997" w:name="a12-caa-contactphone-property"/>
      <w:bookmarkEnd w:id="994"/>
      <w:r>
        <w:t>A.1.2. CAA contactphone Property</w:t>
      </w:r>
      <w:bookmarkEnd w:id="995"/>
      <w:bookmarkEnd w:id="996"/>
    </w:p>
    <w:p w14:paraId="6E107F3F" w14:textId="77777777" w:rsidR="006E4A8F" w:rsidRDefault="00000000">
      <w:pPr>
        <w:pStyle w:val="FirstParagraph"/>
      </w:pPr>
      <w:r>
        <w:t xml:space="preserve">SYNTAX: </w:t>
      </w:r>
      <w:r>
        <w:rPr>
          <w:rStyle w:val="VerbatimChar"/>
        </w:rPr>
        <w:t>contactphone &lt;rfc3966 Global Number&gt;</w:t>
      </w:r>
    </w:p>
    <w:p w14:paraId="09EE8A0D" w14:textId="77777777" w:rsidR="006E4A8F" w:rsidRDefault="00000000">
      <w:pPr>
        <w:pStyle w:val="BodyText"/>
      </w:pPr>
      <w:r>
        <w:t>The CAA contactphone property takes a phone number as its parameter. The entire parameter value MUST be a valid Global Number as defined in RFC 3966, Section 5.1.4, or it cannot be used. Global Numbers MUST have a preceding + and a country code and MAY contain visual separators.</w:t>
      </w:r>
    </w:p>
    <w:p w14:paraId="1F32D96F" w14:textId="77777777" w:rsidR="006E4A8F" w:rsidRDefault="00000000">
      <w:pPr>
        <w:pStyle w:val="BodyText"/>
      </w:pPr>
      <w:r>
        <w:t>The following is an example where the holder of the domain specified the contact property using a phone number.</w:t>
      </w:r>
    </w:p>
    <w:p w14:paraId="7CCC4073" w14:textId="77777777" w:rsidR="006E4A8F" w:rsidRDefault="00000000">
      <w:pPr>
        <w:pStyle w:val="BodyText"/>
      </w:pPr>
      <w:r>
        <w:rPr>
          <w:rStyle w:val="VerbatimChar"/>
        </w:rPr>
        <w:t>DNS Zone $ORIGIN example.com.                CAA 0 contactphone "+1 (555) 123-4567"</w:t>
      </w:r>
    </w:p>
    <w:p w14:paraId="42D186C5" w14:textId="77777777" w:rsidR="006E4A8F" w:rsidRDefault="00000000">
      <w:pPr>
        <w:pStyle w:val="BodyText"/>
      </w:pPr>
      <w:r>
        <w:t>The contactphone property MAY be critical if the domain owner does not want CAs who do not understand it to issue certificates for the domain.</w:t>
      </w:r>
    </w:p>
    <w:p w14:paraId="7B2C0B4E" w14:textId="77777777" w:rsidR="006E4A8F" w:rsidRDefault="00000000">
      <w:pPr>
        <w:pStyle w:val="Heading2"/>
      </w:pPr>
      <w:bookmarkStart w:id="998" w:name="_Toc204242627"/>
      <w:bookmarkStart w:id="999" w:name="_Toc203993952"/>
      <w:bookmarkStart w:id="1000" w:name="a2-dns-txt-methods"/>
      <w:bookmarkEnd w:id="991"/>
      <w:bookmarkEnd w:id="997"/>
      <w:r>
        <w:t>A.2. DNS TXT Methods</w:t>
      </w:r>
      <w:bookmarkEnd w:id="998"/>
      <w:bookmarkEnd w:id="999"/>
    </w:p>
    <w:p w14:paraId="63BAA413" w14:textId="77777777" w:rsidR="006E4A8F" w:rsidRDefault="00000000">
      <w:pPr>
        <w:pStyle w:val="Heading3"/>
      </w:pPr>
      <w:bookmarkStart w:id="1001" w:name="_Toc204242628"/>
      <w:bookmarkStart w:id="1002" w:name="_Toc203993953"/>
      <w:bookmarkStart w:id="1003" w:name="a21-dns-txt-record-email-contact"/>
      <w:r>
        <w:t>A.2.1. DNS TXT Record Email Contact</w:t>
      </w:r>
      <w:bookmarkEnd w:id="1001"/>
      <w:bookmarkEnd w:id="1002"/>
    </w:p>
    <w:p w14:paraId="0A3546BF" w14:textId="77777777" w:rsidR="006E4A8F" w:rsidRDefault="00000000">
      <w:pPr>
        <w:pStyle w:val="FirstParagraph"/>
      </w:pPr>
      <w:r>
        <w:t>The DNS TXT record MUST be placed on the “</w:t>
      </w:r>
      <w:r>
        <w:rPr>
          <w:rStyle w:val="VerbatimChar"/>
        </w:rPr>
        <w:t>_validation-contactemail</w:t>
      </w:r>
      <w:r>
        <w:t xml:space="preserve">” subdomain of the domain being validated. The entire RDATA value of this TXT record </w:t>
      </w:r>
      <w:r>
        <w:lastRenderedPageBreak/>
        <w:t>MUST be a valid email address as defined in RFC 6532, Section 3.2, with no additional padding or structure, or it cannot be used.</w:t>
      </w:r>
    </w:p>
    <w:p w14:paraId="38E7B8B2" w14:textId="77777777" w:rsidR="006E4A8F" w:rsidRDefault="00000000">
      <w:pPr>
        <w:pStyle w:val="Heading3"/>
      </w:pPr>
      <w:bookmarkStart w:id="1004" w:name="_Toc204242629"/>
      <w:bookmarkStart w:id="1005" w:name="_Toc203993954"/>
      <w:bookmarkStart w:id="1006" w:name="a22-dns-txt-record-phone-contact"/>
      <w:bookmarkEnd w:id="1003"/>
      <w:r>
        <w:t>A.2.2. DNS TXT Record Phone Contact</w:t>
      </w:r>
      <w:bookmarkEnd w:id="1004"/>
      <w:bookmarkEnd w:id="1005"/>
    </w:p>
    <w:p w14:paraId="2CA55E0E" w14:textId="77777777" w:rsidR="006E4A8F" w:rsidRDefault="00000000">
      <w:pPr>
        <w:pStyle w:val="FirstParagraph"/>
      </w:pPr>
      <w:r>
        <w:t>The DNS TXT record MUST be placed on the “</w:t>
      </w:r>
      <w:r>
        <w:rPr>
          <w:rStyle w:val="VerbatimChar"/>
        </w:rPr>
        <w:t>_validation-contactphone</w:t>
      </w:r>
      <w:r>
        <w:t>” subdomain of the domain being validated. The entire RDATA value of this TXT record MUST be a valid Global Number as defined in RFC 3966, Section 5.1.4, or it cannot be used.</w:t>
      </w:r>
    </w:p>
    <w:p w14:paraId="5F160D4F" w14:textId="77777777" w:rsidR="006E4A8F" w:rsidRDefault="00000000">
      <w:pPr>
        <w:pStyle w:val="Heading1"/>
      </w:pPr>
      <w:bookmarkStart w:id="1007" w:name="_Toc204242630"/>
      <w:bookmarkStart w:id="1008" w:name="_Toc203993955"/>
      <w:bookmarkStart w:id="1009" w:name="Xbcd042b11efefe24b275419f4483974eddbe30d"/>
      <w:bookmarkEnd w:id="988"/>
      <w:bookmarkEnd w:id="1000"/>
      <w:bookmarkEnd w:id="1006"/>
      <w:r>
        <w:lastRenderedPageBreak/>
        <w:t>APPENDIX B – Issuance of Certificates for Onion Domain Names</w:t>
      </w:r>
      <w:bookmarkEnd w:id="1007"/>
      <w:bookmarkEnd w:id="1008"/>
    </w:p>
    <w:p w14:paraId="6C0981D0" w14:textId="77777777" w:rsidR="006E4A8F" w:rsidRDefault="00000000">
      <w:pPr>
        <w:pStyle w:val="FirstParagraph"/>
      </w:pPr>
      <w:r>
        <w:t>This appendix defines permissible verification procedures for including one or more Onion Domain Names in a Certificate.</w:t>
      </w:r>
    </w:p>
    <w:p w14:paraId="43C5FAE7" w14:textId="77777777" w:rsidR="006E4A8F" w:rsidRDefault="00000000">
      <w:pPr>
        <w:numPr>
          <w:ilvl w:val="0"/>
          <w:numId w:val="139"/>
        </w:numPr>
      </w:pPr>
      <w:r>
        <w:t xml:space="preserve">The Domain Name MUST contain at least two Domain Labels, where the rightmost Domain Label is “onion”, and the Domain Label immediately preceding the rightmost “onion” Domain Label is a valid Version 3 Onion Address, as defined in Section 6 of the Tor Rendezvous Specification - Version 3 located at </w:t>
      </w:r>
      <w:hyperlink r:id="rId82">
        <w:r w:rsidR="006E4A8F">
          <w:rPr>
            <w:rStyle w:val="Hyperlink"/>
          </w:rPr>
          <w:t>https://spec.torproject.org/rend-spec-v3</w:t>
        </w:r>
      </w:hyperlink>
      <w:r>
        <w:t>.</w:t>
      </w:r>
    </w:p>
    <w:p w14:paraId="1D3750F4" w14:textId="77777777" w:rsidR="006E4A8F" w:rsidRDefault="00000000">
      <w:pPr>
        <w:numPr>
          <w:ilvl w:val="0"/>
          <w:numId w:val="139"/>
        </w:numPr>
      </w:pPr>
      <w:r>
        <w:t>The CA MUST verify the Applicant’s control over the Onion Domain Name using at least one of the methods listed below:</w:t>
      </w:r>
    </w:p>
    <w:p w14:paraId="6E295CBB" w14:textId="77777777" w:rsidR="006E4A8F" w:rsidRDefault="00000000">
      <w:pPr>
        <w:numPr>
          <w:ilvl w:val="1"/>
          <w:numId w:val="140"/>
        </w:numPr>
      </w:pPr>
      <w:r>
        <w:t xml:space="preserve">The CA MAY verify the Applicant’s control over the .onion service by using one of the following methods from </w:t>
      </w:r>
      <w:hyperlink w:anchor="X5e8fa04e2cd845b31d90f2e711d620bbd1630c8">
        <w:r w:rsidR="006E4A8F">
          <w:rPr>
            <w:rStyle w:val="Hyperlink"/>
          </w:rPr>
          <w:t>Section 3.2.2.4</w:t>
        </w:r>
      </w:hyperlink>
      <w:r>
        <w:t>:</w:t>
      </w:r>
    </w:p>
    <w:p w14:paraId="43D765B3" w14:textId="77777777" w:rsidR="006E4A8F" w:rsidRDefault="006E4A8F">
      <w:pPr>
        <w:pStyle w:val="Compact"/>
        <w:numPr>
          <w:ilvl w:val="2"/>
          <w:numId w:val="141"/>
        </w:numPr>
      </w:pPr>
      <w:hyperlink w:anchor="Xc46000129b0d394eceab9eaea84e163722f6ebc">
        <w:r>
          <w:rPr>
            <w:rStyle w:val="Hyperlink"/>
          </w:rPr>
          <w:t>Section 3.2.2.4.18 - Agreed-Upon Change to Website v2</w:t>
        </w:r>
      </w:hyperlink>
    </w:p>
    <w:p w14:paraId="39654FEE" w14:textId="77777777" w:rsidR="006E4A8F" w:rsidRDefault="006E4A8F">
      <w:pPr>
        <w:pStyle w:val="Compact"/>
        <w:numPr>
          <w:ilvl w:val="2"/>
          <w:numId w:val="141"/>
        </w:numPr>
      </w:pPr>
      <w:hyperlink w:anchor="X3668caebf20c4cdaf2b3d8ef5a761cf401871de">
        <w:r>
          <w:rPr>
            <w:rStyle w:val="Hyperlink"/>
          </w:rPr>
          <w:t>Section 3.2.2.4.19 - Agreed-Upon Change to Website - ACME</w:t>
        </w:r>
      </w:hyperlink>
    </w:p>
    <w:p w14:paraId="7EB8375F" w14:textId="77777777" w:rsidR="006E4A8F" w:rsidRDefault="006E4A8F">
      <w:pPr>
        <w:pStyle w:val="Compact"/>
        <w:numPr>
          <w:ilvl w:val="2"/>
          <w:numId w:val="141"/>
        </w:numPr>
      </w:pPr>
      <w:hyperlink w:anchor="X70cc905162d65c3d52b487eee972ef7575674e8">
        <w:r>
          <w:rPr>
            <w:rStyle w:val="Hyperlink"/>
          </w:rPr>
          <w:t>Section 3.2.2.4.20 - TLS Using ALPN</w:t>
        </w:r>
      </w:hyperlink>
    </w:p>
    <w:p w14:paraId="7C313683" w14:textId="77777777" w:rsidR="006E4A8F" w:rsidRDefault="00000000">
      <w:pPr>
        <w:numPr>
          <w:ilvl w:val="1"/>
          <w:numId w:val="12"/>
        </w:numPr>
      </w:pPr>
      <w:r>
        <w:t>When these methods are used to verify the Applicant’s control over the .onion service, the CA MUST use Tor protocol to establish a connection to the .onion hidden service. The CA MUST NOT delegate or rely on a third-party to establish the connection, such as by using Tor2Web.</w:t>
      </w:r>
    </w:p>
    <w:p w14:paraId="07053B4D" w14:textId="77777777" w:rsidR="006E4A8F" w:rsidRDefault="00000000">
      <w:pPr>
        <w:numPr>
          <w:ilvl w:val="1"/>
          <w:numId w:val="12"/>
        </w:numPr>
      </w:pPr>
      <w:r>
        <w:rPr>
          <w:b/>
          <w:bCs/>
        </w:rPr>
        <w:t>Note</w:t>
      </w:r>
      <w:r>
        <w:t>: This section does not override or supersede any provisions specified within the respective methods. The CA MUST only use a method if it is still permitted within that section and MUST NOT issue Wildcard Certificates or use it as an Authorization Domain Name, except as specified by that method.</w:t>
      </w:r>
    </w:p>
    <w:p w14:paraId="6EC0A840" w14:textId="77777777" w:rsidR="006E4A8F" w:rsidRDefault="00000000">
      <w:pPr>
        <w:numPr>
          <w:ilvl w:val="1"/>
          <w:numId w:val="140"/>
        </w:numPr>
      </w:pPr>
      <w:r>
        <w:t>The CA MAY verify the Applicant’s control over the .onion service by having the Applicant provide a Certificate Request signed using the .onion service’s private key if the Attributes section of the certificationRequestInfo contains:</w:t>
      </w:r>
    </w:p>
    <w:p w14:paraId="700390B0" w14:textId="77777777" w:rsidR="006E4A8F" w:rsidRDefault="00000000">
      <w:pPr>
        <w:pStyle w:val="Compact"/>
        <w:numPr>
          <w:ilvl w:val="2"/>
          <w:numId w:val="142"/>
        </w:numPr>
      </w:pPr>
      <w:r>
        <w:t>A caSigningNonce attribute that contains a Random Value that is generated by the CA; and</w:t>
      </w:r>
    </w:p>
    <w:p w14:paraId="53D2B070" w14:textId="77777777" w:rsidR="006E4A8F" w:rsidRDefault="00000000">
      <w:pPr>
        <w:pStyle w:val="Compact"/>
        <w:numPr>
          <w:ilvl w:val="2"/>
          <w:numId w:val="142"/>
        </w:numPr>
      </w:pPr>
      <w:r>
        <w:t>An applicantSigningNonce attribute that contains a single value. The CA MUST recommend to Applicants that the applicantSigningNonce value should contain at least 64 bits of entropy.</w:t>
      </w:r>
    </w:p>
    <w:p w14:paraId="54C7A64F" w14:textId="77777777" w:rsidR="006E4A8F" w:rsidRDefault="00000000">
      <w:pPr>
        <w:numPr>
          <w:ilvl w:val="1"/>
          <w:numId w:val="12"/>
        </w:numPr>
      </w:pPr>
      <w:r>
        <w:t>The signing nonce attributes have the following format:</w:t>
      </w:r>
    </w:p>
    <w:p w14:paraId="0A43F494" w14:textId="77777777" w:rsidR="006E4A8F" w:rsidRDefault="00000000">
      <w:pPr>
        <w:numPr>
          <w:ilvl w:val="1"/>
          <w:numId w:val="12"/>
        </w:numPr>
      </w:pPr>
      <w:r>
        <w:rPr>
          <w:rStyle w:val="VerbatimChar"/>
        </w:rPr>
        <w:t>cabf OBJECT IDENTIFIER ::= { joint-iso-itu-t(2) international-organizations(23) ca-browser-forum(140) }</w:t>
      </w:r>
      <w:r>
        <w:br/>
      </w:r>
      <w:r>
        <w:br/>
      </w:r>
      <w:r>
        <w:rPr>
          <w:rStyle w:val="VerbatimChar"/>
        </w:rPr>
        <w:t>caSigningNonce ATTRIBUTE ::= {</w:t>
      </w:r>
      <w:r>
        <w:br/>
      </w:r>
      <w:r>
        <w:rPr>
          <w:rStyle w:val="VerbatimChar"/>
        </w:rPr>
        <w:t xml:space="preserve">   WITH SYNTAX              OCTET STRING</w:t>
      </w:r>
      <w:r>
        <w:br/>
      </w:r>
      <w:r>
        <w:rPr>
          <w:rStyle w:val="VerbatimChar"/>
        </w:rPr>
        <w:lastRenderedPageBreak/>
        <w:t xml:space="preserve">   EQUALITY MATCHING RULE   octetStringMatch</w:t>
      </w:r>
      <w:r>
        <w:br/>
      </w:r>
      <w:r>
        <w:rPr>
          <w:rStyle w:val="VerbatimChar"/>
        </w:rPr>
        <w:t xml:space="preserve">   SINGLE VALUE             TRUE</w:t>
      </w:r>
      <w:r>
        <w:br/>
      </w:r>
      <w:r>
        <w:rPr>
          <w:rStyle w:val="VerbatimChar"/>
        </w:rPr>
        <w:t xml:space="preserve">   ID                       { cabf-caSigningNonce }</w:t>
      </w:r>
      <w:r>
        <w:br/>
      </w:r>
      <w:r>
        <w:rPr>
          <w:rStyle w:val="VerbatimChar"/>
        </w:rPr>
        <w:t>}</w:t>
      </w:r>
      <w:r>
        <w:br/>
      </w:r>
      <w:r>
        <w:br/>
      </w:r>
      <w:r>
        <w:rPr>
          <w:rStyle w:val="VerbatimChar"/>
        </w:rPr>
        <w:t>cabf-caSigningNonce OBJECT IDENTIFIER ::= { cabf 41 }</w:t>
      </w:r>
      <w:r>
        <w:br/>
      </w:r>
      <w:r>
        <w:br/>
      </w:r>
      <w:r>
        <w:rPr>
          <w:rStyle w:val="VerbatimChar"/>
        </w:rPr>
        <w:t>applicantSigningNonce ATTRIBUTE ::= {</w:t>
      </w:r>
      <w:r>
        <w:br/>
      </w:r>
      <w:r>
        <w:rPr>
          <w:rStyle w:val="VerbatimChar"/>
        </w:rPr>
        <w:t xml:space="preserve">   WITH SYNTAX              OCTET STRING</w:t>
      </w:r>
      <w:r>
        <w:br/>
      </w:r>
      <w:r>
        <w:rPr>
          <w:rStyle w:val="VerbatimChar"/>
        </w:rPr>
        <w:t xml:space="preserve">   EQUALITY MATCHING RULE   octetStringMatch</w:t>
      </w:r>
      <w:r>
        <w:br/>
      </w:r>
      <w:r>
        <w:rPr>
          <w:rStyle w:val="VerbatimChar"/>
        </w:rPr>
        <w:t xml:space="preserve">   SINGLE VALUE             TRUE</w:t>
      </w:r>
      <w:r>
        <w:br/>
      </w:r>
      <w:r>
        <w:rPr>
          <w:rStyle w:val="VerbatimChar"/>
        </w:rPr>
        <w:t xml:space="preserve">   ID                       { cabf-applicantSigningNonce }</w:t>
      </w:r>
      <w:r>
        <w:br/>
      </w:r>
      <w:r>
        <w:rPr>
          <w:rStyle w:val="VerbatimChar"/>
        </w:rPr>
        <w:t>}</w:t>
      </w:r>
      <w:r>
        <w:br/>
      </w:r>
      <w:r>
        <w:br/>
      </w:r>
      <w:r>
        <w:rPr>
          <w:rStyle w:val="VerbatimChar"/>
        </w:rPr>
        <w:t>cabf-applicantSigningNonce OBJECT IDENTIFIER ::= { cabf 42 }</w:t>
      </w:r>
    </w:p>
    <w:p w14:paraId="6C0A7701" w14:textId="77777777" w:rsidR="006E4A8F" w:rsidRDefault="00000000">
      <w:pPr>
        <w:numPr>
          <w:ilvl w:val="1"/>
          <w:numId w:val="12"/>
        </w:numPr>
      </w:pPr>
      <w:r>
        <w:t>The Random Value SHALL remain valid for use in a confirming response for no more than 30 days from its creation. The CPS MAY specify a shorter validity period for Random Values.</w:t>
      </w:r>
    </w:p>
    <w:p w14:paraId="688445C4" w14:textId="77777777" w:rsidR="006E4A8F" w:rsidRDefault="00000000">
      <w:pPr>
        <w:numPr>
          <w:ilvl w:val="1"/>
          <w:numId w:val="12"/>
        </w:numPr>
      </w:pPr>
      <w:r>
        <w:t>Once the FQDN has been validated using this method, the CA MAY also issue Certificates for other FQDNs that end with all the labels of the validated FQDN. This method is suitable for validating Wildcard Domain Names.</w:t>
      </w:r>
    </w:p>
    <w:p w14:paraId="35755954" w14:textId="77777777" w:rsidR="006E4A8F" w:rsidRDefault="00000000">
      <w:pPr>
        <w:numPr>
          <w:ilvl w:val="0"/>
          <w:numId w:val="139"/>
        </w:numPr>
      </w:pPr>
      <w:r>
        <w:t xml:space="preserve">When a Certificate includes an Onion Domain Name, the Domain Name shall not be considered an Internal Name provided that the Certificate was issued in compliance with this </w:t>
      </w:r>
      <w:hyperlink w:anchor="Xbcd042b11efefe24b275419f4483974eddbe30d">
        <w:r w:rsidR="006E4A8F">
          <w:rPr>
            <w:rStyle w:val="Hyperlink"/>
          </w:rPr>
          <w:t>Appendix B</w:t>
        </w:r>
      </w:hyperlink>
      <w:r>
        <w:t>.</w:t>
      </w:r>
      <w:bookmarkEnd w:id="1009"/>
    </w:p>
    <w:sectPr w:rsidR="006E4A8F" w:rsidSect="00B40B97">
      <w:footerReference w:type="default" r:id="rId83"/>
      <w:headerReference w:type="first" r:id="rId84"/>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4BEDEC" w14:textId="77777777" w:rsidR="002A3ED0" w:rsidRDefault="002A3ED0">
      <w:pPr>
        <w:spacing w:after="0"/>
      </w:pPr>
      <w:r>
        <w:separator/>
      </w:r>
    </w:p>
  </w:endnote>
  <w:endnote w:type="continuationSeparator" w:id="0">
    <w:p w14:paraId="59B9406A" w14:textId="77777777" w:rsidR="002A3ED0" w:rsidRDefault="002A3E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ource Serif Pro">
    <w:charset w:val="00"/>
    <w:family w:val="roman"/>
    <w:pitch w:val="variable"/>
    <w:sig w:usb0="20000287" w:usb1="02000003" w:usb2="00000000" w:usb3="00000000" w:csb0="0000019F" w:csb1="00000000"/>
  </w:font>
  <w:font w:name="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200247B" w:usb2="00000009" w:usb3="00000000" w:csb0="000001FF" w:csb1="00000000"/>
  </w:font>
  <w:font w:name="Source Serif Pro SemiBold">
    <w:charset w:val="00"/>
    <w:family w:val="roman"/>
    <w:pitch w:val="variable"/>
    <w:sig w:usb0="20000287" w:usb1="02000003" w:usb2="00000000" w:usb3="00000000" w:csb0="0000019F" w:csb1="00000000"/>
  </w:font>
  <w:font w:name="Source Code Pro">
    <w:charset w:val="00"/>
    <w:family w:val="modern"/>
    <w:pitch w:val="fixed"/>
    <w:sig w:usb0="200002F7" w:usb1="020038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89B485" w14:textId="77777777" w:rsidR="00B40B97" w:rsidRDefault="00B40B97">
    <w:pPr>
      <w:pStyle w:val="Footer"/>
      <w:jc w:val="right"/>
    </w:pPr>
    <w:r>
      <w:rPr>
        <w:color w:val="4F81BD" w:themeColor="accent1"/>
        <w:szCs w:val="20"/>
      </w:rPr>
      <w:t xml:space="preserve">pg. </w:t>
    </w:r>
    <w:r>
      <w:rPr>
        <w:color w:val="4F81BD" w:themeColor="accent1"/>
        <w:szCs w:val="20"/>
      </w:rPr>
      <w:fldChar w:fldCharType="begin"/>
    </w:r>
    <w:r>
      <w:rPr>
        <w:color w:val="4F81BD" w:themeColor="accent1"/>
        <w:szCs w:val="20"/>
      </w:rPr>
      <w:instrText xml:space="preserve"> PAGE  \* Arabic </w:instrText>
    </w:r>
    <w:r>
      <w:rPr>
        <w:color w:val="4F81BD" w:themeColor="accent1"/>
        <w:szCs w:val="20"/>
      </w:rPr>
      <w:fldChar w:fldCharType="separate"/>
    </w:r>
    <w:r>
      <w:rPr>
        <w:noProof/>
        <w:color w:val="4F81BD" w:themeColor="accent1"/>
        <w:szCs w:val="20"/>
      </w:rPr>
      <w:t>1</w:t>
    </w:r>
    <w:r>
      <w:rPr>
        <w:color w:val="4F81BD" w:themeColor="accent1"/>
        <w:szCs w:val="20"/>
      </w:rPr>
      <w:fldChar w:fldCharType="end"/>
    </w:r>
  </w:p>
  <w:p w14:paraId="0FDF5A77" w14:textId="77777777" w:rsidR="00A42E38" w:rsidRPr="00A42E38" w:rsidRDefault="00A42E38" w:rsidP="00A42E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EC5B86" w14:textId="77777777" w:rsidR="002A3ED0" w:rsidRDefault="002A3ED0">
      <w:pPr>
        <w:spacing w:after="0"/>
      </w:pPr>
      <w:r>
        <w:separator/>
      </w:r>
    </w:p>
  </w:footnote>
  <w:footnote w:type="continuationSeparator" w:id="0">
    <w:p w14:paraId="5952B049" w14:textId="77777777" w:rsidR="002A3ED0" w:rsidRDefault="002A3ED0">
      <w:pPr>
        <w:spacing w:after="0"/>
      </w:pPr>
      <w:r>
        <w:continuationSeparator/>
      </w:r>
    </w:p>
  </w:footnote>
  <w:footnote w:id="1">
    <w:p w14:paraId="29805F95" w14:textId="77777777" w:rsidR="006E4A8F" w:rsidRDefault="00000000">
      <w:pPr>
        <w:pStyle w:val="FootnoteText"/>
      </w:pPr>
      <w:r>
        <w:rPr>
          <w:rStyle w:val="FootnoteReference"/>
        </w:rPr>
        <w:footnoteRef/>
      </w:r>
      <w:r>
        <w:t xml:space="preserve"> See </w:t>
      </w:r>
      <w:hyperlink w:anchor="X76ec6846db7815b141f8e97321a587335ac308c">
        <w:r w:rsidR="006E4A8F">
          <w:rPr>
            <w:rStyle w:val="Hyperlink"/>
          </w:rPr>
          <w:t>Section 7.1.2.10.8</w:t>
        </w:r>
      </w:hyperlink>
      <w:r>
        <w:t xml:space="preserve"> for further requirements, including regarding criticality of this extension.</w:t>
      </w:r>
    </w:p>
  </w:footnote>
  <w:footnote w:id="2">
    <w:p w14:paraId="3CDFADAC" w14:textId="77777777" w:rsidR="006E4A8F" w:rsidRDefault="00000000">
      <w:pPr>
        <w:pStyle w:val="FootnoteText"/>
      </w:pPr>
      <w:r>
        <w:rPr>
          <w:rStyle w:val="FootnoteReference"/>
        </w:rPr>
        <w:footnoteRef/>
      </w:r>
      <w:r>
        <w:t xml:space="preserve"> While </w:t>
      </w:r>
      <w:hyperlink r:id="rId1" w:anchor="section-4.2.1.12">
        <w:r w:rsidR="006E4A8F">
          <w:rPr>
            <w:rStyle w:val="Hyperlink"/>
          </w:rPr>
          <w:t>RFC 5280, Section 4.2.1.12</w:t>
        </w:r>
      </w:hyperlink>
      <w:r>
        <w:t xml:space="preserve"> 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3">
    <w:p w14:paraId="6C167174" w14:textId="77777777" w:rsidR="006E4A8F" w:rsidRDefault="00000000">
      <w:pPr>
        <w:pStyle w:val="FootnoteText"/>
      </w:pPr>
      <w:r>
        <w:rPr>
          <w:rStyle w:val="FootnoteReference"/>
        </w:rPr>
        <w:footnoteRef/>
      </w:r>
      <w:r>
        <w:t xml:space="preserve"> While </w:t>
      </w:r>
      <w:hyperlink r:id="rId2" w:anchor="section-4.2.1.12">
        <w:r w:rsidR="006E4A8F">
          <w:rPr>
            <w:rStyle w:val="Hyperlink"/>
          </w:rPr>
          <w:t>RFC 5280, Section 4.2.1.12</w:t>
        </w:r>
      </w:hyperlink>
      <w:r>
        <w:t xml:space="preserve"> 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4">
    <w:p w14:paraId="340B6468" w14:textId="77777777" w:rsidR="006E4A8F" w:rsidRDefault="00000000">
      <w:pPr>
        <w:pStyle w:val="FootnoteText"/>
      </w:pPr>
      <w:r>
        <w:rPr>
          <w:rStyle w:val="FootnoteReference"/>
        </w:rPr>
        <w:footnoteRef/>
      </w:r>
      <w:r>
        <w:t xml:space="preserve"> Although RFC 5280 allows </w:t>
      </w:r>
      <w:r>
        <w:rPr>
          <w:rStyle w:val="VerbatimChar"/>
        </w:rPr>
        <w:t>PolicyInformation</w:t>
      </w:r>
      <w:r>
        <w:t xml:space="preserve">s to appear in any order, several client implementations have implemented logic that considers the </w:t>
      </w:r>
      <w:r>
        <w:rPr>
          <w:rStyle w:val="VerbatimChar"/>
        </w:rPr>
        <w:t>policyIdentifier</w:t>
      </w:r>
      <w:r>
        <w:t xml:space="preserve"> that matches a given filter. As such, ensuring the Reserved Certificate Policy Identifier is the first </w:t>
      </w:r>
      <w:r>
        <w:rPr>
          <w:rStyle w:val="VerbatimChar"/>
        </w:rPr>
        <w:t>PolicyInformation</w:t>
      </w:r>
      <w:r>
        <w:t xml:space="preserve"> reduces the risk of interoperability challenges.</w:t>
      </w:r>
    </w:p>
  </w:footnote>
  <w:footnote w:id="5">
    <w:p w14:paraId="3417A799" w14:textId="77777777" w:rsidR="006E4A8F" w:rsidRDefault="00000000">
      <w:pPr>
        <w:pStyle w:val="FootnoteText"/>
      </w:pPr>
      <w:r>
        <w:rPr>
          <w:rStyle w:val="FootnoteReference"/>
        </w:rPr>
        <w:footnoteRef/>
      </w:r>
      <w:r>
        <w:t xml:space="preserve"> While </w:t>
      </w:r>
      <w:hyperlink r:id="rId3" w:anchor="section-4.2.1.12">
        <w:r w:rsidR="006E4A8F">
          <w:rPr>
            <w:rStyle w:val="Hyperlink"/>
          </w:rPr>
          <w:t>RFC 5280, Section 4.2.1.12</w:t>
        </w:r>
      </w:hyperlink>
      <w:r>
        <w:t xml:space="preserve"> 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6">
    <w:p w14:paraId="0A856CCE" w14:textId="77777777" w:rsidR="006E4A8F" w:rsidRDefault="00000000">
      <w:pPr>
        <w:pStyle w:val="FootnoteText"/>
      </w:pPr>
      <w:r>
        <w:rPr>
          <w:rStyle w:val="FootnoteReference"/>
        </w:rPr>
        <w:footnoteRef/>
      </w:r>
      <w:r>
        <w:t xml:space="preserve"> See </w:t>
      </w:r>
      <w:hyperlink w:anchor="X76ec6846db7815b141f8e97321a587335ac308c">
        <w:r w:rsidR="006E4A8F">
          <w:rPr>
            <w:rStyle w:val="Hyperlink"/>
          </w:rPr>
          <w:t>Section 7.1.2.10.8</w:t>
        </w:r>
      </w:hyperlink>
      <w:r>
        <w:t xml:space="preserve"> for further requirements, including regarding criticality of this extension.</w:t>
      </w:r>
    </w:p>
  </w:footnote>
  <w:footnote w:id="7">
    <w:p w14:paraId="3BABD49B" w14:textId="77777777" w:rsidR="006E4A8F" w:rsidRDefault="00000000">
      <w:pPr>
        <w:pStyle w:val="FootnoteText"/>
      </w:pPr>
      <w:r>
        <w:rPr>
          <w:rStyle w:val="FootnoteReference"/>
        </w:rPr>
        <w:footnoteRef/>
      </w:r>
      <w:r>
        <w:t xml:space="preserve"> While </w:t>
      </w:r>
      <w:hyperlink r:id="rId4" w:anchor="section-4.2.1.12">
        <w:r w:rsidR="006E4A8F">
          <w:rPr>
            <w:rStyle w:val="Hyperlink"/>
          </w:rPr>
          <w:t>RFC 5280, Section 4.2.1.12</w:t>
        </w:r>
      </w:hyperlink>
      <w:r>
        <w:t xml:space="preserve"> 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8">
    <w:p w14:paraId="4A0819DF" w14:textId="77777777" w:rsidR="006E4A8F" w:rsidRDefault="00000000">
      <w:pPr>
        <w:pStyle w:val="FootnoteText"/>
      </w:pPr>
      <w:r>
        <w:rPr>
          <w:rStyle w:val="FootnoteReference"/>
        </w:rPr>
        <w:footnoteRef/>
      </w:r>
      <w:r>
        <w:t xml:space="preserve"> See </w:t>
      </w:r>
      <w:hyperlink w:anchor="X76ec6846db7815b141f8e97321a587335ac308c">
        <w:r w:rsidR="006E4A8F">
          <w:rPr>
            <w:rStyle w:val="Hyperlink"/>
          </w:rPr>
          <w:t>Section 7.1.2.10.8</w:t>
        </w:r>
      </w:hyperlink>
      <w:r>
        <w:t xml:space="preserve"> for further requirements, including regarding criticality of this extension.</w:t>
      </w:r>
    </w:p>
  </w:footnote>
  <w:footnote w:id="9">
    <w:p w14:paraId="33D55881" w14:textId="77777777" w:rsidR="006E4A8F" w:rsidRDefault="00000000">
      <w:pPr>
        <w:pStyle w:val="FootnoteText"/>
      </w:pPr>
      <w:r>
        <w:rPr>
          <w:rStyle w:val="FootnoteReference"/>
        </w:rPr>
        <w:footnoteRef/>
      </w:r>
      <w:r>
        <w:t xml:space="preserve"> While </w:t>
      </w:r>
      <w:hyperlink r:id="rId5" w:anchor="section-4.2.1.12">
        <w:r w:rsidR="006E4A8F">
          <w:rPr>
            <w:rStyle w:val="Hyperlink"/>
          </w:rPr>
          <w:t>RFC 5280, Section 4.2.1.12</w:t>
        </w:r>
      </w:hyperlink>
      <w:r>
        <w:t xml:space="preserve"> 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10">
    <w:p w14:paraId="1AB11433" w14:textId="77777777" w:rsidR="006E4A8F" w:rsidRDefault="00000000">
      <w:pPr>
        <w:pStyle w:val="FootnoteText"/>
      </w:pPr>
      <w:r>
        <w:rPr>
          <w:rStyle w:val="FootnoteReference"/>
        </w:rPr>
        <w:footnoteRef/>
      </w:r>
      <w:r>
        <w:t xml:space="preserve"> See </w:t>
      </w:r>
      <w:hyperlink w:anchor="X76ec6846db7815b141f8e97321a587335ac308c">
        <w:r w:rsidR="006E4A8F">
          <w:rPr>
            <w:rStyle w:val="Hyperlink"/>
          </w:rPr>
          <w:t>Section 7.1.2.10.8</w:t>
        </w:r>
      </w:hyperlink>
      <w:r>
        <w:t xml:space="preserve"> for further requirements, including regarding criticality of this extension.</w:t>
      </w:r>
    </w:p>
  </w:footnote>
  <w:footnote w:id="11">
    <w:p w14:paraId="16609902" w14:textId="77777777" w:rsidR="006E4A8F" w:rsidRDefault="00000000">
      <w:pPr>
        <w:pStyle w:val="FootnoteText"/>
      </w:pPr>
      <w:r>
        <w:rPr>
          <w:rStyle w:val="FootnoteReference"/>
        </w:rPr>
        <w:footnoteRef/>
      </w:r>
      <w:r>
        <w:t xml:space="preserve"> While </w:t>
      </w:r>
      <w:hyperlink r:id="rId6" w:anchor="section-4.2.1.12">
        <w:r w:rsidR="006E4A8F">
          <w:rPr>
            <w:rStyle w:val="Hyperlink"/>
          </w:rPr>
          <w:t>RFC 5280, Section 4.2.1.12</w:t>
        </w:r>
      </w:hyperlink>
      <w:r>
        <w:t xml:space="preserve"> 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12">
    <w:p w14:paraId="12DAA936" w14:textId="77777777" w:rsidR="006E4A8F" w:rsidRDefault="00000000">
      <w:pPr>
        <w:pStyle w:val="FootnoteText"/>
      </w:pPr>
      <w:r>
        <w:rPr>
          <w:rStyle w:val="FootnoteReference"/>
        </w:rPr>
        <w:footnoteRef/>
      </w:r>
      <w:r>
        <w:t xml:space="preserve"> See </w:t>
      </w:r>
      <w:hyperlink w:anchor="X76ec6846db7815b141f8e97321a587335ac308c">
        <w:r w:rsidR="006E4A8F">
          <w:rPr>
            <w:rStyle w:val="Hyperlink"/>
          </w:rPr>
          <w:t>Section 7.1.2.10.8</w:t>
        </w:r>
      </w:hyperlink>
      <w:r>
        <w:t xml:space="preserve"> for further requirements, including regarding criticality of this extension.</w:t>
      </w:r>
    </w:p>
  </w:footnote>
  <w:footnote w:id="13">
    <w:p w14:paraId="699A3B08" w14:textId="77777777" w:rsidR="006E4A8F" w:rsidRDefault="00000000">
      <w:pPr>
        <w:pStyle w:val="FootnoteText"/>
      </w:pPr>
      <w:r>
        <w:rPr>
          <w:rStyle w:val="FootnoteReference"/>
        </w:rPr>
        <w:footnoteRef/>
      </w:r>
      <w:r>
        <w:t xml:space="preserve"> Although RFC 5280 allows </w:t>
      </w:r>
      <w:r>
        <w:rPr>
          <w:rStyle w:val="VerbatimChar"/>
        </w:rPr>
        <w:t>PolicyInformation</w:t>
      </w:r>
      <w:r>
        <w:t xml:space="preserve">s to appear in any order, several client implementations have implemented logic that considers the </w:t>
      </w:r>
      <w:r>
        <w:rPr>
          <w:rStyle w:val="VerbatimChar"/>
        </w:rPr>
        <w:t>policyIdentifier</w:t>
      </w:r>
      <w:r>
        <w:t xml:space="preserve"> that matches a given filter. As such, ensuring the Reserved Certificate Policy Identifier is the first </w:t>
      </w:r>
      <w:r>
        <w:rPr>
          <w:rStyle w:val="VerbatimChar"/>
        </w:rPr>
        <w:t>PolicyInformation</w:t>
      </w:r>
      <w:r>
        <w:t xml:space="preserve"> reduces the risk of interoperability challenges.</w:t>
      </w:r>
    </w:p>
  </w:footnote>
  <w:footnote w:id="14">
    <w:p w14:paraId="5CD78782" w14:textId="77777777" w:rsidR="006E4A8F" w:rsidRDefault="00000000">
      <w:pPr>
        <w:pStyle w:val="FootnoteText"/>
      </w:pPr>
      <w:r>
        <w:rPr>
          <w:rStyle w:val="FootnoteReference"/>
        </w:rPr>
        <w:footnoteRef/>
      </w:r>
      <w:r>
        <w:t xml:space="preserve"> Although RFC 5280 allows </w:t>
      </w:r>
      <w:r>
        <w:rPr>
          <w:rStyle w:val="VerbatimChar"/>
        </w:rPr>
        <w:t>PolicyInformation</w:t>
      </w:r>
      <w:r>
        <w:t xml:space="preserve">s to appear in any order, several client implementations have implemented logic that considers the </w:t>
      </w:r>
      <w:r>
        <w:rPr>
          <w:rStyle w:val="VerbatimChar"/>
        </w:rPr>
        <w:t>policyIdentifier</w:t>
      </w:r>
      <w:r>
        <w:t xml:space="preserve"> that matches a given filter. As such, ensuring the Reserved Certificate Policy Identifier is the first </w:t>
      </w:r>
      <w:r>
        <w:rPr>
          <w:rStyle w:val="VerbatimChar"/>
        </w:rPr>
        <w:t>PolicyInformation</w:t>
      </w:r>
      <w:r>
        <w:t xml:space="preserve"> reduces the risk of interoperability challenges.</w:t>
      </w:r>
    </w:p>
  </w:footnote>
  <w:footnote w:id="15">
    <w:p w14:paraId="53766BC1" w14:textId="77777777" w:rsidR="006E4A8F" w:rsidRDefault="00000000">
      <w:pPr>
        <w:pStyle w:val="FootnoteText"/>
      </w:pPr>
      <w:r>
        <w:rPr>
          <w:rStyle w:val="FootnoteReference"/>
        </w:rPr>
        <w:footnoteRef/>
      </w:r>
      <w:r>
        <w:t xml:space="preserve"> If a CA Certificate does not assert the </w:t>
      </w:r>
      <w:r>
        <w:rPr>
          <w:rStyle w:val="VerbatimChar"/>
        </w:rPr>
        <w:t>digitalSignature</w:t>
      </w:r>
      <w:r>
        <w:t xml:space="preserve"> bit, the CA Private Key MUST NOT be used to sign an OCSP Response. See </w:t>
      </w:r>
      <w:hyperlink w:anchor="Xca642e27d531b189a6da337c5c09d86fb6d5e2b">
        <w:r w:rsidR="006E4A8F">
          <w:rPr>
            <w:rStyle w:val="Hyperlink"/>
          </w:rPr>
          <w:t>Section 7.3</w:t>
        </w:r>
      </w:hyperlink>
      <w:r>
        <w:t xml:space="preserve"> for more information.</w:t>
      </w:r>
    </w:p>
  </w:footnote>
  <w:footnote w:id="16">
    <w:p w14:paraId="0110A9AD" w14:textId="77777777" w:rsidR="006E4A8F" w:rsidRDefault="00000000">
      <w:pPr>
        <w:pStyle w:val="FootnoteText"/>
      </w:pPr>
      <w:r>
        <w:rPr>
          <w:rStyle w:val="FootnoteReference"/>
        </w:rPr>
        <w:footnoteRef/>
      </w:r>
      <w:r>
        <w:t xml:space="preserve"> </w:t>
      </w:r>
      <w:r>
        <w:rPr>
          <w:b/>
          <w:bCs/>
        </w:rPr>
        <w:t>Note</w:t>
      </w:r>
      <w:r>
        <w:t>: ASN.1 length limits for DirectoryString are expressed as character limits, not byte limits.</w:t>
      </w:r>
    </w:p>
  </w:footnote>
  <w:footnote w:id="17">
    <w:p w14:paraId="774A0E29" w14:textId="77777777" w:rsidR="006E4A8F" w:rsidRDefault="00000000">
      <w:pPr>
        <w:pStyle w:val="FootnoteText"/>
      </w:pPr>
      <w:r>
        <w:rPr>
          <w:rStyle w:val="FootnoteReference"/>
        </w:rPr>
        <w:footnoteRef/>
      </w:r>
      <w:r>
        <w:t xml:space="preserve"> </w:t>
      </w:r>
      <w:r>
        <w:rPr>
          <w:b/>
          <w:bCs/>
        </w:rPr>
        <w:t>Note</w:t>
      </w:r>
      <w:r>
        <w:t>: Although RFC 5280 specifies the upper bound as 32,768 characters, this was a transcription error from X.520 (08/2005). The effective (interoperable) upper bound is 64 characters.</w:t>
      </w:r>
    </w:p>
  </w:footnote>
  <w:footnote w:id="18">
    <w:p w14:paraId="6F0E4390" w14:textId="77777777" w:rsidR="006E4A8F" w:rsidRDefault="00000000">
      <w:pPr>
        <w:pStyle w:val="FootnoteText"/>
      </w:pPr>
      <w:r>
        <w:rPr>
          <w:rStyle w:val="FootnoteReference"/>
        </w:rPr>
        <w:footnoteRef/>
      </w:r>
      <w:r>
        <w:t xml:space="preserve"> </w:t>
      </w:r>
      <w:r>
        <w:rPr>
          <w:b/>
          <w:bCs/>
        </w:rPr>
        <w:t>Note</w:t>
      </w:r>
      <w:r>
        <w:t>: Although RFC 5280 specifies the upper bound as 32,768 characters, this was a transcription error from X.520 (08/2005). The effective (interoperable) upper bound is 64 characters.</w:t>
      </w:r>
    </w:p>
  </w:footnote>
  <w:footnote w:id="19">
    <w:p w14:paraId="1142DCAF" w14:textId="77777777" w:rsidR="006E4A8F" w:rsidRDefault="00000000">
      <w:pPr>
        <w:pStyle w:val="FootnoteText"/>
      </w:pPr>
      <w:r>
        <w:rPr>
          <w:rStyle w:val="FootnoteReference"/>
        </w:rPr>
        <w:footnoteRef/>
      </w:r>
      <w:r>
        <w:t xml:space="preserve"> </w:t>
      </w:r>
      <w:r>
        <w:rPr>
          <w:b/>
          <w:bCs/>
        </w:rPr>
        <w:t>Note</w:t>
      </w:r>
      <w:r>
        <w:t>: ASN.1 length limits for DirectoryString are expressed as character limits, not byte limits.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89917717"/>
      <w:docPartObj>
        <w:docPartGallery w:val="Watermarks"/>
        <w:docPartUnique/>
      </w:docPartObj>
    </w:sdtPr>
    <w:sdtContent>
      <w:p w14:paraId="2EB271E3" w14:textId="68C4C34D" w:rsidR="00595A5A" w:rsidRDefault="00000000">
        <w:pPr>
          <w:pStyle w:val="Header"/>
        </w:pPr>
        <w:ins w:id="1010" w:author="CABF" w:date="2025-07-24T09:41:00Z" w16du:dateUtc="2025-07-24T06:41:00Z">
          <w:r>
            <w:rPr>
              <w:noProof/>
            </w:rPr>
            <w:pict w14:anchorId="3E9A81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ins>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5B267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8C6163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6F2879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D6A8C2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98C953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E00B7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DBC21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06F2E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F3A2D5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5E606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62109CD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 w15:restartNumberingAfterBreak="0">
    <w:nsid w:val="0000A991"/>
    <w:multiLevelType w:val="multilevel"/>
    <w:tmpl w:val="1C960E3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2" w15:restartNumberingAfterBreak="0">
    <w:nsid w:val="00A99411"/>
    <w:multiLevelType w:val="multilevel"/>
    <w:tmpl w:val="A7D8735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00A99412"/>
    <w:multiLevelType w:val="multilevel"/>
    <w:tmpl w:val="C13836B4"/>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14" w15:restartNumberingAfterBreak="0">
    <w:nsid w:val="00A99413"/>
    <w:multiLevelType w:val="multilevel"/>
    <w:tmpl w:val="2EF86F4E"/>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15" w15:restartNumberingAfterBreak="0">
    <w:nsid w:val="00A99416"/>
    <w:multiLevelType w:val="multilevel"/>
    <w:tmpl w:val="BB76234A"/>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16" w15:restartNumberingAfterBreak="0">
    <w:nsid w:val="00A99511"/>
    <w:multiLevelType w:val="multilevel"/>
    <w:tmpl w:val="1DB878D0"/>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abstractNum w:abstractNumId="17" w15:restartNumberingAfterBreak="0">
    <w:nsid w:val="00A99711"/>
    <w:multiLevelType w:val="multilevel"/>
    <w:tmpl w:val="1334171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18" w15:restartNumberingAfterBreak="0">
    <w:nsid w:val="00A99712"/>
    <w:multiLevelType w:val="multilevel"/>
    <w:tmpl w:val="61AA497C"/>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19" w15:restartNumberingAfterBreak="0">
    <w:nsid w:val="170CD2DE"/>
    <w:multiLevelType w:val="multilevel"/>
    <w:tmpl w:val="87F2EE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351108203">
    <w:abstractNumId w:val="19"/>
  </w:num>
  <w:num w:numId="2" w16cid:durableId="772669937">
    <w:abstractNumId w:val="0"/>
  </w:num>
  <w:num w:numId="3" w16cid:durableId="577446843">
    <w:abstractNumId w:val="1"/>
  </w:num>
  <w:num w:numId="4" w16cid:durableId="124087147">
    <w:abstractNumId w:val="2"/>
  </w:num>
  <w:num w:numId="5" w16cid:durableId="767428946">
    <w:abstractNumId w:val="3"/>
  </w:num>
  <w:num w:numId="6" w16cid:durableId="417216216">
    <w:abstractNumId w:val="8"/>
  </w:num>
  <w:num w:numId="7" w16cid:durableId="715937405">
    <w:abstractNumId w:val="4"/>
  </w:num>
  <w:num w:numId="8" w16cid:durableId="978151572">
    <w:abstractNumId w:val="5"/>
  </w:num>
  <w:num w:numId="9" w16cid:durableId="672490415">
    <w:abstractNumId w:val="6"/>
  </w:num>
  <w:num w:numId="10" w16cid:durableId="1207447435">
    <w:abstractNumId w:val="7"/>
  </w:num>
  <w:num w:numId="11" w16cid:durableId="429013089">
    <w:abstractNumId w:val="9"/>
  </w:num>
  <w:num w:numId="12" w16cid:durableId="1260485576">
    <w:abstractNumId w:val="10"/>
  </w:num>
  <w:num w:numId="13" w16cid:durableId="3676104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9813349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0328119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6119100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19709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53488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9893255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0658368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8730950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6728065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1103675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129502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51113122">
    <w:abstractNumId w:val="11"/>
  </w:num>
  <w:num w:numId="26" w16cid:durableId="155454175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3744366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8369777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7257796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683013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900651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464856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151129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7696653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71146820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6816005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573007446">
    <w:abstractNumId w:val="11"/>
  </w:num>
  <w:num w:numId="38" w16cid:durableId="849759810">
    <w:abstractNumId w:val="11"/>
  </w:num>
  <w:num w:numId="39" w16cid:durableId="1526097677">
    <w:abstractNumId w:val="11"/>
  </w:num>
  <w:num w:numId="40" w16cid:durableId="13582558">
    <w:abstractNumId w:val="11"/>
  </w:num>
  <w:num w:numId="41" w16cid:durableId="10468730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9876832">
    <w:abstractNumId w:val="1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3" w16cid:durableId="1913662022">
    <w:abstractNumId w:val="11"/>
  </w:num>
  <w:num w:numId="44" w16cid:durableId="1069811599">
    <w:abstractNumId w:val="11"/>
  </w:num>
  <w:num w:numId="45" w16cid:durableId="501705070">
    <w:abstractNumId w:val="11"/>
  </w:num>
  <w:num w:numId="46" w16cid:durableId="900561662">
    <w:abstractNumId w:val="11"/>
  </w:num>
  <w:num w:numId="47" w16cid:durableId="1412776293">
    <w:abstractNumId w:val="11"/>
  </w:num>
  <w:num w:numId="48" w16cid:durableId="151679908">
    <w:abstractNumId w:val="11"/>
  </w:num>
  <w:num w:numId="49" w16cid:durableId="1758868602">
    <w:abstractNumId w:val="11"/>
  </w:num>
  <w:num w:numId="50" w16cid:durableId="876359984">
    <w:abstractNumId w:val="11"/>
  </w:num>
  <w:num w:numId="51" w16cid:durableId="202397455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16709065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98974557">
    <w:abstractNumId w:val="11"/>
  </w:num>
  <w:num w:numId="54" w16cid:durableId="14157808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002659372">
    <w:abstractNumId w:val="15"/>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56" w16cid:durableId="14537932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813423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578514754">
    <w:abstractNumId w:val="11"/>
  </w:num>
  <w:num w:numId="59" w16cid:durableId="288169637">
    <w:abstractNumId w:val="11"/>
  </w:num>
  <w:num w:numId="60" w16cid:durableId="133838395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71449674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78299555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7911691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30049717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5633670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21424547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0982143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8908295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047342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186935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8840504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5592260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97749327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6026369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69646517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37928728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5613166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51017300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38845874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4443473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89827336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431657333">
    <w:abstractNumId w:val="11"/>
  </w:num>
  <w:num w:numId="83" w16cid:durableId="61174496">
    <w:abstractNumId w:val="11"/>
  </w:num>
  <w:num w:numId="84" w16cid:durableId="11599273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132451643">
    <w:abstractNumId w:val="11"/>
  </w:num>
  <w:num w:numId="86" w16cid:durableId="739789258">
    <w:abstractNumId w:val="11"/>
  </w:num>
  <w:num w:numId="87" w16cid:durableId="688721656">
    <w:abstractNumId w:val="11"/>
  </w:num>
  <w:num w:numId="88" w16cid:durableId="227039770">
    <w:abstractNumId w:val="11"/>
  </w:num>
  <w:num w:numId="89" w16cid:durableId="384178194">
    <w:abstractNumId w:val="11"/>
  </w:num>
  <w:num w:numId="90" w16cid:durableId="26823905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386382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103134684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80257466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9523710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6464346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51815674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766611454">
    <w:abstractNumId w:val="11"/>
  </w:num>
  <w:num w:numId="98" w16cid:durableId="566258481">
    <w:abstractNumId w:val="11"/>
  </w:num>
  <w:num w:numId="99" w16cid:durableId="1931700179">
    <w:abstractNumId w:val="11"/>
  </w:num>
  <w:num w:numId="100" w16cid:durableId="858852306">
    <w:abstractNumId w:val="11"/>
  </w:num>
  <w:num w:numId="101" w16cid:durableId="6887208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186215987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16cid:durableId="973828209">
    <w:abstractNumId w:val="11"/>
  </w:num>
  <w:num w:numId="104" w16cid:durableId="437718809">
    <w:abstractNumId w:val="11"/>
  </w:num>
  <w:num w:numId="105" w16cid:durableId="130295303">
    <w:abstractNumId w:val="11"/>
  </w:num>
  <w:num w:numId="106" w16cid:durableId="564797047">
    <w:abstractNumId w:val="11"/>
  </w:num>
  <w:num w:numId="107" w16cid:durableId="233780471">
    <w:abstractNumId w:val="11"/>
  </w:num>
  <w:num w:numId="108" w16cid:durableId="2001032042">
    <w:abstractNumId w:val="11"/>
  </w:num>
  <w:num w:numId="109" w16cid:durableId="1938948753">
    <w:abstractNumId w:val="11"/>
  </w:num>
  <w:num w:numId="110" w16cid:durableId="910699828">
    <w:abstractNumId w:val="11"/>
  </w:num>
  <w:num w:numId="111" w16cid:durableId="63115167">
    <w:abstractNumId w:val="11"/>
  </w:num>
  <w:num w:numId="112" w16cid:durableId="670178055">
    <w:abstractNumId w:val="11"/>
  </w:num>
  <w:num w:numId="113" w16cid:durableId="1073550510">
    <w:abstractNumId w:val="11"/>
  </w:num>
  <w:num w:numId="114" w16cid:durableId="1779789714">
    <w:abstractNumId w:val="11"/>
  </w:num>
  <w:num w:numId="115" w16cid:durableId="1980845655">
    <w:abstractNumId w:val="11"/>
  </w:num>
  <w:num w:numId="116" w16cid:durableId="1497459228">
    <w:abstractNumId w:val="11"/>
  </w:num>
  <w:num w:numId="117" w16cid:durableId="685130705">
    <w:abstractNumId w:val="11"/>
  </w:num>
  <w:num w:numId="118" w16cid:durableId="108149169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16cid:durableId="214099665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16cid:durableId="18981284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16cid:durableId="9847057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16cid:durableId="1427729629">
    <w:abstractNumId w:val="11"/>
  </w:num>
  <w:num w:numId="123" w16cid:durableId="2127193633">
    <w:abstractNumId w:val="11"/>
  </w:num>
  <w:num w:numId="124" w16cid:durableId="1113597113">
    <w:abstractNumId w:val="1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5" w16cid:durableId="1969579713">
    <w:abstractNumId w:val="11"/>
  </w:num>
  <w:num w:numId="126" w16cid:durableId="1263566015">
    <w:abstractNumId w:val="1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27" w16cid:durableId="876429610">
    <w:abstractNumId w:val="11"/>
  </w:num>
  <w:num w:numId="128" w16cid:durableId="4619247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16cid:durableId="208518165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16cid:durableId="143624478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16cid:durableId="138552675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16cid:durableId="5697314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16cid:durableId="15448272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16cid:durableId="191774510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16cid:durableId="14991245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16cid:durableId="11401537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16cid:durableId="17126139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16cid:durableId="17068668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16cid:durableId="6542657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16cid:durableId="5763036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16cid:durableId="176930717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16cid:durableId="106032484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E076E"/>
    <w:rsid w:val="001E6236"/>
    <w:rsid w:val="002A3ED0"/>
    <w:rsid w:val="00360EDC"/>
    <w:rsid w:val="004903C5"/>
    <w:rsid w:val="00493793"/>
    <w:rsid w:val="004E29B3"/>
    <w:rsid w:val="004E347E"/>
    <w:rsid w:val="00590D07"/>
    <w:rsid w:val="00595A5A"/>
    <w:rsid w:val="006C384A"/>
    <w:rsid w:val="006E4A8F"/>
    <w:rsid w:val="0076271B"/>
    <w:rsid w:val="00784D58"/>
    <w:rsid w:val="007F4031"/>
    <w:rsid w:val="0081485E"/>
    <w:rsid w:val="00875014"/>
    <w:rsid w:val="008D6863"/>
    <w:rsid w:val="00A42E38"/>
    <w:rsid w:val="00A47A27"/>
    <w:rsid w:val="00B40B97"/>
    <w:rsid w:val="00B50EDE"/>
    <w:rsid w:val="00B86B75"/>
    <w:rsid w:val="00BB0CAD"/>
    <w:rsid w:val="00BC48D5"/>
    <w:rsid w:val="00C36279"/>
    <w:rsid w:val="00CF7ACB"/>
    <w:rsid w:val="00D4542D"/>
    <w:rsid w:val="00E13B3A"/>
    <w:rsid w:val="00E315A3"/>
    <w:rsid w:val="00EC6C30"/>
    <w:rsid w:val="00F33427"/>
    <w:rsid w:val="00F83139"/>
    <w:rsid w:val="00FB0C3B"/>
    <w:rsid w:val="00FF0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8756EC"/>
  <w15:docId w15:val="{A259A7B4-5FEE-4D8D-AD00-C3181632A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42E38"/>
    <w:pPr>
      <w:spacing w:after="120"/>
    </w:pPr>
    <w:rPr>
      <w:rFonts w:ascii="Source Serif Pro" w:hAnsi="Source Serif Pro"/>
    </w:rPr>
  </w:style>
  <w:style w:type="paragraph" w:styleId="Heading1">
    <w:name w:val="heading 1"/>
    <w:basedOn w:val="Normal"/>
    <w:next w:val="BodyText"/>
    <w:uiPriority w:val="9"/>
    <w:qFormat/>
    <w:rsid w:val="00A42E38"/>
    <w:pPr>
      <w:keepNext/>
      <w:keepLines/>
      <w:pageBreakBefore/>
      <w:spacing w:before="480" w:after="0"/>
      <w:outlineLvl w:val="0"/>
    </w:pPr>
    <w:rPr>
      <w:rFonts w:ascii="Source Sans Pro" w:eastAsiaTheme="majorEastAsia" w:hAnsi="Source Sans Pro" w:cstheme="majorBidi"/>
      <w:b/>
      <w:bCs/>
      <w:color w:val="345A8A" w:themeColor="accent1" w:themeShade="B5"/>
      <w:sz w:val="32"/>
      <w:szCs w:val="32"/>
    </w:rPr>
  </w:style>
  <w:style w:type="paragraph" w:styleId="Heading2">
    <w:name w:val="heading 2"/>
    <w:basedOn w:val="Normal"/>
    <w:next w:val="BodyText"/>
    <w:uiPriority w:val="9"/>
    <w:unhideWhenUsed/>
    <w:qFormat/>
    <w:rsid w:val="00A42E38"/>
    <w:pPr>
      <w:keepNext/>
      <w:keepLines/>
      <w:spacing w:before="200" w:after="0"/>
      <w:outlineLvl w:val="1"/>
    </w:pPr>
    <w:rPr>
      <w:rFonts w:ascii="Source Sans Pro" w:eastAsiaTheme="majorEastAsia" w:hAnsi="Source Sans Pro" w:cstheme="majorBidi"/>
      <w:b/>
      <w:bCs/>
      <w:color w:val="4F81BD" w:themeColor="accent1"/>
      <w:sz w:val="32"/>
      <w:szCs w:val="32"/>
    </w:rPr>
  </w:style>
  <w:style w:type="paragraph" w:styleId="Heading3">
    <w:name w:val="heading 3"/>
    <w:basedOn w:val="Normal"/>
    <w:next w:val="BodyText"/>
    <w:uiPriority w:val="9"/>
    <w:unhideWhenUsed/>
    <w:qFormat/>
    <w:rsid w:val="00A42E38"/>
    <w:pPr>
      <w:keepNext/>
      <w:keepLines/>
      <w:spacing w:before="200" w:after="0"/>
      <w:outlineLvl w:val="2"/>
    </w:pPr>
    <w:rPr>
      <w:rFonts w:ascii="Source Sans Pro" w:eastAsiaTheme="majorEastAsia" w:hAnsi="Source Sans Pro" w:cstheme="majorBidi"/>
      <w:b/>
      <w:bCs/>
      <w:color w:val="4F81BD" w:themeColor="accent1"/>
      <w:sz w:val="28"/>
      <w:szCs w:val="28"/>
    </w:rPr>
  </w:style>
  <w:style w:type="paragraph" w:styleId="Heading4">
    <w:name w:val="heading 4"/>
    <w:basedOn w:val="Normal"/>
    <w:next w:val="BodyText"/>
    <w:uiPriority w:val="9"/>
    <w:unhideWhenUsed/>
    <w:qFormat/>
    <w:rsid w:val="00A42E38"/>
    <w:pPr>
      <w:keepNext/>
      <w:keepLines/>
      <w:spacing w:before="200" w:after="0"/>
      <w:outlineLvl w:val="3"/>
    </w:pPr>
    <w:rPr>
      <w:rFonts w:ascii="Source Sans Pro" w:eastAsiaTheme="majorEastAsia" w:hAnsi="Source Sans Pro" w:cstheme="majorBidi"/>
      <w:b/>
      <w:bCs/>
      <w:color w:val="4F81BD" w:themeColor="accent1"/>
    </w:rPr>
  </w:style>
  <w:style w:type="paragraph" w:styleId="Heading5">
    <w:name w:val="heading 5"/>
    <w:basedOn w:val="Normal"/>
    <w:next w:val="BodyText"/>
    <w:uiPriority w:val="9"/>
    <w:unhideWhenUsed/>
    <w:qFormat/>
    <w:rsid w:val="00A42E38"/>
    <w:pPr>
      <w:keepNext/>
      <w:keepLines/>
      <w:spacing w:before="200" w:after="0"/>
      <w:outlineLvl w:val="4"/>
    </w:pPr>
    <w:rPr>
      <w:rFonts w:ascii="Source Sans Pro" w:eastAsiaTheme="majorEastAsia" w:hAnsi="Source Sans Pro" w:cstheme="majorBidi"/>
      <w:i/>
      <w:iCs/>
      <w:color w:val="4F81BD" w:themeColor="accent1"/>
    </w:rPr>
  </w:style>
  <w:style w:type="paragraph" w:styleId="Heading6">
    <w:name w:val="heading 6"/>
    <w:basedOn w:val="Normal"/>
    <w:next w:val="BodyText"/>
    <w:uiPriority w:val="9"/>
    <w:unhideWhenUsed/>
    <w:qFormat/>
    <w:rsid w:val="00A42E38"/>
    <w:pPr>
      <w:keepNext/>
      <w:keepLines/>
      <w:spacing w:before="200" w:after="0"/>
      <w:outlineLvl w:val="5"/>
    </w:pPr>
    <w:rPr>
      <w:rFonts w:ascii="Source Sans Pro" w:eastAsiaTheme="majorEastAsia" w:hAnsi="Source Sans Pro"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B40B97"/>
    <w:pPr>
      <w:spacing w:before="36" w:after="36"/>
    </w:pPr>
    <w:rPr>
      <w:sz w:val="22"/>
    </w:rPr>
  </w:style>
  <w:style w:type="paragraph" w:styleId="Title">
    <w:name w:val="Title"/>
    <w:basedOn w:val="Normal"/>
    <w:next w:val="BodyText"/>
    <w:qFormat/>
    <w:rsid w:val="00A42E38"/>
    <w:pPr>
      <w:keepNext/>
      <w:keepLines/>
      <w:spacing w:before="480" w:after="240"/>
      <w:jc w:val="center"/>
    </w:pPr>
    <w:rPr>
      <w:rFonts w:ascii="Source Serif Pro SemiBold" w:eastAsiaTheme="majorEastAsia" w:hAnsi="Source Serif Pro SemiBold"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B40B97"/>
    <w:pPr>
      <w:keepNext/>
      <w:keepLines/>
      <w:jc w:val="center"/>
    </w:pPr>
    <w:rPr>
      <w:sz w:val="3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A42E38"/>
    <w:pPr>
      <w:spacing w:before="100" w:after="100"/>
    </w:pPr>
    <w:rPr>
      <w:rFonts w:ascii="Source Sans Pro" w:eastAsiaTheme="majorEastAsia" w:hAnsi="Source Sans Pro" w:cstheme="majorBidi"/>
      <w:bCs/>
      <w:sz w:val="20"/>
      <w:szCs w:val="20"/>
    </w:rPr>
  </w:style>
  <w:style w:type="paragraph" w:styleId="FootnoteText">
    <w:name w:val="footnote text"/>
    <w:basedOn w:val="Normal"/>
    <w:uiPriority w:val="9"/>
    <w:unhideWhenUsed/>
    <w:qFormat/>
    <w:rsid w:val="00B40B97"/>
    <w:rPr>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Pr>
      <w:i/>
    </w:rPr>
  </w:style>
  <w:style w:type="paragraph" w:customStyle="1" w:styleId="TableCaption">
    <w:name w:val="Table Caption"/>
    <w:basedOn w:val="Caption"/>
    <w:rsid w:val="00B40B97"/>
    <w:pPr>
      <w:keepNext/>
    </w:pPr>
    <w:rPr>
      <w:sz w:val="20"/>
    </w:rPr>
  </w:style>
  <w:style w:type="paragraph" w:customStyle="1" w:styleId="ImageCaption">
    <w:name w:val="Image Caption"/>
    <w:basedOn w:val="Caption"/>
    <w:rsid w:val="00B40B97"/>
    <w:rPr>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sid w:val="00A42E38"/>
    <w:rPr>
      <w:rFonts w:ascii="Source Code Pro" w:hAnsi="Source Code Pro"/>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unhideWhenUsed/>
    <w:rsid w:val="00A42E38"/>
    <w:pPr>
      <w:tabs>
        <w:tab w:val="center" w:pos="4680"/>
        <w:tab w:val="right" w:pos="9360"/>
      </w:tabs>
      <w:spacing w:after="0"/>
    </w:pPr>
  </w:style>
  <w:style w:type="character" w:customStyle="1" w:styleId="BodyTextChar">
    <w:name w:val="Body Text Char"/>
    <w:basedOn w:val="DefaultParagraphFont"/>
    <w:link w:val="BodyText"/>
    <w:rsid w:val="00A42E38"/>
  </w:style>
  <w:style w:type="character" w:customStyle="1" w:styleId="HeaderChar">
    <w:name w:val="Header Char"/>
    <w:basedOn w:val="DefaultParagraphFont"/>
    <w:link w:val="Header"/>
    <w:rsid w:val="00A42E38"/>
    <w:rPr>
      <w:rFonts w:ascii="Source Serif Pro" w:hAnsi="Source Serif Pro"/>
    </w:rPr>
  </w:style>
  <w:style w:type="paragraph" w:styleId="Footer">
    <w:name w:val="footer"/>
    <w:basedOn w:val="Normal"/>
    <w:link w:val="FooterChar"/>
    <w:uiPriority w:val="99"/>
    <w:unhideWhenUsed/>
    <w:rsid w:val="00A42E38"/>
    <w:pPr>
      <w:tabs>
        <w:tab w:val="center" w:pos="4680"/>
        <w:tab w:val="right" w:pos="9360"/>
      </w:tabs>
      <w:spacing w:after="0"/>
    </w:pPr>
    <w:rPr>
      <w:sz w:val="20"/>
    </w:rPr>
  </w:style>
  <w:style w:type="character" w:customStyle="1" w:styleId="FooterChar">
    <w:name w:val="Footer Char"/>
    <w:basedOn w:val="DefaultParagraphFont"/>
    <w:link w:val="Footer"/>
    <w:uiPriority w:val="99"/>
    <w:rsid w:val="00A42E38"/>
    <w:rPr>
      <w:rFonts w:ascii="Source Serif Pro" w:hAnsi="Source Serif Pro"/>
      <w:sz w:val="20"/>
    </w:rPr>
  </w:style>
  <w:style w:type="paragraph" w:customStyle="1" w:styleId="Copyright">
    <w:name w:val="Copyright"/>
    <w:basedOn w:val="BodyText"/>
    <w:qFormat/>
    <w:rsid w:val="0081485E"/>
    <w:rPr>
      <w:sz w:val="20"/>
      <w:szCs w:val="20"/>
    </w:rPr>
  </w:style>
  <w:style w:type="paragraph" w:customStyle="1" w:styleId="layer-800">
    <w:name w:val="layer-800"/>
    <w:basedOn w:val="BodyText"/>
    <w:link w:val="layer-800Char"/>
    <w:autoRedefine/>
    <w:qFormat/>
    <w:rsid w:val="004903C5"/>
    <w:pPr>
      <w:pBdr>
        <w:left w:val="single" w:sz="24" w:space="0" w:color="FFBA08"/>
      </w:pBdr>
      <w:shd w:val="clear" w:color="auto" w:fill="F8F9FA"/>
      <w:spacing w:before="100" w:after="100"/>
      <w:ind w:left="284"/>
    </w:pPr>
    <w:rPr>
      <w:noProof/>
    </w:rPr>
  </w:style>
  <w:style w:type="character" w:customStyle="1" w:styleId="layer-800Char">
    <w:name w:val="layer-800 Char"/>
    <w:basedOn w:val="BodyTextChar"/>
    <w:link w:val="layer-800"/>
    <w:rsid w:val="004903C5"/>
    <w:rPr>
      <w:rFonts w:ascii="Source Serif Pro" w:hAnsi="Source Serif Pro"/>
      <w:noProof/>
      <w:shd w:val="clear" w:color="auto" w:fill="F8F9FA"/>
    </w:rPr>
  </w:style>
  <w:style w:type="paragraph" w:customStyle="1" w:styleId="layer-900">
    <w:name w:val="layer-900"/>
    <w:basedOn w:val="layer-800"/>
    <w:qFormat/>
    <w:rsid w:val="00EC6C30"/>
    <w:pPr>
      <w:pBdr>
        <w:left w:val="single" w:sz="24" w:space="0" w:color="058C42"/>
      </w:pBdr>
    </w:pPr>
  </w:style>
  <w:style w:type="paragraph" w:styleId="TOC1">
    <w:name w:val="toc 1"/>
    <w:basedOn w:val="Normal"/>
    <w:next w:val="Normal"/>
    <w:autoRedefine/>
    <w:uiPriority w:val="39"/>
    <w:unhideWhenUsed/>
    <w:rsid w:val="00595A5A"/>
    <w:pPr>
      <w:spacing w:after="100"/>
    </w:pPr>
  </w:style>
  <w:style w:type="paragraph" w:styleId="TOC2">
    <w:name w:val="toc 2"/>
    <w:basedOn w:val="Normal"/>
    <w:next w:val="Normal"/>
    <w:autoRedefine/>
    <w:uiPriority w:val="39"/>
    <w:unhideWhenUsed/>
    <w:rsid w:val="00595A5A"/>
    <w:pPr>
      <w:spacing w:after="100"/>
      <w:ind w:left="240"/>
    </w:pPr>
  </w:style>
  <w:style w:type="paragraph" w:styleId="TOC3">
    <w:name w:val="toc 3"/>
    <w:basedOn w:val="Normal"/>
    <w:next w:val="Normal"/>
    <w:autoRedefine/>
    <w:uiPriority w:val="39"/>
    <w:unhideWhenUsed/>
    <w:rsid w:val="00595A5A"/>
    <w:pPr>
      <w:spacing w:after="100"/>
      <w:ind w:left="480"/>
    </w:pPr>
  </w:style>
  <w:style w:type="paragraph" w:styleId="TOC4">
    <w:name w:val="toc 4"/>
    <w:basedOn w:val="Normal"/>
    <w:next w:val="Normal"/>
    <w:autoRedefine/>
    <w:uiPriority w:val="39"/>
    <w:unhideWhenUsed/>
    <w:rsid w:val="00595A5A"/>
    <w:pPr>
      <w:spacing w:after="100" w:line="278" w:lineRule="auto"/>
      <w:ind w:left="720"/>
    </w:pPr>
    <w:rPr>
      <w:rFonts w:asciiTheme="minorHAnsi" w:eastAsiaTheme="minorEastAsia" w:hAnsiTheme="minorHAnsi"/>
      <w:kern w:val="2"/>
    </w:rPr>
  </w:style>
  <w:style w:type="paragraph" w:styleId="TOC5">
    <w:name w:val="toc 5"/>
    <w:basedOn w:val="Normal"/>
    <w:next w:val="Normal"/>
    <w:autoRedefine/>
    <w:uiPriority w:val="39"/>
    <w:unhideWhenUsed/>
    <w:rsid w:val="00595A5A"/>
    <w:pPr>
      <w:spacing w:after="100" w:line="278" w:lineRule="auto"/>
      <w:ind w:left="960"/>
    </w:pPr>
    <w:rPr>
      <w:rFonts w:asciiTheme="minorHAnsi" w:eastAsiaTheme="minorEastAsia" w:hAnsiTheme="minorHAnsi"/>
      <w:kern w:val="2"/>
    </w:rPr>
  </w:style>
  <w:style w:type="paragraph" w:styleId="TOC6">
    <w:name w:val="toc 6"/>
    <w:basedOn w:val="Normal"/>
    <w:next w:val="Normal"/>
    <w:autoRedefine/>
    <w:uiPriority w:val="39"/>
    <w:unhideWhenUsed/>
    <w:rsid w:val="00595A5A"/>
    <w:pPr>
      <w:spacing w:after="100" w:line="278" w:lineRule="auto"/>
      <w:ind w:left="1200"/>
    </w:pPr>
    <w:rPr>
      <w:rFonts w:asciiTheme="minorHAnsi" w:eastAsiaTheme="minorEastAsia" w:hAnsiTheme="minorHAnsi"/>
      <w:kern w:val="2"/>
    </w:rPr>
  </w:style>
  <w:style w:type="paragraph" w:styleId="TOC7">
    <w:name w:val="toc 7"/>
    <w:basedOn w:val="Normal"/>
    <w:next w:val="Normal"/>
    <w:autoRedefine/>
    <w:uiPriority w:val="39"/>
    <w:unhideWhenUsed/>
    <w:rsid w:val="00595A5A"/>
    <w:pPr>
      <w:spacing w:after="100" w:line="278" w:lineRule="auto"/>
      <w:ind w:left="1440"/>
    </w:pPr>
    <w:rPr>
      <w:rFonts w:asciiTheme="minorHAnsi" w:eastAsiaTheme="minorEastAsia" w:hAnsiTheme="minorHAnsi"/>
      <w:kern w:val="2"/>
    </w:rPr>
  </w:style>
  <w:style w:type="paragraph" w:styleId="TOC8">
    <w:name w:val="toc 8"/>
    <w:basedOn w:val="Normal"/>
    <w:next w:val="Normal"/>
    <w:autoRedefine/>
    <w:uiPriority w:val="39"/>
    <w:unhideWhenUsed/>
    <w:rsid w:val="00595A5A"/>
    <w:pPr>
      <w:spacing w:after="100" w:line="278" w:lineRule="auto"/>
      <w:ind w:left="1680"/>
    </w:pPr>
    <w:rPr>
      <w:rFonts w:asciiTheme="minorHAnsi" w:eastAsiaTheme="minorEastAsia" w:hAnsiTheme="minorHAnsi"/>
      <w:kern w:val="2"/>
    </w:rPr>
  </w:style>
  <w:style w:type="paragraph" w:styleId="TOC9">
    <w:name w:val="toc 9"/>
    <w:basedOn w:val="Normal"/>
    <w:next w:val="Normal"/>
    <w:autoRedefine/>
    <w:uiPriority w:val="39"/>
    <w:unhideWhenUsed/>
    <w:rsid w:val="00595A5A"/>
    <w:pPr>
      <w:spacing w:after="100" w:line="278" w:lineRule="auto"/>
      <w:ind w:left="1920"/>
    </w:pPr>
    <w:rPr>
      <w:rFonts w:asciiTheme="minorHAnsi" w:eastAsiaTheme="minorEastAsia" w:hAnsiTheme="minorHAnsi"/>
      <w:kern w:val="2"/>
    </w:rPr>
  </w:style>
  <w:style w:type="character" w:styleId="UnresolvedMention">
    <w:name w:val="Unresolved Mention"/>
    <w:basedOn w:val="DefaultParagraphFont"/>
    <w:uiPriority w:val="99"/>
    <w:semiHidden/>
    <w:unhideWhenUsed/>
    <w:rsid w:val="00595A5A"/>
    <w:rPr>
      <w:color w:val="605E5C"/>
      <w:shd w:val="clear" w:color="auto" w:fill="E1DFDD"/>
    </w:rPr>
  </w:style>
  <w:style w:type="paragraph" w:styleId="Revision">
    <w:name w:val="Revision"/>
    <w:hidden/>
    <w:semiHidden/>
    <w:rsid w:val="00BB0CAD"/>
    <w:pPr>
      <w:spacing w:after="0"/>
    </w:pPr>
    <w:rPr>
      <w:rFonts w:ascii="Source Serif Pro" w:hAnsi="Source Serif P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atatracker.ietf.org/doc/html/rfc5155" TargetMode="External"/><Relationship Id="rId21" Type="http://schemas.openxmlformats.org/officeDocument/2006/relationships/hyperlink" Target="https://nvlpubs.nist.gov/nistpubs/Legacy/SP/nistspecialpublication800-89.pdf" TargetMode="External"/><Relationship Id="rId42" Type="http://schemas.openxmlformats.org/officeDocument/2006/relationships/hyperlink" Target="https://datatracker.ietf.org/doc/html/rfc5155" TargetMode="External"/><Relationship Id="rId47" Type="http://schemas.openxmlformats.org/officeDocument/2006/relationships/hyperlink" Target="https://tools.ietf.org/html/rfc5280" TargetMode="External"/><Relationship Id="rId63" Type="http://schemas.openxmlformats.org/officeDocument/2006/relationships/hyperlink" Target="https://tools.ietf.org/html/rfc6962" TargetMode="External"/><Relationship Id="rId68" Type="http://schemas.openxmlformats.org/officeDocument/2006/relationships/hyperlink" Target="https://tools.ietf.org/html/rfc5280" TargetMode="External"/><Relationship Id="rId84" Type="http://schemas.openxmlformats.org/officeDocument/2006/relationships/header" Target="header1.xml"/><Relationship Id="rId16" Type="http://schemas.openxmlformats.org/officeDocument/2006/relationships/hyperlink" Target="https://www.iana.org/assignments/iana-ipv4-special-registry/iana-ipv4-special-registry.xhtml" TargetMode="External"/><Relationship Id="rId11" Type="http://schemas.openxmlformats.org/officeDocument/2006/relationships/hyperlink" Target="https://tools.ietf.org/html/rfc8659" TargetMode="External"/><Relationship Id="rId32" Type="http://schemas.openxmlformats.org/officeDocument/2006/relationships/hyperlink" Target="https://tools.ietf.org/html/rfc7231" TargetMode="External"/><Relationship Id="rId37" Type="http://schemas.openxmlformats.org/officeDocument/2006/relationships/hyperlink" Target="https://tools.ietf.org/html/rfc7231" TargetMode="External"/><Relationship Id="rId53" Type="http://schemas.openxmlformats.org/officeDocument/2006/relationships/hyperlink" Target="https://tools.ietf.org/doc/html/rfc6962" TargetMode="External"/><Relationship Id="rId58" Type="http://schemas.openxmlformats.org/officeDocument/2006/relationships/hyperlink" Target="https://tools.ietf.org/doc/html/rfc6962" TargetMode="External"/><Relationship Id="rId74" Type="http://schemas.openxmlformats.org/officeDocument/2006/relationships/hyperlink" Target="https://tools.ietf.org/html/rfc5280" TargetMode="External"/><Relationship Id="rId79" Type="http://schemas.openxmlformats.org/officeDocument/2006/relationships/hyperlink" Target="mailto:questions@cabforum.org" TargetMode="External"/><Relationship Id="rId5" Type="http://schemas.openxmlformats.org/officeDocument/2006/relationships/footnotes" Target="footnotes.xml"/><Relationship Id="rId19" Type="http://schemas.openxmlformats.org/officeDocument/2006/relationships/hyperlink" Target="https://tools.ietf.org/html/rfc5890" TargetMode="External"/><Relationship Id="rId14" Type="http://schemas.openxmlformats.org/officeDocument/2006/relationships/hyperlink" Target="https://tools.ietf.org/doc/html/rfc5280#" TargetMode="External"/><Relationship Id="rId22" Type="http://schemas.openxmlformats.org/officeDocument/2006/relationships/hyperlink" Target="https://www.cpacanada.ca/en/business-and-accounting-resources/audit-and-assurance/overview-of-webtrust-services/principles-and-criteria" TargetMode="External"/><Relationship Id="rId27" Type="http://schemas.openxmlformats.org/officeDocument/2006/relationships/hyperlink" Target="https://datatracker.ietf.org/doc/html/rfc4509" TargetMode="External"/><Relationship Id="rId30" Type="http://schemas.openxmlformats.org/officeDocument/2006/relationships/hyperlink" Target="https://tools.ietf.org/html/rfc7231" TargetMode="External"/><Relationship Id="rId35" Type="http://schemas.openxmlformats.org/officeDocument/2006/relationships/hyperlink" Target="https://tools.ietf.org/html/rfc7538" TargetMode="External"/><Relationship Id="rId43" Type="http://schemas.openxmlformats.org/officeDocument/2006/relationships/hyperlink" Target="https://datatracker.ietf.org/doc/html/rfc4509" TargetMode="External"/><Relationship Id="rId48" Type="http://schemas.openxmlformats.org/officeDocument/2006/relationships/hyperlink" Target="https://tools.ietf.org/html/rfc6962" TargetMode="External"/><Relationship Id="rId56" Type="http://schemas.openxmlformats.org/officeDocument/2006/relationships/hyperlink" Target="https://tools.ietf.org/doc/html/rfc5280" TargetMode="External"/><Relationship Id="rId64" Type="http://schemas.openxmlformats.org/officeDocument/2006/relationships/hyperlink" Target="https://tools.ietf.org/html/rfc5280" TargetMode="External"/><Relationship Id="rId69" Type="http://schemas.openxmlformats.org/officeDocument/2006/relationships/hyperlink" Target="https://tools.ietf.org/html/rfc5280" TargetMode="External"/><Relationship Id="rId77" Type="http://schemas.openxmlformats.org/officeDocument/2006/relationships/hyperlink" Target="https://tools.ietf.org/html/rfc5280" TargetMode="External"/><Relationship Id="rId8" Type="http://schemas.openxmlformats.org/officeDocument/2006/relationships/hyperlink" Target="https://cabforum.org/members" TargetMode="External"/><Relationship Id="rId51" Type="http://schemas.openxmlformats.org/officeDocument/2006/relationships/hyperlink" Target="https://tools.ietf.org/html/rfc6960" TargetMode="External"/><Relationship Id="rId72" Type="http://schemas.openxmlformats.org/officeDocument/2006/relationships/hyperlink" Target="https://tools.ietf.org/html/rfc5280" TargetMode="External"/><Relationship Id="rId80" Type="http://schemas.openxmlformats.org/officeDocument/2006/relationships/hyperlink" Target="mailto:questions@cabforum.org"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tools.ietf.org/html/rfc8499" TargetMode="External"/><Relationship Id="rId17" Type="http://schemas.openxmlformats.org/officeDocument/2006/relationships/hyperlink" Target="https://www.iana.org/assignments/iana-ipv6-special-registry/iana-ipv6-special-registry.xhtml" TargetMode="External"/><Relationship Id="rId25" Type="http://schemas.openxmlformats.org/officeDocument/2006/relationships/hyperlink" Target="https://datatracker.ietf.org/doc/html/rfc4035" TargetMode="External"/><Relationship Id="rId33" Type="http://schemas.openxmlformats.org/officeDocument/2006/relationships/hyperlink" Target="https://tools.ietf.org/html/rfc7231" TargetMode="External"/><Relationship Id="rId38" Type="http://schemas.openxmlformats.org/officeDocument/2006/relationships/hyperlink" Target="https://datatracker.ietf.org/doc/draft-ietf-acme-dns-account-label/" TargetMode="External"/><Relationship Id="rId46" Type="http://schemas.openxmlformats.org/officeDocument/2006/relationships/hyperlink" Target="https://tools.ietf.org/html/rfc5280" TargetMode="External"/><Relationship Id="rId59" Type="http://schemas.openxmlformats.org/officeDocument/2006/relationships/hyperlink" Target="https://datatracker.ietf.org/doc/html/rfc6962" TargetMode="External"/><Relationship Id="rId67" Type="http://schemas.openxmlformats.org/officeDocument/2006/relationships/hyperlink" Target="https://tools.ietf.org/html/rfc4519" TargetMode="External"/><Relationship Id="rId20" Type="http://schemas.openxmlformats.org/officeDocument/2006/relationships/hyperlink" Target="https://cabforum.org/network-security-requirements/" TargetMode="External"/><Relationship Id="rId41" Type="http://schemas.openxmlformats.org/officeDocument/2006/relationships/hyperlink" Target="https://datatracker.ietf.org/doc/html/rfc4035" TargetMode="External"/><Relationship Id="rId54" Type="http://schemas.openxmlformats.org/officeDocument/2006/relationships/hyperlink" Target="https://tools.ietf.org/doc/html/rfc5280" TargetMode="External"/><Relationship Id="rId62" Type="http://schemas.openxmlformats.org/officeDocument/2006/relationships/hyperlink" Target="https://tools.ietf.org/html/rfc5280" TargetMode="External"/><Relationship Id="rId70" Type="http://schemas.openxmlformats.org/officeDocument/2006/relationships/hyperlink" Target="https://tools.ietf.org/html/rfc5280" TargetMode="External"/><Relationship Id="rId75" Type="http://schemas.openxmlformats.org/officeDocument/2006/relationships/hyperlink" Target="https://tools.ietf.org/html/rfc5280" TargetMode="External"/><Relationship Id="rId83"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tools.ietf.org/html/rfc5890" TargetMode="External"/><Relationship Id="rId23" Type="http://schemas.openxmlformats.org/officeDocument/2006/relationships/hyperlink" Target="https://www.cpacanada.ca/en/business-and-accounting-resources/audit-and-assurance/overview-of-webtrust-services/principles-and-criteria" TargetMode="External"/><Relationship Id="rId28" Type="http://schemas.openxmlformats.org/officeDocument/2006/relationships/hyperlink" Target="https://datatracker.ietf.org/doc/html/rfc5702" TargetMode="External"/><Relationship Id="rId36" Type="http://schemas.openxmlformats.org/officeDocument/2006/relationships/hyperlink" Target="https://tools.ietf.org/html/rfc7231" TargetMode="External"/><Relationship Id="rId49" Type="http://schemas.openxmlformats.org/officeDocument/2006/relationships/hyperlink" Target="https://tools.ietf.org/html/rfc6962" TargetMode="External"/><Relationship Id="rId57" Type="http://schemas.openxmlformats.org/officeDocument/2006/relationships/hyperlink" Target="https://tools.ietf.org/doc/html/rfc6962" TargetMode="External"/><Relationship Id="rId10" Type="http://schemas.openxmlformats.org/officeDocument/2006/relationships/hyperlink" Target="https://cabforum.org/leadership/" TargetMode="External"/><Relationship Id="rId31" Type="http://schemas.openxmlformats.org/officeDocument/2006/relationships/hyperlink" Target="https://tools.ietf.org/html/rfc7538" TargetMode="External"/><Relationship Id="rId44" Type="http://schemas.openxmlformats.org/officeDocument/2006/relationships/hyperlink" Target="https://datatracker.ietf.org/doc/html/rfc5702" TargetMode="External"/><Relationship Id="rId52" Type="http://schemas.openxmlformats.org/officeDocument/2006/relationships/hyperlink" Target="https://tools.ietf.org/html/rfc6960" TargetMode="External"/><Relationship Id="rId60" Type="http://schemas.openxmlformats.org/officeDocument/2006/relationships/hyperlink" Target="https://datatracker.ietf.org/doc/html/rfc5280" TargetMode="External"/><Relationship Id="rId65" Type="http://schemas.openxmlformats.org/officeDocument/2006/relationships/hyperlink" Target="https://tools.ietf.org/html/rfc5280" TargetMode="External"/><Relationship Id="rId73" Type="http://schemas.openxmlformats.org/officeDocument/2006/relationships/hyperlink" Target="https://tools.ietf.org/html/rfc5280" TargetMode="External"/><Relationship Id="rId78" Type="http://schemas.openxmlformats.org/officeDocument/2006/relationships/hyperlink" Target="https://tools.ietf.org/html/rfc5280" TargetMode="External"/><Relationship Id="rId81" Type="http://schemas.openxmlformats.org/officeDocument/2006/relationships/hyperlink" Target="https://cabforum.org/pipermail/public/" TargetMode="External"/><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questions@cabforum.org" TargetMode="External"/><Relationship Id="rId13" Type="http://schemas.openxmlformats.org/officeDocument/2006/relationships/hyperlink" Target="https://tools.ietf.org/html/rfc5890" TargetMode="External"/><Relationship Id="rId18" Type="http://schemas.openxmlformats.org/officeDocument/2006/relationships/hyperlink" Target="https://tools.ietf.org/html/rfc5280" TargetMode="External"/><Relationship Id="rId39" Type="http://schemas.openxmlformats.org/officeDocument/2006/relationships/hyperlink" Target="https://publicsuffix.org/" TargetMode="External"/><Relationship Id="rId34" Type="http://schemas.openxmlformats.org/officeDocument/2006/relationships/hyperlink" Target="https://tools.ietf.org/html/rfc7231" TargetMode="External"/><Relationship Id="rId50" Type="http://schemas.openxmlformats.org/officeDocument/2006/relationships/hyperlink" Target="https://tools.ietf.org/html/rfc5280" TargetMode="External"/><Relationship Id="rId55" Type="http://schemas.openxmlformats.org/officeDocument/2006/relationships/hyperlink" Target="https://tools.ietf.org/doc/html/rfc6962" TargetMode="External"/><Relationship Id="rId76" Type="http://schemas.openxmlformats.org/officeDocument/2006/relationships/hyperlink" Target="https://tools.ietf.org/html/rfc5280" TargetMode="External"/><Relationship Id="rId7" Type="http://schemas.openxmlformats.org/officeDocument/2006/relationships/hyperlink" Target="https://cabforum.org/members" TargetMode="External"/><Relationship Id="rId71" Type="http://schemas.openxmlformats.org/officeDocument/2006/relationships/hyperlink" Target="https://tools.ietf.org/html/rfc5280" TargetMode="External"/><Relationship Id="rId2" Type="http://schemas.openxmlformats.org/officeDocument/2006/relationships/styles" Target="styles.xml"/><Relationship Id="rId29" Type="http://schemas.openxmlformats.org/officeDocument/2006/relationships/hyperlink" Target="https://datatracker.ietf.org/doc/html/rfc6840" TargetMode="External"/><Relationship Id="rId24" Type="http://schemas.openxmlformats.org/officeDocument/2006/relationships/hyperlink" Target="https://www.cabforum.org" TargetMode="External"/><Relationship Id="rId40" Type="http://schemas.openxmlformats.org/officeDocument/2006/relationships/hyperlink" Target="https://datatracker.ietf.org/doc/html/rfc4035" TargetMode="External"/><Relationship Id="rId45" Type="http://schemas.openxmlformats.org/officeDocument/2006/relationships/hyperlink" Target="https://datatracker.ietf.org/doc/html/rfc6840" TargetMode="External"/><Relationship Id="rId66" Type="http://schemas.openxmlformats.org/officeDocument/2006/relationships/hyperlink" Target="https://tools.ietf.org/html/rfc5280" TargetMode="External"/><Relationship Id="rId61" Type="http://schemas.openxmlformats.org/officeDocument/2006/relationships/hyperlink" Target="https://tools.ietf.org/html/rfc5280" TargetMode="External"/><Relationship Id="rId82" Type="http://schemas.openxmlformats.org/officeDocument/2006/relationships/hyperlink" Target="https://spec.torproject.org/rend-spec-v3"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tools.ietf.org/html/rfc5280" TargetMode="External"/><Relationship Id="rId2" Type="http://schemas.openxmlformats.org/officeDocument/2006/relationships/hyperlink" Target="https://tools.ietf.org/html/rfc5280" TargetMode="External"/><Relationship Id="rId1" Type="http://schemas.openxmlformats.org/officeDocument/2006/relationships/hyperlink" Target="https://tools.ietf.org/html/rfc5280" TargetMode="External"/><Relationship Id="rId6" Type="http://schemas.openxmlformats.org/officeDocument/2006/relationships/hyperlink" Target="https://tools.ietf.org/html/rfc5280" TargetMode="External"/><Relationship Id="rId5" Type="http://schemas.openxmlformats.org/officeDocument/2006/relationships/hyperlink" Target="https://tools.ietf.org/html/rfc5280" TargetMode="External"/><Relationship Id="rId4" Type="http://schemas.openxmlformats.org/officeDocument/2006/relationships/hyperlink" Target="https://tools.ietf.org/html/rfc52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168</Pages>
  <Words>51915</Words>
  <Characters>295919</Characters>
  <Application>Microsoft Office Word</Application>
  <DocSecurity>0</DocSecurity>
  <Lines>2465</Lines>
  <Paragraphs>694</Paragraphs>
  <ScaleCrop>false</ScaleCrop>
  <HeadingPairs>
    <vt:vector size="2" baseType="variant">
      <vt:variant>
        <vt:lpstr>Title</vt:lpstr>
      </vt:variant>
      <vt:variant>
        <vt:i4>1</vt:i4>
      </vt:variant>
    </vt:vector>
  </HeadingPairs>
  <TitlesOfParts>
    <vt:vector size="1" baseType="lpstr">
      <vt:lpstr>Baseline Requirements for the Issuance and Management of Publicly-Trusted TLS Server Certificates</vt:lpstr>
    </vt:vector>
  </TitlesOfParts>
  <Company>Cisco Systems</Company>
  <LinksUpToDate>false</LinksUpToDate>
  <CharactersWithSpaces>347140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Baseline Requirements for the Issuance and Management of Publicly-Trusted TLS Server Certificates</dc:title>
  <dc:creator>CA/Browser Forum</dc:creator>
  <cp:keywords/>
  <cp:lastModifiedBy>Dimitrios Zacharopoulos</cp:lastModifiedBy>
  <cp:revision>3</cp:revision>
  <cp:lastPrinted>2025-07-24T06:45:00Z</cp:lastPrinted>
  <dcterms:created xsi:type="dcterms:W3CDTF">2025-07-24T06:40:00Z</dcterms:created>
  <dcterms:modified xsi:type="dcterms:W3CDTF">2025-07-24T06:46:00Z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2025 CA/Browser ForumThis work is licensed under the Creative Commons Attribution 4.0 International license.</vt:lpwstr>
  </property>
  <property fmtid="{D5CDD505-2E9C-101B-9397-08002B2CF9AE}" pid="3" name="date">
    <vt:lpwstr>21-July-2025</vt:lpwstr>
  </property>
  <property fmtid="{D5CDD505-2E9C-101B-9397-08002B2CF9AE}" pid="4" name="draft">
    <vt:lpwstr>True</vt:lpwstr>
  </property>
  <property fmtid="{D5CDD505-2E9C-101B-9397-08002B2CF9AE}" pid="5" name="subtitle">
    <vt:lpwstr>Version 2.1.6</vt:lpwstr>
  </property>
</Properties>
</file>