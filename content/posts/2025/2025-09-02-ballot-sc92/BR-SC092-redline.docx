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63296" w14:textId="77777777" w:rsidR="00CE6E57" w:rsidRDefault="00000000">
      <w:pPr>
        <w:pStyle w:val="Title"/>
      </w:pPr>
      <w:r>
        <w:t>Baseline Requirements for the Issuance and Management of Publicly-Trusted TLS Server Certificates</w:t>
      </w:r>
    </w:p>
    <w:p w14:paraId="731F806D" w14:textId="64C64D52" w:rsidR="00CE6E57" w:rsidRDefault="00000000">
      <w:pPr>
        <w:pStyle w:val="Subtitle"/>
      </w:pPr>
      <w:r>
        <w:t>Version 2.1.7</w:t>
      </w:r>
      <w:r w:rsidR="006F41A0">
        <w:t xml:space="preserve"> </w:t>
      </w:r>
      <w:r w:rsidR="006F41A0" w:rsidRPr="006F41A0">
        <w:rPr>
          <w:color w:val="EE0000"/>
        </w:rPr>
        <w:t>modified with changes from ballot SC081v3 that passed the Initial Vote, for Review Notice purposes only (not yet in effect).</w:t>
      </w:r>
    </w:p>
    <w:p w14:paraId="1A8ED0EF" w14:textId="77777777" w:rsidR="00CE6E57" w:rsidRDefault="00000000">
      <w:pPr>
        <w:pStyle w:val="Author"/>
      </w:pPr>
      <w:r>
        <w:t>CA/Browser Forum</w:t>
      </w:r>
    </w:p>
    <w:p w14:paraId="73F213B3" w14:textId="54E1A36D" w:rsidR="00CE6E57" w:rsidRDefault="00000000">
      <w:pPr>
        <w:pStyle w:val="Date"/>
      </w:pPr>
      <w:r>
        <w:t>25-August-2025</w:t>
      </w:r>
    </w:p>
    <w:sdt>
      <w:sdtPr>
        <w:rPr>
          <w:rFonts w:ascii="Source Serif Pro" w:eastAsiaTheme="minorHAnsi" w:hAnsi="Source Serif Pro" w:cstheme="minorBidi"/>
          <w:color w:val="auto"/>
          <w:sz w:val="24"/>
          <w:szCs w:val="24"/>
        </w:rPr>
        <w:id w:val="2080710812"/>
        <w:docPartObj>
          <w:docPartGallery w:val="Table of Contents"/>
          <w:docPartUnique/>
        </w:docPartObj>
      </w:sdtPr>
      <w:sdtContent>
        <w:p w14:paraId="28EAA0AE" w14:textId="77777777" w:rsidR="00CE6E57" w:rsidRDefault="00000000">
          <w:pPr>
            <w:pStyle w:val="TOCHeading"/>
          </w:pPr>
          <w:r>
            <w:t>Table of Contents</w:t>
          </w:r>
        </w:p>
        <w:p w14:paraId="4C23075B" w14:textId="6B1569DC" w:rsidR="00900E36" w:rsidRDefault="00000000">
          <w:pPr>
            <w:pStyle w:val="TOC1"/>
            <w:tabs>
              <w:tab w:val="right" w:leader="dot" w:pos="9350"/>
            </w:tabs>
            <w:rPr>
              <w:noProof/>
            </w:rPr>
          </w:pPr>
          <w:r>
            <w:fldChar w:fldCharType="begin"/>
          </w:r>
          <w:r>
            <w:instrText>TOC \o "1-3" \h \z \u</w:instrText>
          </w:r>
          <w:r>
            <w:fldChar w:fldCharType="separate"/>
          </w:r>
          <w:hyperlink w:anchor="_Toc210556482" w:history="1">
            <w:r w:rsidR="00900E36" w:rsidRPr="00C777DC">
              <w:rPr>
                <w:rStyle w:val="Hyperlink"/>
                <w:noProof/>
              </w:rPr>
              <w:t>1. INTRODUCTION</w:t>
            </w:r>
            <w:r w:rsidR="00900E36">
              <w:rPr>
                <w:noProof/>
                <w:webHidden/>
              </w:rPr>
              <w:tab/>
            </w:r>
            <w:r w:rsidR="00900E36">
              <w:rPr>
                <w:noProof/>
                <w:webHidden/>
              </w:rPr>
              <w:fldChar w:fldCharType="begin"/>
            </w:r>
            <w:r w:rsidR="00900E36">
              <w:rPr>
                <w:noProof/>
                <w:webHidden/>
              </w:rPr>
              <w:instrText xml:space="preserve"> PAGEREF _Toc210556482 \h </w:instrText>
            </w:r>
            <w:r w:rsidR="00900E36">
              <w:rPr>
                <w:noProof/>
                <w:webHidden/>
              </w:rPr>
            </w:r>
            <w:r w:rsidR="00900E36">
              <w:rPr>
                <w:noProof/>
                <w:webHidden/>
              </w:rPr>
              <w:fldChar w:fldCharType="separate"/>
            </w:r>
            <w:r w:rsidR="003B1FA1">
              <w:rPr>
                <w:noProof/>
                <w:webHidden/>
              </w:rPr>
              <w:t>11</w:t>
            </w:r>
            <w:r w:rsidR="00900E36">
              <w:rPr>
                <w:noProof/>
                <w:webHidden/>
              </w:rPr>
              <w:fldChar w:fldCharType="end"/>
            </w:r>
          </w:hyperlink>
        </w:p>
        <w:p w14:paraId="76DE0738" w14:textId="42B470CD" w:rsidR="00900E36" w:rsidRDefault="00900E36">
          <w:pPr>
            <w:pStyle w:val="TOC2"/>
            <w:tabs>
              <w:tab w:val="right" w:leader="dot" w:pos="9350"/>
            </w:tabs>
            <w:rPr>
              <w:noProof/>
            </w:rPr>
          </w:pPr>
          <w:hyperlink w:anchor="_Toc210556483" w:history="1">
            <w:r w:rsidRPr="00C777DC">
              <w:rPr>
                <w:rStyle w:val="Hyperlink"/>
                <w:noProof/>
              </w:rPr>
              <w:t>1.1 Overview</w:t>
            </w:r>
            <w:r>
              <w:rPr>
                <w:noProof/>
                <w:webHidden/>
              </w:rPr>
              <w:tab/>
            </w:r>
            <w:r>
              <w:rPr>
                <w:noProof/>
                <w:webHidden/>
              </w:rPr>
              <w:fldChar w:fldCharType="begin"/>
            </w:r>
            <w:r>
              <w:rPr>
                <w:noProof/>
                <w:webHidden/>
              </w:rPr>
              <w:instrText xml:space="preserve"> PAGEREF _Toc210556483 \h </w:instrText>
            </w:r>
            <w:r>
              <w:rPr>
                <w:noProof/>
                <w:webHidden/>
              </w:rPr>
            </w:r>
            <w:r>
              <w:rPr>
                <w:noProof/>
                <w:webHidden/>
              </w:rPr>
              <w:fldChar w:fldCharType="separate"/>
            </w:r>
            <w:r w:rsidR="003B1FA1">
              <w:rPr>
                <w:noProof/>
                <w:webHidden/>
              </w:rPr>
              <w:t>11</w:t>
            </w:r>
            <w:r>
              <w:rPr>
                <w:noProof/>
                <w:webHidden/>
              </w:rPr>
              <w:fldChar w:fldCharType="end"/>
            </w:r>
          </w:hyperlink>
        </w:p>
        <w:p w14:paraId="3EC7F564" w14:textId="18E07E22" w:rsidR="00900E36" w:rsidRDefault="00900E36">
          <w:pPr>
            <w:pStyle w:val="TOC2"/>
            <w:tabs>
              <w:tab w:val="right" w:leader="dot" w:pos="9350"/>
            </w:tabs>
            <w:rPr>
              <w:noProof/>
            </w:rPr>
          </w:pPr>
          <w:hyperlink w:anchor="_Toc210556484" w:history="1">
            <w:r w:rsidRPr="00C777DC">
              <w:rPr>
                <w:rStyle w:val="Hyperlink"/>
                <w:noProof/>
              </w:rPr>
              <w:t>1.2 Document name and identification</w:t>
            </w:r>
            <w:r>
              <w:rPr>
                <w:noProof/>
                <w:webHidden/>
              </w:rPr>
              <w:tab/>
            </w:r>
            <w:r>
              <w:rPr>
                <w:noProof/>
                <w:webHidden/>
              </w:rPr>
              <w:fldChar w:fldCharType="begin"/>
            </w:r>
            <w:r>
              <w:rPr>
                <w:noProof/>
                <w:webHidden/>
              </w:rPr>
              <w:instrText xml:space="preserve"> PAGEREF _Toc210556484 \h </w:instrText>
            </w:r>
            <w:r>
              <w:rPr>
                <w:noProof/>
                <w:webHidden/>
              </w:rPr>
            </w:r>
            <w:r>
              <w:rPr>
                <w:noProof/>
                <w:webHidden/>
              </w:rPr>
              <w:fldChar w:fldCharType="separate"/>
            </w:r>
            <w:r w:rsidR="003B1FA1">
              <w:rPr>
                <w:noProof/>
                <w:webHidden/>
              </w:rPr>
              <w:t>12</w:t>
            </w:r>
            <w:r>
              <w:rPr>
                <w:noProof/>
                <w:webHidden/>
              </w:rPr>
              <w:fldChar w:fldCharType="end"/>
            </w:r>
          </w:hyperlink>
        </w:p>
        <w:p w14:paraId="181DD586" w14:textId="5D16B7CA" w:rsidR="00900E36" w:rsidRDefault="00900E36">
          <w:pPr>
            <w:pStyle w:val="TOC3"/>
            <w:tabs>
              <w:tab w:val="right" w:leader="dot" w:pos="9350"/>
            </w:tabs>
            <w:rPr>
              <w:noProof/>
            </w:rPr>
          </w:pPr>
          <w:hyperlink w:anchor="_Toc210556485" w:history="1">
            <w:r w:rsidRPr="00C777DC">
              <w:rPr>
                <w:rStyle w:val="Hyperlink"/>
                <w:noProof/>
              </w:rPr>
              <w:t>1.2.1 Revisions</w:t>
            </w:r>
            <w:r>
              <w:rPr>
                <w:noProof/>
                <w:webHidden/>
              </w:rPr>
              <w:tab/>
            </w:r>
            <w:r>
              <w:rPr>
                <w:noProof/>
                <w:webHidden/>
              </w:rPr>
              <w:fldChar w:fldCharType="begin"/>
            </w:r>
            <w:r>
              <w:rPr>
                <w:noProof/>
                <w:webHidden/>
              </w:rPr>
              <w:instrText xml:space="preserve"> PAGEREF _Toc210556485 \h </w:instrText>
            </w:r>
            <w:r>
              <w:rPr>
                <w:noProof/>
                <w:webHidden/>
              </w:rPr>
            </w:r>
            <w:r>
              <w:rPr>
                <w:noProof/>
                <w:webHidden/>
              </w:rPr>
              <w:fldChar w:fldCharType="separate"/>
            </w:r>
            <w:r w:rsidR="003B1FA1">
              <w:rPr>
                <w:noProof/>
                <w:webHidden/>
              </w:rPr>
              <w:t>12</w:t>
            </w:r>
            <w:r>
              <w:rPr>
                <w:noProof/>
                <w:webHidden/>
              </w:rPr>
              <w:fldChar w:fldCharType="end"/>
            </w:r>
          </w:hyperlink>
        </w:p>
        <w:p w14:paraId="4B952123" w14:textId="45EB4723" w:rsidR="00900E36" w:rsidRDefault="00900E36">
          <w:pPr>
            <w:pStyle w:val="TOC3"/>
            <w:tabs>
              <w:tab w:val="right" w:leader="dot" w:pos="9350"/>
            </w:tabs>
            <w:rPr>
              <w:noProof/>
            </w:rPr>
          </w:pPr>
          <w:hyperlink w:anchor="_Toc210556486" w:history="1">
            <w:r w:rsidRPr="00C777DC">
              <w:rPr>
                <w:rStyle w:val="Hyperlink"/>
                <w:noProof/>
              </w:rPr>
              <w:t>1.2.2 Relevant Dates</w:t>
            </w:r>
            <w:r>
              <w:rPr>
                <w:noProof/>
                <w:webHidden/>
              </w:rPr>
              <w:tab/>
            </w:r>
            <w:r>
              <w:rPr>
                <w:noProof/>
                <w:webHidden/>
              </w:rPr>
              <w:fldChar w:fldCharType="begin"/>
            </w:r>
            <w:r>
              <w:rPr>
                <w:noProof/>
                <w:webHidden/>
              </w:rPr>
              <w:instrText xml:space="preserve"> PAGEREF _Toc210556486 \h </w:instrText>
            </w:r>
            <w:r>
              <w:rPr>
                <w:noProof/>
                <w:webHidden/>
              </w:rPr>
            </w:r>
            <w:r>
              <w:rPr>
                <w:noProof/>
                <w:webHidden/>
              </w:rPr>
              <w:fldChar w:fldCharType="separate"/>
            </w:r>
            <w:r w:rsidR="003B1FA1">
              <w:rPr>
                <w:noProof/>
                <w:webHidden/>
              </w:rPr>
              <w:t>17</w:t>
            </w:r>
            <w:r>
              <w:rPr>
                <w:noProof/>
                <w:webHidden/>
              </w:rPr>
              <w:fldChar w:fldCharType="end"/>
            </w:r>
          </w:hyperlink>
        </w:p>
        <w:p w14:paraId="3325230B" w14:textId="32425212" w:rsidR="00900E36" w:rsidRDefault="00900E36">
          <w:pPr>
            <w:pStyle w:val="TOC2"/>
            <w:tabs>
              <w:tab w:val="right" w:leader="dot" w:pos="9350"/>
            </w:tabs>
            <w:rPr>
              <w:noProof/>
            </w:rPr>
          </w:pPr>
          <w:hyperlink w:anchor="_Toc210556487" w:history="1">
            <w:r w:rsidRPr="00C777DC">
              <w:rPr>
                <w:rStyle w:val="Hyperlink"/>
                <w:noProof/>
              </w:rPr>
              <w:t>1.3 PKI Participants</w:t>
            </w:r>
            <w:r>
              <w:rPr>
                <w:noProof/>
                <w:webHidden/>
              </w:rPr>
              <w:tab/>
            </w:r>
            <w:r>
              <w:rPr>
                <w:noProof/>
                <w:webHidden/>
              </w:rPr>
              <w:fldChar w:fldCharType="begin"/>
            </w:r>
            <w:r>
              <w:rPr>
                <w:noProof/>
                <w:webHidden/>
              </w:rPr>
              <w:instrText xml:space="preserve"> PAGEREF _Toc210556487 \h </w:instrText>
            </w:r>
            <w:r>
              <w:rPr>
                <w:noProof/>
                <w:webHidden/>
              </w:rPr>
            </w:r>
            <w:r>
              <w:rPr>
                <w:noProof/>
                <w:webHidden/>
              </w:rPr>
              <w:fldChar w:fldCharType="separate"/>
            </w:r>
            <w:r w:rsidR="003B1FA1">
              <w:rPr>
                <w:noProof/>
                <w:webHidden/>
              </w:rPr>
              <w:t>21</w:t>
            </w:r>
            <w:r>
              <w:rPr>
                <w:noProof/>
                <w:webHidden/>
              </w:rPr>
              <w:fldChar w:fldCharType="end"/>
            </w:r>
          </w:hyperlink>
        </w:p>
        <w:p w14:paraId="32BE22FB" w14:textId="563A3A89" w:rsidR="00900E36" w:rsidRDefault="00900E36">
          <w:pPr>
            <w:pStyle w:val="TOC3"/>
            <w:tabs>
              <w:tab w:val="right" w:leader="dot" w:pos="9350"/>
            </w:tabs>
            <w:rPr>
              <w:noProof/>
            </w:rPr>
          </w:pPr>
          <w:hyperlink w:anchor="_Toc210556488" w:history="1">
            <w:r w:rsidRPr="00C777DC">
              <w:rPr>
                <w:rStyle w:val="Hyperlink"/>
                <w:noProof/>
              </w:rPr>
              <w:t>1.3.1 Certification Authorities</w:t>
            </w:r>
            <w:r>
              <w:rPr>
                <w:noProof/>
                <w:webHidden/>
              </w:rPr>
              <w:tab/>
            </w:r>
            <w:r>
              <w:rPr>
                <w:noProof/>
                <w:webHidden/>
              </w:rPr>
              <w:fldChar w:fldCharType="begin"/>
            </w:r>
            <w:r>
              <w:rPr>
                <w:noProof/>
                <w:webHidden/>
              </w:rPr>
              <w:instrText xml:space="preserve"> PAGEREF _Toc210556488 \h </w:instrText>
            </w:r>
            <w:r>
              <w:rPr>
                <w:noProof/>
                <w:webHidden/>
              </w:rPr>
            </w:r>
            <w:r>
              <w:rPr>
                <w:noProof/>
                <w:webHidden/>
              </w:rPr>
              <w:fldChar w:fldCharType="separate"/>
            </w:r>
            <w:r w:rsidR="003B1FA1">
              <w:rPr>
                <w:noProof/>
                <w:webHidden/>
              </w:rPr>
              <w:t>21</w:t>
            </w:r>
            <w:r>
              <w:rPr>
                <w:noProof/>
                <w:webHidden/>
              </w:rPr>
              <w:fldChar w:fldCharType="end"/>
            </w:r>
          </w:hyperlink>
        </w:p>
        <w:p w14:paraId="4350C3AF" w14:textId="60BB3EC6" w:rsidR="00900E36" w:rsidRDefault="00900E36">
          <w:pPr>
            <w:pStyle w:val="TOC3"/>
            <w:tabs>
              <w:tab w:val="right" w:leader="dot" w:pos="9350"/>
            </w:tabs>
            <w:rPr>
              <w:noProof/>
            </w:rPr>
          </w:pPr>
          <w:hyperlink w:anchor="_Toc210556489" w:history="1">
            <w:r w:rsidRPr="00C777DC">
              <w:rPr>
                <w:rStyle w:val="Hyperlink"/>
                <w:noProof/>
              </w:rPr>
              <w:t>1.3.2 Registration Authorities</w:t>
            </w:r>
            <w:r>
              <w:rPr>
                <w:noProof/>
                <w:webHidden/>
              </w:rPr>
              <w:tab/>
            </w:r>
            <w:r>
              <w:rPr>
                <w:noProof/>
                <w:webHidden/>
              </w:rPr>
              <w:fldChar w:fldCharType="begin"/>
            </w:r>
            <w:r>
              <w:rPr>
                <w:noProof/>
                <w:webHidden/>
              </w:rPr>
              <w:instrText xml:space="preserve"> PAGEREF _Toc210556489 \h </w:instrText>
            </w:r>
            <w:r>
              <w:rPr>
                <w:noProof/>
                <w:webHidden/>
              </w:rPr>
            </w:r>
            <w:r>
              <w:rPr>
                <w:noProof/>
                <w:webHidden/>
              </w:rPr>
              <w:fldChar w:fldCharType="separate"/>
            </w:r>
            <w:r w:rsidR="003B1FA1">
              <w:rPr>
                <w:noProof/>
                <w:webHidden/>
              </w:rPr>
              <w:t>22</w:t>
            </w:r>
            <w:r>
              <w:rPr>
                <w:noProof/>
                <w:webHidden/>
              </w:rPr>
              <w:fldChar w:fldCharType="end"/>
            </w:r>
          </w:hyperlink>
        </w:p>
        <w:p w14:paraId="0C6FFBE0" w14:textId="3E043522" w:rsidR="00900E36" w:rsidRDefault="00900E36">
          <w:pPr>
            <w:pStyle w:val="TOC3"/>
            <w:tabs>
              <w:tab w:val="right" w:leader="dot" w:pos="9350"/>
            </w:tabs>
            <w:rPr>
              <w:noProof/>
            </w:rPr>
          </w:pPr>
          <w:hyperlink w:anchor="_Toc210556490" w:history="1">
            <w:r w:rsidRPr="00C777DC">
              <w:rPr>
                <w:rStyle w:val="Hyperlink"/>
                <w:noProof/>
              </w:rPr>
              <w:t>1.3.3 Subscribers</w:t>
            </w:r>
            <w:r>
              <w:rPr>
                <w:noProof/>
                <w:webHidden/>
              </w:rPr>
              <w:tab/>
            </w:r>
            <w:r>
              <w:rPr>
                <w:noProof/>
                <w:webHidden/>
              </w:rPr>
              <w:fldChar w:fldCharType="begin"/>
            </w:r>
            <w:r>
              <w:rPr>
                <w:noProof/>
                <w:webHidden/>
              </w:rPr>
              <w:instrText xml:space="preserve"> PAGEREF _Toc210556490 \h </w:instrText>
            </w:r>
            <w:r>
              <w:rPr>
                <w:noProof/>
                <w:webHidden/>
              </w:rPr>
            </w:r>
            <w:r>
              <w:rPr>
                <w:noProof/>
                <w:webHidden/>
              </w:rPr>
              <w:fldChar w:fldCharType="separate"/>
            </w:r>
            <w:r w:rsidR="003B1FA1">
              <w:rPr>
                <w:noProof/>
                <w:webHidden/>
              </w:rPr>
              <w:t>22</w:t>
            </w:r>
            <w:r>
              <w:rPr>
                <w:noProof/>
                <w:webHidden/>
              </w:rPr>
              <w:fldChar w:fldCharType="end"/>
            </w:r>
          </w:hyperlink>
        </w:p>
        <w:p w14:paraId="3F1E780C" w14:textId="6F02925A" w:rsidR="00900E36" w:rsidRDefault="00900E36">
          <w:pPr>
            <w:pStyle w:val="TOC3"/>
            <w:tabs>
              <w:tab w:val="right" w:leader="dot" w:pos="9350"/>
            </w:tabs>
            <w:rPr>
              <w:noProof/>
            </w:rPr>
          </w:pPr>
          <w:hyperlink w:anchor="_Toc210556491" w:history="1">
            <w:r w:rsidRPr="00C777DC">
              <w:rPr>
                <w:rStyle w:val="Hyperlink"/>
                <w:noProof/>
              </w:rPr>
              <w:t>1.3.4 Relying Parties</w:t>
            </w:r>
            <w:r>
              <w:rPr>
                <w:noProof/>
                <w:webHidden/>
              </w:rPr>
              <w:tab/>
            </w:r>
            <w:r>
              <w:rPr>
                <w:noProof/>
                <w:webHidden/>
              </w:rPr>
              <w:fldChar w:fldCharType="begin"/>
            </w:r>
            <w:r>
              <w:rPr>
                <w:noProof/>
                <w:webHidden/>
              </w:rPr>
              <w:instrText xml:space="preserve"> PAGEREF _Toc210556491 \h </w:instrText>
            </w:r>
            <w:r>
              <w:rPr>
                <w:noProof/>
                <w:webHidden/>
              </w:rPr>
            </w:r>
            <w:r>
              <w:rPr>
                <w:noProof/>
                <w:webHidden/>
              </w:rPr>
              <w:fldChar w:fldCharType="separate"/>
            </w:r>
            <w:r w:rsidR="003B1FA1">
              <w:rPr>
                <w:noProof/>
                <w:webHidden/>
              </w:rPr>
              <w:t>23</w:t>
            </w:r>
            <w:r>
              <w:rPr>
                <w:noProof/>
                <w:webHidden/>
              </w:rPr>
              <w:fldChar w:fldCharType="end"/>
            </w:r>
          </w:hyperlink>
        </w:p>
        <w:p w14:paraId="0EF03CA1" w14:textId="5FC86E81" w:rsidR="00900E36" w:rsidRDefault="00900E36">
          <w:pPr>
            <w:pStyle w:val="TOC3"/>
            <w:tabs>
              <w:tab w:val="right" w:leader="dot" w:pos="9350"/>
            </w:tabs>
            <w:rPr>
              <w:noProof/>
            </w:rPr>
          </w:pPr>
          <w:hyperlink w:anchor="_Toc210556492" w:history="1">
            <w:r w:rsidRPr="00C777DC">
              <w:rPr>
                <w:rStyle w:val="Hyperlink"/>
                <w:noProof/>
              </w:rPr>
              <w:t>1.3.5 Other Participants</w:t>
            </w:r>
            <w:r>
              <w:rPr>
                <w:noProof/>
                <w:webHidden/>
              </w:rPr>
              <w:tab/>
            </w:r>
            <w:r>
              <w:rPr>
                <w:noProof/>
                <w:webHidden/>
              </w:rPr>
              <w:fldChar w:fldCharType="begin"/>
            </w:r>
            <w:r>
              <w:rPr>
                <w:noProof/>
                <w:webHidden/>
              </w:rPr>
              <w:instrText xml:space="preserve"> PAGEREF _Toc210556492 \h </w:instrText>
            </w:r>
            <w:r>
              <w:rPr>
                <w:noProof/>
                <w:webHidden/>
              </w:rPr>
            </w:r>
            <w:r>
              <w:rPr>
                <w:noProof/>
                <w:webHidden/>
              </w:rPr>
              <w:fldChar w:fldCharType="separate"/>
            </w:r>
            <w:r w:rsidR="003B1FA1">
              <w:rPr>
                <w:noProof/>
                <w:webHidden/>
              </w:rPr>
              <w:t>23</w:t>
            </w:r>
            <w:r>
              <w:rPr>
                <w:noProof/>
                <w:webHidden/>
              </w:rPr>
              <w:fldChar w:fldCharType="end"/>
            </w:r>
          </w:hyperlink>
        </w:p>
        <w:p w14:paraId="31529EEB" w14:textId="013A45C6" w:rsidR="00900E36" w:rsidRDefault="00900E36">
          <w:pPr>
            <w:pStyle w:val="TOC2"/>
            <w:tabs>
              <w:tab w:val="right" w:leader="dot" w:pos="9350"/>
            </w:tabs>
            <w:rPr>
              <w:noProof/>
            </w:rPr>
          </w:pPr>
          <w:hyperlink w:anchor="_Toc210556493" w:history="1">
            <w:r w:rsidRPr="00C777DC">
              <w:rPr>
                <w:rStyle w:val="Hyperlink"/>
                <w:noProof/>
              </w:rPr>
              <w:t>1.4 Certificate Usage</w:t>
            </w:r>
            <w:r>
              <w:rPr>
                <w:noProof/>
                <w:webHidden/>
              </w:rPr>
              <w:tab/>
            </w:r>
            <w:r>
              <w:rPr>
                <w:noProof/>
                <w:webHidden/>
              </w:rPr>
              <w:fldChar w:fldCharType="begin"/>
            </w:r>
            <w:r>
              <w:rPr>
                <w:noProof/>
                <w:webHidden/>
              </w:rPr>
              <w:instrText xml:space="preserve"> PAGEREF _Toc210556493 \h </w:instrText>
            </w:r>
            <w:r>
              <w:rPr>
                <w:noProof/>
                <w:webHidden/>
              </w:rPr>
            </w:r>
            <w:r>
              <w:rPr>
                <w:noProof/>
                <w:webHidden/>
              </w:rPr>
              <w:fldChar w:fldCharType="separate"/>
            </w:r>
            <w:r w:rsidR="003B1FA1">
              <w:rPr>
                <w:noProof/>
                <w:webHidden/>
              </w:rPr>
              <w:t>23</w:t>
            </w:r>
            <w:r>
              <w:rPr>
                <w:noProof/>
                <w:webHidden/>
              </w:rPr>
              <w:fldChar w:fldCharType="end"/>
            </w:r>
          </w:hyperlink>
        </w:p>
        <w:p w14:paraId="49A75A36" w14:textId="3C995CF1" w:rsidR="00900E36" w:rsidRDefault="00900E36">
          <w:pPr>
            <w:pStyle w:val="TOC3"/>
            <w:tabs>
              <w:tab w:val="right" w:leader="dot" w:pos="9350"/>
            </w:tabs>
            <w:rPr>
              <w:noProof/>
            </w:rPr>
          </w:pPr>
          <w:hyperlink w:anchor="_Toc210556494" w:history="1">
            <w:r w:rsidRPr="00C777DC">
              <w:rPr>
                <w:rStyle w:val="Hyperlink"/>
                <w:noProof/>
              </w:rPr>
              <w:t>1.4.1 Appropriate Certificate Uses</w:t>
            </w:r>
            <w:r>
              <w:rPr>
                <w:noProof/>
                <w:webHidden/>
              </w:rPr>
              <w:tab/>
            </w:r>
            <w:r>
              <w:rPr>
                <w:noProof/>
                <w:webHidden/>
              </w:rPr>
              <w:fldChar w:fldCharType="begin"/>
            </w:r>
            <w:r>
              <w:rPr>
                <w:noProof/>
                <w:webHidden/>
              </w:rPr>
              <w:instrText xml:space="preserve"> PAGEREF _Toc210556494 \h </w:instrText>
            </w:r>
            <w:r>
              <w:rPr>
                <w:noProof/>
                <w:webHidden/>
              </w:rPr>
            </w:r>
            <w:r>
              <w:rPr>
                <w:noProof/>
                <w:webHidden/>
              </w:rPr>
              <w:fldChar w:fldCharType="separate"/>
            </w:r>
            <w:r w:rsidR="003B1FA1">
              <w:rPr>
                <w:noProof/>
                <w:webHidden/>
              </w:rPr>
              <w:t>23</w:t>
            </w:r>
            <w:r>
              <w:rPr>
                <w:noProof/>
                <w:webHidden/>
              </w:rPr>
              <w:fldChar w:fldCharType="end"/>
            </w:r>
          </w:hyperlink>
        </w:p>
        <w:p w14:paraId="343CB657" w14:textId="336D2350" w:rsidR="00900E36" w:rsidRDefault="00900E36">
          <w:pPr>
            <w:pStyle w:val="TOC3"/>
            <w:tabs>
              <w:tab w:val="right" w:leader="dot" w:pos="9350"/>
            </w:tabs>
            <w:rPr>
              <w:noProof/>
            </w:rPr>
          </w:pPr>
          <w:hyperlink w:anchor="_Toc210556495" w:history="1">
            <w:r w:rsidRPr="00C777DC">
              <w:rPr>
                <w:rStyle w:val="Hyperlink"/>
                <w:noProof/>
              </w:rPr>
              <w:t>1.4.2 Prohibited Certificate Uses</w:t>
            </w:r>
            <w:r>
              <w:rPr>
                <w:noProof/>
                <w:webHidden/>
              </w:rPr>
              <w:tab/>
            </w:r>
            <w:r>
              <w:rPr>
                <w:noProof/>
                <w:webHidden/>
              </w:rPr>
              <w:fldChar w:fldCharType="begin"/>
            </w:r>
            <w:r>
              <w:rPr>
                <w:noProof/>
                <w:webHidden/>
              </w:rPr>
              <w:instrText xml:space="preserve"> PAGEREF _Toc210556495 \h </w:instrText>
            </w:r>
            <w:r>
              <w:rPr>
                <w:noProof/>
                <w:webHidden/>
              </w:rPr>
            </w:r>
            <w:r>
              <w:rPr>
                <w:noProof/>
                <w:webHidden/>
              </w:rPr>
              <w:fldChar w:fldCharType="separate"/>
            </w:r>
            <w:r w:rsidR="003B1FA1">
              <w:rPr>
                <w:noProof/>
                <w:webHidden/>
              </w:rPr>
              <w:t>23</w:t>
            </w:r>
            <w:r>
              <w:rPr>
                <w:noProof/>
                <w:webHidden/>
              </w:rPr>
              <w:fldChar w:fldCharType="end"/>
            </w:r>
          </w:hyperlink>
        </w:p>
        <w:p w14:paraId="182BF097" w14:textId="2F19DB49" w:rsidR="00900E36" w:rsidRDefault="00900E36">
          <w:pPr>
            <w:pStyle w:val="TOC2"/>
            <w:tabs>
              <w:tab w:val="right" w:leader="dot" w:pos="9350"/>
            </w:tabs>
            <w:rPr>
              <w:noProof/>
            </w:rPr>
          </w:pPr>
          <w:hyperlink w:anchor="_Toc210556496" w:history="1">
            <w:r w:rsidRPr="00C777DC">
              <w:rPr>
                <w:rStyle w:val="Hyperlink"/>
                <w:noProof/>
              </w:rPr>
              <w:t>1.5 Policy administration</w:t>
            </w:r>
            <w:r>
              <w:rPr>
                <w:noProof/>
                <w:webHidden/>
              </w:rPr>
              <w:tab/>
            </w:r>
            <w:r>
              <w:rPr>
                <w:noProof/>
                <w:webHidden/>
              </w:rPr>
              <w:fldChar w:fldCharType="begin"/>
            </w:r>
            <w:r>
              <w:rPr>
                <w:noProof/>
                <w:webHidden/>
              </w:rPr>
              <w:instrText xml:space="preserve"> PAGEREF _Toc210556496 \h </w:instrText>
            </w:r>
            <w:r>
              <w:rPr>
                <w:noProof/>
                <w:webHidden/>
              </w:rPr>
            </w:r>
            <w:r>
              <w:rPr>
                <w:noProof/>
                <w:webHidden/>
              </w:rPr>
              <w:fldChar w:fldCharType="separate"/>
            </w:r>
            <w:r w:rsidR="003B1FA1">
              <w:rPr>
                <w:noProof/>
                <w:webHidden/>
              </w:rPr>
              <w:t>23</w:t>
            </w:r>
            <w:r>
              <w:rPr>
                <w:noProof/>
                <w:webHidden/>
              </w:rPr>
              <w:fldChar w:fldCharType="end"/>
            </w:r>
          </w:hyperlink>
        </w:p>
        <w:p w14:paraId="68B9812F" w14:textId="724C695E" w:rsidR="00900E36" w:rsidRDefault="00900E36">
          <w:pPr>
            <w:pStyle w:val="TOC3"/>
            <w:tabs>
              <w:tab w:val="right" w:leader="dot" w:pos="9350"/>
            </w:tabs>
            <w:rPr>
              <w:noProof/>
            </w:rPr>
          </w:pPr>
          <w:hyperlink w:anchor="_Toc210556497" w:history="1">
            <w:r w:rsidRPr="00C777DC">
              <w:rPr>
                <w:rStyle w:val="Hyperlink"/>
                <w:noProof/>
              </w:rPr>
              <w:t>1.5.1 Organization Administering the Document</w:t>
            </w:r>
            <w:r>
              <w:rPr>
                <w:noProof/>
                <w:webHidden/>
              </w:rPr>
              <w:tab/>
            </w:r>
            <w:r>
              <w:rPr>
                <w:noProof/>
                <w:webHidden/>
              </w:rPr>
              <w:fldChar w:fldCharType="begin"/>
            </w:r>
            <w:r>
              <w:rPr>
                <w:noProof/>
                <w:webHidden/>
              </w:rPr>
              <w:instrText xml:space="preserve"> PAGEREF _Toc210556497 \h </w:instrText>
            </w:r>
            <w:r>
              <w:rPr>
                <w:noProof/>
                <w:webHidden/>
              </w:rPr>
            </w:r>
            <w:r>
              <w:rPr>
                <w:noProof/>
                <w:webHidden/>
              </w:rPr>
              <w:fldChar w:fldCharType="separate"/>
            </w:r>
            <w:r w:rsidR="003B1FA1">
              <w:rPr>
                <w:noProof/>
                <w:webHidden/>
              </w:rPr>
              <w:t>23</w:t>
            </w:r>
            <w:r>
              <w:rPr>
                <w:noProof/>
                <w:webHidden/>
              </w:rPr>
              <w:fldChar w:fldCharType="end"/>
            </w:r>
          </w:hyperlink>
        </w:p>
        <w:p w14:paraId="2F9DC7FC" w14:textId="74492503" w:rsidR="00900E36" w:rsidRDefault="00900E36">
          <w:pPr>
            <w:pStyle w:val="TOC3"/>
            <w:tabs>
              <w:tab w:val="right" w:leader="dot" w:pos="9350"/>
            </w:tabs>
            <w:rPr>
              <w:noProof/>
            </w:rPr>
          </w:pPr>
          <w:hyperlink w:anchor="_Toc210556498" w:history="1">
            <w:r w:rsidRPr="00C777DC">
              <w:rPr>
                <w:rStyle w:val="Hyperlink"/>
                <w:noProof/>
              </w:rPr>
              <w:t>1.5.2 Contact Person</w:t>
            </w:r>
            <w:r>
              <w:rPr>
                <w:noProof/>
                <w:webHidden/>
              </w:rPr>
              <w:tab/>
            </w:r>
            <w:r>
              <w:rPr>
                <w:noProof/>
                <w:webHidden/>
              </w:rPr>
              <w:fldChar w:fldCharType="begin"/>
            </w:r>
            <w:r>
              <w:rPr>
                <w:noProof/>
                <w:webHidden/>
              </w:rPr>
              <w:instrText xml:space="preserve"> PAGEREF _Toc210556498 \h </w:instrText>
            </w:r>
            <w:r>
              <w:rPr>
                <w:noProof/>
                <w:webHidden/>
              </w:rPr>
            </w:r>
            <w:r>
              <w:rPr>
                <w:noProof/>
                <w:webHidden/>
              </w:rPr>
              <w:fldChar w:fldCharType="separate"/>
            </w:r>
            <w:r w:rsidR="003B1FA1">
              <w:rPr>
                <w:noProof/>
                <w:webHidden/>
              </w:rPr>
              <w:t>24</w:t>
            </w:r>
            <w:r>
              <w:rPr>
                <w:noProof/>
                <w:webHidden/>
              </w:rPr>
              <w:fldChar w:fldCharType="end"/>
            </w:r>
          </w:hyperlink>
        </w:p>
        <w:p w14:paraId="530DD534" w14:textId="570B2026" w:rsidR="00900E36" w:rsidRDefault="00900E36">
          <w:pPr>
            <w:pStyle w:val="TOC3"/>
            <w:tabs>
              <w:tab w:val="right" w:leader="dot" w:pos="9350"/>
            </w:tabs>
            <w:rPr>
              <w:noProof/>
            </w:rPr>
          </w:pPr>
          <w:hyperlink w:anchor="_Toc210556499" w:history="1">
            <w:r w:rsidRPr="00C777DC">
              <w:rPr>
                <w:rStyle w:val="Hyperlink"/>
                <w:noProof/>
              </w:rPr>
              <w:t>1.5.3 Person Determining CPS suitability for the policy</w:t>
            </w:r>
            <w:r>
              <w:rPr>
                <w:noProof/>
                <w:webHidden/>
              </w:rPr>
              <w:tab/>
            </w:r>
            <w:r>
              <w:rPr>
                <w:noProof/>
                <w:webHidden/>
              </w:rPr>
              <w:fldChar w:fldCharType="begin"/>
            </w:r>
            <w:r>
              <w:rPr>
                <w:noProof/>
                <w:webHidden/>
              </w:rPr>
              <w:instrText xml:space="preserve"> PAGEREF _Toc210556499 \h </w:instrText>
            </w:r>
            <w:r>
              <w:rPr>
                <w:noProof/>
                <w:webHidden/>
              </w:rPr>
            </w:r>
            <w:r>
              <w:rPr>
                <w:noProof/>
                <w:webHidden/>
              </w:rPr>
              <w:fldChar w:fldCharType="separate"/>
            </w:r>
            <w:r w:rsidR="003B1FA1">
              <w:rPr>
                <w:noProof/>
                <w:webHidden/>
              </w:rPr>
              <w:t>24</w:t>
            </w:r>
            <w:r>
              <w:rPr>
                <w:noProof/>
                <w:webHidden/>
              </w:rPr>
              <w:fldChar w:fldCharType="end"/>
            </w:r>
          </w:hyperlink>
        </w:p>
        <w:p w14:paraId="54B910BE" w14:textId="1EC3976B" w:rsidR="00900E36" w:rsidRDefault="00900E36">
          <w:pPr>
            <w:pStyle w:val="TOC3"/>
            <w:tabs>
              <w:tab w:val="right" w:leader="dot" w:pos="9350"/>
            </w:tabs>
            <w:rPr>
              <w:noProof/>
            </w:rPr>
          </w:pPr>
          <w:hyperlink w:anchor="_Toc210556500" w:history="1">
            <w:r w:rsidRPr="00C777DC">
              <w:rPr>
                <w:rStyle w:val="Hyperlink"/>
                <w:noProof/>
              </w:rPr>
              <w:t>1.5.4 CPS approval procedures</w:t>
            </w:r>
            <w:r>
              <w:rPr>
                <w:noProof/>
                <w:webHidden/>
              </w:rPr>
              <w:tab/>
            </w:r>
            <w:r>
              <w:rPr>
                <w:noProof/>
                <w:webHidden/>
              </w:rPr>
              <w:fldChar w:fldCharType="begin"/>
            </w:r>
            <w:r>
              <w:rPr>
                <w:noProof/>
                <w:webHidden/>
              </w:rPr>
              <w:instrText xml:space="preserve"> PAGEREF _Toc210556500 \h </w:instrText>
            </w:r>
            <w:r>
              <w:rPr>
                <w:noProof/>
                <w:webHidden/>
              </w:rPr>
            </w:r>
            <w:r>
              <w:rPr>
                <w:noProof/>
                <w:webHidden/>
              </w:rPr>
              <w:fldChar w:fldCharType="separate"/>
            </w:r>
            <w:r w:rsidR="003B1FA1">
              <w:rPr>
                <w:noProof/>
                <w:webHidden/>
              </w:rPr>
              <w:t>24</w:t>
            </w:r>
            <w:r>
              <w:rPr>
                <w:noProof/>
                <w:webHidden/>
              </w:rPr>
              <w:fldChar w:fldCharType="end"/>
            </w:r>
          </w:hyperlink>
        </w:p>
        <w:p w14:paraId="5AC43598" w14:textId="7313F9BF" w:rsidR="00900E36" w:rsidRDefault="00900E36">
          <w:pPr>
            <w:pStyle w:val="TOC2"/>
            <w:tabs>
              <w:tab w:val="right" w:leader="dot" w:pos="9350"/>
            </w:tabs>
            <w:rPr>
              <w:noProof/>
            </w:rPr>
          </w:pPr>
          <w:hyperlink w:anchor="_Toc210556501" w:history="1">
            <w:r w:rsidRPr="00C777DC">
              <w:rPr>
                <w:rStyle w:val="Hyperlink"/>
                <w:noProof/>
              </w:rPr>
              <w:t>1.6 Definitions and Acronyms</w:t>
            </w:r>
            <w:r>
              <w:rPr>
                <w:noProof/>
                <w:webHidden/>
              </w:rPr>
              <w:tab/>
            </w:r>
            <w:r>
              <w:rPr>
                <w:noProof/>
                <w:webHidden/>
              </w:rPr>
              <w:fldChar w:fldCharType="begin"/>
            </w:r>
            <w:r>
              <w:rPr>
                <w:noProof/>
                <w:webHidden/>
              </w:rPr>
              <w:instrText xml:space="preserve"> PAGEREF _Toc210556501 \h </w:instrText>
            </w:r>
            <w:r>
              <w:rPr>
                <w:noProof/>
                <w:webHidden/>
              </w:rPr>
            </w:r>
            <w:r>
              <w:rPr>
                <w:noProof/>
                <w:webHidden/>
              </w:rPr>
              <w:fldChar w:fldCharType="separate"/>
            </w:r>
            <w:r w:rsidR="003B1FA1">
              <w:rPr>
                <w:noProof/>
                <w:webHidden/>
              </w:rPr>
              <w:t>24</w:t>
            </w:r>
            <w:r>
              <w:rPr>
                <w:noProof/>
                <w:webHidden/>
              </w:rPr>
              <w:fldChar w:fldCharType="end"/>
            </w:r>
          </w:hyperlink>
        </w:p>
        <w:p w14:paraId="3448E9A0" w14:textId="05C4A906" w:rsidR="00900E36" w:rsidRDefault="00900E36">
          <w:pPr>
            <w:pStyle w:val="TOC3"/>
            <w:tabs>
              <w:tab w:val="right" w:leader="dot" w:pos="9350"/>
            </w:tabs>
            <w:rPr>
              <w:noProof/>
            </w:rPr>
          </w:pPr>
          <w:hyperlink w:anchor="_Toc210556502" w:history="1">
            <w:r w:rsidRPr="00C777DC">
              <w:rPr>
                <w:rStyle w:val="Hyperlink"/>
                <w:noProof/>
              </w:rPr>
              <w:t>1.6.1 Definitions</w:t>
            </w:r>
            <w:r>
              <w:rPr>
                <w:noProof/>
                <w:webHidden/>
              </w:rPr>
              <w:tab/>
            </w:r>
            <w:r>
              <w:rPr>
                <w:noProof/>
                <w:webHidden/>
              </w:rPr>
              <w:fldChar w:fldCharType="begin"/>
            </w:r>
            <w:r>
              <w:rPr>
                <w:noProof/>
                <w:webHidden/>
              </w:rPr>
              <w:instrText xml:space="preserve"> PAGEREF _Toc210556502 \h </w:instrText>
            </w:r>
            <w:r>
              <w:rPr>
                <w:noProof/>
                <w:webHidden/>
              </w:rPr>
            </w:r>
            <w:r>
              <w:rPr>
                <w:noProof/>
                <w:webHidden/>
              </w:rPr>
              <w:fldChar w:fldCharType="separate"/>
            </w:r>
            <w:r w:rsidR="003B1FA1">
              <w:rPr>
                <w:noProof/>
                <w:webHidden/>
              </w:rPr>
              <w:t>24</w:t>
            </w:r>
            <w:r>
              <w:rPr>
                <w:noProof/>
                <w:webHidden/>
              </w:rPr>
              <w:fldChar w:fldCharType="end"/>
            </w:r>
          </w:hyperlink>
        </w:p>
        <w:p w14:paraId="6C377E0F" w14:textId="44FCCD8E" w:rsidR="00900E36" w:rsidRDefault="00900E36">
          <w:pPr>
            <w:pStyle w:val="TOC3"/>
            <w:tabs>
              <w:tab w:val="right" w:leader="dot" w:pos="9350"/>
            </w:tabs>
            <w:rPr>
              <w:noProof/>
            </w:rPr>
          </w:pPr>
          <w:hyperlink w:anchor="_Toc210556503" w:history="1">
            <w:r w:rsidRPr="00C777DC">
              <w:rPr>
                <w:rStyle w:val="Hyperlink"/>
                <w:noProof/>
              </w:rPr>
              <w:t>1.6.2 Acronyms</w:t>
            </w:r>
            <w:r>
              <w:rPr>
                <w:noProof/>
                <w:webHidden/>
              </w:rPr>
              <w:tab/>
            </w:r>
            <w:r>
              <w:rPr>
                <w:noProof/>
                <w:webHidden/>
              </w:rPr>
              <w:fldChar w:fldCharType="begin"/>
            </w:r>
            <w:r>
              <w:rPr>
                <w:noProof/>
                <w:webHidden/>
              </w:rPr>
              <w:instrText xml:space="preserve"> PAGEREF _Toc210556503 \h </w:instrText>
            </w:r>
            <w:r>
              <w:rPr>
                <w:noProof/>
                <w:webHidden/>
              </w:rPr>
            </w:r>
            <w:r>
              <w:rPr>
                <w:noProof/>
                <w:webHidden/>
              </w:rPr>
              <w:fldChar w:fldCharType="separate"/>
            </w:r>
            <w:r w:rsidR="003B1FA1">
              <w:rPr>
                <w:noProof/>
                <w:webHidden/>
              </w:rPr>
              <w:t>33</w:t>
            </w:r>
            <w:r>
              <w:rPr>
                <w:noProof/>
                <w:webHidden/>
              </w:rPr>
              <w:fldChar w:fldCharType="end"/>
            </w:r>
          </w:hyperlink>
        </w:p>
        <w:p w14:paraId="27EBE49C" w14:textId="46DD892D" w:rsidR="00900E36" w:rsidRDefault="00900E36">
          <w:pPr>
            <w:pStyle w:val="TOC3"/>
            <w:tabs>
              <w:tab w:val="right" w:leader="dot" w:pos="9350"/>
            </w:tabs>
            <w:rPr>
              <w:noProof/>
            </w:rPr>
          </w:pPr>
          <w:hyperlink w:anchor="_Toc210556504" w:history="1">
            <w:r w:rsidRPr="00C777DC">
              <w:rPr>
                <w:rStyle w:val="Hyperlink"/>
                <w:noProof/>
              </w:rPr>
              <w:t>1.6.3 References</w:t>
            </w:r>
            <w:r>
              <w:rPr>
                <w:noProof/>
                <w:webHidden/>
              </w:rPr>
              <w:tab/>
            </w:r>
            <w:r>
              <w:rPr>
                <w:noProof/>
                <w:webHidden/>
              </w:rPr>
              <w:fldChar w:fldCharType="begin"/>
            </w:r>
            <w:r>
              <w:rPr>
                <w:noProof/>
                <w:webHidden/>
              </w:rPr>
              <w:instrText xml:space="preserve"> PAGEREF _Toc210556504 \h </w:instrText>
            </w:r>
            <w:r>
              <w:rPr>
                <w:noProof/>
                <w:webHidden/>
              </w:rPr>
            </w:r>
            <w:r>
              <w:rPr>
                <w:noProof/>
                <w:webHidden/>
              </w:rPr>
              <w:fldChar w:fldCharType="separate"/>
            </w:r>
            <w:r w:rsidR="003B1FA1">
              <w:rPr>
                <w:noProof/>
                <w:webHidden/>
              </w:rPr>
              <w:t>34</w:t>
            </w:r>
            <w:r>
              <w:rPr>
                <w:noProof/>
                <w:webHidden/>
              </w:rPr>
              <w:fldChar w:fldCharType="end"/>
            </w:r>
          </w:hyperlink>
        </w:p>
        <w:p w14:paraId="1FAE0286" w14:textId="43FFDECA" w:rsidR="00900E36" w:rsidRDefault="00900E36">
          <w:pPr>
            <w:pStyle w:val="TOC3"/>
            <w:tabs>
              <w:tab w:val="right" w:leader="dot" w:pos="9350"/>
            </w:tabs>
            <w:rPr>
              <w:noProof/>
            </w:rPr>
          </w:pPr>
          <w:hyperlink w:anchor="_Toc210556505" w:history="1">
            <w:r w:rsidRPr="00C777DC">
              <w:rPr>
                <w:rStyle w:val="Hyperlink"/>
                <w:noProof/>
              </w:rPr>
              <w:t>1.6.4 Conventions</w:t>
            </w:r>
            <w:r>
              <w:rPr>
                <w:noProof/>
                <w:webHidden/>
              </w:rPr>
              <w:tab/>
            </w:r>
            <w:r>
              <w:rPr>
                <w:noProof/>
                <w:webHidden/>
              </w:rPr>
              <w:fldChar w:fldCharType="begin"/>
            </w:r>
            <w:r>
              <w:rPr>
                <w:noProof/>
                <w:webHidden/>
              </w:rPr>
              <w:instrText xml:space="preserve"> PAGEREF _Toc210556505 \h </w:instrText>
            </w:r>
            <w:r>
              <w:rPr>
                <w:noProof/>
                <w:webHidden/>
              </w:rPr>
            </w:r>
            <w:r>
              <w:rPr>
                <w:noProof/>
                <w:webHidden/>
              </w:rPr>
              <w:fldChar w:fldCharType="separate"/>
            </w:r>
            <w:r w:rsidR="003B1FA1">
              <w:rPr>
                <w:noProof/>
                <w:webHidden/>
              </w:rPr>
              <w:t>37</w:t>
            </w:r>
            <w:r>
              <w:rPr>
                <w:noProof/>
                <w:webHidden/>
              </w:rPr>
              <w:fldChar w:fldCharType="end"/>
            </w:r>
          </w:hyperlink>
        </w:p>
        <w:p w14:paraId="71A39DF3" w14:textId="4CB4D26C" w:rsidR="00900E36" w:rsidRDefault="00900E36">
          <w:pPr>
            <w:pStyle w:val="TOC1"/>
            <w:tabs>
              <w:tab w:val="right" w:leader="dot" w:pos="9350"/>
            </w:tabs>
            <w:rPr>
              <w:noProof/>
            </w:rPr>
          </w:pPr>
          <w:hyperlink w:anchor="_Toc210556506" w:history="1">
            <w:r w:rsidRPr="00C777DC">
              <w:rPr>
                <w:rStyle w:val="Hyperlink"/>
                <w:noProof/>
              </w:rPr>
              <w:t>2. PUBLICATION AND REPOSITORY RESPONSIBILITIES</w:t>
            </w:r>
            <w:r>
              <w:rPr>
                <w:noProof/>
                <w:webHidden/>
              </w:rPr>
              <w:tab/>
            </w:r>
            <w:r>
              <w:rPr>
                <w:noProof/>
                <w:webHidden/>
              </w:rPr>
              <w:fldChar w:fldCharType="begin"/>
            </w:r>
            <w:r>
              <w:rPr>
                <w:noProof/>
                <w:webHidden/>
              </w:rPr>
              <w:instrText xml:space="preserve"> PAGEREF _Toc210556506 \h </w:instrText>
            </w:r>
            <w:r>
              <w:rPr>
                <w:noProof/>
                <w:webHidden/>
              </w:rPr>
            </w:r>
            <w:r>
              <w:rPr>
                <w:noProof/>
                <w:webHidden/>
              </w:rPr>
              <w:fldChar w:fldCharType="separate"/>
            </w:r>
            <w:r w:rsidR="003B1FA1">
              <w:rPr>
                <w:noProof/>
                <w:webHidden/>
              </w:rPr>
              <w:t>38</w:t>
            </w:r>
            <w:r>
              <w:rPr>
                <w:noProof/>
                <w:webHidden/>
              </w:rPr>
              <w:fldChar w:fldCharType="end"/>
            </w:r>
          </w:hyperlink>
        </w:p>
        <w:p w14:paraId="2CEF7A3A" w14:textId="2BFA65CF" w:rsidR="00900E36" w:rsidRDefault="00900E36">
          <w:pPr>
            <w:pStyle w:val="TOC2"/>
            <w:tabs>
              <w:tab w:val="right" w:leader="dot" w:pos="9350"/>
            </w:tabs>
            <w:rPr>
              <w:noProof/>
            </w:rPr>
          </w:pPr>
          <w:hyperlink w:anchor="_Toc210556507" w:history="1">
            <w:r w:rsidRPr="00C777DC">
              <w:rPr>
                <w:rStyle w:val="Hyperlink"/>
                <w:noProof/>
              </w:rPr>
              <w:t>2.1 Repositories</w:t>
            </w:r>
            <w:r>
              <w:rPr>
                <w:noProof/>
                <w:webHidden/>
              </w:rPr>
              <w:tab/>
            </w:r>
            <w:r>
              <w:rPr>
                <w:noProof/>
                <w:webHidden/>
              </w:rPr>
              <w:fldChar w:fldCharType="begin"/>
            </w:r>
            <w:r>
              <w:rPr>
                <w:noProof/>
                <w:webHidden/>
              </w:rPr>
              <w:instrText xml:space="preserve"> PAGEREF _Toc210556507 \h </w:instrText>
            </w:r>
            <w:r>
              <w:rPr>
                <w:noProof/>
                <w:webHidden/>
              </w:rPr>
            </w:r>
            <w:r>
              <w:rPr>
                <w:noProof/>
                <w:webHidden/>
              </w:rPr>
              <w:fldChar w:fldCharType="separate"/>
            </w:r>
            <w:r w:rsidR="003B1FA1">
              <w:rPr>
                <w:noProof/>
                <w:webHidden/>
              </w:rPr>
              <w:t>38</w:t>
            </w:r>
            <w:r>
              <w:rPr>
                <w:noProof/>
                <w:webHidden/>
              </w:rPr>
              <w:fldChar w:fldCharType="end"/>
            </w:r>
          </w:hyperlink>
        </w:p>
        <w:p w14:paraId="7A30BBCA" w14:textId="37BC356C" w:rsidR="00900E36" w:rsidRDefault="00900E36">
          <w:pPr>
            <w:pStyle w:val="TOC2"/>
            <w:tabs>
              <w:tab w:val="right" w:leader="dot" w:pos="9350"/>
            </w:tabs>
            <w:rPr>
              <w:noProof/>
            </w:rPr>
          </w:pPr>
          <w:hyperlink w:anchor="_Toc210556508" w:history="1">
            <w:r w:rsidRPr="00C777DC">
              <w:rPr>
                <w:rStyle w:val="Hyperlink"/>
                <w:noProof/>
              </w:rPr>
              <w:t>2.2 Publication of information</w:t>
            </w:r>
            <w:r>
              <w:rPr>
                <w:noProof/>
                <w:webHidden/>
              </w:rPr>
              <w:tab/>
            </w:r>
            <w:r>
              <w:rPr>
                <w:noProof/>
                <w:webHidden/>
              </w:rPr>
              <w:fldChar w:fldCharType="begin"/>
            </w:r>
            <w:r>
              <w:rPr>
                <w:noProof/>
                <w:webHidden/>
              </w:rPr>
              <w:instrText xml:space="preserve"> PAGEREF _Toc210556508 \h </w:instrText>
            </w:r>
            <w:r>
              <w:rPr>
                <w:noProof/>
                <w:webHidden/>
              </w:rPr>
            </w:r>
            <w:r>
              <w:rPr>
                <w:noProof/>
                <w:webHidden/>
              </w:rPr>
              <w:fldChar w:fldCharType="separate"/>
            </w:r>
            <w:r w:rsidR="003B1FA1">
              <w:rPr>
                <w:noProof/>
                <w:webHidden/>
              </w:rPr>
              <w:t>38</w:t>
            </w:r>
            <w:r>
              <w:rPr>
                <w:noProof/>
                <w:webHidden/>
              </w:rPr>
              <w:fldChar w:fldCharType="end"/>
            </w:r>
          </w:hyperlink>
        </w:p>
        <w:p w14:paraId="3AA1217B" w14:textId="06739A16" w:rsidR="00900E36" w:rsidRDefault="00900E36">
          <w:pPr>
            <w:pStyle w:val="TOC2"/>
            <w:tabs>
              <w:tab w:val="right" w:leader="dot" w:pos="9350"/>
            </w:tabs>
            <w:rPr>
              <w:noProof/>
            </w:rPr>
          </w:pPr>
          <w:hyperlink w:anchor="_Toc210556509" w:history="1">
            <w:r w:rsidRPr="00C777DC">
              <w:rPr>
                <w:rStyle w:val="Hyperlink"/>
                <w:noProof/>
              </w:rPr>
              <w:t>2.3 Time or frequency of publication</w:t>
            </w:r>
            <w:r>
              <w:rPr>
                <w:noProof/>
                <w:webHidden/>
              </w:rPr>
              <w:tab/>
            </w:r>
            <w:r>
              <w:rPr>
                <w:noProof/>
                <w:webHidden/>
              </w:rPr>
              <w:fldChar w:fldCharType="begin"/>
            </w:r>
            <w:r>
              <w:rPr>
                <w:noProof/>
                <w:webHidden/>
              </w:rPr>
              <w:instrText xml:space="preserve"> PAGEREF _Toc210556509 \h </w:instrText>
            </w:r>
            <w:r>
              <w:rPr>
                <w:noProof/>
                <w:webHidden/>
              </w:rPr>
            </w:r>
            <w:r>
              <w:rPr>
                <w:noProof/>
                <w:webHidden/>
              </w:rPr>
              <w:fldChar w:fldCharType="separate"/>
            </w:r>
            <w:r w:rsidR="003B1FA1">
              <w:rPr>
                <w:noProof/>
                <w:webHidden/>
              </w:rPr>
              <w:t>38</w:t>
            </w:r>
            <w:r>
              <w:rPr>
                <w:noProof/>
                <w:webHidden/>
              </w:rPr>
              <w:fldChar w:fldCharType="end"/>
            </w:r>
          </w:hyperlink>
        </w:p>
        <w:p w14:paraId="528E3124" w14:textId="1D1952F8" w:rsidR="00900E36" w:rsidRDefault="00900E36">
          <w:pPr>
            <w:pStyle w:val="TOC2"/>
            <w:tabs>
              <w:tab w:val="right" w:leader="dot" w:pos="9350"/>
            </w:tabs>
            <w:rPr>
              <w:noProof/>
            </w:rPr>
          </w:pPr>
          <w:hyperlink w:anchor="_Toc210556510" w:history="1">
            <w:r w:rsidRPr="00C777DC">
              <w:rPr>
                <w:rStyle w:val="Hyperlink"/>
                <w:noProof/>
              </w:rPr>
              <w:t>2.4 Access controls on repositories</w:t>
            </w:r>
            <w:r>
              <w:rPr>
                <w:noProof/>
                <w:webHidden/>
              </w:rPr>
              <w:tab/>
            </w:r>
            <w:r>
              <w:rPr>
                <w:noProof/>
                <w:webHidden/>
              </w:rPr>
              <w:fldChar w:fldCharType="begin"/>
            </w:r>
            <w:r>
              <w:rPr>
                <w:noProof/>
                <w:webHidden/>
              </w:rPr>
              <w:instrText xml:space="preserve"> PAGEREF _Toc210556510 \h </w:instrText>
            </w:r>
            <w:r>
              <w:rPr>
                <w:noProof/>
                <w:webHidden/>
              </w:rPr>
            </w:r>
            <w:r>
              <w:rPr>
                <w:noProof/>
                <w:webHidden/>
              </w:rPr>
              <w:fldChar w:fldCharType="separate"/>
            </w:r>
            <w:r w:rsidR="003B1FA1">
              <w:rPr>
                <w:noProof/>
                <w:webHidden/>
              </w:rPr>
              <w:t>39</w:t>
            </w:r>
            <w:r>
              <w:rPr>
                <w:noProof/>
                <w:webHidden/>
              </w:rPr>
              <w:fldChar w:fldCharType="end"/>
            </w:r>
          </w:hyperlink>
        </w:p>
        <w:p w14:paraId="34001A87" w14:textId="1E61DC38" w:rsidR="00900E36" w:rsidRDefault="00900E36">
          <w:pPr>
            <w:pStyle w:val="TOC1"/>
            <w:tabs>
              <w:tab w:val="right" w:leader="dot" w:pos="9350"/>
            </w:tabs>
            <w:rPr>
              <w:noProof/>
            </w:rPr>
          </w:pPr>
          <w:hyperlink w:anchor="_Toc210556511" w:history="1">
            <w:r w:rsidRPr="00C777DC">
              <w:rPr>
                <w:rStyle w:val="Hyperlink"/>
                <w:noProof/>
              </w:rPr>
              <w:t>3. IDENTIFICATION AND AUTHENTICATION</w:t>
            </w:r>
            <w:r>
              <w:rPr>
                <w:noProof/>
                <w:webHidden/>
              </w:rPr>
              <w:tab/>
            </w:r>
            <w:r>
              <w:rPr>
                <w:noProof/>
                <w:webHidden/>
              </w:rPr>
              <w:fldChar w:fldCharType="begin"/>
            </w:r>
            <w:r>
              <w:rPr>
                <w:noProof/>
                <w:webHidden/>
              </w:rPr>
              <w:instrText xml:space="preserve"> PAGEREF _Toc210556511 \h </w:instrText>
            </w:r>
            <w:r>
              <w:rPr>
                <w:noProof/>
                <w:webHidden/>
              </w:rPr>
            </w:r>
            <w:r>
              <w:rPr>
                <w:noProof/>
                <w:webHidden/>
              </w:rPr>
              <w:fldChar w:fldCharType="separate"/>
            </w:r>
            <w:r w:rsidR="003B1FA1">
              <w:rPr>
                <w:noProof/>
                <w:webHidden/>
              </w:rPr>
              <w:t>40</w:t>
            </w:r>
            <w:r>
              <w:rPr>
                <w:noProof/>
                <w:webHidden/>
              </w:rPr>
              <w:fldChar w:fldCharType="end"/>
            </w:r>
          </w:hyperlink>
        </w:p>
        <w:p w14:paraId="03068ED4" w14:textId="527895D7" w:rsidR="00900E36" w:rsidRDefault="00900E36">
          <w:pPr>
            <w:pStyle w:val="TOC2"/>
            <w:tabs>
              <w:tab w:val="right" w:leader="dot" w:pos="9350"/>
            </w:tabs>
            <w:rPr>
              <w:noProof/>
            </w:rPr>
          </w:pPr>
          <w:hyperlink w:anchor="_Toc210556512" w:history="1">
            <w:r w:rsidRPr="00C777DC">
              <w:rPr>
                <w:rStyle w:val="Hyperlink"/>
                <w:noProof/>
              </w:rPr>
              <w:t>3.1 Naming</w:t>
            </w:r>
            <w:r>
              <w:rPr>
                <w:noProof/>
                <w:webHidden/>
              </w:rPr>
              <w:tab/>
            </w:r>
            <w:r>
              <w:rPr>
                <w:noProof/>
                <w:webHidden/>
              </w:rPr>
              <w:fldChar w:fldCharType="begin"/>
            </w:r>
            <w:r>
              <w:rPr>
                <w:noProof/>
                <w:webHidden/>
              </w:rPr>
              <w:instrText xml:space="preserve"> PAGEREF _Toc210556512 \h </w:instrText>
            </w:r>
            <w:r>
              <w:rPr>
                <w:noProof/>
                <w:webHidden/>
              </w:rPr>
            </w:r>
            <w:r>
              <w:rPr>
                <w:noProof/>
                <w:webHidden/>
              </w:rPr>
              <w:fldChar w:fldCharType="separate"/>
            </w:r>
            <w:r w:rsidR="003B1FA1">
              <w:rPr>
                <w:noProof/>
                <w:webHidden/>
              </w:rPr>
              <w:t>40</w:t>
            </w:r>
            <w:r>
              <w:rPr>
                <w:noProof/>
                <w:webHidden/>
              </w:rPr>
              <w:fldChar w:fldCharType="end"/>
            </w:r>
          </w:hyperlink>
        </w:p>
        <w:p w14:paraId="2DA21011" w14:textId="1B545024" w:rsidR="00900E36" w:rsidRDefault="00900E36">
          <w:pPr>
            <w:pStyle w:val="TOC3"/>
            <w:tabs>
              <w:tab w:val="right" w:leader="dot" w:pos="9350"/>
            </w:tabs>
            <w:rPr>
              <w:noProof/>
            </w:rPr>
          </w:pPr>
          <w:hyperlink w:anchor="_Toc210556513" w:history="1">
            <w:r w:rsidRPr="00C777DC">
              <w:rPr>
                <w:rStyle w:val="Hyperlink"/>
                <w:noProof/>
              </w:rPr>
              <w:t>3.1.1 Types of names</w:t>
            </w:r>
            <w:r>
              <w:rPr>
                <w:noProof/>
                <w:webHidden/>
              </w:rPr>
              <w:tab/>
            </w:r>
            <w:r>
              <w:rPr>
                <w:noProof/>
                <w:webHidden/>
              </w:rPr>
              <w:fldChar w:fldCharType="begin"/>
            </w:r>
            <w:r>
              <w:rPr>
                <w:noProof/>
                <w:webHidden/>
              </w:rPr>
              <w:instrText xml:space="preserve"> PAGEREF _Toc210556513 \h </w:instrText>
            </w:r>
            <w:r>
              <w:rPr>
                <w:noProof/>
                <w:webHidden/>
              </w:rPr>
            </w:r>
            <w:r>
              <w:rPr>
                <w:noProof/>
                <w:webHidden/>
              </w:rPr>
              <w:fldChar w:fldCharType="separate"/>
            </w:r>
            <w:r w:rsidR="003B1FA1">
              <w:rPr>
                <w:noProof/>
                <w:webHidden/>
              </w:rPr>
              <w:t>40</w:t>
            </w:r>
            <w:r>
              <w:rPr>
                <w:noProof/>
                <w:webHidden/>
              </w:rPr>
              <w:fldChar w:fldCharType="end"/>
            </w:r>
          </w:hyperlink>
        </w:p>
        <w:p w14:paraId="3D4F26BB" w14:textId="08CBF01E" w:rsidR="00900E36" w:rsidRDefault="00900E36">
          <w:pPr>
            <w:pStyle w:val="TOC3"/>
            <w:tabs>
              <w:tab w:val="right" w:leader="dot" w:pos="9350"/>
            </w:tabs>
            <w:rPr>
              <w:noProof/>
            </w:rPr>
          </w:pPr>
          <w:hyperlink w:anchor="_Toc210556514" w:history="1">
            <w:r w:rsidRPr="00C777DC">
              <w:rPr>
                <w:rStyle w:val="Hyperlink"/>
                <w:noProof/>
              </w:rPr>
              <w:t>3.1.2 Need for names to be meaningful</w:t>
            </w:r>
            <w:r>
              <w:rPr>
                <w:noProof/>
                <w:webHidden/>
              </w:rPr>
              <w:tab/>
            </w:r>
            <w:r>
              <w:rPr>
                <w:noProof/>
                <w:webHidden/>
              </w:rPr>
              <w:fldChar w:fldCharType="begin"/>
            </w:r>
            <w:r>
              <w:rPr>
                <w:noProof/>
                <w:webHidden/>
              </w:rPr>
              <w:instrText xml:space="preserve"> PAGEREF _Toc210556514 \h </w:instrText>
            </w:r>
            <w:r>
              <w:rPr>
                <w:noProof/>
                <w:webHidden/>
              </w:rPr>
            </w:r>
            <w:r>
              <w:rPr>
                <w:noProof/>
                <w:webHidden/>
              </w:rPr>
              <w:fldChar w:fldCharType="separate"/>
            </w:r>
            <w:r w:rsidR="003B1FA1">
              <w:rPr>
                <w:noProof/>
                <w:webHidden/>
              </w:rPr>
              <w:t>40</w:t>
            </w:r>
            <w:r>
              <w:rPr>
                <w:noProof/>
                <w:webHidden/>
              </w:rPr>
              <w:fldChar w:fldCharType="end"/>
            </w:r>
          </w:hyperlink>
        </w:p>
        <w:p w14:paraId="208DBA83" w14:textId="070D036E" w:rsidR="00900E36" w:rsidRDefault="00900E36">
          <w:pPr>
            <w:pStyle w:val="TOC3"/>
            <w:tabs>
              <w:tab w:val="right" w:leader="dot" w:pos="9350"/>
            </w:tabs>
            <w:rPr>
              <w:noProof/>
            </w:rPr>
          </w:pPr>
          <w:hyperlink w:anchor="_Toc210556515" w:history="1">
            <w:r w:rsidRPr="00C777DC">
              <w:rPr>
                <w:rStyle w:val="Hyperlink"/>
                <w:noProof/>
              </w:rPr>
              <w:t>3.1.3 Anonymity or pseudonymity of subscribers</w:t>
            </w:r>
            <w:r>
              <w:rPr>
                <w:noProof/>
                <w:webHidden/>
              </w:rPr>
              <w:tab/>
            </w:r>
            <w:r>
              <w:rPr>
                <w:noProof/>
                <w:webHidden/>
              </w:rPr>
              <w:fldChar w:fldCharType="begin"/>
            </w:r>
            <w:r>
              <w:rPr>
                <w:noProof/>
                <w:webHidden/>
              </w:rPr>
              <w:instrText xml:space="preserve"> PAGEREF _Toc210556515 \h </w:instrText>
            </w:r>
            <w:r>
              <w:rPr>
                <w:noProof/>
                <w:webHidden/>
              </w:rPr>
            </w:r>
            <w:r>
              <w:rPr>
                <w:noProof/>
                <w:webHidden/>
              </w:rPr>
              <w:fldChar w:fldCharType="separate"/>
            </w:r>
            <w:r w:rsidR="003B1FA1">
              <w:rPr>
                <w:noProof/>
                <w:webHidden/>
              </w:rPr>
              <w:t>40</w:t>
            </w:r>
            <w:r>
              <w:rPr>
                <w:noProof/>
                <w:webHidden/>
              </w:rPr>
              <w:fldChar w:fldCharType="end"/>
            </w:r>
          </w:hyperlink>
        </w:p>
        <w:p w14:paraId="7839009D" w14:textId="29B018EA" w:rsidR="00900E36" w:rsidRDefault="00900E36">
          <w:pPr>
            <w:pStyle w:val="TOC3"/>
            <w:tabs>
              <w:tab w:val="right" w:leader="dot" w:pos="9350"/>
            </w:tabs>
            <w:rPr>
              <w:noProof/>
            </w:rPr>
          </w:pPr>
          <w:hyperlink w:anchor="_Toc210556516" w:history="1">
            <w:r w:rsidRPr="00C777DC">
              <w:rPr>
                <w:rStyle w:val="Hyperlink"/>
                <w:noProof/>
              </w:rPr>
              <w:t>3.1.4 Rules for interpreting various name forms</w:t>
            </w:r>
            <w:r>
              <w:rPr>
                <w:noProof/>
                <w:webHidden/>
              </w:rPr>
              <w:tab/>
            </w:r>
            <w:r>
              <w:rPr>
                <w:noProof/>
                <w:webHidden/>
              </w:rPr>
              <w:fldChar w:fldCharType="begin"/>
            </w:r>
            <w:r>
              <w:rPr>
                <w:noProof/>
                <w:webHidden/>
              </w:rPr>
              <w:instrText xml:space="preserve"> PAGEREF _Toc210556516 \h </w:instrText>
            </w:r>
            <w:r>
              <w:rPr>
                <w:noProof/>
                <w:webHidden/>
              </w:rPr>
            </w:r>
            <w:r>
              <w:rPr>
                <w:noProof/>
                <w:webHidden/>
              </w:rPr>
              <w:fldChar w:fldCharType="separate"/>
            </w:r>
            <w:r w:rsidR="003B1FA1">
              <w:rPr>
                <w:noProof/>
                <w:webHidden/>
              </w:rPr>
              <w:t>40</w:t>
            </w:r>
            <w:r>
              <w:rPr>
                <w:noProof/>
                <w:webHidden/>
              </w:rPr>
              <w:fldChar w:fldCharType="end"/>
            </w:r>
          </w:hyperlink>
        </w:p>
        <w:p w14:paraId="3DD97CBF" w14:textId="3BCB01D6" w:rsidR="00900E36" w:rsidRDefault="00900E36">
          <w:pPr>
            <w:pStyle w:val="TOC3"/>
            <w:tabs>
              <w:tab w:val="right" w:leader="dot" w:pos="9350"/>
            </w:tabs>
            <w:rPr>
              <w:noProof/>
            </w:rPr>
          </w:pPr>
          <w:hyperlink w:anchor="_Toc210556517" w:history="1">
            <w:r w:rsidRPr="00C777DC">
              <w:rPr>
                <w:rStyle w:val="Hyperlink"/>
                <w:noProof/>
              </w:rPr>
              <w:t>3.1.5 Uniqueness of names</w:t>
            </w:r>
            <w:r>
              <w:rPr>
                <w:noProof/>
                <w:webHidden/>
              </w:rPr>
              <w:tab/>
            </w:r>
            <w:r>
              <w:rPr>
                <w:noProof/>
                <w:webHidden/>
              </w:rPr>
              <w:fldChar w:fldCharType="begin"/>
            </w:r>
            <w:r>
              <w:rPr>
                <w:noProof/>
                <w:webHidden/>
              </w:rPr>
              <w:instrText xml:space="preserve"> PAGEREF _Toc210556517 \h </w:instrText>
            </w:r>
            <w:r>
              <w:rPr>
                <w:noProof/>
                <w:webHidden/>
              </w:rPr>
            </w:r>
            <w:r>
              <w:rPr>
                <w:noProof/>
                <w:webHidden/>
              </w:rPr>
              <w:fldChar w:fldCharType="separate"/>
            </w:r>
            <w:r w:rsidR="003B1FA1">
              <w:rPr>
                <w:noProof/>
                <w:webHidden/>
              </w:rPr>
              <w:t>40</w:t>
            </w:r>
            <w:r>
              <w:rPr>
                <w:noProof/>
                <w:webHidden/>
              </w:rPr>
              <w:fldChar w:fldCharType="end"/>
            </w:r>
          </w:hyperlink>
        </w:p>
        <w:p w14:paraId="5B939303" w14:textId="32EAF6AB" w:rsidR="00900E36" w:rsidRDefault="00900E36">
          <w:pPr>
            <w:pStyle w:val="TOC3"/>
            <w:tabs>
              <w:tab w:val="right" w:leader="dot" w:pos="9350"/>
            </w:tabs>
            <w:rPr>
              <w:noProof/>
            </w:rPr>
          </w:pPr>
          <w:hyperlink w:anchor="_Toc210556518" w:history="1">
            <w:r w:rsidRPr="00C777DC">
              <w:rPr>
                <w:rStyle w:val="Hyperlink"/>
                <w:noProof/>
              </w:rPr>
              <w:t>3.1.6 Recognition, authentication, and role of trademarks</w:t>
            </w:r>
            <w:r>
              <w:rPr>
                <w:noProof/>
                <w:webHidden/>
              </w:rPr>
              <w:tab/>
            </w:r>
            <w:r>
              <w:rPr>
                <w:noProof/>
                <w:webHidden/>
              </w:rPr>
              <w:fldChar w:fldCharType="begin"/>
            </w:r>
            <w:r>
              <w:rPr>
                <w:noProof/>
                <w:webHidden/>
              </w:rPr>
              <w:instrText xml:space="preserve"> PAGEREF _Toc210556518 \h </w:instrText>
            </w:r>
            <w:r>
              <w:rPr>
                <w:noProof/>
                <w:webHidden/>
              </w:rPr>
            </w:r>
            <w:r>
              <w:rPr>
                <w:noProof/>
                <w:webHidden/>
              </w:rPr>
              <w:fldChar w:fldCharType="separate"/>
            </w:r>
            <w:r w:rsidR="003B1FA1">
              <w:rPr>
                <w:noProof/>
                <w:webHidden/>
              </w:rPr>
              <w:t>40</w:t>
            </w:r>
            <w:r>
              <w:rPr>
                <w:noProof/>
                <w:webHidden/>
              </w:rPr>
              <w:fldChar w:fldCharType="end"/>
            </w:r>
          </w:hyperlink>
        </w:p>
        <w:p w14:paraId="477BBBF2" w14:textId="29DECE2E" w:rsidR="00900E36" w:rsidRDefault="00900E36">
          <w:pPr>
            <w:pStyle w:val="TOC2"/>
            <w:tabs>
              <w:tab w:val="right" w:leader="dot" w:pos="9350"/>
            </w:tabs>
            <w:rPr>
              <w:noProof/>
            </w:rPr>
          </w:pPr>
          <w:hyperlink w:anchor="_Toc210556519" w:history="1">
            <w:r w:rsidRPr="00C777DC">
              <w:rPr>
                <w:rStyle w:val="Hyperlink"/>
                <w:noProof/>
              </w:rPr>
              <w:t>3.2 Initial identity validation</w:t>
            </w:r>
            <w:r>
              <w:rPr>
                <w:noProof/>
                <w:webHidden/>
              </w:rPr>
              <w:tab/>
            </w:r>
            <w:r>
              <w:rPr>
                <w:noProof/>
                <w:webHidden/>
              </w:rPr>
              <w:fldChar w:fldCharType="begin"/>
            </w:r>
            <w:r>
              <w:rPr>
                <w:noProof/>
                <w:webHidden/>
              </w:rPr>
              <w:instrText xml:space="preserve"> PAGEREF _Toc210556519 \h </w:instrText>
            </w:r>
            <w:r>
              <w:rPr>
                <w:noProof/>
                <w:webHidden/>
              </w:rPr>
            </w:r>
            <w:r>
              <w:rPr>
                <w:noProof/>
                <w:webHidden/>
              </w:rPr>
              <w:fldChar w:fldCharType="separate"/>
            </w:r>
            <w:r w:rsidR="003B1FA1">
              <w:rPr>
                <w:noProof/>
                <w:webHidden/>
              </w:rPr>
              <w:t>40</w:t>
            </w:r>
            <w:r>
              <w:rPr>
                <w:noProof/>
                <w:webHidden/>
              </w:rPr>
              <w:fldChar w:fldCharType="end"/>
            </w:r>
          </w:hyperlink>
        </w:p>
        <w:p w14:paraId="70E6154B" w14:textId="6C405CA8" w:rsidR="00900E36" w:rsidRDefault="00900E36">
          <w:pPr>
            <w:pStyle w:val="TOC3"/>
            <w:tabs>
              <w:tab w:val="right" w:leader="dot" w:pos="9350"/>
            </w:tabs>
            <w:rPr>
              <w:noProof/>
            </w:rPr>
          </w:pPr>
          <w:hyperlink w:anchor="_Toc210556520" w:history="1">
            <w:r w:rsidRPr="00C777DC">
              <w:rPr>
                <w:rStyle w:val="Hyperlink"/>
                <w:noProof/>
              </w:rPr>
              <w:t>3.2.1 Method to prove possession of private key</w:t>
            </w:r>
            <w:r>
              <w:rPr>
                <w:noProof/>
                <w:webHidden/>
              </w:rPr>
              <w:tab/>
            </w:r>
            <w:r>
              <w:rPr>
                <w:noProof/>
                <w:webHidden/>
              </w:rPr>
              <w:fldChar w:fldCharType="begin"/>
            </w:r>
            <w:r>
              <w:rPr>
                <w:noProof/>
                <w:webHidden/>
              </w:rPr>
              <w:instrText xml:space="preserve"> PAGEREF _Toc210556520 \h </w:instrText>
            </w:r>
            <w:r>
              <w:rPr>
                <w:noProof/>
                <w:webHidden/>
              </w:rPr>
            </w:r>
            <w:r>
              <w:rPr>
                <w:noProof/>
                <w:webHidden/>
              </w:rPr>
              <w:fldChar w:fldCharType="separate"/>
            </w:r>
            <w:r w:rsidR="003B1FA1">
              <w:rPr>
                <w:noProof/>
                <w:webHidden/>
              </w:rPr>
              <w:t>40</w:t>
            </w:r>
            <w:r>
              <w:rPr>
                <w:noProof/>
                <w:webHidden/>
              </w:rPr>
              <w:fldChar w:fldCharType="end"/>
            </w:r>
          </w:hyperlink>
        </w:p>
        <w:p w14:paraId="45CBCB0B" w14:textId="4561CF39" w:rsidR="00900E36" w:rsidRDefault="00900E36">
          <w:pPr>
            <w:pStyle w:val="TOC3"/>
            <w:tabs>
              <w:tab w:val="right" w:leader="dot" w:pos="9350"/>
            </w:tabs>
            <w:rPr>
              <w:noProof/>
            </w:rPr>
          </w:pPr>
          <w:hyperlink w:anchor="_Toc210556521" w:history="1">
            <w:r w:rsidRPr="00C777DC">
              <w:rPr>
                <w:rStyle w:val="Hyperlink"/>
                <w:noProof/>
              </w:rPr>
              <w:t>3.2.2 Authentication of Organization and Domain Identity</w:t>
            </w:r>
            <w:r>
              <w:rPr>
                <w:noProof/>
                <w:webHidden/>
              </w:rPr>
              <w:tab/>
            </w:r>
            <w:r>
              <w:rPr>
                <w:noProof/>
                <w:webHidden/>
              </w:rPr>
              <w:fldChar w:fldCharType="begin"/>
            </w:r>
            <w:r>
              <w:rPr>
                <w:noProof/>
                <w:webHidden/>
              </w:rPr>
              <w:instrText xml:space="preserve"> PAGEREF _Toc210556521 \h </w:instrText>
            </w:r>
            <w:r>
              <w:rPr>
                <w:noProof/>
                <w:webHidden/>
              </w:rPr>
            </w:r>
            <w:r>
              <w:rPr>
                <w:noProof/>
                <w:webHidden/>
              </w:rPr>
              <w:fldChar w:fldCharType="separate"/>
            </w:r>
            <w:r w:rsidR="003B1FA1">
              <w:rPr>
                <w:noProof/>
                <w:webHidden/>
              </w:rPr>
              <w:t>40</w:t>
            </w:r>
            <w:r>
              <w:rPr>
                <w:noProof/>
                <w:webHidden/>
              </w:rPr>
              <w:fldChar w:fldCharType="end"/>
            </w:r>
          </w:hyperlink>
        </w:p>
        <w:p w14:paraId="363934F2" w14:textId="3D30009F" w:rsidR="00900E36" w:rsidRDefault="00900E36">
          <w:pPr>
            <w:pStyle w:val="TOC3"/>
            <w:tabs>
              <w:tab w:val="right" w:leader="dot" w:pos="9350"/>
            </w:tabs>
            <w:rPr>
              <w:noProof/>
            </w:rPr>
          </w:pPr>
          <w:hyperlink w:anchor="_Toc210556522" w:history="1">
            <w:r w:rsidRPr="00C777DC">
              <w:rPr>
                <w:rStyle w:val="Hyperlink"/>
                <w:noProof/>
              </w:rPr>
              <w:t>3.2.3 Authentication of individual identity</w:t>
            </w:r>
            <w:r>
              <w:rPr>
                <w:noProof/>
                <w:webHidden/>
              </w:rPr>
              <w:tab/>
            </w:r>
            <w:r>
              <w:rPr>
                <w:noProof/>
                <w:webHidden/>
              </w:rPr>
              <w:fldChar w:fldCharType="begin"/>
            </w:r>
            <w:r>
              <w:rPr>
                <w:noProof/>
                <w:webHidden/>
              </w:rPr>
              <w:instrText xml:space="preserve"> PAGEREF _Toc210556522 \h </w:instrText>
            </w:r>
            <w:r>
              <w:rPr>
                <w:noProof/>
                <w:webHidden/>
              </w:rPr>
            </w:r>
            <w:r>
              <w:rPr>
                <w:noProof/>
                <w:webHidden/>
              </w:rPr>
              <w:fldChar w:fldCharType="separate"/>
            </w:r>
            <w:r w:rsidR="003B1FA1">
              <w:rPr>
                <w:noProof/>
                <w:webHidden/>
              </w:rPr>
              <w:t>62</w:t>
            </w:r>
            <w:r>
              <w:rPr>
                <w:noProof/>
                <w:webHidden/>
              </w:rPr>
              <w:fldChar w:fldCharType="end"/>
            </w:r>
          </w:hyperlink>
        </w:p>
        <w:p w14:paraId="4BB0FA7C" w14:textId="62D7C9FF" w:rsidR="00900E36" w:rsidRDefault="00900E36">
          <w:pPr>
            <w:pStyle w:val="TOC3"/>
            <w:tabs>
              <w:tab w:val="right" w:leader="dot" w:pos="9350"/>
            </w:tabs>
            <w:rPr>
              <w:noProof/>
            </w:rPr>
          </w:pPr>
          <w:hyperlink w:anchor="_Toc210556523" w:history="1">
            <w:r w:rsidRPr="00C777DC">
              <w:rPr>
                <w:rStyle w:val="Hyperlink"/>
                <w:noProof/>
              </w:rPr>
              <w:t>3.2.4 Non-verified subscriber information</w:t>
            </w:r>
            <w:r>
              <w:rPr>
                <w:noProof/>
                <w:webHidden/>
              </w:rPr>
              <w:tab/>
            </w:r>
            <w:r>
              <w:rPr>
                <w:noProof/>
                <w:webHidden/>
              </w:rPr>
              <w:fldChar w:fldCharType="begin"/>
            </w:r>
            <w:r>
              <w:rPr>
                <w:noProof/>
                <w:webHidden/>
              </w:rPr>
              <w:instrText xml:space="preserve"> PAGEREF _Toc210556523 \h </w:instrText>
            </w:r>
            <w:r>
              <w:rPr>
                <w:noProof/>
                <w:webHidden/>
              </w:rPr>
            </w:r>
            <w:r>
              <w:rPr>
                <w:noProof/>
                <w:webHidden/>
              </w:rPr>
              <w:fldChar w:fldCharType="separate"/>
            </w:r>
            <w:r w:rsidR="003B1FA1">
              <w:rPr>
                <w:noProof/>
                <w:webHidden/>
              </w:rPr>
              <w:t>62</w:t>
            </w:r>
            <w:r>
              <w:rPr>
                <w:noProof/>
                <w:webHidden/>
              </w:rPr>
              <w:fldChar w:fldCharType="end"/>
            </w:r>
          </w:hyperlink>
        </w:p>
        <w:p w14:paraId="5F864754" w14:textId="756D1D81" w:rsidR="00900E36" w:rsidRDefault="00900E36">
          <w:pPr>
            <w:pStyle w:val="TOC3"/>
            <w:tabs>
              <w:tab w:val="right" w:leader="dot" w:pos="9350"/>
            </w:tabs>
            <w:rPr>
              <w:noProof/>
            </w:rPr>
          </w:pPr>
          <w:hyperlink w:anchor="_Toc210556524" w:history="1">
            <w:r w:rsidRPr="00C777DC">
              <w:rPr>
                <w:rStyle w:val="Hyperlink"/>
                <w:noProof/>
              </w:rPr>
              <w:t>3.2.5 Validation of authority</w:t>
            </w:r>
            <w:r>
              <w:rPr>
                <w:noProof/>
                <w:webHidden/>
              </w:rPr>
              <w:tab/>
            </w:r>
            <w:r>
              <w:rPr>
                <w:noProof/>
                <w:webHidden/>
              </w:rPr>
              <w:fldChar w:fldCharType="begin"/>
            </w:r>
            <w:r>
              <w:rPr>
                <w:noProof/>
                <w:webHidden/>
              </w:rPr>
              <w:instrText xml:space="preserve"> PAGEREF _Toc210556524 \h </w:instrText>
            </w:r>
            <w:r>
              <w:rPr>
                <w:noProof/>
                <w:webHidden/>
              </w:rPr>
            </w:r>
            <w:r>
              <w:rPr>
                <w:noProof/>
                <w:webHidden/>
              </w:rPr>
              <w:fldChar w:fldCharType="separate"/>
            </w:r>
            <w:r w:rsidR="003B1FA1">
              <w:rPr>
                <w:noProof/>
                <w:webHidden/>
              </w:rPr>
              <w:t>62</w:t>
            </w:r>
            <w:r>
              <w:rPr>
                <w:noProof/>
                <w:webHidden/>
              </w:rPr>
              <w:fldChar w:fldCharType="end"/>
            </w:r>
          </w:hyperlink>
        </w:p>
        <w:p w14:paraId="3D6B4B04" w14:textId="239B654A" w:rsidR="00900E36" w:rsidRDefault="00900E36">
          <w:pPr>
            <w:pStyle w:val="TOC3"/>
            <w:tabs>
              <w:tab w:val="right" w:leader="dot" w:pos="9350"/>
            </w:tabs>
            <w:rPr>
              <w:noProof/>
            </w:rPr>
          </w:pPr>
          <w:hyperlink w:anchor="_Toc210556525" w:history="1">
            <w:r w:rsidRPr="00C777DC">
              <w:rPr>
                <w:rStyle w:val="Hyperlink"/>
                <w:noProof/>
              </w:rPr>
              <w:t>3.2.6 Criteria for Interoperation or Certification</w:t>
            </w:r>
            <w:r>
              <w:rPr>
                <w:noProof/>
                <w:webHidden/>
              </w:rPr>
              <w:tab/>
            </w:r>
            <w:r>
              <w:rPr>
                <w:noProof/>
                <w:webHidden/>
              </w:rPr>
              <w:fldChar w:fldCharType="begin"/>
            </w:r>
            <w:r>
              <w:rPr>
                <w:noProof/>
                <w:webHidden/>
              </w:rPr>
              <w:instrText xml:space="preserve"> PAGEREF _Toc210556525 \h </w:instrText>
            </w:r>
            <w:r>
              <w:rPr>
                <w:noProof/>
                <w:webHidden/>
              </w:rPr>
            </w:r>
            <w:r>
              <w:rPr>
                <w:noProof/>
                <w:webHidden/>
              </w:rPr>
              <w:fldChar w:fldCharType="separate"/>
            </w:r>
            <w:r w:rsidR="003B1FA1">
              <w:rPr>
                <w:noProof/>
                <w:webHidden/>
              </w:rPr>
              <w:t>63</w:t>
            </w:r>
            <w:r>
              <w:rPr>
                <w:noProof/>
                <w:webHidden/>
              </w:rPr>
              <w:fldChar w:fldCharType="end"/>
            </w:r>
          </w:hyperlink>
        </w:p>
        <w:p w14:paraId="5829A8B3" w14:textId="09674F62" w:rsidR="00900E36" w:rsidRDefault="00900E36">
          <w:pPr>
            <w:pStyle w:val="TOC2"/>
            <w:tabs>
              <w:tab w:val="right" w:leader="dot" w:pos="9350"/>
            </w:tabs>
            <w:rPr>
              <w:noProof/>
            </w:rPr>
          </w:pPr>
          <w:hyperlink w:anchor="_Toc210556526" w:history="1">
            <w:r w:rsidRPr="00C777DC">
              <w:rPr>
                <w:rStyle w:val="Hyperlink"/>
                <w:noProof/>
              </w:rPr>
              <w:t>3.3 Identification and authentication for re-key requests</w:t>
            </w:r>
            <w:r>
              <w:rPr>
                <w:noProof/>
                <w:webHidden/>
              </w:rPr>
              <w:tab/>
            </w:r>
            <w:r>
              <w:rPr>
                <w:noProof/>
                <w:webHidden/>
              </w:rPr>
              <w:fldChar w:fldCharType="begin"/>
            </w:r>
            <w:r>
              <w:rPr>
                <w:noProof/>
                <w:webHidden/>
              </w:rPr>
              <w:instrText xml:space="preserve"> PAGEREF _Toc210556526 \h </w:instrText>
            </w:r>
            <w:r>
              <w:rPr>
                <w:noProof/>
                <w:webHidden/>
              </w:rPr>
            </w:r>
            <w:r>
              <w:rPr>
                <w:noProof/>
                <w:webHidden/>
              </w:rPr>
              <w:fldChar w:fldCharType="separate"/>
            </w:r>
            <w:r w:rsidR="003B1FA1">
              <w:rPr>
                <w:noProof/>
                <w:webHidden/>
              </w:rPr>
              <w:t>63</w:t>
            </w:r>
            <w:r>
              <w:rPr>
                <w:noProof/>
                <w:webHidden/>
              </w:rPr>
              <w:fldChar w:fldCharType="end"/>
            </w:r>
          </w:hyperlink>
        </w:p>
        <w:p w14:paraId="5139C979" w14:textId="1E66C075" w:rsidR="00900E36" w:rsidRDefault="00900E36">
          <w:pPr>
            <w:pStyle w:val="TOC3"/>
            <w:tabs>
              <w:tab w:val="right" w:leader="dot" w:pos="9350"/>
            </w:tabs>
            <w:rPr>
              <w:noProof/>
            </w:rPr>
          </w:pPr>
          <w:hyperlink w:anchor="_Toc210556527" w:history="1">
            <w:r w:rsidRPr="00C777DC">
              <w:rPr>
                <w:rStyle w:val="Hyperlink"/>
                <w:noProof/>
              </w:rPr>
              <w:t>3.3.1 Identification and authentication for routine re-key</w:t>
            </w:r>
            <w:r>
              <w:rPr>
                <w:noProof/>
                <w:webHidden/>
              </w:rPr>
              <w:tab/>
            </w:r>
            <w:r>
              <w:rPr>
                <w:noProof/>
                <w:webHidden/>
              </w:rPr>
              <w:fldChar w:fldCharType="begin"/>
            </w:r>
            <w:r>
              <w:rPr>
                <w:noProof/>
                <w:webHidden/>
              </w:rPr>
              <w:instrText xml:space="preserve"> PAGEREF _Toc210556527 \h </w:instrText>
            </w:r>
            <w:r>
              <w:rPr>
                <w:noProof/>
                <w:webHidden/>
              </w:rPr>
            </w:r>
            <w:r>
              <w:rPr>
                <w:noProof/>
                <w:webHidden/>
              </w:rPr>
              <w:fldChar w:fldCharType="separate"/>
            </w:r>
            <w:r w:rsidR="003B1FA1">
              <w:rPr>
                <w:noProof/>
                <w:webHidden/>
              </w:rPr>
              <w:t>63</w:t>
            </w:r>
            <w:r>
              <w:rPr>
                <w:noProof/>
                <w:webHidden/>
              </w:rPr>
              <w:fldChar w:fldCharType="end"/>
            </w:r>
          </w:hyperlink>
        </w:p>
        <w:p w14:paraId="30F2F6C2" w14:textId="6C1D60B3" w:rsidR="00900E36" w:rsidRDefault="00900E36">
          <w:pPr>
            <w:pStyle w:val="TOC3"/>
            <w:tabs>
              <w:tab w:val="right" w:leader="dot" w:pos="9350"/>
            </w:tabs>
            <w:rPr>
              <w:noProof/>
            </w:rPr>
          </w:pPr>
          <w:hyperlink w:anchor="_Toc210556528" w:history="1">
            <w:r w:rsidRPr="00C777DC">
              <w:rPr>
                <w:rStyle w:val="Hyperlink"/>
                <w:noProof/>
              </w:rPr>
              <w:t>3.3.2 Identification and authentication for re-key after revocation</w:t>
            </w:r>
            <w:r>
              <w:rPr>
                <w:noProof/>
                <w:webHidden/>
              </w:rPr>
              <w:tab/>
            </w:r>
            <w:r>
              <w:rPr>
                <w:noProof/>
                <w:webHidden/>
              </w:rPr>
              <w:fldChar w:fldCharType="begin"/>
            </w:r>
            <w:r>
              <w:rPr>
                <w:noProof/>
                <w:webHidden/>
              </w:rPr>
              <w:instrText xml:space="preserve"> PAGEREF _Toc210556528 \h </w:instrText>
            </w:r>
            <w:r>
              <w:rPr>
                <w:noProof/>
                <w:webHidden/>
              </w:rPr>
            </w:r>
            <w:r>
              <w:rPr>
                <w:noProof/>
                <w:webHidden/>
              </w:rPr>
              <w:fldChar w:fldCharType="separate"/>
            </w:r>
            <w:r w:rsidR="003B1FA1">
              <w:rPr>
                <w:noProof/>
                <w:webHidden/>
              </w:rPr>
              <w:t>63</w:t>
            </w:r>
            <w:r>
              <w:rPr>
                <w:noProof/>
                <w:webHidden/>
              </w:rPr>
              <w:fldChar w:fldCharType="end"/>
            </w:r>
          </w:hyperlink>
        </w:p>
        <w:p w14:paraId="73F1351C" w14:textId="11155B1F" w:rsidR="00900E36" w:rsidRDefault="00900E36">
          <w:pPr>
            <w:pStyle w:val="TOC2"/>
            <w:tabs>
              <w:tab w:val="right" w:leader="dot" w:pos="9350"/>
            </w:tabs>
            <w:rPr>
              <w:noProof/>
            </w:rPr>
          </w:pPr>
          <w:hyperlink w:anchor="_Toc210556529" w:history="1">
            <w:r w:rsidRPr="00C777DC">
              <w:rPr>
                <w:rStyle w:val="Hyperlink"/>
                <w:noProof/>
              </w:rPr>
              <w:t>3.4 Identification and authentication for revocation request</w:t>
            </w:r>
            <w:r>
              <w:rPr>
                <w:noProof/>
                <w:webHidden/>
              </w:rPr>
              <w:tab/>
            </w:r>
            <w:r>
              <w:rPr>
                <w:noProof/>
                <w:webHidden/>
              </w:rPr>
              <w:fldChar w:fldCharType="begin"/>
            </w:r>
            <w:r>
              <w:rPr>
                <w:noProof/>
                <w:webHidden/>
              </w:rPr>
              <w:instrText xml:space="preserve"> PAGEREF _Toc210556529 \h </w:instrText>
            </w:r>
            <w:r>
              <w:rPr>
                <w:noProof/>
                <w:webHidden/>
              </w:rPr>
            </w:r>
            <w:r>
              <w:rPr>
                <w:noProof/>
                <w:webHidden/>
              </w:rPr>
              <w:fldChar w:fldCharType="separate"/>
            </w:r>
            <w:r w:rsidR="003B1FA1">
              <w:rPr>
                <w:noProof/>
                <w:webHidden/>
              </w:rPr>
              <w:t>63</w:t>
            </w:r>
            <w:r>
              <w:rPr>
                <w:noProof/>
                <w:webHidden/>
              </w:rPr>
              <w:fldChar w:fldCharType="end"/>
            </w:r>
          </w:hyperlink>
        </w:p>
        <w:p w14:paraId="078F5BB3" w14:textId="15853A54" w:rsidR="00900E36" w:rsidRDefault="00900E36">
          <w:pPr>
            <w:pStyle w:val="TOC1"/>
            <w:tabs>
              <w:tab w:val="right" w:leader="dot" w:pos="9350"/>
            </w:tabs>
            <w:rPr>
              <w:noProof/>
            </w:rPr>
          </w:pPr>
          <w:hyperlink w:anchor="_Toc210556530" w:history="1">
            <w:r w:rsidRPr="00C777DC">
              <w:rPr>
                <w:rStyle w:val="Hyperlink"/>
                <w:noProof/>
              </w:rPr>
              <w:t>4. CERTIFICATE LIFE-CYCLE OPERATIONAL REQUIREMENTS</w:t>
            </w:r>
            <w:r>
              <w:rPr>
                <w:noProof/>
                <w:webHidden/>
              </w:rPr>
              <w:tab/>
            </w:r>
            <w:r>
              <w:rPr>
                <w:noProof/>
                <w:webHidden/>
              </w:rPr>
              <w:fldChar w:fldCharType="begin"/>
            </w:r>
            <w:r>
              <w:rPr>
                <w:noProof/>
                <w:webHidden/>
              </w:rPr>
              <w:instrText xml:space="preserve"> PAGEREF _Toc210556530 \h </w:instrText>
            </w:r>
            <w:r>
              <w:rPr>
                <w:noProof/>
                <w:webHidden/>
              </w:rPr>
            </w:r>
            <w:r>
              <w:rPr>
                <w:noProof/>
                <w:webHidden/>
              </w:rPr>
              <w:fldChar w:fldCharType="separate"/>
            </w:r>
            <w:r w:rsidR="003B1FA1">
              <w:rPr>
                <w:noProof/>
                <w:webHidden/>
              </w:rPr>
              <w:t>64</w:t>
            </w:r>
            <w:r>
              <w:rPr>
                <w:noProof/>
                <w:webHidden/>
              </w:rPr>
              <w:fldChar w:fldCharType="end"/>
            </w:r>
          </w:hyperlink>
        </w:p>
        <w:p w14:paraId="21BDA47E" w14:textId="3C5728ED" w:rsidR="00900E36" w:rsidRDefault="00900E36">
          <w:pPr>
            <w:pStyle w:val="TOC2"/>
            <w:tabs>
              <w:tab w:val="right" w:leader="dot" w:pos="9350"/>
            </w:tabs>
            <w:rPr>
              <w:noProof/>
            </w:rPr>
          </w:pPr>
          <w:hyperlink w:anchor="_Toc210556531" w:history="1">
            <w:r w:rsidRPr="00C777DC">
              <w:rPr>
                <w:rStyle w:val="Hyperlink"/>
                <w:noProof/>
              </w:rPr>
              <w:t>4.1 Certificate Application</w:t>
            </w:r>
            <w:r>
              <w:rPr>
                <w:noProof/>
                <w:webHidden/>
              </w:rPr>
              <w:tab/>
            </w:r>
            <w:r>
              <w:rPr>
                <w:noProof/>
                <w:webHidden/>
              </w:rPr>
              <w:fldChar w:fldCharType="begin"/>
            </w:r>
            <w:r>
              <w:rPr>
                <w:noProof/>
                <w:webHidden/>
              </w:rPr>
              <w:instrText xml:space="preserve"> PAGEREF _Toc210556531 \h </w:instrText>
            </w:r>
            <w:r>
              <w:rPr>
                <w:noProof/>
                <w:webHidden/>
              </w:rPr>
            </w:r>
            <w:r>
              <w:rPr>
                <w:noProof/>
                <w:webHidden/>
              </w:rPr>
              <w:fldChar w:fldCharType="separate"/>
            </w:r>
            <w:r w:rsidR="003B1FA1">
              <w:rPr>
                <w:noProof/>
                <w:webHidden/>
              </w:rPr>
              <w:t>64</w:t>
            </w:r>
            <w:r>
              <w:rPr>
                <w:noProof/>
                <w:webHidden/>
              </w:rPr>
              <w:fldChar w:fldCharType="end"/>
            </w:r>
          </w:hyperlink>
        </w:p>
        <w:p w14:paraId="035C2DAD" w14:textId="3C69E422" w:rsidR="00900E36" w:rsidRDefault="00900E36">
          <w:pPr>
            <w:pStyle w:val="TOC3"/>
            <w:tabs>
              <w:tab w:val="right" w:leader="dot" w:pos="9350"/>
            </w:tabs>
            <w:rPr>
              <w:noProof/>
            </w:rPr>
          </w:pPr>
          <w:hyperlink w:anchor="_Toc210556532" w:history="1">
            <w:r w:rsidRPr="00C777DC">
              <w:rPr>
                <w:rStyle w:val="Hyperlink"/>
                <w:noProof/>
              </w:rPr>
              <w:t>4.1.1 Who can submit a certificate application</w:t>
            </w:r>
            <w:r>
              <w:rPr>
                <w:noProof/>
                <w:webHidden/>
              </w:rPr>
              <w:tab/>
            </w:r>
            <w:r>
              <w:rPr>
                <w:noProof/>
                <w:webHidden/>
              </w:rPr>
              <w:fldChar w:fldCharType="begin"/>
            </w:r>
            <w:r>
              <w:rPr>
                <w:noProof/>
                <w:webHidden/>
              </w:rPr>
              <w:instrText xml:space="preserve"> PAGEREF _Toc210556532 \h </w:instrText>
            </w:r>
            <w:r>
              <w:rPr>
                <w:noProof/>
                <w:webHidden/>
              </w:rPr>
            </w:r>
            <w:r>
              <w:rPr>
                <w:noProof/>
                <w:webHidden/>
              </w:rPr>
              <w:fldChar w:fldCharType="separate"/>
            </w:r>
            <w:r w:rsidR="003B1FA1">
              <w:rPr>
                <w:noProof/>
                <w:webHidden/>
              </w:rPr>
              <w:t>64</w:t>
            </w:r>
            <w:r>
              <w:rPr>
                <w:noProof/>
                <w:webHidden/>
              </w:rPr>
              <w:fldChar w:fldCharType="end"/>
            </w:r>
          </w:hyperlink>
        </w:p>
        <w:p w14:paraId="0250E64C" w14:textId="52AC9B18" w:rsidR="00900E36" w:rsidRDefault="00900E36">
          <w:pPr>
            <w:pStyle w:val="TOC3"/>
            <w:tabs>
              <w:tab w:val="right" w:leader="dot" w:pos="9350"/>
            </w:tabs>
            <w:rPr>
              <w:noProof/>
            </w:rPr>
          </w:pPr>
          <w:hyperlink w:anchor="_Toc210556533" w:history="1">
            <w:r w:rsidRPr="00C777DC">
              <w:rPr>
                <w:rStyle w:val="Hyperlink"/>
                <w:noProof/>
              </w:rPr>
              <w:t>4.1.2 Enrollment process and responsibilities</w:t>
            </w:r>
            <w:r>
              <w:rPr>
                <w:noProof/>
                <w:webHidden/>
              </w:rPr>
              <w:tab/>
            </w:r>
            <w:r>
              <w:rPr>
                <w:noProof/>
                <w:webHidden/>
              </w:rPr>
              <w:fldChar w:fldCharType="begin"/>
            </w:r>
            <w:r>
              <w:rPr>
                <w:noProof/>
                <w:webHidden/>
              </w:rPr>
              <w:instrText xml:space="preserve"> PAGEREF _Toc210556533 \h </w:instrText>
            </w:r>
            <w:r>
              <w:rPr>
                <w:noProof/>
                <w:webHidden/>
              </w:rPr>
            </w:r>
            <w:r>
              <w:rPr>
                <w:noProof/>
                <w:webHidden/>
              </w:rPr>
              <w:fldChar w:fldCharType="separate"/>
            </w:r>
            <w:r w:rsidR="003B1FA1">
              <w:rPr>
                <w:noProof/>
                <w:webHidden/>
              </w:rPr>
              <w:t>64</w:t>
            </w:r>
            <w:r>
              <w:rPr>
                <w:noProof/>
                <w:webHidden/>
              </w:rPr>
              <w:fldChar w:fldCharType="end"/>
            </w:r>
          </w:hyperlink>
        </w:p>
        <w:p w14:paraId="749F97AC" w14:textId="5DF69CE1" w:rsidR="00900E36" w:rsidRDefault="00900E36">
          <w:pPr>
            <w:pStyle w:val="TOC2"/>
            <w:tabs>
              <w:tab w:val="right" w:leader="dot" w:pos="9350"/>
            </w:tabs>
            <w:rPr>
              <w:noProof/>
            </w:rPr>
          </w:pPr>
          <w:hyperlink w:anchor="_Toc210556534" w:history="1">
            <w:r w:rsidRPr="00C777DC">
              <w:rPr>
                <w:rStyle w:val="Hyperlink"/>
                <w:noProof/>
              </w:rPr>
              <w:t>4.2 Certificate application processing</w:t>
            </w:r>
            <w:r>
              <w:rPr>
                <w:noProof/>
                <w:webHidden/>
              </w:rPr>
              <w:tab/>
            </w:r>
            <w:r>
              <w:rPr>
                <w:noProof/>
                <w:webHidden/>
              </w:rPr>
              <w:fldChar w:fldCharType="begin"/>
            </w:r>
            <w:r>
              <w:rPr>
                <w:noProof/>
                <w:webHidden/>
              </w:rPr>
              <w:instrText xml:space="preserve"> PAGEREF _Toc210556534 \h </w:instrText>
            </w:r>
            <w:r>
              <w:rPr>
                <w:noProof/>
                <w:webHidden/>
              </w:rPr>
            </w:r>
            <w:r>
              <w:rPr>
                <w:noProof/>
                <w:webHidden/>
              </w:rPr>
              <w:fldChar w:fldCharType="separate"/>
            </w:r>
            <w:r w:rsidR="003B1FA1">
              <w:rPr>
                <w:noProof/>
                <w:webHidden/>
              </w:rPr>
              <w:t>64</w:t>
            </w:r>
            <w:r>
              <w:rPr>
                <w:noProof/>
                <w:webHidden/>
              </w:rPr>
              <w:fldChar w:fldCharType="end"/>
            </w:r>
          </w:hyperlink>
        </w:p>
        <w:p w14:paraId="298A85D1" w14:textId="218B1AFD" w:rsidR="00900E36" w:rsidRDefault="00900E36">
          <w:pPr>
            <w:pStyle w:val="TOC3"/>
            <w:tabs>
              <w:tab w:val="right" w:leader="dot" w:pos="9350"/>
            </w:tabs>
            <w:rPr>
              <w:noProof/>
            </w:rPr>
          </w:pPr>
          <w:hyperlink w:anchor="_Toc210556535" w:history="1">
            <w:r w:rsidRPr="00C777DC">
              <w:rPr>
                <w:rStyle w:val="Hyperlink"/>
                <w:noProof/>
              </w:rPr>
              <w:t>4.2.1 Performing identification and authentication functions</w:t>
            </w:r>
            <w:r>
              <w:rPr>
                <w:noProof/>
                <w:webHidden/>
              </w:rPr>
              <w:tab/>
            </w:r>
            <w:r>
              <w:rPr>
                <w:noProof/>
                <w:webHidden/>
              </w:rPr>
              <w:fldChar w:fldCharType="begin"/>
            </w:r>
            <w:r>
              <w:rPr>
                <w:noProof/>
                <w:webHidden/>
              </w:rPr>
              <w:instrText xml:space="preserve"> PAGEREF _Toc210556535 \h </w:instrText>
            </w:r>
            <w:r>
              <w:rPr>
                <w:noProof/>
                <w:webHidden/>
              </w:rPr>
            </w:r>
            <w:r>
              <w:rPr>
                <w:noProof/>
                <w:webHidden/>
              </w:rPr>
              <w:fldChar w:fldCharType="separate"/>
            </w:r>
            <w:r w:rsidR="003B1FA1">
              <w:rPr>
                <w:noProof/>
                <w:webHidden/>
              </w:rPr>
              <w:t>64</w:t>
            </w:r>
            <w:r>
              <w:rPr>
                <w:noProof/>
                <w:webHidden/>
              </w:rPr>
              <w:fldChar w:fldCharType="end"/>
            </w:r>
          </w:hyperlink>
        </w:p>
        <w:p w14:paraId="423C75B9" w14:textId="72E7A493" w:rsidR="00900E36" w:rsidRDefault="00900E36">
          <w:pPr>
            <w:pStyle w:val="TOC3"/>
            <w:tabs>
              <w:tab w:val="right" w:leader="dot" w:pos="9350"/>
            </w:tabs>
            <w:rPr>
              <w:noProof/>
            </w:rPr>
          </w:pPr>
          <w:hyperlink w:anchor="_Toc210556536" w:history="1">
            <w:r w:rsidRPr="00C777DC">
              <w:rPr>
                <w:rStyle w:val="Hyperlink"/>
                <w:noProof/>
              </w:rPr>
              <w:t>4.2.2 Approval or rejection of certificate applications</w:t>
            </w:r>
            <w:r>
              <w:rPr>
                <w:noProof/>
                <w:webHidden/>
              </w:rPr>
              <w:tab/>
            </w:r>
            <w:r>
              <w:rPr>
                <w:noProof/>
                <w:webHidden/>
              </w:rPr>
              <w:fldChar w:fldCharType="begin"/>
            </w:r>
            <w:r>
              <w:rPr>
                <w:noProof/>
                <w:webHidden/>
              </w:rPr>
              <w:instrText xml:space="preserve"> PAGEREF _Toc210556536 \h </w:instrText>
            </w:r>
            <w:r>
              <w:rPr>
                <w:noProof/>
                <w:webHidden/>
              </w:rPr>
            </w:r>
            <w:r>
              <w:rPr>
                <w:noProof/>
                <w:webHidden/>
              </w:rPr>
              <w:fldChar w:fldCharType="separate"/>
            </w:r>
            <w:r w:rsidR="003B1FA1">
              <w:rPr>
                <w:noProof/>
                <w:webHidden/>
              </w:rPr>
              <w:t>66</w:t>
            </w:r>
            <w:r>
              <w:rPr>
                <w:noProof/>
                <w:webHidden/>
              </w:rPr>
              <w:fldChar w:fldCharType="end"/>
            </w:r>
          </w:hyperlink>
        </w:p>
        <w:p w14:paraId="247D0909" w14:textId="4259D55D" w:rsidR="00900E36" w:rsidRDefault="00900E36">
          <w:pPr>
            <w:pStyle w:val="TOC3"/>
            <w:tabs>
              <w:tab w:val="right" w:leader="dot" w:pos="9350"/>
            </w:tabs>
            <w:rPr>
              <w:noProof/>
            </w:rPr>
          </w:pPr>
          <w:hyperlink w:anchor="_Toc210556537" w:history="1">
            <w:r w:rsidRPr="00C777DC">
              <w:rPr>
                <w:rStyle w:val="Hyperlink"/>
                <w:noProof/>
              </w:rPr>
              <w:t>4.2.3 Time to process certificate applications</w:t>
            </w:r>
            <w:r>
              <w:rPr>
                <w:noProof/>
                <w:webHidden/>
              </w:rPr>
              <w:tab/>
            </w:r>
            <w:r>
              <w:rPr>
                <w:noProof/>
                <w:webHidden/>
              </w:rPr>
              <w:fldChar w:fldCharType="begin"/>
            </w:r>
            <w:r>
              <w:rPr>
                <w:noProof/>
                <w:webHidden/>
              </w:rPr>
              <w:instrText xml:space="preserve"> PAGEREF _Toc210556537 \h </w:instrText>
            </w:r>
            <w:r>
              <w:rPr>
                <w:noProof/>
                <w:webHidden/>
              </w:rPr>
            </w:r>
            <w:r>
              <w:rPr>
                <w:noProof/>
                <w:webHidden/>
              </w:rPr>
              <w:fldChar w:fldCharType="separate"/>
            </w:r>
            <w:r w:rsidR="003B1FA1">
              <w:rPr>
                <w:noProof/>
                <w:webHidden/>
              </w:rPr>
              <w:t>66</w:t>
            </w:r>
            <w:r>
              <w:rPr>
                <w:noProof/>
                <w:webHidden/>
              </w:rPr>
              <w:fldChar w:fldCharType="end"/>
            </w:r>
          </w:hyperlink>
        </w:p>
        <w:p w14:paraId="6BD0550A" w14:textId="460B9071" w:rsidR="00900E36" w:rsidRDefault="00900E36">
          <w:pPr>
            <w:pStyle w:val="TOC2"/>
            <w:tabs>
              <w:tab w:val="right" w:leader="dot" w:pos="9350"/>
            </w:tabs>
            <w:rPr>
              <w:noProof/>
            </w:rPr>
          </w:pPr>
          <w:hyperlink w:anchor="_Toc210556538" w:history="1">
            <w:r w:rsidRPr="00C777DC">
              <w:rPr>
                <w:rStyle w:val="Hyperlink"/>
                <w:noProof/>
              </w:rPr>
              <w:t>4.3 Certificate issuance</w:t>
            </w:r>
            <w:r>
              <w:rPr>
                <w:noProof/>
                <w:webHidden/>
              </w:rPr>
              <w:tab/>
            </w:r>
            <w:r>
              <w:rPr>
                <w:noProof/>
                <w:webHidden/>
              </w:rPr>
              <w:fldChar w:fldCharType="begin"/>
            </w:r>
            <w:r>
              <w:rPr>
                <w:noProof/>
                <w:webHidden/>
              </w:rPr>
              <w:instrText xml:space="preserve"> PAGEREF _Toc210556538 \h </w:instrText>
            </w:r>
            <w:r>
              <w:rPr>
                <w:noProof/>
                <w:webHidden/>
              </w:rPr>
            </w:r>
            <w:r>
              <w:rPr>
                <w:noProof/>
                <w:webHidden/>
              </w:rPr>
              <w:fldChar w:fldCharType="separate"/>
            </w:r>
            <w:r w:rsidR="003B1FA1">
              <w:rPr>
                <w:noProof/>
                <w:webHidden/>
              </w:rPr>
              <w:t>66</w:t>
            </w:r>
            <w:r>
              <w:rPr>
                <w:noProof/>
                <w:webHidden/>
              </w:rPr>
              <w:fldChar w:fldCharType="end"/>
            </w:r>
          </w:hyperlink>
        </w:p>
        <w:p w14:paraId="325B585F" w14:textId="56CD2EC1" w:rsidR="00900E36" w:rsidRDefault="00900E36">
          <w:pPr>
            <w:pStyle w:val="TOC3"/>
            <w:tabs>
              <w:tab w:val="right" w:leader="dot" w:pos="9350"/>
            </w:tabs>
            <w:rPr>
              <w:noProof/>
            </w:rPr>
          </w:pPr>
          <w:hyperlink w:anchor="_Toc210556539" w:history="1">
            <w:r w:rsidRPr="00C777DC">
              <w:rPr>
                <w:rStyle w:val="Hyperlink"/>
                <w:noProof/>
              </w:rPr>
              <w:t>4.3.1 CA actions during certificate issuance</w:t>
            </w:r>
            <w:r>
              <w:rPr>
                <w:noProof/>
                <w:webHidden/>
              </w:rPr>
              <w:tab/>
            </w:r>
            <w:r>
              <w:rPr>
                <w:noProof/>
                <w:webHidden/>
              </w:rPr>
              <w:fldChar w:fldCharType="begin"/>
            </w:r>
            <w:r>
              <w:rPr>
                <w:noProof/>
                <w:webHidden/>
              </w:rPr>
              <w:instrText xml:space="preserve"> PAGEREF _Toc210556539 \h </w:instrText>
            </w:r>
            <w:r>
              <w:rPr>
                <w:noProof/>
                <w:webHidden/>
              </w:rPr>
            </w:r>
            <w:r>
              <w:rPr>
                <w:noProof/>
                <w:webHidden/>
              </w:rPr>
              <w:fldChar w:fldCharType="separate"/>
            </w:r>
            <w:r w:rsidR="003B1FA1">
              <w:rPr>
                <w:noProof/>
                <w:webHidden/>
              </w:rPr>
              <w:t>66</w:t>
            </w:r>
            <w:r>
              <w:rPr>
                <w:noProof/>
                <w:webHidden/>
              </w:rPr>
              <w:fldChar w:fldCharType="end"/>
            </w:r>
          </w:hyperlink>
        </w:p>
        <w:p w14:paraId="7559F22D" w14:textId="1F7D3EE5" w:rsidR="00900E36" w:rsidRDefault="00900E36">
          <w:pPr>
            <w:pStyle w:val="TOC3"/>
            <w:tabs>
              <w:tab w:val="right" w:leader="dot" w:pos="9350"/>
            </w:tabs>
            <w:rPr>
              <w:noProof/>
            </w:rPr>
          </w:pPr>
          <w:hyperlink w:anchor="_Toc210556540" w:history="1">
            <w:r w:rsidRPr="00C777DC">
              <w:rPr>
                <w:rStyle w:val="Hyperlink"/>
                <w:noProof/>
              </w:rPr>
              <w:t>4.3.2 Notification to subscriber by the CA of issuance of certificate</w:t>
            </w:r>
            <w:r>
              <w:rPr>
                <w:noProof/>
                <w:webHidden/>
              </w:rPr>
              <w:tab/>
            </w:r>
            <w:r>
              <w:rPr>
                <w:noProof/>
                <w:webHidden/>
              </w:rPr>
              <w:fldChar w:fldCharType="begin"/>
            </w:r>
            <w:r>
              <w:rPr>
                <w:noProof/>
                <w:webHidden/>
              </w:rPr>
              <w:instrText xml:space="preserve"> PAGEREF _Toc210556540 \h </w:instrText>
            </w:r>
            <w:r>
              <w:rPr>
                <w:noProof/>
                <w:webHidden/>
              </w:rPr>
            </w:r>
            <w:r>
              <w:rPr>
                <w:noProof/>
                <w:webHidden/>
              </w:rPr>
              <w:fldChar w:fldCharType="separate"/>
            </w:r>
            <w:r w:rsidR="003B1FA1">
              <w:rPr>
                <w:noProof/>
                <w:webHidden/>
              </w:rPr>
              <w:t>67</w:t>
            </w:r>
            <w:r>
              <w:rPr>
                <w:noProof/>
                <w:webHidden/>
              </w:rPr>
              <w:fldChar w:fldCharType="end"/>
            </w:r>
          </w:hyperlink>
        </w:p>
        <w:p w14:paraId="16AC94FF" w14:textId="69786213" w:rsidR="00900E36" w:rsidRDefault="00900E36">
          <w:pPr>
            <w:pStyle w:val="TOC2"/>
            <w:tabs>
              <w:tab w:val="right" w:leader="dot" w:pos="9350"/>
            </w:tabs>
            <w:rPr>
              <w:noProof/>
            </w:rPr>
          </w:pPr>
          <w:hyperlink w:anchor="_Toc210556541" w:history="1">
            <w:r w:rsidRPr="00C777DC">
              <w:rPr>
                <w:rStyle w:val="Hyperlink"/>
                <w:noProof/>
              </w:rPr>
              <w:t>4.4 Certificate acceptance</w:t>
            </w:r>
            <w:r>
              <w:rPr>
                <w:noProof/>
                <w:webHidden/>
              </w:rPr>
              <w:tab/>
            </w:r>
            <w:r>
              <w:rPr>
                <w:noProof/>
                <w:webHidden/>
              </w:rPr>
              <w:fldChar w:fldCharType="begin"/>
            </w:r>
            <w:r>
              <w:rPr>
                <w:noProof/>
                <w:webHidden/>
              </w:rPr>
              <w:instrText xml:space="preserve"> PAGEREF _Toc210556541 \h </w:instrText>
            </w:r>
            <w:r>
              <w:rPr>
                <w:noProof/>
                <w:webHidden/>
              </w:rPr>
            </w:r>
            <w:r>
              <w:rPr>
                <w:noProof/>
                <w:webHidden/>
              </w:rPr>
              <w:fldChar w:fldCharType="separate"/>
            </w:r>
            <w:r w:rsidR="003B1FA1">
              <w:rPr>
                <w:noProof/>
                <w:webHidden/>
              </w:rPr>
              <w:t>67</w:t>
            </w:r>
            <w:r>
              <w:rPr>
                <w:noProof/>
                <w:webHidden/>
              </w:rPr>
              <w:fldChar w:fldCharType="end"/>
            </w:r>
          </w:hyperlink>
        </w:p>
        <w:p w14:paraId="75DCBCCC" w14:textId="13B774B9" w:rsidR="00900E36" w:rsidRDefault="00900E36">
          <w:pPr>
            <w:pStyle w:val="TOC3"/>
            <w:tabs>
              <w:tab w:val="right" w:leader="dot" w:pos="9350"/>
            </w:tabs>
            <w:rPr>
              <w:noProof/>
            </w:rPr>
          </w:pPr>
          <w:hyperlink w:anchor="_Toc210556542" w:history="1">
            <w:r w:rsidRPr="00C777DC">
              <w:rPr>
                <w:rStyle w:val="Hyperlink"/>
                <w:noProof/>
              </w:rPr>
              <w:t>4.4.1 Conduct constituting certificate acceptance</w:t>
            </w:r>
            <w:r>
              <w:rPr>
                <w:noProof/>
                <w:webHidden/>
              </w:rPr>
              <w:tab/>
            </w:r>
            <w:r>
              <w:rPr>
                <w:noProof/>
                <w:webHidden/>
              </w:rPr>
              <w:fldChar w:fldCharType="begin"/>
            </w:r>
            <w:r>
              <w:rPr>
                <w:noProof/>
                <w:webHidden/>
              </w:rPr>
              <w:instrText xml:space="preserve"> PAGEREF _Toc210556542 \h </w:instrText>
            </w:r>
            <w:r>
              <w:rPr>
                <w:noProof/>
                <w:webHidden/>
              </w:rPr>
            </w:r>
            <w:r>
              <w:rPr>
                <w:noProof/>
                <w:webHidden/>
              </w:rPr>
              <w:fldChar w:fldCharType="separate"/>
            </w:r>
            <w:r w:rsidR="003B1FA1">
              <w:rPr>
                <w:noProof/>
                <w:webHidden/>
              </w:rPr>
              <w:t>67</w:t>
            </w:r>
            <w:r>
              <w:rPr>
                <w:noProof/>
                <w:webHidden/>
              </w:rPr>
              <w:fldChar w:fldCharType="end"/>
            </w:r>
          </w:hyperlink>
        </w:p>
        <w:p w14:paraId="3043C6DC" w14:textId="70DFB77E" w:rsidR="00900E36" w:rsidRDefault="00900E36">
          <w:pPr>
            <w:pStyle w:val="TOC3"/>
            <w:tabs>
              <w:tab w:val="right" w:leader="dot" w:pos="9350"/>
            </w:tabs>
            <w:rPr>
              <w:noProof/>
            </w:rPr>
          </w:pPr>
          <w:hyperlink w:anchor="_Toc210556543" w:history="1">
            <w:r w:rsidRPr="00C777DC">
              <w:rPr>
                <w:rStyle w:val="Hyperlink"/>
                <w:noProof/>
              </w:rPr>
              <w:t>4.4.2 Publication of the certificate by the CA</w:t>
            </w:r>
            <w:r>
              <w:rPr>
                <w:noProof/>
                <w:webHidden/>
              </w:rPr>
              <w:tab/>
            </w:r>
            <w:r>
              <w:rPr>
                <w:noProof/>
                <w:webHidden/>
              </w:rPr>
              <w:fldChar w:fldCharType="begin"/>
            </w:r>
            <w:r>
              <w:rPr>
                <w:noProof/>
                <w:webHidden/>
              </w:rPr>
              <w:instrText xml:space="preserve"> PAGEREF _Toc210556543 \h </w:instrText>
            </w:r>
            <w:r>
              <w:rPr>
                <w:noProof/>
                <w:webHidden/>
              </w:rPr>
            </w:r>
            <w:r>
              <w:rPr>
                <w:noProof/>
                <w:webHidden/>
              </w:rPr>
              <w:fldChar w:fldCharType="separate"/>
            </w:r>
            <w:r w:rsidR="003B1FA1">
              <w:rPr>
                <w:noProof/>
                <w:webHidden/>
              </w:rPr>
              <w:t>67</w:t>
            </w:r>
            <w:r>
              <w:rPr>
                <w:noProof/>
                <w:webHidden/>
              </w:rPr>
              <w:fldChar w:fldCharType="end"/>
            </w:r>
          </w:hyperlink>
        </w:p>
        <w:p w14:paraId="3330BD5D" w14:textId="0333EAD7" w:rsidR="00900E36" w:rsidRDefault="00900E36">
          <w:pPr>
            <w:pStyle w:val="TOC3"/>
            <w:tabs>
              <w:tab w:val="right" w:leader="dot" w:pos="9350"/>
            </w:tabs>
            <w:rPr>
              <w:noProof/>
            </w:rPr>
          </w:pPr>
          <w:hyperlink w:anchor="_Toc210556544" w:history="1">
            <w:r w:rsidRPr="00C777DC">
              <w:rPr>
                <w:rStyle w:val="Hyperlink"/>
                <w:noProof/>
              </w:rPr>
              <w:t>4.4.3 Notification of certificate issuance by the CA to other entities</w:t>
            </w:r>
            <w:r>
              <w:rPr>
                <w:noProof/>
                <w:webHidden/>
              </w:rPr>
              <w:tab/>
            </w:r>
            <w:r>
              <w:rPr>
                <w:noProof/>
                <w:webHidden/>
              </w:rPr>
              <w:fldChar w:fldCharType="begin"/>
            </w:r>
            <w:r>
              <w:rPr>
                <w:noProof/>
                <w:webHidden/>
              </w:rPr>
              <w:instrText xml:space="preserve"> PAGEREF _Toc210556544 \h </w:instrText>
            </w:r>
            <w:r>
              <w:rPr>
                <w:noProof/>
                <w:webHidden/>
              </w:rPr>
            </w:r>
            <w:r>
              <w:rPr>
                <w:noProof/>
                <w:webHidden/>
              </w:rPr>
              <w:fldChar w:fldCharType="separate"/>
            </w:r>
            <w:r w:rsidR="003B1FA1">
              <w:rPr>
                <w:noProof/>
                <w:webHidden/>
              </w:rPr>
              <w:t>67</w:t>
            </w:r>
            <w:r>
              <w:rPr>
                <w:noProof/>
                <w:webHidden/>
              </w:rPr>
              <w:fldChar w:fldCharType="end"/>
            </w:r>
          </w:hyperlink>
        </w:p>
        <w:p w14:paraId="6FDD71A6" w14:textId="1173EEF9" w:rsidR="00900E36" w:rsidRDefault="00900E36">
          <w:pPr>
            <w:pStyle w:val="TOC2"/>
            <w:tabs>
              <w:tab w:val="right" w:leader="dot" w:pos="9350"/>
            </w:tabs>
            <w:rPr>
              <w:noProof/>
            </w:rPr>
          </w:pPr>
          <w:hyperlink w:anchor="_Toc210556545" w:history="1">
            <w:r w:rsidRPr="00C777DC">
              <w:rPr>
                <w:rStyle w:val="Hyperlink"/>
                <w:noProof/>
              </w:rPr>
              <w:t>4.5 Key pair and certificate usage</w:t>
            </w:r>
            <w:r>
              <w:rPr>
                <w:noProof/>
                <w:webHidden/>
              </w:rPr>
              <w:tab/>
            </w:r>
            <w:r>
              <w:rPr>
                <w:noProof/>
                <w:webHidden/>
              </w:rPr>
              <w:fldChar w:fldCharType="begin"/>
            </w:r>
            <w:r>
              <w:rPr>
                <w:noProof/>
                <w:webHidden/>
              </w:rPr>
              <w:instrText xml:space="preserve"> PAGEREF _Toc210556545 \h </w:instrText>
            </w:r>
            <w:r>
              <w:rPr>
                <w:noProof/>
                <w:webHidden/>
              </w:rPr>
            </w:r>
            <w:r>
              <w:rPr>
                <w:noProof/>
                <w:webHidden/>
              </w:rPr>
              <w:fldChar w:fldCharType="separate"/>
            </w:r>
            <w:r w:rsidR="003B1FA1">
              <w:rPr>
                <w:noProof/>
                <w:webHidden/>
              </w:rPr>
              <w:t>67</w:t>
            </w:r>
            <w:r>
              <w:rPr>
                <w:noProof/>
                <w:webHidden/>
              </w:rPr>
              <w:fldChar w:fldCharType="end"/>
            </w:r>
          </w:hyperlink>
        </w:p>
        <w:p w14:paraId="1D5DD77B" w14:textId="45A09676" w:rsidR="00900E36" w:rsidRDefault="00900E36">
          <w:pPr>
            <w:pStyle w:val="TOC3"/>
            <w:tabs>
              <w:tab w:val="right" w:leader="dot" w:pos="9350"/>
            </w:tabs>
            <w:rPr>
              <w:noProof/>
            </w:rPr>
          </w:pPr>
          <w:hyperlink w:anchor="_Toc210556546" w:history="1">
            <w:r w:rsidRPr="00C777DC">
              <w:rPr>
                <w:rStyle w:val="Hyperlink"/>
                <w:noProof/>
              </w:rPr>
              <w:t>4.5.1 Subscriber private key and certificate usage</w:t>
            </w:r>
            <w:r>
              <w:rPr>
                <w:noProof/>
                <w:webHidden/>
              </w:rPr>
              <w:tab/>
            </w:r>
            <w:r>
              <w:rPr>
                <w:noProof/>
                <w:webHidden/>
              </w:rPr>
              <w:fldChar w:fldCharType="begin"/>
            </w:r>
            <w:r>
              <w:rPr>
                <w:noProof/>
                <w:webHidden/>
              </w:rPr>
              <w:instrText xml:space="preserve"> PAGEREF _Toc210556546 \h </w:instrText>
            </w:r>
            <w:r>
              <w:rPr>
                <w:noProof/>
                <w:webHidden/>
              </w:rPr>
            </w:r>
            <w:r>
              <w:rPr>
                <w:noProof/>
                <w:webHidden/>
              </w:rPr>
              <w:fldChar w:fldCharType="separate"/>
            </w:r>
            <w:r w:rsidR="003B1FA1">
              <w:rPr>
                <w:noProof/>
                <w:webHidden/>
              </w:rPr>
              <w:t>67</w:t>
            </w:r>
            <w:r>
              <w:rPr>
                <w:noProof/>
                <w:webHidden/>
              </w:rPr>
              <w:fldChar w:fldCharType="end"/>
            </w:r>
          </w:hyperlink>
        </w:p>
        <w:p w14:paraId="34204BFF" w14:textId="2200D6E4" w:rsidR="00900E36" w:rsidRDefault="00900E36">
          <w:pPr>
            <w:pStyle w:val="TOC3"/>
            <w:tabs>
              <w:tab w:val="right" w:leader="dot" w:pos="9350"/>
            </w:tabs>
            <w:rPr>
              <w:noProof/>
            </w:rPr>
          </w:pPr>
          <w:hyperlink w:anchor="_Toc210556547" w:history="1">
            <w:r w:rsidRPr="00C777DC">
              <w:rPr>
                <w:rStyle w:val="Hyperlink"/>
                <w:noProof/>
              </w:rPr>
              <w:t>4.5.2 Relying party public key and certificate usage</w:t>
            </w:r>
            <w:r>
              <w:rPr>
                <w:noProof/>
                <w:webHidden/>
              </w:rPr>
              <w:tab/>
            </w:r>
            <w:r>
              <w:rPr>
                <w:noProof/>
                <w:webHidden/>
              </w:rPr>
              <w:fldChar w:fldCharType="begin"/>
            </w:r>
            <w:r>
              <w:rPr>
                <w:noProof/>
                <w:webHidden/>
              </w:rPr>
              <w:instrText xml:space="preserve"> PAGEREF _Toc210556547 \h </w:instrText>
            </w:r>
            <w:r>
              <w:rPr>
                <w:noProof/>
                <w:webHidden/>
              </w:rPr>
            </w:r>
            <w:r>
              <w:rPr>
                <w:noProof/>
                <w:webHidden/>
              </w:rPr>
              <w:fldChar w:fldCharType="separate"/>
            </w:r>
            <w:r w:rsidR="003B1FA1">
              <w:rPr>
                <w:noProof/>
                <w:webHidden/>
              </w:rPr>
              <w:t>67</w:t>
            </w:r>
            <w:r>
              <w:rPr>
                <w:noProof/>
                <w:webHidden/>
              </w:rPr>
              <w:fldChar w:fldCharType="end"/>
            </w:r>
          </w:hyperlink>
        </w:p>
        <w:p w14:paraId="561045F5" w14:textId="6FE37284" w:rsidR="00900E36" w:rsidRDefault="00900E36">
          <w:pPr>
            <w:pStyle w:val="TOC2"/>
            <w:tabs>
              <w:tab w:val="right" w:leader="dot" w:pos="9350"/>
            </w:tabs>
            <w:rPr>
              <w:noProof/>
            </w:rPr>
          </w:pPr>
          <w:hyperlink w:anchor="_Toc210556548" w:history="1">
            <w:r w:rsidRPr="00C777DC">
              <w:rPr>
                <w:rStyle w:val="Hyperlink"/>
                <w:noProof/>
              </w:rPr>
              <w:t>4.6 Certificate renewal</w:t>
            </w:r>
            <w:r>
              <w:rPr>
                <w:noProof/>
                <w:webHidden/>
              </w:rPr>
              <w:tab/>
            </w:r>
            <w:r>
              <w:rPr>
                <w:noProof/>
                <w:webHidden/>
              </w:rPr>
              <w:fldChar w:fldCharType="begin"/>
            </w:r>
            <w:r>
              <w:rPr>
                <w:noProof/>
                <w:webHidden/>
              </w:rPr>
              <w:instrText xml:space="preserve"> PAGEREF _Toc210556548 \h </w:instrText>
            </w:r>
            <w:r>
              <w:rPr>
                <w:noProof/>
                <w:webHidden/>
              </w:rPr>
            </w:r>
            <w:r>
              <w:rPr>
                <w:noProof/>
                <w:webHidden/>
              </w:rPr>
              <w:fldChar w:fldCharType="separate"/>
            </w:r>
            <w:r w:rsidR="003B1FA1">
              <w:rPr>
                <w:noProof/>
                <w:webHidden/>
              </w:rPr>
              <w:t>67</w:t>
            </w:r>
            <w:r>
              <w:rPr>
                <w:noProof/>
                <w:webHidden/>
              </w:rPr>
              <w:fldChar w:fldCharType="end"/>
            </w:r>
          </w:hyperlink>
        </w:p>
        <w:p w14:paraId="4958BD6B" w14:textId="23F75679" w:rsidR="00900E36" w:rsidRDefault="00900E36">
          <w:pPr>
            <w:pStyle w:val="TOC3"/>
            <w:tabs>
              <w:tab w:val="right" w:leader="dot" w:pos="9350"/>
            </w:tabs>
            <w:rPr>
              <w:noProof/>
            </w:rPr>
          </w:pPr>
          <w:hyperlink w:anchor="_Toc210556549" w:history="1">
            <w:r w:rsidRPr="00C777DC">
              <w:rPr>
                <w:rStyle w:val="Hyperlink"/>
                <w:noProof/>
              </w:rPr>
              <w:t>4.6.1 Circumstance for certificate renewal</w:t>
            </w:r>
            <w:r>
              <w:rPr>
                <w:noProof/>
                <w:webHidden/>
              </w:rPr>
              <w:tab/>
            </w:r>
            <w:r>
              <w:rPr>
                <w:noProof/>
                <w:webHidden/>
              </w:rPr>
              <w:fldChar w:fldCharType="begin"/>
            </w:r>
            <w:r>
              <w:rPr>
                <w:noProof/>
                <w:webHidden/>
              </w:rPr>
              <w:instrText xml:space="preserve"> PAGEREF _Toc210556549 \h </w:instrText>
            </w:r>
            <w:r>
              <w:rPr>
                <w:noProof/>
                <w:webHidden/>
              </w:rPr>
            </w:r>
            <w:r>
              <w:rPr>
                <w:noProof/>
                <w:webHidden/>
              </w:rPr>
              <w:fldChar w:fldCharType="separate"/>
            </w:r>
            <w:r w:rsidR="003B1FA1">
              <w:rPr>
                <w:noProof/>
                <w:webHidden/>
              </w:rPr>
              <w:t>67</w:t>
            </w:r>
            <w:r>
              <w:rPr>
                <w:noProof/>
                <w:webHidden/>
              </w:rPr>
              <w:fldChar w:fldCharType="end"/>
            </w:r>
          </w:hyperlink>
        </w:p>
        <w:p w14:paraId="6C677D8C" w14:textId="0E009413" w:rsidR="00900E36" w:rsidRDefault="00900E36">
          <w:pPr>
            <w:pStyle w:val="TOC3"/>
            <w:tabs>
              <w:tab w:val="right" w:leader="dot" w:pos="9350"/>
            </w:tabs>
            <w:rPr>
              <w:noProof/>
            </w:rPr>
          </w:pPr>
          <w:hyperlink w:anchor="_Toc210556550" w:history="1">
            <w:r w:rsidRPr="00C777DC">
              <w:rPr>
                <w:rStyle w:val="Hyperlink"/>
                <w:noProof/>
              </w:rPr>
              <w:t>4.6.2 Who may request renewal</w:t>
            </w:r>
            <w:r>
              <w:rPr>
                <w:noProof/>
                <w:webHidden/>
              </w:rPr>
              <w:tab/>
            </w:r>
            <w:r>
              <w:rPr>
                <w:noProof/>
                <w:webHidden/>
              </w:rPr>
              <w:fldChar w:fldCharType="begin"/>
            </w:r>
            <w:r>
              <w:rPr>
                <w:noProof/>
                <w:webHidden/>
              </w:rPr>
              <w:instrText xml:space="preserve"> PAGEREF _Toc210556550 \h </w:instrText>
            </w:r>
            <w:r>
              <w:rPr>
                <w:noProof/>
                <w:webHidden/>
              </w:rPr>
            </w:r>
            <w:r>
              <w:rPr>
                <w:noProof/>
                <w:webHidden/>
              </w:rPr>
              <w:fldChar w:fldCharType="separate"/>
            </w:r>
            <w:r w:rsidR="003B1FA1">
              <w:rPr>
                <w:noProof/>
                <w:webHidden/>
              </w:rPr>
              <w:t>68</w:t>
            </w:r>
            <w:r>
              <w:rPr>
                <w:noProof/>
                <w:webHidden/>
              </w:rPr>
              <w:fldChar w:fldCharType="end"/>
            </w:r>
          </w:hyperlink>
        </w:p>
        <w:p w14:paraId="59484F3B" w14:textId="1444A1CE" w:rsidR="00900E36" w:rsidRDefault="00900E36">
          <w:pPr>
            <w:pStyle w:val="TOC3"/>
            <w:tabs>
              <w:tab w:val="right" w:leader="dot" w:pos="9350"/>
            </w:tabs>
            <w:rPr>
              <w:noProof/>
            </w:rPr>
          </w:pPr>
          <w:hyperlink w:anchor="_Toc210556551" w:history="1">
            <w:r w:rsidRPr="00C777DC">
              <w:rPr>
                <w:rStyle w:val="Hyperlink"/>
                <w:noProof/>
              </w:rPr>
              <w:t>4.6.3 Processing certificate renewal requests</w:t>
            </w:r>
            <w:r>
              <w:rPr>
                <w:noProof/>
                <w:webHidden/>
              </w:rPr>
              <w:tab/>
            </w:r>
            <w:r>
              <w:rPr>
                <w:noProof/>
                <w:webHidden/>
              </w:rPr>
              <w:fldChar w:fldCharType="begin"/>
            </w:r>
            <w:r>
              <w:rPr>
                <w:noProof/>
                <w:webHidden/>
              </w:rPr>
              <w:instrText xml:space="preserve"> PAGEREF _Toc210556551 \h </w:instrText>
            </w:r>
            <w:r>
              <w:rPr>
                <w:noProof/>
                <w:webHidden/>
              </w:rPr>
            </w:r>
            <w:r>
              <w:rPr>
                <w:noProof/>
                <w:webHidden/>
              </w:rPr>
              <w:fldChar w:fldCharType="separate"/>
            </w:r>
            <w:r w:rsidR="003B1FA1">
              <w:rPr>
                <w:noProof/>
                <w:webHidden/>
              </w:rPr>
              <w:t>68</w:t>
            </w:r>
            <w:r>
              <w:rPr>
                <w:noProof/>
                <w:webHidden/>
              </w:rPr>
              <w:fldChar w:fldCharType="end"/>
            </w:r>
          </w:hyperlink>
        </w:p>
        <w:p w14:paraId="46146F83" w14:textId="255B219B" w:rsidR="00900E36" w:rsidRDefault="00900E36">
          <w:pPr>
            <w:pStyle w:val="TOC3"/>
            <w:tabs>
              <w:tab w:val="right" w:leader="dot" w:pos="9350"/>
            </w:tabs>
            <w:rPr>
              <w:noProof/>
            </w:rPr>
          </w:pPr>
          <w:hyperlink w:anchor="_Toc210556552" w:history="1">
            <w:r w:rsidRPr="00C777DC">
              <w:rPr>
                <w:rStyle w:val="Hyperlink"/>
                <w:noProof/>
              </w:rPr>
              <w:t>4.6.4 Notification of new certificate issuance to subscriber</w:t>
            </w:r>
            <w:r>
              <w:rPr>
                <w:noProof/>
                <w:webHidden/>
              </w:rPr>
              <w:tab/>
            </w:r>
            <w:r>
              <w:rPr>
                <w:noProof/>
                <w:webHidden/>
              </w:rPr>
              <w:fldChar w:fldCharType="begin"/>
            </w:r>
            <w:r>
              <w:rPr>
                <w:noProof/>
                <w:webHidden/>
              </w:rPr>
              <w:instrText xml:space="preserve"> PAGEREF _Toc210556552 \h </w:instrText>
            </w:r>
            <w:r>
              <w:rPr>
                <w:noProof/>
                <w:webHidden/>
              </w:rPr>
            </w:r>
            <w:r>
              <w:rPr>
                <w:noProof/>
                <w:webHidden/>
              </w:rPr>
              <w:fldChar w:fldCharType="separate"/>
            </w:r>
            <w:r w:rsidR="003B1FA1">
              <w:rPr>
                <w:noProof/>
                <w:webHidden/>
              </w:rPr>
              <w:t>68</w:t>
            </w:r>
            <w:r>
              <w:rPr>
                <w:noProof/>
                <w:webHidden/>
              </w:rPr>
              <w:fldChar w:fldCharType="end"/>
            </w:r>
          </w:hyperlink>
        </w:p>
        <w:p w14:paraId="1906CFB5" w14:textId="0C60585E" w:rsidR="00900E36" w:rsidRDefault="00900E36">
          <w:pPr>
            <w:pStyle w:val="TOC3"/>
            <w:tabs>
              <w:tab w:val="right" w:leader="dot" w:pos="9350"/>
            </w:tabs>
            <w:rPr>
              <w:noProof/>
            </w:rPr>
          </w:pPr>
          <w:hyperlink w:anchor="_Toc210556553" w:history="1">
            <w:r w:rsidRPr="00C777DC">
              <w:rPr>
                <w:rStyle w:val="Hyperlink"/>
                <w:noProof/>
              </w:rPr>
              <w:t>4.6.5 Conduct constituting acceptance of a renewal certificate</w:t>
            </w:r>
            <w:r>
              <w:rPr>
                <w:noProof/>
                <w:webHidden/>
              </w:rPr>
              <w:tab/>
            </w:r>
            <w:r>
              <w:rPr>
                <w:noProof/>
                <w:webHidden/>
              </w:rPr>
              <w:fldChar w:fldCharType="begin"/>
            </w:r>
            <w:r>
              <w:rPr>
                <w:noProof/>
                <w:webHidden/>
              </w:rPr>
              <w:instrText xml:space="preserve"> PAGEREF _Toc210556553 \h </w:instrText>
            </w:r>
            <w:r>
              <w:rPr>
                <w:noProof/>
                <w:webHidden/>
              </w:rPr>
            </w:r>
            <w:r>
              <w:rPr>
                <w:noProof/>
                <w:webHidden/>
              </w:rPr>
              <w:fldChar w:fldCharType="separate"/>
            </w:r>
            <w:r w:rsidR="003B1FA1">
              <w:rPr>
                <w:noProof/>
                <w:webHidden/>
              </w:rPr>
              <w:t>68</w:t>
            </w:r>
            <w:r>
              <w:rPr>
                <w:noProof/>
                <w:webHidden/>
              </w:rPr>
              <w:fldChar w:fldCharType="end"/>
            </w:r>
          </w:hyperlink>
        </w:p>
        <w:p w14:paraId="355B016F" w14:textId="716F24F9" w:rsidR="00900E36" w:rsidRDefault="00900E36">
          <w:pPr>
            <w:pStyle w:val="TOC3"/>
            <w:tabs>
              <w:tab w:val="right" w:leader="dot" w:pos="9350"/>
            </w:tabs>
            <w:rPr>
              <w:noProof/>
            </w:rPr>
          </w:pPr>
          <w:hyperlink w:anchor="_Toc210556554" w:history="1">
            <w:r w:rsidRPr="00C777DC">
              <w:rPr>
                <w:rStyle w:val="Hyperlink"/>
                <w:noProof/>
              </w:rPr>
              <w:t>4.6.6 Publication of the renewal certificate by the CA</w:t>
            </w:r>
            <w:r>
              <w:rPr>
                <w:noProof/>
                <w:webHidden/>
              </w:rPr>
              <w:tab/>
            </w:r>
            <w:r>
              <w:rPr>
                <w:noProof/>
                <w:webHidden/>
              </w:rPr>
              <w:fldChar w:fldCharType="begin"/>
            </w:r>
            <w:r>
              <w:rPr>
                <w:noProof/>
                <w:webHidden/>
              </w:rPr>
              <w:instrText xml:space="preserve"> PAGEREF _Toc210556554 \h </w:instrText>
            </w:r>
            <w:r>
              <w:rPr>
                <w:noProof/>
                <w:webHidden/>
              </w:rPr>
            </w:r>
            <w:r>
              <w:rPr>
                <w:noProof/>
                <w:webHidden/>
              </w:rPr>
              <w:fldChar w:fldCharType="separate"/>
            </w:r>
            <w:r w:rsidR="003B1FA1">
              <w:rPr>
                <w:noProof/>
                <w:webHidden/>
              </w:rPr>
              <w:t>68</w:t>
            </w:r>
            <w:r>
              <w:rPr>
                <w:noProof/>
                <w:webHidden/>
              </w:rPr>
              <w:fldChar w:fldCharType="end"/>
            </w:r>
          </w:hyperlink>
        </w:p>
        <w:p w14:paraId="7F52DF61" w14:textId="69BACC0A" w:rsidR="00900E36" w:rsidRDefault="00900E36">
          <w:pPr>
            <w:pStyle w:val="TOC3"/>
            <w:tabs>
              <w:tab w:val="right" w:leader="dot" w:pos="9350"/>
            </w:tabs>
            <w:rPr>
              <w:noProof/>
            </w:rPr>
          </w:pPr>
          <w:hyperlink w:anchor="_Toc210556555" w:history="1">
            <w:r w:rsidRPr="00C777DC">
              <w:rPr>
                <w:rStyle w:val="Hyperlink"/>
                <w:noProof/>
              </w:rPr>
              <w:t>4.6.7 Notification of certificate issuance by the CA to other entities</w:t>
            </w:r>
            <w:r>
              <w:rPr>
                <w:noProof/>
                <w:webHidden/>
              </w:rPr>
              <w:tab/>
            </w:r>
            <w:r>
              <w:rPr>
                <w:noProof/>
                <w:webHidden/>
              </w:rPr>
              <w:fldChar w:fldCharType="begin"/>
            </w:r>
            <w:r>
              <w:rPr>
                <w:noProof/>
                <w:webHidden/>
              </w:rPr>
              <w:instrText xml:space="preserve"> PAGEREF _Toc210556555 \h </w:instrText>
            </w:r>
            <w:r>
              <w:rPr>
                <w:noProof/>
                <w:webHidden/>
              </w:rPr>
            </w:r>
            <w:r>
              <w:rPr>
                <w:noProof/>
                <w:webHidden/>
              </w:rPr>
              <w:fldChar w:fldCharType="separate"/>
            </w:r>
            <w:r w:rsidR="003B1FA1">
              <w:rPr>
                <w:noProof/>
                <w:webHidden/>
              </w:rPr>
              <w:t>68</w:t>
            </w:r>
            <w:r>
              <w:rPr>
                <w:noProof/>
                <w:webHidden/>
              </w:rPr>
              <w:fldChar w:fldCharType="end"/>
            </w:r>
          </w:hyperlink>
        </w:p>
        <w:p w14:paraId="29508733" w14:textId="3415EEFF" w:rsidR="00900E36" w:rsidRDefault="00900E36">
          <w:pPr>
            <w:pStyle w:val="TOC2"/>
            <w:tabs>
              <w:tab w:val="right" w:leader="dot" w:pos="9350"/>
            </w:tabs>
            <w:rPr>
              <w:noProof/>
            </w:rPr>
          </w:pPr>
          <w:hyperlink w:anchor="_Toc210556556" w:history="1">
            <w:r w:rsidRPr="00C777DC">
              <w:rPr>
                <w:rStyle w:val="Hyperlink"/>
                <w:noProof/>
              </w:rPr>
              <w:t>4.7 Certificate re-key</w:t>
            </w:r>
            <w:r>
              <w:rPr>
                <w:noProof/>
                <w:webHidden/>
              </w:rPr>
              <w:tab/>
            </w:r>
            <w:r>
              <w:rPr>
                <w:noProof/>
                <w:webHidden/>
              </w:rPr>
              <w:fldChar w:fldCharType="begin"/>
            </w:r>
            <w:r>
              <w:rPr>
                <w:noProof/>
                <w:webHidden/>
              </w:rPr>
              <w:instrText xml:space="preserve"> PAGEREF _Toc210556556 \h </w:instrText>
            </w:r>
            <w:r>
              <w:rPr>
                <w:noProof/>
                <w:webHidden/>
              </w:rPr>
            </w:r>
            <w:r>
              <w:rPr>
                <w:noProof/>
                <w:webHidden/>
              </w:rPr>
              <w:fldChar w:fldCharType="separate"/>
            </w:r>
            <w:r w:rsidR="003B1FA1">
              <w:rPr>
                <w:noProof/>
                <w:webHidden/>
              </w:rPr>
              <w:t>68</w:t>
            </w:r>
            <w:r>
              <w:rPr>
                <w:noProof/>
                <w:webHidden/>
              </w:rPr>
              <w:fldChar w:fldCharType="end"/>
            </w:r>
          </w:hyperlink>
        </w:p>
        <w:p w14:paraId="115F65DB" w14:textId="376A39F8" w:rsidR="00900E36" w:rsidRDefault="00900E36">
          <w:pPr>
            <w:pStyle w:val="TOC3"/>
            <w:tabs>
              <w:tab w:val="right" w:leader="dot" w:pos="9350"/>
            </w:tabs>
            <w:rPr>
              <w:noProof/>
            </w:rPr>
          </w:pPr>
          <w:hyperlink w:anchor="_Toc210556557" w:history="1">
            <w:r w:rsidRPr="00C777DC">
              <w:rPr>
                <w:rStyle w:val="Hyperlink"/>
                <w:noProof/>
              </w:rPr>
              <w:t>4.7.1 Circumstance for certificate re-key</w:t>
            </w:r>
            <w:r>
              <w:rPr>
                <w:noProof/>
                <w:webHidden/>
              </w:rPr>
              <w:tab/>
            </w:r>
            <w:r>
              <w:rPr>
                <w:noProof/>
                <w:webHidden/>
              </w:rPr>
              <w:fldChar w:fldCharType="begin"/>
            </w:r>
            <w:r>
              <w:rPr>
                <w:noProof/>
                <w:webHidden/>
              </w:rPr>
              <w:instrText xml:space="preserve"> PAGEREF _Toc210556557 \h </w:instrText>
            </w:r>
            <w:r>
              <w:rPr>
                <w:noProof/>
                <w:webHidden/>
              </w:rPr>
            </w:r>
            <w:r>
              <w:rPr>
                <w:noProof/>
                <w:webHidden/>
              </w:rPr>
              <w:fldChar w:fldCharType="separate"/>
            </w:r>
            <w:r w:rsidR="003B1FA1">
              <w:rPr>
                <w:noProof/>
                <w:webHidden/>
              </w:rPr>
              <w:t>68</w:t>
            </w:r>
            <w:r>
              <w:rPr>
                <w:noProof/>
                <w:webHidden/>
              </w:rPr>
              <w:fldChar w:fldCharType="end"/>
            </w:r>
          </w:hyperlink>
        </w:p>
        <w:p w14:paraId="13D32A20" w14:textId="5DD39FCC" w:rsidR="00900E36" w:rsidRDefault="00900E36">
          <w:pPr>
            <w:pStyle w:val="TOC3"/>
            <w:tabs>
              <w:tab w:val="right" w:leader="dot" w:pos="9350"/>
            </w:tabs>
            <w:rPr>
              <w:noProof/>
            </w:rPr>
          </w:pPr>
          <w:hyperlink w:anchor="_Toc210556558" w:history="1">
            <w:r w:rsidRPr="00C777DC">
              <w:rPr>
                <w:rStyle w:val="Hyperlink"/>
                <w:noProof/>
              </w:rPr>
              <w:t>4.7.2 Who may request certification of a new public key</w:t>
            </w:r>
            <w:r>
              <w:rPr>
                <w:noProof/>
                <w:webHidden/>
              </w:rPr>
              <w:tab/>
            </w:r>
            <w:r>
              <w:rPr>
                <w:noProof/>
                <w:webHidden/>
              </w:rPr>
              <w:fldChar w:fldCharType="begin"/>
            </w:r>
            <w:r>
              <w:rPr>
                <w:noProof/>
                <w:webHidden/>
              </w:rPr>
              <w:instrText xml:space="preserve"> PAGEREF _Toc210556558 \h </w:instrText>
            </w:r>
            <w:r>
              <w:rPr>
                <w:noProof/>
                <w:webHidden/>
              </w:rPr>
            </w:r>
            <w:r>
              <w:rPr>
                <w:noProof/>
                <w:webHidden/>
              </w:rPr>
              <w:fldChar w:fldCharType="separate"/>
            </w:r>
            <w:r w:rsidR="003B1FA1">
              <w:rPr>
                <w:noProof/>
                <w:webHidden/>
              </w:rPr>
              <w:t>68</w:t>
            </w:r>
            <w:r>
              <w:rPr>
                <w:noProof/>
                <w:webHidden/>
              </w:rPr>
              <w:fldChar w:fldCharType="end"/>
            </w:r>
          </w:hyperlink>
        </w:p>
        <w:p w14:paraId="2703BD82" w14:textId="76A5C36A" w:rsidR="00900E36" w:rsidRDefault="00900E36">
          <w:pPr>
            <w:pStyle w:val="TOC3"/>
            <w:tabs>
              <w:tab w:val="right" w:leader="dot" w:pos="9350"/>
            </w:tabs>
            <w:rPr>
              <w:noProof/>
            </w:rPr>
          </w:pPr>
          <w:hyperlink w:anchor="_Toc210556559" w:history="1">
            <w:r w:rsidRPr="00C777DC">
              <w:rPr>
                <w:rStyle w:val="Hyperlink"/>
                <w:noProof/>
              </w:rPr>
              <w:t>4.7.3 Processing certificate re-keying requests</w:t>
            </w:r>
            <w:r>
              <w:rPr>
                <w:noProof/>
                <w:webHidden/>
              </w:rPr>
              <w:tab/>
            </w:r>
            <w:r>
              <w:rPr>
                <w:noProof/>
                <w:webHidden/>
              </w:rPr>
              <w:fldChar w:fldCharType="begin"/>
            </w:r>
            <w:r>
              <w:rPr>
                <w:noProof/>
                <w:webHidden/>
              </w:rPr>
              <w:instrText xml:space="preserve"> PAGEREF _Toc210556559 \h </w:instrText>
            </w:r>
            <w:r>
              <w:rPr>
                <w:noProof/>
                <w:webHidden/>
              </w:rPr>
            </w:r>
            <w:r>
              <w:rPr>
                <w:noProof/>
                <w:webHidden/>
              </w:rPr>
              <w:fldChar w:fldCharType="separate"/>
            </w:r>
            <w:r w:rsidR="003B1FA1">
              <w:rPr>
                <w:noProof/>
                <w:webHidden/>
              </w:rPr>
              <w:t>68</w:t>
            </w:r>
            <w:r>
              <w:rPr>
                <w:noProof/>
                <w:webHidden/>
              </w:rPr>
              <w:fldChar w:fldCharType="end"/>
            </w:r>
          </w:hyperlink>
        </w:p>
        <w:p w14:paraId="5589DA53" w14:textId="45634073" w:rsidR="00900E36" w:rsidRDefault="00900E36">
          <w:pPr>
            <w:pStyle w:val="TOC3"/>
            <w:tabs>
              <w:tab w:val="right" w:leader="dot" w:pos="9350"/>
            </w:tabs>
            <w:rPr>
              <w:noProof/>
            </w:rPr>
          </w:pPr>
          <w:hyperlink w:anchor="_Toc210556560" w:history="1">
            <w:r w:rsidRPr="00C777DC">
              <w:rPr>
                <w:rStyle w:val="Hyperlink"/>
                <w:noProof/>
              </w:rPr>
              <w:t>4.7.4 Notification of new certificate issuance to subscriber</w:t>
            </w:r>
            <w:r>
              <w:rPr>
                <w:noProof/>
                <w:webHidden/>
              </w:rPr>
              <w:tab/>
            </w:r>
            <w:r>
              <w:rPr>
                <w:noProof/>
                <w:webHidden/>
              </w:rPr>
              <w:fldChar w:fldCharType="begin"/>
            </w:r>
            <w:r>
              <w:rPr>
                <w:noProof/>
                <w:webHidden/>
              </w:rPr>
              <w:instrText xml:space="preserve"> PAGEREF _Toc210556560 \h </w:instrText>
            </w:r>
            <w:r>
              <w:rPr>
                <w:noProof/>
                <w:webHidden/>
              </w:rPr>
            </w:r>
            <w:r>
              <w:rPr>
                <w:noProof/>
                <w:webHidden/>
              </w:rPr>
              <w:fldChar w:fldCharType="separate"/>
            </w:r>
            <w:r w:rsidR="003B1FA1">
              <w:rPr>
                <w:noProof/>
                <w:webHidden/>
              </w:rPr>
              <w:t>68</w:t>
            </w:r>
            <w:r>
              <w:rPr>
                <w:noProof/>
                <w:webHidden/>
              </w:rPr>
              <w:fldChar w:fldCharType="end"/>
            </w:r>
          </w:hyperlink>
        </w:p>
        <w:p w14:paraId="2489818A" w14:textId="6C8B8982" w:rsidR="00900E36" w:rsidRDefault="00900E36">
          <w:pPr>
            <w:pStyle w:val="TOC3"/>
            <w:tabs>
              <w:tab w:val="right" w:leader="dot" w:pos="9350"/>
            </w:tabs>
            <w:rPr>
              <w:noProof/>
            </w:rPr>
          </w:pPr>
          <w:hyperlink w:anchor="_Toc210556561" w:history="1">
            <w:r w:rsidRPr="00C777DC">
              <w:rPr>
                <w:rStyle w:val="Hyperlink"/>
                <w:noProof/>
              </w:rPr>
              <w:t>4.7.5 Conduct constituting acceptance of a re-keyed certificate</w:t>
            </w:r>
            <w:r>
              <w:rPr>
                <w:noProof/>
                <w:webHidden/>
              </w:rPr>
              <w:tab/>
            </w:r>
            <w:r>
              <w:rPr>
                <w:noProof/>
                <w:webHidden/>
              </w:rPr>
              <w:fldChar w:fldCharType="begin"/>
            </w:r>
            <w:r>
              <w:rPr>
                <w:noProof/>
                <w:webHidden/>
              </w:rPr>
              <w:instrText xml:space="preserve"> PAGEREF _Toc210556561 \h </w:instrText>
            </w:r>
            <w:r>
              <w:rPr>
                <w:noProof/>
                <w:webHidden/>
              </w:rPr>
            </w:r>
            <w:r>
              <w:rPr>
                <w:noProof/>
                <w:webHidden/>
              </w:rPr>
              <w:fldChar w:fldCharType="separate"/>
            </w:r>
            <w:r w:rsidR="003B1FA1">
              <w:rPr>
                <w:noProof/>
                <w:webHidden/>
              </w:rPr>
              <w:t>68</w:t>
            </w:r>
            <w:r>
              <w:rPr>
                <w:noProof/>
                <w:webHidden/>
              </w:rPr>
              <w:fldChar w:fldCharType="end"/>
            </w:r>
          </w:hyperlink>
        </w:p>
        <w:p w14:paraId="4A3B4760" w14:textId="3BE578E2" w:rsidR="00900E36" w:rsidRDefault="00900E36">
          <w:pPr>
            <w:pStyle w:val="TOC3"/>
            <w:tabs>
              <w:tab w:val="right" w:leader="dot" w:pos="9350"/>
            </w:tabs>
            <w:rPr>
              <w:noProof/>
            </w:rPr>
          </w:pPr>
          <w:hyperlink w:anchor="_Toc210556562" w:history="1">
            <w:r w:rsidRPr="00C777DC">
              <w:rPr>
                <w:rStyle w:val="Hyperlink"/>
                <w:noProof/>
              </w:rPr>
              <w:t>4.7.6 Publication of the re-keyed certificate by the CA</w:t>
            </w:r>
            <w:r>
              <w:rPr>
                <w:noProof/>
                <w:webHidden/>
              </w:rPr>
              <w:tab/>
            </w:r>
            <w:r>
              <w:rPr>
                <w:noProof/>
                <w:webHidden/>
              </w:rPr>
              <w:fldChar w:fldCharType="begin"/>
            </w:r>
            <w:r>
              <w:rPr>
                <w:noProof/>
                <w:webHidden/>
              </w:rPr>
              <w:instrText xml:space="preserve"> PAGEREF _Toc210556562 \h </w:instrText>
            </w:r>
            <w:r>
              <w:rPr>
                <w:noProof/>
                <w:webHidden/>
              </w:rPr>
            </w:r>
            <w:r>
              <w:rPr>
                <w:noProof/>
                <w:webHidden/>
              </w:rPr>
              <w:fldChar w:fldCharType="separate"/>
            </w:r>
            <w:r w:rsidR="003B1FA1">
              <w:rPr>
                <w:noProof/>
                <w:webHidden/>
              </w:rPr>
              <w:t>68</w:t>
            </w:r>
            <w:r>
              <w:rPr>
                <w:noProof/>
                <w:webHidden/>
              </w:rPr>
              <w:fldChar w:fldCharType="end"/>
            </w:r>
          </w:hyperlink>
        </w:p>
        <w:p w14:paraId="5F2E0936" w14:textId="65022C1B" w:rsidR="00900E36" w:rsidRDefault="00900E36">
          <w:pPr>
            <w:pStyle w:val="TOC3"/>
            <w:tabs>
              <w:tab w:val="right" w:leader="dot" w:pos="9350"/>
            </w:tabs>
            <w:rPr>
              <w:noProof/>
            </w:rPr>
          </w:pPr>
          <w:hyperlink w:anchor="_Toc210556563" w:history="1">
            <w:r w:rsidRPr="00C777DC">
              <w:rPr>
                <w:rStyle w:val="Hyperlink"/>
                <w:noProof/>
              </w:rPr>
              <w:t>4.7.7 Notification of certificate issuance by the CA to other entities</w:t>
            </w:r>
            <w:r>
              <w:rPr>
                <w:noProof/>
                <w:webHidden/>
              </w:rPr>
              <w:tab/>
            </w:r>
            <w:r>
              <w:rPr>
                <w:noProof/>
                <w:webHidden/>
              </w:rPr>
              <w:fldChar w:fldCharType="begin"/>
            </w:r>
            <w:r>
              <w:rPr>
                <w:noProof/>
                <w:webHidden/>
              </w:rPr>
              <w:instrText xml:space="preserve"> PAGEREF _Toc210556563 \h </w:instrText>
            </w:r>
            <w:r>
              <w:rPr>
                <w:noProof/>
                <w:webHidden/>
              </w:rPr>
            </w:r>
            <w:r>
              <w:rPr>
                <w:noProof/>
                <w:webHidden/>
              </w:rPr>
              <w:fldChar w:fldCharType="separate"/>
            </w:r>
            <w:r w:rsidR="003B1FA1">
              <w:rPr>
                <w:noProof/>
                <w:webHidden/>
              </w:rPr>
              <w:t>69</w:t>
            </w:r>
            <w:r>
              <w:rPr>
                <w:noProof/>
                <w:webHidden/>
              </w:rPr>
              <w:fldChar w:fldCharType="end"/>
            </w:r>
          </w:hyperlink>
        </w:p>
        <w:p w14:paraId="04244692" w14:textId="330985DA" w:rsidR="00900E36" w:rsidRDefault="00900E36">
          <w:pPr>
            <w:pStyle w:val="TOC2"/>
            <w:tabs>
              <w:tab w:val="right" w:leader="dot" w:pos="9350"/>
            </w:tabs>
            <w:rPr>
              <w:noProof/>
            </w:rPr>
          </w:pPr>
          <w:hyperlink w:anchor="_Toc210556564" w:history="1">
            <w:r w:rsidRPr="00C777DC">
              <w:rPr>
                <w:rStyle w:val="Hyperlink"/>
                <w:noProof/>
              </w:rPr>
              <w:t>4.8 Certificate modification</w:t>
            </w:r>
            <w:r>
              <w:rPr>
                <w:noProof/>
                <w:webHidden/>
              </w:rPr>
              <w:tab/>
            </w:r>
            <w:r>
              <w:rPr>
                <w:noProof/>
                <w:webHidden/>
              </w:rPr>
              <w:fldChar w:fldCharType="begin"/>
            </w:r>
            <w:r>
              <w:rPr>
                <w:noProof/>
                <w:webHidden/>
              </w:rPr>
              <w:instrText xml:space="preserve"> PAGEREF _Toc210556564 \h </w:instrText>
            </w:r>
            <w:r>
              <w:rPr>
                <w:noProof/>
                <w:webHidden/>
              </w:rPr>
            </w:r>
            <w:r>
              <w:rPr>
                <w:noProof/>
                <w:webHidden/>
              </w:rPr>
              <w:fldChar w:fldCharType="separate"/>
            </w:r>
            <w:r w:rsidR="003B1FA1">
              <w:rPr>
                <w:noProof/>
                <w:webHidden/>
              </w:rPr>
              <w:t>69</w:t>
            </w:r>
            <w:r>
              <w:rPr>
                <w:noProof/>
                <w:webHidden/>
              </w:rPr>
              <w:fldChar w:fldCharType="end"/>
            </w:r>
          </w:hyperlink>
        </w:p>
        <w:p w14:paraId="7EB3FC5E" w14:textId="1002F453" w:rsidR="00900E36" w:rsidRDefault="00900E36">
          <w:pPr>
            <w:pStyle w:val="TOC3"/>
            <w:tabs>
              <w:tab w:val="right" w:leader="dot" w:pos="9350"/>
            </w:tabs>
            <w:rPr>
              <w:noProof/>
            </w:rPr>
          </w:pPr>
          <w:hyperlink w:anchor="_Toc210556565" w:history="1">
            <w:r w:rsidRPr="00C777DC">
              <w:rPr>
                <w:rStyle w:val="Hyperlink"/>
                <w:noProof/>
              </w:rPr>
              <w:t>4.8.1 Circumstance for certificate modification</w:t>
            </w:r>
            <w:r>
              <w:rPr>
                <w:noProof/>
                <w:webHidden/>
              </w:rPr>
              <w:tab/>
            </w:r>
            <w:r>
              <w:rPr>
                <w:noProof/>
                <w:webHidden/>
              </w:rPr>
              <w:fldChar w:fldCharType="begin"/>
            </w:r>
            <w:r>
              <w:rPr>
                <w:noProof/>
                <w:webHidden/>
              </w:rPr>
              <w:instrText xml:space="preserve"> PAGEREF _Toc210556565 \h </w:instrText>
            </w:r>
            <w:r>
              <w:rPr>
                <w:noProof/>
                <w:webHidden/>
              </w:rPr>
            </w:r>
            <w:r>
              <w:rPr>
                <w:noProof/>
                <w:webHidden/>
              </w:rPr>
              <w:fldChar w:fldCharType="separate"/>
            </w:r>
            <w:r w:rsidR="003B1FA1">
              <w:rPr>
                <w:noProof/>
                <w:webHidden/>
              </w:rPr>
              <w:t>69</w:t>
            </w:r>
            <w:r>
              <w:rPr>
                <w:noProof/>
                <w:webHidden/>
              </w:rPr>
              <w:fldChar w:fldCharType="end"/>
            </w:r>
          </w:hyperlink>
        </w:p>
        <w:p w14:paraId="59E59E3A" w14:textId="7D77DFEE" w:rsidR="00900E36" w:rsidRDefault="00900E36">
          <w:pPr>
            <w:pStyle w:val="TOC3"/>
            <w:tabs>
              <w:tab w:val="right" w:leader="dot" w:pos="9350"/>
            </w:tabs>
            <w:rPr>
              <w:noProof/>
            </w:rPr>
          </w:pPr>
          <w:hyperlink w:anchor="_Toc210556566" w:history="1">
            <w:r w:rsidRPr="00C777DC">
              <w:rPr>
                <w:rStyle w:val="Hyperlink"/>
                <w:noProof/>
              </w:rPr>
              <w:t>4.8.2 Who may request certificate modification</w:t>
            </w:r>
            <w:r>
              <w:rPr>
                <w:noProof/>
                <w:webHidden/>
              </w:rPr>
              <w:tab/>
            </w:r>
            <w:r>
              <w:rPr>
                <w:noProof/>
                <w:webHidden/>
              </w:rPr>
              <w:fldChar w:fldCharType="begin"/>
            </w:r>
            <w:r>
              <w:rPr>
                <w:noProof/>
                <w:webHidden/>
              </w:rPr>
              <w:instrText xml:space="preserve"> PAGEREF _Toc210556566 \h </w:instrText>
            </w:r>
            <w:r>
              <w:rPr>
                <w:noProof/>
                <w:webHidden/>
              </w:rPr>
            </w:r>
            <w:r>
              <w:rPr>
                <w:noProof/>
                <w:webHidden/>
              </w:rPr>
              <w:fldChar w:fldCharType="separate"/>
            </w:r>
            <w:r w:rsidR="003B1FA1">
              <w:rPr>
                <w:noProof/>
                <w:webHidden/>
              </w:rPr>
              <w:t>69</w:t>
            </w:r>
            <w:r>
              <w:rPr>
                <w:noProof/>
                <w:webHidden/>
              </w:rPr>
              <w:fldChar w:fldCharType="end"/>
            </w:r>
          </w:hyperlink>
        </w:p>
        <w:p w14:paraId="58F40F7B" w14:textId="1727B7A6" w:rsidR="00900E36" w:rsidRDefault="00900E36">
          <w:pPr>
            <w:pStyle w:val="TOC3"/>
            <w:tabs>
              <w:tab w:val="right" w:leader="dot" w:pos="9350"/>
            </w:tabs>
            <w:rPr>
              <w:noProof/>
            </w:rPr>
          </w:pPr>
          <w:hyperlink w:anchor="_Toc210556567" w:history="1">
            <w:r w:rsidRPr="00C777DC">
              <w:rPr>
                <w:rStyle w:val="Hyperlink"/>
                <w:noProof/>
              </w:rPr>
              <w:t>4.8.3 Processing certificate modification requests</w:t>
            </w:r>
            <w:r>
              <w:rPr>
                <w:noProof/>
                <w:webHidden/>
              </w:rPr>
              <w:tab/>
            </w:r>
            <w:r>
              <w:rPr>
                <w:noProof/>
                <w:webHidden/>
              </w:rPr>
              <w:fldChar w:fldCharType="begin"/>
            </w:r>
            <w:r>
              <w:rPr>
                <w:noProof/>
                <w:webHidden/>
              </w:rPr>
              <w:instrText xml:space="preserve"> PAGEREF _Toc210556567 \h </w:instrText>
            </w:r>
            <w:r>
              <w:rPr>
                <w:noProof/>
                <w:webHidden/>
              </w:rPr>
            </w:r>
            <w:r>
              <w:rPr>
                <w:noProof/>
                <w:webHidden/>
              </w:rPr>
              <w:fldChar w:fldCharType="separate"/>
            </w:r>
            <w:r w:rsidR="003B1FA1">
              <w:rPr>
                <w:noProof/>
                <w:webHidden/>
              </w:rPr>
              <w:t>69</w:t>
            </w:r>
            <w:r>
              <w:rPr>
                <w:noProof/>
                <w:webHidden/>
              </w:rPr>
              <w:fldChar w:fldCharType="end"/>
            </w:r>
          </w:hyperlink>
        </w:p>
        <w:p w14:paraId="2602B78E" w14:textId="15545BAD" w:rsidR="00900E36" w:rsidRDefault="00900E36">
          <w:pPr>
            <w:pStyle w:val="TOC3"/>
            <w:tabs>
              <w:tab w:val="right" w:leader="dot" w:pos="9350"/>
            </w:tabs>
            <w:rPr>
              <w:noProof/>
            </w:rPr>
          </w:pPr>
          <w:hyperlink w:anchor="_Toc210556568" w:history="1">
            <w:r w:rsidRPr="00C777DC">
              <w:rPr>
                <w:rStyle w:val="Hyperlink"/>
                <w:noProof/>
              </w:rPr>
              <w:t>4.8.4 Notification of new certificate issuance to subscriber</w:t>
            </w:r>
            <w:r>
              <w:rPr>
                <w:noProof/>
                <w:webHidden/>
              </w:rPr>
              <w:tab/>
            </w:r>
            <w:r>
              <w:rPr>
                <w:noProof/>
                <w:webHidden/>
              </w:rPr>
              <w:fldChar w:fldCharType="begin"/>
            </w:r>
            <w:r>
              <w:rPr>
                <w:noProof/>
                <w:webHidden/>
              </w:rPr>
              <w:instrText xml:space="preserve"> PAGEREF _Toc210556568 \h </w:instrText>
            </w:r>
            <w:r>
              <w:rPr>
                <w:noProof/>
                <w:webHidden/>
              </w:rPr>
            </w:r>
            <w:r>
              <w:rPr>
                <w:noProof/>
                <w:webHidden/>
              </w:rPr>
              <w:fldChar w:fldCharType="separate"/>
            </w:r>
            <w:r w:rsidR="003B1FA1">
              <w:rPr>
                <w:noProof/>
                <w:webHidden/>
              </w:rPr>
              <w:t>69</w:t>
            </w:r>
            <w:r>
              <w:rPr>
                <w:noProof/>
                <w:webHidden/>
              </w:rPr>
              <w:fldChar w:fldCharType="end"/>
            </w:r>
          </w:hyperlink>
        </w:p>
        <w:p w14:paraId="51487C34" w14:textId="1FFE0CCF" w:rsidR="00900E36" w:rsidRDefault="00900E36">
          <w:pPr>
            <w:pStyle w:val="TOC3"/>
            <w:tabs>
              <w:tab w:val="right" w:leader="dot" w:pos="9350"/>
            </w:tabs>
            <w:rPr>
              <w:noProof/>
            </w:rPr>
          </w:pPr>
          <w:hyperlink w:anchor="_Toc210556569" w:history="1">
            <w:r w:rsidRPr="00C777DC">
              <w:rPr>
                <w:rStyle w:val="Hyperlink"/>
                <w:noProof/>
              </w:rPr>
              <w:t>4.8.5 Conduct constituting acceptance of modified certificate</w:t>
            </w:r>
            <w:r>
              <w:rPr>
                <w:noProof/>
                <w:webHidden/>
              </w:rPr>
              <w:tab/>
            </w:r>
            <w:r>
              <w:rPr>
                <w:noProof/>
                <w:webHidden/>
              </w:rPr>
              <w:fldChar w:fldCharType="begin"/>
            </w:r>
            <w:r>
              <w:rPr>
                <w:noProof/>
                <w:webHidden/>
              </w:rPr>
              <w:instrText xml:space="preserve"> PAGEREF _Toc210556569 \h </w:instrText>
            </w:r>
            <w:r>
              <w:rPr>
                <w:noProof/>
                <w:webHidden/>
              </w:rPr>
            </w:r>
            <w:r>
              <w:rPr>
                <w:noProof/>
                <w:webHidden/>
              </w:rPr>
              <w:fldChar w:fldCharType="separate"/>
            </w:r>
            <w:r w:rsidR="003B1FA1">
              <w:rPr>
                <w:noProof/>
                <w:webHidden/>
              </w:rPr>
              <w:t>69</w:t>
            </w:r>
            <w:r>
              <w:rPr>
                <w:noProof/>
                <w:webHidden/>
              </w:rPr>
              <w:fldChar w:fldCharType="end"/>
            </w:r>
          </w:hyperlink>
        </w:p>
        <w:p w14:paraId="64D1CAE1" w14:textId="1A8EECCC" w:rsidR="00900E36" w:rsidRDefault="00900E36">
          <w:pPr>
            <w:pStyle w:val="TOC3"/>
            <w:tabs>
              <w:tab w:val="right" w:leader="dot" w:pos="9350"/>
            </w:tabs>
            <w:rPr>
              <w:noProof/>
            </w:rPr>
          </w:pPr>
          <w:hyperlink w:anchor="_Toc210556570" w:history="1">
            <w:r w:rsidRPr="00C777DC">
              <w:rPr>
                <w:rStyle w:val="Hyperlink"/>
                <w:noProof/>
              </w:rPr>
              <w:t>4.8.6 Publication of the modified certificate by the CA</w:t>
            </w:r>
            <w:r>
              <w:rPr>
                <w:noProof/>
                <w:webHidden/>
              </w:rPr>
              <w:tab/>
            </w:r>
            <w:r>
              <w:rPr>
                <w:noProof/>
                <w:webHidden/>
              </w:rPr>
              <w:fldChar w:fldCharType="begin"/>
            </w:r>
            <w:r>
              <w:rPr>
                <w:noProof/>
                <w:webHidden/>
              </w:rPr>
              <w:instrText xml:space="preserve"> PAGEREF _Toc210556570 \h </w:instrText>
            </w:r>
            <w:r>
              <w:rPr>
                <w:noProof/>
                <w:webHidden/>
              </w:rPr>
            </w:r>
            <w:r>
              <w:rPr>
                <w:noProof/>
                <w:webHidden/>
              </w:rPr>
              <w:fldChar w:fldCharType="separate"/>
            </w:r>
            <w:r w:rsidR="003B1FA1">
              <w:rPr>
                <w:noProof/>
                <w:webHidden/>
              </w:rPr>
              <w:t>69</w:t>
            </w:r>
            <w:r>
              <w:rPr>
                <w:noProof/>
                <w:webHidden/>
              </w:rPr>
              <w:fldChar w:fldCharType="end"/>
            </w:r>
          </w:hyperlink>
        </w:p>
        <w:p w14:paraId="5F60FA78" w14:textId="583C2CC9" w:rsidR="00900E36" w:rsidRDefault="00900E36">
          <w:pPr>
            <w:pStyle w:val="TOC3"/>
            <w:tabs>
              <w:tab w:val="right" w:leader="dot" w:pos="9350"/>
            </w:tabs>
            <w:rPr>
              <w:noProof/>
            </w:rPr>
          </w:pPr>
          <w:hyperlink w:anchor="_Toc210556571" w:history="1">
            <w:r w:rsidRPr="00C777DC">
              <w:rPr>
                <w:rStyle w:val="Hyperlink"/>
                <w:noProof/>
              </w:rPr>
              <w:t>4.8.7 Notification of certificate issuance by the CA to other entities</w:t>
            </w:r>
            <w:r>
              <w:rPr>
                <w:noProof/>
                <w:webHidden/>
              </w:rPr>
              <w:tab/>
            </w:r>
            <w:r>
              <w:rPr>
                <w:noProof/>
                <w:webHidden/>
              </w:rPr>
              <w:fldChar w:fldCharType="begin"/>
            </w:r>
            <w:r>
              <w:rPr>
                <w:noProof/>
                <w:webHidden/>
              </w:rPr>
              <w:instrText xml:space="preserve"> PAGEREF _Toc210556571 \h </w:instrText>
            </w:r>
            <w:r>
              <w:rPr>
                <w:noProof/>
                <w:webHidden/>
              </w:rPr>
            </w:r>
            <w:r>
              <w:rPr>
                <w:noProof/>
                <w:webHidden/>
              </w:rPr>
              <w:fldChar w:fldCharType="separate"/>
            </w:r>
            <w:r w:rsidR="003B1FA1">
              <w:rPr>
                <w:noProof/>
                <w:webHidden/>
              </w:rPr>
              <w:t>69</w:t>
            </w:r>
            <w:r>
              <w:rPr>
                <w:noProof/>
                <w:webHidden/>
              </w:rPr>
              <w:fldChar w:fldCharType="end"/>
            </w:r>
          </w:hyperlink>
        </w:p>
        <w:p w14:paraId="2675BA8B" w14:textId="62546D98" w:rsidR="00900E36" w:rsidRDefault="00900E36">
          <w:pPr>
            <w:pStyle w:val="TOC2"/>
            <w:tabs>
              <w:tab w:val="right" w:leader="dot" w:pos="9350"/>
            </w:tabs>
            <w:rPr>
              <w:noProof/>
            </w:rPr>
          </w:pPr>
          <w:hyperlink w:anchor="_Toc210556572" w:history="1">
            <w:r w:rsidRPr="00C777DC">
              <w:rPr>
                <w:rStyle w:val="Hyperlink"/>
                <w:noProof/>
              </w:rPr>
              <w:t>4.9 Certificate revocation and suspension</w:t>
            </w:r>
            <w:r>
              <w:rPr>
                <w:noProof/>
                <w:webHidden/>
              </w:rPr>
              <w:tab/>
            </w:r>
            <w:r>
              <w:rPr>
                <w:noProof/>
                <w:webHidden/>
              </w:rPr>
              <w:fldChar w:fldCharType="begin"/>
            </w:r>
            <w:r>
              <w:rPr>
                <w:noProof/>
                <w:webHidden/>
              </w:rPr>
              <w:instrText xml:space="preserve"> PAGEREF _Toc210556572 \h </w:instrText>
            </w:r>
            <w:r>
              <w:rPr>
                <w:noProof/>
                <w:webHidden/>
              </w:rPr>
            </w:r>
            <w:r>
              <w:rPr>
                <w:noProof/>
                <w:webHidden/>
              </w:rPr>
              <w:fldChar w:fldCharType="separate"/>
            </w:r>
            <w:r w:rsidR="003B1FA1">
              <w:rPr>
                <w:noProof/>
                <w:webHidden/>
              </w:rPr>
              <w:t>69</w:t>
            </w:r>
            <w:r>
              <w:rPr>
                <w:noProof/>
                <w:webHidden/>
              </w:rPr>
              <w:fldChar w:fldCharType="end"/>
            </w:r>
          </w:hyperlink>
        </w:p>
        <w:p w14:paraId="0D821E05" w14:textId="1C97E3E6" w:rsidR="00900E36" w:rsidRDefault="00900E36">
          <w:pPr>
            <w:pStyle w:val="TOC3"/>
            <w:tabs>
              <w:tab w:val="right" w:leader="dot" w:pos="9350"/>
            </w:tabs>
            <w:rPr>
              <w:noProof/>
            </w:rPr>
          </w:pPr>
          <w:hyperlink w:anchor="_Toc210556573" w:history="1">
            <w:r w:rsidRPr="00C777DC">
              <w:rPr>
                <w:rStyle w:val="Hyperlink"/>
                <w:noProof/>
              </w:rPr>
              <w:t>4.9.1 Circumstances for revocation</w:t>
            </w:r>
            <w:r>
              <w:rPr>
                <w:noProof/>
                <w:webHidden/>
              </w:rPr>
              <w:tab/>
            </w:r>
            <w:r>
              <w:rPr>
                <w:noProof/>
                <w:webHidden/>
              </w:rPr>
              <w:fldChar w:fldCharType="begin"/>
            </w:r>
            <w:r>
              <w:rPr>
                <w:noProof/>
                <w:webHidden/>
              </w:rPr>
              <w:instrText xml:space="preserve"> PAGEREF _Toc210556573 \h </w:instrText>
            </w:r>
            <w:r>
              <w:rPr>
                <w:noProof/>
                <w:webHidden/>
              </w:rPr>
            </w:r>
            <w:r>
              <w:rPr>
                <w:noProof/>
                <w:webHidden/>
              </w:rPr>
              <w:fldChar w:fldCharType="separate"/>
            </w:r>
            <w:r w:rsidR="003B1FA1">
              <w:rPr>
                <w:noProof/>
                <w:webHidden/>
              </w:rPr>
              <w:t>69</w:t>
            </w:r>
            <w:r>
              <w:rPr>
                <w:noProof/>
                <w:webHidden/>
              </w:rPr>
              <w:fldChar w:fldCharType="end"/>
            </w:r>
          </w:hyperlink>
        </w:p>
        <w:p w14:paraId="53C67025" w14:textId="720E34AC" w:rsidR="00900E36" w:rsidRDefault="00900E36">
          <w:pPr>
            <w:pStyle w:val="TOC3"/>
            <w:tabs>
              <w:tab w:val="right" w:leader="dot" w:pos="9350"/>
            </w:tabs>
            <w:rPr>
              <w:noProof/>
            </w:rPr>
          </w:pPr>
          <w:hyperlink w:anchor="_Toc210556574" w:history="1">
            <w:r w:rsidRPr="00C777DC">
              <w:rPr>
                <w:rStyle w:val="Hyperlink"/>
                <w:noProof/>
              </w:rPr>
              <w:t>4.9.2 Who can request revocation</w:t>
            </w:r>
            <w:r>
              <w:rPr>
                <w:noProof/>
                <w:webHidden/>
              </w:rPr>
              <w:tab/>
            </w:r>
            <w:r>
              <w:rPr>
                <w:noProof/>
                <w:webHidden/>
              </w:rPr>
              <w:fldChar w:fldCharType="begin"/>
            </w:r>
            <w:r>
              <w:rPr>
                <w:noProof/>
                <w:webHidden/>
              </w:rPr>
              <w:instrText xml:space="preserve"> PAGEREF _Toc210556574 \h </w:instrText>
            </w:r>
            <w:r>
              <w:rPr>
                <w:noProof/>
                <w:webHidden/>
              </w:rPr>
            </w:r>
            <w:r>
              <w:rPr>
                <w:noProof/>
                <w:webHidden/>
              </w:rPr>
              <w:fldChar w:fldCharType="separate"/>
            </w:r>
            <w:r w:rsidR="003B1FA1">
              <w:rPr>
                <w:noProof/>
                <w:webHidden/>
              </w:rPr>
              <w:t>71</w:t>
            </w:r>
            <w:r>
              <w:rPr>
                <w:noProof/>
                <w:webHidden/>
              </w:rPr>
              <w:fldChar w:fldCharType="end"/>
            </w:r>
          </w:hyperlink>
        </w:p>
        <w:p w14:paraId="7EC91C78" w14:textId="103A2788" w:rsidR="00900E36" w:rsidRDefault="00900E36">
          <w:pPr>
            <w:pStyle w:val="TOC3"/>
            <w:tabs>
              <w:tab w:val="right" w:leader="dot" w:pos="9350"/>
            </w:tabs>
            <w:rPr>
              <w:noProof/>
            </w:rPr>
          </w:pPr>
          <w:hyperlink w:anchor="_Toc210556575" w:history="1">
            <w:r w:rsidRPr="00C777DC">
              <w:rPr>
                <w:rStyle w:val="Hyperlink"/>
                <w:noProof/>
              </w:rPr>
              <w:t>4.9.3 Procedure for revocation request</w:t>
            </w:r>
            <w:r>
              <w:rPr>
                <w:noProof/>
                <w:webHidden/>
              </w:rPr>
              <w:tab/>
            </w:r>
            <w:r>
              <w:rPr>
                <w:noProof/>
                <w:webHidden/>
              </w:rPr>
              <w:fldChar w:fldCharType="begin"/>
            </w:r>
            <w:r>
              <w:rPr>
                <w:noProof/>
                <w:webHidden/>
              </w:rPr>
              <w:instrText xml:space="preserve"> PAGEREF _Toc210556575 \h </w:instrText>
            </w:r>
            <w:r>
              <w:rPr>
                <w:noProof/>
                <w:webHidden/>
              </w:rPr>
            </w:r>
            <w:r>
              <w:rPr>
                <w:noProof/>
                <w:webHidden/>
              </w:rPr>
              <w:fldChar w:fldCharType="separate"/>
            </w:r>
            <w:r w:rsidR="003B1FA1">
              <w:rPr>
                <w:noProof/>
                <w:webHidden/>
              </w:rPr>
              <w:t>71</w:t>
            </w:r>
            <w:r>
              <w:rPr>
                <w:noProof/>
                <w:webHidden/>
              </w:rPr>
              <w:fldChar w:fldCharType="end"/>
            </w:r>
          </w:hyperlink>
        </w:p>
        <w:p w14:paraId="0456306B" w14:textId="2508EDFE" w:rsidR="00900E36" w:rsidRDefault="00900E36">
          <w:pPr>
            <w:pStyle w:val="TOC3"/>
            <w:tabs>
              <w:tab w:val="right" w:leader="dot" w:pos="9350"/>
            </w:tabs>
            <w:rPr>
              <w:noProof/>
            </w:rPr>
          </w:pPr>
          <w:hyperlink w:anchor="_Toc210556576" w:history="1">
            <w:r w:rsidRPr="00C777DC">
              <w:rPr>
                <w:rStyle w:val="Hyperlink"/>
                <w:noProof/>
              </w:rPr>
              <w:t>4.9.4 Revocation request grace period</w:t>
            </w:r>
            <w:r>
              <w:rPr>
                <w:noProof/>
                <w:webHidden/>
              </w:rPr>
              <w:tab/>
            </w:r>
            <w:r>
              <w:rPr>
                <w:noProof/>
                <w:webHidden/>
              </w:rPr>
              <w:fldChar w:fldCharType="begin"/>
            </w:r>
            <w:r>
              <w:rPr>
                <w:noProof/>
                <w:webHidden/>
              </w:rPr>
              <w:instrText xml:space="preserve"> PAGEREF _Toc210556576 \h </w:instrText>
            </w:r>
            <w:r>
              <w:rPr>
                <w:noProof/>
                <w:webHidden/>
              </w:rPr>
            </w:r>
            <w:r>
              <w:rPr>
                <w:noProof/>
                <w:webHidden/>
              </w:rPr>
              <w:fldChar w:fldCharType="separate"/>
            </w:r>
            <w:r w:rsidR="003B1FA1">
              <w:rPr>
                <w:noProof/>
                <w:webHidden/>
              </w:rPr>
              <w:t>72</w:t>
            </w:r>
            <w:r>
              <w:rPr>
                <w:noProof/>
                <w:webHidden/>
              </w:rPr>
              <w:fldChar w:fldCharType="end"/>
            </w:r>
          </w:hyperlink>
        </w:p>
        <w:p w14:paraId="798C200E" w14:textId="039BA285" w:rsidR="00900E36" w:rsidRDefault="00900E36">
          <w:pPr>
            <w:pStyle w:val="TOC3"/>
            <w:tabs>
              <w:tab w:val="right" w:leader="dot" w:pos="9350"/>
            </w:tabs>
            <w:rPr>
              <w:noProof/>
            </w:rPr>
          </w:pPr>
          <w:hyperlink w:anchor="_Toc210556577" w:history="1">
            <w:r w:rsidRPr="00C777DC">
              <w:rPr>
                <w:rStyle w:val="Hyperlink"/>
                <w:noProof/>
              </w:rPr>
              <w:t>4.9.5 Time within which CA must process the revocation request</w:t>
            </w:r>
            <w:r>
              <w:rPr>
                <w:noProof/>
                <w:webHidden/>
              </w:rPr>
              <w:tab/>
            </w:r>
            <w:r>
              <w:rPr>
                <w:noProof/>
                <w:webHidden/>
              </w:rPr>
              <w:fldChar w:fldCharType="begin"/>
            </w:r>
            <w:r>
              <w:rPr>
                <w:noProof/>
                <w:webHidden/>
              </w:rPr>
              <w:instrText xml:space="preserve"> PAGEREF _Toc210556577 \h </w:instrText>
            </w:r>
            <w:r>
              <w:rPr>
                <w:noProof/>
                <w:webHidden/>
              </w:rPr>
            </w:r>
            <w:r>
              <w:rPr>
                <w:noProof/>
                <w:webHidden/>
              </w:rPr>
              <w:fldChar w:fldCharType="separate"/>
            </w:r>
            <w:r w:rsidR="003B1FA1">
              <w:rPr>
                <w:noProof/>
                <w:webHidden/>
              </w:rPr>
              <w:t>72</w:t>
            </w:r>
            <w:r>
              <w:rPr>
                <w:noProof/>
                <w:webHidden/>
              </w:rPr>
              <w:fldChar w:fldCharType="end"/>
            </w:r>
          </w:hyperlink>
        </w:p>
        <w:p w14:paraId="0FB6B937" w14:textId="6913BCC4" w:rsidR="00900E36" w:rsidRDefault="00900E36">
          <w:pPr>
            <w:pStyle w:val="TOC3"/>
            <w:tabs>
              <w:tab w:val="right" w:leader="dot" w:pos="9350"/>
            </w:tabs>
            <w:rPr>
              <w:noProof/>
            </w:rPr>
          </w:pPr>
          <w:hyperlink w:anchor="_Toc210556578" w:history="1">
            <w:r w:rsidRPr="00C777DC">
              <w:rPr>
                <w:rStyle w:val="Hyperlink"/>
                <w:noProof/>
              </w:rPr>
              <w:t>4.9.6 Revocation checking requirement for relying parties</w:t>
            </w:r>
            <w:r>
              <w:rPr>
                <w:noProof/>
                <w:webHidden/>
              </w:rPr>
              <w:tab/>
            </w:r>
            <w:r>
              <w:rPr>
                <w:noProof/>
                <w:webHidden/>
              </w:rPr>
              <w:fldChar w:fldCharType="begin"/>
            </w:r>
            <w:r>
              <w:rPr>
                <w:noProof/>
                <w:webHidden/>
              </w:rPr>
              <w:instrText xml:space="preserve"> PAGEREF _Toc210556578 \h </w:instrText>
            </w:r>
            <w:r>
              <w:rPr>
                <w:noProof/>
                <w:webHidden/>
              </w:rPr>
            </w:r>
            <w:r>
              <w:rPr>
                <w:noProof/>
                <w:webHidden/>
              </w:rPr>
              <w:fldChar w:fldCharType="separate"/>
            </w:r>
            <w:r w:rsidR="003B1FA1">
              <w:rPr>
                <w:noProof/>
                <w:webHidden/>
              </w:rPr>
              <w:t>72</w:t>
            </w:r>
            <w:r>
              <w:rPr>
                <w:noProof/>
                <w:webHidden/>
              </w:rPr>
              <w:fldChar w:fldCharType="end"/>
            </w:r>
          </w:hyperlink>
        </w:p>
        <w:p w14:paraId="6FEC3DD5" w14:textId="19D7271A" w:rsidR="00900E36" w:rsidRDefault="00900E36">
          <w:pPr>
            <w:pStyle w:val="TOC3"/>
            <w:tabs>
              <w:tab w:val="right" w:leader="dot" w:pos="9350"/>
            </w:tabs>
            <w:rPr>
              <w:noProof/>
            </w:rPr>
          </w:pPr>
          <w:hyperlink w:anchor="_Toc210556579" w:history="1">
            <w:r w:rsidRPr="00C777DC">
              <w:rPr>
                <w:rStyle w:val="Hyperlink"/>
                <w:noProof/>
              </w:rPr>
              <w:t>4.9.7 CRL issuance frequency</w:t>
            </w:r>
            <w:r>
              <w:rPr>
                <w:noProof/>
                <w:webHidden/>
              </w:rPr>
              <w:tab/>
            </w:r>
            <w:r>
              <w:rPr>
                <w:noProof/>
                <w:webHidden/>
              </w:rPr>
              <w:fldChar w:fldCharType="begin"/>
            </w:r>
            <w:r>
              <w:rPr>
                <w:noProof/>
                <w:webHidden/>
              </w:rPr>
              <w:instrText xml:space="preserve"> PAGEREF _Toc210556579 \h </w:instrText>
            </w:r>
            <w:r>
              <w:rPr>
                <w:noProof/>
                <w:webHidden/>
              </w:rPr>
            </w:r>
            <w:r>
              <w:rPr>
                <w:noProof/>
                <w:webHidden/>
              </w:rPr>
              <w:fldChar w:fldCharType="separate"/>
            </w:r>
            <w:r w:rsidR="003B1FA1">
              <w:rPr>
                <w:noProof/>
                <w:webHidden/>
              </w:rPr>
              <w:t>72</w:t>
            </w:r>
            <w:r>
              <w:rPr>
                <w:noProof/>
                <w:webHidden/>
              </w:rPr>
              <w:fldChar w:fldCharType="end"/>
            </w:r>
          </w:hyperlink>
        </w:p>
        <w:p w14:paraId="550CFFD3" w14:textId="2485439F" w:rsidR="00900E36" w:rsidRDefault="00900E36">
          <w:pPr>
            <w:pStyle w:val="TOC3"/>
            <w:tabs>
              <w:tab w:val="right" w:leader="dot" w:pos="9350"/>
            </w:tabs>
            <w:rPr>
              <w:noProof/>
            </w:rPr>
          </w:pPr>
          <w:hyperlink w:anchor="_Toc210556580" w:history="1">
            <w:r w:rsidRPr="00C777DC">
              <w:rPr>
                <w:rStyle w:val="Hyperlink"/>
                <w:noProof/>
              </w:rPr>
              <w:t>4.9.8 Maximum latency for CRLs (if applicable)</w:t>
            </w:r>
            <w:r>
              <w:rPr>
                <w:noProof/>
                <w:webHidden/>
              </w:rPr>
              <w:tab/>
            </w:r>
            <w:r>
              <w:rPr>
                <w:noProof/>
                <w:webHidden/>
              </w:rPr>
              <w:fldChar w:fldCharType="begin"/>
            </w:r>
            <w:r>
              <w:rPr>
                <w:noProof/>
                <w:webHidden/>
              </w:rPr>
              <w:instrText xml:space="preserve"> PAGEREF _Toc210556580 \h </w:instrText>
            </w:r>
            <w:r>
              <w:rPr>
                <w:noProof/>
                <w:webHidden/>
              </w:rPr>
            </w:r>
            <w:r>
              <w:rPr>
                <w:noProof/>
                <w:webHidden/>
              </w:rPr>
              <w:fldChar w:fldCharType="separate"/>
            </w:r>
            <w:r w:rsidR="003B1FA1">
              <w:rPr>
                <w:noProof/>
                <w:webHidden/>
              </w:rPr>
              <w:t>73</w:t>
            </w:r>
            <w:r>
              <w:rPr>
                <w:noProof/>
                <w:webHidden/>
              </w:rPr>
              <w:fldChar w:fldCharType="end"/>
            </w:r>
          </w:hyperlink>
        </w:p>
        <w:p w14:paraId="6EBF2DC5" w14:textId="7007959F" w:rsidR="00900E36" w:rsidRDefault="00900E36">
          <w:pPr>
            <w:pStyle w:val="TOC3"/>
            <w:tabs>
              <w:tab w:val="right" w:leader="dot" w:pos="9350"/>
            </w:tabs>
            <w:rPr>
              <w:noProof/>
            </w:rPr>
          </w:pPr>
          <w:hyperlink w:anchor="_Toc210556581" w:history="1">
            <w:r w:rsidRPr="00C777DC">
              <w:rPr>
                <w:rStyle w:val="Hyperlink"/>
                <w:noProof/>
              </w:rPr>
              <w:t>4.9.9 On-line revocation/status checking availability</w:t>
            </w:r>
            <w:r>
              <w:rPr>
                <w:noProof/>
                <w:webHidden/>
              </w:rPr>
              <w:tab/>
            </w:r>
            <w:r>
              <w:rPr>
                <w:noProof/>
                <w:webHidden/>
              </w:rPr>
              <w:fldChar w:fldCharType="begin"/>
            </w:r>
            <w:r>
              <w:rPr>
                <w:noProof/>
                <w:webHidden/>
              </w:rPr>
              <w:instrText xml:space="preserve"> PAGEREF _Toc210556581 \h </w:instrText>
            </w:r>
            <w:r>
              <w:rPr>
                <w:noProof/>
                <w:webHidden/>
              </w:rPr>
            </w:r>
            <w:r>
              <w:rPr>
                <w:noProof/>
                <w:webHidden/>
              </w:rPr>
              <w:fldChar w:fldCharType="separate"/>
            </w:r>
            <w:r w:rsidR="003B1FA1">
              <w:rPr>
                <w:noProof/>
                <w:webHidden/>
              </w:rPr>
              <w:t>73</w:t>
            </w:r>
            <w:r>
              <w:rPr>
                <w:noProof/>
                <w:webHidden/>
              </w:rPr>
              <w:fldChar w:fldCharType="end"/>
            </w:r>
          </w:hyperlink>
        </w:p>
        <w:p w14:paraId="374BE2E4" w14:textId="27E2449A" w:rsidR="00900E36" w:rsidRDefault="00900E36">
          <w:pPr>
            <w:pStyle w:val="TOC3"/>
            <w:tabs>
              <w:tab w:val="right" w:leader="dot" w:pos="9350"/>
            </w:tabs>
            <w:rPr>
              <w:noProof/>
            </w:rPr>
          </w:pPr>
          <w:hyperlink w:anchor="_Toc210556582" w:history="1">
            <w:r w:rsidRPr="00C777DC">
              <w:rPr>
                <w:rStyle w:val="Hyperlink"/>
                <w:noProof/>
              </w:rPr>
              <w:t>4.9.10 On-line revocation checking requirements</w:t>
            </w:r>
            <w:r>
              <w:rPr>
                <w:noProof/>
                <w:webHidden/>
              </w:rPr>
              <w:tab/>
            </w:r>
            <w:r>
              <w:rPr>
                <w:noProof/>
                <w:webHidden/>
              </w:rPr>
              <w:fldChar w:fldCharType="begin"/>
            </w:r>
            <w:r>
              <w:rPr>
                <w:noProof/>
                <w:webHidden/>
              </w:rPr>
              <w:instrText xml:space="preserve"> PAGEREF _Toc210556582 \h </w:instrText>
            </w:r>
            <w:r>
              <w:rPr>
                <w:noProof/>
                <w:webHidden/>
              </w:rPr>
            </w:r>
            <w:r>
              <w:rPr>
                <w:noProof/>
                <w:webHidden/>
              </w:rPr>
              <w:fldChar w:fldCharType="separate"/>
            </w:r>
            <w:r w:rsidR="003B1FA1">
              <w:rPr>
                <w:noProof/>
                <w:webHidden/>
              </w:rPr>
              <w:t>74</w:t>
            </w:r>
            <w:r>
              <w:rPr>
                <w:noProof/>
                <w:webHidden/>
              </w:rPr>
              <w:fldChar w:fldCharType="end"/>
            </w:r>
          </w:hyperlink>
        </w:p>
        <w:p w14:paraId="754C1646" w14:textId="61DD54BF" w:rsidR="00900E36" w:rsidRDefault="00900E36">
          <w:pPr>
            <w:pStyle w:val="TOC3"/>
            <w:tabs>
              <w:tab w:val="right" w:leader="dot" w:pos="9350"/>
            </w:tabs>
            <w:rPr>
              <w:noProof/>
            </w:rPr>
          </w:pPr>
          <w:hyperlink w:anchor="_Toc210556583" w:history="1">
            <w:r w:rsidRPr="00C777DC">
              <w:rPr>
                <w:rStyle w:val="Hyperlink"/>
                <w:noProof/>
              </w:rPr>
              <w:t>4.9.11 Other forms of revocation advertisements available</w:t>
            </w:r>
            <w:r>
              <w:rPr>
                <w:noProof/>
                <w:webHidden/>
              </w:rPr>
              <w:tab/>
            </w:r>
            <w:r>
              <w:rPr>
                <w:noProof/>
                <w:webHidden/>
              </w:rPr>
              <w:fldChar w:fldCharType="begin"/>
            </w:r>
            <w:r>
              <w:rPr>
                <w:noProof/>
                <w:webHidden/>
              </w:rPr>
              <w:instrText xml:space="preserve"> PAGEREF _Toc210556583 \h </w:instrText>
            </w:r>
            <w:r>
              <w:rPr>
                <w:noProof/>
                <w:webHidden/>
              </w:rPr>
            </w:r>
            <w:r>
              <w:rPr>
                <w:noProof/>
                <w:webHidden/>
              </w:rPr>
              <w:fldChar w:fldCharType="separate"/>
            </w:r>
            <w:r w:rsidR="003B1FA1">
              <w:rPr>
                <w:noProof/>
                <w:webHidden/>
              </w:rPr>
              <w:t>74</w:t>
            </w:r>
            <w:r>
              <w:rPr>
                <w:noProof/>
                <w:webHidden/>
              </w:rPr>
              <w:fldChar w:fldCharType="end"/>
            </w:r>
          </w:hyperlink>
        </w:p>
        <w:p w14:paraId="02FF6648" w14:textId="0D5FCF4B" w:rsidR="00900E36" w:rsidRDefault="00900E36">
          <w:pPr>
            <w:pStyle w:val="TOC3"/>
            <w:tabs>
              <w:tab w:val="right" w:leader="dot" w:pos="9350"/>
            </w:tabs>
            <w:rPr>
              <w:noProof/>
            </w:rPr>
          </w:pPr>
          <w:hyperlink w:anchor="_Toc210556584" w:history="1">
            <w:r w:rsidRPr="00C777DC">
              <w:rPr>
                <w:rStyle w:val="Hyperlink"/>
                <w:noProof/>
              </w:rPr>
              <w:t>4.9.12 Special requirements re key compromise</w:t>
            </w:r>
            <w:r>
              <w:rPr>
                <w:noProof/>
                <w:webHidden/>
              </w:rPr>
              <w:tab/>
            </w:r>
            <w:r>
              <w:rPr>
                <w:noProof/>
                <w:webHidden/>
              </w:rPr>
              <w:fldChar w:fldCharType="begin"/>
            </w:r>
            <w:r>
              <w:rPr>
                <w:noProof/>
                <w:webHidden/>
              </w:rPr>
              <w:instrText xml:space="preserve"> PAGEREF _Toc210556584 \h </w:instrText>
            </w:r>
            <w:r>
              <w:rPr>
                <w:noProof/>
                <w:webHidden/>
              </w:rPr>
            </w:r>
            <w:r>
              <w:rPr>
                <w:noProof/>
                <w:webHidden/>
              </w:rPr>
              <w:fldChar w:fldCharType="separate"/>
            </w:r>
            <w:r w:rsidR="003B1FA1">
              <w:rPr>
                <w:noProof/>
                <w:webHidden/>
              </w:rPr>
              <w:t>74</w:t>
            </w:r>
            <w:r>
              <w:rPr>
                <w:noProof/>
                <w:webHidden/>
              </w:rPr>
              <w:fldChar w:fldCharType="end"/>
            </w:r>
          </w:hyperlink>
        </w:p>
        <w:p w14:paraId="1B038C89" w14:textId="2F928159" w:rsidR="00900E36" w:rsidRDefault="00900E36">
          <w:pPr>
            <w:pStyle w:val="TOC3"/>
            <w:tabs>
              <w:tab w:val="right" w:leader="dot" w:pos="9350"/>
            </w:tabs>
            <w:rPr>
              <w:noProof/>
            </w:rPr>
          </w:pPr>
          <w:hyperlink w:anchor="_Toc210556585" w:history="1">
            <w:r w:rsidRPr="00C777DC">
              <w:rPr>
                <w:rStyle w:val="Hyperlink"/>
                <w:noProof/>
              </w:rPr>
              <w:t>4.9.13 Circumstances for suspension</w:t>
            </w:r>
            <w:r>
              <w:rPr>
                <w:noProof/>
                <w:webHidden/>
              </w:rPr>
              <w:tab/>
            </w:r>
            <w:r>
              <w:rPr>
                <w:noProof/>
                <w:webHidden/>
              </w:rPr>
              <w:fldChar w:fldCharType="begin"/>
            </w:r>
            <w:r>
              <w:rPr>
                <w:noProof/>
                <w:webHidden/>
              </w:rPr>
              <w:instrText xml:space="preserve"> PAGEREF _Toc210556585 \h </w:instrText>
            </w:r>
            <w:r>
              <w:rPr>
                <w:noProof/>
                <w:webHidden/>
              </w:rPr>
            </w:r>
            <w:r>
              <w:rPr>
                <w:noProof/>
                <w:webHidden/>
              </w:rPr>
              <w:fldChar w:fldCharType="separate"/>
            </w:r>
            <w:r w:rsidR="003B1FA1">
              <w:rPr>
                <w:noProof/>
                <w:webHidden/>
              </w:rPr>
              <w:t>75</w:t>
            </w:r>
            <w:r>
              <w:rPr>
                <w:noProof/>
                <w:webHidden/>
              </w:rPr>
              <w:fldChar w:fldCharType="end"/>
            </w:r>
          </w:hyperlink>
        </w:p>
        <w:p w14:paraId="723315F9" w14:textId="1463778E" w:rsidR="00900E36" w:rsidRDefault="00900E36">
          <w:pPr>
            <w:pStyle w:val="TOC3"/>
            <w:tabs>
              <w:tab w:val="right" w:leader="dot" w:pos="9350"/>
            </w:tabs>
            <w:rPr>
              <w:noProof/>
            </w:rPr>
          </w:pPr>
          <w:hyperlink w:anchor="_Toc210556586" w:history="1">
            <w:r w:rsidRPr="00C777DC">
              <w:rPr>
                <w:rStyle w:val="Hyperlink"/>
                <w:noProof/>
              </w:rPr>
              <w:t>4.9.14 Who can request suspension</w:t>
            </w:r>
            <w:r>
              <w:rPr>
                <w:noProof/>
                <w:webHidden/>
              </w:rPr>
              <w:tab/>
            </w:r>
            <w:r>
              <w:rPr>
                <w:noProof/>
                <w:webHidden/>
              </w:rPr>
              <w:fldChar w:fldCharType="begin"/>
            </w:r>
            <w:r>
              <w:rPr>
                <w:noProof/>
                <w:webHidden/>
              </w:rPr>
              <w:instrText xml:space="preserve"> PAGEREF _Toc210556586 \h </w:instrText>
            </w:r>
            <w:r>
              <w:rPr>
                <w:noProof/>
                <w:webHidden/>
              </w:rPr>
            </w:r>
            <w:r>
              <w:rPr>
                <w:noProof/>
                <w:webHidden/>
              </w:rPr>
              <w:fldChar w:fldCharType="separate"/>
            </w:r>
            <w:r w:rsidR="003B1FA1">
              <w:rPr>
                <w:noProof/>
                <w:webHidden/>
              </w:rPr>
              <w:t>75</w:t>
            </w:r>
            <w:r>
              <w:rPr>
                <w:noProof/>
                <w:webHidden/>
              </w:rPr>
              <w:fldChar w:fldCharType="end"/>
            </w:r>
          </w:hyperlink>
        </w:p>
        <w:p w14:paraId="2CDED6C3" w14:textId="3B2CBA87" w:rsidR="00900E36" w:rsidRDefault="00900E36">
          <w:pPr>
            <w:pStyle w:val="TOC3"/>
            <w:tabs>
              <w:tab w:val="right" w:leader="dot" w:pos="9350"/>
            </w:tabs>
            <w:rPr>
              <w:noProof/>
            </w:rPr>
          </w:pPr>
          <w:hyperlink w:anchor="_Toc210556587" w:history="1">
            <w:r w:rsidRPr="00C777DC">
              <w:rPr>
                <w:rStyle w:val="Hyperlink"/>
                <w:noProof/>
              </w:rPr>
              <w:t>4.9.15 Procedure for suspension request</w:t>
            </w:r>
            <w:r>
              <w:rPr>
                <w:noProof/>
                <w:webHidden/>
              </w:rPr>
              <w:tab/>
            </w:r>
            <w:r>
              <w:rPr>
                <w:noProof/>
                <w:webHidden/>
              </w:rPr>
              <w:fldChar w:fldCharType="begin"/>
            </w:r>
            <w:r>
              <w:rPr>
                <w:noProof/>
                <w:webHidden/>
              </w:rPr>
              <w:instrText xml:space="preserve"> PAGEREF _Toc210556587 \h </w:instrText>
            </w:r>
            <w:r>
              <w:rPr>
                <w:noProof/>
                <w:webHidden/>
              </w:rPr>
            </w:r>
            <w:r>
              <w:rPr>
                <w:noProof/>
                <w:webHidden/>
              </w:rPr>
              <w:fldChar w:fldCharType="separate"/>
            </w:r>
            <w:r w:rsidR="003B1FA1">
              <w:rPr>
                <w:noProof/>
                <w:webHidden/>
              </w:rPr>
              <w:t>75</w:t>
            </w:r>
            <w:r>
              <w:rPr>
                <w:noProof/>
                <w:webHidden/>
              </w:rPr>
              <w:fldChar w:fldCharType="end"/>
            </w:r>
          </w:hyperlink>
        </w:p>
        <w:p w14:paraId="7BE1C07E" w14:textId="21A09202" w:rsidR="00900E36" w:rsidRDefault="00900E36">
          <w:pPr>
            <w:pStyle w:val="TOC3"/>
            <w:tabs>
              <w:tab w:val="right" w:leader="dot" w:pos="9350"/>
            </w:tabs>
            <w:rPr>
              <w:noProof/>
            </w:rPr>
          </w:pPr>
          <w:hyperlink w:anchor="_Toc210556588" w:history="1">
            <w:r w:rsidRPr="00C777DC">
              <w:rPr>
                <w:rStyle w:val="Hyperlink"/>
                <w:noProof/>
              </w:rPr>
              <w:t>4.9.16 Limits on suspension period</w:t>
            </w:r>
            <w:r>
              <w:rPr>
                <w:noProof/>
                <w:webHidden/>
              </w:rPr>
              <w:tab/>
            </w:r>
            <w:r>
              <w:rPr>
                <w:noProof/>
                <w:webHidden/>
              </w:rPr>
              <w:fldChar w:fldCharType="begin"/>
            </w:r>
            <w:r>
              <w:rPr>
                <w:noProof/>
                <w:webHidden/>
              </w:rPr>
              <w:instrText xml:space="preserve"> PAGEREF _Toc210556588 \h </w:instrText>
            </w:r>
            <w:r>
              <w:rPr>
                <w:noProof/>
                <w:webHidden/>
              </w:rPr>
            </w:r>
            <w:r>
              <w:rPr>
                <w:noProof/>
                <w:webHidden/>
              </w:rPr>
              <w:fldChar w:fldCharType="separate"/>
            </w:r>
            <w:r w:rsidR="003B1FA1">
              <w:rPr>
                <w:noProof/>
                <w:webHidden/>
              </w:rPr>
              <w:t>75</w:t>
            </w:r>
            <w:r>
              <w:rPr>
                <w:noProof/>
                <w:webHidden/>
              </w:rPr>
              <w:fldChar w:fldCharType="end"/>
            </w:r>
          </w:hyperlink>
        </w:p>
        <w:p w14:paraId="1EA290D2" w14:textId="3EE39077" w:rsidR="00900E36" w:rsidRDefault="00900E36">
          <w:pPr>
            <w:pStyle w:val="TOC2"/>
            <w:tabs>
              <w:tab w:val="right" w:leader="dot" w:pos="9350"/>
            </w:tabs>
            <w:rPr>
              <w:noProof/>
            </w:rPr>
          </w:pPr>
          <w:hyperlink w:anchor="_Toc210556589" w:history="1">
            <w:r w:rsidRPr="00C777DC">
              <w:rPr>
                <w:rStyle w:val="Hyperlink"/>
                <w:noProof/>
              </w:rPr>
              <w:t>4.10 Certificate status services</w:t>
            </w:r>
            <w:r>
              <w:rPr>
                <w:noProof/>
                <w:webHidden/>
              </w:rPr>
              <w:tab/>
            </w:r>
            <w:r>
              <w:rPr>
                <w:noProof/>
                <w:webHidden/>
              </w:rPr>
              <w:fldChar w:fldCharType="begin"/>
            </w:r>
            <w:r>
              <w:rPr>
                <w:noProof/>
                <w:webHidden/>
              </w:rPr>
              <w:instrText xml:space="preserve"> PAGEREF _Toc210556589 \h </w:instrText>
            </w:r>
            <w:r>
              <w:rPr>
                <w:noProof/>
                <w:webHidden/>
              </w:rPr>
            </w:r>
            <w:r>
              <w:rPr>
                <w:noProof/>
                <w:webHidden/>
              </w:rPr>
              <w:fldChar w:fldCharType="separate"/>
            </w:r>
            <w:r w:rsidR="003B1FA1">
              <w:rPr>
                <w:noProof/>
                <w:webHidden/>
              </w:rPr>
              <w:t>75</w:t>
            </w:r>
            <w:r>
              <w:rPr>
                <w:noProof/>
                <w:webHidden/>
              </w:rPr>
              <w:fldChar w:fldCharType="end"/>
            </w:r>
          </w:hyperlink>
        </w:p>
        <w:p w14:paraId="5D9A8342" w14:textId="56C634B7" w:rsidR="00900E36" w:rsidRDefault="00900E36">
          <w:pPr>
            <w:pStyle w:val="TOC3"/>
            <w:tabs>
              <w:tab w:val="right" w:leader="dot" w:pos="9350"/>
            </w:tabs>
            <w:rPr>
              <w:noProof/>
            </w:rPr>
          </w:pPr>
          <w:hyperlink w:anchor="_Toc210556590" w:history="1">
            <w:r w:rsidRPr="00C777DC">
              <w:rPr>
                <w:rStyle w:val="Hyperlink"/>
                <w:noProof/>
              </w:rPr>
              <w:t>4.10.1 Operational characteristics</w:t>
            </w:r>
            <w:r>
              <w:rPr>
                <w:noProof/>
                <w:webHidden/>
              </w:rPr>
              <w:tab/>
            </w:r>
            <w:r>
              <w:rPr>
                <w:noProof/>
                <w:webHidden/>
              </w:rPr>
              <w:fldChar w:fldCharType="begin"/>
            </w:r>
            <w:r>
              <w:rPr>
                <w:noProof/>
                <w:webHidden/>
              </w:rPr>
              <w:instrText xml:space="preserve"> PAGEREF _Toc210556590 \h </w:instrText>
            </w:r>
            <w:r>
              <w:rPr>
                <w:noProof/>
                <w:webHidden/>
              </w:rPr>
            </w:r>
            <w:r>
              <w:rPr>
                <w:noProof/>
                <w:webHidden/>
              </w:rPr>
              <w:fldChar w:fldCharType="separate"/>
            </w:r>
            <w:r w:rsidR="003B1FA1">
              <w:rPr>
                <w:noProof/>
                <w:webHidden/>
              </w:rPr>
              <w:t>75</w:t>
            </w:r>
            <w:r>
              <w:rPr>
                <w:noProof/>
                <w:webHidden/>
              </w:rPr>
              <w:fldChar w:fldCharType="end"/>
            </w:r>
          </w:hyperlink>
        </w:p>
        <w:p w14:paraId="0BAA52F2" w14:textId="38BC13F3" w:rsidR="00900E36" w:rsidRDefault="00900E36">
          <w:pPr>
            <w:pStyle w:val="TOC3"/>
            <w:tabs>
              <w:tab w:val="right" w:leader="dot" w:pos="9350"/>
            </w:tabs>
            <w:rPr>
              <w:noProof/>
            </w:rPr>
          </w:pPr>
          <w:hyperlink w:anchor="_Toc210556591" w:history="1">
            <w:r w:rsidRPr="00C777DC">
              <w:rPr>
                <w:rStyle w:val="Hyperlink"/>
                <w:noProof/>
              </w:rPr>
              <w:t>4.10.2 Service availability</w:t>
            </w:r>
            <w:r>
              <w:rPr>
                <w:noProof/>
                <w:webHidden/>
              </w:rPr>
              <w:tab/>
            </w:r>
            <w:r>
              <w:rPr>
                <w:noProof/>
                <w:webHidden/>
              </w:rPr>
              <w:fldChar w:fldCharType="begin"/>
            </w:r>
            <w:r>
              <w:rPr>
                <w:noProof/>
                <w:webHidden/>
              </w:rPr>
              <w:instrText xml:space="preserve"> PAGEREF _Toc210556591 \h </w:instrText>
            </w:r>
            <w:r>
              <w:rPr>
                <w:noProof/>
                <w:webHidden/>
              </w:rPr>
            </w:r>
            <w:r>
              <w:rPr>
                <w:noProof/>
                <w:webHidden/>
              </w:rPr>
              <w:fldChar w:fldCharType="separate"/>
            </w:r>
            <w:r w:rsidR="003B1FA1">
              <w:rPr>
                <w:noProof/>
                <w:webHidden/>
              </w:rPr>
              <w:t>75</w:t>
            </w:r>
            <w:r>
              <w:rPr>
                <w:noProof/>
                <w:webHidden/>
              </w:rPr>
              <w:fldChar w:fldCharType="end"/>
            </w:r>
          </w:hyperlink>
        </w:p>
        <w:p w14:paraId="203CCAD5" w14:textId="5BE9B04A" w:rsidR="00900E36" w:rsidRDefault="00900E36">
          <w:pPr>
            <w:pStyle w:val="TOC3"/>
            <w:tabs>
              <w:tab w:val="right" w:leader="dot" w:pos="9350"/>
            </w:tabs>
            <w:rPr>
              <w:noProof/>
            </w:rPr>
          </w:pPr>
          <w:hyperlink w:anchor="_Toc210556592" w:history="1">
            <w:r w:rsidRPr="00C777DC">
              <w:rPr>
                <w:rStyle w:val="Hyperlink"/>
                <w:noProof/>
              </w:rPr>
              <w:t>4.10.3 Optional features</w:t>
            </w:r>
            <w:r>
              <w:rPr>
                <w:noProof/>
                <w:webHidden/>
              </w:rPr>
              <w:tab/>
            </w:r>
            <w:r>
              <w:rPr>
                <w:noProof/>
                <w:webHidden/>
              </w:rPr>
              <w:fldChar w:fldCharType="begin"/>
            </w:r>
            <w:r>
              <w:rPr>
                <w:noProof/>
                <w:webHidden/>
              </w:rPr>
              <w:instrText xml:space="preserve"> PAGEREF _Toc210556592 \h </w:instrText>
            </w:r>
            <w:r>
              <w:rPr>
                <w:noProof/>
                <w:webHidden/>
              </w:rPr>
            </w:r>
            <w:r>
              <w:rPr>
                <w:noProof/>
                <w:webHidden/>
              </w:rPr>
              <w:fldChar w:fldCharType="separate"/>
            </w:r>
            <w:r w:rsidR="003B1FA1">
              <w:rPr>
                <w:noProof/>
                <w:webHidden/>
              </w:rPr>
              <w:t>75</w:t>
            </w:r>
            <w:r>
              <w:rPr>
                <w:noProof/>
                <w:webHidden/>
              </w:rPr>
              <w:fldChar w:fldCharType="end"/>
            </w:r>
          </w:hyperlink>
        </w:p>
        <w:p w14:paraId="573E1AB4" w14:textId="02DA3FE4" w:rsidR="00900E36" w:rsidRDefault="00900E36">
          <w:pPr>
            <w:pStyle w:val="TOC2"/>
            <w:tabs>
              <w:tab w:val="right" w:leader="dot" w:pos="9350"/>
            </w:tabs>
            <w:rPr>
              <w:noProof/>
            </w:rPr>
          </w:pPr>
          <w:hyperlink w:anchor="_Toc210556593" w:history="1">
            <w:r w:rsidRPr="00C777DC">
              <w:rPr>
                <w:rStyle w:val="Hyperlink"/>
                <w:noProof/>
              </w:rPr>
              <w:t>4.11 End of subscription</w:t>
            </w:r>
            <w:r>
              <w:rPr>
                <w:noProof/>
                <w:webHidden/>
              </w:rPr>
              <w:tab/>
            </w:r>
            <w:r>
              <w:rPr>
                <w:noProof/>
                <w:webHidden/>
              </w:rPr>
              <w:fldChar w:fldCharType="begin"/>
            </w:r>
            <w:r>
              <w:rPr>
                <w:noProof/>
                <w:webHidden/>
              </w:rPr>
              <w:instrText xml:space="preserve"> PAGEREF _Toc210556593 \h </w:instrText>
            </w:r>
            <w:r>
              <w:rPr>
                <w:noProof/>
                <w:webHidden/>
              </w:rPr>
            </w:r>
            <w:r>
              <w:rPr>
                <w:noProof/>
                <w:webHidden/>
              </w:rPr>
              <w:fldChar w:fldCharType="separate"/>
            </w:r>
            <w:r w:rsidR="003B1FA1">
              <w:rPr>
                <w:noProof/>
                <w:webHidden/>
              </w:rPr>
              <w:t>75</w:t>
            </w:r>
            <w:r>
              <w:rPr>
                <w:noProof/>
                <w:webHidden/>
              </w:rPr>
              <w:fldChar w:fldCharType="end"/>
            </w:r>
          </w:hyperlink>
        </w:p>
        <w:p w14:paraId="0493569E" w14:textId="4E1FC873" w:rsidR="00900E36" w:rsidRDefault="00900E36">
          <w:pPr>
            <w:pStyle w:val="TOC2"/>
            <w:tabs>
              <w:tab w:val="right" w:leader="dot" w:pos="9350"/>
            </w:tabs>
            <w:rPr>
              <w:noProof/>
            </w:rPr>
          </w:pPr>
          <w:hyperlink w:anchor="_Toc210556594" w:history="1">
            <w:r w:rsidRPr="00C777DC">
              <w:rPr>
                <w:rStyle w:val="Hyperlink"/>
                <w:noProof/>
              </w:rPr>
              <w:t>4.12 Key escrow and recovery</w:t>
            </w:r>
            <w:r>
              <w:rPr>
                <w:noProof/>
                <w:webHidden/>
              </w:rPr>
              <w:tab/>
            </w:r>
            <w:r>
              <w:rPr>
                <w:noProof/>
                <w:webHidden/>
              </w:rPr>
              <w:fldChar w:fldCharType="begin"/>
            </w:r>
            <w:r>
              <w:rPr>
                <w:noProof/>
                <w:webHidden/>
              </w:rPr>
              <w:instrText xml:space="preserve"> PAGEREF _Toc210556594 \h </w:instrText>
            </w:r>
            <w:r>
              <w:rPr>
                <w:noProof/>
                <w:webHidden/>
              </w:rPr>
            </w:r>
            <w:r>
              <w:rPr>
                <w:noProof/>
                <w:webHidden/>
              </w:rPr>
              <w:fldChar w:fldCharType="separate"/>
            </w:r>
            <w:r w:rsidR="003B1FA1">
              <w:rPr>
                <w:noProof/>
                <w:webHidden/>
              </w:rPr>
              <w:t>76</w:t>
            </w:r>
            <w:r>
              <w:rPr>
                <w:noProof/>
                <w:webHidden/>
              </w:rPr>
              <w:fldChar w:fldCharType="end"/>
            </w:r>
          </w:hyperlink>
        </w:p>
        <w:p w14:paraId="236E9C1B" w14:textId="74442F9B" w:rsidR="00900E36" w:rsidRDefault="00900E36">
          <w:pPr>
            <w:pStyle w:val="TOC3"/>
            <w:tabs>
              <w:tab w:val="right" w:leader="dot" w:pos="9350"/>
            </w:tabs>
            <w:rPr>
              <w:noProof/>
            </w:rPr>
          </w:pPr>
          <w:hyperlink w:anchor="_Toc210556595" w:history="1">
            <w:r w:rsidRPr="00C777DC">
              <w:rPr>
                <w:rStyle w:val="Hyperlink"/>
                <w:noProof/>
              </w:rPr>
              <w:t>4.12.1 Key escrow and recovery policy and practices</w:t>
            </w:r>
            <w:r>
              <w:rPr>
                <w:noProof/>
                <w:webHidden/>
              </w:rPr>
              <w:tab/>
            </w:r>
            <w:r>
              <w:rPr>
                <w:noProof/>
                <w:webHidden/>
              </w:rPr>
              <w:fldChar w:fldCharType="begin"/>
            </w:r>
            <w:r>
              <w:rPr>
                <w:noProof/>
                <w:webHidden/>
              </w:rPr>
              <w:instrText xml:space="preserve"> PAGEREF _Toc210556595 \h </w:instrText>
            </w:r>
            <w:r>
              <w:rPr>
                <w:noProof/>
                <w:webHidden/>
              </w:rPr>
            </w:r>
            <w:r>
              <w:rPr>
                <w:noProof/>
                <w:webHidden/>
              </w:rPr>
              <w:fldChar w:fldCharType="separate"/>
            </w:r>
            <w:r w:rsidR="003B1FA1">
              <w:rPr>
                <w:noProof/>
                <w:webHidden/>
              </w:rPr>
              <w:t>76</w:t>
            </w:r>
            <w:r>
              <w:rPr>
                <w:noProof/>
                <w:webHidden/>
              </w:rPr>
              <w:fldChar w:fldCharType="end"/>
            </w:r>
          </w:hyperlink>
        </w:p>
        <w:p w14:paraId="65676DD4" w14:textId="051C5AA4" w:rsidR="00900E36" w:rsidRDefault="00900E36">
          <w:pPr>
            <w:pStyle w:val="TOC3"/>
            <w:tabs>
              <w:tab w:val="right" w:leader="dot" w:pos="9350"/>
            </w:tabs>
            <w:rPr>
              <w:noProof/>
            </w:rPr>
          </w:pPr>
          <w:hyperlink w:anchor="_Toc210556596" w:history="1">
            <w:r w:rsidRPr="00C777DC">
              <w:rPr>
                <w:rStyle w:val="Hyperlink"/>
                <w:noProof/>
              </w:rPr>
              <w:t>4.12.2 Session key encapsulation and recovery policy and practices</w:t>
            </w:r>
            <w:r>
              <w:rPr>
                <w:noProof/>
                <w:webHidden/>
              </w:rPr>
              <w:tab/>
            </w:r>
            <w:r>
              <w:rPr>
                <w:noProof/>
                <w:webHidden/>
              </w:rPr>
              <w:fldChar w:fldCharType="begin"/>
            </w:r>
            <w:r>
              <w:rPr>
                <w:noProof/>
                <w:webHidden/>
              </w:rPr>
              <w:instrText xml:space="preserve"> PAGEREF _Toc210556596 \h </w:instrText>
            </w:r>
            <w:r>
              <w:rPr>
                <w:noProof/>
                <w:webHidden/>
              </w:rPr>
            </w:r>
            <w:r>
              <w:rPr>
                <w:noProof/>
                <w:webHidden/>
              </w:rPr>
              <w:fldChar w:fldCharType="separate"/>
            </w:r>
            <w:r w:rsidR="003B1FA1">
              <w:rPr>
                <w:noProof/>
                <w:webHidden/>
              </w:rPr>
              <w:t>76</w:t>
            </w:r>
            <w:r>
              <w:rPr>
                <w:noProof/>
                <w:webHidden/>
              </w:rPr>
              <w:fldChar w:fldCharType="end"/>
            </w:r>
          </w:hyperlink>
        </w:p>
        <w:p w14:paraId="4BED5CCB" w14:textId="15B63855" w:rsidR="00900E36" w:rsidRDefault="00900E36">
          <w:pPr>
            <w:pStyle w:val="TOC1"/>
            <w:tabs>
              <w:tab w:val="right" w:leader="dot" w:pos="9350"/>
            </w:tabs>
            <w:rPr>
              <w:noProof/>
            </w:rPr>
          </w:pPr>
          <w:hyperlink w:anchor="_Toc210556597" w:history="1">
            <w:r w:rsidRPr="00C777DC">
              <w:rPr>
                <w:rStyle w:val="Hyperlink"/>
                <w:noProof/>
              </w:rPr>
              <w:t>5. MANAGEMENT, OPERATIONAL, AND PHYSICAL CONTROLS</w:t>
            </w:r>
            <w:r>
              <w:rPr>
                <w:noProof/>
                <w:webHidden/>
              </w:rPr>
              <w:tab/>
            </w:r>
            <w:r>
              <w:rPr>
                <w:noProof/>
                <w:webHidden/>
              </w:rPr>
              <w:fldChar w:fldCharType="begin"/>
            </w:r>
            <w:r>
              <w:rPr>
                <w:noProof/>
                <w:webHidden/>
              </w:rPr>
              <w:instrText xml:space="preserve"> PAGEREF _Toc210556597 \h </w:instrText>
            </w:r>
            <w:r>
              <w:rPr>
                <w:noProof/>
                <w:webHidden/>
              </w:rPr>
            </w:r>
            <w:r>
              <w:rPr>
                <w:noProof/>
                <w:webHidden/>
              </w:rPr>
              <w:fldChar w:fldCharType="separate"/>
            </w:r>
            <w:r w:rsidR="003B1FA1">
              <w:rPr>
                <w:noProof/>
                <w:webHidden/>
              </w:rPr>
              <w:t>77</w:t>
            </w:r>
            <w:r>
              <w:rPr>
                <w:noProof/>
                <w:webHidden/>
              </w:rPr>
              <w:fldChar w:fldCharType="end"/>
            </w:r>
          </w:hyperlink>
        </w:p>
        <w:p w14:paraId="6C0DBE78" w14:textId="17AC825A" w:rsidR="00900E36" w:rsidRDefault="00900E36">
          <w:pPr>
            <w:pStyle w:val="TOC2"/>
            <w:tabs>
              <w:tab w:val="right" w:leader="dot" w:pos="9350"/>
            </w:tabs>
            <w:rPr>
              <w:noProof/>
            </w:rPr>
          </w:pPr>
          <w:hyperlink w:anchor="_Toc210556598" w:history="1">
            <w:r w:rsidRPr="00C777DC">
              <w:rPr>
                <w:rStyle w:val="Hyperlink"/>
                <w:noProof/>
              </w:rPr>
              <w:t>5.1 Physical Security Controls</w:t>
            </w:r>
            <w:r>
              <w:rPr>
                <w:noProof/>
                <w:webHidden/>
              </w:rPr>
              <w:tab/>
            </w:r>
            <w:r>
              <w:rPr>
                <w:noProof/>
                <w:webHidden/>
              </w:rPr>
              <w:fldChar w:fldCharType="begin"/>
            </w:r>
            <w:r>
              <w:rPr>
                <w:noProof/>
                <w:webHidden/>
              </w:rPr>
              <w:instrText xml:space="preserve"> PAGEREF _Toc210556598 \h </w:instrText>
            </w:r>
            <w:r>
              <w:rPr>
                <w:noProof/>
                <w:webHidden/>
              </w:rPr>
            </w:r>
            <w:r>
              <w:rPr>
                <w:noProof/>
                <w:webHidden/>
              </w:rPr>
              <w:fldChar w:fldCharType="separate"/>
            </w:r>
            <w:r w:rsidR="003B1FA1">
              <w:rPr>
                <w:noProof/>
                <w:webHidden/>
              </w:rPr>
              <w:t>78</w:t>
            </w:r>
            <w:r>
              <w:rPr>
                <w:noProof/>
                <w:webHidden/>
              </w:rPr>
              <w:fldChar w:fldCharType="end"/>
            </w:r>
          </w:hyperlink>
        </w:p>
        <w:p w14:paraId="665102EB" w14:textId="479026BE" w:rsidR="00900E36" w:rsidRDefault="00900E36">
          <w:pPr>
            <w:pStyle w:val="TOC3"/>
            <w:tabs>
              <w:tab w:val="right" w:leader="dot" w:pos="9350"/>
            </w:tabs>
            <w:rPr>
              <w:noProof/>
            </w:rPr>
          </w:pPr>
          <w:hyperlink w:anchor="_Toc210556599" w:history="1">
            <w:r w:rsidRPr="00C777DC">
              <w:rPr>
                <w:rStyle w:val="Hyperlink"/>
                <w:noProof/>
              </w:rPr>
              <w:t>5.1.1 Site location and construction</w:t>
            </w:r>
            <w:r>
              <w:rPr>
                <w:noProof/>
                <w:webHidden/>
              </w:rPr>
              <w:tab/>
            </w:r>
            <w:r>
              <w:rPr>
                <w:noProof/>
                <w:webHidden/>
              </w:rPr>
              <w:fldChar w:fldCharType="begin"/>
            </w:r>
            <w:r>
              <w:rPr>
                <w:noProof/>
                <w:webHidden/>
              </w:rPr>
              <w:instrText xml:space="preserve"> PAGEREF _Toc210556599 \h </w:instrText>
            </w:r>
            <w:r>
              <w:rPr>
                <w:noProof/>
                <w:webHidden/>
              </w:rPr>
            </w:r>
            <w:r>
              <w:rPr>
                <w:noProof/>
                <w:webHidden/>
              </w:rPr>
              <w:fldChar w:fldCharType="separate"/>
            </w:r>
            <w:r w:rsidR="003B1FA1">
              <w:rPr>
                <w:noProof/>
                <w:webHidden/>
              </w:rPr>
              <w:t>78</w:t>
            </w:r>
            <w:r>
              <w:rPr>
                <w:noProof/>
                <w:webHidden/>
              </w:rPr>
              <w:fldChar w:fldCharType="end"/>
            </w:r>
          </w:hyperlink>
        </w:p>
        <w:p w14:paraId="4CE9DEFE" w14:textId="110E962B" w:rsidR="00900E36" w:rsidRDefault="00900E36">
          <w:pPr>
            <w:pStyle w:val="TOC3"/>
            <w:tabs>
              <w:tab w:val="right" w:leader="dot" w:pos="9350"/>
            </w:tabs>
            <w:rPr>
              <w:noProof/>
            </w:rPr>
          </w:pPr>
          <w:hyperlink w:anchor="_Toc210556600" w:history="1">
            <w:r w:rsidRPr="00C777DC">
              <w:rPr>
                <w:rStyle w:val="Hyperlink"/>
                <w:noProof/>
              </w:rPr>
              <w:t>5.1.2 Physical access</w:t>
            </w:r>
            <w:r>
              <w:rPr>
                <w:noProof/>
                <w:webHidden/>
              </w:rPr>
              <w:tab/>
            </w:r>
            <w:r>
              <w:rPr>
                <w:noProof/>
                <w:webHidden/>
              </w:rPr>
              <w:fldChar w:fldCharType="begin"/>
            </w:r>
            <w:r>
              <w:rPr>
                <w:noProof/>
                <w:webHidden/>
              </w:rPr>
              <w:instrText xml:space="preserve"> PAGEREF _Toc210556600 \h </w:instrText>
            </w:r>
            <w:r>
              <w:rPr>
                <w:noProof/>
                <w:webHidden/>
              </w:rPr>
            </w:r>
            <w:r>
              <w:rPr>
                <w:noProof/>
                <w:webHidden/>
              </w:rPr>
              <w:fldChar w:fldCharType="separate"/>
            </w:r>
            <w:r w:rsidR="003B1FA1">
              <w:rPr>
                <w:noProof/>
                <w:webHidden/>
              </w:rPr>
              <w:t>78</w:t>
            </w:r>
            <w:r>
              <w:rPr>
                <w:noProof/>
                <w:webHidden/>
              </w:rPr>
              <w:fldChar w:fldCharType="end"/>
            </w:r>
          </w:hyperlink>
        </w:p>
        <w:p w14:paraId="431C8626" w14:textId="5C898C8D" w:rsidR="00900E36" w:rsidRDefault="00900E36">
          <w:pPr>
            <w:pStyle w:val="TOC3"/>
            <w:tabs>
              <w:tab w:val="right" w:leader="dot" w:pos="9350"/>
            </w:tabs>
            <w:rPr>
              <w:noProof/>
            </w:rPr>
          </w:pPr>
          <w:hyperlink w:anchor="_Toc210556601" w:history="1">
            <w:r w:rsidRPr="00C777DC">
              <w:rPr>
                <w:rStyle w:val="Hyperlink"/>
                <w:noProof/>
              </w:rPr>
              <w:t>5.1.3 Power and air conditioning</w:t>
            </w:r>
            <w:r>
              <w:rPr>
                <w:noProof/>
                <w:webHidden/>
              </w:rPr>
              <w:tab/>
            </w:r>
            <w:r>
              <w:rPr>
                <w:noProof/>
                <w:webHidden/>
              </w:rPr>
              <w:fldChar w:fldCharType="begin"/>
            </w:r>
            <w:r>
              <w:rPr>
                <w:noProof/>
                <w:webHidden/>
              </w:rPr>
              <w:instrText xml:space="preserve"> PAGEREF _Toc210556601 \h </w:instrText>
            </w:r>
            <w:r>
              <w:rPr>
                <w:noProof/>
                <w:webHidden/>
              </w:rPr>
            </w:r>
            <w:r>
              <w:rPr>
                <w:noProof/>
                <w:webHidden/>
              </w:rPr>
              <w:fldChar w:fldCharType="separate"/>
            </w:r>
            <w:r w:rsidR="003B1FA1">
              <w:rPr>
                <w:noProof/>
                <w:webHidden/>
              </w:rPr>
              <w:t>78</w:t>
            </w:r>
            <w:r>
              <w:rPr>
                <w:noProof/>
                <w:webHidden/>
              </w:rPr>
              <w:fldChar w:fldCharType="end"/>
            </w:r>
          </w:hyperlink>
        </w:p>
        <w:p w14:paraId="38532B68" w14:textId="2AB68A78" w:rsidR="00900E36" w:rsidRDefault="00900E36">
          <w:pPr>
            <w:pStyle w:val="TOC3"/>
            <w:tabs>
              <w:tab w:val="right" w:leader="dot" w:pos="9350"/>
            </w:tabs>
            <w:rPr>
              <w:noProof/>
            </w:rPr>
          </w:pPr>
          <w:hyperlink w:anchor="_Toc210556602" w:history="1">
            <w:r w:rsidRPr="00C777DC">
              <w:rPr>
                <w:rStyle w:val="Hyperlink"/>
                <w:noProof/>
              </w:rPr>
              <w:t>5.1.4 Water exposures</w:t>
            </w:r>
            <w:r>
              <w:rPr>
                <w:noProof/>
                <w:webHidden/>
              </w:rPr>
              <w:tab/>
            </w:r>
            <w:r>
              <w:rPr>
                <w:noProof/>
                <w:webHidden/>
              </w:rPr>
              <w:fldChar w:fldCharType="begin"/>
            </w:r>
            <w:r>
              <w:rPr>
                <w:noProof/>
                <w:webHidden/>
              </w:rPr>
              <w:instrText xml:space="preserve"> PAGEREF _Toc210556602 \h </w:instrText>
            </w:r>
            <w:r>
              <w:rPr>
                <w:noProof/>
                <w:webHidden/>
              </w:rPr>
            </w:r>
            <w:r>
              <w:rPr>
                <w:noProof/>
                <w:webHidden/>
              </w:rPr>
              <w:fldChar w:fldCharType="separate"/>
            </w:r>
            <w:r w:rsidR="003B1FA1">
              <w:rPr>
                <w:noProof/>
                <w:webHidden/>
              </w:rPr>
              <w:t>78</w:t>
            </w:r>
            <w:r>
              <w:rPr>
                <w:noProof/>
                <w:webHidden/>
              </w:rPr>
              <w:fldChar w:fldCharType="end"/>
            </w:r>
          </w:hyperlink>
        </w:p>
        <w:p w14:paraId="69B5192F" w14:textId="48465B7C" w:rsidR="00900E36" w:rsidRDefault="00900E36">
          <w:pPr>
            <w:pStyle w:val="TOC3"/>
            <w:tabs>
              <w:tab w:val="right" w:leader="dot" w:pos="9350"/>
            </w:tabs>
            <w:rPr>
              <w:noProof/>
            </w:rPr>
          </w:pPr>
          <w:hyperlink w:anchor="_Toc210556603" w:history="1">
            <w:r w:rsidRPr="00C777DC">
              <w:rPr>
                <w:rStyle w:val="Hyperlink"/>
                <w:noProof/>
              </w:rPr>
              <w:t>5.1.5 Fire prevention and protection</w:t>
            </w:r>
            <w:r>
              <w:rPr>
                <w:noProof/>
                <w:webHidden/>
              </w:rPr>
              <w:tab/>
            </w:r>
            <w:r>
              <w:rPr>
                <w:noProof/>
                <w:webHidden/>
              </w:rPr>
              <w:fldChar w:fldCharType="begin"/>
            </w:r>
            <w:r>
              <w:rPr>
                <w:noProof/>
                <w:webHidden/>
              </w:rPr>
              <w:instrText xml:space="preserve"> PAGEREF _Toc210556603 \h </w:instrText>
            </w:r>
            <w:r>
              <w:rPr>
                <w:noProof/>
                <w:webHidden/>
              </w:rPr>
            </w:r>
            <w:r>
              <w:rPr>
                <w:noProof/>
                <w:webHidden/>
              </w:rPr>
              <w:fldChar w:fldCharType="separate"/>
            </w:r>
            <w:r w:rsidR="003B1FA1">
              <w:rPr>
                <w:noProof/>
                <w:webHidden/>
              </w:rPr>
              <w:t>78</w:t>
            </w:r>
            <w:r>
              <w:rPr>
                <w:noProof/>
                <w:webHidden/>
              </w:rPr>
              <w:fldChar w:fldCharType="end"/>
            </w:r>
          </w:hyperlink>
        </w:p>
        <w:p w14:paraId="63940932" w14:textId="35040304" w:rsidR="00900E36" w:rsidRDefault="00900E36">
          <w:pPr>
            <w:pStyle w:val="TOC3"/>
            <w:tabs>
              <w:tab w:val="right" w:leader="dot" w:pos="9350"/>
            </w:tabs>
            <w:rPr>
              <w:noProof/>
            </w:rPr>
          </w:pPr>
          <w:hyperlink w:anchor="_Toc210556604" w:history="1">
            <w:r w:rsidRPr="00C777DC">
              <w:rPr>
                <w:rStyle w:val="Hyperlink"/>
                <w:noProof/>
              </w:rPr>
              <w:t>5.1.6 Media storage</w:t>
            </w:r>
            <w:r>
              <w:rPr>
                <w:noProof/>
                <w:webHidden/>
              </w:rPr>
              <w:tab/>
            </w:r>
            <w:r>
              <w:rPr>
                <w:noProof/>
                <w:webHidden/>
              </w:rPr>
              <w:fldChar w:fldCharType="begin"/>
            </w:r>
            <w:r>
              <w:rPr>
                <w:noProof/>
                <w:webHidden/>
              </w:rPr>
              <w:instrText xml:space="preserve"> PAGEREF _Toc210556604 \h </w:instrText>
            </w:r>
            <w:r>
              <w:rPr>
                <w:noProof/>
                <w:webHidden/>
              </w:rPr>
            </w:r>
            <w:r>
              <w:rPr>
                <w:noProof/>
                <w:webHidden/>
              </w:rPr>
              <w:fldChar w:fldCharType="separate"/>
            </w:r>
            <w:r w:rsidR="003B1FA1">
              <w:rPr>
                <w:noProof/>
                <w:webHidden/>
              </w:rPr>
              <w:t>78</w:t>
            </w:r>
            <w:r>
              <w:rPr>
                <w:noProof/>
                <w:webHidden/>
              </w:rPr>
              <w:fldChar w:fldCharType="end"/>
            </w:r>
          </w:hyperlink>
        </w:p>
        <w:p w14:paraId="4131BD4C" w14:textId="42A0A2F3" w:rsidR="00900E36" w:rsidRDefault="00900E36">
          <w:pPr>
            <w:pStyle w:val="TOC3"/>
            <w:tabs>
              <w:tab w:val="right" w:leader="dot" w:pos="9350"/>
            </w:tabs>
            <w:rPr>
              <w:noProof/>
            </w:rPr>
          </w:pPr>
          <w:hyperlink w:anchor="_Toc210556605" w:history="1">
            <w:r w:rsidRPr="00C777DC">
              <w:rPr>
                <w:rStyle w:val="Hyperlink"/>
                <w:noProof/>
              </w:rPr>
              <w:t>5.1.7 Waste disposal</w:t>
            </w:r>
            <w:r>
              <w:rPr>
                <w:noProof/>
                <w:webHidden/>
              </w:rPr>
              <w:tab/>
            </w:r>
            <w:r>
              <w:rPr>
                <w:noProof/>
                <w:webHidden/>
              </w:rPr>
              <w:fldChar w:fldCharType="begin"/>
            </w:r>
            <w:r>
              <w:rPr>
                <w:noProof/>
                <w:webHidden/>
              </w:rPr>
              <w:instrText xml:space="preserve"> PAGEREF _Toc210556605 \h </w:instrText>
            </w:r>
            <w:r>
              <w:rPr>
                <w:noProof/>
                <w:webHidden/>
              </w:rPr>
            </w:r>
            <w:r>
              <w:rPr>
                <w:noProof/>
                <w:webHidden/>
              </w:rPr>
              <w:fldChar w:fldCharType="separate"/>
            </w:r>
            <w:r w:rsidR="003B1FA1">
              <w:rPr>
                <w:noProof/>
                <w:webHidden/>
              </w:rPr>
              <w:t>78</w:t>
            </w:r>
            <w:r>
              <w:rPr>
                <w:noProof/>
                <w:webHidden/>
              </w:rPr>
              <w:fldChar w:fldCharType="end"/>
            </w:r>
          </w:hyperlink>
        </w:p>
        <w:p w14:paraId="2C37E94C" w14:textId="14071CB5" w:rsidR="00900E36" w:rsidRDefault="00900E36">
          <w:pPr>
            <w:pStyle w:val="TOC3"/>
            <w:tabs>
              <w:tab w:val="right" w:leader="dot" w:pos="9350"/>
            </w:tabs>
            <w:rPr>
              <w:noProof/>
            </w:rPr>
          </w:pPr>
          <w:hyperlink w:anchor="_Toc210556606" w:history="1">
            <w:r w:rsidRPr="00C777DC">
              <w:rPr>
                <w:rStyle w:val="Hyperlink"/>
                <w:noProof/>
              </w:rPr>
              <w:t>5.1.8 Off-site backup</w:t>
            </w:r>
            <w:r>
              <w:rPr>
                <w:noProof/>
                <w:webHidden/>
              </w:rPr>
              <w:tab/>
            </w:r>
            <w:r>
              <w:rPr>
                <w:noProof/>
                <w:webHidden/>
              </w:rPr>
              <w:fldChar w:fldCharType="begin"/>
            </w:r>
            <w:r>
              <w:rPr>
                <w:noProof/>
                <w:webHidden/>
              </w:rPr>
              <w:instrText xml:space="preserve"> PAGEREF _Toc210556606 \h </w:instrText>
            </w:r>
            <w:r>
              <w:rPr>
                <w:noProof/>
                <w:webHidden/>
              </w:rPr>
            </w:r>
            <w:r>
              <w:rPr>
                <w:noProof/>
                <w:webHidden/>
              </w:rPr>
              <w:fldChar w:fldCharType="separate"/>
            </w:r>
            <w:r w:rsidR="003B1FA1">
              <w:rPr>
                <w:noProof/>
                <w:webHidden/>
              </w:rPr>
              <w:t>78</w:t>
            </w:r>
            <w:r>
              <w:rPr>
                <w:noProof/>
                <w:webHidden/>
              </w:rPr>
              <w:fldChar w:fldCharType="end"/>
            </w:r>
          </w:hyperlink>
        </w:p>
        <w:p w14:paraId="77FDD688" w14:textId="4205EABD" w:rsidR="00900E36" w:rsidRDefault="00900E36">
          <w:pPr>
            <w:pStyle w:val="TOC2"/>
            <w:tabs>
              <w:tab w:val="right" w:leader="dot" w:pos="9350"/>
            </w:tabs>
            <w:rPr>
              <w:noProof/>
            </w:rPr>
          </w:pPr>
          <w:hyperlink w:anchor="_Toc210556607" w:history="1">
            <w:r w:rsidRPr="00C777DC">
              <w:rPr>
                <w:rStyle w:val="Hyperlink"/>
                <w:noProof/>
              </w:rPr>
              <w:t>5.2 Procedural controls</w:t>
            </w:r>
            <w:r>
              <w:rPr>
                <w:noProof/>
                <w:webHidden/>
              </w:rPr>
              <w:tab/>
            </w:r>
            <w:r>
              <w:rPr>
                <w:noProof/>
                <w:webHidden/>
              </w:rPr>
              <w:fldChar w:fldCharType="begin"/>
            </w:r>
            <w:r>
              <w:rPr>
                <w:noProof/>
                <w:webHidden/>
              </w:rPr>
              <w:instrText xml:space="preserve"> PAGEREF _Toc210556607 \h </w:instrText>
            </w:r>
            <w:r>
              <w:rPr>
                <w:noProof/>
                <w:webHidden/>
              </w:rPr>
            </w:r>
            <w:r>
              <w:rPr>
                <w:noProof/>
                <w:webHidden/>
              </w:rPr>
              <w:fldChar w:fldCharType="separate"/>
            </w:r>
            <w:r w:rsidR="003B1FA1">
              <w:rPr>
                <w:noProof/>
                <w:webHidden/>
              </w:rPr>
              <w:t>78</w:t>
            </w:r>
            <w:r>
              <w:rPr>
                <w:noProof/>
                <w:webHidden/>
              </w:rPr>
              <w:fldChar w:fldCharType="end"/>
            </w:r>
          </w:hyperlink>
        </w:p>
        <w:p w14:paraId="601C1C03" w14:textId="61962411" w:rsidR="00900E36" w:rsidRDefault="00900E36">
          <w:pPr>
            <w:pStyle w:val="TOC3"/>
            <w:tabs>
              <w:tab w:val="right" w:leader="dot" w:pos="9350"/>
            </w:tabs>
            <w:rPr>
              <w:noProof/>
            </w:rPr>
          </w:pPr>
          <w:hyperlink w:anchor="_Toc210556608" w:history="1">
            <w:r w:rsidRPr="00C777DC">
              <w:rPr>
                <w:rStyle w:val="Hyperlink"/>
                <w:noProof/>
              </w:rPr>
              <w:t>5.2.1 Trusted roles</w:t>
            </w:r>
            <w:r>
              <w:rPr>
                <w:noProof/>
                <w:webHidden/>
              </w:rPr>
              <w:tab/>
            </w:r>
            <w:r>
              <w:rPr>
                <w:noProof/>
                <w:webHidden/>
              </w:rPr>
              <w:fldChar w:fldCharType="begin"/>
            </w:r>
            <w:r>
              <w:rPr>
                <w:noProof/>
                <w:webHidden/>
              </w:rPr>
              <w:instrText xml:space="preserve"> PAGEREF _Toc210556608 \h </w:instrText>
            </w:r>
            <w:r>
              <w:rPr>
                <w:noProof/>
                <w:webHidden/>
              </w:rPr>
            </w:r>
            <w:r>
              <w:rPr>
                <w:noProof/>
                <w:webHidden/>
              </w:rPr>
              <w:fldChar w:fldCharType="separate"/>
            </w:r>
            <w:r w:rsidR="003B1FA1">
              <w:rPr>
                <w:noProof/>
                <w:webHidden/>
              </w:rPr>
              <w:t>78</w:t>
            </w:r>
            <w:r>
              <w:rPr>
                <w:noProof/>
                <w:webHidden/>
              </w:rPr>
              <w:fldChar w:fldCharType="end"/>
            </w:r>
          </w:hyperlink>
        </w:p>
        <w:p w14:paraId="316B7BA1" w14:textId="0BFAC03B" w:rsidR="00900E36" w:rsidRDefault="00900E36">
          <w:pPr>
            <w:pStyle w:val="TOC3"/>
            <w:tabs>
              <w:tab w:val="right" w:leader="dot" w:pos="9350"/>
            </w:tabs>
            <w:rPr>
              <w:noProof/>
            </w:rPr>
          </w:pPr>
          <w:hyperlink w:anchor="_Toc210556609" w:history="1">
            <w:r w:rsidRPr="00C777DC">
              <w:rPr>
                <w:rStyle w:val="Hyperlink"/>
                <w:noProof/>
              </w:rPr>
              <w:t>5.2.2 Number of Individuals Required per Task</w:t>
            </w:r>
            <w:r>
              <w:rPr>
                <w:noProof/>
                <w:webHidden/>
              </w:rPr>
              <w:tab/>
            </w:r>
            <w:r>
              <w:rPr>
                <w:noProof/>
                <w:webHidden/>
              </w:rPr>
              <w:fldChar w:fldCharType="begin"/>
            </w:r>
            <w:r>
              <w:rPr>
                <w:noProof/>
                <w:webHidden/>
              </w:rPr>
              <w:instrText xml:space="preserve"> PAGEREF _Toc210556609 \h </w:instrText>
            </w:r>
            <w:r>
              <w:rPr>
                <w:noProof/>
                <w:webHidden/>
              </w:rPr>
            </w:r>
            <w:r>
              <w:rPr>
                <w:noProof/>
                <w:webHidden/>
              </w:rPr>
              <w:fldChar w:fldCharType="separate"/>
            </w:r>
            <w:r w:rsidR="003B1FA1">
              <w:rPr>
                <w:noProof/>
                <w:webHidden/>
              </w:rPr>
              <w:t>78</w:t>
            </w:r>
            <w:r>
              <w:rPr>
                <w:noProof/>
                <w:webHidden/>
              </w:rPr>
              <w:fldChar w:fldCharType="end"/>
            </w:r>
          </w:hyperlink>
        </w:p>
        <w:p w14:paraId="03728F7B" w14:textId="6F6138CF" w:rsidR="00900E36" w:rsidRDefault="00900E36">
          <w:pPr>
            <w:pStyle w:val="TOC3"/>
            <w:tabs>
              <w:tab w:val="right" w:leader="dot" w:pos="9350"/>
            </w:tabs>
            <w:rPr>
              <w:noProof/>
            </w:rPr>
          </w:pPr>
          <w:hyperlink w:anchor="_Toc210556610" w:history="1">
            <w:r w:rsidRPr="00C777DC">
              <w:rPr>
                <w:rStyle w:val="Hyperlink"/>
                <w:noProof/>
              </w:rPr>
              <w:t>5.2.3 Identification and authentication for each role</w:t>
            </w:r>
            <w:r>
              <w:rPr>
                <w:noProof/>
                <w:webHidden/>
              </w:rPr>
              <w:tab/>
            </w:r>
            <w:r>
              <w:rPr>
                <w:noProof/>
                <w:webHidden/>
              </w:rPr>
              <w:fldChar w:fldCharType="begin"/>
            </w:r>
            <w:r>
              <w:rPr>
                <w:noProof/>
                <w:webHidden/>
              </w:rPr>
              <w:instrText xml:space="preserve"> PAGEREF _Toc210556610 \h </w:instrText>
            </w:r>
            <w:r>
              <w:rPr>
                <w:noProof/>
                <w:webHidden/>
              </w:rPr>
            </w:r>
            <w:r>
              <w:rPr>
                <w:noProof/>
                <w:webHidden/>
              </w:rPr>
              <w:fldChar w:fldCharType="separate"/>
            </w:r>
            <w:r w:rsidR="003B1FA1">
              <w:rPr>
                <w:noProof/>
                <w:webHidden/>
              </w:rPr>
              <w:t>78</w:t>
            </w:r>
            <w:r>
              <w:rPr>
                <w:noProof/>
                <w:webHidden/>
              </w:rPr>
              <w:fldChar w:fldCharType="end"/>
            </w:r>
          </w:hyperlink>
        </w:p>
        <w:p w14:paraId="5CF719CE" w14:textId="03939508" w:rsidR="00900E36" w:rsidRDefault="00900E36">
          <w:pPr>
            <w:pStyle w:val="TOC3"/>
            <w:tabs>
              <w:tab w:val="right" w:leader="dot" w:pos="9350"/>
            </w:tabs>
            <w:rPr>
              <w:noProof/>
            </w:rPr>
          </w:pPr>
          <w:hyperlink w:anchor="_Toc210556611" w:history="1">
            <w:r w:rsidRPr="00C777DC">
              <w:rPr>
                <w:rStyle w:val="Hyperlink"/>
                <w:noProof/>
              </w:rPr>
              <w:t>5.2.4 Roles requiring separation of duties</w:t>
            </w:r>
            <w:r>
              <w:rPr>
                <w:noProof/>
                <w:webHidden/>
              </w:rPr>
              <w:tab/>
            </w:r>
            <w:r>
              <w:rPr>
                <w:noProof/>
                <w:webHidden/>
              </w:rPr>
              <w:fldChar w:fldCharType="begin"/>
            </w:r>
            <w:r>
              <w:rPr>
                <w:noProof/>
                <w:webHidden/>
              </w:rPr>
              <w:instrText xml:space="preserve"> PAGEREF _Toc210556611 \h </w:instrText>
            </w:r>
            <w:r>
              <w:rPr>
                <w:noProof/>
                <w:webHidden/>
              </w:rPr>
            </w:r>
            <w:r>
              <w:rPr>
                <w:noProof/>
                <w:webHidden/>
              </w:rPr>
              <w:fldChar w:fldCharType="separate"/>
            </w:r>
            <w:r w:rsidR="003B1FA1">
              <w:rPr>
                <w:noProof/>
                <w:webHidden/>
              </w:rPr>
              <w:t>78</w:t>
            </w:r>
            <w:r>
              <w:rPr>
                <w:noProof/>
                <w:webHidden/>
              </w:rPr>
              <w:fldChar w:fldCharType="end"/>
            </w:r>
          </w:hyperlink>
        </w:p>
        <w:p w14:paraId="0EA5CF8D" w14:textId="6F4C7F57" w:rsidR="00900E36" w:rsidRDefault="00900E36">
          <w:pPr>
            <w:pStyle w:val="TOC2"/>
            <w:tabs>
              <w:tab w:val="right" w:leader="dot" w:pos="9350"/>
            </w:tabs>
            <w:rPr>
              <w:noProof/>
            </w:rPr>
          </w:pPr>
          <w:hyperlink w:anchor="_Toc210556612" w:history="1">
            <w:r w:rsidRPr="00C777DC">
              <w:rPr>
                <w:rStyle w:val="Hyperlink"/>
                <w:noProof/>
              </w:rPr>
              <w:t>5.3 Personnel controls</w:t>
            </w:r>
            <w:r>
              <w:rPr>
                <w:noProof/>
                <w:webHidden/>
              </w:rPr>
              <w:tab/>
            </w:r>
            <w:r>
              <w:rPr>
                <w:noProof/>
                <w:webHidden/>
              </w:rPr>
              <w:fldChar w:fldCharType="begin"/>
            </w:r>
            <w:r>
              <w:rPr>
                <w:noProof/>
                <w:webHidden/>
              </w:rPr>
              <w:instrText xml:space="preserve"> PAGEREF _Toc210556612 \h </w:instrText>
            </w:r>
            <w:r>
              <w:rPr>
                <w:noProof/>
                <w:webHidden/>
              </w:rPr>
            </w:r>
            <w:r>
              <w:rPr>
                <w:noProof/>
                <w:webHidden/>
              </w:rPr>
              <w:fldChar w:fldCharType="separate"/>
            </w:r>
            <w:r w:rsidR="003B1FA1">
              <w:rPr>
                <w:noProof/>
                <w:webHidden/>
              </w:rPr>
              <w:t>78</w:t>
            </w:r>
            <w:r>
              <w:rPr>
                <w:noProof/>
                <w:webHidden/>
              </w:rPr>
              <w:fldChar w:fldCharType="end"/>
            </w:r>
          </w:hyperlink>
        </w:p>
        <w:p w14:paraId="0A18144A" w14:textId="6A7444DD" w:rsidR="00900E36" w:rsidRDefault="00900E36">
          <w:pPr>
            <w:pStyle w:val="TOC3"/>
            <w:tabs>
              <w:tab w:val="right" w:leader="dot" w:pos="9350"/>
            </w:tabs>
            <w:rPr>
              <w:noProof/>
            </w:rPr>
          </w:pPr>
          <w:hyperlink w:anchor="_Toc210556613" w:history="1">
            <w:r w:rsidRPr="00C777DC">
              <w:rPr>
                <w:rStyle w:val="Hyperlink"/>
                <w:noProof/>
              </w:rPr>
              <w:t>5.3.1 Qualifications, experience, and clearance requirements</w:t>
            </w:r>
            <w:r>
              <w:rPr>
                <w:noProof/>
                <w:webHidden/>
              </w:rPr>
              <w:tab/>
            </w:r>
            <w:r>
              <w:rPr>
                <w:noProof/>
                <w:webHidden/>
              </w:rPr>
              <w:fldChar w:fldCharType="begin"/>
            </w:r>
            <w:r>
              <w:rPr>
                <w:noProof/>
                <w:webHidden/>
              </w:rPr>
              <w:instrText xml:space="preserve"> PAGEREF _Toc210556613 \h </w:instrText>
            </w:r>
            <w:r>
              <w:rPr>
                <w:noProof/>
                <w:webHidden/>
              </w:rPr>
            </w:r>
            <w:r>
              <w:rPr>
                <w:noProof/>
                <w:webHidden/>
              </w:rPr>
              <w:fldChar w:fldCharType="separate"/>
            </w:r>
            <w:r w:rsidR="003B1FA1">
              <w:rPr>
                <w:noProof/>
                <w:webHidden/>
              </w:rPr>
              <w:t>78</w:t>
            </w:r>
            <w:r>
              <w:rPr>
                <w:noProof/>
                <w:webHidden/>
              </w:rPr>
              <w:fldChar w:fldCharType="end"/>
            </w:r>
          </w:hyperlink>
        </w:p>
        <w:p w14:paraId="58CF19F9" w14:textId="78B84F43" w:rsidR="00900E36" w:rsidRDefault="00900E36">
          <w:pPr>
            <w:pStyle w:val="TOC3"/>
            <w:tabs>
              <w:tab w:val="right" w:leader="dot" w:pos="9350"/>
            </w:tabs>
            <w:rPr>
              <w:noProof/>
            </w:rPr>
          </w:pPr>
          <w:hyperlink w:anchor="_Toc210556614" w:history="1">
            <w:r w:rsidRPr="00C777DC">
              <w:rPr>
                <w:rStyle w:val="Hyperlink"/>
                <w:noProof/>
              </w:rPr>
              <w:t>5.3.2 Background check procedures</w:t>
            </w:r>
            <w:r>
              <w:rPr>
                <w:noProof/>
                <w:webHidden/>
              </w:rPr>
              <w:tab/>
            </w:r>
            <w:r>
              <w:rPr>
                <w:noProof/>
                <w:webHidden/>
              </w:rPr>
              <w:fldChar w:fldCharType="begin"/>
            </w:r>
            <w:r>
              <w:rPr>
                <w:noProof/>
                <w:webHidden/>
              </w:rPr>
              <w:instrText xml:space="preserve"> PAGEREF _Toc210556614 \h </w:instrText>
            </w:r>
            <w:r>
              <w:rPr>
                <w:noProof/>
                <w:webHidden/>
              </w:rPr>
            </w:r>
            <w:r>
              <w:rPr>
                <w:noProof/>
                <w:webHidden/>
              </w:rPr>
              <w:fldChar w:fldCharType="separate"/>
            </w:r>
            <w:r w:rsidR="003B1FA1">
              <w:rPr>
                <w:noProof/>
                <w:webHidden/>
              </w:rPr>
              <w:t>79</w:t>
            </w:r>
            <w:r>
              <w:rPr>
                <w:noProof/>
                <w:webHidden/>
              </w:rPr>
              <w:fldChar w:fldCharType="end"/>
            </w:r>
          </w:hyperlink>
        </w:p>
        <w:p w14:paraId="1C243D0D" w14:textId="2A756A47" w:rsidR="00900E36" w:rsidRDefault="00900E36">
          <w:pPr>
            <w:pStyle w:val="TOC3"/>
            <w:tabs>
              <w:tab w:val="right" w:leader="dot" w:pos="9350"/>
            </w:tabs>
            <w:rPr>
              <w:noProof/>
            </w:rPr>
          </w:pPr>
          <w:hyperlink w:anchor="_Toc210556615" w:history="1">
            <w:r w:rsidRPr="00C777DC">
              <w:rPr>
                <w:rStyle w:val="Hyperlink"/>
                <w:noProof/>
              </w:rPr>
              <w:t>5.3.3 Training Requirements and Procedures</w:t>
            </w:r>
            <w:r>
              <w:rPr>
                <w:noProof/>
                <w:webHidden/>
              </w:rPr>
              <w:tab/>
            </w:r>
            <w:r>
              <w:rPr>
                <w:noProof/>
                <w:webHidden/>
              </w:rPr>
              <w:fldChar w:fldCharType="begin"/>
            </w:r>
            <w:r>
              <w:rPr>
                <w:noProof/>
                <w:webHidden/>
              </w:rPr>
              <w:instrText xml:space="preserve"> PAGEREF _Toc210556615 \h </w:instrText>
            </w:r>
            <w:r>
              <w:rPr>
                <w:noProof/>
                <w:webHidden/>
              </w:rPr>
            </w:r>
            <w:r>
              <w:rPr>
                <w:noProof/>
                <w:webHidden/>
              </w:rPr>
              <w:fldChar w:fldCharType="separate"/>
            </w:r>
            <w:r w:rsidR="003B1FA1">
              <w:rPr>
                <w:noProof/>
                <w:webHidden/>
              </w:rPr>
              <w:t>79</w:t>
            </w:r>
            <w:r>
              <w:rPr>
                <w:noProof/>
                <w:webHidden/>
              </w:rPr>
              <w:fldChar w:fldCharType="end"/>
            </w:r>
          </w:hyperlink>
        </w:p>
        <w:p w14:paraId="3546DC29" w14:textId="05DC9302" w:rsidR="00900E36" w:rsidRDefault="00900E36">
          <w:pPr>
            <w:pStyle w:val="TOC3"/>
            <w:tabs>
              <w:tab w:val="right" w:leader="dot" w:pos="9350"/>
            </w:tabs>
            <w:rPr>
              <w:noProof/>
            </w:rPr>
          </w:pPr>
          <w:hyperlink w:anchor="_Toc210556616" w:history="1">
            <w:r w:rsidRPr="00C777DC">
              <w:rPr>
                <w:rStyle w:val="Hyperlink"/>
                <w:noProof/>
              </w:rPr>
              <w:t>5.3.4 Retraining frequency and requirements</w:t>
            </w:r>
            <w:r>
              <w:rPr>
                <w:noProof/>
                <w:webHidden/>
              </w:rPr>
              <w:tab/>
            </w:r>
            <w:r>
              <w:rPr>
                <w:noProof/>
                <w:webHidden/>
              </w:rPr>
              <w:fldChar w:fldCharType="begin"/>
            </w:r>
            <w:r>
              <w:rPr>
                <w:noProof/>
                <w:webHidden/>
              </w:rPr>
              <w:instrText xml:space="preserve"> PAGEREF _Toc210556616 \h </w:instrText>
            </w:r>
            <w:r>
              <w:rPr>
                <w:noProof/>
                <w:webHidden/>
              </w:rPr>
            </w:r>
            <w:r>
              <w:rPr>
                <w:noProof/>
                <w:webHidden/>
              </w:rPr>
              <w:fldChar w:fldCharType="separate"/>
            </w:r>
            <w:r w:rsidR="003B1FA1">
              <w:rPr>
                <w:noProof/>
                <w:webHidden/>
              </w:rPr>
              <w:t>79</w:t>
            </w:r>
            <w:r>
              <w:rPr>
                <w:noProof/>
                <w:webHidden/>
              </w:rPr>
              <w:fldChar w:fldCharType="end"/>
            </w:r>
          </w:hyperlink>
        </w:p>
        <w:p w14:paraId="7A78F2D3" w14:textId="7CF142A5" w:rsidR="00900E36" w:rsidRDefault="00900E36">
          <w:pPr>
            <w:pStyle w:val="TOC3"/>
            <w:tabs>
              <w:tab w:val="right" w:leader="dot" w:pos="9350"/>
            </w:tabs>
            <w:rPr>
              <w:noProof/>
            </w:rPr>
          </w:pPr>
          <w:hyperlink w:anchor="_Toc210556617" w:history="1">
            <w:r w:rsidRPr="00C777DC">
              <w:rPr>
                <w:rStyle w:val="Hyperlink"/>
                <w:noProof/>
              </w:rPr>
              <w:t>5.3.5 Job rotation frequency and sequence</w:t>
            </w:r>
            <w:r>
              <w:rPr>
                <w:noProof/>
                <w:webHidden/>
              </w:rPr>
              <w:tab/>
            </w:r>
            <w:r>
              <w:rPr>
                <w:noProof/>
                <w:webHidden/>
              </w:rPr>
              <w:fldChar w:fldCharType="begin"/>
            </w:r>
            <w:r>
              <w:rPr>
                <w:noProof/>
                <w:webHidden/>
              </w:rPr>
              <w:instrText xml:space="preserve"> PAGEREF _Toc210556617 \h </w:instrText>
            </w:r>
            <w:r>
              <w:rPr>
                <w:noProof/>
                <w:webHidden/>
              </w:rPr>
            </w:r>
            <w:r>
              <w:rPr>
                <w:noProof/>
                <w:webHidden/>
              </w:rPr>
              <w:fldChar w:fldCharType="separate"/>
            </w:r>
            <w:r w:rsidR="003B1FA1">
              <w:rPr>
                <w:noProof/>
                <w:webHidden/>
              </w:rPr>
              <w:t>79</w:t>
            </w:r>
            <w:r>
              <w:rPr>
                <w:noProof/>
                <w:webHidden/>
              </w:rPr>
              <w:fldChar w:fldCharType="end"/>
            </w:r>
          </w:hyperlink>
        </w:p>
        <w:p w14:paraId="0D087201" w14:textId="05FFC766" w:rsidR="00900E36" w:rsidRDefault="00900E36">
          <w:pPr>
            <w:pStyle w:val="TOC3"/>
            <w:tabs>
              <w:tab w:val="right" w:leader="dot" w:pos="9350"/>
            </w:tabs>
            <w:rPr>
              <w:noProof/>
            </w:rPr>
          </w:pPr>
          <w:hyperlink w:anchor="_Toc210556618" w:history="1">
            <w:r w:rsidRPr="00C777DC">
              <w:rPr>
                <w:rStyle w:val="Hyperlink"/>
                <w:noProof/>
              </w:rPr>
              <w:t>5.3.6 Sanctions for unauthorized actions</w:t>
            </w:r>
            <w:r>
              <w:rPr>
                <w:noProof/>
                <w:webHidden/>
              </w:rPr>
              <w:tab/>
            </w:r>
            <w:r>
              <w:rPr>
                <w:noProof/>
                <w:webHidden/>
              </w:rPr>
              <w:fldChar w:fldCharType="begin"/>
            </w:r>
            <w:r>
              <w:rPr>
                <w:noProof/>
                <w:webHidden/>
              </w:rPr>
              <w:instrText xml:space="preserve"> PAGEREF _Toc210556618 \h </w:instrText>
            </w:r>
            <w:r>
              <w:rPr>
                <w:noProof/>
                <w:webHidden/>
              </w:rPr>
            </w:r>
            <w:r>
              <w:rPr>
                <w:noProof/>
                <w:webHidden/>
              </w:rPr>
              <w:fldChar w:fldCharType="separate"/>
            </w:r>
            <w:r w:rsidR="003B1FA1">
              <w:rPr>
                <w:noProof/>
                <w:webHidden/>
              </w:rPr>
              <w:t>79</w:t>
            </w:r>
            <w:r>
              <w:rPr>
                <w:noProof/>
                <w:webHidden/>
              </w:rPr>
              <w:fldChar w:fldCharType="end"/>
            </w:r>
          </w:hyperlink>
        </w:p>
        <w:p w14:paraId="180A52D4" w14:textId="2252087C" w:rsidR="00900E36" w:rsidRDefault="00900E36">
          <w:pPr>
            <w:pStyle w:val="TOC3"/>
            <w:tabs>
              <w:tab w:val="right" w:leader="dot" w:pos="9350"/>
            </w:tabs>
            <w:rPr>
              <w:noProof/>
            </w:rPr>
          </w:pPr>
          <w:hyperlink w:anchor="_Toc210556619" w:history="1">
            <w:r w:rsidRPr="00C777DC">
              <w:rPr>
                <w:rStyle w:val="Hyperlink"/>
                <w:noProof/>
              </w:rPr>
              <w:t>5.3.7 Independent Contractor Controls</w:t>
            </w:r>
            <w:r>
              <w:rPr>
                <w:noProof/>
                <w:webHidden/>
              </w:rPr>
              <w:tab/>
            </w:r>
            <w:r>
              <w:rPr>
                <w:noProof/>
                <w:webHidden/>
              </w:rPr>
              <w:fldChar w:fldCharType="begin"/>
            </w:r>
            <w:r>
              <w:rPr>
                <w:noProof/>
                <w:webHidden/>
              </w:rPr>
              <w:instrText xml:space="preserve"> PAGEREF _Toc210556619 \h </w:instrText>
            </w:r>
            <w:r>
              <w:rPr>
                <w:noProof/>
                <w:webHidden/>
              </w:rPr>
            </w:r>
            <w:r>
              <w:rPr>
                <w:noProof/>
                <w:webHidden/>
              </w:rPr>
              <w:fldChar w:fldCharType="separate"/>
            </w:r>
            <w:r w:rsidR="003B1FA1">
              <w:rPr>
                <w:noProof/>
                <w:webHidden/>
              </w:rPr>
              <w:t>79</w:t>
            </w:r>
            <w:r>
              <w:rPr>
                <w:noProof/>
                <w:webHidden/>
              </w:rPr>
              <w:fldChar w:fldCharType="end"/>
            </w:r>
          </w:hyperlink>
        </w:p>
        <w:p w14:paraId="5F1846E9" w14:textId="14C6331F" w:rsidR="00900E36" w:rsidRDefault="00900E36">
          <w:pPr>
            <w:pStyle w:val="TOC3"/>
            <w:tabs>
              <w:tab w:val="right" w:leader="dot" w:pos="9350"/>
            </w:tabs>
            <w:rPr>
              <w:noProof/>
            </w:rPr>
          </w:pPr>
          <w:hyperlink w:anchor="_Toc210556620" w:history="1">
            <w:r w:rsidRPr="00C777DC">
              <w:rPr>
                <w:rStyle w:val="Hyperlink"/>
                <w:noProof/>
              </w:rPr>
              <w:t>5.3.8 Documentation supplied to personnel</w:t>
            </w:r>
            <w:r>
              <w:rPr>
                <w:noProof/>
                <w:webHidden/>
              </w:rPr>
              <w:tab/>
            </w:r>
            <w:r>
              <w:rPr>
                <w:noProof/>
                <w:webHidden/>
              </w:rPr>
              <w:fldChar w:fldCharType="begin"/>
            </w:r>
            <w:r>
              <w:rPr>
                <w:noProof/>
                <w:webHidden/>
              </w:rPr>
              <w:instrText xml:space="preserve"> PAGEREF _Toc210556620 \h </w:instrText>
            </w:r>
            <w:r>
              <w:rPr>
                <w:noProof/>
                <w:webHidden/>
              </w:rPr>
            </w:r>
            <w:r>
              <w:rPr>
                <w:noProof/>
                <w:webHidden/>
              </w:rPr>
              <w:fldChar w:fldCharType="separate"/>
            </w:r>
            <w:r w:rsidR="003B1FA1">
              <w:rPr>
                <w:noProof/>
                <w:webHidden/>
              </w:rPr>
              <w:t>79</w:t>
            </w:r>
            <w:r>
              <w:rPr>
                <w:noProof/>
                <w:webHidden/>
              </w:rPr>
              <w:fldChar w:fldCharType="end"/>
            </w:r>
          </w:hyperlink>
        </w:p>
        <w:p w14:paraId="416545D1" w14:textId="3588B34A" w:rsidR="00900E36" w:rsidRDefault="00900E36">
          <w:pPr>
            <w:pStyle w:val="TOC2"/>
            <w:tabs>
              <w:tab w:val="right" w:leader="dot" w:pos="9350"/>
            </w:tabs>
            <w:rPr>
              <w:noProof/>
            </w:rPr>
          </w:pPr>
          <w:hyperlink w:anchor="_Toc210556621" w:history="1">
            <w:r w:rsidRPr="00C777DC">
              <w:rPr>
                <w:rStyle w:val="Hyperlink"/>
                <w:noProof/>
              </w:rPr>
              <w:t>5.4 Audit logging procedures</w:t>
            </w:r>
            <w:r>
              <w:rPr>
                <w:noProof/>
                <w:webHidden/>
              </w:rPr>
              <w:tab/>
            </w:r>
            <w:r>
              <w:rPr>
                <w:noProof/>
                <w:webHidden/>
              </w:rPr>
              <w:fldChar w:fldCharType="begin"/>
            </w:r>
            <w:r>
              <w:rPr>
                <w:noProof/>
                <w:webHidden/>
              </w:rPr>
              <w:instrText xml:space="preserve"> PAGEREF _Toc210556621 \h </w:instrText>
            </w:r>
            <w:r>
              <w:rPr>
                <w:noProof/>
                <w:webHidden/>
              </w:rPr>
            </w:r>
            <w:r>
              <w:rPr>
                <w:noProof/>
                <w:webHidden/>
              </w:rPr>
              <w:fldChar w:fldCharType="separate"/>
            </w:r>
            <w:r w:rsidR="003B1FA1">
              <w:rPr>
                <w:noProof/>
                <w:webHidden/>
              </w:rPr>
              <w:t>79</w:t>
            </w:r>
            <w:r>
              <w:rPr>
                <w:noProof/>
                <w:webHidden/>
              </w:rPr>
              <w:fldChar w:fldCharType="end"/>
            </w:r>
          </w:hyperlink>
        </w:p>
        <w:p w14:paraId="65342F5A" w14:textId="7E27D1B8" w:rsidR="00900E36" w:rsidRDefault="00900E36">
          <w:pPr>
            <w:pStyle w:val="TOC3"/>
            <w:tabs>
              <w:tab w:val="right" w:leader="dot" w:pos="9350"/>
            </w:tabs>
            <w:rPr>
              <w:noProof/>
            </w:rPr>
          </w:pPr>
          <w:hyperlink w:anchor="_Toc210556622" w:history="1">
            <w:r w:rsidRPr="00C777DC">
              <w:rPr>
                <w:rStyle w:val="Hyperlink"/>
                <w:noProof/>
              </w:rPr>
              <w:t>5.4.1 Types of events recorded</w:t>
            </w:r>
            <w:r>
              <w:rPr>
                <w:noProof/>
                <w:webHidden/>
              </w:rPr>
              <w:tab/>
            </w:r>
            <w:r>
              <w:rPr>
                <w:noProof/>
                <w:webHidden/>
              </w:rPr>
              <w:fldChar w:fldCharType="begin"/>
            </w:r>
            <w:r>
              <w:rPr>
                <w:noProof/>
                <w:webHidden/>
              </w:rPr>
              <w:instrText xml:space="preserve"> PAGEREF _Toc210556622 \h </w:instrText>
            </w:r>
            <w:r>
              <w:rPr>
                <w:noProof/>
                <w:webHidden/>
              </w:rPr>
            </w:r>
            <w:r>
              <w:rPr>
                <w:noProof/>
                <w:webHidden/>
              </w:rPr>
              <w:fldChar w:fldCharType="separate"/>
            </w:r>
            <w:r w:rsidR="003B1FA1">
              <w:rPr>
                <w:noProof/>
                <w:webHidden/>
              </w:rPr>
              <w:t>79</w:t>
            </w:r>
            <w:r>
              <w:rPr>
                <w:noProof/>
                <w:webHidden/>
              </w:rPr>
              <w:fldChar w:fldCharType="end"/>
            </w:r>
          </w:hyperlink>
        </w:p>
        <w:p w14:paraId="1E097407" w14:textId="5CC165A0" w:rsidR="00900E36" w:rsidRDefault="00900E36">
          <w:pPr>
            <w:pStyle w:val="TOC3"/>
            <w:tabs>
              <w:tab w:val="right" w:leader="dot" w:pos="9350"/>
            </w:tabs>
            <w:rPr>
              <w:noProof/>
            </w:rPr>
          </w:pPr>
          <w:hyperlink w:anchor="_Toc210556623" w:history="1">
            <w:r w:rsidRPr="00C777DC">
              <w:rPr>
                <w:rStyle w:val="Hyperlink"/>
                <w:noProof/>
              </w:rPr>
              <w:t>5.4.2 Frequency of processing audit log</w:t>
            </w:r>
            <w:r>
              <w:rPr>
                <w:noProof/>
                <w:webHidden/>
              </w:rPr>
              <w:tab/>
            </w:r>
            <w:r>
              <w:rPr>
                <w:noProof/>
                <w:webHidden/>
              </w:rPr>
              <w:fldChar w:fldCharType="begin"/>
            </w:r>
            <w:r>
              <w:rPr>
                <w:noProof/>
                <w:webHidden/>
              </w:rPr>
              <w:instrText xml:space="preserve"> PAGEREF _Toc210556623 \h </w:instrText>
            </w:r>
            <w:r>
              <w:rPr>
                <w:noProof/>
                <w:webHidden/>
              </w:rPr>
            </w:r>
            <w:r>
              <w:rPr>
                <w:noProof/>
                <w:webHidden/>
              </w:rPr>
              <w:fldChar w:fldCharType="separate"/>
            </w:r>
            <w:r w:rsidR="003B1FA1">
              <w:rPr>
                <w:noProof/>
                <w:webHidden/>
              </w:rPr>
              <w:t>81</w:t>
            </w:r>
            <w:r>
              <w:rPr>
                <w:noProof/>
                <w:webHidden/>
              </w:rPr>
              <w:fldChar w:fldCharType="end"/>
            </w:r>
          </w:hyperlink>
        </w:p>
        <w:p w14:paraId="6BB4EC55" w14:textId="65F761C5" w:rsidR="00900E36" w:rsidRDefault="00900E36">
          <w:pPr>
            <w:pStyle w:val="TOC3"/>
            <w:tabs>
              <w:tab w:val="right" w:leader="dot" w:pos="9350"/>
            </w:tabs>
            <w:rPr>
              <w:noProof/>
            </w:rPr>
          </w:pPr>
          <w:hyperlink w:anchor="_Toc210556624" w:history="1">
            <w:r w:rsidRPr="00C777DC">
              <w:rPr>
                <w:rStyle w:val="Hyperlink"/>
                <w:noProof/>
              </w:rPr>
              <w:t>5.4.3 Retention period for audit log</w:t>
            </w:r>
            <w:r>
              <w:rPr>
                <w:noProof/>
                <w:webHidden/>
              </w:rPr>
              <w:tab/>
            </w:r>
            <w:r>
              <w:rPr>
                <w:noProof/>
                <w:webHidden/>
              </w:rPr>
              <w:fldChar w:fldCharType="begin"/>
            </w:r>
            <w:r>
              <w:rPr>
                <w:noProof/>
                <w:webHidden/>
              </w:rPr>
              <w:instrText xml:space="preserve"> PAGEREF _Toc210556624 \h </w:instrText>
            </w:r>
            <w:r>
              <w:rPr>
                <w:noProof/>
                <w:webHidden/>
              </w:rPr>
            </w:r>
            <w:r>
              <w:rPr>
                <w:noProof/>
                <w:webHidden/>
              </w:rPr>
              <w:fldChar w:fldCharType="separate"/>
            </w:r>
            <w:r w:rsidR="003B1FA1">
              <w:rPr>
                <w:noProof/>
                <w:webHidden/>
              </w:rPr>
              <w:t>81</w:t>
            </w:r>
            <w:r>
              <w:rPr>
                <w:noProof/>
                <w:webHidden/>
              </w:rPr>
              <w:fldChar w:fldCharType="end"/>
            </w:r>
          </w:hyperlink>
        </w:p>
        <w:p w14:paraId="16DB7723" w14:textId="58305F64" w:rsidR="00900E36" w:rsidRDefault="00900E36">
          <w:pPr>
            <w:pStyle w:val="TOC3"/>
            <w:tabs>
              <w:tab w:val="right" w:leader="dot" w:pos="9350"/>
            </w:tabs>
            <w:rPr>
              <w:noProof/>
            </w:rPr>
          </w:pPr>
          <w:hyperlink w:anchor="_Toc210556625" w:history="1">
            <w:r w:rsidRPr="00C777DC">
              <w:rPr>
                <w:rStyle w:val="Hyperlink"/>
                <w:noProof/>
              </w:rPr>
              <w:t>5.4.4 Protection of audit log</w:t>
            </w:r>
            <w:r>
              <w:rPr>
                <w:noProof/>
                <w:webHidden/>
              </w:rPr>
              <w:tab/>
            </w:r>
            <w:r>
              <w:rPr>
                <w:noProof/>
                <w:webHidden/>
              </w:rPr>
              <w:fldChar w:fldCharType="begin"/>
            </w:r>
            <w:r>
              <w:rPr>
                <w:noProof/>
                <w:webHidden/>
              </w:rPr>
              <w:instrText xml:space="preserve"> PAGEREF _Toc210556625 \h </w:instrText>
            </w:r>
            <w:r>
              <w:rPr>
                <w:noProof/>
                <w:webHidden/>
              </w:rPr>
            </w:r>
            <w:r>
              <w:rPr>
                <w:noProof/>
                <w:webHidden/>
              </w:rPr>
              <w:fldChar w:fldCharType="separate"/>
            </w:r>
            <w:r w:rsidR="003B1FA1">
              <w:rPr>
                <w:noProof/>
                <w:webHidden/>
              </w:rPr>
              <w:t>82</w:t>
            </w:r>
            <w:r>
              <w:rPr>
                <w:noProof/>
                <w:webHidden/>
              </w:rPr>
              <w:fldChar w:fldCharType="end"/>
            </w:r>
          </w:hyperlink>
        </w:p>
        <w:p w14:paraId="7C762FBC" w14:textId="6AF4D995" w:rsidR="00900E36" w:rsidRDefault="00900E36">
          <w:pPr>
            <w:pStyle w:val="TOC3"/>
            <w:tabs>
              <w:tab w:val="right" w:leader="dot" w:pos="9350"/>
            </w:tabs>
            <w:rPr>
              <w:noProof/>
            </w:rPr>
          </w:pPr>
          <w:hyperlink w:anchor="_Toc210556626" w:history="1">
            <w:r w:rsidRPr="00C777DC">
              <w:rPr>
                <w:rStyle w:val="Hyperlink"/>
                <w:noProof/>
              </w:rPr>
              <w:t>5.4.5 Audit log backup procedures</w:t>
            </w:r>
            <w:r>
              <w:rPr>
                <w:noProof/>
                <w:webHidden/>
              </w:rPr>
              <w:tab/>
            </w:r>
            <w:r>
              <w:rPr>
                <w:noProof/>
                <w:webHidden/>
              </w:rPr>
              <w:fldChar w:fldCharType="begin"/>
            </w:r>
            <w:r>
              <w:rPr>
                <w:noProof/>
                <w:webHidden/>
              </w:rPr>
              <w:instrText xml:space="preserve"> PAGEREF _Toc210556626 \h </w:instrText>
            </w:r>
            <w:r>
              <w:rPr>
                <w:noProof/>
                <w:webHidden/>
              </w:rPr>
            </w:r>
            <w:r>
              <w:rPr>
                <w:noProof/>
                <w:webHidden/>
              </w:rPr>
              <w:fldChar w:fldCharType="separate"/>
            </w:r>
            <w:r w:rsidR="003B1FA1">
              <w:rPr>
                <w:noProof/>
                <w:webHidden/>
              </w:rPr>
              <w:t>82</w:t>
            </w:r>
            <w:r>
              <w:rPr>
                <w:noProof/>
                <w:webHidden/>
              </w:rPr>
              <w:fldChar w:fldCharType="end"/>
            </w:r>
          </w:hyperlink>
        </w:p>
        <w:p w14:paraId="5D123E13" w14:textId="5B366F7C" w:rsidR="00900E36" w:rsidRDefault="00900E36">
          <w:pPr>
            <w:pStyle w:val="TOC3"/>
            <w:tabs>
              <w:tab w:val="right" w:leader="dot" w:pos="9350"/>
            </w:tabs>
            <w:rPr>
              <w:noProof/>
            </w:rPr>
          </w:pPr>
          <w:hyperlink w:anchor="_Toc210556627" w:history="1">
            <w:r w:rsidRPr="00C777DC">
              <w:rPr>
                <w:rStyle w:val="Hyperlink"/>
                <w:noProof/>
              </w:rPr>
              <w:t>5.4.6 Audit collection System (internal vs. external)</w:t>
            </w:r>
            <w:r>
              <w:rPr>
                <w:noProof/>
                <w:webHidden/>
              </w:rPr>
              <w:tab/>
            </w:r>
            <w:r>
              <w:rPr>
                <w:noProof/>
                <w:webHidden/>
              </w:rPr>
              <w:fldChar w:fldCharType="begin"/>
            </w:r>
            <w:r>
              <w:rPr>
                <w:noProof/>
                <w:webHidden/>
              </w:rPr>
              <w:instrText xml:space="preserve"> PAGEREF _Toc210556627 \h </w:instrText>
            </w:r>
            <w:r>
              <w:rPr>
                <w:noProof/>
                <w:webHidden/>
              </w:rPr>
            </w:r>
            <w:r>
              <w:rPr>
                <w:noProof/>
                <w:webHidden/>
              </w:rPr>
              <w:fldChar w:fldCharType="separate"/>
            </w:r>
            <w:r w:rsidR="003B1FA1">
              <w:rPr>
                <w:noProof/>
                <w:webHidden/>
              </w:rPr>
              <w:t>82</w:t>
            </w:r>
            <w:r>
              <w:rPr>
                <w:noProof/>
                <w:webHidden/>
              </w:rPr>
              <w:fldChar w:fldCharType="end"/>
            </w:r>
          </w:hyperlink>
        </w:p>
        <w:p w14:paraId="1FE445A2" w14:textId="42D3E2A4" w:rsidR="00900E36" w:rsidRDefault="00900E36">
          <w:pPr>
            <w:pStyle w:val="TOC3"/>
            <w:tabs>
              <w:tab w:val="right" w:leader="dot" w:pos="9350"/>
            </w:tabs>
            <w:rPr>
              <w:noProof/>
            </w:rPr>
          </w:pPr>
          <w:hyperlink w:anchor="_Toc210556628" w:history="1">
            <w:r w:rsidRPr="00C777DC">
              <w:rPr>
                <w:rStyle w:val="Hyperlink"/>
                <w:noProof/>
              </w:rPr>
              <w:t>5.4.7 Notification to event-causing subject</w:t>
            </w:r>
            <w:r>
              <w:rPr>
                <w:noProof/>
                <w:webHidden/>
              </w:rPr>
              <w:tab/>
            </w:r>
            <w:r>
              <w:rPr>
                <w:noProof/>
                <w:webHidden/>
              </w:rPr>
              <w:fldChar w:fldCharType="begin"/>
            </w:r>
            <w:r>
              <w:rPr>
                <w:noProof/>
                <w:webHidden/>
              </w:rPr>
              <w:instrText xml:space="preserve"> PAGEREF _Toc210556628 \h </w:instrText>
            </w:r>
            <w:r>
              <w:rPr>
                <w:noProof/>
                <w:webHidden/>
              </w:rPr>
            </w:r>
            <w:r>
              <w:rPr>
                <w:noProof/>
                <w:webHidden/>
              </w:rPr>
              <w:fldChar w:fldCharType="separate"/>
            </w:r>
            <w:r w:rsidR="003B1FA1">
              <w:rPr>
                <w:noProof/>
                <w:webHidden/>
              </w:rPr>
              <w:t>82</w:t>
            </w:r>
            <w:r>
              <w:rPr>
                <w:noProof/>
                <w:webHidden/>
              </w:rPr>
              <w:fldChar w:fldCharType="end"/>
            </w:r>
          </w:hyperlink>
        </w:p>
        <w:p w14:paraId="13500C74" w14:textId="0867D913" w:rsidR="00900E36" w:rsidRDefault="00900E36">
          <w:pPr>
            <w:pStyle w:val="TOC3"/>
            <w:tabs>
              <w:tab w:val="right" w:leader="dot" w:pos="9350"/>
            </w:tabs>
            <w:rPr>
              <w:noProof/>
            </w:rPr>
          </w:pPr>
          <w:hyperlink w:anchor="_Toc210556629" w:history="1">
            <w:r w:rsidRPr="00C777DC">
              <w:rPr>
                <w:rStyle w:val="Hyperlink"/>
                <w:noProof/>
              </w:rPr>
              <w:t>5.4.8 Vulnerability assessments</w:t>
            </w:r>
            <w:r>
              <w:rPr>
                <w:noProof/>
                <w:webHidden/>
              </w:rPr>
              <w:tab/>
            </w:r>
            <w:r>
              <w:rPr>
                <w:noProof/>
                <w:webHidden/>
              </w:rPr>
              <w:fldChar w:fldCharType="begin"/>
            </w:r>
            <w:r>
              <w:rPr>
                <w:noProof/>
                <w:webHidden/>
              </w:rPr>
              <w:instrText xml:space="preserve"> PAGEREF _Toc210556629 \h </w:instrText>
            </w:r>
            <w:r>
              <w:rPr>
                <w:noProof/>
                <w:webHidden/>
              </w:rPr>
            </w:r>
            <w:r>
              <w:rPr>
                <w:noProof/>
                <w:webHidden/>
              </w:rPr>
              <w:fldChar w:fldCharType="separate"/>
            </w:r>
            <w:r w:rsidR="003B1FA1">
              <w:rPr>
                <w:noProof/>
                <w:webHidden/>
              </w:rPr>
              <w:t>82</w:t>
            </w:r>
            <w:r>
              <w:rPr>
                <w:noProof/>
                <w:webHidden/>
              </w:rPr>
              <w:fldChar w:fldCharType="end"/>
            </w:r>
          </w:hyperlink>
        </w:p>
        <w:p w14:paraId="00FA8540" w14:textId="6B7B2A12" w:rsidR="00900E36" w:rsidRDefault="00900E36">
          <w:pPr>
            <w:pStyle w:val="TOC2"/>
            <w:tabs>
              <w:tab w:val="right" w:leader="dot" w:pos="9350"/>
            </w:tabs>
            <w:rPr>
              <w:noProof/>
            </w:rPr>
          </w:pPr>
          <w:hyperlink w:anchor="_Toc210556630" w:history="1">
            <w:r w:rsidRPr="00C777DC">
              <w:rPr>
                <w:rStyle w:val="Hyperlink"/>
                <w:noProof/>
              </w:rPr>
              <w:t>5.5 Records archival</w:t>
            </w:r>
            <w:r>
              <w:rPr>
                <w:noProof/>
                <w:webHidden/>
              </w:rPr>
              <w:tab/>
            </w:r>
            <w:r>
              <w:rPr>
                <w:noProof/>
                <w:webHidden/>
              </w:rPr>
              <w:fldChar w:fldCharType="begin"/>
            </w:r>
            <w:r>
              <w:rPr>
                <w:noProof/>
                <w:webHidden/>
              </w:rPr>
              <w:instrText xml:space="preserve"> PAGEREF _Toc210556630 \h </w:instrText>
            </w:r>
            <w:r>
              <w:rPr>
                <w:noProof/>
                <w:webHidden/>
              </w:rPr>
            </w:r>
            <w:r>
              <w:rPr>
                <w:noProof/>
                <w:webHidden/>
              </w:rPr>
              <w:fldChar w:fldCharType="separate"/>
            </w:r>
            <w:r w:rsidR="003B1FA1">
              <w:rPr>
                <w:noProof/>
                <w:webHidden/>
              </w:rPr>
              <w:t>82</w:t>
            </w:r>
            <w:r>
              <w:rPr>
                <w:noProof/>
                <w:webHidden/>
              </w:rPr>
              <w:fldChar w:fldCharType="end"/>
            </w:r>
          </w:hyperlink>
        </w:p>
        <w:p w14:paraId="25D6AA30" w14:textId="69167030" w:rsidR="00900E36" w:rsidRDefault="00900E36">
          <w:pPr>
            <w:pStyle w:val="TOC3"/>
            <w:tabs>
              <w:tab w:val="right" w:leader="dot" w:pos="9350"/>
            </w:tabs>
            <w:rPr>
              <w:noProof/>
            </w:rPr>
          </w:pPr>
          <w:hyperlink w:anchor="_Toc210556631" w:history="1">
            <w:r w:rsidRPr="00C777DC">
              <w:rPr>
                <w:rStyle w:val="Hyperlink"/>
                <w:noProof/>
              </w:rPr>
              <w:t>5.5.1 Types of records archived</w:t>
            </w:r>
            <w:r>
              <w:rPr>
                <w:noProof/>
                <w:webHidden/>
              </w:rPr>
              <w:tab/>
            </w:r>
            <w:r>
              <w:rPr>
                <w:noProof/>
                <w:webHidden/>
              </w:rPr>
              <w:fldChar w:fldCharType="begin"/>
            </w:r>
            <w:r>
              <w:rPr>
                <w:noProof/>
                <w:webHidden/>
              </w:rPr>
              <w:instrText xml:space="preserve"> PAGEREF _Toc210556631 \h </w:instrText>
            </w:r>
            <w:r>
              <w:rPr>
                <w:noProof/>
                <w:webHidden/>
              </w:rPr>
            </w:r>
            <w:r>
              <w:rPr>
                <w:noProof/>
                <w:webHidden/>
              </w:rPr>
              <w:fldChar w:fldCharType="separate"/>
            </w:r>
            <w:r w:rsidR="003B1FA1">
              <w:rPr>
                <w:noProof/>
                <w:webHidden/>
              </w:rPr>
              <w:t>82</w:t>
            </w:r>
            <w:r>
              <w:rPr>
                <w:noProof/>
                <w:webHidden/>
              </w:rPr>
              <w:fldChar w:fldCharType="end"/>
            </w:r>
          </w:hyperlink>
        </w:p>
        <w:p w14:paraId="374BC749" w14:textId="12FB2EAB" w:rsidR="00900E36" w:rsidRDefault="00900E36">
          <w:pPr>
            <w:pStyle w:val="TOC3"/>
            <w:tabs>
              <w:tab w:val="right" w:leader="dot" w:pos="9350"/>
            </w:tabs>
            <w:rPr>
              <w:noProof/>
            </w:rPr>
          </w:pPr>
          <w:hyperlink w:anchor="_Toc210556632" w:history="1">
            <w:r w:rsidRPr="00C777DC">
              <w:rPr>
                <w:rStyle w:val="Hyperlink"/>
                <w:noProof/>
              </w:rPr>
              <w:t>5.5.2 Retention period for archive</w:t>
            </w:r>
            <w:r>
              <w:rPr>
                <w:noProof/>
                <w:webHidden/>
              </w:rPr>
              <w:tab/>
            </w:r>
            <w:r>
              <w:rPr>
                <w:noProof/>
                <w:webHidden/>
              </w:rPr>
              <w:fldChar w:fldCharType="begin"/>
            </w:r>
            <w:r>
              <w:rPr>
                <w:noProof/>
                <w:webHidden/>
              </w:rPr>
              <w:instrText xml:space="preserve"> PAGEREF _Toc210556632 \h </w:instrText>
            </w:r>
            <w:r>
              <w:rPr>
                <w:noProof/>
                <w:webHidden/>
              </w:rPr>
            </w:r>
            <w:r>
              <w:rPr>
                <w:noProof/>
                <w:webHidden/>
              </w:rPr>
              <w:fldChar w:fldCharType="separate"/>
            </w:r>
            <w:r w:rsidR="003B1FA1">
              <w:rPr>
                <w:noProof/>
                <w:webHidden/>
              </w:rPr>
              <w:t>82</w:t>
            </w:r>
            <w:r>
              <w:rPr>
                <w:noProof/>
                <w:webHidden/>
              </w:rPr>
              <w:fldChar w:fldCharType="end"/>
            </w:r>
          </w:hyperlink>
        </w:p>
        <w:p w14:paraId="7129044F" w14:textId="5449B056" w:rsidR="00900E36" w:rsidRDefault="00900E36">
          <w:pPr>
            <w:pStyle w:val="TOC3"/>
            <w:tabs>
              <w:tab w:val="right" w:leader="dot" w:pos="9350"/>
            </w:tabs>
            <w:rPr>
              <w:noProof/>
            </w:rPr>
          </w:pPr>
          <w:hyperlink w:anchor="_Toc210556633" w:history="1">
            <w:r w:rsidRPr="00C777DC">
              <w:rPr>
                <w:rStyle w:val="Hyperlink"/>
                <w:noProof/>
              </w:rPr>
              <w:t>5.5.3 Protection of archive</w:t>
            </w:r>
            <w:r>
              <w:rPr>
                <w:noProof/>
                <w:webHidden/>
              </w:rPr>
              <w:tab/>
            </w:r>
            <w:r>
              <w:rPr>
                <w:noProof/>
                <w:webHidden/>
              </w:rPr>
              <w:fldChar w:fldCharType="begin"/>
            </w:r>
            <w:r>
              <w:rPr>
                <w:noProof/>
                <w:webHidden/>
              </w:rPr>
              <w:instrText xml:space="preserve"> PAGEREF _Toc210556633 \h </w:instrText>
            </w:r>
            <w:r>
              <w:rPr>
                <w:noProof/>
                <w:webHidden/>
              </w:rPr>
            </w:r>
            <w:r>
              <w:rPr>
                <w:noProof/>
                <w:webHidden/>
              </w:rPr>
              <w:fldChar w:fldCharType="separate"/>
            </w:r>
            <w:r w:rsidR="003B1FA1">
              <w:rPr>
                <w:noProof/>
                <w:webHidden/>
              </w:rPr>
              <w:t>83</w:t>
            </w:r>
            <w:r>
              <w:rPr>
                <w:noProof/>
                <w:webHidden/>
              </w:rPr>
              <w:fldChar w:fldCharType="end"/>
            </w:r>
          </w:hyperlink>
        </w:p>
        <w:p w14:paraId="4D97497A" w14:textId="2CD232D1" w:rsidR="00900E36" w:rsidRDefault="00900E36">
          <w:pPr>
            <w:pStyle w:val="TOC3"/>
            <w:tabs>
              <w:tab w:val="right" w:leader="dot" w:pos="9350"/>
            </w:tabs>
            <w:rPr>
              <w:noProof/>
            </w:rPr>
          </w:pPr>
          <w:hyperlink w:anchor="_Toc210556634" w:history="1">
            <w:r w:rsidRPr="00C777DC">
              <w:rPr>
                <w:rStyle w:val="Hyperlink"/>
                <w:noProof/>
              </w:rPr>
              <w:t>5.5.4 Archive backup procedures</w:t>
            </w:r>
            <w:r>
              <w:rPr>
                <w:noProof/>
                <w:webHidden/>
              </w:rPr>
              <w:tab/>
            </w:r>
            <w:r>
              <w:rPr>
                <w:noProof/>
                <w:webHidden/>
              </w:rPr>
              <w:fldChar w:fldCharType="begin"/>
            </w:r>
            <w:r>
              <w:rPr>
                <w:noProof/>
                <w:webHidden/>
              </w:rPr>
              <w:instrText xml:space="preserve"> PAGEREF _Toc210556634 \h </w:instrText>
            </w:r>
            <w:r>
              <w:rPr>
                <w:noProof/>
                <w:webHidden/>
              </w:rPr>
            </w:r>
            <w:r>
              <w:rPr>
                <w:noProof/>
                <w:webHidden/>
              </w:rPr>
              <w:fldChar w:fldCharType="separate"/>
            </w:r>
            <w:r w:rsidR="003B1FA1">
              <w:rPr>
                <w:noProof/>
                <w:webHidden/>
              </w:rPr>
              <w:t>83</w:t>
            </w:r>
            <w:r>
              <w:rPr>
                <w:noProof/>
                <w:webHidden/>
              </w:rPr>
              <w:fldChar w:fldCharType="end"/>
            </w:r>
          </w:hyperlink>
        </w:p>
        <w:p w14:paraId="3FEAB40C" w14:textId="33A5733E" w:rsidR="00900E36" w:rsidRDefault="00900E36">
          <w:pPr>
            <w:pStyle w:val="TOC3"/>
            <w:tabs>
              <w:tab w:val="right" w:leader="dot" w:pos="9350"/>
            </w:tabs>
            <w:rPr>
              <w:noProof/>
            </w:rPr>
          </w:pPr>
          <w:hyperlink w:anchor="_Toc210556635" w:history="1">
            <w:r w:rsidRPr="00C777DC">
              <w:rPr>
                <w:rStyle w:val="Hyperlink"/>
                <w:noProof/>
              </w:rPr>
              <w:t>5.5.5 Requirements for time-stamping of records</w:t>
            </w:r>
            <w:r>
              <w:rPr>
                <w:noProof/>
                <w:webHidden/>
              </w:rPr>
              <w:tab/>
            </w:r>
            <w:r>
              <w:rPr>
                <w:noProof/>
                <w:webHidden/>
              </w:rPr>
              <w:fldChar w:fldCharType="begin"/>
            </w:r>
            <w:r>
              <w:rPr>
                <w:noProof/>
                <w:webHidden/>
              </w:rPr>
              <w:instrText xml:space="preserve"> PAGEREF _Toc210556635 \h </w:instrText>
            </w:r>
            <w:r>
              <w:rPr>
                <w:noProof/>
                <w:webHidden/>
              </w:rPr>
            </w:r>
            <w:r>
              <w:rPr>
                <w:noProof/>
                <w:webHidden/>
              </w:rPr>
              <w:fldChar w:fldCharType="separate"/>
            </w:r>
            <w:r w:rsidR="003B1FA1">
              <w:rPr>
                <w:noProof/>
                <w:webHidden/>
              </w:rPr>
              <w:t>83</w:t>
            </w:r>
            <w:r>
              <w:rPr>
                <w:noProof/>
                <w:webHidden/>
              </w:rPr>
              <w:fldChar w:fldCharType="end"/>
            </w:r>
          </w:hyperlink>
        </w:p>
        <w:p w14:paraId="2A0A0B53" w14:textId="3997341E" w:rsidR="00900E36" w:rsidRDefault="00900E36">
          <w:pPr>
            <w:pStyle w:val="TOC3"/>
            <w:tabs>
              <w:tab w:val="right" w:leader="dot" w:pos="9350"/>
            </w:tabs>
            <w:rPr>
              <w:noProof/>
            </w:rPr>
          </w:pPr>
          <w:hyperlink w:anchor="_Toc210556636" w:history="1">
            <w:r w:rsidRPr="00C777DC">
              <w:rPr>
                <w:rStyle w:val="Hyperlink"/>
                <w:noProof/>
              </w:rPr>
              <w:t>5.5.6 Archive collection system (internal or external)</w:t>
            </w:r>
            <w:r>
              <w:rPr>
                <w:noProof/>
                <w:webHidden/>
              </w:rPr>
              <w:tab/>
            </w:r>
            <w:r>
              <w:rPr>
                <w:noProof/>
                <w:webHidden/>
              </w:rPr>
              <w:fldChar w:fldCharType="begin"/>
            </w:r>
            <w:r>
              <w:rPr>
                <w:noProof/>
                <w:webHidden/>
              </w:rPr>
              <w:instrText xml:space="preserve"> PAGEREF _Toc210556636 \h </w:instrText>
            </w:r>
            <w:r>
              <w:rPr>
                <w:noProof/>
                <w:webHidden/>
              </w:rPr>
            </w:r>
            <w:r>
              <w:rPr>
                <w:noProof/>
                <w:webHidden/>
              </w:rPr>
              <w:fldChar w:fldCharType="separate"/>
            </w:r>
            <w:r w:rsidR="003B1FA1">
              <w:rPr>
                <w:noProof/>
                <w:webHidden/>
              </w:rPr>
              <w:t>83</w:t>
            </w:r>
            <w:r>
              <w:rPr>
                <w:noProof/>
                <w:webHidden/>
              </w:rPr>
              <w:fldChar w:fldCharType="end"/>
            </w:r>
          </w:hyperlink>
        </w:p>
        <w:p w14:paraId="5E613642" w14:textId="24B99D57" w:rsidR="00900E36" w:rsidRDefault="00900E36">
          <w:pPr>
            <w:pStyle w:val="TOC3"/>
            <w:tabs>
              <w:tab w:val="right" w:leader="dot" w:pos="9350"/>
            </w:tabs>
            <w:rPr>
              <w:noProof/>
            </w:rPr>
          </w:pPr>
          <w:hyperlink w:anchor="_Toc210556637" w:history="1">
            <w:r w:rsidRPr="00C777DC">
              <w:rPr>
                <w:rStyle w:val="Hyperlink"/>
                <w:noProof/>
              </w:rPr>
              <w:t>5.5.7 Procedures to obtain and verify archive information</w:t>
            </w:r>
            <w:r>
              <w:rPr>
                <w:noProof/>
                <w:webHidden/>
              </w:rPr>
              <w:tab/>
            </w:r>
            <w:r>
              <w:rPr>
                <w:noProof/>
                <w:webHidden/>
              </w:rPr>
              <w:fldChar w:fldCharType="begin"/>
            </w:r>
            <w:r>
              <w:rPr>
                <w:noProof/>
                <w:webHidden/>
              </w:rPr>
              <w:instrText xml:space="preserve"> PAGEREF _Toc210556637 \h </w:instrText>
            </w:r>
            <w:r>
              <w:rPr>
                <w:noProof/>
                <w:webHidden/>
              </w:rPr>
            </w:r>
            <w:r>
              <w:rPr>
                <w:noProof/>
                <w:webHidden/>
              </w:rPr>
              <w:fldChar w:fldCharType="separate"/>
            </w:r>
            <w:r w:rsidR="003B1FA1">
              <w:rPr>
                <w:noProof/>
                <w:webHidden/>
              </w:rPr>
              <w:t>83</w:t>
            </w:r>
            <w:r>
              <w:rPr>
                <w:noProof/>
                <w:webHidden/>
              </w:rPr>
              <w:fldChar w:fldCharType="end"/>
            </w:r>
          </w:hyperlink>
        </w:p>
        <w:p w14:paraId="526B6A47" w14:textId="4944CC78" w:rsidR="00900E36" w:rsidRDefault="00900E36">
          <w:pPr>
            <w:pStyle w:val="TOC2"/>
            <w:tabs>
              <w:tab w:val="right" w:leader="dot" w:pos="9350"/>
            </w:tabs>
            <w:rPr>
              <w:noProof/>
            </w:rPr>
          </w:pPr>
          <w:hyperlink w:anchor="_Toc210556638" w:history="1">
            <w:r w:rsidRPr="00C777DC">
              <w:rPr>
                <w:rStyle w:val="Hyperlink"/>
                <w:noProof/>
              </w:rPr>
              <w:t>5.6 Key changeover</w:t>
            </w:r>
            <w:r>
              <w:rPr>
                <w:noProof/>
                <w:webHidden/>
              </w:rPr>
              <w:tab/>
            </w:r>
            <w:r>
              <w:rPr>
                <w:noProof/>
                <w:webHidden/>
              </w:rPr>
              <w:fldChar w:fldCharType="begin"/>
            </w:r>
            <w:r>
              <w:rPr>
                <w:noProof/>
                <w:webHidden/>
              </w:rPr>
              <w:instrText xml:space="preserve"> PAGEREF _Toc210556638 \h </w:instrText>
            </w:r>
            <w:r>
              <w:rPr>
                <w:noProof/>
                <w:webHidden/>
              </w:rPr>
            </w:r>
            <w:r>
              <w:rPr>
                <w:noProof/>
                <w:webHidden/>
              </w:rPr>
              <w:fldChar w:fldCharType="separate"/>
            </w:r>
            <w:r w:rsidR="003B1FA1">
              <w:rPr>
                <w:noProof/>
                <w:webHidden/>
              </w:rPr>
              <w:t>83</w:t>
            </w:r>
            <w:r>
              <w:rPr>
                <w:noProof/>
                <w:webHidden/>
              </w:rPr>
              <w:fldChar w:fldCharType="end"/>
            </w:r>
          </w:hyperlink>
        </w:p>
        <w:p w14:paraId="7DD8F9A2" w14:textId="10AB68B0" w:rsidR="00900E36" w:rsidRDefault="00900E36">
          <w:pPr>
            <w:pStyle w:val="TOC2"/>
            <w:tabs>
              <w:tab w:val="right" w:leader="dot" w:pos="9350"/>
            </w:tabs>
            <w:rPr>
              <w:noProof/>
            </w:rPr>
          </w:pPr>
          <w:hyperlink w:anchor="_Toc210556639" w:history="1">
            <w:r w:rsidRPr="00C777DC">
              <w:rPr>
                <w:rStyle w:val="Hyperlink"/>
                <w:noProof/>
              </w:rPr>
              <w:t>5.7 Compromise and disaster recovery</w:t>
            </w:r>
            <w:r>
              <w:rPr>
                <w:noProof/>
                <w:webHidden/>
              </w:rPr>
              <w:tab/>
            </w:r>
            <w:r>
              <w:rPr>
                <w:noProof/>
                <w:webHidden/>
              </w:rPr>
              <w:fldChar w:fldCharType="begin"/>
            </w:r>
            <w:r>
              <w:rPr>
                <w:noProof/>
                <w:webHidden/>
              </w:rPr>
              <w:instrText xml:space="preserve"> PAGEREF _Toc210556639 \h </w:instrText>
            </w:r>
            <w:r>
              <w:rPr>
                <w:noProof/>
                <w:webHidden/>
              </w:rPr>
            </w:r>
            <w:r>
              <w:rPr>
                <w:noProof/>
                <w:webHidden/>
              </w:rPr>
              <w:fldChar w:fldCharType="separate"/>
            </w:r>
            <w:r w:rsidR="003B1FA1">
              <w:rPr>
                <w:noProof/>
                <w:webHidden/>
              </w:rPr>
              <w:t>83</w:t>
            </w:r>
            <w:r>
              <w:rPr>
                <w:noProof/>
                <w:webHidden/>
              </w:rPr>
              <w:fldChar w:fldCharType="end"/>
            </w:r>
          </w:hyperlink>
        </w:p>
        <w:p w14:paraId="07EDC5E0" w14:textId="7E5250A0" w:rsidR="00900E36" w:rsidRDefault="00900E36">
          <w:pPr>
            <w:pStyle w:val="TOC3"/>
            <w:tabs>
              <w:tab w:val="right" w:leader="dot" w:pos="9350"/>
            </w:tabs>
            <w:rPr>
              <w:noProof/>
            </w:rPr>
          </w:pPr>
          <w:hyperlink w:anchor="_Toc210556640" w:history="1">
            <w:r w:rsidRPr="00C777DC">
              <w:rPr>
                <w:rStyle w:val="Hyperlink"/>
                <w:noProof/>
              </w:rPr>
              <w:t>5.7.1 Incident and compromise handling procedures</w:t>
            </w:r>
            <w:r>
              <w:rPr>
                <w:noProof/>
                <w:webHidden/>
              </w:rPr>
              <w:tab/>
            </w:r>
            <w:r>
              <w:rPr>
                <w:noProof/>
                <w:webHidden/>
              </w:rPr>
              <w:fldChar w:fldCharType="begin"/>
            </w:r>
            <w:r>
              <w:rPr>
                <w:noProof/>
                <w:webHidden/>
              </w:rPr>
              <w:instrText xml:space="preserve"> PAGEREF _Toc210556640 \h </w:instrText>
            </w:r>
            <w:r>
              <w:rPr>
                <w:noProof/>
                <w:webHidden/>
              </w:rPr>
            </w:r>
            <w:r>
              <w:rPr>
                <w:noProof/>
                <w:webHidden/>
              </w:rPr>
              <w:fldChar w:fldCharType="separate"/>
            </w:r>
            <w:r w:rsidR="003B1FA1">
              <w:rPr>
                <w:noProof/>
                <w:webHidden/>
              </w:rPr>
              <w:t>83</w:t>
            </w:r>
            <w:r>
              <w:rPr>
                <w:noProof/>
                <w:webHidden/>
              </w:rPr>
              <w:fldChar w:fldCharType="end"/>
            </w:r>
          </w:hyperlink>
        </w:p>
        <w:p w14:paraId="47CCC5F7" w14:textId="1940BFA9" w:rsidR="00900E36" w:rsidRDefault="00900E36">
          <w:pPr>
            <w:pStyle w:val="TOC3"/>
            <w:tabs>
              <w:tab w:val="right" w:leader="dot" w:pos="9350"/>
            </w:tabs>
            <w:rPr>
              <w:noProof/>
            </w:rPr>
          </w:pPr>
          <w:hyperlink w:anchor="_Toc210556641" w:history="1">
            <w:r w:rsidRPr="00C777DC">
              <w:rPr>
                <w:rStyle w:val="Hyperlink"/>
                <w:noProof/>
              </w:rPr>
              <w:t>5.7.2 Recovery Procedures if Computing resources, software, and/or data are corrupted</w:t>
            </w:r>
            <w:r>
              <w:rPr>
                <w:noProof/>
                <w:webHidden/>
              </w:rPr>
              <w:tab/>
            </w:r>
            <w:r>
              <w:rPr>
                <w:noProof/>
                <w:webHidden/>
              </w:rPr>
              <w:fldChar w:fldCharType="begin"/>
            </w:r>
            <w:r>
              <w:rPr>
                <w:noProof/>
                <w:webHidden/>
              </w:rPr>
              <w:instrText xml:space="preserve"> PAGEREF _Toc210556641 \h </w:instrText>
            </w:r>
            <w:r>
              <w:rPr>
                <w:noProof/>
                <w:webHidden/>
              </w:rPr>
            </w:r>
            <w:r>
              <w:rPr>
                <w:noProof/>
                <w:webHidden/>
              </w:rPr>
              <w:fldChar w:fldCharType="separate"/>
            </w:r>
            <w:r w:rsidR="003B1FA1">
              <w:rPr>
                <w:noProof/>
                <w:webHidden/>
              </w:rPr>
              <w:t>85</w:t>
            </w:r>
            <w:r>
              <w:rPr>
                <w:noProof/>
                <w:webHidden/>
              </w:rPr>
              <w:fldChar w:fldCharType="end"/>
            </w:r>
          </w:hyperlink>
        </w:p>
        <w:p w14:paraId="15D3794A" w14:textId="40CF29C2" w:rsidR="00900E36" w:rsidRDefault="00900E36">
          <w:pPr>
            <w:pStyle w:val="TOC3"/>
            <w:tabs>
              <w:tab w:val="right" w:leader="dot" w:pos="9350"/>
            </w:tabs>
            <w:rPr>
              <w:noProof/>
            </w:rPr>
          </w:pPr>
          <w:hyperlink w:anchor="_Toc210556642" w:history="1">
            <w:r w:rsidRPr="00C777DC">
              <w:rPr>
                <w:rStyle w:val="Hyperlink"/>
                <w:noProof/>
              </w:rPr>
              <w:t>5.7.3 Recovery Procedures after Key Compromise</w:t>
            </w:r>
            <w:r>
              <w:rPr>
                <w:noProof/>
                <w:webHidden/>
              </w:rPr>
              <w:tab/>
            </w:r>
            <w:r>
              <w:rPr>
                <w:noProof/>
                <w:webHidden/>
              </w:rPr>
              <w:fldChar w:fldCharType="begin"/>
            </w:r>
            <w:r>
              <w:rPr>
                <w:noProof/>
                <w:webHidden/>
              </w:rPr>
              <w:instrText xml:space="preserve"> PAGEREF _Toc210556642 \h </w:instrText>
            </w:r>
            <w:r>
              <w:rPr>
                <w:noProof/>
                <w:webHidden/>
              </w:rPr>
            </w:r>
            <w:r>
              <w:rPr>
                <w:noProof/>
                <w:webHidden/>
              </w:rPr>
              <w:fldChar w:fldCharType="separate"/>
            </w:r>
            <w:r w:rsidR="003B1FA1">
              <w:rPr>
                <w:noProof/>
                <w:webHidden/>
              </w:rPr>
              <w:t>85</w:t>
            </w:r>
            <w:r>
              <w:rPr>
                <w:noProof/>
                <w:webHidden/>
              </w:rPr>
              <w:fldChar w:fldCharType="end"/>
            </w:r>
          </w:hyperlink>
        </w:p>
        <w:p w14:paraId="6CE0B637" w14:textId="1DF17A78" w:rsidR="00900E36" w:rsidRDefault="00900E36">
          <w:pPr>
            <w:pStyle w:val="TOC3"/>
            <w:tabs>
              <w:tab w:val="right" w:leader="dot" w:pos="9350"/>
            </w:tabs>
            <w:rPr>
              <w:noProof/>
            </w:rPr>
          </w:pPr>
          <w:hyperlink w:anchor="_Toc210556643" w:history="1">
            <w:r w:rsidRPr="00C777DC">
              <w:rPr>
                <w:rStyle w:val="Hyperlink"/>
                <w:noProof/>
              </w:rPr>
              <w:t>5.7.4 Business continuity capabilities after a disaster</w:t>
            </w:r>
            <w:r>
              <w:rPr>
                <w:noProof/>
                <w:webHidden/>
              </w:rPr>
              <w:tab/>
            </w:r>
            <w:r>
              <w:rPr>
                <w:noProof/>
                <w:webHidden/>
              </w:rPr>
              <w:fldChar w:fldCharType="begin"/>
            </w:r>
            <w:r>
              <w:rPr>
                <w:noProof/>
                <w:webHidden/>
              </w:rPr>
              <w:instrText xml:space="preserve"> PAGEREF _Toc210556643 \h </w:instrText>
            </w:r>
            <w:r>
              <w:rPr>
                <w:noProof/>
                <w:webHidden/>
              </w:rPr>
            </w:r>
            <w:r>
              <w:rPr>
                <w:noProof/>
                <w:webHidden/>
              </w:rPr>
              <w:fldChar w:fldCharType="separate"/>
            </w:r>
            <w:r w:rsidR="003B1FA1">
              <w:rPr>
                <w:noProof/>
                <w:webHidden/>
              </w:rPr>
              <w:t>85</w:t>
            </w:r>
            <w:r>
              <w:rPr>
                <w:noProof/>
                <w:webHidden/>
              </w:rPr>
              <w:fldChar w:fldCharType="end"/>
            </w:r>
          </w:hyperlink>
        </w:p>
        <w:p w14:paraId="03BB4DE0" w14:textId="56971625" w:rsidR="00900E36" w:rsidRDefault="00900E36">
          <w:pPr>
            <w:pStyle w:val="TOC2"/>
            <w:tabs>
              <w:tab w:val="right" w:leader="dot" w:pos="9350"/>
            </w:tabs>
            <w:rPr>
              <w:noProof/>
            </w:rPr>
          </w:pPr>
          <w:hyperlink w:anchor="_Toc210556644" w:history="1">
            <w:r w:rsidRPr="00C777DC">
              <w:rPr>
                <w:rStyle w:val="Hyperlink"/>
                <w:noProof/>
              </w:rPr>
              <w:t>5.8 CA or RA termination</w:t>
            </w:r>
            <w:r>
              <w:rPr>
                <w:noProof/>
                <w:webHidden/>
              </w:rPr>
              <w:tab/>
            </w:r>
            <w:r>
              <w:rPr>
                <w:noProof/>
                <w:webHidden/>
              </w:rPr>
              <w:fldChar w:fldCharType="begin"/>
            </w:r>
            <w:r>
              <w:rPr>
                <w:noProof/>
                <w:webHidden/>
              </w:rPr>
              <w:instrText xml:space="preserve"> PAGEREF _Toc210556644 \h </w:instrText>
            </w:r>
            <w:r>
              <w:rPr>
                <w:noProof/>
                <w:webHidden/>
              </w:rPr>
            </w:r>
            <w:r>
              <w:rPr>
                <w:noProof/>
                <w:webHidden/>
              </w:rPr>
              <w:fldChar w:fldCharType="separate"/>
            </w:r>
            <w:r w:rsidR="003B1FA1">
              <w:rPr>
                <w:noProof/>
                <w:webHidden/>
              </w:rPr>
              <w:t>85</w:t>
            </w:r>
            <w:r>
              <w:rPr>
                <w:noProof/>
                <w:webHidden/>
              </w:rPr>
              <w:fldChar w:fldCharType="end"/>
            </w:r>
          </w:hyperlink>
        </w:p>
        <w:p w14:paraId="43A74173" w14:textId="1EE1A47A" w:rsidR="00900E36" w:rsidRDefault="00900E36">
          <w:pPr>
            <w:pStyle w:val="TOC1"/>
            <w:tabs>
              <w:tab w:val="right" w:leader="dot" w:pos="9350"/>
            </w:tabs>
            <w:rPr>
              <w:noProof/>
            </w:rPr>
          </w:pPr>
          <w:hyperlink w:anchor="_Toc210556645" w:history="1">
            <w:r w:rsidRPr="00C777DC">
              <w:rPr>
                <w:rStyle w:val="Hyperlink"/>
                <w:noProof/>
              </w:rPr>
              <w:t>6. TECHNICAL SECURITY CONTROLS</w:t>
            </w:r>
            <w:r>
              <w:rPr>
                <w:noProof/>
                <w:webHidden/>
              </w:rPr>
              <w:tab/>
            </w:r>
            <w:r>
              <w:rPr>
                <w:noProof/>
                <w:webHidden/>
              </w:rPr>
              <w:fldChar w:fldCharType="begin"/>
            </w:r>
            <w:r>
              <w:rPr>
                <w:noProof/>
                <w:webHidden/>
              </w:rPr>
              <w:instrText xml:space="preserve"> PAGEREF _Toc210556645 \h </w:instrText>
            </w:r>
            <w:r>
              <w:rPr>
                <w:noProof/>
                <w:webHidden/>
              </w:rPr>
            </w:r>
            <w:r>
              <w:rPr>
                <w:noProof/>
                <w:webHidden/>
              </w:rPr>
              <w:fldChar w:fldCharType="separate"/>
            </w:r>
            <w:r w:rsidR="003B1FA1">
              <w:rPr>
                <w:noProof/>
                <w:webHidden/>
              </w:rPr>
              <w:t>86</w:t>
            </w:r>
            <w:r>
              <w:rPr>
                <w:noProof/>
                <w:webHidden/>
              </w:rPr>
              <w:fldChar w:fldCharType="end"/>
            </w:r>
          </w:hyperlink>
        </w:p>
        <w:p w14:paraId="02869FAA" w14:textId="404E1262" w:rsidR="00900E36" w:rsidRDefault="00900E36">
          <w:pPr>
            <w:pStyle w:val="TOC2"/>
            <w:tabs>
              <w:tab w:val="right" w:leader="dot" w:pos="9350"/>
            </w:tabs>
            <w:rPr>
              <w:noProof/>
            </w:rPr>
          </w:pPr>
          <w:hyperlink w:anchor="_Toc210556646" w:history="1">
            <w:r w:rsidRPr="00C777DC">
              <w:rPr>
                <w:rStyle w:val="Hyperlink"/>
                <w:noProof/>
              </w:rPr>
              <w:t>6.1 Key pair generation and installation</w:t>
            </w:r>
            <w:r>
              <w:rPr>
                <w:noProof/>
                <w:webHidden/>
              </w:rPr>
              <w:tab/>
            </w:r>
            <w:r>
              <w:rPr>
                <w:noProof/>
                <w:webHidden/>
              </w:rPr>
              <w:fldChar w:fldCharType="begin"/>
            </w:r>
            <w:r>
              <w:rPr>
                <w:noProof/>
                <w:webHidden/>
              </w:rPr>
              <w:instrText xml:space="preserve"> PAGEREF _Toc210556646 \h </w:instrText>
            </w:r>
            <w:r>
              <w:rPr>
                <w:noProof/>
                <w:webHidden/>
              </w:rPr>
            </w:r>
            <w:r>
              <w:rPr>
                <w:noProof/>
                <w:webHidden/>
              </w:rPr>
              <w:fldChar w:fldCharType="separate"/>
            </w:r>
            <w:r w:rsidR="003B1FA1">
              <w:rPr>
                <w:noProof/>
                <w:webHidden/>
              </w:rPr>
              <w:t>86</w:t>
            </w:r>
            <w:r>
              <w:rPr>
                <w:noProof/>
                <w:webHidden/>
              </w:rPr>
              <w:fldChar w:fldCharType="end"/>
            </w:r>
          </w:hyperlink>
        </w:p>
        <w:p w14:paraId="01A7E9CB" w14:textId="1AF9117B" w:rsidR="00900E36" w:rsidRDefault="00900E36">
          <w:pPr>
            <w:pStyle w:val="TOC3"/>
            <w:tabs>
              <w:tab w:val="right" w:leader="dot" w:pos="9350"/>
            </w:tabs>
            <w:rPr>
              <w:noProof/>
            </w:rPr>
          </w:pPr>
          <w:hyperlink w:anchor="_Toc210556647" w:history="1">
            <w:r w:rsidRPr="00C777DC">
              <w:rPr>
                <w:rStyle w:val="Hyperlink"/>
                <w:noProof/>
              </w:rPr>
              <w:t>6.1.1 Key pair generation</w:t>
            </w:r>
            <w:r>
              <w:rPr>
                <w:noProof/>
                <w:webHidden/>
              </w:rPr>
              <w:tab/>
            </w:r>
            <w:r>
              <w:rPr>
                <w:noProof/>
                <w:webHidden/>
              </w:rPr>
              <w:fldChar w:fldCharType="begin"/>
            </w:r>
            <w:r>
              <w:rPr>
                <w:noProof/>
                <w:webHidden/>
              </w:rPr>
              <w:instrText xml:space="preserve"> PAGEREF _Toc210556647 \h </w:instrText>
            </w:r>
            <w:r>
              <w:rPr>
                <w:noProof/>
                <w:webHidden/>
              </w:rPr>
            </w:r>
            <w:r>
              <w:rPr>
                <w:noProof/>
                <w:webHidden/>
              </w:rPr>
              <w:fldChar w:fldCharType="separate"/>
            </w:r>
            <w:r w:rsidR="003B1FA1">
              <w:rPr>
                <w:noProof/>
                <w:webHidden/>
              </w:rPr>
              <w:t>86</w:t>
            </w:r>
            <w:r>
              <w:rPr>
                <w:noProof/>
                <w:webHidden/>
              </w:rPr>
              <w:fldChar w:fldCharType="end"/>
            </w:r>
          </w:hyperlink>
        </w:p>
        <w:p w14:paraId="21C0CA98" w14:textId="557AC7AF" w:rsidR="00900E36" w:rsidRDefault="00900E36">
          <w:pPr>
            <w:pStyle w:val="TOC3"/>
            <w:tabs>
              <w:tab w:val="right" w:leader="dot" w:pos="9350"/>
            </w:tabs>
            <w:rPr>
              <w:noProof/>
            </w:rPr>
          </w:pPr>
          <w:hyperlink w:anchor="_Toc210556648" w:history="1">
            <w:r w:rsidRPr="00C777DC">
              <w:rPr>
                <w:rStyle w:val="Hyperlink"/>
                <w:noProof/>
              </w:rPr>
              <w:t>6.1.2 Private key delivery to subscriber</w:t>
            </w:r>
            <w:r>
              <w:rPr>
                <w:noProof/>
                <w:webHidden/>
              </w:rPr>
              <w:tab/>
            </w:r>
            <w:r>
              <w:rPr>
                <w:noProof/>
                <w:webHidden/>
              </w:rPr>
              <w:fldChar w:fldCharType="begin"/>
            </w:r>
            <w:r>
              <w:rPr>
                <w:noProof/>
                <w:webHidden/>
              </w:rPr>
              <w:instrText xml:space="preserve"> PAGEREF _Toc210556648 \h </w:instrText>
            </w:r>
            <w:r>
              <w:rPr>
                <w:noProof/>
                <w:webHidden/>
              </w:rPr>
            </w:r>
            <w:r>
              <w:rPr>
                <w:noProof/>
                <w:webHidden/>
              </w:rPr>
              <w:fldChar w:fldCharType="separate"/>
            </w:r>
            <w:r w:rsidR="003B1FA1">
              <w:rPr>
                <w:noProof/>
                <w:webHidden/>
              </w:rPr>
              <w:t>87</w:t>
            </w:r>
            <w:r>
              <w:rPr>
                <w:noProof/>
                <w:webHidden/>
              </w:rPr>
              <w:fldChar w:fldCharType="end"/>
            </w:r>
          </w:hyperlink>
        </w:p>
        <w:p w14:paraId="7C28FC61" w14:textId="7F8BE486" w:rsidR="00900E36" w:rsidRDefault="00900E36">
          <w:pPr>
            <w:pStyle w:val="TOC3"/>
            <w:tabs>
              <w:tab w:val="right" w:leader="dot" w:pos="9350"/>
            </w:tabs>
            <w:rPr>
              <w:noProof/>
            </w:rPr>
          </w:pPr>
          <w:hyperlink w:anchor="_Toc210556649" w:history="1">
            <w:r w:rsidRPr="00C777DC">
              <w:rPr>
                <w:rStyle w:val="Hyperlink"/>
                <w:noProof/>
              </w:rPr>
              <w:t>6.1.3 Public key delivery to certificate issuer</w:t>
            </w:r>
            <w:r>
              <w:rPr>
                <w:noProof/>
                <w:webHidden/>
              </w:rPr>
              <w:tab/>
            </w:r>
            <w:r>
              <w:rPr>
                <w:noProof/>
                <w:webHidden/>
              </w:rPr>
              <w:fldChar w:fldCharType="begin"/>
            </w:r>
            <w:r>
              <w:rPr>
                <w:noProof/>
                <w:webHidden/>
              </w:rPr>
              <w:instrText xml:space="preserve"> PAGEREF _Toc210556649 \h </w:instrText>
            </w:r>
            <w:r>
              <w:rPr>
                <w:noProof/>
                <w:webHidden/>
              </w:rPr>
            </w:r>
            <w:r>
              <w:rPr>
                <w:noProof/>
                <w:webHidden/>
              </w:rPr>
              <w:fldChar w:fldCharType="separate"/>
            </w:r>
            <w:r w:rsidR="003B1FA1">
              <w:rPr>
                <w:noProof/>
                <w:webHidden/>
              </w:rPr>
              <w:t>88</w:t>
            </w:r>
            <w:r>
              <w:rPr>
                <w:noProof/>
                <w:webHidden/>
              </w:rPr>
              <w:fldChar w:fldCharType="end"/>
            </w:r>
          </w:hyperlink>
        </w:p>
        <w:p w14:paraId="4B671A20" w14:textId="64EDD386" w:rsidR="00900E36" w:rsidRDefault="00900E36">
          <w:pPr>
            <w:pStyle w:val="TOC3"/>
            <w:tabs>
              <w:tab w:val="right" w:leader="dot" w:pos="9350"/>
            </w:tabs>
            <w:rPr>
              <w:noProof/>
            </w:rPr>
          </w:pPr>
          <w:hyperlink w:anchor="_Toc210556650" w:history="1">
            <w:r w:rsidRPr="00C777DC">
              <w:rPr>
                <w:rStyle w:val="Hyperlink"/>
                <w:noProof/>
              </w:rPr>
              <w:t>6.1.4 CA public key delivery to relying parties</w:t>
            </w:r>
            <w:r>
              <w:rPr>
                <w:noProof/>
                <w:webHidden/>
              </w:rPr>
              <w:tab/>
            </w:r>
            <w:r>
              <w:rPr>
                <w:noProof/>
                <w:webHidden/>
              </w:rPr>
              <w:fldChar w:fldCharType="begin"/>
            </w:r>
            <w:r>
              <w:rPr>
                <w:noProof/>
                <w:webHidden/>
              </w:rPr>
              <w:instrText xml:space="preserve"> PAGEREF _Toc210556650 \h </w:instrText>
            </w:r>
            <w:r>
              <w:rPr>
                <w:noProof/>
                <w:webHidden/>
              </w:rPr>
            </w:r>
            <w:r>
              <w:rPr>
                <w:noProof/>
                <w:webHidden/>
              </w:rPr>
              <w:fldChar w:fldCharType="separate"/>
            </w:r>
            <w:r w:rsidR="003B1FA1">
              <w:rPr>
                <w:noProof/>
                <w:webHidden/>
              </w:rPr>
              <w:t>88</w:t>
            </w:r>
            <w:r>
              <w:rPr>
                <w:noProof/>
                <w:webHidden/>
              </w:rPr>
              <w:fldChar w:fldCharType="end"/>
            </w:r>
          </w:hyperlink>
        </w:p>
        <w:p w14:paraId="4D6209AD" w14:textId="1AD5B684" w:rsidR="00900E36" w:rsidRDefault="00900E36">
          <w:pPr>
            <w:pStyle w:val="TOC3"/>
            <w:tabs>
              <w:tab w:val="right" w:leader="dot" w:pos="9350"/>
            </w:tabs>
            <w:rPr>
              <w:noProof/>
            </w:rPr>
          </w:pPr>
          <w:hyperlink w:anchor="_Toc210556651" w:history="1">
            <w:r w:rsidRPr="00C777DC">
              <w:rPr>
                <w:rStyle w:val="Hyperlink"/>
                <w:noProof/>
              </w:rPr>
              <w:t>6.1.5 Key sizes</w:t>
            </w:r>
            <w:r>
              <w:rPr>
                <w:noProof/>
                <w:webHidden/>
              </w:rPr>
              <w:tab/>
            </w:r>
            <w:r>
              <w:rPr>
                <w:noProof/>
                <w:webHidden/>
              </w:rPr>
              <w:fldChar w:fldCharType="begin"/>
            </w:r>
            <w:r>
              <w:rPr>
                <w:noProof/>
                <w:webHidden/>
              </w:rPr>
              <w:instrText xml:space="preserve"> PAGEREF _Toc210556651 \h </w:instrText>
            </w:r>
            <w:r>
              <w:rPr>
                <w:noProof/>
                <w:webHidden/>
              </w:rPr>
            </w:r>
            <w:r>
              <w:rPr>
                <w:noProof/>
                <w:webHidden/>
              </w:rPr>
              <w:fldChar w:fldCharType="separate"/>
            </w:r>
            <w:r w:rsidR="003B1FA1">
              <w:rPr>
                <w:noProof/>
                <w:webHidden/>
              </w:rPr>
              <w:t>88</w:t>
            </w:r>
            <w:r>
              <w:rPr>
                <w:noProof/>
                <w:webHidden/>
              </w:rPr>
              <w:fldChar w:fldCharType="end"/>
            </w:r>
          </w:hyperlink>
        </w:p>
        <w:p w14:paraId="451A19B3" w14:textId="6CFC6F9F" w:rsidR="00900E36" w:rsidRDefault="00900E36">
          <w:pPr>
            <w:pStyle w:val="TOC3"/>
            <w:tabs>
              <w:tab w:val="right" w:leader="dot" w:pos="9350"/>
            </w:tabs>
            <w:rPr>
              <w:noProof/>
            </w:rPr>
          </w:pPr>
          <w:hyperlink w:anchor="_Toc210556652" w:history="1">
            <w:r w:rsidRPr="00C777DC">
              <w:rPr>
                <w:rStyle w:val="Hyperlink"/>
                <w:noProof/>
              </w:rPr>
              <w:t>6.1.6 Public key parameters generation and quality checking</w:t>
            </w:r>
            <w:r>
              <w:rPr>
                <w:noProof/>
                <w:webHidden/>
              </w:rPr>
              <w:tab/>
            </w:r>
            <w:r>
              <w:rPr>
                <w:noProof/>
                <w:webHidden/>
              </w:rPr>
              <w:fldChar w:fldCharType="begin"/>
            </w:r>
            <w:r>
              <w:rPr>
                <w:noProof/>
                <w:webHidden/>
              </w:rPr>
              <w:instrText xml:space="preserve"> PAGEREF _Toc210556652 \h </w:instrText>
            </w:r>
            <w:r>
              <w:rPr>
                <w:noProof/>
                <w:webHidden/>
              </w:rPr>
            </w:r>
            <w:r>
              <w:rPr>
                <w:noProof/>
                <w:webHidden/>
              </w:rPr>
              <w:fldChar w:fldCharType="separate"/>
            </w:r>
            <w:r w:rsidR="003B1FA1">
              <w:rPr>
                <w:noProof/>
                <w:webHidden/>
              </w:rPr>
              <w:t>88</w:t>
            </w:r>
            <w:r>
              <w:rPr>
                <w:noProof/>
                <w:webHidden/>
              </w:rPr>
              <w:fldChar w:fldCharType="end"/>
            </w:r>
          </w:hyperlink>
        </w:p>
        <w:p w14:paraId="1558B86E" w14:textId="2B6D388F" w:rsidR="00900E36" w:rsidRDefault="00900E36">
          <w:pPr>
            <w:pStyle w:val="TOC3"/>
            <w:tabs>
              <w:tab w:val="right" w:leader="dot" w:pos="9350"/>
            </w:tabs>
            <w:rPr>
              <w:noProof/>
            </w:rPr>
          </w:pPr>
          <w:hyperlink w:anchor="_Toc210556653" w:history="1">
            <w:r w:rsidRPr="00C777DC">
              <w:rPr>
                <w:rStyle w:val="Hyperlink"/>
                <w:noProof/>
              </w:rPr>
              <w:t>6.1.7 Key usage purposes (as per X.509 v3 key usage field)</w:t>
            </w:r>
            <w:r>
              <w:rPr>
                <w:noProof/>
                <w:webHidden/>
              </w:rPr>
              <w:tab/>
            </w:r>
            <w:r>
              <w:rPr>
                <w:noProof/>
                <w:webHidden/>
              </w:rPr>
              <w:fldChar w:fldCharType="begin"/>
            </w:r>
            <w:r>
              <w:rPr>
                <w:noProof/>
                <w:webHidden/>
              </w:rPr>
              <w:instrText xml:space="preserve"> PAGEREF _Toc210556653 \h </w:instrText>
            </w:r>
            <w:r>
              <w:rPr>
                <w:noProof/>
                <w:webHidden/>
              </w:rPr>
            </w:r>
            <w:r>
              <w:rPr>
                <w:noProof/>
                <w:webHidden/>
              </w:rPr>
              <w:fldChar w:fldCharType="separate"/>
            </w:r>
            <w:r w:rsidR="003B1FA1">
              <w:rPr>
                <w:noProof/>
                <w:webHidden/>
              </w:rPr>
              <w:t>88</w:t>
            </w:r>
            <w:r>
              <w:rPr>
                <w:noProof/>
                <w:webHidden/>
              </w:rPr>
              <w:fldChar w:fldCharType="end"/>
            </w:r>
          </w:hyperlink>
        </w:p>
        <w:p w14:paraId="07A8039E" w14:textId="0B4E3317" w:rsidR="00900E36" w:rsidRDefault="00900E36">
          <w:pPr>
            <w:pStyle w:val="TOC2"/>
            <w:tabs>
              <w:tab w:val="right" w:leader="dot" w:pos="9350"/>
            </w:tabs>
            <w:rPr>
              <w:noProof/>
            </w:rPr>
          </w:pPr>
          <w:hyperlink w:anchor="_Toc210556654" w:history="1">
            <w:r w:rsidRPr="00C777DC">
              <w:rPr>
                <w:rStyle w:val="Hyperlink"/>
                <w:noProof/>
              </w:rPr>
              <w:t>6.2 Private Key Protection and Cryptographic Module Engineering Controls</w:t>
            </w:r>
            <w:r>
              <w:rPr>
                <w:noProof/>
                <w:webHidden/>
              </w:rPr>
              <w:tab/>
            </w:r>
            <w:r>
              <w:rPr>
                <w:noProof/>
                <w:webHidden/>
              </w:rPr>
              <w:fldChar w:fldCharType="begin"/>
            </w:r>
            <w:r>
              <w:rPr>
                <w:noProof/>
                <w:webHidden/>
              </w:rPr>
              <w:instrText xml:space="preserve"> PAGEREF _Toc210556654 \h </w:instrText>
            </w:r>
            <w:r>
              <w:rPr>
                <w:noProof/>
                <w:webHidden/>
              </w:rPr>
            </w:r>
            <w:r>
              <w:rPr>
                <w:noProof/>
                <w:webHidden/>
              </w:rPr>
              <w:fldChar w:fldCharType="separate"/>
            </w:r>
            <w:r w:rsidR="003B1FA1">
              <w:rPr>
                <w:noProof/>
                <w:webHidden/>
              </w:rPr>
              <w:t>88</w:t>
            </w:r>
            <w:r>
              <w:rPr>
                <w:noProof/>
                <w:webHidden/>
              </w:rPr>
              <w:fldChar w:fldCharType="end"/>
            </w:r>
          </w:hyperlink>
        </w:p>
        <w:p w14:paraId="539F8BF4" w14:textId="00A90121" w:rsidR="00900E36" w:rsidRDefault="00900E36">
          <w:pPr>
            <w:pStyle w:val="TOC3"/>
            <w:tabs>
              <w:tab w:val="right" w:leader="dot" w:pos="9350"/>
            </w:tabs>
            <w:rPr>
              <w:noProof/>
            </w:rPr>
          </w:pPr>
          <w:hyperlink w:anchor="_Toc210556655" w:history="1">
            <w:r w:rsidRPr="00C777DC">
              <w:rPr>
                <w:rStyle w:val="Hyperlink"/>
                <w:noProof/>
              </w:rPr>
              <w:t>6.2.1 Cryptographic module standards and controls</w:t>
            </w:r>
            <w:r>
              <w:rPr>
                <w:noProof/>
                <w:webHidden/>
              </w:rPr>
              <w:tab/>
            </w:r>
            <w:r>
              <w:rPr>
                <w:noProof/>
                <w:webHidden/>
              </w:rPr>
              <w:fldChar w:fldCharType="begin"/>
            </w:r>
            <w:r>
              <w:rPr>
                <w:noProof/>
                <w:webHidden/>
              </w:rPr>
              <w:instrText xml:space="preserve"> PAGEREF _Toc210556655 \h </w:instrText>
            </w:r>
            <w:r>
              <w:rPr>
                <w:noProof/>
                <w:webHidden/>
              </w:rPr>
            </w:r>
            <w:r>
              <w:rPr>
                <w:noProof/>
                <w:webHidden/>
              </w:rPr>
              <w:fldChar w:fldCharType="separate"/>
            </w:r>
            <w:r w:rsidR="003B1FA1">
              <w:rPr>
                <w:noProof/>
                <w:webHidden/>
              </w:rPr>
              <w:t>89</w:t>
            </w:r>
            <w:r>
              <w:rPr>
                <w:noProof/>
                <w:webHidden/>
              </w:rPr>
              <w:fldChar w:fldCharType="end"/>
            </w:r>
          </w:hyperlink>
        </w:p>
        <w:p w14:paraId="2AC8FB64" w14:textId="191DF947" w:rsidR="00900E36" w:rsidRDefault="00900E36">
          <w:pPr>
            <w:pStyle w:val="TOC3"/>
            <w:tabs>
              <w:tab w:val="right" w:leader="dot" w:pos="9350"/>
            </w:tabs>
            <w:rPr>
              <w:noProof/>
            </w:rPr>
          </w:pPr>
          <w:hyperlink w:anchor="_Toc210556656" w:history="1">
            <w:r w:rsidRPr="00C777DC">
              <w:rPr>
                <w:rStyle w:val="Hyperlink"/>
                <w:noProof/>
              </w:rPr>
              <w:t>6.2.2 Private key (n out of m) multi-person control</w:t>
            </w:r>
            <w:r>
              <w:rPr>
                <w:noProof/>
                <w:webHidden/>
              </w:rPr>
              <w:tab/>
            </w:r>
            <w:r>
              <w:rPr>
                <w:noProof/>
                <w:webHidden/>
              </w:rPr>
              <w:fldChar w:fldCharType="begin"/>
            </w:r>
            <w:r>
              <w:rPr>
                <w:noProof/>
                <w:webHidden/>
              </w:rPr>
              <w:instrText xml:space="preserve"> PAGEREF _Toc210556656 \h </w:instrText>
            </w:r>
            <w:r>
              <w:rPr>
                <w:noProof/>
                <w:webHidden/>
              </w:rPr>
            </w:r>
            <w:r>
              <w:rPr>
                <w:noProof/>
                <w:webHidden/>
              </w:rPr>
              <w:fldChar w:fldCharType="separate"/>
            </w:r>
            <w:r w:rsidR="003B1FA1">
              <w:rPr>
                <w:noProof/>
                <w:webHidden/>
              </w:rPr>
              <w:t>89</w:t>
            </w:r>
            <w:r>
              <w:rPr>
                <w:noProof/>
                <w:webHidden/>
              </w:rPr>
              <w:fldChar w:fldCharType="end"/>
            </w:r>
          </w:hyperlink>
        </w:p>
        <w:p w14:paraId="7B60E671" w14:textId="099447D9" w:rsidR="00900E36" w:rsidRDefault="00900E36">
          <w:pPr>
            <w:pStyle w:val="TOC3"/>
            <w:tabs>
              <w:tab w:val="right" w:leader="dot" w:pos="9350"/>
            </w:tabs>
            <w:rPr>
              <w:noProof/>
            </w:rPr>
          </w:pPr>
          <w:hyperlink w:anchor="_Toc210556657" w:history="1">
            <w:r w:rsidRPr="00C777DC">
              <w:rPr>
                <w:rStyle w:val="Hyperlink"/>
                <w:noProof/>
              </w:rPr>
              <w:t>6.2.3 Private key escrow</w:t>
            </w:r>
            <w:r>
              <w:rPr>
                <w:noProof/>
                <w:webHidden/>
              </w:rPr>
              <w:tab/>
            </w:r>
            <w:r>
              <w:rPr>
                <w:noProof/>
                <w:webHidden/>
              </w:rPr>
              <w:fldChar w:fldCharType="begin"/>
            </w:r>
            <w:r>
              <w:rPr>
                <w:noProof/>
                <w:webHidden/>
              </w:rPr>
              <w:instrText xml:space="preserve"> PAGEREF _Toc210556657 \h </w:instrText>
            </w:r>
            <w:r>
              <w:rPr>
                <w:noProof/>
                <w:webHidden/>
              </w:rPr>
            </w:r>
            <w:r>
              <w:rPr>
                <w:noProof/>
                <w:webHidden/>
              </w:rPr>
              <w:fldChar w:fldCharType="separate"/>
            </w:r>
            <w:r w:rsidR="003B1FA1">
              <w:rPr>
                <w:noProof/>
                <w:webHidden/>
              </w:rPr>
              <w:t>89</w:t>
            </w:r>
            <w:r>
              <w:rPr>
                <w:noProof/>
                <w:webHidden/>
              </w:rPr>
              <w:fldChar w:fldCharType="end"/>
            </w:r>
          </w:hyperlink>
        </w:p>
        <w:p w14:paraId="4F758951" w14:textId="252E9C15" w:rsidR="00900E36" w:rsidRDefault="00900E36">
          <w:pPr>
            <w:pStyle w:val="TOC3"/>
            <w:tabs>
              <w:tab w:val="right" w:leader="dot" w:pos="9350"/>
            </w:tabs>
            <w:rPr>
              <w:noProof/>
            </w:rPr>
          </w:pPr>
          <w:hyperlink w:anchor="_Toc210556658" w:history="1">
            <w:r w:rsidRPr="00C777DC">
              <w:rPr>
                <w:rStyle w:val="Hyperlink"/>
                <w:noProof/>
              </w:rPr>
              <w:t>6.2.4 Private key backup</w:t>
            </w:r>
            <w:r>
              <w:rPr>
                <w:noProof/>
                <w:webHidden/>
              </w:rPr>
              <w:tab/>
            </w:r>
            <w:r>
              <w:rPr>
                <w:noProof/>
                <w:webHidden/>
              </w:rPr>
              <w:fldChar w:fldCharType="begin"/>
            </w:r>
            <w:r>
              <w:rPr>
                <w:noProof/>
                <w:webHidden/>
              </w:rPr>
              <w:instrText xml:space="preserve"> PAGEREF _Toc210556658 \h </w:instrText>
            </w:r>
            <w:r>
              <w:rPr>
                <w:noProof/>
                <w:webHidden/>
              </w:rPr>
            </w:r>
            <w:r>
              <w:rPr>
                <w:noProof/>
                <w:webHidden/>
              </w:rPr>
              <w:fldChar w:fldCharType="separate"/>
            </w:r>
            <w:r w:rsidR="003B1FA1">
              <w:rPr>
                <w:noProof/>
                <w:webHidden/>
              </w:rPr>
              <w:t>89</w:t>
            </w:r>
            <w:r>
              <w:rPr>
                <w:noProof/>
                <w:webHidden/>
              </w:rPr>
              <w:fldChar w:fldCharType="end"/>
            </w:r>
          </w:hyperlink>
        </w:p>
        <w:p w14:paraId="6B21C376" w14:textId="4D9B7721" w:rsidR="00900E36" w:rsidRDefault="00900E36">
          <w:pPr>
            <w:pStyle w:val="TOC3"/>
            <w:tabs>
              <w:tab w:val="right" w:leader="dot" w:pos="9350"/>
            </w:tabs>
            <w:rPr>
              <w:noProof/>
            </w:rPr>
          </w:pPr>
          <w:hyperlink w:anchor="_Toc210556659" w:history="1">
            <w:r w:rsidRPr="00C777DC">
              <w:rPr>
                <w:rStyle w:val="Hyperlink"/>
                <w:noProof/>
              </w:rPr>
              <w:t>6.2.5 Private key archival</w:t>
            </w:r>
            <w:r>
              <w:rPr>
                <w:noProof/>
                <w:webHidden/>
              </w:rPr>
              <w:tab/>
            </w:r>
            <w:r>
              <w:rPr>
                <w:noProof/>
                <w:webHidden/>
              </w:rPr>
              <w:fldChar w:fldCharType="begin"/>
            </w:r>
            <w:r>
              <w:rPr>
                <w:noProof/>
                <w:webHidden/>
              </w:rPr>
              <w:instrText xml:space="preserve"> PAGEREF _Toc210556659 \h </w:instrText>
            </w:r>
            <w:r>
              <w:rPr>
                <w:noProof/>
                <w:webHidden/>
              </w:rPr>
            </w:r>
            <w:r>
              <w:rPr>
                <w:noProof/>
                <w:webHidden/>
              </w:rPr>
              <w:fldChar w:fldCharType="separate"/>
            </w:r>
            <w:r w:rsidR="003B1FA1">
              <w:rPr>
                <w:noProof/>
                <w:webHidden/>
              </w:rPr>
              <w:t>89</w:t>
            </w:r>
            <w:r>
              <w:rPr>
                <w:noProof/>
                <w:webHidden/>
              </w:rPr>
              <w:fldChar w:fldCharType="end"/>
            </w:r>
          </w:hyperlink>
        </w:p>
        <w:p w14:paraId="09547A4F" w14:textId="13C203EA" w:rsidR="00900E36" w:rsidRDefault="00900E36">
          <w:pPr>
            <w:pStyle w:val="TOC3"/>
            <w:tabs>
              <w:tab w:val="right" w:leader="dot" w:pos="9350"/>
            </w:tabs>
            <w:rPr>
              <w:noProof/>
            </w:rPr>
          </w:pPr>
          <w:hyperlink w:anchor="_Toc210556660" w:history="1">
            <w:r w:rsidRPr="00C777DC">
              <w:rPr>
                <w:rStyle w:val="Hyperlink"/>
                <w:noProof/>
              </w:rPr>
              <w:t>6.2.6 Private key transfer into or from a cryptographic module</w:t>
            </w:r>
            <w:r>
              <w:rPr>
                <w:noProof/>
                <w:webHidden/>
              </w:rPr>
              <w:tab/>
            </w:r>
            <w:r>
              <w:rPr>
                <w:noProof/>
                <w:webHidden/>
              </w:rPr>
              <w:fldChar w:fldCharType="begin"/>
            </w:r>
            <w:r>
              <w:rPr>
                <w:noProof/>
                <w:webHidden/>
              </w:rPr>
              <w:instrText xml:space="preserve"> PAGEREF _Toc210556660 \h </w:instrText>
            </w:r>
            <w:r>
              <w:rPr>
                <w:noProof/>
                <w:webHidden/>
              </w:rPr>
            </w:r>
            <w:r>
              <w:rPr>
                <w:noProof/>
                <w:webHidden/>
              </w:rPr>
              <w:fldChar w:fldCharType="separate"/>
            </w:r>
            <w:r w:rsidR="003B1FA1">
              <w:rPr>
                <w:noProof/>
                <w:webHidden/>
              </w:rPr>
              <w:t>89</w:t>
            </w:r>
            <w:r>
              <w:rPr>
                <w:noProof/>
                <w:webHidden/>
              </w:rPr>
              <w:fldChar w:fldCharType="end"/>
            </w:r>
          </w:hyperlink>
        </w:p>
        <w:p w14:paraId="08E4E6AB" w14:textId="1116DEF6" w:rsidR="00900E36" w:rsidRDefault="00900E36">
          <w:pPr>
            <w:pStyle w:val="TOC3"/>
            <w:tabs>
              <w:tab w:val="right" w:leader="dot" w:pos="9350"/>
            </w:tabs>
            <w:rPr>
              <w:noProof/>
            </w:rPr>
          </w:pPr>
          <w:hyperlink w:anchor="_Toc210556661" w:history="1">
            <w:r w:rsidRPr="00C777DC">
              <w:rPr>
                <w:rStyle w:val="Hyperlink"/>
                <w:noProof/>
              </w:rPr>
              <w:t>6.2.7 Private key storage on cryptographic module</w:t>
            </w:r>
            <w:r>
              <w:rPr>
                <w:noProof/>
                <w:webHidden/>
              </w:rPr>
              <w:tab/>
            </w:r>
            <w:r>
              <w:rPr>
                <w:noProof/>
                <w:webHidden/>
              </w:rPr>
              <w:fldChar w:fldCharType="begin"/>
            </w:r>
            <w:r>
              <w:rPr>
                <w:noProof/>
                <w:webHidden/>
              </w:rPr>
              <w:instrText xml:space="preserve"> PAGEREF _Toc210556661 \h </w:instrText>
            </w:r>
            <w:r>
              <w:rPr>
                <w:noProof/>
                <w:webHidden/>
              </w:rPr>
            </w:r>
            <w:r>
              <w:rPr>
                <w:noProof/>
                <w:webHidden/>
              </w:rPr>
              <w:fldChar w:fldCharType="separate"/>
            </w:r>
            <w:r w:rsidR="003B1FA1">
              <w:rPr>
                <w:noProof/>
                <w:webHidden/>
              </w:rPr>
              <w:t>89</w:t>
            </w:r>
            <w:r>
              <w:rPr>
                <w:noProof/>
                <w:webHidden/>
              </w:rPr>
              <w:fldChar w:fldCharType="end"/>
            </w:r>
          </w:hyperlink>
        </w:p>
        <w:p w14:paraId="5071E9EA" w14:textId="46E188B5" w:rsidR="00900E36" w:rsidRDefault="00900E36">
          <w:pPr>
            <w:pStyle w:val="TOC3"/>
            <w:tabs>
              <w:tab w:val="right" w:leader="dot" w:pos="9350"/>
            </w:tabs>
            <w:rPr>
              <w:noProof/>
            </w:rPr>
          </w:pPr>
          <w:hyperlink w:anchor="_Toc210556662" w:history="1">
            <w:r w:rsidRPr="00C777DC">
              <w:rPr>
                <w:rStyle w:val="Hyperlink"/>
                <w:noProof/>
              </w:rPr>
              <w:t>6.2.8 Activating Private Keys</w:t>
            </w:r>
            <w:r>
              <w:rPr>
                <w:noProof/>
                <w:webHidden/>
              </w:rPr>
              <w:tab/>
            </w:r>
            <w:r>
              <w:rPr>
                <w:noProof/>
                <w:webHidden/>
              </w:rPr>
              <w:fldChar w:fldCharType="begin"/>
            </w:r>
            <w:r>
              <w:rPr>
                <w:noProof/>
                <w:webHidden/>
              </w:rPr>
              <w:instrText xml:space="preserve"> PAGEREF _Toc210556662 \h </w:instrText>
            </w:r>
            <w:r>
              <w:rPr>
                <w:noProof/>
                <w:webHidden/>
              </w:rPr>
            </w:r>
            <w:r>
              <w:rPr>
                <w:noProof/>
                <w:webHidden/>
              </w:rPr>
              <w:fldChar w:fldCharType="separate"/>
            </w:r>
            <w:r w:rsidR="003B1FA1">
              <w:rPr>
                <w:noProof/>
                <w:webHidden/>
              </w:rPr>
              <w:t>90</w:t>
            </w:r>
            <w:r>
              <w:rPr>
                <w:noProof/>
                <w:webHidden/>
              </w:rPr>
              <w:fldChar w:fldCharType="end"/>
            </w:r>
          </w:hyperlink>
        </w:p>
        <w:p w14:paraId="3D278DE6" w14:textId="0AD83657" w:rsidR="00900E36" w:rsidRDefault="00900E36">
          <w:pPr>
            <w:pStyle w:val="TOC3"/>
            <w:tabs>
              <w:tab w:val="right" w:leader="dot" w:pos="9350"/>
            </w:tabs>
            <w:rPr>
              <w:noProof/>
            </w:rPr>
          </w:pPr>
          <w:hyperlink w:anchor="_Toc210556663" w:history="1">
            <w:r w:rsidRPr="00C777DC">
              <w:rPr>
                <w:rStyle w:val="Hyperlink"/>
                <w:noProof/>
              </w:rPr>
              <w:t>6.2.9 Deactivating Private Keys</w:t>
            </w:r>
            <w:r>
              <w:rPr>
                <w:noProof/>
                <w:webHidden/>
              </w:rPr>
              <w:tab/>
            </w:r>
            <w:r>
              <w:rPr>
                <w:noProof/>
                <w:webHidden/>
              </w:rPr>
              <w:fldChar w:fldCharType="begin"/>
            </w:r>
            <w:r>
              <w:rPr>
                <w:noProof/>
                <w:webHidden/>
              </w:rPr>
              <w:instrText xml:space="preserve"> PAGEREF _Toc210556663 \h </w:instrText>
            </w:r>
            <w:r>
              <w:rPr>
                <w:noProof/>
                <w:webHidden/>
              </w:rPr>
            </w:r>
            <w:r>
              <w:rPr>
                <w:noProof/>
                <w:webHidden/>
              </w:rPr>
              <w:fldChar w:fldCharType="separate"/>
            </w:r>
            <w:r w:rsidR="003B1FA1">
              <w:rPr>
                <w:noProof/>
                <w:webHidden/>
              </w:rPr>
              <w:t>90</w:t>
            </w:r>
            <w:r>
              <w:rPr>
                <w:noProof/>
                <w:webHidden/>
              </w:rPr>
              <w:fldChar w:fldCharType="end"/>
            </w:r>
          </w:hyperlink>
        </w:p>
        <w:p w14:paraId="317B8CDE" w14:textId="31D0550C" w:rsidR="00900E36" w:rsidRDefault="00900E36">
          <w:pPr>
            <w:pStyle w:val="TOC3"/>
            <w:tabs>
              <w:tab w:val="right" w:leader="dot" w:pos="9350"/>
            </w:tabs>
            <w:rPr>
              <w:noProof/>
            </w:rPr>
          </w:pPr>
          <w:hyperlink w:anchor="_Toc210556664" w:history="1">
            <w:r w:rsidRPr="00C777DC">
              <w:rPr>
                <w:rStyle w:val="Hyperlink"/>
                <w:noProof/>
              </w:rPr>
              <w:t>6.2.10 Destroying Private Keys</w:t>
            </w:r>
            <w:r>
              <w:rPr>
                <w:noProof/>
                <w:webHidden/>
              </w:rPr>
              <w:tab/>
            </w:r>
            <w:r>
              <w:rPr>
                <w:noProof/>
                <w:webHidden/>
              </w:rPr>
              <w:fldChar w:fldCharType="begin"/>
            </w:r>
            <w:r>
              <w:rPr>
                <w:noProof/>
                <w:webHidden/>
              </w:rPr>
              <w:instrText xml:space="preserve"> PAGEREF _Toc210556664 \h </w:instrText>
            </w:r>
            <w:r>
              <w:rPr>
                <w:noProof/>
                <w:webHidden/>
              </w:rPr>
            </w:r>
            <w:r>
              <w:rPr>
                <w:noProof/>
                <w:webHidden/>
              </w:rPr>
              <w:fldChar w:fldCharType="separate"/>
            </w:r>
            <w:r w:rsidR="003B1FA1">
              <w:rPr>
                <w:noProof/>
                <w:webHidden/>
              </w:rPr>
              <w:t>90</w:t>
            </w:r>
            <w:r>
              <w:rPr>
                <w:noProof/>
                <w:webHidden/>
              </w:rPr>
              <w:fldChar w:fldCharType="end"/>
            </w:r>
          </w:hyperlink>
        </w:p>
        <w:p w14:paraId="6BD7F218" w14:textId="6DF7B3E4" w:rsidR="00900E36" w:rsidRDefault="00900E36">
          <w:pPr>
            <w:pStyle w:val="TOC3"/>
            <w:tabs>
              <w:tab w:val="right" w:leader="dot" w:pos="9350"/>
            </w:tabs>
            <w:rPr>
              <w:noProof/>
            </w:rPr>
          </w:pPr>
          <w:hyperlink w:anchor="_Toc210556665" w:history="1">
            <w:r w:rsidRPr="00C777DC">
              <w:rPr>
                <w:rStyle w:val="Hyperlink"/>
                <w:noProof/>
              </w:rPr>
              <w:t>6.2.11 Cryptographic Module Rating</w:t>
            </w:r>
            <w:r>
              <w:rPr>
                <w:noProof/>
                <w:webHidden/>
              </w:rPr>
              <w:tab/>
            </w:r>
            <w:r>
              <w:rPr>
                <w:noProof/>
                <w:webHidden/>
              </w:rPr>
              <w:fldChar w:fldCharType="begin"/>
            </w:r>
            <w:r>
              <w:rPr>
                <w:noProof/>
                <w:webHidden/>
              </w:rPr>
              <w:instrText xml:space="preserve"> PAGEREF _Toc210556665 \h </w:instrText>
            </w:r>
            <w:r>
              <w:rPr>
                <w:noProof/>
                <w:webHidden/>
              </w:rPr>
            </w:r>
            <w:r>
              <w:rPr>
                <w:noProof/>
                <w:webHidden/>
              </w:rPr>
              <w:fldChar w:fldCharType="separate"/>
            </w:r>
            <w:r w:rsidR="003B1FA1">
              <w:rPr>
                <w:noProof/>
                <w:webHidden/>
              </w:rPr>
              <w:t>90</w:t>
            </w:r>
            <w:r>
              <w:rPr>
                <w:noProof/>
                <w:webHidden/>
              </w:rPr>
              <w:fldChar w:fldCharType="end"/>
            </w:r>
          </w:hyperlink>
        </w:p>
        <w:p w14:paraId="566F6D91" w14:textId="3FC4E830" w:rsidR="00900E36" w:rsidRDefault="00900E36">
          <w:pPr>
            <w:pStyle w:val="TOC2"/>
            <w:tabs>
              <w:tab w:val="right" w:leader="dot" w:pos="9350"/>
            </w:tabs>
            <w:rPr>
              <w:noProof/>
            </w:rPr>
          </w:pPr>
          <w:hyperlink w:anchor="_Toc210556666" w:history="1">
            <w:r w:rsidRPr="00C777DC">
              <w:rPr>
                <w:rStyle w:val="Hyperlink"/>
                <w:noProof/>
              </w:rPr>
              <w:t>6.3 Other aspects of key pair management</w:t>
            </w:r>
            <w:r>
              <w:rPr>
                <w:noProof/>
                <w:webHidden/>
              </w:rPr>
              <w:tab/>
            </w:r>
            <w:r>
              <w:rPr>
                <w:noProof/>
                <w:webHidden/>
              </w:rPr>
              <w:fldChar w:fldCharType="begin"/>
            </w:r>
            <w:r>
              <w:rPr>
                <w:noProof/>
                <w:webHidden/>
              </w:rPr>
              <w:instrText xml:space="preserve"> PAGEREF _Toc210556666 \h </w:instrText>
            </w:r>
            <w:r>
              <w:rPr>
                <w:noProof/>
                <w:webHidden/>
              </w:rPr>
            </w:r>
            <w:r>
              <w:rPr>
                <w:noProof/>
                <w:webHidden/>
              </w:rPr>
              <w:fldChar w:fldCharType="separate"/>
            </w:r>
            <w:r w:rsidR="003B1FA1">
              <w:rPr>
                <w:noProof/>
                <w:webHidden/>
              </w:rPr>
              <w:t>90</w:t>
            </w:r>
            <w:r>
              <w:rPr>
                <w:noProof/>
                <w:webHidden/>
              </w:rPr>
              <w:fldChar w:fldCharType="end"/>
            </w:r>
          </w:hyperlink>
        </w:p>
        <w:p w14:paraId="0BCB2E6B" w14:textId="72BB89C8" w:rsidR="00900E36" w:rsidRDefault="00900E36">
          <w:pPr>
            <w:pStyle w:val="TOC3"/>
            <w:tabs>
              <w:tab w:val="right" w:leader="dot" w:pos="9350"/>
            </w:tabs>
            <w:rPr>
              <w:noProof/>
            </w:rPr>
          </w:pPr>
          <w:hyperlink w:anchor="_Toc210556667" w:history="1">
            <w:r w:rsidRPr="00C777DC">
              <w:rPr>
                <w:rStyle w:val="Hyperlink"/>
                <w:noProof/>
              </w:rPr>
              <w:t>6.3.1 Public key archival</w:t>
            </w:r>
            <w:r>
              <w:rPr>
                <w:noProof/>
                <w:webHidden/>
              </w:rPr>
              <w:tab/>
            </w:r>
            <w:r>
              <w:rPr>
                <w:noProof/>
                <w:webHidden/>
              </w:rPr>
              <w:fldChar w:fldCharType="begin"/>
            </w:r>
            <w:r>
              <w:rPr>
                <w:noProof/>
                <w:webHidden/>
              </w:rPr>
              <w:instrText xml:space="preserve"> PAGEREF _Toc210556667 \h </w:instrText>
            </w:r>
            <w:r>
              <w:rPr>
                <w:noProof/>
                <w:webHidden/>
              </w:rPr>
            </w:r>
            <w:r>
              <w:rPr>
                <w:noProof/>
                <w:webHidden/>
              </w:rPr>
              <w:fldChar w:fldCharType="separate"/>
            </w:r>
            <w:r w:rsidR="003B1FA1">
              <w:rPr>
                <w:noProof/>
                <w:webHidden/>
              </w:rPr>
              <w:t>90</w:t>
            </w:r>
            <w:r>
              <w:rPr>
                <w:noProof/>
                <w:webHidden/>
              </w:rPr>
              <w:fldChar w:fldCharType="end"/>
            </w:r>
          </w:hyperlink>
        </w:p>
        <w:p w14:paraId="0CC07114" w14:textId="1B4B1CE4" w:rsidR="00900E36" w:rsidRDefault="00900E36">
          <w:pPr>
            <w:pStyle w:val="TOC3"/>
            <w:tabs>
              <w:tab w:val="right" w:leader="dot" w:pos="9350"/>
            </w:tabs>
            <w:rPr>
              <w:noProof/>
            </w:rPr>
          </w:pPr>
          <w:hyperlink w:anchor="_Toc210556668" w:history="1">
            <w:r w:rsidRPr="00C777DC">
              <w:rPr>
                <w:rStyle w:val="Hyperlink"/>
                <w:noProof/>
              </w:rPr>
              <w:t>6.3.2 Certificate operational periods and key pair usage periods</w:t>
            </w:r>
            <w:r>
              <w:rPr>
                <w:noProof/>
                <w:webHidden/>
              </w:rPr>
              <w:tab/>
            </w:r>
            <w:r>
              <w:rPr>
                <w:noProof/>
                <w:webHidden/>
              </w:rPr>
              <w:fldChar w:fldCharType="begin"/>
            </w:r>
            <w:r>
              <w:rPr>
                <w:noProof/>
                <w:webHidden/>
              </w:rPr>
              <w:instrText xml:space="preserve"> PAGEREF _Toc210556668 \h </w:instrText>
            </w:r>
            <w:r>
              <w:rPr>
                <w:noProof/>
                <w:webHidden/>
              </w:rPr>
            </w:r>
            <w:r>
              <w:rPr>
                <w:noProof/>
                <w:webHidden/>
              </w:rPr>
              <w:fldChar w:fldCharType="separate"/>
            </w:r>
            <w:r w:rsidR="003B1FA1">
              <w:rPr>
                <w:noProof/>
                <w:webHidden/>
              </w:rPr>
              <w:t>90</w:t>
            </w:r>
            <w:r>
              <w:rPr>
                <w:noProof/>
                <w:webHidden/>
              </w:rPr>
              <w:fldChar w:fldCharType="end"/>
            </w:r>
          </w:hyperlink>
        </w:p>
        <w:p w14:paraId="4DBEB434" w14:textId="38A66241" w:rsidR="00900E36" w:rsidRDefault="00900E36">
          <w:pPr>
            <w:pStyle w:val="TOC2"/>
            <w:tabs>
              <w:tab w:val="right" w:leader="dot" w:pos="9350"/>
            </w:tabs>
            <w:rPr>
              <w:noProof/>
            </w:rPr>
          </w:pPr>
          <w:hyperlink w:anchor="_Toc210556669" w:history="1">
            <w:r w:rsidRPr="00C777DC">
              <w:rPr>
                <w:rStyle w:val="Hyperlink"/>
                <w:noProof/>
              </w:rPr>
              <w:t>6.4 Activation data</w:t>
            </w:r>
            <w:r>
              <w:rPr>
                <w:noProof/>
                <w:webHidden/>
              </w:rPr>
              <w:tab/>
            </w:r>
            <w:r>
              <w:rPr>
                <w:noProof/>
                <w:webHidden/>
              </w:rPr>
              <w:fldChar w:fldCharType="begin"/>
            </w:r>
            <w:r>
              <w:rPr>
                <w:noProof/>
                <w:webHidden/>
              </w:rPr>
              <w:instrText xml:space="preserve"> PAGEREF _Toc210556669 \h </w:instrText>
            </w:r>
            <w:r>
              <w:rPr>
                <w:noProof/>
                <w:webHidden/>
              </w:rPr>
            </w:r>
            <w:r>
              <w:rPr>
                <w:noProof/>
                <w:webHidden/>
              </w:rPr>
              <w:fldChar w:fldCharType="separate"/>
            </w:r>
            <w:r w:rsidR="003B1FA1">
              <w:rPr>
                <w:noProof/>
                <w:webHidden/>
              </w:rPr>
              <w:t>91</w:t>
            </w:r>
            <w:r>
              <w:rPr>
                <w:noProof/>
                <w:webHidden/>
              </w:rPr>
              <w:fldChar w:fldCharType="end"/>
            </w:r>
          </w:hyperlink>
        </w:p>
        <w:p w14:paraId="2814019D" w14:textId="3B72240C" w:rsidR="00900E36" w:rsidRDefault="00900E36">
          <w:pPr>
            <w:pStyle w:val="TOC3"/>
            <w:tabs>
              <w:tab w:val="right" w:leader="dot" w:pos="9350"/>
            </w:tabs>
            <w:rPr>
              <w:noProof/>
            </w:rPr>
          </w:pPr>
          <w:hyperlink w:anchor="_Toc210556670" w:history="1">
            <w:r w:rsidRPr="00C777DC">
              <w:rPr>
                <w:rStyle w:val="Hyperlink"/>
                <w:noProof/>
              </w:rPr>
              <w:t>6.4.1 Activation data generation and installation</w:t>
            </w:r>
            <w:r>
              <w:rPr>
                <w:noProof/>
                <w:webHidden/>
              </w:rPr>
              <w:tab/>
            </w:r>
            <w:r>
              <w:rPr>
                <w:noProof/>
                <w:webHidden/>
              </w:rPr>
              <w:fldChar w:fldCharType="begin"/>
            </w:r>
            <w:r>
              <w:rPr>
                <w:noProof/>
                <w:webHidden/>
              </w:rPr>
              <w:instrText xml:space="preserve"> PAGEREF _Toc210556670 \h </w:instrText>
            </w:r>
            <w:r>
              <w:rPr>
                <w:noProof/>
                <w:webHidden/>
              </w:rPr>
            </w:r>
            <w:r>
              <w:rPr>
                <w:noProof/>
                <w:webHidden/>
              </w:rPr>
              <w:fldChar w:fldCharType="separate"/>
            </w:r>
            <w:r w:rsidR="003B1FA1">
              <w:rPr>
                <w:noProof/>
                <w:webHidden/>
              </w:rPr>
              <w:t>91</w:t>
            </w:r>
            <w:r>
              <w:rPr>
                <w:noProof/>
                <w:webHidden/>
              </w:rPr>
              <w:fldChar w:fldCharType="end"/>
            </w:r>
          </w:hyperlink>
        </w:p>
        <w:p w14:paraId="228EABE5" w14:textId="675CFDCB" w:rsidR="00900E36" w:rsidRDefault="00900E36">
          <w:pPr>
            <w:pStyle w:val="TOC3"/>
            <w:tabs>
              <w:tab w:val="right" w:leader="dot" w:pos="9350"/>
            </w:tabs>
            <w:rPr>
              <w:noProof/>
            </w:rPr>
          </w:pPr>
          <w:hyperlink w:anchor="_Toc210556671" w:history="1">
            <w:r w:rsidRPr="00C777DC">
              <w:rPr>
                <w:rStyle w:val="Hyperlink"/>
                <w:noProof/>
              </w:rPr>
              <w:t>6.4.2 Activation data protection</w:t>
            </w:r>
            <w:r>
              <w:rPr>
                <w:noProof/>
                <w:webHidden/>
              </w:rPr>
              <w:tab/>
            </w:r>
            <w:r>
              <w:rPr>
                <w:noProof/>
                <w:webHidden/>
              </w:rPr>
              <w:fldChar w:fldCharType="begin"/>
            </w:r>
            <w:r>
              <w:rPr>
                <w:noProof/>
                <w:webHidden/>
              </w:rPr>
              <w:instrText xml:space="preserve"> PAGEREF _Toc210556671 \h </w:instrText>
            </w:r>
            <w:r>
              <w:rPr>
                <w:noProof/>
                <w:webHidden/>
              </w:rPr>
            </w:r>
            <w:r>
              <w:rPr>
                <w:noProof/>
                <w:webHidden/>
              </w:rPr>
              <w:fldChar w:fldCharType="separate"/>
            </w:r>
            <w:r w:rsidR="003B1FA1">
              <w:rPr>
                <w:noProof/>
                <w:webHidden/>
              </w:rPr>
              <w:t>91</w:t>
            </w:r>
            <w:r>
              <w:rPr>
                <w:noProof/>
                <w:webHidden/>
              </w:rPr>
              <w:fldChar w:fldCharType="end"/>
            </w:r>
          </w:hyperlink>
        </w:p>
        <w:p w14:paraId="56652B16" w14:textId="7D3A64BB" w:rsidR="00900E36" w:rsidRDefault="00900E36">
          <w:pPr>
            <w:pStyle w:val="TOC3"/>
            <w:tabs>
              <w:tab w:val="right" w:leader="dot" w:pos="9350"/>
            </w:tabs>
            <w:rPr>
              <w:noProof/>
            </w:rPr>
          </w:pPr>
          <w:hyperlink w:anchor="_Toc210556672" w:history="1">
            <w:r w:rsidRPr="00C777DC">
              <w:rPr>
                <w:rStyle w:val="Hyperlink"/>
                <w:noProof/>
              </w:rPr>
              <w:t>6.4.3 Other aspects of activation data</w:t>
            </w:r>
            <w:r>
              <w:rPr>
                <w:noProof/>
                <w:webHidden/>
              </w:rPr>
              <w:tab/>
            </w:r>
            <w:r>
              <w:rPr>
                <w:noProof/>
                <w:webHidden/>
              </w:rPr>
              <w:fldChar w:fldCharType="begin"/>
            </w:r>
            <w:r>
              <w:rPr>
                <w:noProof/>
                <w:webHidden/>
              </w:rPr>
              <w:instrText xml:space="preserve"> PAGEREF _Toc210556672 \h </w:instrText>
            </w:r>
            <w:r>
              <w:rPr>
                <w:noProof/>
                <w:webHidden/>
              </w:rPr>
            </w:r>
            <w:r>
              <w:rPr>
                <w:noProof/>
                <w:webHidden/>
              </w:rPr>
              <w:fldChar w:fldCharType="separate"/>
            </w:r>
            <w:r w:rsidR="003B1FA1">
              <w:rPr>
                <w:noProof/>
                <w:webHidden/>
              </w:rPr>
              <w:t>91</w:t>
            </w:r>
            <w:r>
              <w:rPr>
                <w:noProof/>
                <w:webHidden/>
              </w:rPr>
              <w:fldChar w:fldCharType="end"/>
            </w:r>
          </w:hyperlink>
        </w:p>
        <w:p w14:paraId="0232BBFE" w14:textId="1A5604CB" w:rsidR="00900E36" w:rsidRDefault="00900E36">
          <w:pPr>
            <w:pStyle w:val="TOC2"/>
            <w:tabs>
              <w:tab w:val="right" w:leader="dot" w:pos="9350"/>
            </w:tabs>
            <w:rPr>
              <w:noProof/>
            </w:rPr>
          </w:pPr>
          <w:hyperlink w:anchor="_Toc210556673" w:history="1">
            <w:r w:rsidRPr="00C777DC">
              <w:rPr>
                <w:rStyle w:val="Hyperlink"/>
                <w:noProof/>
              </w:rPr>
              <w:t>6.5 Computer security controls</w:t>
            </w:r>
            <w:r>
              <w:rPr>
                <w:noProof/>
                <w:webHidden/>
              </w:rPr>
              <w:tab/>
            </w:r>
            <w:r>
              <w:rPr>
                <w:noProof/>
                <w:webHidden/>
              </w:rPr>
              <w:fldChar w:fldCharType="begin"/>
            </w:r>
            <w:r>
              <w:rPr>
                <w:noProof/>
                <w:webHidden/>
              </w:rPr>
              <w:instrText xml:space="preserve"> PAGEREF _Toc210556673 \h </w:instrText>
            </w:r>
            <w:r>
              <w:rPr>
                <w:noProof/>
                <w:webHidden/>
              </w:rPr>
            </w:r>
            <w:r>
              <w:rPr>
                <w:noProof/>
                <w:webHidden/>
              </w:rPr>
              <w:fldChar w:fldCharType="separate"/>
            </w:r>
            <w:r w:rsidR="003B1FA1">
              <w:rPr>
                <w:noProof/>
                <w:webHidden/>
              </w:rPr>
              <w:t>91</w:t>
            </w:r>
            <w:r>
              <w:rPr>
                <w:noProof/>
                <w:webHidden/>
              </w:rPr>
              <w:fldChar w:fldCharType="end"/>
            </w:r>
          </w:hyperlink>
        </w:p>
        <w:p w14:paraId="6F62C04F" w14:textId="0B6F1C87" w:rsidR="00900E36" w:rsidRDefault="00900E36">
          <w:pPr>
            <w:pStyle w:val="TOC3"/>
            <w:tabs>
              <w:tab w:val="right" w:leader="dot" w:pos="9350"/>
            </w:tabs>
            <w:rPr>
              <w:noProof/>
            </w:rPr>
          </w:pPr>
          <w:hyperlink w:anchor="_Toc210556674" w:history="1">
            <w:r w:rsidRPr="00C777DC">
              <w:rPr>
                <w:rStyle w:val="Hyperlink"/>
                <w:noProof/>
              </w:rPr>
              <w:t>6.5.1 Specific computer security technical requirements</w:t>
            </w:r>
            <w:r>
              <w:rPr>
                <w:noProof/>
                <w:webHidden/>
              </w:rPr>
              <w:tab/>
            </w:r>
            <w:r>
              <w:rPr>
                <w:noProof/>
                <w:webHidden/>
              </w:rPr>
              <w:fldChar w:fldCharType="begin"/>
            </w:r>
            <w:r>
              <w:rPr>
                <w:noProof/>
                <w:webHidden/>
              </w:rPr>
              <w:instrText xml:space="preserve"> PAGEREF _Toc210556674 \h </w:instrText>
            </w:r>
            <w:r>
              <w:rPr>
                <w:noProof/>
                <w:webHidden/>
              </w:rPr>
            </w:r>
            <w:r>
              <w:rPr>
                <w:noProof/>
                <w:webHidden/>
              </w:rPr>
              <w:fldChar w:fldCharType="separate"/>
            </w:r>
            <w:r w:rsidR="003B1FA1">
              <w:rPr>
                <w:noProof/>
                <w:webHidden/>
              </w:rPr>
              <w:t>91</w:t>
            </w:r>
            <w:r>
              <w:rPr>
                <w:noProof/>
                <w:webHidden/>
              </w:rPr>
              <w:fldChar w:fldCharType="end"/>
            </w:r>
          </w:hyperlink>
        </w:p>
        <w:p w14:paraId="3A788A04" w14:textId="41091E55" w:rsidR="00900E36" w:rsidRDefault="00900E36">
          <w:pPr>
            <w:pStyle w:val="TOC3"/>
            <w:tabs>
              <w:tab w:val="right" w:leader="dot" w:pos="9350"/>
            </w:tabs>
            <w:rPr>
              <w:noProof/>
            </w:rPr>
          </w:pPr>
          <w:hyperlink w:anchor="_Toc210556675" w:history="1">
            <w:r w:rsidRPr="00C777DC">
              <w:rPr>
                <w:rStyle w:val="Hyperlink"/>
                <w:noProof/>
              </w:rPr>
              <w:t>6.5.2 Computer security rating</w:t>
            </w:r>
            <w:r>
              <w:rPr>
                <w:noProof/>
                <w:webHidden/>
              </w:rPr>
              <w:tab/>
            </w:r>
            <w:r>
              <w:rPr>
                <w:noProof/>
                <w:webHidden/>
              </w:rPr>
              <w:fldChar w:fldCharType="begin"/>
            </w:r>
            <w:r>
              <w:rPr>
                <w:noProof/>
                <w:webHidden/>
              </w:rPr>
              <w:instrText xml:space="preserve"> PAGEREF _Toc210556675 \h </w:instrText>
            </w:r>
            <w:r>
              <w:rPr>
                <w:noProof/>
                <w:webHidden/>
              </w:rPr>
            </w:r>
            <w:r>
              <w:rPr>
                <w:noProof/>
                <w:webHidden/>
              </w:rPr>
              <w:fldChar w:fldCharType="separate"/>
            </w:r>
            <w:r w:rsidR="003B1FA1">
              <w:rPr>
                <w:noProof/>
                <w:webHidden/>
              </w:rPr>
              <w:t>91</w:t>
            </w:r>
            <w:r>
              <w:rPr>
                <w:noProof/>
                <w:webHidden/>
              </w:rPr>
              <w:fldChar w:fldCharType="end"/>
            </w:r>
          </w:hyperlink>
        </w:p>
        <w:p w14:paraId="3D539AD6" w14:textId="6B124704" w:rsidR="00900E36" w:rsidRDefault="00900E36">
          <w:pPr>
            <w:pStyle w:val="TOC2"/>
            <w:tabs>
              <w:tab w:val="right" w:leader="dot" w:pos="9350"/>
            </w:tabs>
            <w:rPr>
              <w:noProof/>
            </w:rPr>
          </w:pPr>
          <w:hyperlink w:anchor="_Toc210556676" w:history="1">
            <w:r w:rsidRPr="00C777DC">
              <w:rPr>
                <w:rStyle w:val="Hyperlink"/>
                <w:noProof/>
              </w:rPr>
              <w:t>6.6 Life cycle technical controls</w:t>
            </w:r>
            <w:r>
              <w:rPr>
                <w:noProof/>
                <w:webHidden/>
              </w:rPr>
              <w:tab/>
            </w:r>
            <w:r>
              <w:rPr>
                <w:noProof/>
                <w:webHidden/>
              </w:rPr>
              <w:fldChar w:fldCharType="begin"/>
            </w:r>
            <w:r>
              <w:rPr>
                <w:noProof/>
                <w:webHidden/>
              </w:rPr>
              <w:instrText xml:space="preserve"> PAGEREF _Toc210556676 \h </w:instrText>
            </w:r>
            <w:r>
              <w:rPr>
                <w:noProof/>
                <w:webHidden/>
              </w:rPr>
            </w:r>
            <w:r>
              <w:rPr>
                <w:noProof/>
                <w:webHidden/>
              </w:rPr>
              <w:fldChar w:fldCharType="separate"/>
            </w:r>
            <w:r w:rsidR="003B1FA1">
              <w:rPr>
                <w:noProof/>
                <w:webHidden/>
              </w:rPr>
              <w:t>91</w:t>
            </w:r>
            <w:r>
              <w:rPr>
                <w:noProof/>
                <w:webHidden/>
              </w:rPr>
              <w:fldChar w:fldCharType="end"/>
            </w:r>
          </w:hyperlink>
        </w:p>
        <w:p w14:paraId="4B67E659" w14:textId="7AB9E7FC" w:rsidR="00900E36" w:rsidRDefault="00900E36">
          <w:pPr>
            <w:pStyle w:val="TOC3"/>
            <w:tabs>
              <w:tab w:val="right" w:leader="dot" w:pos="9350"/>
            </w:tabs>
            <w:rPr>
              <w:noProof/>
            </w:rPr>
          </w:pPr>
          <w:hyperlink w:anchor="_Toc210556677" w:history="1">
            <w:r w:rsidRPr="00C777DC">
              <w:rPr>
                <w:rStyle w:val="Hyperlink"/>
                <w:noProof/>
              </w:rPr>
              <w:t>6.6.1 System development controls</w:t>
            </w:r>
            <w:r>
              <w:rPr>
                <w:noProof/>
                <w:webHidden/>
              </w:rPr>
              <w:tab/>
            </w:r>
            <w:r>
              <w:rPr>
                <w:noProof/>
                <w:webHidden/>
              </w:rPr>
              <w:fldChar w:fldCharType="begin"/>
            </w:r>
            <w:r>
              <w:rPr>
                <w:noProof/>
                <w:webHidden/>
              </w:rPr>
              <w:instrText xml:space="preserve"> PAGEREF _Toc210556677 \h </w:instrText>
            </w:r>
            <w:r>
              <w:rPr>
                <w:noProof/>
                <w:webHidden/>
              </w:rPr>
            </w:r>
            <w:r>
              <w:rPr>
                <w:noProof/>
                <w:webHidden/>
              </w:rPr>
              <w:fldChar w:fldCharType="separate"/>
            </w:r>
            <w:r w:rsidR="003B1FA1">
              <w:rPr>
                <w:noProof/>
                <w:webHidden/>
              </w:rPr>
              <w:t>91</w:t>
            </w:r>
            <w:r>
              <w:rPr>
                <w:noProof/>
                <w:webHidden/>
              </w:rPr>
              <w:fldChar w:fldCharType="end"/>
            </w:r>
          </w:hyperlink>
        </w:p>
        <w:p w14:paraId="6BFCBFAB" w14:textId="78D47BAA" w:rsidR="00900E36" w:rsidRDefault="00900E36">
          <w:pPr>
            <w:pStyle w:val="TOC3"/>
            <w:tabs>
              <w:tab w:val="right" w:leader="dot" w:pos="9350"/>
            </w:tabs>
            <w:rPr>
              <w:noProof/>
            </w:rPr>
          </w:pPr>
          <w:hyperlink w:anchor="_Toc210556678" w:history="1">
            <w:r w:rsidRPr="00C777DC">
              <w:rPr>
                <w:rStyle w:val="Hyperlink"/>
                <w:noProof/>
              </w:rPr>
              <w:t>6.6.2 Security management controls</w:t>
            </w:r>
            <w:r>
              <w:rPr>
                <w:noProof/>
                <w:webHidden/>
              </w:rPr>
              <w:tab/>
            </w:r>
            <w:r>
              <w:rPr>
                <w:noProof/>
                <w:webHidden/>
              </w:rPr>
              <w:fldChar w:fldCharType="begin"/>
            </w:r>
            <w:r>
              <w:rPr>
                <w:noProof/>
                <w:webHidden/>
              </w:rPr>
              <w:instrText xml:space="preserve"> PAGEREF _Toc210556678 \h </w:instrText>
            </w:r>
            <w:r>
              <w:rPr>
                <w:noProof/>
                <w:webHidden/>
              </w:rPr>
            </w:r>
            <w:r>
              <w:rPr>
                <w:noProof/>
                <w:webHidden/>
              </w:rPr>
              <w:fldChar w:fldCharType="separate"/>
            </w:r>
            <w:r w:rsidR="003B1FA1">
              <w:rPr>
                <w:noProof/>
                <w:webHidden/>
              </w:rPr>
              <w:t>91</w:t>
            </w:r>
            <w:r>
              <w:rPr>
                <w:noProof/>
                <w:webHidden/>
              </w:rPr>
              <w:fldChar w:fldCharType="end"/>
            </w:r>
          </w:hyperlink>
        </w:p>
        <w:p w14:paraId="5A51ED12" w14:textId="311E532E" w:rsidR="00900E36" w:rsidRDefault="00900E36">
          <w:pPr>
            <w:pStyle w:val="TOC3"/>
            <w:tabs>
              <w:tab w:val="right" w:leader="dot" w:pos="9350"/>
            </w:tabs>
            <w:rPr>
              <w:noProof/>
            </w:rPr>
          </w:pPr>
          <w:hyperlink w:anchor="_Toc210556679" w:history="1">
            <w:r w:rsidRPr="00C777DC">
              <w:rPr>
                <w:rStyle w:val="Hyperlink"/>
                <w:noProof/>
              </w:rPr>
              <w:t>6.6.3 Life cycle security controls</w:t>
            </w:r>
            <w:r>
              <w:rPr>
                <w:noProof/>
                <w:webHidden/>
              </w:rPr>
              <w:tab/>
            </w:r>
            <w:r>
              <w:rPr>
                <w:noProof/>
                <w:webHidden/>
              </w:rPr>
              <w:fldChar w:fldCharType="begin"/>
            </w:r>
            <w:r>
              <w:rPr>
                <w:noProof/>
                <w:webHidden/>
              </w:rPr>
              <w:instrText xml:space="preserve"> PAGEREF _Toc210556679 \h </w:instrText>
            </w:r>
            <w:r>
              <w:rPr>
                <w:noProof/>
                <w:webHidden/>
              </w:rPr>
            </w:r>
            <w:r>
              <w:rPr>
                <w:noProof/>
                <w:webHidden/>
              </w:rPr>
              <w:fldChar w:fldCharType="separate"/>
            </w:r>
            <w:r w:rsidR="003B1FA1">
              <w:rPr>
                <w:noProof/>
                <w:webHidden/>
              </w:rPr>
              <w:t>91</w:t>
            </w:r>
            <w:r>
              <w:rPr>
                <w:noProof/>
                <w:webHidden/>
              </w:rPr>
              <w:fldChar w:fldCharType="end"/>
            </w:r>
          </w:hyperlink>
        </w:p>
        <w:p w14:paraId="14009F63" w14:textId="40B7C279" w:rsidR="00900E36" w:rsidRDefault="00900E36">
          <w:pPr>
            <w:pStyle w:val="TOC2"/>
            <w:tabs>
              <w:tab w:val="right" w:leader="dot" w:pos="9350"/>
            </w:tabs>
            <w:rPr>
              <w:noProof/>
            </w:rPr>
          </w:pPr>
          <w:hyperlink w:anchor="_Toc210556680" w:history="1">
            <w:r w:rsidRPr="00C777DC">
              <w:rPr>
                <w:rStyle w:val="Hyperlink"/>
                <w:noProof/>
              </w:rPr>
              <w:t>6.7 Network security controls</w:t>
            </w:r>
            <w:r>
              <w:rPr>
                <w:noProof/>
                <w:webHidden/>
              </w:rPr>
              <w:tab/>
            </w:r>
            <w:r>
              <w:rPr>
                <w:noProof/>
                <w:webHidden/>
              </w:rPr>
              <w:fldChar w:fldCharType="begin"/>
            </w:r>
            <w:r>
              <w:rPr>
                <w:noProof/>
                <w:webHidden/>
              </w:rPr>
              <w:instrText xml:space="preserve"> PAGEREF _Toc210556680 \h </w:instrText>
            </w:r>
            <w:r>
              <w:rPr>
                <w:noProof/>
                <w:webHidden/>
              </w:rPr>
            </w:r>
            <w:r>
              <w:rPr>
                <w:noProof/>
                <w:webHidden/>
              </w:rPr>
              <w:fldChar w:fldCharType="separate"/>
            </w:r>
            <w:r w:rsidR="003B1FA1">
              <w:rPr>
                <w:noProof/>
                <w:webHidden/>
              </w:rPr>
              <w:t>91</w:t>
            </w:r>
            <w:r>
              <w:rPr>
                <w:noProof/>
                <w:webHidden/>
              </w:rPr>
              <w:fldChar w:fldCharType="end"/>
            </w:r>
          </w:hyperlink>
        </w:p>
        <w:p w14:paraId="76EF5641" w14:textId="46163175" w:rsidR="00900E36" w:rsidRDefault="00900E36">
          <w:pPr>
            <w:pStyle w:val="TOC2"/>
            <w:tabs>
              <w:tab w:val="right" w:leader="dot" w:pos="9350"/>
            </w:tabs>
            <w:rPr>
              <w:noProof/>
            </w:rPr>
          </w:pPr>
          <w:hyperlink w:anchor="_Toc210556681" w:history="1">
            <w:r w:rsidRPr="00C777DC">
              <w:rPr>
                <w:rStyle w:val="Hyperlink"/>
                <w:noProof/>
              </w:rPr>
              <w:t>6.8 Time-stamping</w:t>
            </w:r>
            <w:r>
              <w:rPr>
                <w:noProof/>
                <w:webHidden/>
              </w:rPr>
              <w:tab/>
            </w:r>
            <w:r>
              <w:rPr>
                <w:noProof/>
                <w:webHidden/>
              </w:rPr>
              <w:fldChar w:fldCharType="begin"/>
            </w:r>
            <w:r>
              <w:rPr>
                <w:noProof/>
                <w:webHidden/>
              </w:rPr>
              <w:instrText xml:space="preserve"> PAGEREF _Toc210556681 \h </w:instrText>
            </w:r>
            <w:r>
              <w:rPr>
                <w:noProof/>
                <w:webHidden/>
              </w:rPr>
            </w:r>
            <w:r>
              <w:rPr>
                <w:noProof/>
                <w:webHidden/>
              </w:rPr>
              <w:fldChar w:fldCharType="separate"/>
            </w:r>
            <w:r w:rsidR="003B1FA1">
              <w:rPr>
                <w:noProof/>
                <w:webHidden/>
              </w:rPr>
              <w:t>91</w:t>
            </w:r>
            <w:r>
              <w:rPr>
                <w:noProof/>
                <w:webHidden/>
              </w:rPr>
              <w:fldChar w:fldCharType="end"/>
            </w:r>
          </w:hyperlink>
        </w:p>
        <w:p w14:paraId="56CCEBC8" w14:textId="6D8034B6" w:rsidR="00900E36" w:rsidRDefault="00900E36">
          <w:pPr>
            <w:pStyle w:val="TOC1"/>
            <w:tabs>
              <w:tab w:val="right" w:leader="dot" w:pos="9350"/>
            </w:tabs>
            <w:rPr>
              <w:noProof/>
            </w:rPr>
          </w:pPr>
          <w:hyperlink w:anchor="_Toc210556682" w:history="1">
            <w:r w:rsidRPr="00C777DC">
              <w:rPr>
                <w:rStyle w:val="Hyperlink"/>
                <w:noProof/>
              </w:rPr>
              <w:t>7. CERTIFICATE, CRL, AND OCSP PROFILES</w:t>
            </w:r>
            <w:r>
              <w:rPr>
                <w:noProof/>
                <w:webHidden/>
              </w:rPr>
              <w:tab/>
            </w:r>
            <w:r>
              <w:rPr>
                <w:noProof/>
                <w:webHidden/>
              </w:rPr>
              <w:fldChar w:fldCharType="begin"/>
            </w:r>
            <w:r>
              <w:rPr>
                <w:noProof/>
                <w:webHidden/>
              </w:rPr>
              <w:instrText xml:space="preserve"> PAGEREF _Toc210556682 \h </w:instrText>
            </w:r>
            <w:r>
              <w:rPr>
                <w:noProof/>
                <w:webHidden/>
              </w:rPr>
            </w:r>
            <w:r>
              <w:rPr>
                <w:noProof/>
                <w:webHidden/>
              </w:rPr>
              <w:fldChar w:fldCharType="separate"/>
            </w:r>
            <w:r w:rsidR="003B1FA1">
              <w:rPr>
                <w:noProof/>
                <w:webHidden/>
              </w:rPr>
              <w:t>92</w:t>
            </w:r>
            <w:r>
              <w:rPr>
                <w:noProof/>
                <w:webHidden/>
              </w:rPr>
              <w:fldChar w:fldCharType="end"/>
            </w:r>
          </w:hyperlink>
        </w:p>
        <w:p w14:paraId="0E7E2E5A" w14:textId="5D09361B" w:rsidR="00900E36" w:rsidRDefault="00900E36">
          <w:pPr>
            <w:pStyle w:val="TOC2"/>
            <w:tabs>
              <w:tab w:val="right" w:leader="dot" w:pos="9350"/>
            </w:tabs>
            <w:rPr>
              <w:noProof/>
            </w:rPr>
          </w:pPr>
          <w:hyperlink w:anchor="_Toc210556683" w:history="1">
            <w:r w:rsidRPr="00C777DC">
              <w:rPr>
                <w:rStyle w:val="Hyperlink"/>
                <w:noProof/>
              </w:rPr>
              <w:t>7.1 Certificate profile</w:t>
            </w:r>
            <w:r>
              <w:rPr>
                <w:noProof/>
                <w:webHidden/>
              </w:rPr>
              <w:tab/>
            </w:r>
            <w:r>
              <w:rPr>
                <w:noProof/>
                <w:webHidden/>
              </w:rPr>
              <w:fldChar w:fldCharType="begin"/>
            </w:r>
            <w:r>
              <w:rPr>
                <w:noProof/>
                <w:webHidden/>
              </w:rPr>
              <w:instrText xml:space="preserve"> PAGEREF _Toc210556683 \h </w:instrText>
            </w:r>
            <w:r>
              <w:rPr>
                <w:noProof/>
                <w:webHidden/>
              </w:rPr>
            </w:r>
            <w:r>
              <w:rPr>
                <w:noProof/>
                <w:webHidden/>
              </w:rPr>
              <w:fldChar w:fldCharType="separate"/>
            </w:r>
            <w:r w:rsidR="003B1FA1">
              <w:rPr>
                <w:noProof/>
                <w:webHidden/>
              </w:rPr>
              <w:t>92</w:t>
            </w:r>
            <w:r>
              <w:rPr>
                <w:noProof/>
                <w:webHidden/>
              </w:rPr>
              <w:fldChar w:fldCharType="end"/>
            </w:r>
          </w:hyperlink>
        </w:p>
        <w:p w14:paraId="19C4EC3E" w14:textId="18B60292" w:rsidR="00900E36" w:rsidRDefault="00900E36">
          <w:pPr>
            <w:pStyle w:val="TOC3"/>
            <w:tabs>
              <w:tab w:val="right" w:leader="dot" w:pos="9350"/>
            </w:tabs>
            <w:rPr>
              <w:noProof/>
            </w:rPr>
          </w:pPr>
          <w:hyperlink w:anchor="_Toc210556684" w:history="1">
            <w:r w:rsidRPr="00C777DC">
              <w:rPr>
                <w:rStyle w:val="Hyperlink"/>
                <w:noProof/>
              </w:rPr>
              <w:t>7.1.1 Version number(s)</w:t>
            </w:r>
            <w:r>
              <w:rPr>
                <w:noProof/>
                <w:webHidden/>
              </w:rPr>
              <w:tab/>
            </w:r>
            <w:r>
              <w:rPr>
                <w:noProof/>
                <w:webHidden/>
              </w:rPr>
              <w:fldChar w:fldCharType="begin"/>
            </w:r>
            <w:r>
              <w:rPr>
                <w:noProof/>
                <w:webHidden/>
              </w:rPr>
              <w:instrText xml:space="preserve"> PAGEREF _Toc210556684 \h </w:instrText>
            </w:r>
            <w:r>
              <w:rPr>
                <w:noProof/>
                <w:webHidden/>
              </w:rPr>
            </w:r>
            <w:r>
              <w:rPr>
                <w:noProof/>
                <w:webHidden/>
              </w:rPr>
              <w:fldChar w:fldCharType="separate"/>
            </w:r>
            <w:r w:rsidR="003B1FA1">
              <w:rPr>
                <w:noProof/>
                <w:webHidden/>
              </w:rPr>
              <w:t>92</w:t>
            </w:r>
            <w:r>
              <w:rPr>
                <w:noProof/>
                <w:webHidden/>
              </w:rPr>
              <w:fldChar w:fldCharType="end"/>
            </w:r>
          </w:hyperlink>
        </w:p>
        <w:p w14:paraId="32A7CD2F" w14:textId="5D858A10" w:rsidR="00900E36" w:rsidRDefault="00900E36">
          <w:pPr>
            <w:pStyle w:val="TOC3"/>
            <w:tabs>
              <w:tab w:val="right" w:leader="dot" w:pos="9350"/>
            </w:tabs>
            <w:rPr>
              <w:noProof/>
            </w:rPr>
          </w:pPr>
          <w:hyperlink w:anchor="_Toc210556685" w:history="1">
            <w:r w:rsidRPr="00C777DC">
              <w:rPr>
                <w:rStyle w:val="Hyperlink"/>
                <w:noProof/>
              </w:rPr>
              <w:t>7.1.2 Certificate Content and Extensions</w:t>
            </w:r>
            <w:r>
              <w:rPr>
                <w:noProof/>
                <w:webHidden/>
              </w:rPr>
              <w:tab/>
            </w:r>
            <w:r>
              <w:rPr>
                <w:noProof/>
                <w:webHidden/>
              </w:rPr>
              <w:fldChar w:fldCharType="begin"/>
            </w:r>
            <w:r>
              <w:rPr>
                <w:noProof/>
                <w:webHidden/>
              </w:rPr>
              <w:instrText xml:space="preserve"> PAGEREF _Toc210556685 \h </w:instrText>
            </w:r>
            <w:r>
              <w:rPr>
                <w:noProof/>
                <w:webHidden/>
              </w:rPr>
            </w:r>
            <w:r>
              <w:rPr>
                <w:noProof/>
                <w:webHidden/>
              </w:rPr>
              <w:fldChar w:fldCharType="separate"/>
            </w:r>
            <w:r w:rsidR="003B1FA1">
              <w:rPr>
                <w:noProof/>
                <w:webHidden/>
              </w:rPr>
              <w:t>92</w:t>
            </w:r>
            <w:r>
              <w:rPr>
                <w:noProof/>
                <w:webHidden/>
              </w:rPr>
              <w:fldChar w:fldCharType="end"/>
            </w:r>
          </w:hyperlink>
        </w:p>
        <w:p w14:paraId="6A774290" w14:textId="2FE45CE6" w:rsidR="00900E36" w:rsidRDefault="00900E36">
          <w:pPr>
            <w:pStyle w:val="TOC3"/>
            <w:tabs>
              <w:tab w:val="right" w:leader="dot" w:pos="9350"/>
            </w:tabs>
            <w:rPr>
              <w:noProof/>
            </w:rPr>
          </w:pPr>
          <w:hyperlink w:anchor="_Toc210556686" w:history="1">
            <w:r w:rsidRPr="00C777DC">
              <w:rPr>
                <w:rStyle w:val="Hyperlink"/>
                <w:noProof/>
              </w:rPr>
              <w:t>7.1.3 Algorithm object identifiers</w:t>
            </w:r>
            <w:r>
              <w:rPr>
                <w:noProof/>
                <w:webHidden/>
              </w:rPr>
              <w:tab/>
            </w:r>
            <w:r>
              <w:rPr>
                <w:noProof/>
                <w:webHidden/>
              </w:rPr>
              <w:fldChar w:fldCharType="begin"/>
            </w:r>
            <w:r>
              <w:rPr>
                <w:noProof/>
                <w:webHidden/>
              </w:rPr>
              <w:instrText xml:space="preserve"> PAGEREF _Toc210556686 \h </w:instrText>
            </w:r>
            <w:r>
              <w:rPr>
                <w:noProof/>
                <w:webHidden/>
              </w:rPr>
            </w:r>
            <w:r>
              <w:rPr>
                <w:noProof/>
                <w:webHidden/>
              </w:rPr>
              <w:fldChar w:fldCharType="separate"/>
            </w:r>
            <w:r w:rsidR="003B1FA1">
              <w:rPr>
                <w:noProof/>
                <w:webHidden/>
              </w:rPr>
              <w:t>140</w:t>
            </w:r>
            <w:r>
              <w:rPr>
                <w:noProof/>
                <w:webHidden/>
              </w:rPr>
              <w:fldChar w:fldCharType="end"/>
            </w:r>
          </w:hyperlink>
        </w:p>
        <w:p w14:paraId="7C417AE1" w14:textId="55BBD22F" w:rsidR="00900E36" w:rsidRDefault="00900E36">
          <w:pPr>
            <w:pStyle w:val="TOC3"/>
            <w:tabs>
              <w:tab w:val="right" w:leader="dot" w:pos="9350"/>
            </w:tabs>
            <w:rPr>
              <w:noProof/>
            </w:rPr>
          </w:pPr>
          <w:hyperlink w:anchor="_Toc210556687" w:history="1">
            <w:r w:rsidRPr="00C777DC">
              <w:rPr>
                <w:rStyle w:val="Hyperlink"/>
                <w:noProof/>
              </w:rPr>
              <w:t>7.1.4 Name Forms</w:t>
            </w:r>
            <w:r>
              <w:rPr>
                <w:noProof/>
                <w:webHidden/>
              </w:rPr>
              <w:tab/>
            </w:r>
            <w:r>
              <w:rPr>
                <w:noProof/>
                <w:webHidden/>
              </w:rPr>
              <w:fldChar w:fldCharType="begin"/>
            </w:r>
            <w:r>
              <w:rPr>
                <w:noProof/>
                <w:webHidden/>
              </w:rPr>
              <w:instrText xml:space="preserve"> PAGEREF _Toc210556687 \h </w:instrText>
            </w:r>
            <w:r>
              <w:rPr>
                <w:noProof/>
                <w:webHidden/>
              </w:rPr>
            </w:r>
            <w:r>
              <w:rPr>
                <w:noProof/>
                <w:webHidden/>
              </w:rPr>
              <w:fldChar w:fldCharType="separate"/>
            </w:r>
            <w:r w:rsidR="003B1FA1">
              <w:rPr>
                <w:noProof/>
                <w:webHidden/>
              </w:rPr>
              <w:t>143</w:t>
            </w:r>
            <w:r>
              <w:rPr>
                <w:noProof/>
                <w:webHidden/>
              </w:rPr>
              <w:fldChar w:fldCharType="end"/>
            </w:r>
          </w:hyperlink>
        </w:p>
        <w:p w14:paraId="77141181" w14:textId="0F6465EE" w:rsidR="00900E36" w:rsidRDefault="00900E36">
          <w:pPr>
            <w:pStyle w:val="TOC3"/>
            <w:tabs>
              <w:tab w:val="right" w:leader="dot" w:pos="9350"/>
            </w:tabs>
            <w:rPr>
              <w:noProof/>
            </w:rPr>
          </w:pPr>
          <w:hyperlink w:anchor="_Toc210556688" w:history="1">
            <w:r w:rsidRPr="00C777DC">
              <w:rPr>
                <w:rStyle w:val="Hyperlink"/>
                <w:noProof/>
              </w:rPr>
              <w:t>7.1.5 Name constraints</w:t>
            </w:r>
            <w:r>
              <w:rPr>
                <w:noProof/>
                <w:webHidden/>
              </w:rPr>
              <w:tab/>
            </w:r>
            <w:r>
              <w:rPr>
                <w:noProof/>
                <w:webHidden/>
              </w:rPr>
              <w:fldChar w:fldCharType="begin"/>
            </w:r>
            <w:r>
              <w:rPr>
                <w:noProof/>
                <w:webHidden/>
              </w:rPr>
              <w:instrText xml:space="preserve"> PAGEREF _Toc210556688 \h </w:instrText>
            </w:r>
            <w:r>
              <w:rPr>
                <w:noProof/>
                <w:webHidden/>
              </w:rPr>
            </w:r>
            <w:r>
              <w:rPr>
                <w:noProof/>
                <w:webHidden/>
              </w:rPr>
              <w:fldChar w:fldCharType="separate"/>
            </w:r>
            <w:r w:rsidR="003B1FA1">
              <w:rPr>
                <w:noProof/>
                <w:webHidden/>
              </w:rPr>
              <w:t>146</w:t>
            </w:r>
            <w:r>
              <w:rPr>
                <w:noProof/>
                <w:webHidden/>
              </w:rPr>
              <w:fldChar w:fldCharType="end"/>
            </w:r>
          </w:hyperlink>
        </w:p>
        <w:p w14:paraId="57F08729" w14:textId="3B536392" w:rsidR="00900E36" w:rsidRDefault="00900E36">
          <w:pPr>
            <w:pStyle w:val="TOC3"/>
            <w:tabs>
              <w:tab w:val="right" w:leader="dot" w:pos="9350"/>
            </w:tabs>
            <w:rPr>
              <w:noProof/>
            </w:rPr>
          </w:pPr>
          <w:hyperlink w:anchor="_Toc210556689" w:history="1">
            <w:r w:rsidRPr="00C777DC">
              <w:rPr>
                <w:rStyle w:val="Hyperlink"/>
                <w:noProof/>
              </w:rPr>
              <w:t>7.1.6 Certificate policy object identifier</w:t>
            </w:r>
            <w:r>
              <w:rPr>
                <w:noProof/>
                <w:webHidden/>
              </w:rPr>
              <w:tab/>
            </w:r>
            <w:r>
              <w:rPr>
                <w:noProof/>
                <w:webHidden/>
              </w:rPr>
              <w:fldChar w:fldCharType="begin"/>
            </w:r>
            <w:r>
              <w:rPr>
                <w:noProof/>
                <w:webHidden/>
              </w:rPr>
              <w:instrText xml:space="preserve"> PAGEREF _Toc210556689 \h </w:instrText>
            </w:r>
            <w:r>
              <w:rPr>
                <w:noProof/>
                <w:webHidden/>
              </w:rPr>
            </w:r>
            <w:r>
              <w:rPr>
                <w:noProof/>
                <w:webHidden/>
              </w:rPr>
              <w:fldChar w:fldCharType="separate"/>
            </w:r>
            <w:r w:rsidR="003B1FA1">
              <w:rPr>
                <w:noProof/>
                <w:webHidden/>
              </w:rPr>
              <w:t>146</w:t>
            </w:r>
            <w:r>
              <w:rPr>
                <w:noProof/>
                <w:webHidden/>
              </w:rPr>
              <w:fldChar w:fldCharType="end"/>
            </w:r>
          </w:hyperlink>
        </w:p>
        <w:p w14:paraId="417E0F21" w14:textId="21D22113" w:rsidR="00900E36" w:rsidRDefault="00900E36">
          <w:pPr>
            <w:pStyle w:val="TOC3"/>
            <w:tabs>
              <w:tab w:val="right" w:leader="dot" w:pos="9350"/>
            </w:tabs>
            <w:rPr>
              <w:noProof/>
            </w:rPr>
          </w:pPr>
          <w:hyperlink w:anchor="_Toc210556690" w:history="1">
            <w:r w:rsidRPr="00C777DC">
              <w:rPr>
                <w:rStyle w:val="Hyperlink"/>
                <w:noProof/>
              </w:rPr>
              <w:t>7.1.7 Usage of Policy Constraints extension</w:t>
            </w:r>
            <w:r>
              <w:rPr>
                <w:noProof/>
                <w:webHidden/>
              </w:rPr>
              <w:tab/>
            </w:r>
            <w:r>
              <w:rPr>
                <w:noProof/>
                <w:webHidden/>
              </w:rPr>
              <w:fldChar w:fldCharType="begin"/>
            </w:r>
            <w:r>
              <w:rPr>
                <w:noProof/>
                <w:webHidden/>
              </w:rPr>
              <w:instrText xml:space="preserve"> PAGEREF _Toc210556690 \h </w:instrText>
            </w:r>
            <w:r>
              <w:rPr>
                <w:noProof/>
                <w:webHidden/>
              </w:rPr>
            </w:r>
            <w:r>
              <w:rPr>
                <w:noProof/>
                <w:webHidden/>
              </w:rPr>
              <w:fldChar w:fldCharType="separate"/>
            </w:r>
            <w:r w:rsidR="003B1FA1">
              <w:rPr>
                <w:noProof/>
                <w:webHidden/>
              </w:rPr>
              <w:t>147</w:t>
            </w:r>
            <w:r>
              <w:rPr>
                <w:noProof/>
                <w:webHidden/>
              </w:rPr>
              <w:fldChar w:fldCharType="end"/>
            </w:r>
          </w:hyperlink>
        </w:p>
        <w:p w14:paraId="1C1739A9" w14:textId="0F662E74" w:rsidR="00900E36" w:rsidRDefault="00900E36">
          <w:pPr>
            <w:pStyle w:val="TOC3"/>
            <w:tabs>
              <w:tab w:val="right" w:leader="dot" w:pos="9350"/>
            </w:tabs>
            <w:rPr>
              <w:noProof/>
            </w:rPr>
          </w:pPr>
          <w:hyperlink w:anchor="_Toc210556691" w:history="1">
            <w:r w:rsidRPr="00C777DC">
              <w:rPr>
                <w:rStyle w:val="Hyperlink"/>
                <w:noProof/>
              </w:rPr>
              <w:t>7.1.8 Policy qualifiers syntax and semantics</w:t>
            </w:r>
            <w:r>
              <w:rPr>
                <w:noProof/>
                <w:webHidden/>
              </w:rPr>
              <w:tab/>
            </w:r>
            <w:r>
              <w:rPr>
                <w:noProof/>
                <w:webHidden/>
              </w:rPr>
              <w:fldChar w:fldCharType="begin"/>
            </w:r>
            <w:r>
              <w:rPr>
                <w:noProof/>
                <w:webHidden/>
              </w:rPr>
              <w:instrText xml:space="preserve"> PAGEREF _Toc210556691 \h </w:instrText>
            </w:r>
            <w:r>
              <w:rPr>
                <w:noProof/>
                <w:webHidden/>
              </w:rPr>
            </w:r>
            <w:r>
              <w:rPr>
                <w:noProof/>
                <w:webHidden/>
              </w:rPr>
              <w:fldChar w:fldCharType="separate"/>
            </w:r>
            <w:r w:rsidR="003B1FA1">
              <w:rPr>
                <w:noProof/>
                <w:webHidden/>
              </w:rPr>
              <w:t>147</w:t>
            </w:r>
            <w:r>
              <w:rPr>
                <w:noProof/>
                <w:webHidden/>
              </w:rPr>
              <w:fldChar w:fldCharType="end"/>
            </w:r>
          </w:hyperlink>
        </w:p>
        <w:p w14:paraId="420BC59C" w14:textId="482BFDDE" w:rsidR="00900E36" w:rsidRDefault="00900E36">
          <w:pPr>
            <w:pStyle w:val="TOC3"/>
            <w:tabs>
              <w:tab w:val="right" w:leader="dot" w:pos="9350"/>
            </w:tabs>
            <w:rPr>
              <w:noProof/>
            </w:rPr>
          </w:pPr>
          <w:hyperlink w:anchor="_Toc210556692" w:history="1">
            <w:r w:rsidRPr="00C777DC">
              <w:rPr>
                <w:rStyle w:val="Hyperlink"/>
                <w:noProof/>
              </w:rPr>
              <w:t>7.1.9 Processing semantics for the critical Certificate Policies extension</w:t>
            </w:r>
            <w:r>
              <w:rPr>
                <w:noProof/>
                <w:webHidden/>
              </w:rPr>
              <w:tab/>
            </w:r>
            <w:r>
              <w:rPr>
                <w:noProof/>
                <w:webHidden/>
              </w:rPr>
              <w:fldChar w:fldCharType="begin"/>
            </w:r>
            <w:r>
              <w:rPr>
                <w:noProof/>
                <w:webHidden/>
              </w:rPr>
              <w:instrText xml:space="preserve"> PAGEREF _Toc210556692 \h </w:instrText>
            </w:r>
            <w:r>
              <w:rPr>
                <w:noProof/>
                <w:webHidden/>
              </w:rPr>
            </w:r>
            <w:r>
              <w:rPr>
                <w:noProof/>
                <w:webHidden/>
              </w:rPr>
              <w:fldChar w:fldCharType="separate"/>
            </w:r>
            <w:r w:rsidR="003B1FA1">
              <w:rPr>
                <w:noProof/>
                <w:webHidden/>
              </w:rPr>
              <w:t>147</w:t>
            </w:r>
            <w:r>
              <w:rPr>
                <w:noProof/>
                <w:webHidden/>
              </w:rPr>
              <w:fldChar w:fldCharType="end"/>
            </w:r>
          </w:hyperlink>
        </w:p>
        <w:p w14:paraId="58A8DADF" w14:textId="3C08A82D" w:rsidR="00900E36" w:rsidRDefault="00900E36">
          <w:pPr>
            <w:pStyle w:val="TOC2"/>
            <w:tabs>
              <w:tab w:val="right" w:leader="dot" w:pos="9350"/>
            </w:tabs>
            <w:rPr>
              <w:noProof/>
            </w:rPr>
          </w:pPr>
          <w:hyperlink w:anchor="_Toc210556693" w:history="1">
            <w:r w:rsidRPr="00C777DC">
              <w:rPr>
                <w:rStyle w:val="Hyperlink"/>
                <w:noProof/>
              </w:rPr>
              <w:t>7.2 CRL profile</w:t>
            </w:r>
            <w:r>
              <w:rPr>
                <w:noProof/>
                <w:webHidden/>
              </w:rPr>
              <w:tab/>
            </w:r>
            <w:r>
              <w:rPr>
                <w:noProof/>
                <w:webHidden/>
              </w:rPr>
              <w:fldChar w:fldCharType="begin"/>
            </w:r>
            <w:r>
              <w:rPr>
                <w:noProof/>
                <w:webHidden/>
              </w:rPr>
              <w:instrText xml:space="preserve"> PAGEREF _Toc210556693 \h </w:instrText>
            </w:r>
            <w:r>
              <w:rPr>
                <w:noProof/>
                <w:webHidden/>
              </w:rPr>
            </w:r>
            <w:r>
              <w:rPr>
                <w:noProof/>
                <w:webHidden/>
              </w:rPr>
              <w:fldChar w:fldCharType="separate"/>
            </w:r>
            <w:r w:rsidR="003B1FA1">
              <w:rPr>
                <w:noProof/>
                <w:webHidden/>
              </w:rPr>
              <w:t>147</w:t>
            </w:r>
            <w:r>
              <w:rPr>
                <w:noProof/>
                <w:webHidden/>
              </w:rPr>
              <w:fldChar w:fldCharType="end"/>
            </w:r>
          </w:hyperlink>
        </w:p>
        <w:p w14:paraId="60E177C0" w14:textId="374B91FC" w:rsidR="00900E36" w:rsidRDefault="00900E36">
          <w:pPr>
            <w:pStyle w:val="TOC3"/>
            <w:tabs>
              <w:tab w:val="right" w:leader="dot" w:pos="9350"/>
            </w:tabs>
            <w:rPr>
              <w:noProof/>
            </w:rPr>
          </w:pPr>
          <w:hyperlink w:anchor="_Toc210556694" w:history="1">
            <w:r w:rsidRPr="00C777DC">
              <w:rPr>
                <w:rStyle w:val="Hyperlink"/>
                <w:noProof/>
              </w:rPr>
              <w:t>7.2.1 Version number(s)</w:t>
            </w:r>
            <w:r>
              <w:rPr>
                <w:noProof/>
                <w:webHidden/>
              </w:rPr>
              <w:tab/>
            </w:r>
            <w:r>
              <w:rPr>
                <w:noProof/>
                <w:webHidden/>
              </w:rPr>
              <w:fldChar w:fldCharType="begin"/>
            </w:r>
            <w:r>
              <w:rPr>
                <w:noProof/>
                <w:webHidden/>
              </w:rPr>
              <w:instrText xml:space="preserve"> PAGEREF _Toc210556694 \h </w:instrText>
            </w:r>
            <w:r>
              <w:rPr>
                <w:noProof/>
                <w:webHidden/>
              </w:rPr>
            </w:r>
            <w:r>
              <w:rPr>
                <w:noProof/>
                <w:webHidden/>
              </w:rPr>
              <w:fldChar w:fldCharType="separate"/>
            </w:r>
            <w:r w:rsidR="003B1FA1">
              <w:rPr>
                <w:noProof/>
                <w:webHidden/>
              </w:rPr>
              <w:t>148</w:t>
            </w:r>
            <w:r>
              <w:rPr>
                <w:noProof/>
                <w:webHidden/>
              </w:rPr>
              <w:fldChar w:fldCharType="end"/>
            </w:r>
          </w:hyperlink>
        </w:p>
        <w:p w14:paraId="44BBD951" w14:textId="5F65D538" w:rsidR="00900E36" w:rsidRDefault="00900E36">
          <w:pPr>
            <w:pStyle w:val="TOC3"/>
            <w:tabs>
              <w:tab w:val="right" w:leader="dot" w:pos="9350"/>
            </w:tabs>
            <w:rPr>
              <w:noProof/>
            </w:rPr>
          </w:pPr>
          <w:hyperlink w:anchor="_Toc210556695" w:history="1">
            <w:r w:rsidRPr="00C777DC">
              <w:rPr>
                <w:rStyle w:val="Hyperlink"/>
                <w:noProof/>
              </w:rPr>
              <w:t>7.2.2 CRL and CRL entry extensions</w:t>
            </w:r>
            <w:r>
              <w:rPr>
                <w:noProof/>
                <w:webHidden/>
              </w:rPr>
              <w:tab/>
            </w:r>
            <w:r>
              <w:rPr>
                <w:noProof/>
                <w:webHidden/>
              </w:rPr>
              <w:fldChar w:fldCharType="begin"/>
            </w:r>
            <w:r>
              <w:rPr>
                <w:noProof/>
                <w:webHidden/>
              </w:rPr>
              <w:instrText xml:space="preserve"> PAGEREF _Toc210556695 \h </w:instrText>
            </w:r>
            <w:r>
              <w:rPr>
                <w:noProof/>
                <w:webHidden/>
              </w:rPr>
            </w:r>
            <w:r>
              <w:rPr>
                <w:noProof/>
                <w:webHidden/>
              </w:rPr>
              <w:fldChar w:fldCharType="separate"/>
            </w:r>
            <w:r w:rsidR="003B1FA1">
              <w:rPr>
                <w:noProof/>
                <w:webHidden/>
              </w:rPr>
              <w:t>149</w:t>
            </w:r>
            <w:r>
              <w:rPr>
                <w:noProof/>
                <w:webHidden/>
              </w:rPr>
              <w:fldChar w:fldCharType="end"/>
            </w:r>
          </w:hyperlink>
        </w:p>
        <w:p w14:paraId="758CC6B9" w14:textId="1A4B7334" w:rsidR="00900E36" w:rsidRDefault="00900E36">
          <w:pPr>
            <w:pStyle w:val="TOC2"/>
            <w:tabs>
              <w:tab w:val="right" w:leader="dot" w:pos="9350"/>
            </w:tabs>
            <w:rPr>
              <w:noProof/>
            </w:rPr>
          </w:pPr>
          <w:hyperlink w:anchor="_Toc210556696" w:history="1">
            <w:r w:rsidRPr="00C777DC">
              <w:rPr>
                <w:rStyle w:val="Hyperlink"/>
                <w:noProof/>
              </w:rPr>
              <w:t>7.3 OCSP profile</w:t>
            </w:r>
            <w:r>
              <w:rPr>
                <w:noProof/>
                <w:webHidden/>
              </w:rPr>
              <w:tab/>
            </w:r>
            <w:r>
              <w:rPr>
                <w:noProof/>
                <w:webHidden/>
              </w:rPr>
              <w:fldChar w:fldCharType="begin"/>
            </w:r>
            <w:r>
              <w:rPr>
                <w:noProof/>
                <w:webHidden/>
              </w:rPr>
              <w:instrText xml:space="preserve"> PAGEREF _Toc210556696 \h </w:instrText>
            </w:r>
            <w:r>
              <w:rPr>
                <w:noProof/>
                <w:webHidden/>
              </w:rPr>
            </w:r>
            <w:r>
              <w:rPr>
                <w:noProof/>
                <w:webHidden/>
              </w:rPr>
              <w:fldChar w:fldCharType="separate"/>
            </w:r>
            <w:r w:rsidR="003B1FA1">
              <w:rPr>
                <w:noProof/>
                <w:webHidden/>
              </w:rPr>
              <w:t>152</w:t>
            </w:r>
            <w:r>
              <w:rPr>
                <w:noProof/>
                <w:webHidden/>
              </w:rPr>
              <w:fldChar w:fldCharType="end"/>
            </w:r>
          </w:hyperlink>
        </w:p>
        <w:p w14:paraId="34B0A04B" w14:textId="25A97330" w:rsidR="00900E36" w:rsidRDefault="00900E36">
          <w:pPr>
            <w:pStyle w:val="TOC3"/>
            <w:tabs>
              <w:tab w:val="right" w:leader="dot" w:pos="9350"/>
            </w:tabs>
            <w:rPr>
              <w:noProof/>
            </w:rPr>
          </w:pPr>
          <w:hyperlink w:anchor="_Toc210556697" w:history="1">
            <w:r w:rsidRPr="00C777DC">
              <w:rPr>
                <w:rStyle w:val="Hyperlink"/>
                <w:noProof/>
              </w:rPr>
              <w:t>7.3.1 Version number(s)</w:t>
            </w:r>
            <w:r>
              <w:rPr>
                <w:noProof/>
                <w:webHidden/>
              </w:rPr>
              <w:tab/>
            </w:r>
            <w:r>
              <w:rPr>
                <w:noProof/>
                <w:webHidden/>
              </w:rPr>
              <w:fldChar w:fldCharType="begin"/>
            </w:r>
            <w:r>
              <w:rPr>
                <w:noProof/>
                <w:webHidden/>
              </w:rPr>
              <w:instrText xml:space="preserve"> PAGEREF _Toc210556697 \h </w:instrText>
            </w:r>
            <w:r>
              <w:rPr>
                <w:noProof/>
                <w:webHidden/>
              </w:rPr>
            </w:r>
            <w:r>
              <w:rPr>
                <w:noProof/>
                <w:webHidden/>
              </w:rPr>
              <w:fldChar w:fldCharType="separate"/>
            </w:r>
            <w:r w:rsidR="003B1FA1">
              <w:rPr>
                <w:noProof/>
                <w:webHidden/>
              </w:rPr>
              <w:t>152</w:t>
            </w:r>
            <w:r>
              <w:rPr>
                <w:noProof/>
                <w:webHidden/>
              </w:rPr>
              <w:fldChar w:fldCharType="end"/>
            </w:r>
          </w:hyperlink>
        </w:p>
        <w:p w14:paraId="77022519" w14:textId="62643170" w:rsidR="00900E36" w:rsidRDefault="00900E36">
          <w:pPr>
            <w:pStyle w:val="TOC3"/>
            <w:tabs>
              <w:tab w:val="right" w:leader="dot" w:pos="9350"/>
            </w:tabs>
            <w:rPr>
              <w:noProof/>
            </w:rPr>
          </w:pPr>
          <w:hyperlink w:anchor="_Toc210556698" w:history="1">
            <w:r w:rsidRPr="00C777DC">
              <w:rPr>
                <w:rStyle w:val="Hyperlink"/>
                <w:noProof/>
              </w:rPr>
              <w:t>7.3.2 OCSP extensions</w:t>
            </w:r>
            <w:r>
              <w:rPr>
                <w:noProof/>
                <w:webHidden/>
              </w:rPr>
              <w:tab/>
            </w:r>
            <w:r>
              <w:rPr>
                <w:noProof/>
                <w:webHidden/>
              </w:rPr>
              <w:fldChar w:fldCharType="begin"/>
            </w:r>
            <w:r>
              <w:rPr>
                <w:noProof/>
                <w:webHidden/>
              </w:rPr>
              <w:instrText xml:space="preserve"> PAGEREF _Toc210556698 \h </w:instrText>
            </w:r>
            <w:r>
              <w:rPr>
                <w:noProof/>
                <w:webHidden/>
              </w:rPr>
            </w:r>
            <w:r>
              <w:rPr>
                <w:noProof/>
                <w:webHidden/>
              </w:rPr>
              <w:fldChar w:fldCharType="separate"/>
            </w:r>
            <w:r w:rsidR="003B1FA1">
              <w:rPr>
                <w:noProof/>
                <w:webHidden/>
              </w:rPr>
              <w:t>152</w:t>
            </w:r>
            <w:r>
              <w:rPr>
                <w:noProof/>
                <w:webHidden/>
              </w:rPr>
              <w:fldChar w:fldCharType="end"/>
            </w:r>
          </w:hyperlink>
        </w:p>
        <w:p w14:paraId="285637B4" w14:textId="281522AD" w:rsidR="00900E36" w:rsidRDefault="00900E36">
          <w:pPr>
            <w:pStyle w:val="TOC1"/>
            <w:tabs>
              <w:tab w:val="right" w:leader="dot" w:pos="9350"/>
            </w:tabs>
            <w:rPr>
              <w:noProof/>
            </w:rPr>
          </w:pPr>
          <w:hyperlink w:anchor="_Toc210556699" w:history="1">
            <w:r w:rsidRPr="00C777DC">
              <w:rPr>
                <w:rStyle w:val="Hyperlink"/>
                <w:noProof/>
              </w:rPr>
              <w:t>8. COMPLIANCE AUDIT AND OTHER ASSESSMENTS</w:t>
            </w:r>
            <w:r>
              <w:rPr>
                <w:noProof/>
                <w:webHidden/>
              </w:rPr>
              <w:tab/>
            </w:r>
            <w:r>
              <w:rPr>
                <w:noProof/>
                <w:webHidden/>
              </w:rPr>
              <w:fldChar w:fldCharType="begin"/>
            </w:r>
            <w:r>
              <w:rPr>
                <w:noProof/>
                <w:webHidden/>
              </w:rPr>
              <w:instrText xml:space="preserve"> PAGEREF _Toc210556699 \h </w:instrText>
            </w:r>
            <w:r>
              <w:rPr>
                <w:noProof/>
                <w:webHidden/>
              </w:rPr>
            </w:r>
            <w:r>
              <w:rPr>
                <w:noProof/>
                <w:webHidden/>
              </w:rPr>
              <w:fldChar w:fldCharType="separate"/>
            </w:r>
            <w:r w:rsidR="003B1FA1">
              <w:rPr>
                <w:noProof/>
                <w:webHidden/>
              </w:rPr>
              <w:t>153</w:t>
            </w:r>
            <w:r>
              <w:rPr>
                <w:noProof/>
                <w:webHidden/>
              </w:rPr>
              <w:fldChar w:fldCharType="end"/>
            </w:r>
          </w:hyperlink>
        </w:p>
        <w:p w14:paraId="0EA3C58B" w14:textId="2636C0F2" w:rsidR="00900E36" w:rsidRDefault="00900E36">
          <w:pPr>
            <w:pStyle w:val="TOC2"/>
            <w:tabs>
              <w:tab w:val="right" w:leader="dot" w:pos="9350"/>
            </w:tabs>
            <w:rPr>
              <w:noProof/>
            </w:rPr>
          </w:pPr>
          <w:hyperlink w:anchor="_Toc210556700" w:history="1">
            <w:r w:rsidRPr="00C777DC">
              <w:rPr>
                <w:rStyle w:val="Hyperlink"/>
                <w:noProof/>
              </w:rPr>
              <w:t>8.1 Frequency or circumstances of assessment</w:t>
            </w:r>
            <w:r>
              <w:rPr>
                <w:noProof/>
                <w:webHidden/>
              </w:rPr>
              <w:tab/>
            </w:r>
            <w:r>
              <w:rPr>
                <w:noProof/>
                <w:webHidden/>
              </w:rPr>
              <w:fldChar w:fldCharType="begin"/>
            </w:r>
            <w:r>
              <w:rPr>
                <w:noProof/>
                <w:webHidden/>
              </w:rPr>
              <w:instrText xml:space="preserve"> PAGEREF _Toc210556700 \h </w:instrText>
            </w:r>
            <w:r>
              <w:rPr>
                <w:noProof/>
                <w:webHidden/>
              </w:rPr>
            </w:r>
            <w:r>
              <w:rPr>
                <w:noProof/>
                <w:webHidden/>
              </w:rPr>
              <w:fldChar w:fldCharType="separate"/>
            </w:r>
            <w:r w:rsidR="003B1FA1">
              <w:rPr>
                <w:noProof/>
                <w:webHidden/>
              </w:rPr>
              <w:t>153</w:t>
            </w:r>
            <w:r>
              <w:rPr>
                <w:noProof/>
                <w:webHidden/>
              </w:rPr>
              <w:fldChar w:fldCharType="end"/>
            </w:r>
          </w:hyperlink>
        </w:p>
        <w:p w14:paraId="3BDE0E1C" w14:textId="6F0CB4D3" w:rsidR="00900E36" w:rsidRDefault="00900E36">
          <w:pPr>
            <w:pStyle w:val="TOC2"/>
            <w:tabs>
              <w:tab w:val="right" w:leader="dot" w:pos="9350"/>
            </w:tabs>
            <w:rPr>
              <w:noProof/>
            </w:rPr>
          </w:pPr>
          <w:hyperlink w:anchor="_Toc210556701" w:history="1">
            <w:r w:rsidRPr="00C777DC">
              <w:rPr>
                <w:rStyle w:val="Hyperlink"/>
                <w:noProof/>
              </w:rPr>
              <w:t>8.2 Identity/qualifications of assessor</w:t>
            </w:r>
            <w:r>
              <w:rPr>
                <w:noProof/>
                <w:webHidden/>
              </w:rPr>
              <w:tab/>
            </w:r>
            <w:r>
              <w:rPr>
                <w:noProof/>
                <w:webHidden/>
              </w:rPr>
              <w:fldChar w:fldCharType="begin"/>
            </w:r>
            <w:r>
              <w:rPr>
                <w:noProof/>
                <w:webHidden/>
              </w:rPr>
              <w:instrText xml:space="preserve"> PAGEREF _Toc210556701 \h </w:instrText>
            </w:r>
            <w:r>
              <w:rPr>
                <w:noProof/>
                <w:webHidden/>
              </w:rPr>
            </w:r>
            <w:r>
              <w:rPr>
                <w:noProof/>
                <w:webHidden/>
              </w:rPr>
              <w:fldChar w:fldCharType="separate"/>
            </w:r>
            <w:r w:rsidR="003B1FA1">
              <w:rPr>
                <w:noProof/>
                <w:webHidden/>
              </w:rPr>
              <w:t>154</w:t>
            </w:r>
            <w:r>
              <w:rPr>
                <w:noProof/>
                <w:webHidden/>
              </w:rPr>
              <w:fldChar w:fldCharType="end"/>
            </w:r>
          </w:hyperlink>
        </w:p>
        <w:p w14:paraId="50D00CE1" w14:textId="7347D042" w:rsidR="00900E36" w:rsidRDefault="00900E36">
          <w:pPr>
            <w:pStyle w:val="TOC2"/>
            <w:tabs>
              <w:tab w:val="right" w:leader="dot" w:pos="9350"/>
            </w:tabs>
            <w:rPr>
              <w:noProof/>
            </w:rPr>
          </w:pPr>
          <w:hyperlink w:anchor="_Toc210556702" w:history="1">
            <w:r w:rsidRPr="00C777DC">
              <w:rPr>
                <w:rStyle w:val="Hyperlink"/>
                <w:noProof/>
              </w:rPr>
              <w:t>8.3 Assessor’s relationship to assessed entity</w:t>
            </w:r>
            <w:r>
              <w:rPr>
                <w:noProof/>
                <w:webHidden/>
              </w:rPr>
              <w:tab/>
            </w:r>
            <w:r>
              <w:rPr>
                <w:noProof/>
                <w:webHidden/>
              </w:rPr>
              <w:fldChar w:fldCharType="begin"/>
            </w:r>
            <w:r>
              <w:rPr>
                <w:noProof/>
                <w:webHidden/>
              </w:rPr>
              <w:instrText xml:space="preserve"> PAGEREF _Toc210556702 \h </w:instrText>
            </w:r>
            <w:r>
              <w:rPr>
                <w:noProof/>
                <w:webHidden/>
              </w:rPr>
            </w:r>
            <w:r>
              <w:rPr>
                <w:noProof/>
                <w:webHidden/>
              </w:rPr>
              <w:fldChar w:fldCharType="separate"/>
            </w:r>
            <w:r w:rsidR="003B1FA1">
              <w:rPr>
                <w:noProof/>
                <w:webHidden/>
              </w:rPr>
              <w:t>154</w:t>
            </w:r>
            <w:r>
              <w:rPr>
                <w:noProof/>
                <w:webHidden/>
              </w:rPr>
              <w:fldChar w:fldCharType="end"/>
            </w:r>
          </w:hyperlink>
        </w:p>
        <w:p w14:paraId="588B033B" w14:textId="0D465BE2" w:rsidR="00900E36" w:rsidRDefault="00900E36">
          <w:pPr>
            <w:pStyle w:val="TOC2"/>
            <w:tabs>
              <w:tab w:val="right" w:leader="dot" w:pos="9350"/>
            </w:tabs>
            <w:rPr>
              <w:noProof/>
            </w:rPr>
          </w:pPr>
          <w:hyperlink w:anchor="_Toc210556703" w:history="1">
            <w:r w:rsidRPr="00C777DC">
              <w:rPr>
                <w:rStyle w:val="Hyperlink"/>
                <w:noProof/>
              </w:rPr>
              <w:t>8.4 Topics covered by assessment</w:t>
            </w:r>
            <w:r>
              <w:rPr>
                <w:noProof/>
                <w:webHidden/>
              </w:rPr>
              <w:tab/>
            </w:r>
            <w:r>
              <w:rPr>
                <w:noProof/>
                <w:webHidden/>
              </w:rPr>
              <w:fldChar w:fldCharType="begin"/>
            </w:r>
            <w:r>
              <w:rPr>
                <w:noProof/>
                <w:webHidden/>
              </w:rPr>
              <w:instrText xml:space="preserve"> PAGEREF _Toc210556703 \h </w:instrText>
            </w:r>
            <w:r>
              <w:rPr>
                <w:noProof/>
                <w:webHidden/>
              </w:rPr>
            </w:r>
            <w:r>
              <w:rPr>
                <w:noProof/>
                <w:webHidden/>
              </w:rPr>
              <w:fldChar w:fldCharType="separate"/>
            </w:r>
            <w:r w:rsidR="003B1FA1">
              <w:rPr>
                <w:noProof/>
                <w:webHidden/>
              </w:rPr>
              <w:t>154</w:t>
            </w:r>
            <w:r>
              <w:rPr>
                <w:noProof/>
                <w:webHidden/>
              </w:rPr>
              <w:fldChar w:fldCharType="end"/>
            </w:r>
          </w:hyperlink>
        </w:p>
        <w:p w14:paraId="6807D30F" w14:textId="25E94BFC" w:rsidR="00900E36" w:rsidRDefault="00900E36">
          <w:pPr>
            <w:pStyle w:val="TOC2"/>
            <w:tabs>
              <w:tab w:val="right" w:leader="dot" w:pos="9350"/>
            </w:tabs>
            <w:rPr>
              <w:noProof/>
            </w:rPr>
          </w:pPr>
          <w:hyperlink w:anchor="_Toc210556704" w:history="1">
            <w:r w:rsidRPr="00C777DC">
              <w:rPr>
                <w:rStyle w:val="Hyperlink"/>
                <w:noProof/>
              </w:rPr>
              <w:t>8.5 Actions taken as a result of deficiency</w:t>
            </w:r>
            <w:r>
              <w:rPr>
                <w:noProof/>
                <w:webHidden/>
              </w:rPr>
              <w:tab/>
            </w:r>
            <w:r>
              <w:rPr>
                <w:noProof/>
                <w:webHidden/>
              </w:rPr>
              <w:fldChar w:fldCharType="begin"/>
            </w:r>
            <w:r>
              <w:rPr>
                <w:noProof/>
                <w:webHidden/>
              </w:rPr>
              <w:instrText xml:space="preserve"> PAGEREF _Toc210556704 \h </w:instrText>
            </w:r>
            <w:r>
              <w:rPr>
                <w:noProof/>
                <w:webHidden/>
              </w:rPr>
            </w:r>
            <w:r>
              <w:rPr>
                <w:noProof/>
                <w:webHidden/>
              </w:rPr>
              <w:fldChar w:fldCharType="separate"/>
            </w:r>
            <w:r w:rsidR="003B1FA1">
              <w:rPr>
                <w:noProof/>
                <w:webHidden/>
              </w:rPr>
              <w:t>155</w:t>
            </w:r>
            <w:r>
              <w:rPr>
                <w:noProof/>
                <w:webHidden/>
              </w:rPr>
              <w:fldChar w:fldCharType="end"/>
            </w:r>
          </w:hyperlink>
        </w:p>
        <w:p w14:paraId="0F38E47B" w14:textId="71F09AD2" w:rsidR="00900E36" w:rsidRDefault="00900E36">
          <w:pPr>
            <w:pStyle w:val="TOC2"/>
            <w:tabs>
              <w:tab w:val="right" w:leader="dot" w:pos="9350"/>
            </w:tabs>
            <w:rPr>
              <w:noProof/>
            </w:rPr>
          </w:pPr>
          <w:hyperlink w:anchor="_Toc210556705" w:history="1">
            <w:r w:rsidRPr="00C777DC">
              <w:rPr>
                <w:rStyle w:val="Hyperlink"/>
                <w:noProof/>
              </w:rPr>
              <w:t>8.6 Communication of results</w:t>
            </w:r>
            <w:r>
              <w:rPr>
                <w:noProof/>
                <w:webHidden/>
              </w:rPr>
              <w:tab/>
            </w:r>
            <w:r>
              <w:rPr>
                <w:noProof/>
                <w:webHidden/>
              </w:rPr>
              <w:fldChar w:fldCharType="begin"/>
            </w:r>
            <w:r>
              <w:rPr>
                <w:noProof/>
                <w:webHidden/>
              </w:rPr>
              <w:instrText xml:space="preserve"> PAGEREF _Toc210556705 \h </w:instrText>
            </w:r>
            <w:r>
              <w:rPr>
                <w:noProof/>
                <w:webHidden/>
              </w:rPr>
            </w:r>
            <w:r>
              <w:rPr>
                <w:noProof/>
                <w:webHidden/>
              </w:rPr>
              <w:fldChar w:fldCharType="separate"/>
            </w:r>
            <w:r w:rsidR="003B1FA1">
              <w:rPr>
                <w:noProof/>
                <w:webHidden/>
              </w:rPr>
              <w:t>155</w:t>
            </w:r>
            <w:r>
              <w:rPr>
                <w:noProof/>
                <w:webHidden/>
              </w:rPr>
              <w:fldChar w:fldCharType="end"/>
            </w:r>
          </w:hyperlink>
        </w:p>
        <w:p w14:paraId="14A20A18" w14:textId="0F090B2D" w:rsidR="00900E36" w:rsidRDefault="00900E36">
          <w:pPr>
            <w:pStyle w:val="TOC2"/>
            <w:tabs>
              <w:tab w:val="right" w:leader="dot" w:pos="9350"/>
            </w:tabs>
            <w:rPr>
              <w:noProof/>
            </w:rPr>
          </w:pPr>
          <w:hyperlink w:anchor="_Toc210556706" w:history="1">
            <w:r w:rsidRPr="00C777DC">
              <w:rPr>
                <w:rStyle w:val="Hyperlink"/>
                <w:noProof/>
              </w:rPr>
              <w:t>8.7 Self-Audits</w:t>
            </w:r>
            <w:r>
              <w:rPr>
                <w:noProof/>
                <w:webHidden/>
              </w:rPr>
              <w:tab/>
            </w:r>
            <w:r>
              <w:rPr>
                <w:noProof/>
                <w:webHidden/>
              </w:rPr>
              <w:fldChar w:fldCharType="begin"/>
            </w:r>
            <w:r>
              <w:rPr>
                <w:noProof/>
                <w:webHidden/>
              </w:rPr>
              <w:instrText xml:space="preserve"> PAGEREF _Toc210556706 \h </w:instrText>
            </w:r>
            <w:r>
              <w:rPr>
                <w:noProof/>
                <w:webHidden/>
              </w:rPr>
            </w:r>
            <w:r>
              <w:rPr>
                <w:noProof/>
                <w:webHidden/>
              </w:rPr>
              <w:fldChar w:fldCharType="separate"/>
            </w:r>
            <w:r w:rsidR="003B1FA1">
              <w:rPr>
                <w:noProof/>
                <w:webHidden/>
              </w:rPr>
              <w:t>156</w:t>
            </w:r>
            <w:r>
              <w:rPr>
                <w:noProof/>
                <w:webHidden/>
              </w:rPr>
              <w:fldChar w:fldCharType="end"/>
            </w:r>
          </w:hyperlink>
        </w:p>
        <w:p w14:paraId="2769F22B" w14:textId="067CE655" w:rsidR="00900E36" w:rsidRDefault="00900E36">
          <w:pPr>
            <w:pStyle w:val="TOC1"/>
            <w:tabs>
              <w:tab w:val="right" w:leader="dot" w:pos="9350"/>
            </w:tabs>
            <w:rPr>
              <w:noProof/>
            </w:rPr>
          </w:pPr>
          <w:hyperlink w:anchor="_Toc210556707" w:history="1">
            <w:r w:rsidRPr="00C777DC">
              <w:rPr>
                <w:rStyle w:val="Hyperlink"/>
                <w:noProof/>
              </w:rPr>
              <w:t>9. OTHER BUSINESS AND LEGAL MATTERS</w:t>
            </w:r>
            <w:r>
              <w:rPr>
                <w:noProof/>
                <w:webHidden/>
              </w:rPr>
              <w:tab/>
            </w:r>
            <w:r>
              <w:rPr>
                <w:noProof/>
                <w:webHidden/>
              </w:rPr>
              <w:fldChar w:fldCharType="begin"/>
            </w:r>
            <w:r>
              <w:rPr>
                <w:noProof/>
                <w:webHidden/>
              </w:rPr>
              <w:instrText xml:space="preserve"> PAGEREF _Toc210556707 \h </w:instrText>
            </w:r>
            <w:r>
              <w:rPr>
                <w:noProof/>
                <w:webHidden/>
              </w:rPr>
            </w:r>
            <w:r>
              <w:rPr>
                <w:noProof/>
                <w:webHidden/>
              </w:rPr>
              <w:fldChar w:fldCharType="separate"/>
            </w:r>
            <w:r w:rsidR="003B1FA1">
              <w:rPr>
                <w:noProof/>
                <w:webHidden/>
              </w:rPr>
              <w:t>158</w:t>
            </w:r>
            <w:r>
              <w:rPr>
                <w:noProof/>
                <w:webHidden/>
              </w:rPr>
              <w:fldChar w:fldCharType="end"/>
            </w:r>
          </w:hyperlink>
        </w:p>
        <w:p w14:paraId="267C1EFC" w14:textId="241E407B" w:rsidR="00900E36" w:rsidRDefault="00900E36">
          <w:pPr>
            <w:pStyle w:val="TOC2"/>
            <w:tabs>
              <w:tab w:val="right" w:leader="dot" w:pos="9350"/>
            </w:tabs>
            <w:rPr>
              <w:noProof/>
            </w:rPr>
          </w:pPr>
          <w:hyperlink w:anchor="_Toc210556708" w:history="1">
            <w:r w:rsidRPr="00C777DC">
              <w:rPr>
                <w:rStyle w:val="Hyperlink"/>
                <w:noProof/>
              </w:rPr>
              <w:t>9.1 Fees</w:t>
            </w:r>
            <w:r>
              <w:rPr>
                <w:noProof/>
                <w:webHidden/>
              </w:rPr>
              <w:tab/>
            </w:r>
            <w:r>
              <w:rPr>
                <w:noProof/>
                <w:webHidden/>
              </w:rPr>
              <w:fldChar w:fldCharType="begin"/>
            </w:r>
            <w:r>
              <w:rPr>
                <w:noProof/>
                <w:webHidden/>
              </w:rPr>
              <w:instrText xml:space="preserve"> PAGEREF _Toc210556708 \h </w:instrText>
            </w:r>
            <w:r>
              <w:rPr>
                <w:noProof/>
                <w:webHidden/>
              </w:rPr>
            </w:r>
            <w:r>
              <w:rPr>
                <w:noProof/>
                <w:webHidden/>
              </w:rPr>
              <w:fldChar w:fldCharType="separate"/>
            </w:r>
            <w:r w:rsidR="003B1FA1">
              <w:rPr>
                <w:noProof/>
                <w:webHidden/>
              </w:rPr>
              <w:t>158</w:t>
            </w:r>
            <w:r>
              <w:rPr>
                <w:noProof/>
                <w:webHidden/>
              </w:rPr>
              <w:fldChar w:fldCharType="end"/>
            </w:r>
          </w:hyperlink>
        </w:p>
        <w:p w14:paraId="02BD6857" w14:textId="0679F00B" w:rsidR="00900E36" w:rsidRDefault="00900E36">
          <w:pPr>
            <w:pStyle w:val="TOC3"/>
            <w:tabs>
              <w:tab w:val="right" w:leader="dot" w:pos="9350"/>
            </w:tabs>
            <w:rPr>
              <w:noProof/>
            </w:rPr>
          </w:pPr>
          <w:hyperlink w:anchor="_Toc210556709" w:history="1">
            <w:r w:rsidRPr="00C777DC">
              <w:rPr>
                <w:rStyle w:val="Hyperlink"/>
                <w:noProof/>
              </w:rPr>
              <w:t>9.1.1 Certificate issuance or renewal fees</w:t>
            </w:r>
            <w:r>
              <w:rPr>
                <w:noProof/>
                <w:webHidden/>
              </w:rPr>
              <w:tab/>
            </w:r>
            <w:r>
              <w:rPr>
                <w:noProof/>
                <w:webHidden/>
              </w:rPr>
              <w:fldChar w:fldCharType="begin"/>
            </w:r>
            <w:r>
              <w:rPr>
                <w:noProof/>
                <w:webHidden/>
              </w:rPr>
              <w:instrText xml:space="preserve"> PAGEREF _Toc210556709 \h </w:instrText>
            </w:r>
            <w:r>
              <w:rPr>
                <w:noProof/>
                <w:webHidden/>
              </w:rPr>
            </w:r>
            <w:r>
              <w:rPr>
                <w:noProof/>
                <w:webHidden/>
              </w:rPr>
              <w:fldChar w:fldCharType="separate"/>
            </w:r>
            <w:r w:rsidR="003B1FA1">
              <w:rPr>
                <w:noProof/>
                <w:webHidden/>
              </w:rPr>
              <w:t>158</w:t>
            </w:r>
            <w:r>
              <w:rPr>
                <w:noProof/>
                <w:webHidden/>
              </w:rPr>
              <w:fldChar w:fldCharType="end"/>
            </w:r>
          </w:hyperlink>
        </w:p>
        <w:p w14:paraId="37588D53" w14:textId="3EA93F69" w:rsidR="00900E36" w:rsidRDefault="00900E36">
          <w:pPr>
            <w:pStyle w:val="TOC3"/>
            <w:tabs>
              <w:tab w:val="right" w:leader="dot" w:pos="9350"/>
            </w:tabs>
            <w:rPr>
              <w:noProof/>
            </w:rPr>
          </w:pPr>
          <w:hyperlink w:anchor="_Toc210556710" w:history="1">
            <w:r w:rsidRPr="00C777DC">
              <w:rPr>
                <w:rStyle w:val="Hyperlink"/>
                <w:noProof/>
              </w:rPr>
              <w:t>9.1.2 Certificate access fees</w:t>
            </w:r>
            <w:r>
              <w:rPr>
                <w:noProof/>
                <w:webHidden/>
              </w:rPr>
              <w:tab/>
            </w:r>
            <w:r>
              <w:rPr>
                <w:noProof/>
                <w:webHidden/>
              </w:rPr>
              <w:fldChar w:fldCharType="begin"/>
            </w:r>
            <w:r>
              <w:rPr>
                <w:noProof/>
                <w:webHidden/>
              </w:rPr>
              <w:instrText xml:space="preserve"> PAGEREF _Toc210556710 \h </w:instrText>
            </w:r>
            <w:r>
              <w:rPr>
                <w:noProof/>
                <w:webHidden/>
              </w:rPr>
            </w:r>
            <w:r>
              <w:rPr>
                <w:noProof/>
                <w:webHidden/>
              </w:rPr>
              <w:fldChar w:fldCharType="separate"/>
            </w:r>
            <w:r w:rsidR="003B1FA1">
              <w:rPr>
                <w:noProof/>
                <w:webHidden/>
              </w:rPr>
              <w:t>158</w:t>
            </w:r>
            <w:r>
              <w:rPr>
                <w:noProof/>
                <w:webHidden/>
              </w:rPr>
              <w:fldChar w:fldCharType="end"/>
            </w:r>
          </w:hyperlink>
        </w:p>
        <w:p w14:paraId="5B327A13" w14:textId="5A548A80" w:rsidR="00900E36" w:rsidRDefault="00900E36">
          <w:pPr>
            <w:pStyle w:val="TOC3"/>
            <w:tabs>
              <w:tab w:val="right" w:leader="dot" w:pos="9350"/>
            </w:tabs>
            <w:rPr>
              <w:noProof/>
            </w:rPr>
          </w:pPr>
          <w:hyperlink w:anchor="_Toc210556711" w:history="1">
            <w:r w:rsidRPr="00C777DC">
              <w:rPr>
                <w:rStyle w:val="Hyperlink"/>
                <w:noProof/>
              </w:rPr>
              <w:t>9.1.3 Revocation or status information access fees</w:t>
            </w:r>
            <w:r>
              <w:rPr>
                <w:noProof/>
                <w:webHidden/>
              </w:rPr>
              <w:tab/>
            </w:r>
            <w:r>
              <w:rPr>
                <w:noProof/>
                <w:webHidden/>
              </w:rPr>
              <w:fldChar w:fldCharType="begin"/>
            </w:r>
            <w:r>
              <w:rPr>
                <w:noProof/>
                <w:webHidden/>
              </w:rPr>
              <w:instrText xml:space="preserve"> PAGEREF _Toc210556711 \h </w:instrText>
            </w:r>
            <w:r>
              <w:rPr>
                <w:noProof/>
                <w:webHidden/>
              </w:rPr>
            </w:r>
            <w:r>
              <w:rPr>
                <w:noProof/>
                <w:webHidden/>
              </w:rPr>
              <w:fldChar w:fldCharType="separate"/>
            </w:r>
            <w:r w:rsidR="003B1FA1">
              <w:rPr>
                <w:noProof/>
                <w:webHidden/>
              </w:rPr>
              <w:t>158</w:t>
            </w:r>
            <w:r>
              <w:rPr>
                <w:noProof/>
                <w:webHidden/>
              </w:rPr>
              <w:fldChar w:fldCharType="end"/>
            </w:r>
          </w:hyperlink>
        </w:p>
        <w:p w14:paraId="3A822257" w14:textId="0767ECA8" w:rsidR="00900E36" w:rsidRDefault="00900E36">
          <w:pPr>
            <w:pStyle w:val="TOC3"/>
            <w:tabs>
              <w:tab w:val="right" w:leader="dot" w:pos="9350"/>
            </w:tabs>
            <w:rPr>
              <w:noProof/>
            </w:rPr>
          </w:pPr>
          <w:hyperlink w:anchor="_Toc210556712" w:history="1">
            <w:r w:rsidRPr="00C777DC">
              <w:rPr>
                <w:rStyle w:val="Hyperlink"/>
                <w:noProof/>
              </w:rPr>
              <w:t>9.1.4 Fees for other services</w:t>
            </w:r>
            <w:r>
              <w:rPr>
                <w:noProof/>
                <w:webHidden/>
              </w:rPr>
              <w:tab/>
            </w:r>
            <w:r>
              <w:rPr>
                <w:noProof/>
                <w:webHidden/>
              </w:rPr>
              <w:fldChar w:fldCharType="begin"/>
            </w:r>
            <w:r>
              <w:rPr>
                <w:noProof/>
                <w:webHidden/>
              </w:rPr>
              <w:instrText xml:space="preserve"> PAGEREF _Toc210556712 \h </w:instrText>
            </w:r>
            <w:r>
              <w:rPr>
                <w:noProof/>
                <w:webHidden/>
              </w:rPr>
            </w:r>
            <w:r>
              <w:rPr>
                <w:noProof/>
                <w:webHidden/>
              </w:rPr>
              <w:fldChar w:fldCharType="separate"/>
            </w:r>
            <w:r w:rsidR="003B1FA1">
              <w:rPr>
                <w:noProof/>
                <w:webHidden/>
              </w:rPr>
              <w:t>158</w:t>
            </w:r>
            <w:r>
              <w:rPr>
                <w:noProof/>
                <w:webHidden/>
              </w:rPr>
              <w:fldChar w:fldCharType="end"/>
            </w:r>
          </w:hyperlink>
        </w:p>
        <w:p w14:paraId="2D6C2B9D" w14:textId="32AC9348" w:rsidR="00900E36" w:rsidRDefault="00900E36">
          <w:pPr>
            <w:pStyle w:val="TOC3"/>
            <w:tabs>
              <w:tab w:val="right" w:leader="dot" w:pos="9350"/>
            </w:tabs>
            <w:rPr>
              <w:noProof/>
            </w:rPr>
          </w:pPr>
          <w:hyperlink w:anchor="_Toc210556713" w:history="1">
            <w:r w:rsidRPr="00C777DC">
              <w:rPr>
                <w:rStyle w:val="Hyperlink"/>
                <w:noProof/>
              </w:rPr>
              <w:t>9.1.5 Refund policy</w:t>
            </w:r>
            <w:r>
              <w:rPr>
                <w:noProof/>
                <w:webHidden/>
              </w:rPr>
              <w:tab/>
            </w:r>
            <w:r>
              <w:rPr>
                <w:noProof/>
                <w:webHidden/>
              </w:rPr>
              <w:fldChar w:fldCharType="begin"/>
            </w:r>
            <w:r>
              <w:rPr>
                <w:noProof/>
                <w:webHidden/>
              </w:rPr>
              <w:instrText xml:space="preserve"> PAGEREF _Toc210556713 \h </w:instrText>
            </w:r>
            <w:r>
              <w:rPr>
                <w:noProof/>
                <w:webHidden/>
              </w:rPr>
            </w:r>
            <w:r>
              <w:rPr>
                <w:noProof/>
                <w:webHidden/>
              </w:rPr>
              <w:fldChar w:fldCharType="separate"/>
            </w:r>
            <w:r w:rsidR="003B1FA1">
              <w:rPr>
                <w:noProof/>
                <w:webHidden/>
              </w:rPr>
              <w:t>158</w:t>
            </w:r>
            <w:r>
              <w:rPr>
                <w:noProof/>
                <w:webHidden/>
              </w:rPr>
              <w:fldChar w:fldCharType="end"/>
            </w:r>
          </w:hyperlink>
        </w:p>
        <w:p w14:paraId="29D1EEDE" w14:textId="5371F0C6" w:rsidR="00900E36" w:rsidRDefault="00900E36">
          <w:pPr>
            <w:pStyle w:val="TOC2"/>
            <w:tabs>
              <w:tab w:val="right" w:leader="dot" w:pos="9350"/>
            </w:tabs>
            <w:rPr>
              <w:noProof/>
            </w:rPr>
          </w:pPr>
          <w:hyperlink w:anchor="_Toc210556714" w:history="1">
            <w:r w:rsidRPr="00C777DC">
              <w:rPr>
                <w:rStyle w:val="Hyperlink"/>
                <w:noProof/>
              </w:rPr>
              <w:t>9.2 Financial responsibility</w:t>
            </w:r>
            <w:r>
              <w:rPr>
                <w:noProof/>
                <w:webHidden/>
              </w:rPr>
              <w:tab/>
            </w:r>
            <w:r>
              <w:rPr>
                <w:noProof/>
                <w:webHidden/>
              </w:rPr>
              <w:fldChar w:fldCharType="begin"/>
            </w:r>
            <w:r>
              <w:rPr>
                <w:noProof/>
                <w:webHidden/>
              </w:rPr>
              <w:instrText xml:space="preserve"> PAGEREF _Toc210556714 \h </w:instrText>
            </w:r>
            <w:r>
              <w:rPr>
                <w:noProof/>
                <w:webHidden/>
              </w:rPr>
            </w:r>
            <w:r>
              <w:rPr>
                <w:noProof/>
                <w:webHidden/>
              </w:rPr>
              <w:fldChar w:fldCharType="separate"/>
            </w:r>
            <w:r w:rsidR="003B1FA1">
              <w:rPr>
                <w:noProof/>
                <w:webHidden/>
              </w:rPr>
              <w:t>158</w:t>
            </w:r>
            <w:r>
              <w:rPr>
                <w:noProof/>
                <w:webHidden/>
              </w:rPr>
              <w:fldChar w:fldCharType="end"/>
            </w:r>
          </w:hyperlink>
        </w:p>
        <w:p w14:paraId="75C58367" w14:textId="7E110070" w:rsidR="00900E36" w:rsidRDefault="00900E36">
          <w:pPr>
            <w:pStyle w:val="TOC3"/>
            <w:tabs>
              <w:tab w:val="right" w:leader="dot" w:pos="9350"/>
            </w:tabs>
            <w:rPr>
              <w:noProof/>
            </w:rPr>
          </w:pPr>
          <w:hyperlink w:anchor="_Toc210556715" w:history="1">
            <w:r w:rsidRPr="00C777DC">
              <w:rPr>
                <w:rStyle w:val="Hyperlink"/>
                <w:noProof/>
              </w:rPr>
              <w:t>9.2.1 Insurance coverage</w:t>
            </w:r>
            <w:r>
              <w:rPr>
                <w:noProof/>
                <w:webHidden/>
              </w:rPr>
              <w:tab/>
            </w:r>
            <w:r>
              <w:rPr>
                <w:noProof/>
                <w:webHidden/>
              </w:rPr>
              <w:fldChar w:fldCharType="begin"/>
            </w:r>
            <w:r>
              <w:rPr>
                <w:noProof/>
                <w:webHidden/>
              </w:rPr>
              <w:instrText xml:space="preserve"> PAGEREF _Toc210556715 \h </w:instrText>
            </w:r>
            <w:r>
              <w:rPr>
                <w:noProof/>
                <w:webHidden/>
              </w:rPr>
            </w:r>
            <w:r>
              <w:rPr>
                <w:noProof/>
                <w:webHidden/>
              </w:rPr>
              <w:fldChar w:fldCharType="separate"/>
            </w:r>
            <w:r w:rsidR="003B1FA1">
              <w:rPr>
                <w:noProof/>
                <w:webHidden/>
              </w:rPr>
              <w:t>158</w:t>
            </w:r>
            <w:r>
              <w:rPr>
                <w:noProof/>
                <w:webHidden/>
              </w:rPr>
              <w:fldChar w:fldCharType="end"/>
            </w:r>
          </w:hyperlink>
        </w:p>
        <w:p w14:paraId="354EEE92" w14:textId="6A5155D4" w:rsidR="00900E36" w:rsidRDefault="00900E36">
          <w:pPr>
            <w:pStyle w:val="TOC3"/>
            <w:tabs>
              <w:tab w:val="right" w:leader="dot" w:pos="9350"/>
            </w:tabs>
            <w:rPr>
              <w:noProof/>
            </w:rPr>
          </w:pPr>
          <w:hyperlink w:anchor="_Toc210556716" w:history="1">
            <w:r w:rsidRPr="00C777DC">
              <w:rPr>
                <w:rStyle w:val="Hyperlink"/>
                <w:noProof/>
              </w:rPr>
              <w:t>9.2.2 Other assets</w:t>
            </w:r>
            <w:r>
              <w:rPr>
                <w:noProof/>
                <w:webHidden/>
              </w:rPr>
              <w:tab/>
            </w:r>
            <w:r>
              <w:rPr>
                <w:noProof/>
                <w:webHidden/>
              </w:rPr>
              <w:fldChar w:fldCharType="begin"/>
            </w:r>
            <w:r>
              <w:rPr>
                <w:noProof/>
                <w:webHidden/>
              </w:rPr>
              <w:instrText xml:space="preserve"> PAGEREF _Toc210556716 \h </w:instrText>
            </w:r>
            <w:r>
              <w:rPr>
                <w:noProof/>
                <w:webHidden/>
              </w:rPr>
            </w:r>
            <w:r>
              <w:rPr>
                <w:noProof/>
                <w:webHidden/>
              </w:rPr>
              <w:fldChar w:fldCharType="separate"/>
            </w:r>
            <w:r w:rsidR="003B1FA1">
              <w:rPr>
                <w:noProof/>
                <w:webHidden/>
              </w:rPr>
              <w:t>158</w:t>
            </w:r>
            <w:r>
              <w:rPr>
                <w:noProof/>
                <w:webHidden/>
              </w:rPr>
              <w:fldChar w:fldCharType="end"/>
            </w:r>
          </w:hyperlink>
        </w:p>
        <w:p w14:paraId="30231D19" w14:textId="0FC648EF" w:rsidR="00900E36" w:rsidRDefault="00900E36">
          <w:pPr>
            <w:pStyle w:val="TOC3"/>
            <w:tabs>
              <w:tab w:val="right" w:leader="dot" w:pos="9350"/>
            </w:tabs>
            <w:rPr>
              <w:noProof/>
            </w:rPr>
          </w:pPr>
          <w:hyperlink w:anchor="_Toc210556717" w:history="1">
            <w:r w:rsidRPr="00C777DC">
              <w:rPr>
                <w:rStyle w:val="Hyperlink"/>
                <w:noProof/>
              </w:rPr>
              <w:t>9.2.3 Insurance or warranty coverage for end-entities</w:t>
            </w:r>
            <w:r>
              <w:rPr>
                <w:noProof/>
                <w:webHidden/>
              </w:rPr>
              <w:tab/>
            </w:r>
            <w:r>
              <w:rPr>
                <w:noProof/>
                <w:webHidden/>
              </w:rPr>
              <w:fldChar w:fldCharType="begin"/>
            </w:r>
            <w:r>
              <w:rPr>
                <w:noProof/>
                <w:webHidden/>
              </w:rPr>
              <w:instrText xml:space="preserve"> PAGEREF _Toc210556717 \h </w:instrText>
            </w:r>
            <w:r>
              <w:rPr>
                <w:noProof/>
                <w:webHidden/>
              </w:rPr>
            </w:r>
            <w:r>
              <w:rPr>
                <w:noProof/>
                <w:webHidden/>
              </w:rPr>
              <w:fldChar w:fldCharType="separate"/>
            </w:r>
            <w:r w:rsidR="003B1FA1">
              <w:rPr>
                <w:noProof/>
                <w:webHidden/>
              </w:rPr>
              <w:t>158</w:t>
            </w:r>
            <w:r>
              <w:rPr>
                <w:noProof/>
                <w:webHidden/>
              </w:rPr>
              <w:fldChar w:fldCharType="end"/>
            </w:r>
          </w:hyperlink>
        </w:p>
        <w:p w14:paraId="4E201B8D" w14:textId="2D8E52FD" w:rsidR="00900E36" w:rsidRDefault="00900E36">
          <w:pPr>
            <w:pStyle w:val="TOC2"/>
            <w:tabs>
              <w:tab w:val="right" w:leader="dot" w:pos="9350"/>
            </w:tabs>
            <w:rPr>
              <w:noProof/>
            </w:rPr>
          </w:pPr>
          <w:hyperlink w:anchor="_Toc210556718" w:history="1">
            <w:r w:rsidRPr="00C777DC">
              <w:rPr>
                <w:rStyle w:val="Hyperlink"/>
                <w:noProof/>
              </w:rPr>
              <w:t>9.3 Confidentiality of business information</w:t>
            </w:r>
            <w:r>
              <w:rPr>
                <w:noProof/>
                <w:webHidden/>
              </w:rPr>
              <w:tab/>
            </w:r>
            <w:r>
              <w:rPr>
                <w:noProof/>
                <w:webHidden/>
              </w:rPr>
              <w:fldChar w:fldCharType="begin"/>
            </w:r>
            <w:r>
              <w:rPr>
                <w:noProof/>
                <w:webHidden/>
              </w:rPr>
              <w:instrText xml:space="preserve"> PAGEREF _Toc210556718 \h </w:instrText>
            </w:r>
            <w:r>
              <w:rPr>
                <w:noProof/>
                <w:webHidden/>
              </w:rPr>
            </w:r>
            <w:r>
              <w:rPr>
                <w:noProof/>
                <w:webHidden/>
              </w:rPr>
              <w:fldChar w:fldCharType="separate"/>
            </w:r>
            <w:r w:rsidR="003B1FA1">
              <w:rPr>
                <w:noProof/>
                <w:webHidden/>
              </w:rPr>
              <w:t>158</w:t>
            </w:r>
            <w:r>
              <w:rPr>
                <w:noProof/>
                <w:webHidden/>
              </w:rPr>
              <w:fldChar w:fldCharType="end"/>
            </w:r>
          </w:hyperlink>
        </w:p>
        <w:p w14:paraId="40CDD766" w14:textId="0B870868" w:rsidR="00900E36" w:rsidRDefault="00900E36">
          <w:pPr>
            <w:pStyle w:val="TOC3"/>
            <w:tabs>
              <w:tab w:val="right" w:leader="dot" w:pos="9350"/>
            </w:tabs>
            <w:rPr>
              <w:noProof/>
            </w:rPr>
          </w:pPr>
          <w:hyperlink w:anchor="_Toc210556719" w:history="1">
            <w:r w:rsidRPr="00C777DC">
              <w:rPr>
                <w:rStyle w:val="Hyperlink"/>
                <w:noProof/>
              </w:rPr>
              <w:t>9.3.1 Scope of confidential information</w:t>
            </w:r>
            <w:r>
              <w:rPr>
                <w:noProof/>
                <w:webHidden/>
              </w:rPr>
              <w:tab/>
            </w:r>
            <w:r>
              <w:rPr>
                <w:noProof/>
                <w:webHidden/>
              </w:rPr>
              <w:fldChar w:fldCharType="begin"/>
            </w:r>
            <w:r>
              <w:rPr>
                <w:noProof/>
                <w:webHidden/>
              </w:rPr>
              <w:instrText xml:space="preserve"> PAGEREF _Toc210556719 \h </w:instrText>
            </w:r>
            <w:r>
              <w:rPr>
                <w:noProof/>
                <w:webHidden/>
              </w:rPr>
            </w:r>
            <w:r>
              <w:rPr>
                <w:noProof/>
                <w:webHidden/>
              </w:rPr>
              <w:fldChar w:fldCharType="separate"/>
            </w:r>
            <w:r w:rsidR="003B1FA1">
              <w:rPr>
                <w:noProof/>
                <w:webHidden/>
              </w:rPr>
              <w:t>158</w:t>
            </w:r>
            <w:r>
              <w:rPr>
                <w:noProof/>
                <w:webHidden/>
              </w:rPr>
              <w:fldChar w:fldCharType="end"/>
            </w:r>
          </w:hyperlink>
        </w:p>
        <w:p w14:paraId="33CD4277" w14:textId="5F036CEC" w:rsidR="00900E36" w:rsidRDefault="00900E36">
          <w:pPr>
            <w:pStyle w:val="TOC3"/>
            <w:tabs>
              <w:tab w:val="right" w:leader="dot" w:pos="9350"/>
            </w:tabs>
            <w:rPr>
              <w:noProof/>
            </w:rPr>
          </w:pPr>
          <w:hyperlink w:anchor="_Toc210556720" w:history="1">
            <w:r w:rsidRPr="00C777DC">
              <w:rPr>
                <w:rStyle w:val="Hyperlink"/>
                <w:noProof/>
              </w:rPr>
              <w:t>9.3.2 Information not within the scope of confidential information</w:t>
            </w:r>
            <w:r>
              <w:rPr>
                <w:noProof/>
                <w:webHidden/>
              </w:rPr>
              <w:tab/>
            </w:r>
            <w:r>
              <w:rPr>
                <w:noProof/>
                <w:webHidden/>
              </w:rPr>
              <w:fldChar w:fldCharType="begin"/>
            </w:r>
            <w:r>
              <w:rPr>
                <w:noProof/>
                <w:webHidden/>
              </w:rPr>
              <w:instrText xml:space="preserve"> PAGEREF _Toc210556720 \h </w:instrText>
            </w:r>
            <w:r>
              <w:rPr>
                <w:noProof/>
                <w:webHidden/>
              </w:rPr>
            </w:r>
            <w:r>
              <w:rPr>
                <w:noProof/>
                <w:webHidden/>
              </w:rPr>
              <w:fldChar w:fldCharType="separate"/>
            </w:r>
            <w:r w:rsidR="003B1FA1">
              <w:rPr>
                <w:noProof/>
                <w:webHidden/>
              </w:rPr>
              <w:t>158</w:t>
            </w:r>
            <w:r>
              <w:rPr>
                <w:noProof/>
                <w:webHidden/>
              </w:rPr>
              <w:fldChar w:fldCharType="end"/>
            </w:r>
          </w:hyperlink>
        </w:p>
        <w:p w14:paraId="647BA3F9" w14:textId="57E663F4" w:rsidR="00900E36" w:rsidRDefault="00900E36">
          <w:pPr>
            <w:pStyle w:val="TOC3"/>
            <w:tabs>
              <w:tab w:val="right" w:leader="dot" w:pos="9350"/>
            </w:tabs>
            <w:rPr>
              <w:noProof/>
            </w:rPr>
          </w:pPr>
          <w:hyperlink w:anchor="_Toc210556721" w:history="1">
            <w:r w:rsidRPr="00C777DC">
              <w:rPr>
                <w:rStyle w:val="Hyperlink"/>
                <w:noProof/>
              </w:rPr>
              <w:t>9.3.3 Responsibility to protect confidential information</w:t>
            </w:r>
            <w:r>
              <w:rPr>
                <w:noProof/>
                <w:webHidden/>
              </w:rPr>
              <w:tab/>
            </w:r>
            <w:r>
              <w:rPr>
                <w:noProof/>
                <w:webHidden/>
              </w:rPr>
              <w:fldChar w:fldCharType="begin"/>
            </w:r>
            <w:r>
              <w:rPr>
                <w:noProof/>
                <w:webHidden/>
              </w:rPr>
              <w:instrText xml:space="preserve"> PAGEREF _Toc210556721 \h </w:instrText>
            </w:r>
            <w:r>
              <w:rPr>
                <w:noProof/>
                <w:webHidden/>
              </w:rPr>
            </w:r>
            <w:r>
              <w:rPr>
                <w:noProof/>
                <w:webHidden/>
              </w:rPr>
              <w:fldChar w:fldCharType="separate"/>
            </w:r>
            <w:r w:rsidR="003B1FA1">
              <w:rPr>
                <w:noProof/>
                <w:webHidden/>
              </w:rPr>
              <w:t>158</w:t>
            </w:r>
            <w:r>
              <w:rPr>
                <w:noProof/>
                <w:webHidden/>
              </w:rPr>
              <w:fldChar w:fldCharType="end"/>
            </w:r>
          </w:hyperlink>
        </w:p>
        <w:p w14:paraId="764E7201" w14:textId="4AFFEF63" w:rsidR="00900E36" w:rsidRDefault="00900E36">
          <w:pPr>
            <w:pStyle w:val="TOC2"/>
            <w:tabs>
              <w:tab w:val="right" w:leader="dot" w:pos="9350"/>
            </w:tabs>
            <w:rPr>
              <w:noProof/>
            </w:rPr>
          </w:pPr>
          <w:hyperlink w:anchor="_Toc210556722" w:history="1">
            <w:r w:rsidRPr="00C777DC">
              <w:rPr>
                <w:rStyle w:val="Hyperlink"/>
                <w:noProof/>
              </w:rPr>
              <w:t>9.4 Privacy of personal information</w:t>
            </w:r>
            <w:r>
              <w:rPr>
                <w:noProof/>
                <w:webHidden/>
              </w:rPr>
              <w:tab/>
            </w:r>
            <w:r>
              <w:rPr>
                <w:noProof/>
                <w:webHidden/>
              </w:rPr>
              <w:fldChar w:fldCharType="begin"/>
            </w:r>
            <w:r>
              <w:rPr>
                <w:noProof/>
                <w:webHidden/>
              </w:rPr>
              <w:instrText xml:space="preserve"> PAGEREF _Toc210556722 \h </w:instrText>
            </w:r>
            <w:r>
              <w:rPr>
                <w:noProof/>
                <w:webHidden/>
              </w:rPr>
            </w:r>
            <w:r>
              <w:rPr>
                <w:noProof/>
                <w:webHidden/>
              </w:rPr>
              <w:fldChar w:fldCharType="separate"/>
            </w:r>
            <w:r w:rsidR="003B1FA1">
              <w:rPr>
                <w:noProof/>
                <w:webHidden/>
              </w:rPr>
              <w:t>158</w:t>
            </w:r>
            <w:r>
              <w:rPr>
                <w:noProof/>
                <w:webHidden/>
              </w:rPr>
              <w:fldChar w:fldCharType="end"/>
            </w:r>
          </w:hyperlink>
        </w:p>
        <w:p w14:paraId="3A787571" w14:textId="39D310E7" w:rsidR="00900E36" w:rsidRDefault="00900E36">
          <w:pPr>
            <w:pStyle w:val="TOC3"/>
            <w:tabs>
              <w:tab w:val="right" w:leader="dot" w:pos="9350"/>
            </w:tabs>
            <w:rPr>
              <w:noProof/>
            </w:rPr>
          </w:pPr>
          <w:hyperlink w:anchor="_Toc210556723" w:history="1">
            <w:r w:rsidRPr="00C777DC">
              <w:rPr>
                <w:rStyle w:val="Hyperlink"/>
                <w:noProof/>
              </w:rPr>
              <w:t>9.4.1 Privacy plan</w:t>
            </w:r>
            <w:r>
              <w:rPr>
                <w:noProof/>
                <w:webHidden/>
              </w:rPr>
              <w:tab/>
            </w:r>
            <w:r>
              <w:rPr>
                <w:noProof/>
                <w:webHidden/>
              </w:rPr>
              <w:fldChar w:fldCharType="begin"/>
            </w:r>
            <w:r>
              <w:rPr>
                <w:noProof/>
                <w:webHidden/>
              </w:rPr>
              <w:instrText xml:space="preserve"> PAGEREF _Toc210556723 \h </w:instrText>
            </w:r>
            <w:r>
              <w:rPr>
                <w:noProof/>
                <w:webHidden/>
              </w:rPr>
            </w:r>
            <w:r>
              <w:rPr>
                <w:noProof/>
                <w:webHidden/>
              </w:rPr>
              <w:fldChar w:fldCharType="separate"/>
            </w:r>
            <w:r w:rsidR="003B1FA1">
              <w:rPr>
                <w:noProof/>
                <w:webHidden/>
              </w:rPr>
              <w:t>158</w:t>
            </w:r>
            <w:r>
              <w:rPr>
                <w:noProof/>
                <w:webHidden/>
              </w:rPr>
              <w:fldChar w:fldCharType="end"/>
            </w:r>
          </w:hyperlink>
        </w:p>
        <w:p w14:paraId="3A3E4B3D" w14:textId="2EFBC1C6" w:rsidR="00900E36" w:rsidRDefault="00900E36">
          <w:pPr>
            <w:pStyle w:val="TOC3"/>
            <w:tabs>
              <w:tab w:val="right" w:leader="dot" w:pos="9350"/>
            </w:tabs>
            <w:rPr>
              <w:noProof/>
            </w:rPr>
          </w:pPr>
          <w:hyperlink w:anchor="_Toc210556724" w:history="1">
            <w:r w:rsidRPr="00C777DC">
              <w:rPr>
                <w:rStyle w:val="Hyperlink"/>
                <w:noProof/>
              </w:rPr>
              <w:t>9.4.2 Information treated as private</w:t>
            </w:r>
            <w:r>
              <w:rPr>
                <w:noProof/>
                <w:webHidden/>
              </w:rPr>
              <w:tab/>
            </w:r>
            <w:r>
              <w:rPr>
                <w:noProof/>
                <w:webHidden/>
              </w:rPr>
              <w:fldChar w:fldCharType="begin"/>
            </w:r>
            <w:r>
              <w:rPr>
                <w:noProof/>
                <w:webHidden/>
              </w:rPr>
              <w:instrText xml:space="preserve"> PAGEREF _Toc210556724 \h </w:instrText>
            </w:r>
            <w:r>
              <w:rPr>
                <w:noProof/>
                <w:webHidden/>
              </w:rPr>
            </w:r>
            <w:r>
              <w:rPr>
                <w:noProof/>
                <w:webHidden/>
              </w:rPr>
              <w:fldChar w:fldCharType="separate"/>
            </w:r>
            <w:r w:rsidR="003B1FA1">
              <w:rPr>
                <w:noProof/>
                <w:webHidden/>
              </w:rPr>
              <w:t>158</w:t>
            </w:r>
            <w:r>
              <w:rPr>
                <w:noProof/>
                <w:webHidden/>
              </w:rPr>
              <w:fldChar w:fldCharType="end"/>
            </w:r>
          </w:hyperlink>
        </w:p>
        <w:p w14:paraId="02D93F2D" w14:textId="0668D4F0" w:rsidR="00900E36" w:rsidRDefault="00900E36">
          <w:pPr>
            <w:pStyle w:val="TOC3"/>
            <w:tabs>
              <w:tab w:val="right" w:leader="dot" w:pos="9350"/>
            </w:tabs>
            <w:rPr>
              <w:noProof/>
            </w:rPr>
          </w:pPr>
          <w:hyperlink w:anchor="_Toc210556725" w:history="1">
            <w:r w:rsidRPr="00C777DC">
              <w:rPr>
                <w:rStyle w:val="Hyperlink"/>
                <w:noProof/>
              </w:rPr>
              <w:t>9.4.3 Information not deemed private</w:t>
            </w:r>
            <w:r>
              <w:rPr>
                <w:noProof/>
                <w:webHidden/>
              </w:rPr>
              <w:tab/>
            </w:r>
            <w:r>
              <w:rPr>
                <w:noProof/>
                <w:webHidden/>
              </w:rPr>
              <w:fldChar w:fldCharType="begin"/>
            </w:r>
            <w:r>
              <w:rPr>
                <w:noProof/>
                <w:webHidden/>
              </w:rPr>
              <w:instrText xml:space="preserve"> PAGEREF _Toc210556725 \h </w:instrText>
            </w:r>
            <w:r>
              <w:rPr>
                <w:noProof/>
                <w:webHidden/>
              </w:rPr>
            </w:r>
            <w:r>
              <w:rPr>
                <w:noProof/>
                <w:webHidden/>
              </w:rPr>
              <w:fldChar w:fldCharType="separate"/>
            </w:r>
            <w:r w:rsidR="003B1FA1">
              <w:rPr>
                <w:noProof/>
                <w:webHidden/>
              </w:rPr>
              <w:t>158</w:t>
            </w:r>
            <w:r>
              <w:rPr>
                <w:noProof/>
                <w:webHidden/>
              </w:rPr>
              <w:fldChar w:fldCharType="end"/>
            </w:r>
          </w:hyperlink>
        </w:p>
        <w:p w14:paraId="635956EB" w14:textId="4BCBD97C" w:rsidR="00900E36" w:rsidRDefault="00900E36">
          <w:pPr>
            <w:pStyle w:val="TOC3"/>
            <w:tabs>
              <w:tab w:val="right" w:leader="dot" w:pos="9350"/>
            </w:tabs>
            <w:rPr>
              <w:noProof/>
            </w:rPr>
          </w:pPr>
          <w:hyperlink w:anchor="_Toc210556726" w:history="1">
            <w:r w:rsidRPr="00C777DC">
              <w:rPr>
                <w:rStyle w:val="Hyperlink"/>
                <w:noProof/>
              </w:rPr>
              <w:t>9.4.4 Responsibility to protect private information</w:t>
            </w:r>
            <w:r>
              <w:rPr>
                <w:noProof/>
                <w:webHidden/>
              </w:rPr>
              <w:tab/>
            </w:r>
            <w:r>
              <w:rPr>
                <w:noProof/>
                <w:webHidden/>
              </w:rPr>
              <w:fldChar w:fldCharType="begin"/>
            </w:r>
            <w:r>
              <w:rPr>
                <w:noProof/>
                <w:webHidden/>
              </w:rPr>
              <w:instrText xml:space="preserve"> PAGEREF _Toc210556726 \h </w:instrText>
            </w:r>
            <w:r>
              <w:rPr>
                <w:noProof/>
                <w:webHidden/>
              </w:rPr>
            </w:r>
            <w:r>
              <w:rPr>
                <w:noProof/>
                <w:webHidden/>
              </w:rPr>
              <w:fldChar w:fldCharType="separate"/>
            </w:r>
            <w:r w:rsidR="003B1FA1">
              <w:rPr>
                <w:noProof/>
                <w:webHidden/>
              </w:rPr>
              <w:t>158</w:t>
            </w:r>
            <w:r>
              <w:rPr>
                <w:noProof/>
                <w:webHidden/>
              </w:rPr>
              <w:fldChar w:fldCharType="end"/>
            </w:r>
          </w:hyperlink>
        </w:p>
        <w:p w14:paraId="756870B4" w14:textId="09022F36" w:rsidR="00900E36" w:rsidRDefault="00900E36">
          <w:pPr>
            <w:pStyle w:val="TOC3"/>
            <w:tabs>
              <w:tab w:val="right" w:leader="dot" w:pos="9350"/>
            </w:tabs>
            <w:rPr>
              <w:noProof/>
            </w:rPr>
          </w:pPr>
          <w:hyperlink w:anchor="_Toc210556727" w:history="1">
            <w:r w:rsidRPr="00C777DC">
              <w:rPr>
                <w:rStyle w:val="Hyperlink"/>
                <w:noProof/>
              </w:rPr>
              <w:t>9.4.5 Notice and consent to use private information</w:t>
            </w:r>
            <w:r>
              <w:rPr>
                <w:noProof/>
                <w:webHidden/>
              </w:rPr>
              <w:tab/>
            </w:r>
            <w:r>
              <w:rPr>
                <w:noProof/>
                <w:webHidden/>
              </w:rPr>
              <w:fldChar w:fldCharType="begin"/>
            </w:r>
            <w:r>
              <w:rPr>
                <w:noProof/>
                <w:webHidden/>
              </w:rPr>
              <w:instrText xml:space="preserve"> PAGEREF _Toc210556727 \h </w:instrText>
            </w:r>
            <w:r>
              <w:rPr>
                <w:noProof/>
                <w:webHidden/>
              </w:rPr>
            </w:r>
            <w:r>
              <w:rPr>
                <w:noProof/>
                <w:webHidden/>
              </w:rPr>
              <w:fldChar w:fldCharType="separate"/>
            </w:r>
            <w:r w:rsidR="003B1FA1">
              <w:rPr>
                <w:noProof/>
                <w:webHidden/>
              </w:rPr>
              <w:t>158</w:t>
            </w:r>
            <w:r>
              <w:rPr>
                <w:noProof/>
                <w:webHidden/>
              </w:rPr>
              <w:fldChar w:fldCharType="end"/>
            </w:r>
          </w:hyperlink>
        </w:p>
        <w:p w14:paraId="42B8997C" w14:textId="467AE3CA" w:rsidR="00900E36" w:rsidRDefault="00900E36">
          <w:pPr>
            <w:pStyle w:val="TOC3"/>
            <w:tabs>
              <w:tab w:val="right" w:leader="dot" w:pos="9350"/>
            </w:tabs>
            <w:rPr>
              <w:noProof/>
            </w:rPr>
          </w:pPr>
          <w:hyperlink w:anchor="_Toc210556728" w:history="1">
            <w:r w:rsidRPr="00C777DC">
              <w:rPr>
                <w:rStyle w:val="Hyperlink"/>
                <w:noProof/>
              </w:rPr>
              <w:t>9.4.6 Disclosure pursuant to judicial or administrative process</w:t>
            </w:r>
            <w:r>
              <w:rPr>
                <w:noProof/>
                <w:webHidden/>
              </w:rPr>
              <w:tab/>
            </w:r>
            <w:r>
              <w:rPr>
                <w:noProof/>
                <w:webHidden/>
              </w:rPr>
              <w:fldChar w:fldCharType="begin"/>
            </w:r>
            <w:r>
              <w:rPr>
                <w:noProof/>
                <w:webHidden/>
              </w:rPr>
              <w:instrText xml:space="preserve"> PAGEREF _Toc210556728 \h </w:instrText>
            </w:r>
            <w:r>
              <w:rPr>
                <w:noProof/>
                <w:webHidden/>
              </w:rPr>
            </w:r>
            <w:r>
              <w:rPr>
                <w:noProof/>
                <w:webHidden/>
              </w:rPr>
              <w:fldChar w:fldCharType="separate"/>
            </w:r>
            <w:r w:rsidR="003B1FA1">
              <w:rPr>
                <w:noProof/>
                <w:webHidden/>
              </w:rPr>
              <w:t>158</w:t>
            </w:r>
            <w:r>
              <w:rPr>
                <w:noProof/>
                <w:webHidden/>
              </w:rPr>
              <w:fldChar w:fldCharType="end"/>
            </w:r>
          </w:hyperlink>
        </w:p>
        <w:p w14:paraId="3EE4F9B2" w14:textId="4E0253A7" w:rsidR="00900E36" w:rsidRDefault="00900E36">
          <w:pPr>
            <w:pStyle w:val="TOC3"/>
            <w:tabs>
              <w:tab w:val="right" w:leader="dot" w:pos="9350"/>
            </w:tabs>
            <w:rPr>
              <w:noProof/>
            </w:rPr>
          </w:pPr>
          <w:hyperlink w:anchor="_Toc210556729" w:history="1">
            <w:r w:rsidRPr="00C777DC">
              <w:rPr>
                <w:rStyle w:val="Hyperlink"/>
                <w:noProof/>
              </w:rPr>
              <w:t>9.4.7 Other information disclosure circumstances</w:t>
            </w:r>
            <w:r>
              <w:rPr>
                <w:noProof/>
                <w:webHidden/>
              </w:rPr>
              <w:tab/>
            </w:r>
            <w:r>
              <w:rPr>
                <w:noProof/>
                <w:webHidden/>
              </w:rPr>
              <w:fldChar w:fldCharType="begin"/>
            </w:r>
            <w:r>
              <w:rPr>
                <w:noProof/>
                <w:webHidden/>
              </w:rPr>
              <w:instrText xml:space="preserve"> PAGEREF _Toc210556729 \h </w:instrText>
            </w:r>
            <w:r>
              <w:rPr>
                <w:noProof/>
                <w:webHidden/>
              </w:rPr>
            </w:r>
            <w:r>
              <w:rPr>
                <w:noProof/>
                <w:webHidden/>
              </w:rPr>
              <w:fldChar w:fldCharType="separate"/>
            </w:r>
            <w:r w:rsidR="003B1FA1">
              <w:rPr>
                <w:noProof/>
                <w:webHidden/>
              </w:rPr>
              <w:t>158</w:t>
            </w:r>
            <w:r>
              <w:rPr>
                <w:noProof/>
                <w:webHidden/>
              </w:rPr>
              <w:fldChar w:fldCharType="end"/>
            </w:r>
          </w:hyperlink>
        </w:p>
        <w:p w14:paraId="714BFEB9" w14:textId="7D92BCFF" w:rsidR="00900E36" w:rsidRDefault="00900E36">
          <w:pPr>
            <w:pStyle w:val="TOC2"/>
            <w:tabs>
              <w:tab w:val="right" w:leader="dot" w:pos="9350"/>
            </w:tabs>
            <w:rPr>
              <w:noProof/>
            </w:rPr>
          </w:pPr>
          <w:hyperlink w:anchor="_Toc210556730" w:history="1">
            <w:r w:rsidRPr="00C777DC">
              <w:rPr>
                <w:rStyle w:val="Hyperlink"/>
                <w:noProof/>
              </w:rPr>
              <w:t>9.5 Intellectual property rights</w:t>
            </w:r>
            <w:r>
              <w:rPr>
                <w:noProof/>
                <w:webHidden/>
              </w:rPr>
              <w:tab/>
            </w:r>
            <w:r>
              <w:rPr>
                <w:noProof/>
                <w:webHidden/>
              </w:rPr>
              <w:fldChar w:fldCharType="begin"/>
            </w:r>
            <w:r>
              <w:rPr>
                <w:noProof/>
                <w:webHidden/>
              </w:rPr>
              <w:instrText xml:space="preserve"> PAGEREF _Toc210556730 \h </w:instrText>
            </w:r>
            <w:r>
              <w:rPr>
                <w:noProof/>
                <w:webHidden/>
              </w:rPr>
            </w:r>
            <w:r>
              <w:rPr>
                <w:noProof/>
                <w:webHidden/>
              </w:rPr>
              <w:fldChar w:fldCharType="separate"/>
            </w:r>
            <w:r w:rsidR="003B1FA1">
              <w:rPr>
                <w:noProof/>
                <w:webHidden/>
              </w:rPr>
              <w:t>159</w:t>
            </w:r>
            <w:r>
              <w:rPr>
                <w:noProof/>
                <w:webHidden/>
              </w:rPr>
              <w:fldChar w:fldCharType="end"/>
            </w:r>
          </w:hyperlink>
        </w:p>
        <w:p w14:paraId="0B77EFFA" w14:textId="45C21B64" w:rsidR="00900E36" w:rsidRDefault="00900E36">
          <w:pPr>
            <w:pStyle w:val="TOC2"/>
            <w:tabs>
              <w:tab w:val="right" w:leader="dot" w:pos="9350"/>
            </w:tabs>
            <w:rPr>
              <w:noProof/>
            </w:rPr>
          </w:pPr>
          <w:hyperlink w:anchor="_Toc210556731" w:history="1">
            <w:r w:rsidRPr="00C777DC">
              <w:rPr>
                <w:rStyle w:val="Hyperlink"/>
                <w:noProof/>
              </w:rPr>
              <w:t>9.6 Representations and warranties</w:t>
            </w:r>
            <w:r>
              <w:rPr>
                <w:noProof/>
                <w:webHidden/>
              </w:rPr>
              <w:tab/>
            </w:r>
            <w:r>
              <w:rPr>
                <w:noProof/>
                <w:webHidden/>
              </w:rPr>
              <w:fldChar w:fldCharType="begin"/>
            </w:r>
            <w:r>
              <w:rPr>
                <w:noProof/>
                <w:webHidden/>
              </w:rPr>
              <w:instrText xml:space="preserve"> PAGEREF _Toc210556731 \h </w:instrText>
            </w:r>
            <w:r>
              <w:rPr>
                <w:noProof/>
                <w:webHidden/>
              </w:rPr>
            </w:r>
            <w:r>
              <w:rPr>
                <w:noProof/>
                <w:webHidden/>
              </w:rPr>
              <w:fldChar w:fldCharType="separate"/>
            </w:r>
            <w:r w:rsidR="003B1FA1">
              <w:rPr>
                <w:noProof/>
                <w:webHidden/>
              </w:rPr>
              <w:t>159</w:t>
            </w:r>
            <w:r>
              <w:rPr>
                <w:noProof/>
                <w:webHidden/>
              </w:rPr>
              <w:fldChar w:fldCharType="end"/>
            </w:r>
          </w:hyperlink>
        </w:p>
        <w:p w14:paraId="133E0B89" w14:textId="4CAF3240" w:rsidR="00900E36" w:rsidRDefault="00900E36">
          <w:pPr>
            <w:pStyle w:val="TOC3"/>
            <w:tabs>
              <w:tab w:val="right" w:leader="dot" w:pos="9350"/>
            </w:tabs>
            <w:rPr>
              <w:noProof/>
            </w:rPr>
          </w:pPr>
          <w:hyperlink w:anchor="_Toc210556732" w:history="1">
            <w:r w:rsidRPr="00C777DC">
              <w:rPr>
                <w:rStyle w:val="Hyperlink"/>
                <w:noProof/>
              </w:rPr>
              <w:t>9.6.1 CA representations and warranties</w:t>
            </w:r>
            <w:r>
              <w:rPr>
                <w:noProof/>
                <w:webHidden/>
              </w:rPr>
              <w:tab/>
            </w:r>
            <w:r>
              <w:rPr>
                <w:noProof/>
                <w:webHidden/>
              </w:rPr>
              <w:fldChar w:fldCharType="begin"/>
            </w:r>
            <w:r>
              <w:rPr>
                <w:noProof/>
                <w:webHidden/>
              </w:rPr>
              <w:instrText xml:space="preserve"> PAGEREF _Toc210556732 \h </w:instrText>
            </w:r>
            <w:r>
              <w:rPr>
                <w:noProof/>
                <w:webHidden/>
              </w:rPr>
            </w:r>
            <w:r>
              <w:rPr>
                <w:noProof/>
                <w:webHidden/>
              </w:rPr>
              <w:fldChar w:fldCharType="separate"/>
            </w:r>
            <w:r w:rsidR="003B1FA1">
              <w:rPr>
                <w:noProof/>
                <w:webHidden/>
              </w:rPr>
              <w:t>159</w:t>
            </w:r>
            <w:r>
              <w:rPr>
                <w:noProof/>
                <w:webHidden/>
              </w:rPr>
              <w:fldChar w:fldCharType="end"/>
            </w:r>
          </w:hyperlink>
        </w:p>
        <w:p w14:paraId="4E4D45B5" w14:textId="234489B8" w:rsidR="00900E36" w:rsidRDefault="00900E36">
          <w:pPr>
            <w:pStyle w:val="TOC3"/>
            <w:tabs>
              <w:tab w:val="right" w:leader="dot" w:pos="9350"/>
            </w:tabs>
            <w:rPr>
              <w:noProof/>
            </w:rPr>
          </w:pPr>
          <w:hyperlink w:anchor="_Toc210556733" w:history="1">
            <w:r w:rsidRPr="00C777DC">
              <w:rPr>
                <w:rStyle w:val="Hyperlink"/>
                <w:noProof/>
              </w:rPr>
              <w:t>9.6.2 RA representations and warranties</w:t>
            </w:r>
            <w:r>
              <w:rPr>
                <w:noProof/>
                <w:webHidden/>
              </w:rPr>
              <w:tab/>
            </w:r>
            <w:r>
              <w:rPr>
                <w:noProof/>
                <w:webHidden/>
              </w:rPr>
              <w:fldChar w:fldCharType="begin"/>
            </w:r>
            <w:r>
              <w:rPr>
                <w:noProof/>
                <w:webHidden/>
              </w:rPr>
              <w:instrText xml:space="preserve"> PAGEREF _Toc210556733 \h </w:instrText>
            </w:r>
            <w:r>
              <w:rPr>
                <w:noProof/>
                <w:webHidden/>
              </w:rPr>
            </w:r>
            <w:r>
              <w:rPr>
                <w:noProof/>
                <w:webHidden/>
              </w:rPr>
              <w:fldChar w:fldCharType="separate"/>
            </w:r>
            <w:r w:rsidR="003B1FA1">
              <w:rPr>
                <w:noProof/>
                <w:webHidden/>
              </w:rPr>
              <w:t>160</w:t>
            </w:r>
            <w:r>
              <w:rPr>
                <w:noProof/>
                <w:webHidden/>
              </w:rPr>
              <w:fldChar w:fldCharType="end"/>
            </w:r>
          </w:hyperlink>
        </w:p>
        <w:p w14:paraId="057820C7" w14:textId="758E8963" w:rsidR="00900E36" w:rsidRDefault="00900E36">
          <w:pPr>
            <w:pStyle w:val="TOC3"/>
            <w:tabs>
              <w:tab w:val="right" w:leader="dot" w:pos="9350"/>
            </w:tabs>
            <w:rPr>
              <w:noProof/>
            </w:rPr>
          </w:pPr>
          <w:hyperlink w:anchor="_Toc210556734" w:history="1">
            <w:r w:rsidRPr="00C777DC">
              <w:rPr>
                <w:rStyle w:val="Hyperlink"/>
                <w:noProof/>
              </w:rPr>
              <w:t>9.6.3 Subscriber representations and warranties</w:t>
            </w:r>
            <w:r>
              <w:rPr>
                <w:noProof/>
                <w:webHidden/>
              </w:rPr>
              <w:tab/>
            </w:r>
            <w:r>
              <w:rPr>
                <w:noProof/>
                <w:webHidden/>
              </w:rPr>
              <w:fldChar w:fldCharType="begin"/>
            </w:r>
            <w:r>
              <w:rPr>
                <w:noProof/>
                <w:webHidden/>
              </w:rPr>
              <w:instrText xml:space="preserve"> PAGEREF _Toc210556734 \h </w:instrText>
            </w:r>
            <w:r>
              <w:rPr>
                <w:noProof/>
                <w:webHidden/>
              </w:rPr>
            </w:r>
            <w:r>
              <w:rPr>
                <w:noProof/>
                <w:webHidden/>
              </w:rPr>
              <w:fldChar w:fldCharType="separate"/>
            </w:r>
            <w:r w:rsidR="003B1FA1">
              <w:rPr>
                <w:noProof/>
                <w:webHidden/>
              </w:rPr>
              <w:t>160</w:t>
            </w:r>
            <w:r>
              <w:rPr>
                <w:noProof/>
                <w:webHidden/>
              </w:rPr>
              <w:fldChar w:fldCharType="end"/>
            </w:r>
          </w:hyperlink>
        </w:p>
        <w:p w14:paraId="6C8E149C" w14:textId="53E8DF0A" w:rsidR="00900E36" w:rsidRDefault="00900E36">
          <w:pPr>
            <w:pStyle w:val="TOC3"/>
            <w:tabs>
              <w:tab w:val="right" w:leader="dot" w:pos="9350"/>
            </w:tabs>
            <w:rPr>
              <w:noProof/>
            </w:rPr>
          </w:pPr>
          <w:hyperlink w:anchor="_Toc210556735" w:history="1">
            <w:r w:rsidRPr="00C777DC">
              <w:rPr>
                <w:rStyle w:val="Hyperlink"/>
                <w:noProof/>
              </w:rPr>
              <w:t>9.6.4 Relying party representations and warranties</w:t>
            </w:r>
            <w:r>
              <w:rPr>
                <w:noProof/>
                <w:webHidden/>
              </w:rPr>
              <w:tab/>
            </w:r>
            <w:r>
              <w:rPr>
                <w:noProof/>
                <w:webHidden/>
              </w:rPr>
              <w:fldChar w:fldCharType="begin"/>
            </w:r>
            <w:r>
              <w:rPr>
                <w:noProof/>
                <w:webHidden/>
              </w:rPr>
              <w:instrText xml:space="preserve"> PAGEREF _Toc210556735 \h </w:instrText>
            </w:r>
            <w:r>
              <w:rPr>
                <w:noProof/>
                <w:webHidden/>
              </w:rPr>
            </w:r>
            <w:r>
              <w:rPr>
                <w:noProof/>
                <w:webHidden/>
              </w:rPr>
              <w:fldChar w:fldCharType="separate"/>
            </w:r>
            <w:r w:rsidR="003B1FA1">
              <w:rPr>
                <w:noProof/>
                <w:webHidden/>
              </w:rPr>
              <w:t>162</w:t>
            </w:r>
            <w:r>
              <w:rPr>
                <w:noProof/>
                <w:webHidden/>
              </w:rPr>
              <w:fldChar w:fldCharType="end"/>
            </w:r>
          </w:hyperlink>
        </w:p>
        <w:p w14:paraId="21B985DB" w14:textId="440A7155" w:rsidR="00900E36" w:rsidRDefault="00900E36">
          <w:pPr>
            <w:pStyle w:val="TOC3"/>
            <w:tabs>
              <w:tab w:val="right" w:leader="dot" w:pos="9350"/>
            </w:tabs>
            <w:rPr>
              <w:noProof/>
            </w:rPr>
          </w:pPr>
          <w:hyperlink w:anchor="_Toc210556736" w:history="1">
            <w:r w:rsidRPr="00C777DC">
              <w:rPr>
                <w:rStyle w:val="Hyperlink"/>
                <w:noProof/>
              </w:rPr>
              <w:t>9.6.5 Representations and warranties of other participants</w:t>
            </w:r>
            <w:r>
              <w:rPr>
                <w:noProof/>
                <w:webHidden/>
              </w:rPr>
              <w:tab/>
            </w:r>
            <w:r>
              <w:rPr>
                <w:noProof/>
                <w:webHidden/>
              </w:rPr>
              <w:fldChar w:fldCharType="begin"/>
            </w:r>
            <w:r>
              <w:rPr>
                <w:noProof/>
                <w:webHidden/>
              </w:rPr>
              <w:instrText xml:space="preserve"> PAGEREF _Toc210556736 \h </w:instrText>
            </w:r>
            <w:r>
              <w:rPr>
                <w:noProof/>
                <w:webHidden/>
              </w:rPr>
            </w:r>
            <w:r>
              <w:rPr>
                <w:noProof/>
                <w:webHidden/>
              </w:rPr>
              <w:fldChar w:fldCharType="separate"/>
            </w:r>
            <w:r w:rsidR="003B1FA1">
              <w:rPr>
                <w:noProof/>
                <w:webHidden/>
              </w:rPr>
              <w:t>162</w:t>
            </w:r>
            <w:r>
              <w:rPr>
                <w:noProof/>
                <w:webHidden/>
              </w:rPr>
              <w:fldChar w:fldCharType="end"/>
            </w:r>
          </w:hyperlink>
        </w:p>
        <w:p w14:paraId="6550ECA9" w14:textId="2DA5BA8E" w:rsidR="00900E36" w:rsidRDefault="00900E36">
          <w:pPr>
            <w:pStyle w:val="TOC2"/>
            <w:tabs>
              <w:tab w:val="right" w:leader="dot" w:pos="9350"/>
            </w:tabs>
            <w:rPr>
              <w:noProof/>
            </w:rPr>
          </w:pPr>
          <w:hyperlink w:anchor="_Toc210556737" w:history="1">
            <w:r w:rsidRPr="00C777DC">
              <w:rPr>
                <w:rStyle w:val="Hyperlink"/>
                <w:noProof/>
              </w:rPr>
              <w:t>9.7 Disclaimers of warranties</w:t>
            </w:r>
            <w:r>
              <w:rPr>
                <w:noProof/>
                <w:webHidden/>
              </w:rPr>
              <w:tab/>
            </w:r>
            <w:r>
              <w:rPr>
                <w:noProof/>
                <w:webHidden/>
              </w:rPr>
              <w:fldChar w:fldCharType="begin"/>
            </w:r>
            <w:r>
              <w:rPr>
                <w:noProof/>
                <w:webHidden/>
              </w:rPr>
              <w:instrText xml:space="preserve"> PAGEREF _Toc210556737 \h </w:instrText>
            </w:r>
            <w:r>
              <w:rPr>
                <w:noProof/>
                <w:webHidden/>
              </w:rPr>
            </w:r>
            <w:r>
              <w:rPr>
                <w:noProof/>
                <w:webHidden/>
              </w:rPr>
              <w:fldChar w:fldCharType="separate"/>
            </w:r>
            <w:r w:rsidR="003B1FA1">
              <w:rPr>
                <w:noProof/>
                <w:webHidden/>
              </w:rPr>
              <w:t>162</w:t>
            </w:r>
            <w:r>
              <w:rPr>
                <w:noProof/>
                <w:webHidden/>
              </w:rPr>
              <w:fldChar w:fldCharType="end"/>
            </w:r>
          </w:hyperlink>
        </w:p>
        <w:p w14:paraId="6C9401E2" w14:textId="7D86FD87" w:rsidR="00900E36" w:rsidRDefault="00900E36">
          <w:pPr>
            <w:pStyle w:val="TOC2"/>
            <w:tabs>
              <w:tab w:val="right" w:leader="dot" w:pos="9350"/>
            </w:tabs>
            <w:rPr>
              <w:noProof/>
            </w:rPr>
          </w:pPr>
          <w:hyperlink w:anchor="_Toc210556738" w:history="1">
            <w:r w:rsidRPr="00C777DC">
              <w:rPr>
                <w:rStyle w:val="Hyperlink"/>
                <w:noProof/>
              </w:rPr>
              <w:t>9.8 Limitations of liability</w:t>
            </w:r>
            <w:r>
              <w:rPr>
                <w:noProof/>
                <w:webHidden/>
              </w:rPr>
              <w:tab/>
            </w:r>
            <w:r>
              <w:rPr>
                <w:noProof/>
                <w:webHidden/>
              </w:rPr>
              <w:fldChar w:fldCharType="begin"/>
            </w:r>
            <w:r>
              <w:rPr>
                <w:noProof/>
                <w:webHidden/>
              </w:rPr>
              <w:instrText xml:space="preserve"> PAGEREF _Toc210556738 \h </w:instrText>
            </w:r>
            <w:r>
              <w:rPr>
                <w:noProof/>
                <w:webHidden/>
              </w:rPr>
            </w:r>
            <w:r>
              <w:rPr>
                <w:noProof/>
                <w:webHidden/>
              </w:rPr>
              <w:fldChar w:fldCharType="separate"/>
            </w:r>
            <w:r w:rsidR="003B1FA1">
              <w:rPr>
                <w:noProof/>
                <w:webHidden/>
              </w:rPr>
              <w:t>162</w:t>
            </w:r>
            <w:r>
              <w:rPr>
                <w:noProof/>
                <w:webHidden/>
              </w:rPr>
              <w:fldChar w:fldCharType="end"/>
            </w:r>
          </w:hyperlink>
        </w:p>
        <w:p w14:paraId="051929ED" w14:textId="5DC1ECE0" w:rsidR="00900E36" w:rsidRDefault="00900E36">
          <w:pPr>
            <w:pStyle w:val="TOC2"/>
            <w:tabs>
              <w:tab w:val="right" w:leader="dot" w:pos="9350"/>
            </w:tabs>
            <w:rPr>
              <w:noProof/>
            </w:rPr>
          </w:pPr>
          <w:hyperlink w:anchor="_Toc210556739" w:history="1">
            <w:r w:rsidRPr="00C777DC">
              <w:rPr>
                <w:rStyle w:val="Hyperlink"/>
                <w:noProof/>
              </w:rPr>
              <w:t>9.9 Indemnities</w:t>
            </w:r>
            <w:r>
              <w:rPr>
                <w:noProof/>
                <w:webHidden/>
              </w:rPr>
              <w:tab/>
            </w:r>
            <w:r>
              <w:rPr>
                <w:noProof/>
                <w:webHidden/>
              </w:rPr>
              <w:fldChar w:fldCharType="begin"/>
            </w:r>
            <w:r>
              <w:rPr>
                <w:noProof/>
                <w:webHidden/>
              </w:rPr>
              <w:instrText xml:space="preserve"> PAGEREF _Toc210556739 \h </w:instrText>
            </w:r>
            <w:r>
              <w:rPr>
                <w:noProof/>
                <w:webHidden/>
              </w:rPr>
            </w:r>
            <w:r>
              <w:rPr>
                <w:noProof/>
                <w:webHidden/>
              </w:rPr>
              <w:fldChar w:fldCharType="separate"/>
            </w:r>
            <w:r w:rsidR="003B1FA1">
              <w:rPr>
                <w:noProof/>
                <w:webHidden/>
              </w:rPr>
              <w:t>162</w:t>
            </w:r>
            <w:r>
              <w:rPr>
                <w:noProof/>
                <w:webHidden/>
              </w:rPr>
              <w:fldChar w:fldCharType="end"/>
            </w:r>
          </w:hyperlink>
        </w:p>
        <w:p w14:paraId="316A0F16" w14:textId="3F09AFD9" w:rsidR="00900E36" w:rsidRDefault="00900E36">
          <w:pPr>
            <w:pStyle w:val="TOC2"/>
            <w:tabs>
              <w:tab w:val="right" w:leader="dot" w:pos="9350"/>
            </w:tabs>
            <w:rPr>
              <w:noProof/>
            </w:rPr>
          </w:pPr>
          <w:hyperlink w:anchor="_Toc210556740" w:history="1">
            <w:r w:rsidRPr="00C777DC">
              <w:rPr>
                <w:rStyle w:val="Hyperlink"/>
                <w:noProof/>
              </w:rPr>
              <w:t>9.10 Term and termination</w:t>
            </w:r>
            <w:r>
              <w:rPr>
                <w:noProof/>
                <w:webHidden/>
              </w:rPr>
              <w:tab/>
            </w:r>
            <w:r>
              <w:rPr>
                <w:noProof/>
                <w:webHidden/>
              </w:rPr>
              <w:fldChar w:fldCharType="begin"/>
            </w:r>
            <w:r>
              <w:rPr>
                <w:noProof/>
                <w:webHidden/>
              </w:rPr>
              <w:instrText xml:space="preserve"> PAGEREF _Toc210556740 \h </w:instrText>
            </w:r>
            <w:r>
              <w:rPr>
                <w:noProof/>
                <w:webHidden/>
              </w:rPr>
            </w:r>
            <w:r>
              <w:rPr>
                <w:noProof/>
                <w:webHidden/>
              </w:rPr>
              <w:fldChar w:fldCharType="separate"/>
            </w:r>
            <w:r w:rsidR="003B1FA1">
              <w:rPr>
                <w:noProof/>
                <w:webHidden/>
              </w:rPr>
              <w:t>163</w:t>
            </w:r>
            <w:r>
              <w:rPr>
                <w:noProof/>
                <w:webHidden/>
              </w:rPr>
              <w:fldChar w:fldCharType="end"/>
            </w:r>
          </w:hyperlink>
        </w:p>
        <w:p w14:paraId="4CD19C5A" w14:textId="69218AA9" w:rsidR="00900E36" w:rsidRDefault="00900E36">
          <w:pPr>
            <w:pStyle w:val="TOC3"/>
            <w:tabs>
              <w:tab w:val="right" w:leader="dot" w:pos="9350"/>
            </w:tabs>
            <w:rPr>
              <w:noProof/>
            </w:rPr>
          </w:pPr>
          <w:hyperlink w:anchor="_Toc210556741" w:history="1">
            <w:r w:rsidRPr="00C777DC">
              <w:rPr>
                <w:rStyle w:val="Hyperlink"/>
                <w:noProof/>
              </w:rPr>
              <w:t>9.10.1 Term</w:t>
            </w:r>
            <w:r>
              <w:rPr>
                <w:noProof/>
                <w:webHidden/>
              </w:rPr>
              <w:tab/>
            </w:r>
            <w:r>
              <w:rPr>
                <w:noProof/>
                <w:webHidden/>
              </w:rPr>
              <w:fldChar w:fldCharType="begin"/>
            </w:r>
            <w:r>
              <w:rPr>
                <w:noProof/>
                <w:webHidden/>
              </w:rPr>
              <w:instrText xml:space="preserve"> PAGEREF _Toc210556741 \h </w:instrText>
            </w:r>
            <w:r>
              <w:rPr>
                <w:noProof/>
                <w:webHidden/>
              </w:rPr>
            </w:r>
            <w:r>
              <w:rPr>
                <w:noProof/>
                <w:webHidden/>
              </w:rPr>
              <w:fldChar w:fldCharType="separate"/>
            </w:r>
            <w:r w:rsidR="003B1FA1">
              <w:rPr>
                <w:noProof/>
                <w:webHidden/>
              </w:rPr>
              <w:t>163</w:t>
            </w:r>
            <w:r>
              <w:rPr>
                <w:noProof/>
                <w:webHidden/>
              </w:rPr>
              <w:fldChar w:fldCharType="end"/>
            </w:r>
          </w:hyperlink>
        </w:p>
        <w:p w14:paraId="20680EFA" w14:textId="67A87928" w:rsidR="00900E36" w:rsidRDefault="00900E36">
          <w:pPr>
            <w:pStyle w:val="TOC3"/>
            <w:tabs>
              <w:tab w:val="right" w:leader="dot" w:pos="9350"/>
            </w:tabs>
            <w:rPr>
              <w:noProof/>
            </w:rPr>
          </w:pPr>
          <w:hyperlink w:anchor="_Toc210556742" w:history="1">
            <w:r w:rsidRPr="00C777DC">
              <w:rPr>
                <w:rStyle w:val="Hyperlink"/>
                <w:noProof/>
              </w:rPr>
              <w:t>9.10.2 Termination</w:t>
            </w:r>
            <w:r>
              <w:rPr>
                <w:noProof/>
                <w:webHidden/>
              </w:rPr>
              <w:tab/>
            </w:r>
            <w:r>
              <w:rPr>
                <w:noProof/>
                <w:webHidden/>
              </w:rPr>
              <w:fldChar w:fldCharType="begin"/>
            </w:r>
            <w:r>
              <w:rPr>
                <w:noProof/>
                <w:webHidden/>
              </w:rPr>
              <w:instrText xml:space="preserve"> PAGEREF _Toc210556742 \h </w:instrText>
            </w:r>
            <w:r>
              <w:rPr>
                <w:noProof/>
                <w:webHidden/>
              </w:rPr>
            </w:r>
            <w:r>
              <w:rPr>
                <w:noProof/>
                <w:webHidden/>
              </w:rPr>
              <w:fldChar w:fldCharType="separate"/>
            </w:r>
            <w:r w:rsidR="003B1FA1">
              <w:rPr>
                <w:noProof/>
                <w:webHidden/>
              </w:rPr>
              <w:t>163</w:t>
            </w:r>
            <w:r>
              <w:rPr>
                <w:noProof/>
                <w:webHidden/>
              </w:rPr>
              <w:fldChar w:fldCharType="end"/>
            </w:r>
          </w:hyperlink>
        </w:p>
        <w:p w14:paraId="53133DF9" w14:textId="4A15365F" w:rsidR="00900E36" w:rsidRDefault="00900E36">
          <w:pPr>
            <w:pStyle w:val="TOC3"/>
            <w:tabs>
              <w:tab w:val="right" w:leader="dot" w:pos="9350"/>
            </w:tabs>
            <w:rPr>
              <w:noProof/>
            </w:rPr>
          </w:pPr>
          <w:hyperlink w:anchor="_Toc210556743" w:history="1">
            <w:r w:rsidRPr="00C777DC">
              <w:rPr>
                <w:rStyle w:val="Hyperlink"/>
                <w:noProof/>
              </w:rPr>
              <w:t>9.10.3 Effect of termination and survival</w:t>
            </w:r>
            <w:r>
              <w:rPr>
                <w:noProof/>
                <w:webHidden/>
              </w:rPr>
              <w:tab/>
            </w:r>
            <w:r>
              <w:rPr>
                <w:noProof/>
                <w:webHidden/>
              </w:rPr>
              <w:fldChar w:fldCharType="begin"/>
            </w:r>
            <w:r>
              <w:rPr>
                <w:noProof/>
                <w:webHidden/>
              </w:rPr>
              <w:instrText xml:space="preserve"> PAGEREF _Toc210556743 \h </w:instrText>
            </w:r>
            <w:r>
              <w:rPr>
                <w:noProof/>
                <w:webHidden/>
              </w:rPr>
            </w:r>
            <w:r>
              <w:rPr>
                <w:noProof/>
                <w:webHidden/>
              </w:rPr>
              <w:fldChar w:fldCharType="separate"/>
            </w:r>
            <w:r w:rsidR="003B1FA1">
              <w:rPr>
                <w:noProof/>
                <w:webHidden/>
              </w:rPr>
              <w:t>163</w:t>
            </w:r>
            <w:r>
              <w:rPr>
                <w:noProof/>
                <w:webHidden/>
              </w:rPr>
              <w:fldChar w:fldCharType="end"/>
            </w:r>
          </w:hyperlink>
        </w:p>
        <w:p w14:paraId="243D594B" w14:textId="16DD30D1" w:rsidR="00900E36" w:rsidRDefault="00900E36">
          <w:pPr>
            <w:pStyle w:val="TOC2"/>
            <w:tabs>
              <w:tab w:val="right" w:leader="dot" w:pos="9350"/>
            </w:tabs>
            <w:rPr>
              <w:noProof/>
            </w:rPr>
          </w:pPr>
          <w:hyperlink w:anchor="_Toc210556744" w:history="1">
            <w:r w:rsidRPr="00C777DC">
              <w:rPr>
                <w:rStyle w:val="Hyperlink"/>
                <w:noProof/>
              </w:rPr>
              <w:t>9.11 Individual notices and communications with participants</w:t>
            </w:r>
            <w:r>
              <w:rPr>
                <w:noProof/>
                <w:webHidden/>
              </w:rPr>
              <w:tab/>
            </w:r>
            <w:r>
              <w:rPr>
                <w:noProof/>
                <w:webHidden/>
              </w:rPr>
              <w:fldChar w:fldCharType="begin"/>
            </w:r>
            <w:r>
              <w:rPr>
                <w:noProof/>
                <w:webHidden/>
              </w:rPr>
              <w:instrText xml:space="preserve"> PAGEREF _Toc210556744 \h </w:instrText>
            </w:r>
            <w:r>
              <w:rPr>
                <w:noProof/>
                <w:webHidden/>
              </w:rPr>
            </w:r>
            <w:r>
              <w:rPr>
                <w:noProof/>
                <w:webHidden/>
              </w:rPr>
              <w:fldChar w:fldCharType="separate"/>
            </w:r>
            <w:r w:rsidR="003B1FA1">
              <w:rPr>
                <w:noProof/>
                <w:webHidden/>
              </w:rPr>
              <w:t>163</w:t>
            </w:r>
            <w:r>
              <w:rPr>
                <w:noProof/>
                <w:webHidden/>
              </w:rPr>
              <w:fldChar w:fldCharType="end"/>
            </w:r>
          </w:hyperlink>
        </w:p>
        <w:p w14:paraId="609751EF" w14:textId="16F7D3CB" w:rsidR="00900E36" w:rsidRDefault="00900E36">
          <w:pPr>
            <w:pStyle w:val="TOC2"/>
            <w:tabs>
              <w:tab w:val="right" w:leader="dot" w:pos="9350"/>
            </w:tabs>
            <w:rPr>
              <w:noProof/>
            </w:rPr>
          </w:pPr>
          <w:hyperlink w:anchor="_Toc210556745" w:history="1">
            <w:r w:rsidRPr="00C777DC">
              <w:rPr>
                <w:rStyle w:val="Hyperlink"/>
                <w:noProof/>
              </w:rPr>
              <w:t>9.12 Amendments</w:t>
            </w:r>
            <w:r>
              <w:rPr>
                <w:noProof/>
                <w:webHidden/>
              </w:rPr>
              <w:tab/>
            </w:r>
            <w:r>
              <w:rPr>
                <w:noProof/>
                <w:webHidden/>
              </w:rPr>
              <w:fldChar w:fldCharType="begin"/>
            </w:r>
            <w:r>
              <w:rPr>
                <w:noProof/>
                <w:webHidden/>
              </w:rPr>
              <w:instrText xml:space="preserve"> PAGEREF _Toc210556745 \h </w:instrText>
            </w:r>
            <w:r>
              <w:rPr>
                <w:noProof/>
                <w:webHidden/>
              </w:rPr>
            </w:r>
            <w:r>
              <w:rPr>
                <w:noProof/>
                <w:webHidden/>
              </w:rPr>
              <w:fldChar w:fldCharType="separate"/>
            </w:r>
            <w:r w:rsidR="003B1FA1">
              <w:rPr>
                <w:noProof/>
                <w:webHidden/>
              </w:rPr>
              <w:t>163</w:t>
            </w:r>
            <w:r>
              <w:rPr>
                <w:noProof/>
                <w:webHidden/>
              </w:rPr>
              <w:fldChar w:fldCharType="end"/>
            </w:r>
          </w:hyperlink>
        </w:p>
        <w:p w14:paraId="282F26CD" w14:textId="4FC32734" w:rsidR="00900E36" w:rsidRDefault="00900E36">
          <w:pPr>
            <w:pStyle w:val="TOC3"/>
            <w:tabs>
              <w:tab w:val="right" w:leader="dot" w:pos="9350"/>
            </w:tabs>
            <w:rPr>
              <w:noProof/>
            </w:rPr>
          </w:pPr>
          <w:hyperlink w:anchor="_Toc210556746" w:history="1">
            <w:r w:rsidRPr="00C777DC">
              <w:rPr>
                <w:rStyle w:val="Hyperlink"/>
                <w:noProof/>
              </w:rPr>
              <w:t>9.12.1 Procedure for amendment</w:t>
            </w:r>
            <w:r>
              <w:rPr>
                <w:noProof/>
                <w:webHidden/>
              </w:rPr>
              <w:tab/>
            </w:r>
            <w:r>
              <w:rPr>
                <w:noProof/>
                <w:webHidden/>
              </w:rPr>
              <w:fldChar w:fldCharType="begin"/>
            </w:r>
            <w:r>
              <w:rPr>
                <w:noProof/>
                <w:webHidden/>
              </w:rPr>
              <w:instrText xml:space="preserve"> PAGEREF _Toc210556746 \h </w:instrText>
            </w:r>
            <w:r>
              <w:rPr>
                <w:noProof/>
                <w:webHidden/>
              </w:rPr>
            </w:r>
            <w:r>
              <w:rPr>
                <w:noProof/>
                <w:webHidden/>
              </w:rPr>
              <w:fldChar w:fldCharType="separate"/>
            </w:r>
            <w:r w:rsidR="003B1FA1">
              <w:rPr>
                <w:noProof/>
                <w:webHidden/>
              </w:rPr>
              <w:t>163</w:t>
            </w:r>
            <w:r>
              <w:rPr>
                <w:noProof/>
                <w:webHidden/>
              </w:rPr>
              <w:fldChar w:fldCharType="end"/>
            </w:r>
          </w:hyperlink>
        </w:p>
        <w:p w14:paraId="33F04C4F" w14:textId="4DB1D9DE" w:rsidR="00900E36" w:rsidRDefault="00900E36">
          <w:pPr>
            <w:pStyle w:val="TOC3"/>
            <w:tabs>
              <w:tab w:val="right" w:leader="dot" w:pos="9350"/>
            </w:tabs>
            <w:rPr>
              <w:noProof/>
            </w:rPr>
          </w:pPr>
          <w:hyperlink w:anchor="_Toc210556747" w:history="1">
            <w:r w:rsidRPr="00C777DC">
              <w:rPr>
                <w:rStyle w:val="Hyperlink"/>
                <w:noProof/>
              </w:rPr>
              <w:t>9.12.2 Notification mechanism and period</w:t>
            </w:r>
            <w:r>
              <w:rPr>
                <w:noProof/>
                <w:webHidden/>
              </w:rPr>
              <w:tab/>
            </w:r>
            <w:r>
              <w:rPr>
                <w:noProof/>
                <w:webHidden/>
              </w:rPr>
              <w:fldChar w:fldCharType="begin"/>
            </w:r>
            <w:r>
              <w:rPr>
                <w:noProof/>
                <w:webHidden/>
              </w:rPr>
              <w:instrText xml:space="preserve"> PAGEREF _Toc210556747 \h </w:instrText>
            </w:r>
            <w:r>
              <w:rPr>
                <w:noProof/>
                <w:webHidden/>
              </w:rPr>
            </w:r>
            <w:r>
              <w:rPr>
                <w:noProof/>
                <w:webHidden/>
              </w:rPr>
              <w:fldChar w:fldCharType="separate"/>
            </w:r>
            <w:r w:rsidR="003B1FA1">
              <w:rPr>
                <w:noProof/>
                <w:webHidden/>
              </w:rPr>
              <w:t>163</w:t>
            </w:r>
            <w:r>
              <w:rPr>
                <w:noProof/>
                <w:webHidden/>
              </w:rPr>
              <w:fldChar w:fldCharType="end"/>
            </w:r>
          </w:hyperlink>
        </w:p>
        <w:p w14:paraId="24AC3144" w14:textId="063E6A54" w:rsidR="00900E36" w:rsidRDefault="00900E36">
          <w:pPr>
            <w:pStyle w:val="TOC3"/>
            <w:tabs>
              <w:tab w:val="right" w:leader="dot" w:pos="9350"/>
            </w:tabs>
            <w:rPr>
              <w:noProof/>
            </w:rPr>
          </w:pPr>
          <w:hyperlink w:anchor="_Toc210556748" w:history="1">
            <w:r w:rsidRPr="00C777DC">
              <w:rPr>
                <w:rStyle w:val="Hyperlink"/>
                <w:noProof/>
              </w:rPr>
              <w:t>9.12.3 Circumstances under which OID must be changed</w:t>
            </w:r>
            <w:r>
              <w:rPr>
                <w:noProof/>
                <w:webHidden/>
              </w:rPr>
              <w:tab/>
            </w:r>
            <w:r>
              <w:rPr>
                <w:noProof/>
                <w:webHidden/>
              </w:rPr>
              <w:fldChar w:fldCharType="begin"/>
            </w:r>
            <w:r>
              <w:rPr>
                <w:noProof/>
                <w:webHidden/>
              </w:rPr>
              <w:instrText xml:space="preserve"> PAGEREF _Toc210556748 \h </w:instrText>
            </w:r>
            <w:r>
              <w:rPr>
                <w:noProof/>
                <w:webHidden/>
              </w:rPr>
            </w:r>
            <w:r>
              <w:rPr>
                <w:noProof/>
                <w:webHidden/>
              </w:rPr>
              <w:fldChar w:fldCharType="separate"/>
            </w:r>
            <w:r w:rsidR="003B1FA1">
              <w:rPr>
                <w:noProof/>
                <w:webHidden/>
              </w:rPr>
              <w:t>163</w:t>
            </w:r>
            <w:r>
              <w:rPr>
                <w:noProof/>
                <w:webHidden/>
              </w:rPr>
              <w:fldChar w:fldCharType="end"/>
            </w:r>
          </w:hyperlink>
        </w:p>
        <w:p w14:paraId="7CEACAE0" w14:textId="4827C22A" w:rsidR="00900E36" w:rsidRDefault="00900E36">
          <w:pPr>
            <w:pStyle w:val="TOC2"/>
            <w:tabs>
              <w:tab w:val="right" w:leader="dot" w:pos="9350"/>
            </w:tabs>
            <w:rPr>
              <w:noProof/>
            </w:rPr>
          </w:pPr>
          <w:hyperlink w:anchor="_Toc210556749" w:history="1">
            <w:r w:rsidRPr="00C777DC">
              <w:rPr>
                <w:rStyle w:val="Hyperlink"/>
                <w:noProof/>
              </w:rPr>
              <w:t>9.13 Dispute resolution provisions</w:t>
            </w:r>
            <w:r>
              <w:rPr>
                <w:noProof/>
                <w:webHidden/>
              </w:rPr>
              <w:tab/>
            </w:r>
            <w:r>
              <w:rPr>
                <w:noProof/>
                <w:webHidden/>
              </w:rPr>
              <w:fldChar w:fldCharType="begin"/>
            </w:r>
            <w:r>
              <w:rPr>
                <w:noProof/>
                <w:webHidden/>
              </w:rPr>
              <w:instrText xml:space="preserve"> PAGEREF _Toc210556749 \h </w:instrText>
            </w:r>
            <w:r>
              <w:rPr>
                <w:noProof/>
                <w:webHidden/>
              </w:rPr>
            </w:r>
            <w:r>
              <w:rPr>
                <w:noProof/>
                <w:webHidden/>
              </w:rPr>
              <w:fldChar w:fldCharType="separate"/>
            </w:r>
            <w:r w:rsidR="003B1FA1">
              <w:rPr>
                <w:noProof/>
                <w:webHidden/>
              </w:rPr>
              <w:t>163</w:t>
            </w:r>
            <w:r>
              <w:rPr>
                <w:noProof/>
                <w:webHidden/>
              </w:rPr>
              <w:fldChar w:fldCharType="end"/>
            </w:r>
          </w:hyperlink>
        </w:p>
        <w:p w14:paraId="5675F706" w14:textId="0A6137D3" w:rsidR="00900E36" w:rsidRDefault="00900E36">
          <w:pPr>
            <w:pStyle w:val="TOC2"/>
            <w:tabs>
              <w:tab w:val="right" w:leader="dot" w:pos="9350"/>
            </w:tabs>
            <w:rPr>
              <w:noProof/>
            </w:rPr>
          </w:pPr>
          <w:hyperlink w:anchor="_Toc210556750" w:history="1">
            <w:r w:rsidRPr="00C777DC">
              <w:rPr>
                <w:rStyle w:val="Hyperlink"/>
                <w:noProof/>
              </w:rPr>
              <w:t>9.14 Governing law</w:t>
            </w:r>
            <w:r>
              <w:rPr>
                <w:noProof/>
                <w:webHidden/>
              </w:rPr>
              <w:tab/>
            </w:r>
            <w:r>
              <w:rPr>
                <w:noProof/>
                <w:webHidden/>
              </w:rPr>
              <w:fldChar w:fldCharType="begin"/>
            </w:r>
            <w:r>
              <w:rPr>
                <w:noProof/>
                <w:webHidden/>
              </w:rPr>
              <w:instrText xml:space="preserve"> PAGEREF _Toc210556750 \h </w:instrText>
            </w:r>
            <w:r>
              <w:rPr>
                <w:noProof/>
                <w:webHidden/>
              </w:rPr>
            </w:r>
            <w:r>
              <w:rPr>
                <w:noProof/>
                <w:webHidden/>
              </w:rPr>
              <w:fldChar w:fldCharType="separate"/>
            </w:r>
            <w:r w:rsidR="003B1FA1">
              <w:rPr>
                <w:noProof/>
                <w:webHidden/>
              </w:rPr>
              <w:t>163</w:t>
            </w:r>
            <w:r>
              <w:rPr>
                <w:noProof/>
                <w:webHidden/>
              </w:rPr>
              <w:fldChar w:fldCharType="end"/>
            </w:r>
          </w:hyperlink>
        </w:p>
        <w:p w14:paraId="06928091" w14:textId="020A8AE4" w:rsidR="00900E36" w:rsidRDefault="00900E36">
          <w:pPr>
            <w:pStyle w:val="TOC2"/>
            <w:tabs>
              <w:tab w:val="right" w:leader="dot" w:pos="9350"/>
            </w:tabs>
            <w:rPr>
              <w:noProof/>
            </w:rPr>
          </w:pPr>
          <w:hyperlink w:anchor="_Toc210556751" w:history="1">
            <w:r w:rsidRPr="00C777DC">
              <w:rPr>
                <w:rStyle w:val="Hyperlink"/>
                <w:noProof/>
              </w:rPr>
              <w:t>9.15 Compliance with applicable law</w:t>
            </w:r>
            <w:r>
              <w:rPr>
                <w:noProof/>
                <w:webHidden/>
              </w:rPr>
              <w:tab/>
            </w:r>
            <w:r>
              <w:rPr>
                <w:noProof/>
                <w:webHidden/>
              </w:rPr>
              <w:fldChar w:fldCharType="begin"/>
            </w:r>
            <w:r>
              <w:rPr>
                <w:noProof/>
                <w:webHidden/>
              </w:rPr>
              <w:instrText xml:space="preserve"> PAGEREF _Toc210556751 \h </w:instrText>
            </w:r>
            <w:r>
              <w:rPr>
                <w:noProof/>
                <w:webHidden/>
              </w:rPr>
            </w:r>
            <w:r>
              <w:rPr>
                <w:noProof/>
                <w:webHidden/>
              </w:rPr>
              <w:fldChar w:fldCharType="separate"/>
            </w:r>
            <w:r w:rsidR="003B1FA1">
              <w:rPr>
                <w:noProof/>
                <w:webHidden/>
              </w:rPr>
              <w:t>163</w:t>
            </w:r>
            <w:r>
              <w:rPr>
                <w:noProof/>
                <w:webHidden/>
              </w:rPr>
              <w:fldChar w:fldCharType="end"/>
            </w:r>
          </w:hyperlink>
        </w:p>
        <w:p w14:paraId="3D5AF6EB" w14:textId="471C0EF1" w:rsidR="00900E36" w:rsidRDefault="00900E36">
          <w:pPr>
            <w:pStyle w:val="TOC2"/>
            <w:tabs>
              <w:tab w:val="right" w:leader="dot" w:pos="9350"/>
            </w:tabs>
            <w:rPr>
              <w:noProof/>
            </w:rPr>
          </w:pPr>
          <w:hyperlink w:anchor="_Toc210556752" w:history="1">
            <w:r w:rsidRPr="00C777DC">
              <w:rPr>
                <w:rStyle w:val="Hyperlink"/>
                <w:noProof/>
              </w:rPr>
              <w:t>9.16 Miscellaneous provisions</w:t>
            </w:r>
            <w:r>
              <w:rPr>
                <w:noProof/>
                <w:webHidden/>
              </w:rPr>
              <w:tab/>
            </w:r>
            <w:r>
              <w:rPr>
                <w:noProof/>
                <w:webHidden/>
              </w:rPr>
              <w:fldChar w:fldCharType="begin"/>
            </w:r>
            <w:r>
              <w:rPr>
                <w:noProof/>
                <w:webHidden/>
              </w:rPr>
              <w:instrText xml:space="preserve"> PAGEREF _Toc210556752 \h </w:instrText>
            </w:r>
            <w:r>
              <w:rPr>
                <w:noProof/>
                <w:webHidden/>
              </w:rPr>
            </w:r>
            <w:r>
              <w:rPr>
                <w:noProof/>
                <w:webHidden/>
              </w:rPr>
              <w:fldChar w:fldCharType="separate"/>
            </w:r>
            <w:r w:rsidR="003B1FA1">
              <w:rPr>
                <w:noProof/>
                <w:webHidden/>
              </w:rPr>
              <w:t>163</w:t>
            </w:r>
            <w:r>
              <w:rPr>
                <w:noProof/>
                <w:webHidden/>
              </w:rPr>
              <w:fldChar w:fldCharType="end"/>
            </w:r>
          </w:hyperlink>
        </w:p>
        <w:p w14:paraId="65BF70B5" w14:textId="3FD25125" w:rsidR="00900E36" w:rsidRDefault="00900E36">
          <w:pPr>
            <w:pStyle w:val="TOC3"/>
            <w:tabs>
              <w:tab w:val="right" w:leader="dot" w:pos="9350"/>
            </w:tabs>
            <w:rPr>
              <w:noProof/>
            </w:rPr>
          </w:pPr>
          <w:hyperlink w:anchor="_Toc210556753" w:history="1">
            <w:r w:rsidRPr="00C777DC">
              <w:rPr>
                <w:rStyle w:val="Hyperlink"/>
                <w:noProof/>
              </w:rPr>
              <w:t>9.16.1 Entire agreement</w:t>
            </w:r>
            <w:r>
              <w:rPr>
                <w:noProof/>
                <w:webHidden/>
              </w:rPr>
              <w:tab/>
            </w:r>
            <w:r>
              <w:rPr>
                <w:noProof/>
                <w:webHidden/>
              </w:rPr>
              <w:fldChar w:fldCharType="begin"/>
            </w:r>
            <w:r>
              <w:rPr>
                <w:noProof/>
                <w:webHidden/>
              </w:rPr>
              <w:instrText xml:space="preserve"> PAGEREF _Toc210556753 \h </w:instrText>
            </w:r>
            <w:r>
              <w:rPr>
                <w:noProof/>
                <w:webHidden/>
              </w:rPr>
            </w:r>
            <w:r>
              <w:rPr>
                <w:noProof/>
                <w:webHidden/>
              </w:rPr>
              <w:fldChar w:fldCharType="separate"/>
            </w:r>
            <w:r w:rsidR="003B1FA1">
              <w:rPr>
                <w:noProof/>
                <w:webHidden/>
              </w:rPr>
              <w:t>163</w:t>
            </w:r>
            <w:r>
              <w:rPr>
                <w:noProof/>
                <w:webHidden/>
              </w:rPr>
              <w:fldChar w:fldCharType="end"/>
            </w:r>
          </w:hyperlink>
        </w:p>
        <w:p w14:paraId="7C53B9B3" w14:textId="7BBE90D1" w:rsidR="00900E36" w:rsidRDefault="00900E36">
          <w:pPr>
            <w:pStyle w:val="TOC3"/>
            <w:tabs>
              <w:tab w:val="right" w:leader="dot" w:pos="9350"/>
            </w:tabs>
            <w:rPr>
              <w:noProof/>
            </w:rPr>
          </w:pPr>
          <w:hyperlink w:anchor="_Toc210556754" w:history="1">
            <w:r w:rsidRPr="00C777DC">
              <w:rPr>
                <w:rStyle w:val="Hyperlink"/>
                <w:noProof/>
              </w:rPr>
              <w:t>9.16.2 Assignment</w:t>
            </w:r>
            <w:r>
              <w:rPr>
                <w:noProof/>
                <w:webHidden/>
              </w:rPr>
              <w:tab/>
            </w:r>
            <w:r>
              <w:rPr>
                <w:noProof/>
                <w:webHidden/>
              </w:rPr>
              <w:fldChar w:fldCharType="begin"/>
            </w:r>
            <w:r>
              <w:rPr>
                <w:noProof/>
                <w:webHidden/>
              </w:rPr>
              <w:instrText xml:space="preserve"> PAGEREF _Toc210556754 \h </w:instrText>
            </w:r>
            <w:r>
              <w:rPr>
                <w:noProof/>
                <w:webHidden/>
              </w:rPr>
            </w:r>
            <w:r>
              <w:rPr>
                <w:noProof/>
                <w:webHidden/>
              </w:rPr>
              <w:fldChar w:fldCharType="separate"/>
            </w:r>
            <w:r w:rsidR="003B1FA1">
              <w:rPr>
                <w:noProof/>
                <w:webHidden/>
              </w:rPr>
              <w:t>163</w:t>
            </w:r>
            <w:r>
              <w:rPr>
                <w:noProof/>
                <w:webHidden/>
              </w:rPr>
              <w:fldChar w:fldCharType="end"/>
            </w:r>
          </w:hyperlink>
        </w:p>
        <w:p w14:paraId="33080216" w14:textId="57F60CD9" w:rsidR="00900E36" w:rsidRDefault="00900E36">
          <w:pPr>
            <w:pStyle w:val="TOC3"/>
            <w:tabs>
              <w:tab w:val="right" w:leader="dot" w:pos="9350"/>
            </w:tabs>
            <w:rPr>
              <w:noProof/>
            </w:rPr>
          </w:pPr>
          <w:hyperlink w:anchor="_Toc210556755" w:history="1">
            <w:r w:rsidRPr="00C777DC">
              <w:rPr>
                <w:rStyle w:val="Hyperlink"/>
                <w:noProof/>
              </w:rPr>
              <w:t>9.16.3 Severability</w:t>
            </w:r>
            <w:r>
              <w:rPr>
                <w:noProof/>
                <w:webHidden/>
              </w:rPr>
              <w:tab/>
            </w:r>
            <w:r>
              <w:rPr>
                <w:noProof/>
                <w:webHidden/>
              </w:rPr>
              <w:fldChar w:fldCharType="begin"/>
            </w:r>
            <w:r>
              <w:rPr>
                <w:noProof/>
                <w:webHidden/>
              </w:rPr>
              <w:instrText xml:space="preserve"> PAGEREF _Toc210556755 \h </w:instrText>
            </w:r>
            <w:r>
              <w:rPr>
                <w:noProof/>
                <w:webHidden/>
              </w:rPr>
            </w:r>
            <w:r>
              <w:rPr>
                <w:noProof/>
                <w:webHidden/>
              </w:rPr>
              <w:fldChar w:fldCharType="separate"/>
            </w:r>
            <w:r w:rsidR="003B1FA1">
              <w:rPr>
                <w:noProof/>
                <w:webHidden/>
              </w:rPr>
              <w:t>163</w:t>
            </w:r>
            <w:r>
              <w:rPr>
                <w:noProof/>
                <w:webHidden/>
              </w:rPr>
              <w:fldChar w:fldCharType="end"/>
            </w:r>
          </w:hyperlink>
        </w:p>
        <w:p w14:paraId="5544DBC9" w14:textId="63D1B0F0" w:rsidR="00900E36" w:rsidRDefault="00900E36">
          <w:pPr>
            <w:pStyle w:val="TOC3"/>
            <w:tabs>
              <w:tab w:val="right" w:leader="dot" w:pos="9350"/>
            </w:tabs>
            <w:rPr>
              <w:noProof/>
            </w:rPr>
          </w:pPr>
          <w:hyperlink w:anchor="_Toc210556756" w:history="1">
            <w:r w:rsidRPr="00C777DC">
              <w:rPr>
                <w:rStyle w:val="Hyperlink"/>
                <w:noProof/>
              </w:rPr>
              <w:t>9.16.4 Enforcement (attorneys’ fees and waiver of rights)</w:t>
            </w:r>
            <w:r>
              <w:rPr>
                <w:noProof/>
                <w:webHidden/>
              </w:rPr>
              <w:tab/>
            </w:r>
            <w:r>
              <w:rPr>
                <w:noProof/>
                <w:webHidden/>
              </w:rPr>
              <w:fldChar w:fldCharType="begin"/>
            </w:r>
            <w:r>
              <w:rPr>
                <w:noProof/>
                <w:webHidden/>
              </w:rPr>
              <w:instrText xml:space="preserve"> PAGEREF _Toc210556756 \h </w:instrText>
            </w:r>
            <w:r>
              <w:rPr>
                <w:noProof/>
                <w:webHidden/>
              </w:rPr>
            </w:r>
            <w:r>
              <w:rPr>
                <w:noProof/>
                <w:webHidden/>
              </w:rPr>
              <w:fldChar w:fldCharType="separate"/>
            </w:r>
            <w:r w:rsidR="003B1FA1">
              <w:rPr>
                <w:noProof/>
                <w:webHidden/>
              </w:rPr>
              <w:t>164</w:t>
            </w:r>
            <w:r>
              <w:rPr>
                <w:noProof/>
                <w:webHidden/>
              </w:rPr>
              <w:fldChar w:fldCharType="end"/>
            </w:r>
          </w:hyperlink>
        </w:p>
        <w:p w14:paraId="4DB08709" w14:textId="399F5880" w:rsidR="00900E36" w:rsidRDefault="00900E36">
          <w:pPr>
            <w:pStyle w:val="TOC3"/>
            <w:tabs>
              <w:tab w:val="right" w:leader="dot" w:pos="9350"/>
            </w:tabs>
            <w:rPr>
              <w:noProof/>
            </w:rPr>
          </w:pPr>
          <w:hyperlink w:anchor="_Toc210556757" w:history="1">
            <w:r w:rsidRPr="00C777DC">
              <w:rPr>
                <w:rStyle w:val="Hyperlink"/>
                <w:noProof/>
              </w:rPr>
              <w:t>9.16.5 Force Majeure</w:t>
            </w:r>
            <w:r>
              <w:rPr>
                <w:noProof/>
                <w:webHidden/>
              </w:rPr>
              <w:tab/>
            </w:r>
            <w:r>
              <w:rPr>
                <w:noProof/>
                <w:webHidden/>
              </w:rPr>
              <w:fldChar w:fldCharType="begin"/>
            </w:r>
            <w:r>
              <w:rPr>
                <w:noProof/>
                <w:webHidden/>
              </w:rPr>
              <w:instrText xml:space="preserve"> PAGEREF _Toc210556757 \h </w:instrText>
            </w:r>
            <w:r>
              <w:rPr>
                <w:noProof/>
                <w:webHidden/>
              </w:rPr>
            </w:r>
            <w:r>
              <w:rPr>
                <w:noProof/>
                <w:webHidden/>
              </w:rPr>
              <w:fldChar w:fldCharType="separate"/>
            </w:r>
            <w:r w:rsidR="003B1FA1">
              <w:rPr>
                <w:noProof/>
                <w:webHidden/>
              </w:rPr>
              <w:t>164</w:t>
            </w:r>
            <w:r>
              <w:rPr>
                <w:noProof/>
                <w:webHidden/>
              </w:rPr>
              <w:fldChar w:fldCharType="end"/>
            </w:r>
          </w:hyperlink>
        </w:p>
        <w:p w14:paraId="08393605" w14:textId="3F79ECDE" w:rsidR="00900E36" w:rsidRDefault="00900E36">
          <w:pPr>
            <w:pStyle w:val="TOC2"/>
            <w:tabs>
              <w:tab w:val="right" w:leader="dot" w:pos="9350"/>
            </w:tabs>
            <w:rPr>
              <w:noProof/>
            </w:rPr>
          </w:pPr>
          <w:hyperlink w:anchor="_Toc210556758" w:history="1">
            <w:r w:rsidRPr="00C777DC">
              <w:rPr>
                <w:rStyle w:val="Hyperlink"/>
                <w:noProof/>
              </w:rPr>
              <w:t>9.17 Other provisions</w:t>
            </w:r>
            <w:r>
              <w:rPr>
                <w:noProof/>
                <w:webHidden/>
              </w:rPr>
              <w:tab/>
            </w:r>
            <w:r>
              <w:rPr>
                <w:noProof/>
                <w:webHidden/>
              </w:rPr>
              <w:fldChar w:fldCharType="begin"/>
            </w:r>
            <w:r>
              <w:rPr>
                <w:noProof/>
                <w:webHidden/>
              </w:rPr>
              <w:instrText xml:space="preserve"> PAGEREF _Toc210556758 \h </w:instrText>
            </w:r>
            <w:r>
              <w:rPr>
                <w:noProof/>
                <w:webHidden/>
              </w:rPr>
            </w:r>
            <w:r>
              <w:rPr>
                <w:noProof/>
                <w:webHidden/>
              </w:rPr>
              <w:fldChar w:fldCharType="separate"/>
            </w:r>
            <w:r w:rsidR="003B1FA1">
              <w:rPr>
                <w:noProof/>
                <w:webHidden/>
              </w:rPr>
              <w:t>164</w:t>
            </w:r>
            <w:r>
              <w:rPr>
                <w:noProof/>
                <w:webHidden/>
              </w:rPr>
              <w:fldChar w:fldCharType="end"/>
            </w:r>
          </w:hyperlink>
        </w:p>
        <w:p w14:paraId="15DA17D0" w14:textId="3EFA99B9" w:rsidR="00900E36" w:rsidRDefault="00900E36">
          <w:pPr>
            <w:pStyle w:val="TOC1"/>
            <w:tabs>
              <w:tab w:val="right" w:leader="dot" w:pos="9350"/>
            </w:tabs>
            <w:rPr>
              <w:noProof/>
            </w:rPr>
          </w:pPr>
          <w:hyperlink w:anchor="_Toc210556759" w:history="1">
            <w:r w:rsidRPr="00C777DC">
              <w:rPr>
                <w:rStyle w:val="Hyperlink"/>
                <w:noProof/>
              </w:rPr>
              <w:t>APPENDIX A – CAA Contact Tag</w:t>
            </w:r>
            <w:r>
              <w:rPr>
                <w:noProof/>
                <w:webHidden/>
              </w:rPr>
              <w:tab/>
            </w:r>
            <w:r>
              <w:rPr>
                <w:noProof/>
                <w:webHidden/>
              </w:rPr>
              <w:fldChar w:fldCharType="begin"/>
            </w:r>
            <w:r>
              <w:rPr>
                <w:noProof/>
                <w:webHidden/>
              </w:rPr>
              <w:instrText xml:space="preserve"> PAGEREF _Toc210556759 \h </w:instrText>
            </w:r>
            <w:r>
              <w:rPr>
                <w:noProof/>
                <w:webHidden/>
              </w:rPr>
            </w:r>
            <w:r>
              <w:rPr>
                <w:noProof/>
                <w:webHidden/>
              </w:rPr>
              <w:fldChar w:fldCharType="separate"/>
            </w:r>
            <w:r w:rsidR="003B1FA1">
              <w:rPr>
                <w:noProof/>
                <w:webHidden/>
              </w:rPr>
              <w:t>165</w:t>
            </w:r>
            <w:r>
              <w:rPr>
                <w:noProof/>
                <w:webHidden/>
              </w:rPr>
              <w:fldChar w:fldCharType="end"/>
            </w:r>
          </w:hyperlink>
        </w:p>
        <w:p w14:paraId="6AD050AA" w14:textId="1C019E46" w:rsidR="00900E36" w:rsidRDefault="00900E36">
          <w:pPr>
            <w:pStyle w:val="TOC2"/>
            <w:tabs>
              <w:tab w:val="right" w:leader="dot" w:pos="9350"/>
            </w:tabs>
            <w:rPr>
              <w:noProof/>
            </w:rPr>
          </w:pPr>
          <w:hyperlink w:anchor="_Toc210556760" w:history="1">
            <w:r w:rsidRPr="00C777DC">
              <w:rPr>
                <w:rStyle w:val="Hyperlink"/>
                <w:noProof/>
              </w:rPr>
              <w:t>A.1. CAA Methods</w:t>
            </w:r>
            <w:r>
              <w:rPr>
                <w:noProof/>
                <w:webHidden/>
              </w:rPr>
              <w:tab/>
            </w:r>
            <w:r>
              <w:rPr>
                <w:noProof/>
                <w:webHidden/>
              </w:rPr>
              <w:fldChar w:fldCharType="begin"/>
            </w:r>
            <w:r>
              <w:rPr>
                <w:noProof/>
                <w:webHidden/>
              </w:rPr>
              <w:instrText xml:space="preserve"> PAGEREF _Toc210556760 \h </w:instrText>
            </w:r>
            <w:r>
              <w:rPr>
                <w:noProof/>
                <w:webHidden/>
              </w:rPr>
            </w:r>
            <w:r>
              <w:rPr>
                <w:noProof/>
                <w:webHidden/>
              </w:rPr>
              <w:fldChar w:fldCharType="separate"/>
            </w:r>
            <w:r w:rsidR="003B1FA1">
              <w:rPr>
                <w:noProof/>
                <w:webHidden/>
              </w:rPr>
              <w:t>165</w:t>
            </w:r>
            <w:r>
              <w:rPr>
                <w:noProof/>
                <w:webHidden/>
              </w:rPr>
              <w:fldChar w:fldCharType="end"/>
            </w:r>
          </w:hyperlink>
        </w:p>
        <w:p w14:paraId="54B37C3F" w14:textId="77C62FFF" w:rsidR="00900E36" w:rsidRDefault="00900E36">
          <w:pPr>
            <w:pStyle w:val="TOC3"/>
            <w:tabs>
              <w:tab w:val="right" w:leader="dot" w:pos="9350"/>
            </w:tabs>
            <w:rPr>
              <w:noProof/>
            </w:rPr>
          </w:pPr>
          <w:hyperlink w:anchor="_Toc210556761" w:history="1">
            <w:r w:rsidRPr="00C777DC">
              <w:rPr>
                <w:rStyle w:val="Hyperlink"/>
                <w:noProof/>
              </w:rPr>
              <w:t>A.1.1. CAA contactemail Property</w:t>
            </w:r>
            <w:r>
              <w:rPr>
                <w:noProof/>
                <w:webHidden/>
              </w:rPr>
              <w:tab/>
            </w:r>
            <w:r>
              <w:rPr>
                <w:noProof/>
                <w:webHidden/>
              </w:rPr>
              <w:fldChar w:fldCharType="begin"/>
            </w:r>
            <w:r>
              <w:rPr>
                <w:noProof/>
                <w:webHidden/>
              </w:rPr>
              <w:instrText xml:space="preserve"> PAGEREF _Toc210556761 \h </w:instrText>
            </w:r>
            <w:r>
              <w:rPr>
                <w:noProof/>
                <w:webHidden/>
              </w:rPr>
            </w:r>
            <w:r>
              <w:rPr>
                <w:noProof/>
                <w:webHidden/>
              </w:rPr>
              <w:fldChar w:fldCharType="separate"/>
            </w:r>
            <w:r w:rsidR="003B1FA1">
              <w:rPr>
                <w:noProof/>
                <w:webHidden/>
              </w:rPr>
              <w:t>165</w:t>
            </w:r>
            <w:r>
              <w:rPr>
                <w:noProof/>
                <w:webHidden/>
              </w:rPr>
              <w:fldChar w:fldCharType="end"/>
            </w:r>
          </w:hyperlink>
        </w:p>
        <w:p w14:paraId="04B26BB6" w14:textId="03D18694" w:rsidR="00900E36" w:rsidRDefault="00900E36">
          <w:pPr>
            <w:pStyle w:val="TOC3"/>
            <w:tabs>
              <w:tab w:val="right" w:leader="dot" w:pos="9350"/>
            </w:tabs>
            <w:rPr>
              <w:noProof/>
            </w:rPr>
          </w:pPr>
          <w:hyperlink w:anchor="_Toc210556762" w:history="1">
            <w:r w:rsidRPr="00C777DC">
              <w:rPr>
                <w:rStyle w:val="Hyperlink"/>
                <w:noProof/>
              </w:rPr>
              <w:t>A.1.2. CAA contactphone Property</w:t>
            </w:r>
            <w:r>
              <w:rPr>
                <w:noProof/>
                <w:webHidden/>
              </w:rPr>
              <w:tab/>
            </w:r>
            <w:r>
              <w:rPr>
                <w:noProof/>
                <w:webHidden/>
              </w:rPr>
              <w:fldChar w:fldCharType="begin"/>
            </w:r>
            <w:r>
              <w:rPr>
                <w:noProof/>
                <w:webHidden/>
              </w:rPr>
              <w:instrText xml:space="preserve"> PAGEREF _Toc210556762 \h </w:instrText>
            </w:r>
            <w:r>
              <w:rPr>
                <w:noProof/>
                <w:webHidden/>
              </w:rPr>
            </w:r>
            <w:r>
              <w:rPr>
                <w:noProof/>
                <w:webHidden/>
              </w:rPr>
              <w:fldChar w:fldCharType="separate"/>
            </w:r>
            <w:r w:rsidR="003B1FA1">
              <w:rPr>
                <w:noProof/>
                <w:webHidden/>
              </w:rPr>
              <w:t>165</w:t>
            </w:r>
            <w:r>
              <w:rPr>
                <w:noProof/>
                <w:webHidden/>
              </w:rPr>
              <w:fldChar w:fldCharType="end"/>
            </w:r>
          </w:hyperlink>
        </w:p>
        <w:p w14:paraId="4BDACB08" w14:textId="4F4A1BAB" w:rsidR="00900E36" w:rsidRDefault="00900E36">
          <w:pPr>
            <w:pStyle w:val="TOC2"/>
            <w:tabs>
              <w:tab w:val="right" w:leader="dot" w:pos="9350"/>
            </w:tabs>
            <w:rPr>
              <w:noProof/>
            </w:rPr>
          </w:pPr>
          <w:hyperlink w:anchor="_Toc210556763" w:history="1">
            <w:r w:rsidRPr="00C777DC">
              <w:rPr>
                <w:rStyle w:val="Hyperlink"/>
                <w:noProof/>
              </w:rPr>
              <w:t>A.2. DNS TXT Methods</w:t>
            </w:r>
            <w:r>
              <w:rPr>
                <w:noProof/>
                <w:webHidden/>
              </w:rPr>
              <w:tab/>
            </w:r>
            <w:r>
              <w:rPr>
                <w:noProof/>
                <w:webHidden/>
              </w:rPr>
              <w:fldChar w:fldCharType="begin"/>
            </w:r>
            <w:r>
              <w:rPr>
                <w:noProof/>
                <w:webHidden/>
              </w:rPr>
              <w:instrText xml:space="preserve"> PAGEREF _Toc210556763 \h </w:instrText>
            </w:r>
            <w:r>
              <w:rPr>
                <w:noProof/>
                <w:webHidden/>
              </w:rPr>
            </w:r>
            <w:r>
              <w:rPr>
                <w:noProof/>
                <w:webHidden/>
              </w:rPr>
              <w:fldChar w:fldCharType="separate"/>
            </w:r>
            <w:r w:rsidR="003B1FA1">
              <w:rPr>
                <w:noProof/>
                <w:webHidden/>
              </w:rPr>
              <w:t>165</w:t>
            </w:r>
            <w:r>
              <w:rPr>
                <w:noProof/>
                <w:webHidden/>
              </w:rPr>
              <w:fldChar w:fldCharType="end"/>
            </w:r>
          </w:hyperlink>
        </w:p>
        <w:p w14:paraId="23ABC84D" w14:textId="48E9C66E" w:rsidR="00900E36" w:rsidRDefault="00900E36">
          <w:pPr>
            <w:pStyle w:val="TOC3"/>
            <w:tabs>
              <w:tab w:val="right" w:leader="dot" w:pos="9350"/>
            </w:tabs>
            <w:rPr>
              <w:noProof/>
            </w:rPr>
          </w:pPr>
          <w:hyperlink w:anchor="_Toc210556764" w:history="1">
            <w:r w:rsidRPr="00C777DC">
              <w:rPr>
                <w:rStyle w:val="Hyperlink"/>
                <w:noProof/>
              </w:rPr>
              <w:t>A.2.1. DNS TXT Record Email Contact</w:t>
            </w:r>
            <w:r>
              <w:rPr>
                <w:noProof/>
                <w:webHidden/>
              </w:rPr>
              <w:tab/>
            </w:r>
            <w:r>
              <w:rPr>
                <w:noProof/>
                <w:webHidden/>
              </w:rPr>
              <w:fldChar w:fldCharType="begin"/>
            </w:r>
            <w:r>
              <w:rPr>
                <w:noProof/>
                <w:webHidden/>
              </w:rPr>
              <w:instrText xml:space="preserve"> PAGEREF _Toc210556764 \h </w:instrText>
            </w:r>
            <w:r>
              <w:rPr>
                <w:noProof/>
                <w:webHidden/>
              </w:rPr>
            </w:r>
            <w:r>
              <w:rPr>
                <w:noProof/>
                <w:webHidden/>
              </w:rPr>
              <w:fldChar w:fldCharType="separate"/>
            </w:r>
            <w:r w:rsidR="003B1FA1">
              <w:rPr>
                <w:noProof/>
                <w:webHidden/>
              </w:rPr>
              <w:t>165</w:t>
            </w:r>
            <w:r>
              <w:rPr>
                <w:noProof/>
                <w:webHidden/>
              </w:rPr>
              <w:fldChar w:fldCharType="end"/>
            </w:r>
          </w:hyperlink>
        </w:p>
        <w:p w14:paraId="102FF603" w14:textId="5EDB9046" w:rsidR="00900E36" w:rsidRDefault="00900E36">
          <w:pPr>
            <w:pStyle w:val="TOC3"/>
            <w:tabs>
              <w:tab w:val="right" w:leader="dot" w:pos="9350"/>
            </w:tabs>
            <w:rPr>
              <w:noProof/>
            </w:rPr>
          </w:pPr>
          <w:hyperlink w:anchor="_Toc210556765" w:history="1">
            <w:r w:rsidRPr="00C777DC">
              <w:rPr>
                <w:rStyle w:val="Hyperlink"/>
                <w:noProof/>
              </w:rPr>
              <w:t>A.2.2. DNS TXT Record Phone Contact</w:t>
            </w:r>
            <w:r>
              <w:rPr>
                <w:noProof/>
                <w:webHidden/>
              </w:rPr>
              <w:tab/>
            </w:r>
            <w:r>
              <w:rPr>
                <w:noProof/>
                <w:webHidden/>
              </w:rPr>
              <w:fldChar w:fldCharType="begin"/>
            </w:r>
            <w:r>
              <w:rPr>
                <w:noProof/>
                <w:webHidden/>
              </w:rPr>
              <w:instrText xml:space="preserve"> PAGEREF _Toc210556765 \h </w:instrText>
            </w:r>
            <w:r>
              <w:rPr>
                <w:noProof/>
                <w:webHidden/>
              </w:rPr>
            </w:r>
            <w:r>
              <w:rPr>
                <w:noProof/>
                <w:webHidden/>
              </w:rPr>
              <w:fldChar w:fldCharType="separate"/>
            </w:r>
            <w:r w:rsidR="003B1FA1">
              <w:rPr>
                <w:noProof/>
                <w:webHidden/>
              </w:rPr>
              <w:t>166</w:t>
            </w:r>
            <w:r>
              <w:rPr>
                <w:noProof/>
                <w:webHidden/>
              </w:rPr>
              <w:fldChar w:fldCharType="end"/>
            </w:r>
          </w:hyperlink>
        </w:p>
        <w:p w14:paraId="1AFD81DF" w14:textId="70630EE1" w:rsidR="00900E36" w:rsidRDefault="00900E36">
          <w:pPr>
            <w:pStyle w:val="TOC1"/>
            <w:tabs>
              <w:tab w:val="right" w:leader="dot" w:pos="9350"/>
            </w:tabs>
            <w:rPr>
              <w:noProof/>
            </w:rPr>
          </w:pPr>
          <w:hyperlink w:anchor="_Toc210556766" w:history="1">
            <w:r w:rsidRPr="00C777DC">
              <w:rPr>
                <w:rStyle w:val="Hyperlink"/>
                <w:noProof/>
              </w:rPr>
              <w:t>APPENDIX B – Issuance of Certificates for Onion Domain Names</w:t>
            </w:r>
            <w:r>
              <w:rPr>
                <w:noProof/>
                <w:webHidden/>
              </w:rPr>
              <w:tab/>
            </w:r>
            <w:r>
              <w:rPr>
                <w:noProof/>
                <w:webHidden/>
              </w:rPr>
              <w:fldChar w:fldCharType="begin"/>
            </w:r>
            <w:r>
              <w:rPr>
                <w:noProof/>
                <w:webHidden/>
              </w:rPr>
              <w:instrText xml:space="preserve"> PAGEREF _Toc210556766 \h </w:instrText>
            </w:r>
            <w:r>
              <w:rPr>
                <w:noProof/>
                <w:webHidden/>
              </w:rPr>
            </w:r>
            <w:r>
              <w:rPr>
                <w:noProof/>
                <w:webHidden/>
              </w:rPr>
              <w:fldChar w:fldCharType="separate"/>
            </w:r>
            <w:r w:rsidR="003B1FA1">
              <w:rPr>
                <w:noProof/>
                <w:webHidden/>
              </w:rPr>
              <w:t>167</w:t>
            </w:r>
            <w:r>
              <w:rPr>
                <w:noProof/>
                <w:webHidden/>
              </w:rPr>
              <w:fldChar w:fldCharType="end"/>
            </w:r>
          </w:hyperlink>
        </w:p>
        <w:p w14:paraId="0A6C0502" w14:textId="77777777" w:rsidR="00CE6E57" w:rsidRDefault="00000000">
          <w:r>
            <w:fldChar w:fldCharType="end"/>
          </w:r>
        </w:p>
      </w:sdtContent>
    </w:sdt>
    <w:p w14:paraId="6D08CBA8" w14:textId="77777777" w:rsidR="00CE6E57" w:rsidRDefault="00000000">
      <w:pPr>
        <w:pStyle w:val="Heading1"/>
      </w:pPr>
      <w:bookmarkStart w:id="0" w:name="_Toc210556482"/>
      <w:bookmarkStart w:id="1" w:name="_Toc207014156"/>
      <w:bookmarkStart w:id="2" w:name="Xe3d0fc0bea9a42ce7605565d0964033d7f6ee47"/>
      <w:r>
        <w:lastRenderedPageBreak/>
        <w:t>1. INTRODUCTION</w:t>
      </w:r>
      <w:bookmarkEnd w:id="0"/>
      <w:bookmarkEnd w:id="1"/>
    </w:p>
    <w:p w14:paraId="0579D323" w14:textId="77777777" w:rsidR="00CE6E57" w:rsidRDefault="00000000">
      <w:pPr>
        <w:pStyle w:val="Heading2"/>
      </w:pPr>
      <w:bookmarkStart w:id="3" w:name="_Toc210556483"/>
      <w:bookmarkStart w:id="4" w:name="_Toc207014157"/>
      <w:bookmarkStart w:id="5" w:name="Xc545a453eaa2d59468571fda7d15f0f871cef2b"/>
      <w:r>
        <w:t>1.1 Overview</w:t>
      </w:r>
      <w:bookmarkEnd w:id="3"/>
      <w:bookmarkEnd w:id="4"/>
    </w:p>
    <w:p w14:paraId="2DA596CB" w14:textId="77777777" w:rsidR="00CE6E57" w:rsidRDefault="00000000">
      <w:pPr>
        <w:pStyle w:val="FirstParagraph"/>
      </w:pPr>
      <w:r>
        <w:t>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14:paraId="4496C29C" w14:textId="77777777" w:rsidR="00CE6E57" w:rsidRDefault="00000000">
      <w:pPr>
        <w:pStyle w:val="BodyText"/>
      </w:pPr>
      <w:r>
        <w:rPr>
          <w:b/>
          <w:bCs/>
        </w:rPr>
        <w:t>Notice to Readers</w:t>
      </w:r>
    </w:p>
    <w:p w14:paraId="66B4C4D8" w14:textId="77777777" w:rsidR="00CE6E57" w:rsidRDefault="00000000">
      <w:pPr>
        <w:pStyle w:val="BodyText"/>
      </w:pPr>
      <w:r>
        <w:t>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14:paraId="3FF07B12" w14:textId="77777777" w:rsidR="00CE6E57" w:rsidRDefault="00000000">
      <w:pPr>
        <w:pStyle w:val="BodyText"/>
      </w:pPr>
      <w:r>
        <w:t>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 “no stipulation” comment in all empty sections, the CA/Browser Forum is leaving such sections initially blank until a decision of “no stipulation” 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14:paraId="07AE2AE6" w14:textId="77777777" w:rsidR="00CE6E57" w:rsidRDefault="00000000">
      <w:pPr>
        <w:pStyle w:val="BodyText"/>
      </w:pPr>
      <w:r>
        <w:t>These Requirements only address Certificates intended to be used for authenticating servers accessible through the Internet. Similar requirements for code signing, S/MIME, time-stamping, VoIP, IM, Web services, etc. may be covered in future versions.</w:t>
      </w:r>
    </w:p>
    <w:p w14:paraId="3FB0665D" w14:textId="77777777" w:rsidR="00CE6E57" w:rsidRDefault="00000000">
      <w:pPr>
        <w:pStyle w:val="BodyText"/>
      </w:pPr>
      <w:r>
        <w:t>These Requirements do not address the issuance, or management of Certificates by enterprises that operate their own Public Key Infrastructure for internal purposes only, and for which the Root Certificate is not distributed by any Application Software Supplier.</w:t>
      </w:r>
    </w:p>
    <w:p w14:paraId="6D53C916" w14:textId="77777777" w:rsidR="00CE6E57" w:rsidRDefault="00000000">
      <w:pPr>
        <w:pStyle w:val="BodyText"/>
      </w:pPr>
      <w:r>
        <w:lastRenderedPageBreak/>
        <w:t>These Requirements are applicable to all Certification Authorities within a chain of trust. They are to be flowed down from the Root Certification Authority through successive Subordinate Certification Authorities.</w:t>
      </w:r>
    </w:p>
    <w:p w14:paraId="42563FE3" w14:textId="77777777" w:rsidR="00CE6E57" w:rsidRDefault="00000000">
      <w:pPr>
        <w:pStyle w:val="Heading2"/>
      </w:pPr>
      <w:bookmarkStart w:id="6" w:name="_Toc210556484"/>
      <w:bookmarkStart w:id="7" w:name="_Toc207014158"/>
      <w:bookmarkStart w:id="8" w:name="X3a1dabf55a855162a6ccf818070b15120129643"/>
      <w:bookmarkEnd w:id="5"/>
      <w:r>
        <w:t>1.2 Document name and identification</w:t>
      </w:r>
      <w:bookmarkEnd w:id="6"/>
      <w:bookmarkEnd w:id="7"/>
    </w:p>
    <w:p w14:paraId="01DDBAB7" w14:textId="77777777" w:rsidR="00CE6E57" w:rsidRDefault="00000000">
      <w:pPr>
        <w:pStyle w:val="FirstParagraph"/>
      </w:pPr>
      <w:r>
        <w:t>This certificate policy (CP) contains the requirements for the issuance and management of publicly-trusted TLS Server certificates, as adopted by the CA/Browser Forum.</w:t>
      </w:r>
    </w:p>
    <w:p w14:paraId="3250AA64" w14:textId="77777777" w:rsidR="00CE6E57" w:rsidRDefault="00000000">
      <w:pPr>
        <w:pStyle w:val="BodyText"/>
      </w:pPr>
      <w:r>
        <w:t>The following Certificate Policy identifiers are reserved for use by CAs to assert compliance with this document (OID arc 2.23.140.1.2) as follows:</w:t>
      </w:r>
    </w:p>
    <w:p w14:paraId="5BA582BD" w14:textId="77777777" w:rsidR="00CE6E57" w:rsidRDefault="00000000">
      <w:pPr>
        <w:pStyle w:val="BodyText"/>
      </w:pPr>
      <w:r>
        <w:rPr>
          <w:rStyle w:val="VerbatimChar"/>
        </w:rPr>
        <w:t>{joint-iso-itu-t(2) international-organizations(23) ca-browser-forum(140) certificate-policies(1) baseline-requirements(2) domain-validated(1)} (2.23.140.1.2.1);</w:t>
      </w:r>
      <w:r>
        <w:t xml:space="preserve"> and</w:t>
      </w:r>
    </w:p>
    <w:p w14:paraId="77957748" w14:textId="77777777" w:rsidR="00CE6E57" w:rsidRDefault="00000000">
      <w:pPr>
        <w:pStyle w:val="BodyText"/>
      </w:pPr>
      <w:r>
        <w:rPr>
          <w:rStyle w:val="VerbatimChar"/>
        </w:rPr>
        <w:t>{joint-iso-itu-t(2) international-organizations(23) ca-browser-forum(140) certificate-policies(1) baseline-requirements(2) organization-validated(2)} (2.23.140.1.2.2);</w:t>
      </w:r>
      <w:r>
        <w:t xml:space="preserve"> and</w:t>
      </w:r>
    </w:p>
    <w:p w14:paraId="3C0DF134" w14:textId="77777777" w:rsidR="00CE6E57" w:rsidRDefault="00000000">
      <w:pPr>
        <w:pStyle w:val="BodyText"/>
      </w:pPr>
      <w:r>
        <w:rPr>
          <w:rStyle w:val="VerbatimChar"/>
        </w:rPr>
        <w:t>{joint-iso-itu-t(2) international-organizations(23) ca-browser-forum(140) certificate-policies(1) baseline-requirements(2) individual-validated(3)} (2.23.140.1.2.3)</w:t>
      </w:r>
      <w:r>
        <w:t>.</w:t>
      </w:r>
    </w:p>
    <w:p w14:paraId="7DEB2F07" w14:textId="77777777" w:rsidR="00CE6E57" w:rsidRDefault="00000000">
      <w:pPr>
        <w:pStyle w:val="Heading3"/>
      </w:pPr>
      <w:bookmarkStart w:id="9" w:name="_Toc210556485"/>
      <w:bookmarkStart w:id="10" w:name="_Toc207014159"/>
      <w:bookmarkStart w:id="11" w:name="X3c66b4c047e451908f8c00c332f2c294f3ee9df"/>
      <w:r>
        <w:t>1.2.1 Revisions</w:t>
      </w:r>
      <w:bookmarkEnd w:id="9"/>
      <w:bookmarkEnd w:id="10"/>
    </w:p>
    <w:tbl>
      <w:tblPr>
        <w:tblStyle w:val="Table"/>
        <w:tblW w:w="5000" w:type="pct"/>
        <w:tblLayout w:type="fixed"/>
        <w:tblLook w:val="0020" w:firstRow="1" w:lastRow="0" w:firstColumn="0" w:lastColumn="0" w:noHBand="0" w:noVBand="0"/>
      </w:tblPr>
      <w:tblGrid>
        <w:gridCol w:w="1117"/>
        <w:gridCol w:w="1116"/>
        <w:gridCol w:w="4380"/>
        <w:gridCol w:w="1287"/>
        <w:gridCol w:w="1460"/>
      </w:tblGrid>
      <w:tr w:rsidR="00CE6E57" w14:paraId="28B07CB0" w14:textId="77777777">
        <w:trPr>
          <w:tblHeader/>
        </w:trPr>
        <w:tc>
          <w:tcPr>
            <w:tcW w:w="944" w:type="dxa"/>
          </w:tcPr>
          <w:p w14:paraId="42782943" w14:textId="77777777" w:rsidR="00CE6E57" w:rsidRDefault="00000000">
            <w:pPr>
              <w:pStyle w:val="Compact"/>
            </w:pPr>
            <w:r>
              <w:rPr>
                <w:b/>
                <w:bCs/>
              </w:rPr>
              <w:t>Ver.</w:t>
            </w:r>
          </w:p>
        </w:tc>
        <w:tc>
          <w:tcPr>
            <w:tcW w:w="944" w:type="dxa"/>
          </w:tcPr>
          <w:p w14:paraId="16D3C3C9" w14:textId="77777777" w:rsidR="00CE6E57" w:rsidRDefault="00000000">
            <w:pPr>
              <w:pStyle w:val="Compact"/>
            </w:pPr>
            <w:r>
              <w:rPr>
                <w:b/>
                <w:bCs/>
              </w:rPr>
              <w:t>Ballot</w:t>
            </w:r>
          </w:p>
        </w:tc>
        <w:tc>
          <w:tcPr>
            <w:tcW w:w="3705" w:type="dxa"/>
          </w:tcPr>
          <w:p w14:paraId="550AC4B1" w14:textId="77777777" w:rsidR="00CE6E57" w:rsidRDefault="00000000">
            <w:pPr>
              <w:pStyle w:val="Compact"/>
            </w:pPr>
            <w:r>
              <w:rPr>
                <w:b/>
                <w:bCs/>
              </w:rPr>
              <w:t>Description</w:t>
            </w:r>
          </w:p>
        </w:tc>
        <w:tc>
          <w:tcPr>
            <w:tcW w:w="1089" w:type="dxa"/>
          </w:tcPr>
          <w:p w14:paraId="1928AFDE" w14:textId="77777777" w:rsidR="00CE6E57" w:rsidRDefault="00000000">
            <w:pPr>
              <w:pStyle w:val="Compact"/>
            </w:pPr>
            <w:r>
              <w:rPr>
                <w:b/>
                <w:bCs/>
              </w:rPr>
              <w:t>Adopted</w:t>
            </w:r>
          </w:p>
        </w:tc>
        <w:tc>
          <w:tcPr>
            <w:tcW w:w="1235" w:type="dxa"/>
          </w:tcPr>
          <w:p w14:paraId="48EF8AE6" w14:textId="77777777" w:rsidR="00CE6E57" w:rsidRDefault="00000000">
            <w:pPr>
              <w:pStyle w:val="Compact"/>
            </w:pPr>
            <w:r>
              <w:rPr>
                <w:b/>
                <w:bCs/>
              </w:rPr>
              <w:t>Effective*</w:t>
            </w:r>
          </w:p>
        </w:tc>
      </w:tr>
      <w:tr w:rsidR="00CE6E57" w14:paraId="10595023" w14:textId="77777777">
        <w:tc>
          <w:tcPr>
            <w:tcW w:w="944" w:type="dxa"/>
          </w:tcPr>
          <w:p w14:paraId="15AC2B54" w14:textId="77777777" w:rsidR="00CE6E57" w:rsidRDefault="00000000">
            <w:pPr>
              <w:pStyle w:val="Compact"/>
            </w:pPr>
            <w:r>
              <w:t>1.0.0</w:t>
            </w:r>
          </w:p>
        </w:tc>
        <w:tc>
          <w:tcPr>
            <w:tcW w:w="944" w:type="dxa"/>
          </w:tcPr>
          <w:p w14:paraId="0907029F" w14:textId="77777777" w:rsidR="00CE6E57" w:rsidRDefault="00000000">
            <w:pPr>
              <w:pStyle w:val="Compact"/>
            </w:pPr>
            <w:r>
              <w:t>62</w:t>
            </w:r>
          </w:p>
        </w:tc>
        <w:tc>
          <w:tcPr>
            <w:tcW w:w="3705" w:type="dxa"/>
          </w:tcPr>
          <w:p w14:paraId="6CFC3DB7" w14:textId="77777777" w:rsidR="00CE6E57" w:rsidRDefault="00000000">
            <w:pPr>
              <w:pStyle w:val="Compact"/>
            </w:pPr>
            <w:r>
              <w:t>Version 1.0 of the Baseline Requirements Adopted</w:t>
            </w:r>
          </w:p>
        </w:tc>
        <w:tc>
          <w:tcPr>
            <w:tcW w:w="1089" w:type="dxa"/>
          </w:tcPr>
          <w:p w14:paraId="23D878EA" w14:textId="77777777" w:rsidR="00CE6E57" w:rsidRDefault="00000000">
            <w:pPr>
              <w:pStyle w:val="Compact"/>
            </w:pPr>
            <w:r>
              <w:t>22-Nov-11</w:t>
            </w:r>
          </w:p>
        </w:tc>
        <w:tc>
          <w:tcPr>
            <w:tcW w:w="1235" w:type="dxa"/>
          </w:tcPr>
          <w:p w14:paraId="42A35DFB" w14:textId="77777777" w:rsidR="00CE6E57" w:rsidRDefault="00000000">
            <w:pPr>
              <w:pStyle w:val="Compact"/>
            </w:pPr>
            <w:r>
              <w:t>01-Jul-12</w:t>
            </w:r>
          </w:p>
        </w:tc>
      </w:tr>
      <w:tr w:rsidR="00CE6E57" w14:paraId="321A8A0A" w14:textId="77777777">
        <w:tc>
          <w:tcPr>
            <w:tcW w:w="944" w:type="dxa"/>
          </w:tcPr>
          <w:p w14:paraId="4D63FC0C" w14:textId="77777777" w:rsidR="00CE6E57" w:rsidRDefault="00000000">
            <w:pPr>
              <w:pStyle w:val="Compact"/>
            </w:pPr>
            <w:r>
              <w:t>1.0.1</w:t>
            </w:r>
          </w:p>
        </w:tc>
        <w:tc>
          <w:tcPr>
            <w:tcW w:w="944" w:type="dxa"/>
          </w:tcPr>
          <w:p w14:paraId="0FC92E15" w14:textId="77777777" w:rsidR="00CE6E57" w:rsidRDefault="00000000">
            <w:pPr>
              <w:pStyle w:val="Compact"/>
            </w:pPr>
            <w:r>
              <w:t>71</w:t>
            </w:r>
          </w:p>
        </w:tc>
        <w:tc>
          <w:tcPr>
            <w:tcW w:w="3705" w:type="dxa"/>
          </w:tcPr>
          <w:p w14:paraId="33F98750" w14:textId="77777777" w:rsidR="00CE6E57" w:rsidRDefault="00000000">
            <w:pPr>
              <w:pStyle w:val="Compact"/>
            </w:pPr>
            <w:r>
              <w:t>Revised Auditor Qualifications</w:t>
            </w:r>
          </w:p>
        </w:tc>
        <w:tc>
          <w:tcPr>
            <w:tcW w:w="1089" w:type="dxa"/>
          </w:tcPr>
          <w:p w14:paraId="06C8DDEF" w14:textId="77777777" w:rsidR="00CE6E57" w:rsidRDefault="00000000">
            <w:pPr>
              <w:pStyle w:val="Compact"/>
            </w:pPr>
            <w:r>
              <w:t>08-May-12</w:t>
            </w:r>
          </w:p>
        </w:tc>
        <w:tc>
          <w:tcPr>
            <w:tcW w:w="1235" w:type="dxa"/>
          </w:tcPr>
          <w:p w14:paraId="62F6D371" w14:textId="77777777" w:rsidR="00CE6E57" w:rsidRDefault="00000000">
            <w:pPr>
              <w:pStyle w:val="Compact"/>
            </w:pPr>
            <w:r>
              <w:t>01-Jan-13</w:t>
            </w:r>
          </w:p>
        </w:tc>
      </w:tr>
      <w:tr w:rsidR="00CE6E57" w14:paraId="16559550" w14:textId="77777777">
        <w:tc>
          <w:tcPr>
            <w:tcW w:w="944" w:type="dxa"/>
          </w:tcPr>
          <w:p w14:paraId="3F2E825E" w14:textId="77777777" w:rsidR="00CE6E57" w:rsidRDefault="00000000">
            <w:pPr>
              <w:pStyle w:val="Compact"/>
            </w:pPr>
            <w:r>
              <w:t>1.0.2</w:t>
            </w:r>
          </w:p>
        </w:tc>
        <w:tc>
          <w:tcPr>
            <w:tcW w:w="944" w:type="dxa"/>
          </w:tcPr>
          <w:p w14:paraId="764C16BA" w14:textId="77777777" w:rsidR="00CE6E57" w:rsidRDefault="00000000">
            <w:pPr>
              <w:pStyle w:val="Compact"/>
            </w:pPr>
            <w:r>
              <w:t>75</w:t>
            </w:r>
          </w:p>
        </w:tc>
        <w:tc>
          <w:tcPr>
            <w:tcW w:w="3705" w:type="dxa"/>
          </w:tcPr>
          <w:p w14:paraId="6010E1D1" w14:textId="77777777" w:rsidR="00CE6E57" w:rsidRDefault="00000000">
            <w:pPr>
              <w:pStyle w:val="Compact"/>
            </w:pPr>
            <w:r>
              <w:t>Non-critical Name Constraints allowed as exception to RFC 5280</w:t>
            </w:r>
          </w:p>
        </w:tc>
        <w:tc>
          <w:tcPr>
            <w:tcW w:w="1089" w:type="dxa"/>
          </w:tcPr>
          <w:p w14:paraId="02B3FFB2" w14:textId="77777777" w:rsidR="00CE6E57" w:rsidRDefault="00000000">
            <w:pPr>
              <w:pStyle w:val="Compact"/>
            </w:pPr>
            <w:r>
              <w:t>08-Jun-12</w:t>
            </w:r>
          </w:p>
        </w:tc>
        <w:tc>
          <w:tcPr>
            <w:tcW w:w="1235" w:type="dxa"/>
          </w:tcPr>
          <w:p w14:paraId="4E65114D" w14:textId="77777777" w:rsidR="00CE6E57" w:rsidRDefault="00000000">
            <w:pPr>
              <w:pStyle w:val="Compact"/>
            </w:pPr>
            <w:r>
              <w:t>08-Jun-12</w:t>
            </w:r>
          </w:p>
        </w:tc>
      </w:tr>
      <w:tr w:rsidR="00CE6E57" w14:paraId="0AD8EA67" w14:textId="77777777">
        <w:tc>
          <w:tcPr>
            <w:tcW w:w="944" w:type="dxa"/>
          </w:tcPr>
          <w:p w14:paraId="6C4DDC7A" w14:textId="77777777" w:rsidR="00CE6E57" w:rsidRDefault="00000000">
            <w:pPr>
              <w:pStyle w:val="Compact"/>
            </w:pPr>
            <w:r>
              <w:t>1.0.3</w:t>
            </w:r>
          </w:p>
        </w:tc>
        <w:tc>
          <w:tcPr>
            <w:tcW w:w="944" w:type="dxa"/>
          </w:tcPr>
          <w:p w14:paraId="021019ED" w14:textId="77777777" w:rsidR="00CE6E57" w:rsidRDefault="00000000">
            <w:pPr>
              <w:pStyle w:val="Compact"/>
            </w:pPr>
            <w:r>
              <w:t>78</w:t>
            </w:r>
          </w:p>
        </w:tc>
        <w:tc>
          <w:tcPr>
            <w:tcW w:w="3705" w:type="dxa"/>
          </w:tcPr>
          <w:p w14:paraId="3EBF5843" w14:textId="77777777" w:rsidR="00CE6E57" w:rsidRDefault="00000000">
            <w:pPr>
              <w:pStyle w:val="Compact"/>
            </w:pPr>
            <w:r>
              <w:t>Revised Domain/IP Address Validation, High Risk Requests, and Data Sources</w:t>
            </w:r>
          </w:p>
        </w:tc>
        <w:tc>
          <w:tcPr>
            <w:tcW w:w="1089" w:type="dxa"/>
          </w:tcPr>
          <w:p w14:paraId="4DA9E0E7" w14:textId="77777777" w:rsidR="00CE6E57" w:rsidRDefault="00000000">
            <w:pPr>
              <w:pStyle w:val="Compact"/>
            </w:pPr>
            <w:r>
              <w:t>22-Jun-12</w:t>
            </w:r>
          </w:p>
        </w:tc>
        <w:tc>
          <w:tcPr>
            <w:tcW w:w="1235" w:type="dxa"/>
          </w:tcPr>
          <w:p w14:paraId="0925D13E" w14:textId="77777777" w:rsidR="00CE6E57" w:rsidRDefault="00000000">
            <w:pPr>
              <w:pStyle w:val="Compact"/>
            </w:pPr>
            <w:r>
              <w:t>22-Jun-12</w:t>
            </w:r>
          </w:p>
        </w:tc>
      </w:tr>
      <w:tr w:rsidR="00CE6E57" w14:paraId="384BFA29" w14:textId="77777777">
        <w:tc>
          <w:tcPr>
            <w:tcW w:w="944" w:type="dxa"/>
          </w:tcPr>
          <w:p w14:paraId="3EA531B5" w14:textId="77777777" w:rsidR="00CE6E57" w:rsidRDefault="00000000">
            <w:pPr>
              <w:pStyle w:val="Compact"/>
            </w:pPr>
            <w:r>
              <w:t>1.0.4</w:t>
            </w:r>
          </w:p>
        </w:tc>
        <w:tc>
          <w:tcPr>
            <w:tcW w:w="944" w:type="dxa"/>
          </w:tcPr>
          <w:p w14:paraId="6270C0BF" w14:textId="77777777" w:rsidR="00CE6E57" w:rsidRDefault="00000000">
            <w:pPr>
              <w:pStyle w:val="Compact"/>
            </w:pPr>
            <w:r>
              <w:t>80</w:t>
            </w:r>
          </w:p>
        </w:tc>
        <w:tc>
          <w:tcPr>
            <w:tcW w:w="3705" w:type="dxa"/>
          </w:tcPr>
          <w:p w14:paraId="1A9F50FB" w14:textId="77777777" w:rsidR="00CE6E57" w:rsidRDefault="00000000">
            <w:pPr>
              <w:pStyle w:val="Compact"/>
            </w:pPr>
            <w:r>
              <w:t>OCSP responses for non-issued certificates</w:t>
            </w:r>
          </w:p>
        </w:tc>
        <w:tc>
          <w:tcPr>
            <w:tcW w:w="1089" w:type="dxa"/>
          </w:tcPr>
          <w:p w14:paraId="6CF26EBE" w14:textId="77777777" w:rsidR="00CE6E57" w:rsidRDefault="00000000">
            <w:pPr>
              <w:pStyle w:val="Compact"/>
            </w:pPr>
            <w:r>
              <w:t>02-Aug-12</w:t>
            </w:r>
          </w:p>
        </w:tc>
        <w:tc>
          <w:tcPr>
            <w:tcW w:w="1235" w:type="dxa"/>
          </w:tcPr>
          <w:p w14:paraId="2B8F6CC1" w14:textId="77777777" w:rsidR="00CE6E57" w:rsidRDefault="00000000">
            <w:pPr>
              <w:pStyle w:val="Compact"/>
            </w:pPr>
            <w:r>
              <w:t>01-Feb-13 01-Aug-13</w:t>
            </w:r>
          </w:p>
        </w:tc>
      </w:tr>
      <w:tr w:rsidR="00CE6E57" w14:paraId="602B6902" w14:textId="77777777">
        <w:tc>
          <w:tcPr>
            <w:tcW w:w="944" w:type="dxa"/>
          </w:tcPr>
          <w:p w14:paraId="55C8CCC3" w14:textId="77777777" w:rsidR="00CE6E57" w:rsidRDefault="00000000">
            <w:pPr>
              <w:pStyle w:val="Compact"/>
            </w:pPr>
            <w:r>
              <w:t>–</w:t>
            </w:r>
          </w:p>
        </w:tc>
        <w:tc>
          <w:tcPr>
            <w:tcW w:w="944" w:type="dxa"/>
          </w:tcPr>
          <w:p w14:paraId="136434D3" w14:textId="77777777" w:rsidR="00CE6E57" w:rsidRDefault="00000000">
            <w:pPr>
              <w:pStyle w:val="Compact"/>
            </w:pPr>
            <w:r>
              <w:t>83</w:t>
            </w:r>
          </w:p>
        </w:tc>
        <w:tc>
          <w:tcPr>
            <w:tcW w:w="3705" w:type="dxa"/>
          </w:tcPr>
          <w:p w14:paraId="064B5048" w14:textId="77777777" w:rsidR="00CE6E57" w:rsidRDefault="00000000">
            <w:pPr>
              <w:pStyle w:val="Compact"/>
            </w:pPr>
            <w:r>
              <w:t>Network and Certificate System Security Requirements adopted</w:t>
            </w:r>
          </w:p>
        </w:tc>
        <w:tc>
          <w:tcPr>
            <w:tcW w:w="1089" w:type="dxa"/>
          </w:tcPr>
          <w:p w14:paraId="12539487" w14:textId="77777777" w:rsidR="00CE6E57" w:rsidRDefault="00000000">
            <w:pPr>
              <w:pStyle w:val="Compact"/>
            </w:pPr>
            <w:r>
              <w:t>03-Aug-13</w:t>
            </w:r>
          </w:p>
        </w:tc>
        <w:tc>
          <w:tcPr>
            <w:tcW w:w="1235" w:type="dxa"/>
          </w:tcPr>
          <w:p w14:paraId="2B75C5A1" w14:textId="77777777" w:rsidR="00CE6E57" w:rsidRDefault="00000000">
            <w:pPr>
              <w:pStyle w:val="Compact"/>
            </w:pPr>
            <w:r>
              <w:t>01-Jan-13</w:t>
            </w:r>
          </w:p>
        </w:tc>
      </w:tr>
      <w:tr w:rsidR="00CE6E57" w14:paraId="14186CEA" w14:textId="77777777">
        <w:tc>
          <w:tcPr>
            <w:tcW w:w="944" w:type="dxa"/>
          </w:tcPr>
          <w:p w14:paraId="7C68626A" w14:textId="77777777" w:rsidR="00CE6E57" w:rsidRDefault="00000000">
            <w:pPr>
              <w:pStyle w:val="Compact"/>
            </w:pPr>
            <w:r>
              <w:t>1.0.5</w:t>
            </w:r>
          </w:p>
        </w:tc>
        <w:tc>
          <w:tcPr>
            <w:tcW w:w="944" w:type="dxa"/>
          </w:tcPr>
          <w:p w14:paraId="4B9483E7" w14:textId="77777777" w:rsidR="00CE6E57" w:rsidRDefault="00000000">
            <w:pPr>
              <w:pStyle w:val="Compact"/>
            </w:pPr>
            <w:r>
              <w:t>88</w:t>
            </w:r>
          </w:p>
        </w:tc>
        <w:tc>
          <w:tcPr>
            <w:tcW w:w="3705" w:type="dxa"/>
          </w:tcPr>
          <w:p w14:paraId="1B951774" w14:textId="77777777" w:rsidR="00CE6E57" w:rsidRDefault="00000000">
            <w:pPr>
              <w:pStyle w:val="Compact"/>
            </w:pPr>
            <w:r>
              <w:t>User-assigned country code of XX allowed</w:t>
            </w:r>
          </w:p>
        </w:tc>
        <w:tc>
          <w:tcPr>
            <w:tcW w:w="1089" w:type="dxa"/>
          </w:tcPr>
          <w:p w14:paraId="41B16B26" w14:textId="77777777" w:rsidR="00CE6E57" w:rsidRDefault="00000000">
            <w:pPr>
              <w:pStyle w:val="Compact"/>
            </w:pPr>
            <w:r>
              <w:t>12-Sep-12</w:t>
            </w:r>
          </w:p>
        </w:tc>
        <w:tc>
          <w:tcPr>
            <w:tcW w:w="1235" w:type="dxa"/>
          </w:tcPr>
          <w:p w14:paraId="4E685883" w14:textId="77777777" w:rsidR="00CE6E57" w:rsidRDefault="00000000">
            <w:pPr>
              <w:pStyle w:val="Compact"/>
            </w:pPr>
            <w:r>
              <w:t>12-Sep-12</w:t>
            </w:r>
          </w:p>
        </w:tc>
      </w:tr>
      <w:tr w:rsidR="00CE6E57" w14:paraId="3A5ED5F1" w14:textId="77777777">
        <w:tc>
          <w:tcPr>
            <w:tcW w:w="944" w:type="dxa"/>
          </w:tcPr>
          <w:p w14:paraId="0816FFE3" w14:textId="77777777" w:rsidR="00CE6E57" w:rsidRDefault="00000000">
            <w:pPr>
              <w:pStyle w:val="Compact"/>
            </w:pPr>
            <w:r>
              <w:t>1.1.0</w:t>
            </w:r>
          </w:p>
        </w:tc>
        <w:tc>
          <w:tcPr>
            <w:tcW w:w="944" w:type="dxa"/>
          </w:tcPr>
          <w:p w14:paraId="756367C0" w14:textId="77777777" w:rsidR="00CE6E57" w:rsidRDefault="00000000">
            <w:pPr>
              <w:pStyle w:val="Compact"/>
            </w:pPr>
            <w:r>
              <w:t>–</w:t>
            </w:r>
          </w:p>
        </w:tc>
        <w:tc>
          <w:tcPr>
            <w:tcW w:w="3705" w:type="dxa"/>
          </w:tcPr>
          <w:p w14:paraId="01902B1D" w14:textId="77777777" w:rsidR="00CE6E57" w:rsidRDefault="00000000">
            <w:pPr>
              <w:pStyle w:val="Compact"/>
            </w:pPr>
            <w:r>
              <w:t>Published as Version 1.1 with no changes from 1.0.5</w:t>
            </w:r>
          </w:p>
        </w:tc>
        <w:tc>
          <w:tcPr>
            <w:tcW w:w="1089" w:type="dxa"/>
          </w:tcPr>
          <w:p w14:paraId="12D29C7A" w14:textId="77777777" w:rsidR="00CE6E57" w:rsidRDefault="00000000">
            <w:pPr>
              <w:pStyle w:val="Compact"/>
            </w:pPr>
            <w:r>
              <w:t>14-Sep-12</w:t>
            </w:r>
          </w:p>
        </w:tc>
        <w:tc>
          <w:tcPr>
            <w:tcW w:w="1235" w:type="dxa"/>
          </w:tcPr>
          <w:p w14:paraId="34C9BCDA" w14:textId="77777777" w:rsidR="00CE6E57" w:rsidRDefault="00000000">
            <w:pPr>
              <w:pStyle w:val="Compact"/>
            </w:pPr>
            <w:r>
              <w:t>14-Sep-12</w:t>
            </w:r>
          </w:p>
        </w:tc>
      </w:tr>
      <w:tr w:rsidR="00CE6E57" w14:paraId="2918808F" w14:textId="77777777">
        <w:tc>
          <w:tcPr>
            <w:tcW w:w="944" w:type="dxa"/>
          </w:tcPr>
          <w:p w14:paraId="63425F78" w14:textId="77777777" w:rsidR="00CE6E57" w:rsidRDefault="00000000">
            <w:pPr>
              <w:pStyle w:val="Compact"/>
            </w:pPr>
            <w:r>
              <w:t>1.1.1</w:t>
            </w:r>
          </w:p>
        </w:tc>
        <w:tc>
          <w:tcPr>
            <w:tcW w:w="944" w:type="dxa"/>
          </w:tcPr>
          <w:p w14:paraId="045569BF" w14:textId="77777777" w:rsidR="00CE6E57" w:rsidRDefault="00000000">
            <w:pPr>
              <w:pStyle w:val="Compact"/>
            </w:pPr>
            <w:r>
              <w:t>93</w:t>
            </w:r>
          </w:p>
        </w:tc>
        <w:tc>
          <w:tcPr>
            <w:tcW w:w="3705" w:type="dxa"/>
          </w:tcPr>
          <w:p w14:paraId="5BC66E1F" w14:textId="77777777" w:rsidR="00CE6E57" w:rsidRDefault="00000000">
            <w:pPr>
              <w:pStyle w:val="Compact"/>
            </w:pPr>
            <w:r>
              <w:t>Reasons for Revocation and Public Key Parameter checking</w:t>
            </w:r>
          </w:p>
        </w:tc>
        <w:tc>
          <w:tcPr>
            <w:tcW w:w="1089" w:type="dxa"/>
          </w:tcPr>
          <w:p w14:paraId="667B7BC4" w14:textId="77777777" w:rsidR="00CE6E57" w:rsidRDefault="00000000">
            <w:pPr>
              <w:pStyle w:val="Compact"/>
            </w:pPr>
            <w:r>
              <w:t>07-Nov-12</w:t>
            </w:r>
          </w:p>
        </w:tc>
        <w:tc>
          <w:tcPr>
            <w:tcW w:w="1235" w:type="dxa"/>
          </w:tcPr>
          <w:p w14:paraId="2A480C9C" w14:textId="77777777" w:rsidR="00CE6E57" w:rsidRDefault="00000000">
            <w:pPr>
              <w:pStyle w:val="Compact"/>
            </w:pPr>
            <w:r>
              <w:t>07-Nov-12 01-Jan-13</w:t>
            </w:r>
          </w:p>
        </w:tc>
      </w:tr>
      <w:tr w:rsidR="00CE6E57" w14:paraId="60D33DC8" w14:textId="77777777">
        <w:tc>
          <w:tcPr>
            <w:tcW w:w="944" w:type="dxa"/>
          </w:tcPr>
          <w:p w14:paraId="2C08B728" w14:textId="77777777" w:rsidR="00CE6E57" w:rsidRDefault="00000000">
            <w:pPr>
              <w:pStyle w:val="Compact"/>
            </w:pPr>
            <w:r>
              <w:lastRenderedPageBreak/>
              <w:t>1.1.2</w:t>
            </w:r>
          </w:p>
        </w:tc>
        <w:tc>
          <w:tcPr>
            <w:tcW w:w="944" w:type="dxa"/>
          </w:tcPr>
          <w:p w14:paraId="65673EC3" w14:textId="77777777" w:rsidR="00CE6E57" w:rsidRDefault="00000000">
            <w:pPr>
              <w:pStyle w:val="Compact"/>
            </w:pPr>
            <w:r>
              <w:t>96</w:t>
            </w:r>
          </w:p>
        </w:tc>
        <w:tc>
          <w:tcPr>
            <w:tcW w:w="3705" w:type="dxa"/>
          </w:tcPr>
          <w:p w14:paraId="44DFB8C0" w14:textId="77777777" w:rsidR="00CE6E57" w:rsidRDefault="00000000">
            <w:pPr>
              <w:pStyle w:val="Compact"/>
            </w:pPr>
            <w:r>
              <w:t>Wildcard certificates and new gTLDs</w:t>
            </w:r>
          </w:p>
        </w:tc>
        <w:tc>
          <w:tcPr>
            <w:tcW w:w="1089" w:type="dxa"/>
          </w:tcPr>
          <w:p w14:paraId="55BF6588" w14:textId="77777777" w:rsidR="00CE6E57" w:rsidRDefault="00000000">
            <w:pPr>
              <w:pStyle w:val="Compact"/>
            </w:pPr>
            <w:r>
              <w:t>20-Feb-13</w:t>
            </w:r>
          </w:p>
        </w:tc>
        <w:tc>
          <w:tcPr>
            <w:tcW w:w="1235" w:type="dxa"/>
          </w:tcPr>
          <w:p w14:paraId="2AA6ECB2" w14:textId="77777777" w:rsidR="00CE6E57" w:rsidRDefault="00000000">
            <w:pPr>
              <w:pStyle w:val="Compact"/>
            </w:pPr>
            <w:r>
              <w:t>20-Feb-13 01-Sep-13</w:t>
            </w:r>
          </w:p>
        </w:tc>
      </w:tr>
      <w:tr w:rsidR="00CE6E57" w14:paraId="55670D1D" w14:textId="77777777">
        <w:tc>
          <w:tcPr>
            <w:tcW w:w="944" w:type="dxa"/>
          </w:tcPr>
          <w:p w14:paraId="22F608AF" w14:textId="77777777" w:rsidR="00CE6E57" w:rsidRDefault="00000000">
            <w:pPr>
              <w:pStyle w:val="Compact"/>
            </w:pPr>
            <w:r>
              <w:t>1.1.3</w:t>
            </w:r>
          </w:p>
        </w:tc>
        <w:tc>
          <w:tcPr>
            <w:tcW w:w="944" w:type="dxa"/>
          </w:tcPr>
          <w:p w14:paraId="53B7F20C" w14:textId="77777777" w:rsidR="00CE6E57" w:rsidRDefault="00000000">
            <w:pPr>
              <w:pStyle w:val="Compact"/>
            </w:pPr>
            <w:r>
              <w:t>97</w:t>
            </w:r>
          </w:p>
        </w:tc>
        <w:tc>
          <w:tcPr>
            <w:tcW w:w="3705" w:type="dxa"/>
          </w:tcPr>
          <w:p w14:paraId="52CD9358" w14:textId="77777777" w:rsidR="00CE6E57" w:rsidRDefault="00000000">
            <w:pPr>
              <w:pStyle w:val="Compact"/>
            </w:pPr>
            <w:r>
              <w:t>Prevention of Unknown Certificate Contents</w:t>
            </w:r>
          </w:p>
        </w:tc>
        <w:tc>
          <w:tcPr>
            <w:tcW w:w="1089" w:type="dxa"/>
          </w:tcPr>
          <w:p w14:paraId="339A80C5" w14:textId="77777777" w:rsidR="00CE6E57" w:rsidRDefault="00000000">
            <w:pPr>
              <w:pStyle w:val="Compact"/>
            </w:pPr>
            <w:r>
              <w:t>21-Feb-13</w:t>
            </w:r>
          </w:p>
        </w:tc>
        <w:tc>
          <w:tcPr>
            <w:tcW w:w="1235" w:type="dxa"/>
          </w:tcPr>
          <w:p w14:paraId="494ACB53" w14:textId="77777777" w:rsidR="00CE6E57" w:rsidRDefault="00000000">
            <w:pPr>
              <w:pStyle w:val="Compact"/>
            </w:pPr>
            <w:r>
              <w:t>21-Feb-13</w:t>
            </w:r>
          </w:p>
        </w:tc>
      </w:tr>
      <w:tr w:rsidR="00CE6E57" w14:paraId="3F9C918C" w14:textId="77777777">
        <w:tc>
          <w:tcPr>
            <w:tcW w:w="944" w:type="dxa"/>
          </w:tcPr>
          <w:p w14:paraId="6D6EE2D4" w14:textId="77777777" w:rsidR="00CE6E57" w:rsidRDefault="00000000">
            <w:pPr>
              <w:pStyle w:val="Compact"/>
            </w:pPr>
            <w:r>
              <w:t>1.1.4</w:t>
            </w:r>
          </w:p>
        </w:tc>
        <w:tc>
          <w:tcPr>
            <w:tcW w:w="944" w:type="dxa"/>
          </w:tcPr>
          <w:p w14:paraId="5200E24A" w14:textId="77777777" w:rsidR="00CE6E57" w:rsidRDefault="00000000">
            <w:pPr>
              <w:pStyle w:val="Compact"/>
            </w:pPr>
            <w:r>
              <w:t>99</w:t>
            </w:r>
          </w:p>
        </w:tc>
        <w:tc>
          <w:tcPr>
            <w:tcW w:w="3705" w:type="dxa"/>
          </w:tcPr>
          <w:p w14:paraId="06F613B8" w14:textId="77777777" w:rsidR="00CE6E57" w:rsidRDefault="00000000">
            <w:pPr>
              <w:pStyle w:val="Compact"/>
            </w:pPr>
            <w:r>
              <w:t>Add DSA Keys (BR v.1.1.4)</w:t>
            </w:r>
          </w:p>
        </w:tc>
        <w:tc>
          <w:tcPr>
            <w:tcW w:w="1089" w:type="dxa"/>
          </w:tcPr>
          <w:p w14:paraId="295F1D5D" w14:textId="77777777" w:rsidR="00CE6E57" w:rsidRDefault="00000000">
            <w:pPr>
              <w:pStyle w:val="Compact"/>
            </w:pPr>
            <w:r>
              <w:t>3-May-2013</w:t>
            </w:r>
          </w:p>
        </w:tc>
        <w:tc>
          <w:tcPr>
            <w:tcW w:w="1235" w:type="dxa"/>
          </w:tcPr>
          <w:p w14:paraId="40F63002" w14:textId="77777777" w:rsidR="00CE6E57" w:rsidRDefault="00000000">
            <w:pPr>
              <w:pStyle w:val="Compact"/>
            </w:pPr>
            <w:r>
              <w:t>3-May-2013</w:t>
            </w:r>
          </w:p>
        </w:tc>
      </w:tr>
      <w:tr w:rsidR="00CE6E57" w14:paraId="31F8A235" w14:textId="77777777">
        <w:tc>
          <w:tcPr>
            <w:tcW w:w="944" w:type="dxa"/>
          </w:tcPr>
          <w:p w14:paraId="74887302" w14:textId="77777777" w:rsidR="00CE6E57" w:rsidRDefault="00000000">
            <w:pPr>
              <w:pStyle w:val="Compact"/>
            </w:pPr>
            <w:r>
              <w:t>1.1.5</w:t>
            </w:r>
          </w:p>
        </w:tc>
        <w:tc>
          <w:tcPr>
            <w:tcW w:w="944" w:type="dxa"/>
          </w:tcPr>
          <w:p w14:paraId="31B11B0C" w14:textId="77777777" w:rsidR="00CE6E57" w:rsidRDefault="00000000">
            <w:pPr>
              <w:pStyle w:val="Compact"/>
            </w:pPr>
            <w:r>
              <w:t>102</w:t>
            </w:r>
          </w:p>
        </w:tc>
        <w:tc>
          <w:tcPr>
            <w:tcW w:w="3705" w:type="dxa"/>
          </w:tcPr>
          <w:p w14:paraId="726776FE" w14:textId="77777777" w:rsidR="00CE6E57" w:rsidRDefault="00000000">
            <w:pPr>
              <w:pStyle w:val="Compact"/>
            </w:pPr>
            <w:r>
              <w:t>Revision to subject domainComponent language in Section 9.2.3</w:t>
            </w:r>
          </w:p>
        </w:tc>
        <w:tc>
          <w:tcPr>
            <w:tcW w:w="1089" w:type="dxa"/>
          </w:tcPr>
          <w:p w14:paraId="064CF419" w14:textId="77777777" w:rsidR="00CE6E57" w:rsidRDefault="00000000">
            <w:pPr>
              <w:pStyle w:val="Compact"/>
            </w:pPr>
            <w:r>
              <w:t>31-May-2013</w:t>
            </w:r>
          </w:p>
        </w:tc>
        <w:tc>
          <w:tcPr>
            <w:tcW w:w="1235" w:type="dxa"/>
          </w:tcPr>
          <w:p w14:paraId="513D2671" w14:textId="77777777" w:rsidR="00CE6E57" w:rsidRDefault="00000000">
            <w:pPr>
              <w:pStyle w:val="Compact"/>
            </w:pPr>
            <w:r>
              <w:t>31-May-2013</w:t>
            </w:r>
          </w:p>
        </w:tc>
      </w:tr>
      <w:tr w:rsidR="00CE6E57" w14:paraId="35645BD6" w14:textId="77777777">
        <w:tc>
          <w:tcPr>
            <w:tcW w:w="944" w:type="dxa"/>
          </w:tcPr>
          <w:p w14:paraId="2A7386F9" w14:textId="77777777" w:rsidR="00CE6E57" w:rsidRDefault="00000000">
            <w:pPr>
              <w:pStyle w:val="Compact"/>
            </w:pPr>
            <w:r>
              <w:t>1.1.6</w:t>
            </w:r>
          </w:p>
        </w:tc>
        <w:tc>
          <w:tcPr>
            <w:tcW w:w="944" w:type="dxa"/>
          </w:tcPr>
          <w:p w14:paraId="2D0DCF62" w14:textId="77777777" w:rsidR="00CE6E57" w:rsidRDefault="00000000">
            <w:pPr>
              <w:pStyle w:val="Compact"/>
            </w:pPr>
            <w:r>
              <w:t>105</w:t>
            </w:r>
          </w:p>
        </w:tc>
        <w:tc>
          <w:tcPr>
            <w:tcW w:w="3705" w:type="dxa"/>
          </w:tcPr>
          <w:p w14:paraId="05D99CAD" w14:textId="77777777" w:rsidR="00CE6E57" w:rsidRDefault="00000000">
            <w:pPr>
              <w:pStyle w:val="Compact"/>
            </w:pPr>
            <w:r>
              <w:t>Technical Constraints for Subordinate Certificate Authorities</w:t>
            </w:r>
          </w:p>
        </w:tc>
        <w:tc>
          <w:tcPr>
            <w:tcW w:w="1089" w:type="dxa"/>
          </w:tcPr>
          <w:p w14:paraId="085C438F" w14:textId="77777777" w:rsidR="00CE6E57" w:rsidRDefault="00000000">
            <w:pPr>
              <w:pStyle w:val="Compact"/>
            </w:pPr>
            <w:r>
              <w:t>29-Jul-2013</w:t>
            </w:r>
          </w:p>
        </w:tc>
        <w:tc>
          <w:tcPr>
            <w:tcW w:w="1235" w:type="dxa"/>
          </w:tcPr>
          <w:p w14:paraId="56988CF4" w14:textId="77777777" w:rsidR="00CE6E57" w:rsidRDefault="00000000">
            <w:pPr>
              <w:pStyle w:val="Compact"/>
            </w:pPr>
            <w:r>
              <w:t>29-Jul-2013</w:t>
            </w:r>
          </w:p>
        </w:tc>
      </w:tr>
      <w:tr w:rsidR="00CE6E57" w14:paraId="03E2C648" w14:textId="77777777">
        <w:tc>
          <w:tcPr>
            <w:tcW w:w="944" w:type="dxa"/>
          </w:tcPr>
          <w:p w14:paraId="6623E97F" w14:textId="77777777" w:rsidR="00CE6E57" w:rsidRDefault="00000000">
            <w:pPr>
              <w:pStyle w:val="Compact"/>
            </w:pPr>
            <w:r>
              <w:t>1.1.7</w:t>
            </w:r>
          </w:p>
        </w:tc>
        <w:tc>
          <w:tcPr>
            <w:tcW w:w="944" w:type="dxa"/>
          </w:tcPr>
          <w:p w14:paraId="0AC1954A" w14:textId="77777777" w:rsidR="00CE6E57" w:rsidRDefault="00000000">
            <w:pPr>
              <w:pStyle w:val="Compact"/>
            </w:pPr>
            <w:r>
              <w:t>112</w:t>
            </w:r>
          </w:p>
        </w:tc>
        <w:tc>
          <w:tcPr>
            <w:tcW w:w="3705" w:type="dxa"/>
          </w:tcPr>
          <w:p w14:paraId="3F88FDCB" w14:textId="77777777" w:rsidR="00CE6E57" w:rsidRDefault="00000000">
            <w:pPr>
              <w:pStyle w:val="Compact"/>
            </w:pPr>
            <w:r>
              <w:t>Replace Definition of “Internal Server Name” with “Internal Name”</w:t>
            </w:r>
          </w:p>
        </w:tc>
        <w:tc>
          <w:tcPr>
            <w:tcW w:w="1089" w:type="dxa"/>
          </w:tcPr>
          <w:p w14:paraId="057D1A49" w14:textId="77777777" w:rsidR="00CE6E57" w:rsidRDefault="00000000">
            <w:pPr>
              <w:pStyle w:val="Compact"/>
            </w:pPr>
            <w:r>
              <w:t>3-Apr-2014</w:t>
            </w:r>
          </w:p>
        </w:tc>
        <w:tc>
          <w:tcPr>
            <w:tcW w:w="1235" w:type="dxa"/>
          </w:tcPr>
          <w:p w14:paraId="2B660537" w14:textId="77777777" w:rsidR="00CE6E57" w:rsidRDefault="00000000">
            <w:pPr>
              <w:pStyle w:val="Compact"/>
            </w:pPr>
            <w:r>
              <w:t>3-Apr-2014</w:t>
            </w:r>
          </w:p>
        </w:tc>
      </w:tr>
      <w:tr w:rsidR="00CE6E57" w14:paraId="12E81D4B" w14:textId="77777777">
        <w:tc>
          <w:tcPr>
            <w:tcW w:w="944" w:type="dxa"/>
          </w:tcPr>
          <w:p w14:paraId="2DDD6D95" w14:textId="77777777" w:rsidR="00CE6E57" w:rsidRDefault="00000000">
            <w:pPr>
              <w:pStyle w:val="Compact"/>
            </w:pPr>
            <w:r>
              <w:t>1.1.8</w:t>
            </w:r>
          </w:p>
        </w:tc>
        <w:tc>
          <w:tcPr>
            <w:tcW w:w="944" w:type="dxa"/>
          </w:tcPr>
          <w:p w14:paraId="22C1B42A" w14:textId="77777777" w:rsidR="00CE6E57" w:rsidRDefault="00000000">
            <w:pPr>
              <w:pStyle w:val="Compact"/>
            </w:pPr>
            <w:r>
              <w:t>120</w:t>
            </w:r>
          </w:p>
        </w:tc>
        <w:tc>
          <w:tcPr>
            <w:tcW w:w="3705" w:type="dxa"/>
          </w:tcPr>
          <w:p w14:paraId="7C296A39" w14:textId="77777777" w:rsidR="00CE6E57" w:rsidRDefault="00000000">
            <w:pPr>
              <w:pStyle w:val="Compact"/>
            </w:pPr>
            <w:r>
              <w:t>Affiliate Authority to Verify Domain</w:t>
            </w:r>
          </w:p>
        </w:tc>
        <w:tc>
          <w:tcPr>
            <w:tcW w:w="1089" w:type="dxa"/>
          </w:tcPr>
          <w:p w14:paraId="5BDD0B09" w14:textId="77777777" w:rsidR="00CE6E57" w:rsidRDefault="00000000">
            <w:pPr>
              <w:pStyle w:val="Compact"/>
            </w:pPr>
            <w:r>
              <w:t>5-Jun-2014</w:t>
            </w:r>
          </w:p>
        </w:tc>
        <w:tc>
          <w:tcPr>
            <w:tcW w:w="1235" w:type="dxa"/>
          </w:tcPr>
          <w:p w14:paraId="49FD3BB3" w14:textId="77777777" w:rsidR="00CE6E57" w:rsidRDefault="00000000">
            <w:pPr>
              <w:pStyle w:val="Compact"/>
            </w:pPr>
            <w:r>
              <w:t>5-Jun-2014</w:t>
            </w:r>
          </w:p>
        </w:tc>
      </w:tr>
      <w:tr w:rsidR="00CE6E57" w14:paraId="200263DD" w14:textId="77777777">
        <w:tc>
          <w:tcPr>
            <w:tcW w:w="944" w:type="dxa"/>
          </w:tcPr>
          <w:p w14:paraId="6DB882DC" w14:textId="77777777" w:rsidR="00CE6E57" w:rsidRDefault="00000000">
            <w:pPr>
              <w:pStyle w:val="Compact"/>
            </w:pPr>
            <w:r>
              <w:t>1.1.9</w:t>
            </w:r>
          </w:p>
        </w:tc>
        <w:tc>
          <w:tcPr>
            <w:tcW w:w="944" w:type="dxa"/>
          </w:tcPr>
          <w:p w14:paraId="5A81301A" w14:textId="77777777" w:rsidR="00CE6E57" w:rsidRDefault="00000000">
            <w:pPr>
              <w:pStyle w:val="Compact"/>
            </w:pPr>
            <w:r>
              <w:t>129</w:t>
            </w:r>
          </w:p>
        </w:tc>
        <w:tc>
          <w:tcPr>
            <w:tcW w:w="3705" w:type="dxa"/>
          </w:tcPr>
          <w:p w14:paraId="291F2ACA" w14:textId="77777777" w:rsidR="00CE6E57" w:rsidRDefault="00000000">
            <w:pPr>
              <w:pStyle w:val="Compact"/>
            </w:pPr>
            <w:r>
              <w:t>Clarification of PSL mentioned in Section 11.1.3</w:t>
            </w:r>
          </w:p>
        </w:tc>
        <w:tc>
          <w:tcPr>
            <w:tcW w:w="1089" w:type="dxa"/>
          </w:tcPr>
          <w:p w14:paraId="2BB95CF4" w14:textId="77777777" w:rsidR="00CE6E57" w:rsidRDefault="00000000">
            <w:pPr>
              <w:pStyle w:val="Compact"/>
            </w:pPr>
            <w:r>
              <w:t>4-Aug-2014</w:t>
            </w:r>
          </w:p>
        </w:tc>
        <w:tc>
          <w:tcPr>
            <w:tcW w:w="1235" w:type="dxa"/>
          </w:tcPr>
          <w:p w14:paraId="012FC0C1" w14:textId="77777777" w:rsidR="00CE6E57" w:rsidRDefault="00000000">
            <w:pPr>
              <w:pStyle w:val="Compact"/>
            </w:pPr>
            <w:r>
              <w:t>4-Aug-2014</w:t>
            </w:r>
          </w:p>
        </w:tc>
      </w:tr>
      <w:tr w:rsidR="00CE6E57" w14:paraId="183D69E0" w14:textId="77777777">
        <w:tc>
          <w:tcPr>
            <w:tcW w:w="944" w:type="dxa"/>
          </w:tcPr>
          <w:p w14:paraId="16BDCE29" w14:textId="77777777" w:rsidR="00CE6E57" w:rsidRDefault="00000000">
            <w:pPr>
              <w:pStyle w:val="Compact"/>
            </w:pPr>
            <w:r>
              <w:t>1.2.0</w:t>
            </w:r>
          </w:p>
        </w:tc>
        <w:tc>
          <w:tcPr>
            <w:tcW w:w="944" w:type="dxa"/>
          </w:tcPr>
          <w:p w14:paraId="0A9AB4B5" w14:textId="77777777" w:rsidR="00CE6E57" w:rsidRDefault="00000000">
            <w:pPr>
              <w:pStyle w:val="Compact"/>
            </w:pPr>
            <w:r>
              <w:t>125</w:t>
            </w:r>
          </w:p>
        </w:tc>
        <w:tc>
          <w:tcPr>
            <w:tcW w:w="3705" w:type="dxa"/>
          </w:tcPr>
          <w:p w14:paraId="6C132941" w14:textId="77777777" w:rsidR="00CE6E57" w:rsidRDefault="00000000">
            <w:pPr>
              <w:pStyle w:val="Compact"/>
            </w:pPr>
            <w:r>
              <w:t>CAA Records</w:t>
            </w:r>
          </w:p>
        </w:tc>
        <w:tc>
          <w:tcPr>
            <w:tcW w:w="1089" w:type="dxa"/>
          </w:tcPr>
          <w:p w14:paraId="36228C3A" w14:textId="77777777" w:rsidR="00CE6E57" w:rsidRDefault="00000000">
            <w:pPr>
              <w:pStyle w:val="Compact"/>
            </w:pPr>
            <w:r>
              <w:t>14-Oct-2014</w:t>
            </w:r>
          </w:p>
        </w:tc>
        <w:tc>
          <w:tcPr>
            <w:tcW w:w="1235" w:type="dxa"/>
          </w:tcPr>
          <w:p w14:paraId="666A54A0" w14:textId="77777777" w:rsidR="00CE6E57" w:rsidRDefault="00000000">
            <w:pPr>
              <w:pStyle w:val="Compact"/>
            </w:pPr>
            <w:r>
              <w:t>15-Apr-2015</w:t>
            </w:r>
          </w:p>
        </w:tc>
      </w:tr>
      <w:tr w:rsidR="00CE6E57" w14:paraId="50FBB45B" w14:textId="77777777">
        <w:tc>
          <w:tcPr>
            <w:tcW w:w="944" w:type="dxa"/>
          </w:tcPr>
          <w:p w14:paraId="0713717F" w14:textId="77777777" w:rsidR="00CE6E57" w:rsidRDefault="00000000">
            <w:pPr>
              <w:pStyle w:val="Compact"/>
            </w:pPr>
            <w:r>
              <w:t>1.2.1</w:t>
            </w:r>
          </w:p>
        </w:tc>
        <w:tc>
          <w:tcPr>
            <w:tcW w:w="944" w:type="dxa"/>
          </w:tcPr>
          <w:p w14:paraId="0FF5D4AE" w14:textId="77777777" w:rsidR="00CE6E57" w:rsidRDefault="00000000">
            <w:pPr>
              <w:pStyle w:val="Compact"/>
            </w:pPr>
            <w:r>
              <w:t>118</w:t>
            </w:r>
          </w:p>
        </w:tc>
        <w:tc>
          <w:tcPr>
            <w:tcW w:w="3705" w:type="dxa"/>
          </w:tcPr>
          <w:p w14:paraId="64ECCBE2" w14:textId="77777777" w:rsidR="00CE6E57" w:rsidRDefault="00000000">
            <w:pPr>
              <w:pStyle w:val="Compact"/>
            </w:pPr>
            <w:r>
              <w:t>SHA-1 Sunset</w:t>
            </w:r>
          </w:p>
        </w:tc>
        <w:tc>
          <w:tcPr>
            <w:tcW w:w="1089" w:type="dxa"/>
          </w:tcPr>
          <w:p w14:paraId="6B56918A" w14:textId="77777777" w:rsidR="00CE6E57" w:rsidRDefault="00000000">
            <w:pPr>
              <w:pStyle w:val="Compact"/>
            </w:pPr>
            <w:r>
              <w:t>16-Oct-2014</w:t>
            </w:r>
          </w:p>
        </w:tc>
        <w:tc>
          <w:tcPr>
            <w:tcW w:w="1235" w:type="dxa"/>
          </w:tcPr>
          <w:p w14:paraId="731A3F4F" w14:textId="77777777" w:rsidR="00CE6E57" w:rsidRDefault="00000000">
            <w:pPr>
              <w:pStyle w:val="Compact"/>
            </w:pPr>
            <w:r>
              <w:t>16-Jan-2015 1-Jan-2016 1-Jan-2017</w:t>
            </w:r>
          </w:p>
        </w:tc>
      </w:tr>
      <w:tr w:rsidR="00CE6E57" w14:paraId="78DD975A" w14:textId="77777777">
        <w:tc>
          <w:tcPr>
            <w:tcW w:w="944" w:type="dxa"/>
          </w:tcPr>
          <w:p w14:paraId="6342EE3C" w14:textId="77777777" w:rsidR="00CE6E57" w:rsidRDefault="00000000">
            <w:pPr>
              <w:pStyle w:val="Compact"/>
            </w:pPr>
            <w:r>
              <w:t>1.2.2</w:t>
            </w:r>
          </w:p>
        </w:tc>
        <w:tc>
          <w:tcPr>
            <w:tcW w:w="944" w:type="dxa"/>
          </w:tcPr>
          <w:p w14:paraId="19BA5236" w14:textId="77777777" w:rsidR="00CE6E57" w:rsidRDefault="00000000">
            <w:pPr>
              <w:pStyle w:val="Compact"/>
            </w:pPr>
            <w:r>
              <w:t>134</w:t>
            </w:r>
          </w:p>
        </w:tc>
        <w:tc>
          <w:tcPr>
            <w:tcW w:w="3705" w:type="dxa"/>
          </w:tcPr>
          <w:p w14:paraId="1BF09000" w14:textId="77777777" w:rsidR="00CE6E57" w:rsidRDefault="00000000">
            <w:pPr>
              <w:pStyle w:val="Compact"/>
            </w:pPr>
            <w:r>
              <w:t>Application of RFC 5280 to Pre-certificates</w:t>
            </w:r>
          </w:p>
        </w:tc>
        <w:tc>
          <w:tcPr>
            <w:tcW w:w="1089" w:type="dxa"/>
          </w:tcPr>
          <w:p w14:paraId="76D1142F" w14:textId="77777777" w:rsidR="00CE6E57" w:rsidRDefault="00000000">
            <w:pPr>
              <w:pStyle w:val="Compact"/>
            </w:pPr>
            <w:r>
              <w:t>16-Oct-2014</w:t>
            </w:r>
          </w:p>
        </w:tc>
        <w:tc>
          <w:tcPr>
            <w:tcW w:w="1235" w:type="dxa"/>
          </w:tcPr>
          <w:p w14:paraId="4E003427" w14:textId="77777777" w:rsidR="00CE6E57" w:rsidRDefault="00000000">
            <w:pPr>
              <w:pStyle w:val="Compact"/>
            </w:pPr>
            <w:r>
              <w:t>16-Oct-2014</w:t>
            </w:r>
          </w:p>
        </w:tc>
      </w:tr>
      <w:tr w:rsidR="00CE6E57" w14:paraId="31D7D139" w14:textId="77777777">
        <w:tc>
          <w:tcPr>
            <w:tcW w:w="944" w:type="dxa"/>
          </w:tcPr>
          <w:p w14:paraId="68045A12" w14:textId="77777777" w:rsidR="00CE6E57" w:rsidRDefault="00000000">
            <w:pPr>
              <w:pStyle w:val="Compact"/>
            </w:pPr>
            <w:r>
              <w:t>1.2.3</w:t>
            </w:r>
          </w:p>
        </w:tc>
        <w:tc>
          <w:tcPr>
            <w:tcW w:w="944" w:type="dxa"/>
          </w:tcPr>
          <w:p w14:paraId="0A00407B" w14:textId="77777777" w:rsidR="00CE6E57" w:rsidRDefault="00000000">
            <w:pPr>
              <w:pStyle w:val="Compact"/>
            </w:pPr>
            <w:r>
              <w:t>135</w:t>
            </w:r>
          </w:p>
        </w:tc>
        <w:tc>
          <w:tcPr>
            <w:tcW w:w="3705" w:type="dxa"/>
          </w:tcPr>
          <w:p w14:paraId="46B65D4A" w14:textId="77777777" w:rsidR="00CE6E57" w:rsidRDefault="00000000">
            <w:pPr>
              <w:pStyle w:val="Compact"/>
            </w:pPr>
            <w:r>
              <w:t>ETSI Auditor Qualifications</w:t>
            </w:r>
          </w:p>
        </w:tc>
        <w:tc>
          <w:tcPr>
            <w:tcW w:w="1089" w:type="dxa"/>
          </w:tcPr>
          <w:p w14:paraId="5D25B8F9" w14:textId="77777777" w:rsidR="00CE6E57" w:rsidRDefault="00000000">
            <w:pPr>
              <w:pStyle w:val="Compact"/>
            </w:pPr>
            <w:r>
              <w:t>16-Oct-2014</w:t>
            </w:r>
          </w:p>
        </w:tc>
        <w:tc>
          <w:tcPr>
            <w:tcW w:w="1235" w:type="dxa"/>
          </w:tcPr>
          <w:p w14:paraId="0B36012D" w14:textId="77777777" w:rsidR="00CE6E57" w:rsidRDefault="00000000">
            <w:pPr>
              <w:pStyle w:val="Compact"/>
            </w:pPr>
            <w:r>
              <w:t>16-Oct-2014</w:t>
            </w:r>
          </w:p>
        </w:tc>
      </w:tr>
      <w:tr w:rsidR="00CE6E57" w14:paraId="5F9B2817" w14:textId="77777777">
        <w:tc>
          <w:tcPr>
            <w:tcW w:w="944" w:type="dxa"/>
          </w:tcPr>
          <w:p w14:paraId="3F824230" w14:textId="77777777" w:rsidR="00CE6E57" w:rsidRDefault="00000000">
            <w:pPr>
              <w:pStyle w:val="Compact"/>
            </w:pPr>
            <w:r>
              <w:t>1.2.4</w:t>
            </w:r>
          </w:p>
        </w:tc>
        <w:tc>
          <w:tcPr>
            <w:tcW w:w="944" w:type="dxa"/>
          </w:tcPr>
          <w:p w14:paraId="0331F40C" w14:textId="77777777" w:rsidR="00CE6E57" w:rsidRDefault="00000000">
            <w:pPr>
              <w:pStyle w:val="Compact"/>
            </w:pPr>
            <w:r>
              <w:t>144</w:t>
            </w:r>
          </w:p>
        </w:tc>
        <w:tc>
          <w:tcPr>
            <w:tcW w:w="3705" w:type="dxa"/>
          </w:tcPr>
          <w:p w14:paraId="2E6C2436" w14:textId="77777777" w:rsidR="00CE6E57" w:rsidRDefault="00000000">
            <w:pPr>
              <w:pStyle w:val="Compact"/>
            </w:pPr>
            <w:r>
              <w:t>Validation Rules for .onion Names</w:t>
            </w:r>
          </w:p>
        </w:tc>
        <w:tc>
          <w:tcPr>
            <w:tcW w:w="1089" w:type="dxa"/>
          </w:tcPr>
          <w:p w14:paraId="05B5F9C6" w14:textId="77777777" w:rsidR="00CE6E57" w:rsidRDefault="00000000">
            <w:pPr>
              <w:pStyle w:val="Compact"/>
            </w:pPr>
            <w:r>
              <w:t>18-Feb-2015</w:t>
            </w:r>
          </w:p>
        </w:tc>
        <w:tc>
          <w:tcPr>
            <w:tcW w:w="1235" w:type="dxa"/>
          </w:tcPr>
          <w:p w14:paraId="313BD65B" w14:textId="77777777" w:rsidR="00CE6E57" w:rsidRDefault="00000000">
            <w:pPr>
              <w:pStyle w:val="Compact"/>
            </w:pPr>
            <w:r>
              <w:t>18-Feb-2015</w:t>
            </w:r>
          </w:p>
        </w:tc>
      </w:tr>
      <w:tr w:rsidR="00CE6E57" w14:paraId="55FC41F0" w14:textId="77777777">
        <w:tc>
          <w:tcPr>
            <w:tcW w:w="944" w:type="dxa"/>
          </w:tcPr>
          <w:p w14:paraId="5E5DDBB0" w14:textId="77777777" w:rsidR="00CE6E57" w:rsidRDefault="00000000">
            <w:pPr>
              <w:pStyle w:val="Compact"/>
            </w:pPr>
            <w:r>
              <w:t>1.2.5</w:t>
            </w:r>
          </w:p>
        </w:tc>
        <w:tc>
          <w:tcPr>
            <w:tcW w:w="944" w:type="dxa"/>
          </w:tcPr>
          <w:p w14:paraId="51C1C6E7" w14:textId="77777777" w:rsidR="00CE6E57" w:rsidRDefault="00000000">
            <w:pPr>
              <w:pStyle w:val="Compact"/>
            </w:pPr>
            <w:r>
              <w:t>148</w:t>
            </w:r>
          </w:p>
        </w:tc>
        <w:tc>
          <w:tcPr>
            <w:tcW w:w="3705" w:type="dxa"/>
          </w:tcPr>
          <w:p w14:paraId="11F86F33" w14:textId="77777777" w:rsidR="00CE6E57" w:rsidRDefault="00000000">
            <w:pPr>
              <w:pStyle w:val="Compact"/>
            </w:pPr>
            <w:r>
              <w:t>Issuer Field Correction</w:t>
            </w:r>
          </w:p>
        </w:tc>
        <w:tc>
          <w:tcPr>
            <w:tcW w:w="1089" w:type="dxa"/>
          </w:tcPr>
          <w:p w14:paraId="02CEC4DB" w14:textId="77777777" w:rsidR="00CE6E57" w:rsidRDefault="00000000">
            <w:pPr>
              <w:pStyle w:val="Compact"/>
            </w:pPr>
            <w:r>
              <w:t>2-Apr-2015</w:t>
            </w:r>
          </w:p>
        </w:tc>
        <w:tc>
          <w:tcPr>
            <w:tcW w:w="1235" w:type="dxa"/>
          </w:tcPr>
          <w:p w14:paraId="5162CA6B" w14:textId="77777777" w:rsidR="00CE6E57" w:rsidRDefault="00000000">
            <w:pPr>
              <w:pStyle w:val="Compact"/>
            </w:pPr>
            <w:r>
              <w:t>2-Apr-2015</w:t>
            </w:r>
          </w:p>
        </w:tc>
      </w:tr>
      <w:tr w:rsidR="00CE6E57" w14:paraId="2906E85D" w14:textId="77777777">
        <w:tc>
          <w:tcPr>
            <w:tcW w:w="944" w:type="dxa"/>
          </w:tcPr>
          <w:p w14:paraId="497A8794" w14:textId="77777777" w:rsidR="00CE6E57" w:rsidRDefault="00000000">
            <w:pPr>
              <w:pStyle w:val="Compact"/>
            </w:pPr>
            <w:r>
              <w:t>1.3.0</w:t>
            </w:r>
          </w:p>
        </w:tc>
        <w:tc>
          <w:tcPr>
            <w:tcW w:w="944" w:type="dxa"/>
          </w:tcPr>
          <w:p w14:paraId="7CB0081C" w14:textId="77777777" w:rsidR="00CE6E57" w:rsidRDefault="00000000">
            <w:pPr>
              <w:pStyle w:val="Compact"/>
            </w:pPr>
            <w:r>
              <w:t>146</w:t>
            </w:r>
          </w:p>
        </w:tc>
        <w:tc>
          <w:tcPr>
            <w:tcW w:w="3705" w:type="dxa"/>
          </w:tcPr>
          <w:p w14:paraId="08342817" w14:textId="77777777" w:rsidR="00CE6E57" w:rsidRDefault="00000000">
            <w:pPr>
              <w:pStyle w:val="Compact"/>
            </w:pPr>
            <w:r>
              <w:t>Convert Baseline Requirements to RFC 3647 Framework</w:t>
            </w:r>
          </w:p>
        </w:tc>
        <w:tc>
          <w:tcPr>
            <w:tcW w:w="1089" w:type="dxa"/>
          </w:tcPr>
          <w:p w14:paraId="53F2AF07" w14:textId="77777777" w:rsidR="00CE6E57" w:rsidRDefault="00000000">
            <w:pPr>
              <w:pStyle w:val="Compact"/>
            </w:pPr>
            <w:r>
              <w:t>16-Apr-2015</w:t>
            </w:r>
          </w:p>
        </w:tc>
        <w:tc>
          <w:tcPr>
            <w:tcW w:w="1235" w:type="dxa"/>
          </w:tcPr>
          <w:p w14:paraId="203193FC" w14:textId="77777777" w:rsidR="00CE6E57" w:rsidRDefault="00000000">
            <w:pPr>
              <w:pStyle w:val="Compact"/>
            </w:pPr>
            <w:r>
              <w:t>16-Apr-2015</w:t>
            </w:r>
          </w:p>
        </w:tc>
      </w:tr>
      <w:tr w:rsidR="00CE6E57" w14:paraId="3C312C26" w14:textId="77777777">
        <w:tc>
          <w:tcPr>
            <w:tcW w:w="944" w:type="dxa"/>
          </w:tcPr>
          <w:p w14:paraId="090D0C02" w14:textId="77777777" w:rsidR="00CE6E57" w:rsidRDefault="00000000">
            <w:pPr>
              <w:pStyle w:val="Compact"/>
            </w:pPr>
            <w:r>
              <w:t>1.3.1</w:t>
            </w:r>
          </w:p>
        </w:tc>
        <w:tc>
          <w:tcPr>
            <w:tcW w:w="944" w:type="dxa"/>
          </w:tcPr>
          <w:p w14:paraId="5492627F" w14:textId="77777777" w:rsidR="00CE6E57" w:rsidRDefault="00000000">
            <w:pPr>
              <w:pStyle w:val="Compact"/>
            </w:pPr>
            <w:r>
              <w:t>151</w:t>
            </w:r>
          </w:p>
        </w:tc>
        <w:tc>
          <w:tcPr>
            <w:tcW w:w="3705" w:type="dxa"/>
          </w:tcPr>
          <w:p w14:paraId="0ED97DB4" w14:textId="77777777" w:rsidR="00CE6E57" w:rsidRDefault="00000000">
            <w:pPr>
              <w:pStyle w:val="Compact"/>
            </w:pPr>
            <w:r>
              <w:t>Addition of Optional OIDs for Indicating Level of Validation</w:t>
            </w:r>
          </w:p>
        </w:tc>
        <w:tc>
          <w:tcPr>
            <w:tcW w:w="1089" w:type="dxa"/>
          </w:tcPr>
          <w:p w14:paraId="48B81484" w14:textId="77777777" w:rsidR="00CE6E57" w:rsidRDefault="00000000">
            <w:pPr>
              <w:pStyle w:val="Compact"/>
            </w:pPr>
            <w:r>
              <w:t>28-Sep-2015</w:t>
            </w:r>
          </w:p>
        </w:tc>
        <w:tc>
          <w:tcPr>
            <w:tcW w:w="1235" w:type="dxa"/>
          </w:tcPr>
          <w:p w14:paraId="58F7F9A6" w14:textId="77777777" w:rsidR="00CE6E57" w:rsidRDefault="00000000">
            <w:pPr>
              <w:pStyle w:val="Compact"/>
            </w:pPr>
            <w:r>
              <w:t>28-Sep-2015</w:t>
            </w:r>
          </w:p>
        </w:tc>
      </w:tr>
      <w:tr w:rsidR="00CE6E57" w14:paraId="41E9ACD5" w14:textId="77777777">
        <w:tc>
          <w:tcPr>
            <w:tcW w:w="944" w:type="dxa"/>
          </w:tcPr>
          <w:p w14:paraId="45777549" w14:textId="77777777" w:rsidR="00CE6E57" w:rsidRDefault="00000000">
            <w:pPr>
              <w:pStyle w:val="Compact"/>
            </w:pPr>
            <w:r>
              <w:t>1.3.2</w:t>
            </w:r>
          </w:p>
        </w:tc>
        <w:tc>
          <w:tcPr>
            <w:tcW w:w="944" w:type="dxa"/>
          </w:tcPr>
          <w:p w14:paraId="12DB564D" w14:textId="77777777" w:rsidR="00CE6E57" w:rsidRDefault="00000000">
            <w:pPr>
              <w:pStyle w:val="Compact"/>
            </w:pPr>
            <w:r>
              <w:t>156</w:t>
            </w:r>
          </w:p>
        </w:tc>
        <w:tc>
          <w:tcPr>
            <w:tcW w:w="3705" w:type="dxa"/>
          </w:tcPr>
          <w:p w14:paraId="038A8737" w14:textId="77777777" w:rsidR="00CE6E57" w:rsidRDefault="00000000">
            <w:pPr>
              <w:pStyle w:val="Compact"/>
            </w:pPr>
            <w:r>
              <w:t>Amend Sections 1 and 2 of Baseline Requirements</w:t>
            </w:r>
          </w:p>
        </w:tc>
        <w:tc>
          <w:tcPr>
            <w:tcW w:w="1089" w:type="dxa"/>
          </w:tcPr>
          <w:p w14:paraId="74720824" w14:textId="77777777" w:rsidR="00CE6E57" w:rsidRDefault="00000000">
            <w:pPr>
              <w:pStyle w:val="Compact"/>
            </w:pPr>
            <w:r>
              <w:t>3-Dec-2015</w:t>
            </w:r>
          </w:p>
        </w:tc>
        <w:tc>
          <w:tcPr>
            <w:tcW w:w="1235" w:type="dxa"/>
          </w:tcPr>
          <w:p w14:paraId="55AF5200" w14:textId="77777777" w:rsidR="00CE6E57" w:rsidRDefault="00000000">
            <w:pPr>
              <w:pStyle w:val="Compact"/>
            </w:pPr>
            <w:r>
              <w:t>3-Dec-2016</w:t>
            </w:r>
          </w:p>
        </w:tc>
      </w:tr>
      <w:tr w:rsidR="00CE6E57" w14:paraId="152FCAC8" w14:textId="77777777">
        <w:tc>
          <w:tcPr>
            <w:tcW w:w="944" w:type="dxa"/>
          </w:tcPr>
          <w:p w14:paraId="3C983142" w14:textId="77777777" w:rsidR="00CE6E57" w:rsidRDefault="00000000">
            <w:pPr>
              <w:pStyle w:val="Compact"/>
            </w:pPr>
            <w:r>
              <w:t>1.3.3</w:t>
            </w:r>
          </w:p>
        </w:tc>
        <w:tc>
          <w:tcPr>
            <w:tcW w:w="944" w:type="dxa"/>
          </w:tcPr>
          <w:p w14:paraId="35A68E90" w14:textId="77777777" w:rsidR="00CE6E57" w:rsidRDefault="00000000">
            <w:pPr>
              <w:pStyle w:val="Compact"/>
            </w:pPr>
            <w:r>
              <w:t>160</w:t>
            </w:r>
          </w:p>
        </w:tc>
        <w:tc>
          <w:tcPr>
            <w:tcW w:w="3705" w:type="dxa"/>
          </w:tcPr>
          <w:p w14:paraId="51B7FF21" w14:textId="77777777" w:rsidR="00CE6E57" w:rsidRDefault="00000000">
            <w:pPr>
              <w:pStyle w:val="Compact"/>
            </w:pPr>
            <w:r>
              <w:t>Amend Section 4 of Baseline Requirements</w:t>
            </w:r>
          </w:p>
        </w:tc>
        <w:tc>
          <w:tcPr>
            <w:tcW w:w="1089" w:type="dxa"/>
          </w:tcPr>
          <w:p w14:paraId="1AC38682" w14:textId="77777777" w:rsidR="00CE6E57" w:rsidRDefault="00000000">
            <w:pPr>
              <w:pStyle w:val="Compact"/>
            </w:pPr>
            <w:r>
              <w:t>4-Feb-2016</w:t>
            </w:r>
          </w:p>
        </w:tc>
        <w:tc>
          <w:tcPr>
            <w:tcW w:w="1235" w:type="dxa"/>
          </w:tcPr>
          <w:p w14:paraId="5A0BE3D2" w14:textId="77777777" w:rsidR="00CE6E57" w:rsidRDefault="00000000">
            <w:pPr>
              <w:pStyle w:val="Compact"/>
            </w:pPr>
            <w:r>
              <w:t>4-Feb-2016</w:t>
            </w:r>
          </w:p>
        </w:tc>
      </w:tr>
      <w:tr w:rsidR="00CE6E57" w14:paraId="4B62D3A6" w14:textId="77777777">
        <w:tc>
          <w:tcPr>
            <w:tcW w:w="944" w:type="dxa"/>
          </w:tcPr>
          <w:p w14:paraId="658305D0" w14:textId="77777777" w:rsidR="00CE6E57" w:rsidRDefault="00000000">
            <w:pPr>
              <w:pStyle w:val="Compact"/>
            </w:pPr>
            <w:r>
              <w:t>1.3.4</w:t>
            </w:r>
          </w:p>
        </w:tc>
        <w:tc>
          <w:tcPr>
            <w:tcW w:w="944" w:type="dxa"/>
          </w:tcPr>
          <w:p w14:paraId="6E82EE60" w14:textId="77777777" w:rsidR="00CE6E57" w:rsidRDefault="00000000">
            <w:pPr>
              <w:pStyle w:val="Compact"/>
            </w:pPr>
            <w:r>
              <w:t>162</w:t>
            </w:r>
          </w:p>
        </w:tc>
        <w:tc>
          <w:tcPr>
            <w:tcW w:w="3705" w:type="dxa"/>
          </w:tcPr>
          <w:p w14:paraId="2FFFD5B5" w14:textId="77777777" w:rsidR="00CE6E57" w:rsidRDefault="00000000">
            <w:pPr>
              <w:pStyle w:val="Compact"/>
            </w:pPr>
            <w:r>
              <w:t>Sunset of Exceptions</w:t>
            </w:r>
          </w:p>
        </w:tc>
        <w:tc>
          <w:tcPr>
            <w:tcW w:w="1089" w:type="dxa"/>
          </w:tcPr>
          <w:p w14:paraId="04B64BE9" w14:textId="77777777" w:rsidR="00CE6E57" w:rsidRDefault="00000000">
            <w:pPr>
              <w:pStyle w:val="Compact"/>
            </w:pPr>
            <w:r>
              <w:t>15-Mar-2016</w:t>
            </w:r>
          </w:p>
        </w:tc>
        <w:tc>
          <w:tcPr>
            <w:tcW w:w="1235" w:type="dxa"/>
          </w:tcPr>
          <w:p w14:paraId="608AE43D" w14:textId="77777777" w:rsidR="00CE6E57" w:rsidRDefault="00000000">
            <w:pPr>
              <w:pStyle w:val="Compact"/>
            </w:pPr>
            <w:r>
              <w:t>15-Mar-2016</w:t>
            </w:r>
          </w:p>
        </w:tc>
      </w:tr>
      <w:tr w:rsidR="00CE6E57" w14:paraId="00E20DA6" w14:textId="77777777">
        <w:tc>
          <w:tcPr>
            <w:tcW w:w="944" w:type="dxa"/>
          </w:tcPr>
          <w:p w14:paraId="295E58D4" w14:textId="77777777" w:rsidR="00CE6E57" w:rsidRDefault="00000000">
            <w:pPr>
              <w:pStyle w:val="Compact"/>
            </w:pPr>
            <w:r>
              <w:t>1.3.5</w:t>
            </w:r>
          </w:p>
        </w:tc>
        <w:tc>
          <w:tcPr>
            <w:tcW w:w="944" w:type="dxa"/>
          </w:tcPr>
          <w:p w14:paraId="23828878" w14:textId="77777777" w:rsidR="00CE6E57" w:rsidRDefault="00000000">
            <w:pPr>
              <w:pStyle w:val="Compact"/>
            </w:pPr>
            <w:r>
              <w:t>168</w:t>
            </w:r>
          </w:p>
        </w:tc>
        <w:tc>
          <w:tcPr>
            <w:tcW w:w="3705" w:type="dxa"/>
          </w:tcPr>
          <w:p w14:paraId="61BA3A0F" w14:textId="77777777" w:rsidR="00CE6E57" w:rsidRDefault="00000000">
            <w:pPr>
              <w:pStyle w:val="Compact"/>
            </w:pPr>
            <w:r>
              <w:t>Baseline Requirements Corrections (Revised)</w:t>
            </w:r>
          </w:p>
        </w:tc>
        <w:tc>
          <w:tcPr>
            <w:tcW w:w="1089" w:type="dxa"/>
          </w:tcPr>
          <w:p w14:paraId="405242D1" w14:textId="77777777" w:rsidR="00CE6E57" w:rsidRDefault="00000000">
            <w:pPr>
              <w:pStyle w:val="Compact"/>
            </w:pPr>
            <w:r>
              <w:t>10-May-2016</w:t>
            </w:r>
          </w:p>
        </w:tc>
        <w:tc>
          <w:tcPr>
            <w:tcW w:w="1235" w:type="dxa"/>
          </w:tcPr>
          <w:p w14:paraId="2EDA1EF3" w14:textId="77777777" w:rsidR="00CE6E57" w:rsidRDefault="00000000">
            <w:pPr>
              <w:pStyle w:val="Compact"/>
            </w:pPr>
            <w:r>
              <w:t>10-May-2016</w:t>
            </w:r>
          </w:p>
        </w:tc>
      </w:tr>
      <w:tr w:rsidR="00CE6E57" w14:paraId="1A1ED9EA" w14:textId="77777777">
        <w:tc>
          <w:tcPr>
            <w:tcW w:w="944" w:type="dxa"/>
          </w:tcPr>
          <w:p w14:paraId="7B3243B6" w14:textId="77777777" w:rsidR="00CE6E57" w:rsidRDefault="00000000">
            <w:pPr>
              <w:pStyle w:val="Compact"/>
            </w:pPr>
            <w:r>
              <w:lastRenderedPageBreak/>
              <w:t>1.3.6</w:t>
            </w:r>
          </w:p>
        </w:tc>
        <w:tc>
          <w:tcPr>
            <w:tcW w:w="944" w:type="dxa"/>
          </w:tcPr>
          <w:p w14:paraId="525C95FA" w14:textId="77777777" w:rsidR="00CE6E57" w:rsidRDefault="00000000">
            <w:pPr>
              <w:pStyle w:val="Compact"/>
            </w:pPr>
            <w:r>
              <w:t>171</w:t>
            </w:r>
          </w:p>
        </w:tc>
        <w:tc>
          <w:tcPr>
            <w:tcW w:w="3705" w:type="dxa"/>
          </w:tcPr>
          <w:p w14:paraId="44F27CC0" w14:textId="77777777" w:rsidR="00CE6E57" w:rsidRDefault="00000000">
            <w:pPr>
              <w:pStyle w:val="Compact"/>
            </w:pPr>
            <w:r>
              <w:t>Updating ETSI Standards in CABF documents</w:t>
            </w:r>
          </w:p>
        </w:tc>
        <w:tc>
          <w:tcPr>
            <w:tcW w:w="1089" w:type="dxa"/>
          </w:tcPr>
          <w:p w14:paraId="25A89EEE" w14:textId="77777777" w:rsidR="00CE6E57" w:rsidRDefault="00000000">
            <w:pPr>
              <w:pStyle w:val="Compact"/>
            </w:pPr>
            <w:r>
              <w:t>1-Jul-2016</w:t>
            </w:r>
          </w:p>
        </w:tc>
        <w:tc>
          <w:tcPr>
            <w:tcW w:w="1235" w:type="dxa"/>
          </w:tcPr>
          <w:p w14:paraId="50E5C762" w14:textId="77777777" w:rsidR="00CE6E57" w:rsidRDefault="00000000">
            <w:pPr>
              <w:pStyle w:val="Compact"/>
            </w:pPr>
            <w:r>
              <w:t>1-Jul-2016</w:t>
            </w:r>
          </w:p>
        </w:tc>
      </w:tr>
      <w:tr w:rsidR="00CE6E57" w14:paraId="4911628E" w14:textId="77777777">
        <w:tc>
          <w:tcPr>
            <w:tcW w:w="944" w:type="dxa"/>
          </w:tcPr>
          <w:p w14:paraId="2C9A9B49" w14:textId="77777777" w:rsidR="00CE6E57" w:rsidRDefault="00000000">
            <w:pPr>
              <w:pStyle w:val="Compact"/>
            </w:pPr>
            <w:r>
              <w:t>1.3.7</w:t>
            </w:r>
          </w:p>
        </w:tc>
        <w:tc>
          <w:tcPr>
            <w:tcW w:w="944" w:type="dxa"/>
          </w:tcPr>
          <w:p w14:paraId="4243F89D" w14:textId="77777777" w:rsidR="00CE6E57" w:rsidRDefault="00000000">
            <w:pPr>
              <w:pStyle w:val="Compact"/>
            </w:pPr>
            <w:r>
              <w:t>164</w:t>
            </w:r>
          </w:p>
        </w:tc>
        <w:tc>
          <w:tcPr>
            <w:tcW w:w="3705" w:type="dxa"/>
          </w:tcPr>
          <w:p w14:paraId="44A5889C" w14:textId="77777777" w:rsidR="00CE6E57" w:rsidRDefault="00000000">
            <w:pPr>
              <w:pStyle w:val="Compact"/>
            </w:pPr>
            <w:r>
              <w:t>Certificate Serial Number Entropy</w:t>
            </w:r>
          </w:p>
        </w:tc>
        <w:tc>
          <w:tcPr>
            <w:tcW w:w="1089" w:type="dxa"/>
          </w:tcPr>
          <w:p w14:paraId="1D769FE4" w14:textId="77777777" w:rsidR="00CE6E57" w:rsidRDefault="00000000">
            <w:pPr>
              <w:pStyle w:val="Compact"/>
            </w:pPr>
            <w:r>
              <w:t>8-Jul-2016</w:t>
            </w:r>
          </w:p>
        </w:tc>
        <w:tc>
          <w:tcPr>
            <w:tcW w:w="1235" w:type="dxa"/>
          </w:tcPr>
          <w:p w14:paraId="6AE0B1C9" w14:textId="77777777" w:rsidR="00CE6E57" w:rsidRDefault="00000000">
            <w:pPr>
              <w:pStyle w:val="Compact"/>
            </w:pPr>
            <w:r>
              <w:t>30-Sep-2016</w:t>
            </w:r>
          </w:p>
        </w:tc>
      </w:tr>
      <w:tr w:rsidR="00CE6E57" w14:paraId="27699BC7" w14:textId="77777777">
        <w:tc>
          <w:tcPr>
            <w:tcW w:w="944" w:type="dxa"/>
          </w:tcPr>
          <w:p w14:paraId="3AFEC936" w14:textId="77777777" w:rsidR="00CE6E57" w:rsidRDefault="00000000">
            <w:pPr>
              <w:pStyle w:val="Compact"/>
            </w:pPr>
            <w:r>
              <w:t>1.3.8</w:t>
            </w:r>
          </w:p>
        </w:tc>
        <w:tc>
          <w:tcPr>
            <w:tcW w:w="944" w:type="dxa"/>
          </w:tcPr>
          <w:p w14:paraId="5B79FE79" w14:textId="77777777" w:rsidR="00CE6E57" w:rsidRDefault="00000000">
            <w:pPr>
              <w:pStyle w:val="Compact"/>
            </w:pPr>
            <w:r>
              <w:t>169</w:t>
            </w:r>
          </w:p>
        </w:tc>
        <w:tc>
          <w:tcPr>
            <w:tcW w:w="3705" w:type="dxa"/>
          </w:tcPr>
          <w:p w14:paraId="72244A56" w14:textId="77777777" w:rsidR="00CE6E57" w:rsidRDefault="00000000">
            <w:pPr>
              <w:pStyle w:val="Compact"/>
            </w:pPr>
            <w:r>
              <w:t>Revised Validation Requirements</w:t>
            </w:r>
          </w:p>
        </w:tc>
        <w:tc>
          <w:tcPr>
            <w:tcW w:w="1089" w:type="dxa"/>
          </w:tcPr>
          <w:p w14:paraId="7544B209" w14:textId="77777777" w:rsidR="00CE6E57" w:rsidRDefault="00000000">
            <w:pPr>
              <w:pStyle w:val="Compact"/>
            </w:pPr>
            <w:r>
              <w:t>5-Aug-2016</w:t>
            </w:r>
          </w:p>
        </w:tc>
        <w:tc>
          <w:tcPr>
            <w:tcW w:w="1235" w:type="dxa"/>
          </w:tcPr>
          <w:p w14:paraId="676EF994" w14:textId="77777777" w:rsidR="00CE6E57" w:rsidRDefault="00000000">
            <w:pPr>
              <w:pStyle w:val="Compact"/>
            </w:pPr>
            <w:r>
              <w:t>1-Mar-2017</w:t>
            </w:r>
          </w:p>
        </w:tc>
      </w:tr>
      <w:tr w:rsidR="00CE6E57" w14:paraId="7C9D63C8" w14:textId="77777777">
        <w:tc>
          <w:tcPr>
            <w:tcW w:w="944" w:type="dxa"/>
          </w:tcPr>
          <w:p w14:paraId="1989E22F" w14:textId="77777777" w:rsidR="00CE6E57" w:rsidRDefault="00000000">
            <w:pPr>
              <w:pStyle w:val="Compact"/>
            </w:pPr>
            <w:r>
              <w:t>1.3.9</w:t>
            </w:r>
          </w:p>
        </w:tc>
        <w:tc>
          <w:tcPr>
            <w:tcW w:w="944" w:type="dxa"/>
          </w:tcPr>
          <w:p w14:paraId="59B6E416" w14:textId="77777777" w:rsidR="00CE6E57" w:rsidRDefault="00000000">
            <w:pPr>
              <w:pStyle w:val="Compact"/>
            </w:pPr>
            <w:r>
              <w:t>174</w:t>
            </w:r>
          </w:p>
        </w:tc>
        <w:tc>
          <w:tcPr>
            <w:tcW w:w="3705" w:type="dxa"/>
          </w:tcPr>
          <w:p w14:paraId="585916FA" w14:textId="77777777" w:rsidR="00CE6E57" w:rsidRDefault="00000000">
            <w:pPr>
              <w:pStyle w:val="Compact"/>
            </w:pPr>
            <w:r>
              <w:t>Reform of Requirements Relating to Conflicts with Local Law</w:t>
            </w:r>
          </w:p>
        </w:tc>
        <w:tc>
          <w:tcPr>
            <w:tcW w:w="1089" w:type="dxa"/>
          </w:tcPr>
          <w:p w14:paraId="6CD35FBE" w14:textId="77777777" w:rsidR="00CE6E57" w:rsidRDefault="00000000">
            <w:pPr>
              <w:pStyle w:val="Compact"/>
            </w:pPr>
            <w:r>
              <w:t>29-Aug-2016</w:t>
            </w:r>
          </w:p>
        </w:tc>
        <w:tc>
          <w:tcPr>
            <w:tcW w:w="1235" w:type="dxa"/>
          </w:tcPr>
          <w:p w14:paraId="040CDD96" w14:textId="77777777" w:rsidR="00CE6E57" w:rsidRDefault="00000000">
            <w:pPr>
              <w:pStyle w:val="Compact"/>
            </w:pPr>
            <w:r>
              <w:t>27-Nov-2016</w:t>
            </w:r>
          </w:p>
        </w:tc>
      </w:tr>
      <w:tr w:rsidR="00CE6E57" w14:paraId="2F36ADAA" w14:textId="77777777">
        <w:tc>
          <w:tcPr>
            <w:tcW w:w="944" w:type="dxa"/>
          </w:tcPr>
          <w:p w14:paraId="3D09FAE0" w14:textId="77777777" w:rsidR="00CE6E57" w:rsidRDefault="00000000">
            <w:pPr>
              <w:pStyle w:val="Compact"/>
            </w:pPr>
            <w:r>
              <w:t>1.4.0</w:t>
            </w:r>
          </w:p>
        </w:tc>
        <w:tc>
          <w:tcPr>
            <w:tcW w:w="944" w:type="dxa"/>
          </w:tcPr>
          <w:p w14:paraId="42EA29BC" w14:textId="77777777" w:rsidR="00CE6E57" w:rsidRDefault="00000000">
            <w:pPr>
              <w:pStyle w:val="Compact"/>
            </w:pPr>
            <w:r>
              <w:t>173</w:t>
            </w:r>
          </w:p>
        </w:tc>
        <w:tc>
          <w:tcPr>
            <w:tcW w:w="3705" w:type="dxa"/>
          </w:tcPr>
          <w:p w14:paraId="2C4FDA47" w14:textId="77777777" w:rsidR="00CE6E57" w:rsidRDefault="00000000">
            <w:pPr>
              <w:pStyle w:val="Compact"/>
            </w:pPr>
            <w:r>
              <w:t>Removal of requirement to cease use of public key due to incorrect info</w:t>
            </w:r>
          </w:p>
        </w:tc>
        <w:tc>
          <w:tcPr>
            <w:tcW w:w="1089" w:type="dxa"/>
          </w:tcPr>
          <w:p w14:paraId="0E75AC7D" w14:textId="77777777" w:rsidR="00CE6E57" w:rsidRDefault="00000000">
            <w:pPr>
              <w:pStyle w:val="Compact"/>
            </w:pPr>
            <w:r>
              <w:t>28-Jul-2016</w:t>
            </w:r>
          </w:p>
        </w:tc>
        <w:tc>
          <w:tcPr>
            <w:tcW w:w="1235" w:type="dxa"/>
          </w:tcPr>
          <w:p w14:paraId="5366F0F4" w14:textId="77777777" w:rsidR="00CE6E57" w:rsidRDefault="00000000">
            <w:pPr>
              <w:pStyle w:val="Compact"/>
            </w:pPr>
            <w:r>
              <w:t>11-Sep-2016</w:t>
            </w:r>
          </w:p>
        </w:tc>
      </w:tr>
      <w:tr w:rsidR="00CE6E57" w14:paraId="005335CD" w14:textId="77777777">
        <w:tc>
          <w:tcPr>
            <w:tcW w:w="944" w:type="dxa"/>
          </w:tcPr>
          <w:p w14:paraId="5FB1113F" w14:textId="77777777" w:rsidR="00CE6E57" w:rsidRDefault="00000000">
            <w:pPr>
              <w:pStyle w:val="Compact"/>
            </w:pPr>
            <w:r>
              <w:t>1.4.1</w:t>
            </w:r>
          </w:p>
        </w:tc>
        <w:tc>
          <w:tcPr>
            <w:tcW w:w="944" w:type="dxa"/>
          </w:tcPr>
          <w:p w14:paraId="26EF8A76" w14:textId="77777777" w:rsidR="00CE6E57" w:rsidRDefault="00000000">
            <w:pPr>
              <w:pStyle w:val="Compact"/>
            </w:pPr>
            <w:r>
              <w:t>175</w:t>
            </w:r>
          </w:p>
        </w:tc>
        <w:tc>
          <w:tcPr>
            <w:tcW w:w="3705" w:type="dxa"/>
          </w:tcPr>
          <w:p w14:paraId="4E9F8BE9" w14:textId="77777777" w:rsidR="00CE6E57" w:rsidRDefault="00000000">
            <w:pPr>
              <w:pStyle w:val="Compact"/>
            </w:pPr>
            <w:r>
              <w:t>Addition of givenName and surname</w:t>
            </w:r>
          </w:p>
        </w:tc>
        <w:tc>
          <w:tcPr>
            <w:tcW w:w="1089" w:type="dxa"/>
          </w:tcPr>
          <w:p w14:paraId="59C74894" w14:textId="77777777" w:rsidR="00CE6E57" w:rsidRDefault="00000000">
            <w:pPr>
              <w:pStyle w:val="Compact"/>
            </w:pPr>
            <w:r>
              <w:t>7-Sep-2016</w:t>
            </w:r>
          </w:p>
        </w:tc>
        <w:tc>
          <w:tcPr>
            <w:tcW w:w="1235" w:type="dxa"/>
          </w:tcPr>
          <w:p w14:paraId="4D3834ED" w14:textId="77777777" w:rsidR="00CE6E57" w:rsidRDefault="00000000">
            <w:pPr>
              <w:pStyle w:val="Compact"/>
            </w:pPr>
            <w:r>
              <w:t>7-Sep-2016</w:t>
            </w:r>
          </w:p>
        </w:tc>
      </w:tr>
      <w:tr w:rsidR="00CE6E57" w14:paraId="6C108D03" w14:textId="77777777">
        <w:tc>
          <w:tcPr>
            <w:tcW w:w="944" w:type="dxa"/>
          </w:tcPr>
          <w:p w14:paraId="1343BAD0" w14:textId="77777777" w:rsidR="00CE6E57" w:rsidRDefault="00000000">
            <w:pPr>
              <w:pStyle w:val="Compact"/>
            </w:pPr>
            <w:r>
              <w:t>1.4.2</w:t>
            </w:r>
          </w:p>
        </w:tc>
        <w:tc>
          <w:tcPr>
            <w:tcW w:w="944" w:type="dxa"/>
          </w:tcPr>
          <w:p w14:paraId="28628007" w14:textId="77777777" w:rsidR="00CE6E57" w:rsidRDefault="00000000">
            <w:pPr>
              <w:pStyle w:val="Compact"/>
            </w:pPr>
            <w:r>
              <w:t>181</w:t>
            </w:r>
          </w:p>
        </w:tc>
        <w:tc>
          <w:tcPr>
            <w:tcW w:w="3705" w:type="dxa"/>
          </w:tcPr>
          <w:p w14:paraId="65D652CE" w14:textId="77777777" w:rsidR="00CE6E57" w:rsidRDefault="00000000">
            <w:pPr>
              <w:pStyle w:val="Compact"/>
            </w:pPr>
            <w:r>
              <w:t>Removal of some validation methods listed in Section 3.2.2.4</w:t>
            </w:r>
          </w:p>
        </w:tc>
        <w:tc>
          <w:tcPr>
            <w:tcW w:w="1089" w:type="dxa"/>
          </w:tcPr>
          <w:p w14:paraId="6A339914" w14:textId="77777777" w:rsidR="00CE6E57" w:rsidRDefault="00000000">
            <w:pPr>
              <w:pStyle w:val="Compact"/>
            </w:pPr>
            <w:r>
              <w:t>7-Jan-2017</w:t>
            </w:r>
          </w:p>
        </w:tc>
        <w:tc>
          <w:tcPr>
            <w:tcW w:w="1235" w:type="dxa"/>
          </w:tcPr>
          <w:p w14:paraId="588471DA" w14:textId="77777777" w:rsidR="00CE6E57" w:rsidRDefault="00000000">
            <w:pPr>
              <w:pStyle w:val="Compact"/>
            </w:pPr>
            <w:r>
              <w:t>7-Jan-2017</w:t>
            </w:r>
          </w:p>
        </w:tc>
      </w:tr>
      <w:tr w:rsidR="00CE6E57" w14:paraId="0AF82826" w14:textId="77777777">
        <w:tc>
          <w:tcPr>
            <w:tcW w:w="944" w:type="dxa"/>
          </w:tcPr>
          <w:p w14:paraId="51FE9D9B" w14:textId="77777777" w:rsidR="00CE6E57" w:rsidRDefault="00000000">
            <w:pPr>
              <w:pStyle w:val="Compact"/>
            </w:pPr>
            <w:r>
              <w:t>1.4.3</w:t>
            </w:r>
          </w:p>
        </w:tc>
        <w:tc>
          <w:tcPr>
            <w:tcW w:w="944" w:type="dxa"/>
          </w:tcPr>
          <w:p w14:paraId="2FF12458" w14:textId="77777777" w:rsidR="00CE6E57" w:rsidRDefault="00000000">
            <w:pPr>
              <w:pStyle w:val="Compact"/>
            </w:pPr>
            <w:r>
              <w:t>187</w:t>
            </w:r>
          </w:p>
        </w:tc>
        <w:tc>
          <w:tcPr>
            <w:tcW w:w="3705" w:type="dxa"/>
          </w:tcPr>
          <w:p w14:paraId="510C000F" w14:textId="77777777" w:rsidR="00CE6E57" w:rsidRDefault="00000000">
            <w:pPr>
              <w:pStyle w:val="Compact"/>
            </w:pPr>
            <w:r>
              <w:t>Make CAA Checking Mandatory</w:t>
            </w:r>
          </w:p>
        </w:tc>
        <w:tc>
          <w:tcPr>
            <w:tcW w:w="1089" w:type="dxa"/>
          </w:tcPr>
          <w:p w14:paraId="546B3336" w14:textId="77777777" w:rsidR="00CE6E57" w:rsidRDefault="00000000">
            <w:pPr>
              <w:pStyle w:val="Compact"/>
            </w:pPr>
            <w:r>
              <w:t>8-Mar-2017</w:t>
            </w:r>
          </w:p>
        </w:tc>
        <w:tc>
          <w:tcPr>
            <w:tcW w:w="1235" w:type="dxa"/>
          </w:tcPr>
          <w:p w14:paraId="2F9890CF" w14:textId="77777777" w:rsidR="00CE6E57" w:rsidRDefault="00000000">
            <w:pPr>
              <w:pStyle w:val="Compact"/>
            </w:pPr>
            <w:r>
              <w:t>8-Sep-2017</w:t>
            </w:r>
          </w:p>
        </w:tc>
      </w:tr>
      <w:tr w:rsidR="00CE6E57" w14:paraId="14510238" w14:textId="77777777">
        <w:tc>
          <w:tcPr>
            <w:tcW w:w="944" w:type="dxa"/>
          </w:tcPr>
          <w:p w14:paraId="6D28F033" w14:textId="77777777" w:rsidR="00CE6E57" w:rsidRDefault="00000000">
            <w:pPr>
              <w:pStyle w:val="Compact"/>
            </w:pPr>
            <w:r>
              <w:t>1.4.4</w:t>
            </w:r>
          </w:p>
        </w:tc>
        <w:tc>
          <w:tcPr>
            <w:tcW w:w="944" w:type="dxa"/>
          </w:tcPr>
          <w:p w14:paraId="5693CFC9" w14:textId="77777777" w:rsidR="00CE6E57" w:rsidRDefault="00000000">
            <w:pPr>
              <w:pStyle w:val="Compact"/>
            </w:pPr>
            <w:r>
              <w:t>193</w:t>
            </w:r>
          </w:p>
        </w:tc>
        <w:tc>
          <w:tcPr>
            <w:tcW w:w="3705" w:type="dxa"/>
          </w:tcPr>
          <w:p w14:paraId="7F972436" w14:textId="77777777" w:rsidR="00CE6E57" w:rsidRDefault="00000000">
            <w:pPr>
              <w:pStyle w:val="Compact"/>
            </w:pPr>
            <w:r>
              <w:t>825-day Certificate Lifetimes</w:t>
            </w:r>
          </w:p>
        </w:tc>
        <w:tc>
          <w:tcPr>
            <w:tcW w:w="1089" w:type="dxa"/>
          </w:tcPr>
          <w:p w14:paraId="645535C8" w14:textId="77777777" w:rsidR="00CE6E57" w:rsidRDefault="00000000">
            <w:pPr>
              <w:pStyle w:val="Compact"/>
            </w:pPr>
            <w:r>
              <w:t>17-Mar-2017</w:t>
            </w:r>
          </w:p>
        </w:tc>
        <w:tc>
          <w:tcPr>
            <w:tcW w:w="1235" w:type="dxa"/>
          </w:tcPr>
          <w:p w14:paraId="33FD37C3" w14:textId="77777777" w:rsidR="00CE6E57" w:rsidRDefault="00000000">
            <w:pPr>
              <w:pStyle w:val="Compact"/>
            </w:pPr>
            <w:r>
              <w:t>1-Mar-2018</w:t>
            </w:r>
          </w:p>
        </w:tc>
      </w:tr>
      <w:tr w:rsidR="00CE6E57" w14:paraId="754AE309" w14:textId="77777777">
        <w:tc>
          <w:tcPr>
            <w:tcW w:w="944" w:type="dxa"/>
          </w:tcPr>
          <w:p w14:paraId="02CED1AC" w14:textId="77777777" w:rsidR="00CE6E57" w:rsidRDefault="00000000">
            <w:pPr>
              <w:pStyle w:val="Compact"/>
            </w:pPr>
            <w:r>
              <w:t>1.4.5</w:t>
            </w:r>
          </w:p>
        </w:tc>
        <w:tc>
          <w:tcPr>
            <w:tcW w:w="944" w:type="dxa"/>
          </w:tcPr>
          <w:p w14:paraId="534E7738" w14:textId="77777777" w:rsidR="00CE6E57" w:rsidRDefault="00000000">
            <w:pPr>
              <w:pStyle w:val="Compact"/>
            </w:pPr>
            <w:r>
              <w:t>189</w:t>
            </w:r>
          </w:p>
        </w:tc>
        <w:tc>
          <w:tcPr>
            <w:tcW w:w="3705" w:type="dxa"/>
          </w:tcPr>
          <w:p w14:paraId="044080FB" w14:textId="77777777" w:rsidR="00CE6E57" w:rsidRDefault="00000000">
            <w:pPr>
              <w:pStyle w:val="Compact"/>
            </w:pPr>
            <w:r>
              <w:t>Amend Section 6.1.7 of Baseline Requirements</w:t>
            </w:r>
          </w:p>
        </w:tc>
        <w:tc>
          <w:tcPr>
            <w:tcW w:w="1089" w:type="dxa"/>
          </w:tcPr>
          <w:p w14:paraId="39A0DB4D" w14:textId="77777777" w:rsidR="00CE6E57" w:rsidRDefault="00000000">
            <w:pPr>
              <w:pStyle w:val="Compact"/>
            </w:pPr>
            <w:r>
              <w:t>14-Apr-2017</w:t>
            </w:r>
          </w:p>
        </w:tc>
        <w:tc>
          <w:tcPr>
            <w:tcW w:w="1235" w:type="dxa"/>
          </w:tcPr>
          <w:p w14:paraId="6B09E2B3" w14:textId="77777777" w:rsidR="00CE6E57" w:rsidRDefault="00000000">
            <w:pPr>
              <w:pStyle w:val="Compact"/>
            </w:pPr>
            <w:r>
              <w:t>14-May-2017</w:t>
            </w:r>
          </w:p>
        </w:tc>
      </w:tr>
      <w:tr w:rsidR="00CE6E57" w14:paraId="308C2847" w14:textId="77777777">
        <w:tc>
          <w:tcPr>
            <w:tcW w:w="944" w:type="dxa"/>
          </w:tcPr>
          <w:p w14:paraId="54F4D3C5" w14:textId="77777777" w:rsidR="00CE6E57" w:rsidRDefault="00000000">
            <w:pPr>
              <w:pStyle w:val="Compact"/>
            </w:pPr>
            <w:r>
              <w:t>1.4.6</w:t>
            </w:r>
          </w:p>
        </w:tc>
        <w:tc>
          <w:tcPr>
            <w:tcW w:w="944" w:type="dxa"/>
          </w:tcPr>
          <w:p w14:paraId="4F6CFE03" w14:textId="77777777" w:rsidR="00CE6E57" w:rsidRDefault="00000000">
            <w:pPr>
              <w:pStyle w:val="Compact"/>
            </w:pPr>
            <w:r>
              <w:t>195</w:t>
            </w:r>
          </w:p>
        </w:tc>
        <w:tc>
          <w:tcPr>
            <w:tcW w:w="3705" w:type="dxa"/>
          </w:tcPr>
          <w:p w14:paraId="2359A3F1" w14:textId="77777777" w:rsidR="00CE6E57" w:rsidRDefault="00000000">
            <w:pPr>
              <w:pStyle w:val="Compact"/>
            </w:pPr>
            <w:r>
              <w:t>CAA Fixup</w:t>
            </w:r>
          </w:p>
        </w:tc>
        <w:tc>
          <w:tcPr>
            <w:tcW w:w="1089" w:type="dxa"/>
          </w:tcPr>
          <w:p w14:paraId="40F308C7" w14:textId="77777777" w:rsidR="00CE6E57" w:rsidRDefault="00000000">
            <w:pPr>
              <w:pStyle w:val="Compact"/>
            </w:pPr>
            <w:r>
              <w:t>17-Apr-2017</w:t>
            </w:r>
          </w:p>
        </w:tc>
        <w:tc>
          <w:tcPr>
            <w:tcW w:w="1235" w:type="dxa"/>
          </w:tcPr>
          <w:p w14:paraId="46A484EC" w14:textId="77777777" w:rsidR="00CE6E57" w:rsidRDefault="00000000">
            <w:pPr>
              <w:pStyle w:val="Compact"/>
            </w:pPr>
            <w:r>
              <w:t>18-May-2017</w:t>
            </w:r>
          </w:p>
        </w:tc>
      </w:tr>
      <w:tr w:rsidR="00CE6E57" w14:paraId="6CB8B2CD" w14:textId="77777777">
        <w:tc>
          <w:tcPr>
            <w:tcW w:w="944" w:type="dxa"/>
          </w:tcPr>
          <w:p w14:paraId="0BF1FDC5" w14:textId="77777777" w:rsidR="00CE6E57" w:rsidRDefault="00000000">
            <w:pPr>
              <w:pStyle w:val="Compact"/>
            </w:pPr>
            <w:r>
              <w:t>1.4.7</w:t>
            </w:r>
          </w:p>
        </w:tc>
        <w:tc>
          <w:tcPr>
            <w:tcW w:w="944" w:type="dxa"/>
          </w:tcPr>
          <w:p w14:paraId="5DA1171A" w14:textId="77777777" w:rsidR="00CE6E57" w:rsidRDefault="00000000">
            <w:pPr>
              <w:pStyle w:val="Compact"/>
            </w:pPr>
            <w:r>
              <w:t>196</w:t>
            </w:r>
          </w:p>
        </w:tc>
        <w:tc>
          <w:tcPr>
            <w:tcW w:w="3705" w:type="dxa"/>
          </w:tcPr>
          <w:p w14:paraId="0800248E" w14:textId="77777777" w:rsidR="00CE6E57" w:rsidRDefault="00000000">
            <w:pPr>
              <w:pStyle w:val="Compact"/>
            </w:pPr>
            <w:r>
              <w:t>Define “Audit Period”</w:t>
            </w:r>
          </w:p>
        </w:tc>
        <w:tc>
          <w:tcPr>
            <w:tcW w:w="1089" w:type="dxa"/>
          </w:tcPr>
          <w:p w14:paraId="0887027A" w14:textId="77777777" w:rsidR="00CE6E57" w:rsidRDefault="00000000">
            <w:pPr>
              <w:pStyle w:val="Compact"/>
            </w:pPr>
            <w:r>
              <w:t>17-Apr-2017</w:t>
            </w:r>
          </w:p>
        </w:tc>
        <w:tc>
          <w:tcPr>
            <w:tcW w:w="1235" w:type="dxa"/>
          </w:tcPr>
          <w:p w14:paraId="3E76C036" w14:textId="77777777" w:rsidR="00CE6E57" w:rsidRDefault="00000000">
            <w:pPr>
              <w:pStyle w:val="Compact"/>
            </w:pPr>
            <w:r>
              <w:t>18-May-2017</w:t>
            </w:r>
          </w:p>
        </w:tc>
      </w:tr>
      <w:tr w:rsidR="00CE6E57" w14:paraId="4BD6C33C" w14:textId="77777777">
        <w:tc>
          <w:tcPr>
            <w:tcW w:w="944" w:type="dxa"/>
          </w:tcPr>
          <w:p w14:paraId="04B064DA" w14:textId="77777777" w:rsidR="00CE6E57" w:rsidRDefault="00000000">
            <w:pPr>
              <w:pStyle w:val="Compact"/>
            </w:pPr>
            <w:r>
              <w:t>1.4.8</w:t>
            </w:r>
          </w:p>
        </w:tc>
        <w:tc>
          <w:tcPr>
            <w:tcW w:w="944" w:type="dxa"/>
          </w:tcPr>
          <w:p w14:paraId="7E19B4C4" w14:textId="77777777" w:rsidR="00CE6E57" w:rsidRDefault="00000000">
            <w:pPr>
              <w:pStyle w:val="Compact"/>
            </w:pPr>
            <w:r>
              <w:t>199</w:t>
            </w:r>
          </w:p>
        </w:tc>
        <w:tc>
          <w:tcPr>
            <w:tcW w:w="3705" w:type="dxa"/>
          </w:tcPr>
          <w:p w14:paraId="3B38BE89" w14:textId="77777777" w:rsidR="00CE6E57" w:rsidRDefault="00000000">
            <w:pPr>
              <w:pStyle w:val="Compact"/>
            </w:pPr>
            <w:r>
              <w:t>Require commonName in Root and Intermediate Certificates</w:t>
            </w:r>
          </w:p>
        </w:tc>
        <w:tc>
          <w:tcPr>
            <w:tcW w:w="1089" w:type="dxa"/>
          </w:tcPr>
          <w:p w14:paraId="0AF26703" w14:textId="77777777" w:rsidR="00CE6E57" w:rsidRDefault="00000000">
            <w:pPr>
              <w:pStyle w:val="Compact"/>
            </w:pPr>
            <w:r>
              <w:t>9-May-2017</w:t>
            </w:r>
          </w:p>
        </w:tc>
        <w:tc>
          <w:tcPr>
            <w:tcW w:w="1235" w:type="dxa"/>
          </w:tcPr>
          <w:p w14:paraId="10669E62" w14:textId="77777777" w:rsidR="00CE6E57" w:rsidRDefault="00000000">
            <w:pPr>
              <w:pStyle w:val="Compact"/>
            </w:pPr>
            <w:r>
              <w:t>8-Jun-2017</w:t>
            </w:r>
          </w:p>
        </w:tc>
      </w:tr>
      <w:tr w:rsidR="00CE6E57" w14:paraId="7E3E5F26" w14:textId="77777777">
        <w:tc>
          <w:tcPr>
            <w:tcW w:w="944" w:type="dxa"/>
          </w:tcPr>
          <w:p w14:paraId="090CA007" w14:textId="77777777" w:rsidR="00CE6E57" w:rsidRDefault="00000000">
            <w:pPr>
              <w:pStyle w:val="Compact"/>
            </w:pPr>
            <w:r>
              <w:t>1.4.9</w:t>
            </w:r>
          </w:p>
        </w:tc>
        <w:tc>
          <w:tcPr>
            <w:tcW w:w="944" w:type="dxa"/>
          </w:tcPr>
          <w:p w14:paraId="4463EE1B" w14:textId="77777777" w:rsidR="00CE6E57" w:rsidRDefault="00000000">
            <w:pPr>
              <w:pStyle w:val="Compact"/>
            </w:pPr>
            <w:r>
              <w:t>204</w:t>
            </w:r>
          </w:p>
        </w:tc>
        <w:tc>
          <w:tcPr>
            <w:tcW w:w="3705" w:type="dxa"/>
          </w:tcPr>
          <w:p w14:paraId="48B2592D" w14:textId="77777777" w:rsidR="00CE6E57" w:rsidRDefault="00000000">
            <w:pPr>
              <w:pStyle w:val="Compact"/>
            </w:pPr>
            <w:r>
              <w:t>Forbid DTPs from doing Domain/IP Ownership</w:t>
            </w:r>
          </w:p>
        </w:tc>
        <w:tc>
          <w:tcPr>
            <w:tcW w:w="1089" w:type="dxa"/>
          </w:tcPr>
          <w:p w14:paraId="7D13E53E" w14:textId="77777777" w:rsidR="00CE6E57" w:rsidRDefault="00000000">
            <w:pPr>
              <w:pStyle w:val="Compact"/>
            </w:pPr>
            <w:r>
              <w:t>11-Jul-2017</w:t>
            </w:r>
          </w:p>
        </w:tc>
        <w:tc>
          <w:tcPr>
            <w:tcW w:w="1235" w:type="dxa"/>
          </w:tcPr>
          <w:p w14:paraId="7F4E69D0" w14:textId="77777777" w:rsidR="00CE6E57" w:rsidRDefault="00000000">
            <w:pPr>
              <w:pStyle w:val="Compact"/>
            </w:pPr>
            <w:r>
              <w:t>11-Aug-2017</w:t>
            </w:r>
          </w:p>
        </w:tc>
      </w:tr>
      <w:tr w:rsidR="00CE6E57" w14:paraId="65F36351" w14:textId="77777777">
        <w:tc>
          <w:tcPr>
            <w:tcW w:w="944" w:type="dxa"/>
          </w:tcPr>
          <w:p w14:paraId="39D5281F" w14:textId="77777777" w:rsidR="00CE6E57" w:rsidRDefault="00000000">
            <w:pPr>
              <w:pStyle w:val="Compact"/>
            </w:pPr>
            <w:r>
              <w:t>1.5.0</w:t>
            </w:r>
          </w:p>
        </w:tc>
        <w:tc>
          <w:tcPr>
            <w:tcW w:w="944" w:type="dxa"/>
          </w:tcPr>
          <w:p w14:paraId="4170F5B8" w14:textId="77777777" w:rsidR="00CE6E57" w:rsidRDefault="00000000">
            <w:pPr>
              <w:pStyle w:val="Compact"/>
            </w:pPr>
            <w:r>
              <w:t>212</w:t>
            </w:r>
          </w:p>
        </w:tc>
        <w:tc>
          <w:tcPr>
            <w:tcW w:w="3705" w:type="dxa"/>
          </w:tcPr>
          <w:p w14:paraId="258F601F" w14:textId="77777777" w:rsidR="00CE6E57" w:rsidRDefault="00000000">
            <w:pPr>
              <w:pStyle w:val="Compact"/>
            </w:pPr>
            <w:r>
              <w:t>Canonicalise formal name of the Baseline Requirements</w:t>
            </w:r>
          </w:p>
        </w:tc>
        <w:tc>
          <w:tcPr>
            <w:tcW w:w="1089" w:type="dxa"/>
          </w:tcPr>
          <w:p w14:paraId="08675BA8" w14:textId="77777777" w:rsidR="00CE6E57" w:rsidRDefault="00000000">
            <w:pPr>
              <w:pStyle w:val="Compact"/>
            </w:pPr>
            <w:r>
              <w:t>1-Sep-2017</w:t>
            </w:r>
          </w:p>
        </w:tc>
        <w:tc>
          <w:tcPr>
            <w:tcW w:w="1235" w:type="dxa"/>
          </w:tcPr>
          <w:p w14:paraId="00340012" w14:textId="77777777" w:rsidR="00CE6E57" w:rsidRDefault="00000000">
            <w:pPr>
              <w:pStyle w:val="Compact"/>
            </w:pPr>
            <w:r>
              <w:t>1-Oct-2017</w:t>
            </w:r>
          </w:p>
        </w:tc>
      </w:tr>
      <w:tr w:rsidR="00CE6E57" w14:paraId="3D45BFEC" w14:textId="77777777">
        <w:tc>
          <w:tcPr>
            <w:tcW w:w="944" w:type="dxa"/>
          </w:tcPr>
          <w:p w14:paraId="4535FDC8" w14:textId="77777777" w:rsidR="00CE6E57" w:rsidRDefault="00000000">
            <w:pPr>
              <w:pStyle w:val="Compact"/>
            </w:pPr>
            <w:r>
              <w:t>1.5.1</w:t>
            </w:r>
          </w:p>
        </w:tc>
        <w:tc>
          <w:tcPr>
            <w:tcW w:w="944" w:type="dxa"/>
          </w:tcPr>
          <w:p w14:paraId="4355C456" w14:textId="77777777" w:rsidR="00CE6E57" w:rsidRDefault="00000000">
            <w:pPr>
              <w:pStyle w:val="Compact"/>
            </w:pPr>
            <w:r>
              <w:t>197</w:t>
            </w:r>
          </w:p>
        </w:tc>
        <w:tc>
          <w:tcPr>
            <w:tcW w:w="3705" w:type="dxa"/>
          </w:tcPr>
          <w:p w14:paraId="4C59F98C" w14:textId="77777777" w:rsidR="00CE6E57" w:rsidRDefault="00000000">
            <w:pPr>
              <w:pStyle w:val="Compact"/>
            </w:pPr>
            <w:r>
              <w:t>Effective Date of Ballot 193 Provisions</w:t>
            </w:r>
          </w:p>
        </w:tc>
        <w:tc>
          <w:tcPr>
            <w:tcW w:w="1089" w:type="dxa"/>
          </w:tcPr>
          <w:p w14:paraId="32C755B0" w14:textId="77777777" w:rsidR="00CE6E57" w:rsidRDefault="00000000">
            <w:pPr>
              <w:pStyle w:val="Compact"/>
            </w:pPr>
            <w:r>
              <w:t>1-May-2017</w:t>
            </w:r>
          </w:p>
        </w:tc>
        <w:tc>
          <w:tcPr>
            <w:tcW w:w="1235" w:type="dxa"/>
          </w:tcPr>
          <w:p w14:paraId="242F1502" w14:textId="77777777" w:rsidR="00CE6E57" w:rsidRDefault="00000000">
            <w:pPr>
              <w:pStyle w:val="Compact"/>
            </w:pPr>
            <w:r>
              <w:t>2-Jun-2017</w:t>
            </w:r>
          </w:p>
        </w:tc>
      </w:tr>
      <w:tr w:rsidR="00CE6E57" w14:paraId="09D9C5A8" w14:textId="77777777">
        <w:tc>
          <w:tcPr>
            <w:tcW w:w="944" w:type="dxa"/>
          </w:tcPr>
          <w:p w14:paraId="37E0A48A" w14:textId="77777777" w:rsidR="00CE6E57" w:rsidRDefault="00000000">
            <w:pPr>
              <w:pStyle w:val="Compact"/>
            </w:pPr>
            <w:r>
              <w:t>1.5.2</w:t>
            </w:r>
          </w:p>
        </w:tc>
        <w:tc>
          <w:tcPr>
            <w:tcW w:w="944" w:type="dxa"/>
          </w:tcPr>
          <w:p w14:paraId="401519E0" w14:textId="77777777" w:rsidR="00CE6E57" w:rsidRDefault="00000000">
            <w:pPr>
              <w:pStyle w:val="Compact"/>
            </w:pPr>
            <w:r>
              <w:t>190</w:t>
            </w:r>
          </w:p>
        </w:tc>
        <w:tc>
          <w:tcPr>
            <w:tcW w:w="3705" w:type="dxa"/>
          </w:tcPr>
          <w:p w14:paraId="048E74C1" w14:textId="77777777" w:rsidR="00CE6E57" w:rsidRDefault="00000000">
            <w:pPr>
              <w:pStyle w:val="Compact"/>
            </w:pPr>
            <w:r>
              <w:t>Add Validation Methods with Minor Corrections</w:t>
            </w:r>
          </w:p>
        </w:tc>
        <w:tc>
          <w:tcPr>
            <w:tcW w:w="1089" w:type="dxa"/>
          </w:tcPr>
          <w:p w14:paraId="6821C370" w14:textId="77777777" w:rsidR="00CE6E57" w:rsidRDefault="00000000">
            <w:pPr>
              <w:pStyle w:val="Compact"/>
            </w:pPr>
            <w:r>
              <w:t>19-Sep-2017</w:t>
            </w:r>
          </w:p>
        </w:tc>
        <w:tc>
          <w:tcPr>
            <w:tcW w:w="1235" w:type="dxa"/>
          </w:tcPr>
          <w:p w14:paraId="725389C9" w14:textId="77777777" w:rsidR="00CE6E57" w:rsidRDefault="00000000">
            <w:pPr>
              <w:pStyle w:val="Compact"/>
            </w:pPr>
            <w:r>
              <w:t>19-Oct-2017</w:t>
            </w:r>
          </w:p>
        </w:tc>
      </w:tr>
      <w:tr w:rsidR="00CE6E57" w14:paraId="06EAA223" w14:textId="77777777">
        <w:tc>
          <w:tcPr>
            <w:tcW w:w="944" w:type="dxa"/>
          </w:tcPr>
          <w:p w14:paraId="02806539" w14:textId="77777777" w:rsidR="00CE6E57" w:rsidRDefault="00000000">
            <w:pPr>
              <w:pStyle w:val="Compact"/>
            </w:pPr>
            <w:r>
              <w:t>1.5.3</w:t>
            </w:r>
          </w:p>
        </w:tc>
        <w:tc>
          <w:tcPr>
            <w:tcW w:w="944" w:type="dxa"/>
          </w:tcPr>
          <w:p w14:paraId="12B7EF1C" w14:textId="77777777" w:rsidR="00CE6E57" w:rsidRDefault="00000000">
            <w:pPr>
              <w:pStyle w:val="Compact"/>
            </w:pPr>
            <w:r>
              <w:t>214</w:t>
            </w:r>
          </w:p>
        </w:tc>
        <w:tc>
          <w:tcPr>
            <w:tcW w:w="3705" w:type="dxa"/>
          </w:tcPr>
          <w:p w14:paraId="355CCFE1" w14:textId="77777777" w:rsidR="00CE6E57" w:rsidRDefault="00000000">
            <w:pPr>
              <w:pStyle w:val="Compact"/>
            </w:pPr>
            <w:r>
              <w:t>CAA Discovery CNAME Errata</w:t>
            </w:r>
          </w:p>
        </w:tc>
        <w:tc>
          <w:tcPr>
            <w:tcW w:w="1089" w:type="dxa"/>
          </w:tcPr>
          <w:p w14:paraId="449FB8E3" w14:textId="77777777" w:rsidR="00CE6E57" w:rsidRDefault="00000000">
            <w:pPr>
              <w:pStyle w:val="Compact"/>
            </w:pPr>
            <w:r>
              <w:t>27-Sep-2017</w:t>
            </w:r>
          </w:p>
        </w:tc>
        <w:tc>
          <w:tcPr>
            <w:tcW w:w="1235" w:type="dxa"/>
          </w:tcPr>
          <w:p w14:paraId="3E84C79D" w14:textId="77777777" w:rsidR="00CE6E57" w:rsidRDefault="00000000">
            <w:pPr>
              <w:pStyle w:val="Compact"/>
            </w:pPr>
            <w:r>
              <w:t>27-Oct-2017</w:t>
            </w:r>
          </w:p>
        </w:tc>
      </w:tr>
      <w:tr w:rsidR="00CE6E57" w14:paraId="52868D3E" w14:textId="77777777">
        <w:tc>
          <w:tcPr>
            <w:tcW w:w="944" w:type="dxa"/>
          </w:tcPr>
          <w:p w14:paraId="725AD2DB" w14:textId="77777777" w:rsidR="00CE6E57" w:rsidRDefault="00000000">
            <w:pPr>
              <w:pStyle w:val="Compact"/>
            </w:pPr>
            <w:r>
              <w:t>1.5.4</w:t>
            </w:r>
          </w:p>
        </w:tc>
        <w:tc>
          <w:tcPr>
            <w:tcW w:w="944" w:type="dxa"/>
          </w:tcPr>
          <w:p w14:paraId="215819F7" w14:textId="77777777" w:rsidR="00CE6E57" w:rsidRDefault="00000000">
            <w:pPr>
              <w:pStyle w:val="Compact"/>
            </w:pPr>
            <w:r>
              <w:t>215</w:t>
            </w:r>
          </w:p>
        </w:tc>
        <w:tc>
          <w:tcPr>
            <w:tcW w:w="3705" w:type="dxa"/>
          </w:tcPr>
          <w:p w14:paraId="4BE8DCB1" w14:textId="77777777" w:rsidR="00CE6E57" w:rsidRDefault="00000000">
            <w:pPr>
              <w:pStyle w:val="Compact"/>
            </w:pPr>
            <w:r>
              <w:t>Fix Ballot 190 Errata</w:t>
            </w:r>
          </w:p>
        </w:tc>
        <w:tc>
          <w:tcPr>
            <w:tcW w:w="1089" w:type="dxa"/>
          </w:tcPr>
          <w:p w14:paraId="3F674279" w14:textId="77777777" w:rsidR="00CE6E57" w:rsidRDefault="00000000">
            <w:pPr>
              <w:pStyle w:val="Compact"/>
            </w:pPr>
            <w:r>
              <w:t>4‐Oct‐2017</w:t>
            </w:r>
          </w:p>
        </w:tc>
        <w:tc>
          <w:tcPr>
            <w:tcW w:w="1235" w:type="dxa"/>
          </w:tcPr>
          <w:p w14:paraId="776E036E" w14:textId="77777777" w:rsidR="00CE6E57" w:rsidRDefault="00000000">
            <w:pPr>
              <w:pStyle w:val="Compact"/>
            </w:pPr>
            <w:r>
              <w:t>5‐Nov‐2017</w:t>
            </w:r>
          </w:p>
        </w:tc>
      </w:tr>
      <w:tr w:rsidR="00CE6E57" w14:paraId="03F43B26" w14:textId="77777777">
        <w:tc>
          <w:tcPr>
            <w:tcW w:w="944" w:type="dxa"/>
          </w:tcPr>
          <w:p w14:paraId="0EE56E26" w14:textId="77777777" w:rsidR="00CE6E57" w:rsidRDefault="00000000">
            <w:pPr>
              <w:pStyle w:val="Compact"/>
            </w:pPr>
            <w:r>
              <w:t>1.5.5</w:t>
            </w:r>
          </w:p>
        </w:tc>
        <w:tc>
          <w:tcPr>
            <w:tcW w:w="944" w:type="dxa"/>
          </w:tcPr>
          <w:p w14:paraId="12BF6D7E" w14:textId="77777777" w:rsidR="00CE6E57" w:rsidRDefault="00000000">
            <w:pPr>
              <w:pStyle w:val="Compact"/>
            </w:pPr>
            <w:r>
              <w:t>217</w:t>
            </w:r>
          </w:p>
        </w:tc>
        <w:tc>
          <w:tcPr>
            <w:tcW w:w="3705" w:type="dxa"/>
          </w:tcPr>
          <w:p w14:paraId="54D82B67" w14:textId="77777777" w:rsidR="00CE6E57" w:rsidRDefault="00000000">
            <w:pPr>
              <w:pStyle w:val="Compact"/>
            </w:pPr>
            <w:r>
              <w:t>Sunset RFC 2527</w:t>
            </w:r>
          </w:p>
        </w:tc>
        <w:tc>
          <w:tcPr>
            <w:tcW w:w="1089" w:type="dxa"/>
          </w:tcPr>
          <w:p w14:paraId="0405E3D7" w14:textId="77777777" w:rsidR="00CE6E57" w:rsidRDefault="00000000">
            <w:pPr>
              <w:pStyle w:val="Compact"/>
            </w:pPr>
            <w:r>
              <w:t>21‐Dec‐2017</w:t>
            </w:r>
          </w:p>
        </w:tc>
        <w:tc>
          <w:tcPr>
            <w:tcW w:w="1235" w:type="dxa"/>
          </w:tcPr>
          <w:p w14:paraId="71026547" w14:textId="77777777" w:rsidR="00CE6E57" w:rsidRDefault="00000000">
            <w:pPr>
              <w:pStyle w:val="Compact"/>
            </w:pPr>
            <w:r>
              <w:t>9‐Mar‐2018</w:t>
            </w:r>
          </w:p>
        </w:tc>
      </w:tr>
      <w:tr w:rsidR="00CE6E57" w14:paraId="220F15AD" w14:textId="77777777">
        <w:tc>
          <w:tcPr>
            <w:tcW w:w="944" w:type="dxa"/>
          </w:tcPr>
          <w:p w14:paraId="4B8DD913" w14:textId="77777777" w:rsidR="00CE6E57" w:rsidRDefault="00000000">
            <w:pPr>
              <w:pStyle w:val="Compact"/>
            </w:pPr>
            <w:r>
              <w:t>1.5.6</w:t>
            </w:r>
          </w:p>
        </w:tc>
        <w:tc>
          <w:tcPr>
            <w:tcW w:w="944" w:type="dxa"/>
          </w:tcPr>
          <w:p w14:paraId="1BCD978E" w14:textId="77777777" w:rsidR="00CE6E57" w:rsidRDefault="00000000">
            <w:pPr>
              <w:pStyle w:val="Compact"/>
            </w:pPr>
            <w:r>
              <w:t>218</w:t>
            </w:r>
          </w:p>
        </w:tc>
        <w:tc>
          <w:tcPr>
            <w:tcW w:w="3705" w:type="dxa"/>
          </w:tcPr>
          <w:p w14:paraId="393BDA69" w14:textId="77777777" w:rsidR="00CE6E57" w:rsidRDefault="00000000">
            <w:pPr>
              <w:pStyle w:val="Compact"/>
            </w:pPr>
            <w:r>
              <w:t>Remove validation methods #1 and #5</w:t>
            </w:r>
          </w:p>
        </w:tc>
        <w:tc>
          <w:tcPr>
            <w:tcW w:w="1089" w:type="dxa"/>
          </w:tcPr>
          <w:p w14:paraId="4836ADFC" w14:textId="77777777" w:rsidR="00CE6E57" w:rsidRDefault="00000000">
            <w:pPr>
              <w:pStyle w:val="Compact"/>
            </w:pPr>
            <w:r>
              <w:t>5‐Feb‐2018</w:t>
            </w:r>
          </w:p>
        </w:tc>
        <w:tc>
          <w:tcPr>
            <w:tcW w:w="1235" w:type="dxa"/>
          </w:tcPr>
          <w:p w14:paraId="74BD6D18" w14:textId="77777777" w:rsidR="00CE6E57" w:rsidRDefault="00000000">
            <w:pPr>
              <w:pStyle w:val="Compact"/>
            </w:pPr>
            <w:r>
              <w:t>9‐Mar‐2018</w:t>
            </w:r>
          </w:p>
        </w:tc>
      </w:tr>
      <w:tr w:rsidR="00CE6E57" w14:paraId="26B833E0" w14:textId="77777777">
        <w:tc>
          <w:tcPr>
            <w:tcW w:w="944" w:type="dxa"/>
          </w:tcPr>
          <w:p w14:paraId="37BF4D50" w14:textId="77777777" w:rsidR="00CE6E57" w:rsidRDefault="00000000">
            <w:pPr>
              <w:pStyle w:val="Compact"/>
            </w:pPr>
            <w:r>
              <w:t>1.5.7</w:t>
            </w:r>
          </w:p>
        </w:tc>
        <w:tc>
          <w:tcPr>
            <w:tcW w:w="944" w:type="dxa"/>
          </w:tcPr>
          <w:p w14:paraId="4105CA22" w14:textId="77777777" w:rsidR="00CE6E57" w:rsidRDefault="00000000">
            <w:pPr>
              <w:pStyle w:val="Compact"/>
            </w:pPr>
            <w:r>
              <w:t>220</w:t>
            </w:r>
          </w:p>
        </w:tc>
        <w:tc>
          <w:tcPr>
            <w:tcW w:w="3705" w:type="dxa"/>
          </w:tcPr>
          <w:p w14:paraId="16284C8D" w14:textId="77777777" w:rsidR="00CE6E57" w:rsidRDefault="00000000">
            <w:pPr>
              <w:pStyle w:val="Compact"/>
            </w:pPr>
            <w:r>
              <w:t>Minor Cleanups (Spring 2018)</w:t>
            </w:r>
          </w:p>
        </w:tc>
        <w:tc>
          <w:tcPr>
            <w:tcW w:w="1089" w:type="dxa"/>
          </w:tcPr>
          <w:p w14:paraId="230D7AAA" w14:textId="77777777" w:rsidR="00CE6E57" w:rsidRDefault="00000000">
            <w:pPr>
              <w:pStyle w:val="Compact"/>
            </w:pPr>
            <w:r>
              <w:t>30‐Mar‐2018</w:t>
            </w:r>
          </w:p>
        </w:tc>
        <w:tc>
          <w:tcPr>
            <w:tcW w:w="1235" w:type="dxa"/>
          </w:tcPr>
          <w:p w14:paraId="5727A37F" w14:textId="77777777" w:rsidR="00CE6E57" w:rsidRDefault="00000000">
            <w:pPr>
              <w:pStyle w:val="Compact"/>
            </w:pPr>
            <w:r>
              <w:t>29‐Apr‐2018</w:t>
            </w:r>
          </w:p>
        </w:tc>
      </w:tr>
      <w:tr w:rsidR="00CE6E57" w14:paraId="5414101C" w14:textId="77777777">
        <w:tc>
          <w:tcPr>
            <w:tcW w:w="944" w:type="dxa"/>
          </w:tcPr>
          <w:p w14:paraId="03AAF211" w14:textId="77777777" w:rsidR="00CE6E57" w:rsidRDefault="00000000">
            <w:pPr>
              <w:pStyle w:val="Compact"/>
            </w:pPr>
            <w:r>
              <w:lastRenderedPageBreak/>
              <w:t>1.5.8</w:t>
            </w:r>
          </w:p>
        </w:tc>
        <w:tc>
          <w:tcPr>
            <w:tcW w:w="944" w:type="dxa"/>
          </w:tcPr>
          <w:p w14:paraId="501539E9" w14:textId="77777777" w:rsidR="00CE6E57" w:rsidRDefault="00000000">
            <w:pPr>
              <w:pStyle w:val="Compact"/>
            </w:pPr>
            <w:r>
              <w:t>219</w:t>
            </w:r>
          </w:p>
        </w:tc>
        <w:tc>
          <w:tcPr>
            <w:tcW w:w="3705" w:type="dxa"/>
          </w:tcPr>
          <w:p w14:paraId="595B8146" w14:textId="77777777" w:rsidR="00CE6E57" w:rsidRDefault="00000000">
            <w:pPr>
              <w:pStyle w:val="Compact"/>
            </w:pPr>
            <w:r>
              <w:t>Clarify handling of CAA Record Sets with no “issue”/“issuewild” property tag</w:t>
            </w:r>
          </w:p>
        </w:tc>
        <w:tc>
          <w:tcPr>
            <w:tcW w:w="1089" w:type="dxa"/>
          </w:tcPr>
          <w:p w14:paraId="267B4E45" w14:textId="77777777" w:rsidR="00CE6E57" w:rsidRDefault="00000000">
            <w:pPr>
              <w:pStyle w:val="Compact"/>
            </w:pPr>
            <w:r>
              <w:t>10-Apr-2018</w:t>
            </w:r>
          </w:p>
        </w:tc>
        <w:tc>
          <w:tcPr>
            <w:tcW w:w="1235" w:type="dxa"/>
          </w:tcPr>
          <w:p w14:paraId="63767FDC" w14:textId="77777777" w:rsidR="00CE6E57" w:rsidRDefault="00000000">
            <w:pPr>
              <w:pStyle w:val="Compact"/>
            </w:pPr>
            <w:r>
              <w:t>10-May-2018</w:t>
            </w:r>
          </w:p>
        </w:tc>
      </w:tr>
      <w:tr w:rsidR="00CE6E57" w14:paraId="228957AB" w14:textId="77777777">
        <w:tc>
          <w:tcPr>
            <w:tcW w:w="944" w:type="dxa"/>
          </w:tcPr>
          <w:p w14:paraId="20BADF4F" w14:textId="77777777" w:rsidR="00CE6E57" w:rsidRDefault="00000000">
            <w:pPr>
              <w:pStyle w:val="Compact"/>
            </w:pPr>
            <w:r>
              <w:t>1.5.9</w:t>
            </w:r>
          </w:p>
        </w:tc>
        <w:tc>
          <w:tcPr>
            <w:tcW w:w="944" w:type="dxa"/>
          </w:tcPr>
          <w:p w14:paraId="3C15AB12" w14:textId="77777777" w:rsidR="00CE6E57" w:rsidRDefault="00000000">
            <w:pPr>
              <w:pStyle w:val="Compact"/>
            </w:pPr>
            <w:r>
              <w:t>223</w:t>
            </w:r>
          </w:p>
        </w:tc>
        <w:tc>
          <w:tcPr>
            <w:tcW w:w="3705" w:type="dxa"/>
          </w:tcPr>
          <w:p w14:paraId="2650B56C" w14:textId="77777777" w:rsidR="00CE6E57" w:rsidRDefault="00000000">
            <w:pPr>
              <w:pStyle w:val="Compact"/>
            </w:pPr>
            <w:r>
              <w:t>Update BR Section 8.4 for CA audit criteria</w:t>
            </w:r>
          </w:p>
        </w:tc>
        <w:tc>
          <w:tcPr>
            <w:tcW w:w="1089" w:type="dxa"/>
          </w:tcPr>
          <w:p w14:paraId="014CA896" w14:textId="77777777" w:rsidR="00CE6E57" w:rsidRDefault="00000000">
            <w:pPr>
              <w:pStyle w:val="Compact"/>
            </w:pPr>
            <w:r>
              <w:t>15-May-2018</w:t>
            </w:r>
          </w:p>
        </w:tc>
        <w:tc>
          <w:tcPr>
            <w:tcW w:w="1235" w:type="dxa"/>
          </w:tcPr>
          <w:p w14:paraId="74EC2661" w14:textId="77777777" w:rsidR="00CE6E57" w:rsidRDefault="00000000">
            <w:pPr>
              <w:pStyle w:val="Compact"/>
            </w:pPr>
            <w:r>
              <w:t>14-June-2018</w:t>
            </w:r>
          </w:p>
        </w:tc>
      </w:tr>
      <w:tr w:rsidR="00CE6E57" w14:paraId="1ABFE257" w14:textId="77777777">
        <w:tc>
          <w:tcPr>
            <w:tcW w:w="944" w:type="dxa"/>
          </w:tcPr>
          <w:p w14:paraId="09F506E1" w14:textId="77777777" w:rsidR="00CE6E57" w:rsidRDefault="00000000">
            <w:pPr>
              <w:pStyle w:val="Compact"/>
            </w:pPr>
            <w:r>
              <w:t>1.6.0</w:t>
            </w:r>
          </w:p>
        </w:tc>
        <w:tc>
          <w:tcPr>
            <w:tcW w:w="944" w:type="dxa"/>
          </w:tcPr>
          <w:p w14:paraId="18158B5B" w14:textId="77777777" w:rsidR="00CE6E57" w:rsidRDefault="00000000">
            <w:pPr>
              <w:pStyle w:val="Compact"/>
            </w:pPr>
            <w:r>
              <w:t>224</w:t>
            </w:r>
          </w:p>
        </w:tc>
        <w:tc>
          <w:tcPr>
            <w:tcW w:w="3705" w:type="dxa"/>
          </w:tcPr>
          <w:p w14:paraId="0D8FDC95" w14:textId="77777777" w:rsidR="00CE6E57" w:rsidRDefault="00000000">
            <w:pPr>
              <w:pStyle w:val="Compact"/>
            </w:pPr>
            <w:r>
              <w:t>WhoIs and RDAP</w:t>
            </w:r>
          </w:p>
        </w:tc>
        <w:tc>
          <w:tcPr>
            <w:tcW w:w="1089" w:type="dxa"/>
          </w:tcPr>
          <w:p w14:paraId="630DEE48" w14:textId="77777777" w:rsidR="00CE6E57" w:rsidRDefault="00000000">
            <w:pPr>
              <w:pStyle w:val="Compact"/>
            </w:pPr>
            <w:r>
              <w:t>22-May-2018</w:t>
            </w:r>
          </w:p>
        </w:tc>
        <w:tc>
          <w:tcPr>
            <w:tcW w:w="1235" w:type="dxa"/>
          </w:tcPr>
          <w:p w14:paraId="287B3C2A" w14:textId="77777777" w:rsidR="00CE6E57" w:rsidRDefault="00000000">
            <w:pPr>
              <w:pStyle w:val="Compact"/>
            </w:pPr>
            <w:r>
              <w:t>22-June-2018</w:t>
            </w:r>
          </w:p>
        </w:tc>
      </w:tr>
      <w:tr w:rsidR="00CE6E57" w14:paraId="337B0543" w14:textId="77777777">
        <w:tc>
          <w:tcPr>
            <w:tcW w:w="944" w:type="dxa"/>
          </w:tcPr>
          <w:p w14:paraId="4E5AD73B" w14:textId="77777777" w:rsidR="00CE6E57" w:rsidRDefault="00000000">
            <w:pPr>
              <w:pStyle w:val="Compact"/>
            </w:pPr>
            <w:r>
              <w:t>1.6.1</w:t>
            </w:r>
          </w:p>
        </w:tc>
        <w:tc>
          <w:tcPr>
            <w:tcW w:w="944" w:type="dxa"/>
          </w:tcPr>
          <w:p w14:paraId="0DFFD20C" w14:textId="77777777" w:rsidR="00CE6E57" w:rsidRDefault="00000000">
            <w:pPr>
              <w:pStyle w:val="Compact"/>
            </w:pPr>
            <w:r>
              <w:t>SC6</w:t>
            </w:r>
          </w:p>
        </w:tc>
        <w:tc>
          <w:tcPr>
            <w:tcW w:w="3705" w:type="dxa"/>
          </w:tcPr>
          <w:p w14:paraId="2A29C125" w14:textId="77777777" w:rsidR="00CE6E57" w:rsidRDefault="00000000">
            <w:pPr>
              <w:pStyle w:val="Compact"/>
            </w:pPr>
            <w:r>
              <w:t>Revocation Timeline Extension</w:t>
            </w:r>
          </w:p>
        </w:tc>
        <w:tc>
          <w:tcPr>
            <w:tcW w:w="1089" w:type="dxa"/>
          </w:tcPr>
          <w:p w14:paraId="1EE3776B" w14:textId="77777777" w:rsidR="00CE6E57" w:rsidRDefault="00000000">
            <w:pPr>
              <w:pStyle w:val="Compact"/>
            </w:pPr>
            <w:r>
              <w:t>14-Sep-2018</w:t>
            </w:r>
          </w:p>
        </w:tc>
        <w:tc>
          <w:tcPr>
            <w:tcW w:w="1235" w:type="dxa"/>
          </w:tcPr>
          <w:p w14:paraId="17690895" w14:textId="77777777" w:rsidR="00CE6E57" w:rsidRDefault="00000000">
            <w:pPr>
              <w:pStyle w:val="Compact"/>
            </w:pPr>
            <w:r>
              <w:t>14-Oct-2018</w:t>
            </w:r>
          </w:p>
        </w:tc>
      </w:tr>
      <w:tr w:rsidR="00CE6E57" w14:paraId="07764B06" w14:textId="77777777">
        <w:tc>
          <w:tcPr>
            <w:tcW w:w="944" w:type="dxa"/>
          </w:tcPr>
          <w:p w14:paraId="1185999C" w14:textId="77777777" w:rsidR="00CE6E57" w:rsidRDefault="00000000">
            <w:pPr>
              <w:pStyle w:val="Compact"/>
            </w:pPr>
            <w:r>
              <w:t>1.6.2</w:t>
            </w:r>
          </w:p>
        </w:tc>
        <w:tc>
          <w:tcPr>
            <w:tcW w:w="944" w:type="dxa"/>
          </w:tcPr>
          <w:p w14:paraId="4D62A6F9" w14:textId="77777777" w:rsidR="00CE6E57" w:rsidRDefault="00000000">
            <w:pPr>
              <w:pStyle w:val="Compact"/>
            </w:pPr>
            <w:r>
              <w:t>SC12</w:t>
            </w:r>
          </w:p>
        </w:tc>
        <w:tc>
          <w:tcPr>
            <w:tcW w:w="3705" w:type="dxa"/>
          </w:tcPr>
          <w:p w14:paraId="5CAC8C3A" w14:textId="77777777" w:rsidR="00CE6E57" w:rsidRDefault="00000000">
            <w:pPr>
              <w:pStyle w:val="Compact"/>
            </w:pPr>
            <w:r>
              <w:t>Sunset of Underscores in dNSNames</w:t>
            </w:r>
          </w:p>
        </w:tc>
        <w:tc>
          <w:tcPr>
            <w:tcW w:w="1089" w:type="dxa"/>
          </w:tcPr>
          <w:p w14:paraId="628C6AE1" w14:textId="77777777" w:rsidR="00CE6E57" w:rsidRDefault="00000000">
            <w:pPr>
              <w:pStyle w:val="Compact"/>
            </w:pPr>
            <w:r>
              <w:t>9-Nov-2018</w:t>
            </w:r>
          </w:p>
        </w:tc>
        <w:tc>
          <w:tcPr>
            <w:tcW w:w="1235" w:type="dxa"/>
          </w:tcPr>
          <w:p w14:paraId="3FED2376" w14:textId="77777777" w:rsidR="00CE6E57" w:rsidRDefault="00000000">
            <w:pPr>
              <w:pStyle w:val="Compact"/>
            </w:pPr>
            <w:r>
              <w:t>10-Dec-2018</w:t>
            </w:r>
          </w:p>
        </w:tc>
      </w:tr>
      <w:tr w:rsidR="00CE6E57" w14:paraId="6868A851" w14:textId="77777777">
        <w:tc>
          <w:tcPr>
            <w:tcW w:w="944" w:type="dxa"/>
          </w:tcPr>
          <w:p w14:paraId="6028E0E5" w14:textId="77777777" w:rsidR="00CE6E57" w:rsidRDefault="00000000">
            <w:pPr>
              <w:pStyle w:val="Compact"/>
            </w:pPr>
            <w:r>
              <w:t>1.6.3</w:t>
            </w:r>
          </w:p>
        </w:tc>
        <w:tc>
          <w:tcPr>
            <w:tcW w:w="944" w:type="dxa"/>
          </w:tcPr>
          <w:p w14:paraId="1B48A87B" w14:textId="77777777" w:rsidR="00CE6E57" w:rsidRDefault="00000000">
            <w:pPr>
              <w:pStyle w:val="Compact"/>
            </w:pPr>
            <w:r>
              <w:t>SC13</w:t>
            </w:r>
          </w:p>
        </w:tc>
        <w:tc>
          <w:tcPr>
            <w:tcW w:w="3705" w:type="dxa"/>
          </w:tcPr>
          <w:p w14:paraId="4D7430C1" w14:textId="77777777" w:rsidR="00CE6E57" w:rsidRDefault="00000000">
            <w:pPr>
              <w:pStyle w:val="Compact"/>
            </w:pPr>
            <w:r>
              <w:t>CAA Contact Property and Associated E-mail Validation Methods</w:t>
            </w:r>
          </w:p>
        </w:tc>
        <w:tc>
          <w:tcPr>
            <w:tcW w:w="1089" w:type="dxa"/>
          </w:tcPr>
          <w:p w14:paraId="7D7F2D2F" w14:textId="77777777" w:rsidR="00CE6E57" w:rsidRDefault="00000000">
            <w:pPr>
              <w:pStyle w:val="Compact"/>
            </w:pPr>
            <w:r>
              <w:t>25-Dec-2018</w:t>
            </w:r>
          </w:p>
        </w:tc>
        <w:tc>
          <w:tcPr>
            <w:tcW w:w="1235" w:type="dxa"/>
          </w:tcPr>
          <w:p w14:paraId="12F55272" w14:textId="77777777" w:rsidR="00CE6E57" w:rsidRDefault="00000000">
            <w:pPr>
              <w:pStyle w:val="Compact"/>
            </w:pPr>
            <w:r>
              <w:t>1-Feb-2019</w:t>
            </w:r>
          </w:p>
        </w:tc>
      </w:tr>
      <w:tr w:rsidR="00CE6E57" w14:paraId="57054CAF" w14:textId="77777777">
        <w:tc>
          <w:tcPr>
            <w:tcW w:w="944" w:type="dxa"/>
          </w:tcPr>
          <w:p w14:paraId="120E2184" w14:textId="77777777" w:rsidR="00CE6E57" w:rsidRDefault="00000000">
            <w:pPr>
              <w:pStyle w:val="Compact"/>
            </w:pPr>
            <w:r>
              <w:t>1.6.4</w:t>
            </w:r>
          </w:p>
        </w:tc>
        <w:tc>
          <w:tcPr>
            <w:tcW w:w="944" w:type="dxa"/>
          </w:tcPr>
          <w:p w14:paraId="4328829F" w14:textId="77777777" w:rsidR="00CE6E57" w:rsidRDefault="00000000">
            <w:pPr>
              <w:pStyle w:val="Compact"/>
            </w:pPr>
            <w:r>
              <w:t>SC14</w:t>
            </w:r>
          </w:p>
        </w:tc>
        <w:tc>
          <w:tcPr>
            <w:tcW w:w="3705" w:type="dxa"/>
          </w:tcPr>
          <w:p w14:paraId="0427D40C" w14:textId="77777777" w:rsidR="00CE6E57" w:rsidRDefault="00000000">
            <w:pPr>
              <w:pStyle w:val="Compact"/>
            </w:pPr>
            <w:r>
              <w:t>Updated Phone Validation Methods</w:t>
            </w:r>
          </w:p>
        </w:tc>
        <w:tc>
          <w:tcPr>
            <w:tcW w:w="1089" w:type="dxa"/>
          </w:tcPr>
          <w:p w14:paraId="06FE9260" w14:textId="77777777" w:rsidR="00CE6E57" w:rsidRDefault="00000000">
            <w:pPr>
              <w:pStyle w:val="Compact"/>
            </w:pPr>
            <w:r>
              <w:t>31-Jan-2019</w:t>
            </w:r>
          </w:p>
        </w:tc>
        <w:tc>
          <w:tcPr>
            <w:tcW w:w="1235" w:type="dxa"/>
          </w:tcPr>
          <w:p w14:paraId="6F422152" w14:textId="77777777" w:rsidR="00CE6E57" w:rsidRDefault="00000000">
            <w:pPr>
              <w:pStyle w:val="Compact"/>
            </w:pPr>
            <w:r>
              <w:t>16-Mar-2019</w:t>
            </w:r>
          </w:p>
        </w:tc>
      </w:tr>
      <w:tr w:rsidR="00CE6E57" w14:paraId="79A2CEE9" w14:textId="77777777">
        <w:tc>
          <w:tcPr>
            <w:tcW w:w="944" w:type="dxa"/>
          </w:tcPr>
          <w:p w14:paraId="015BC632" w14:textId="77777777" w:rsidR="00CE6E57" w:rsidRDefault="00000000">
            <w:pPr>
              <w:pStyle w:val="Compact"/>
            </w:pPr>
            <w:r>
              <w:t>1.6.4</w:t>
            </w:r>
          </w:p>
        </w:tc>
        <w:tc>
          <w:tcPr>
            <w:tcW w:w="944" w:type="dxa"/>
          </w:tcPr>
          <w:p w14:paraId="38CF1FDE" w14:textId="77777777" w:rsidR="00CE6E57" w:rsidRDefault="00000000">
            <w:pPr>
              <w:pStyle w:val="Compact"/>
            </w:pPr>
            <w:r>
              <w:t>SC15</w:t>
            </w:r>
          </w:p>
        </w:tc>
        <w:tc>
          <w:tcPr>
            <w:tcW w:w="3705" w:type="dxa"/>
          </w:tcPr>
          <w:p w14:paraId="7D0647DC" w14:textId="77777777" w:rsidR="00CE6E57" w:rsidRDefault="00000000">
            <w:pPr>
              <w:pStyle w:val="Compact"/>
            </w:pPr>
            <w:r>
              <w:t>Remove Validation Method Number 9</w:t>
            </w:r>
          </w:p>
        </w:tc>
        <w:tc>
          <w:tcPr>
            <w:tcW w:w="1089" w:type="dxa"/>
          </w:tcPr>
          <w:p w14:paraId="74FFC1C6" w14:textId="77777777" w:rsidR="00CE6E57" w:rsidRDefault="00000000">
            <w:pPr>
              <w:pStyle w:val="Compact"/>
            </w:pPr>
            <w:r>
              <w:t>5-Feb-2019</w:t>
            </w:r>
          </w:p>
        </w:tc>
        <w:tc>
          <w:tcPr>
            <w:tcW w:w="1235" w:type="dxa"/>
          </w:tcPr>
          <w:p w14:paraId="12B9B6B4" w14:textId="77777777" w:rsidR="00CE6E57" w:rsidRDefault="00000000">
            <w:pPr>
              <w:pStyle w:val="Compact"/>
            </w:pPr>
            <w:r>
              <w:t>16-Mar-2019</w:t>
            </w:r>
          </w:p>
        </w:tc>
      </w:tr>
      <w:tr w:rsidR="00CE6E57" w14:paraId="06D67A83" w14:textId="77777777">
        <w:tc>
          <w:tcPr>
            <w:tcW w:w="944" w:type="dxa"/>
          </w:tcPr>
          <w:p w14:paraId="75E8B155" w14:textId="77777777" w:rsidR="00CE6E57" w:rsidRDefault="00000000">
            <w:pPr>
              <w:pStyle w:val="Compact"/>
            </w:pPr>
            <w:r>
              <w:t>1.6.4</w:t>
            </w:r>
          </w:p>
        </w:tc>
        <w:tc>
          <w:tcPr>
            <w:tcW w:w="944" w:type="dxa"/>
          </w:tcPr>
          <w:p w14:paraId="7AE81145" w14:textId="77777777" w:rsidR="00CE6E57" w:rsidRDefault="00000000">
            <w:pPr>
              <w:pStyle w:val="Compact"/>
            </w:pPr>
            <w:r>
              <w:t>SC7</w:t>
            </w:r>
          </w:p>
        </w:tc>
        <w:tc>
          <w:tcPr>
            <w:tcW w:w="3705" w:type="dxa"/>
          </w:tcPr>
          <w:p w14:paraId="33EB8CF6" w14:textId="77777777" w:rsidR="00CE6E57" w:rsidRDefault="00000000">
            <w:pPr>
              <w:pStyle w:val="Compact"/>
            </w:pPr>
            <w:r>
              <w:t>Update IP Address Validation Methods</w:t>
            </w:r>
          </w:p>
        </w:tc>
        <w:tc>
          <w:tcPr>
            <w:tcW w:w="1089" w:type="dxa"/>
          </w:tcPr>
          <w:p w14:paraId="6E8B8DCF" w14:textId="77777777" w:rsidR="00CE6E57" w:rsidRDefault="00000000">
            <w:pPr>
              <w:pStyle w:val="Compact"/>
            </w:pPr>
            <w:r>
              <w:t>8-Feb-2019</w:t>
            </w:r>
          </w:p>
        </w:tc>
        <w:tc>
          <w:tcPr>
            <w:tcW w:w="1235" w:type="dxa"/>
          </w:tcPr>
          <w:p w14:paraId="7ACC333C" w14:textId="77777777" w:rsidR="00CE6E57" w:rsidRDefault="00000000">
            <w:pPr>
              <w:pStyle w:val="Compact"/>
            </w:pPr>
            <w:r>
              <w:t>16-Mar-2019</w:t>
            </w:r>
          </w:p>
        </w:tc>
      </w:tr>
      <w:tr w:rsidR="00CE6E57" w14:paraId="3D339F26" w14:textId="77777777">
        <w:tc>
          <w:tcPr>
            <w:tcW w:w="944" w:type="dxa"/>
          </w:tcPr>
          <w:p w14:paraId="6D26B4DA" w14:textId="77777777" w:rsidR="00CE6E57" w:rsidRDefault="00000000">
            <w:pPr>
              <w:pStyle w:val="Compact"/>
            </w:pPr>
            <w:r>
              <w:t>1.6.5</w:t>
            </w:r>
          </w:p>
        </w:tc>
        <w:tc>
          <w:tcPr>
            <w:tcW w:w="944" w:type="dxa"/>
          </w:tcPr>
          <w:p w14:paraId="00F4F10E" w14:textId="77777777" w:rsidR="00CE6E57" w:rsidRDefault="00000000">
            <w:pPr>
              <w:pStyle w:val="Compact"/>
            </w:pPr>
            <w:r>
              <w:t>SC16</w:t>
            </w:r>
          </w:p>
        </w:tc>
        <w:tc>
          <w:tcPr>
            <w:tcW w:w="3705" w:type="dxa"/>
          </w:tcPr>
          <w:p w14:paraId="4FD06241" w14:textId="77777777" w:rsidR="00CE6E57" w:rsidRDefault="00000000">
            <w:pPr>
              <w:pStyle w:val="Compact"/>
            </w:pPr>
            <w:r>
              <w:t>Other Subject Attributes</w:t>
            </w:r>
          </w:p>
        </w:tc>
        <w:tc>
          <w:tcPr>
            <w:tcW w:w="1089" w:type="dxa"/>
          </w:tcPr>
          <w:p w14:paraId="08562BFD" w14:textId="77777777" w:rsidR="00CE6E57" w:rsidRDefault="00000000">
            <w:pPr>
              <w:pStyle w:val="Compact"/>
            </w:pPr>
            <w:r>
              <w:t>15-Mar-2019</w:t>
            </w:r>
          </w:p>
        </w:tc>
        <w:tc>
          <w:tcPr>
            <w:tcW w:w="1235" w:type="dxa"/>
          </w:tcPr>
          <w:p w14:paraId="6CE235B7" w14:textId="77777777" w:rsidR="00CE6E57" w:rsidRDefault="00000000">
            <w:pPr>
              <w:pStyle w:val="Compact"/>
            </w:pPr>
            <w:r>
              <w:t>16-Apr-2019</w:t>
            </w:r>
          </w:p>
        </w:tc>
      </w:tr>
      <w:tr w:rsidR="00CE6E57" w14:paraId="1A36F055" w14:textId="77777777">
        <w:tc>
          <w:tcPr>
            <w:tcW w:w="944" w:type="dxa"/>
          </w:tcPr>
          <w:p w14:paraId="006D3D6A" w14:textId="77777777" w:rsidR="00CE6E57" w:rsidRDefault="00000000">
            <w:pPr>
              <w:pStyle w:val="Compact"/>
            </w:pPr>
            <w:r>
              <w:t>1.6.6</w:t>
            </w:r>
          </w:p>
        </w:tc>
        <w:tc>
          <w:tcPr>
            <w:tcW w:w="944" w:type="dxa"/>
          </w:tcPr>
          <w:p w14:paraId="79D9BF5B" w14:textId="77777777" w:rsidR="00CE6E57" w:rsidRDefault="00000000">
            <w:pPr>
              <w:pStyle w:val="Compact"/>
            </w:pPr>
            <w:r>
              <w:t>SC19</w:t>
            </w:r>
          </w:p>
        </w:tc>
        <w:tc>
          <w:tcPr>
            <w:tcW w:w="3705" w:type="dxa"/>
          </w:tcPr>
          <w:p w14:paraId="318EFA93" w14:textId="77777777" w:rsidR="00CE6E57" w:rsidRDefault="00000000">
            <w:pPr>
              <w:pStyle w:val="Compact"/>
            </w:pPr>
            <w:r>
              <w:t>Phone Contact with DNS CAA Phone Contact v2</w:t>
            </w:r>
          </w:p>
        </w:tc>
        <w:tc>
          <w:tcPr>
            <w:tcW w:w="1089" w:type="dxa"/>
          </w:tcPr>
          <w:p w14:paraId="552FA9CD" w14:textId="77777777" w:rsidR="00CE6E57" w:rsidRDefault="00000000">
            <w:pPr>
              <w:pStyle w:val="Compact"/>
            </w:pPr>
            <w:r>
              <w:t>20-May-2019</w:t>
            </w:r>
          </w:p>
        </w:tc>
        <w:tc>
          <w:tcPr>
            <w:tcW w:w="1235" w:type="dxa"/>
          </w:tcPr>
          <w:p w14:paraId="2091F37E" w14:textId="77777777" w:rsidR="00CE6E57" w:rsidRDefault="00000000">
            <w:pPr>
              <w:pStyle w:val="Compact"/>
            </w:pPr>
            <w:r>
              <w:t>9-Sep-2019</w:t>
            </w:r>
          </w:p>
        </w:tc>
      </w:tr>
      <w:tr w:rsidR="00CE6E57" w14:paraId="151BB3E5" w14:textId="77777777">
        <w:tc>
          <w:tcPr>
            <w:tcW w:w="944" w:type="dxa"/>
          </w:tcPr>
          <w:p w14:paraId="48AEB243" w14:textId="77777777" w:rsidR="00CE6E57" w:rsidRDefault="00000000">
            <w:pPr>
              <w:pStyle w:val="Compact"/>
            </w:pPr>
            <w:r>
              <w:t>1.6.7</w:t>
            </w:r>
          </w:p>
        </w:tc>
        <w:tc>
          <w:tcPr>
            <w:tcW w:w="944" w:type="dxa"/>
          </w:tcPr>
          <w:p w14:paraId="70F995D2" w14:textId="77777777" w:rsidR="00CE6E57" w:rsidRDefault="00000000">
            <w:pPr>
              <w:pStyle w:val="Compact"/>
            </w:pPr>
            <w:r>
              <w:t>SC23</w:t>
            </w:r>
          </w:p>
        </w:tc>
        <w:tc>
          <w:tcPr>
            <w:tcW w:w="3705" w:type="dxa"/>
          </w:tcPr>
          <w:p w14:paraId="31F57F31" w14:textId="77777777" w:rsidR="00CE6E57" w:rsidRDefault="00000000">
            <w:pPr>
              <w:pStyle w:val="Compact"/>
            </w:pPr>
            <w:r>
              <w:t>Precertificates</w:t>
            </w:r>
          </w:p>
        </w:tc>
        <w:tc>
          <w:tcPr>
            <w:tcW w:w="1089" w:type="dxa"/>
          </w:tcPr>
          <w:p w14:paraId="321D55D7" w14:textId="77777777" w:rsidR="00CE6E57" w:rsidRDefault="00000000">
            <w:pPr>
              <w:pStyle w:val="Compact"/>
            </w:pPr>
            <w:r>
              <w:t>14-Nov-2019</w:t>
            </w:r>
          </w:p>
        </w:tc>
        <w:tc>
          <w:tcPr>
            <w:tcW w:w="1235" w:type="dxa"/>
          </w:tcPr>
          <w:p w14:paraId="2A72E72F" w14:textId="77777777" w:rsidR="00CE6E57" w:rsidRDefault="00000000">
            <w:pPr>
              <w:pStyle w:val="Compact"/>
            </w:pPr>
            <w:r>
              <w:t>19-Dec-2019</w:t>
            </w:r>
          </w:p>
        </w:tc>
      </w:tr>
      <w:tr w:rsidR="00CE6E57" w14:paraId="00BC9C34" w14:textId="77777777">
        <w:tc>
          <w:tcPr>
            <w:tcW w:w="944" w:type="dxa"/>
          </w:tcPr>
          <w:p w14:paraId="62D1060C" w14:textId="77777777" w:rsidR="00CE6E57" w:rsidRDefault="00000000">
            <w:pPr>
              <w:pStyle w:val="Compact"/>
            </w:pPr>
            <w:r>
              <w:t>1.6.7</w:t>
            </w:r>
          </w:p>
        </w:tc>
        <w:tc>
          <w:tcPr>
            <w:tcW w:w="944" w:type="dxa"/>
          </w:tcPr>
          <w:p w14:paraId="07E1DA7F" w14:textId="77777777" w:rsidR="00CE6E57" w:rsidRDefault="00000000">
            <w:pPr>
              <w:pStyle w:val="Compact"/>
            </w:pPr>
            <w:r>
              <w:t>SC24</w:t>
            </w:r>
          </w:p>
        </w:tc>
        <w:tc>
          <w:tcPr>
            <w:tcW w:w="3705" w:type="dxa"/>
          </w:tcPr>
          <w:p w14:paraId="7E87EF55" w14:textId="77777777" w:rsidR="00CE6E57" w:rsidRDefault="00000000">
            <w:pPr>
              <w:pStyle w:val="Compact"/>
            </w:pPr>
            <w:r>
              <w:t>Fall Cleanup v2</w:t>
            </w:r>
          </w:p>
        </w:tc>
        <w:tc>
          <w:tcPr>
            <w:tcW w:w="1089" w:type="dxa"/>
          </w:tcPr>
          <w:p w14:paraId="3FF58EBC" w14:textId="77777777" w:rsidR="00CE6E57" w:rsidRDefault="00000000">
            <w:pPr>
              <w:pStyle w:val="Compact"/>
            </w:pPr>
            <w:r>
              <w:t>12-Nov-2019</w:t>
            </w:r>
          </w:p>
        </w:tc>
        <w:tc>
          <w:tcPr>
            <w:tcW w:w="1235" w:type="dxa"/>
          </w:tcPr>
          <w:p w14:paraId="4A7189B4" w14:textId="77777777" w:rsidR="00CE6E57" w:rsidRDefault="00000000">
            <w:pPr>
              <w:pStyle w:val="Compact"/>
            </w:pPr>
            <w:r>
              <w:t>19-Dec-2019</w:t>
            </w:r>
          </w:p>
        </w:tc>
      </w:tr>
      <w:tr w:rsidR="00CE6E57" w14:paraId="087C8D38" w14:textId="77777777">
        <w:tc>
          <w:tcPr>
            <w:tcW w:w="944" w:type="dxa"/>
          </w:tcPr>
          <w:p w14:paraId="5EC13A40" w14:textId="77777777" w:rsidR="00CE6E57" w:rsidRDefault="00000000">
            <w:pPr>
              <w:pStyle w:val="Compact"/>
            </w:pPr>
            <w:r>
              <w:t>1.6.8</w:t>
            </w:r>
          </w:p>
        </w:tc>
        <w:tc>
          <w:tcPr>
            <w:tcW w:w="944" w:type="dxa"/>
          </w:tcPr>
          <w:p w14:paraId="35E48E68" w14:textId="77777777" w:rsidR="00CE6E57" w:rsidRDefault="00000000">
            <w:pPr>
              <w:pStyle w:val="Compact"/>
            </w:pPr>
            <w:r>
              <w:t>SC25</w:t>
            </w:r>
          </w:p>
        </w:tc>
        <w:tc>
          <w:tcPr>
            <w:tcW w:w="3705" w:type="dxa"/>
          </w:tcPr>
          <w:p w14:paraId="1C37F2F7" w14:textId="77777777" w:rsidR="00CE6E57" w:rsidRDefault="00000000">
            <w:pPr>
              <w:pStyle w:val="Compact"/>
            </w:pPr>
            <w:r>
              <w:t>Define New HTTP Domain Validation Methods v2</w:t>
            </w:r>
          </w:p>
        </w:tc>
        <w:tc>
          <w:tcPr>
            <w:tcW w:w="1089" w:type="dxa"/>
          </w:tcPr>
          <w:p w14:paraId="2970B6A3" w14:textId="77777777" w:rsidR="00CE6E57" w:rsidRDefault="00000000">
            <w:pPr>
              <w:pStyle w:val="Compact"/>
            </w:pPr>
            <w:r>
              <w:t>31-Jan-2020</w:t>
            </w:r>
          </w:p>
        </w:tc>
        <w:tc>
          <w:tcPr>
            <w:tcW w:w="1235" w:type="dxa"/>
          </w:tcPr>
          <w:p w14:paraId="641B5AF0" w14:textId="77777777" w:rsidR="00CE6E57" w:rsidRDefault="00000000">
            <w:pPr>
              <w:pStyle w:val="Compact"/>
            </w:pPr>
            <w:r>
              <w:t>3-Mar-2020</w:t>
            </w:r>
          </w:p>
        </w:tc>
      </w:tr>
      <w:tr w:rsidR="00CE6E57" w14:paraId="341A98F0" w14:textId="77777777">
        <w:tc>
          <w:tcPr>
            <w:tcW w:w="944" w:type="dxa"/>
          </w:tcPr>
          <w:p w14:paraId="2D4263A1" w14:textId="77777777" w:rsidR="00CE6E57" w:rsidRDefault="00000000">
            <w:pPr>
              <w:pStyle w:val="Compact"/>
            </w:pPr>
            <w:r>
              <w:t>1.6.9</w:t>
            </w:r>
          </w:p>
        </w:tc>
        <w:tc>
          <w:tcPr>
            <w:tcW w:w="944" w:type="dxa"/>
          </w:tcPr>
          <w:p w14:paraId="66F4D980" w14:textId="77777777" w:rsidR="00CE6E57" w:rsidRDefault="00000000">
            <w:pPr>
              <w:pStyle w:val="Compact"/>
            </w:pPr>
            <w:r>
              <w:t>SC27</w:t>
            </w:r>
          </w:p>
        </w:tc>
        <w:tc>
          <w:tcPr>
            <w:tcW w:w="3705" w:type="dxa"/>
          </w:tcPr>
          <w:p w14:paraId="5A48DE50" w14:textId="77777777" w:rsidR="00CE6E57" w:rsidRDefault="00000000">
            <w:pPr>
              <w:pStyle w:val="Compact"/>
            </w:pPr>
            <w:r>
              <w:t>Version 3 Onion Certificates</w:t>
            </w:r>
          </w:p>
        </w:tc>
        <w:tc>
          <w:tcPr>
            <w:tcW w:w="1089" w:type="dxa"/>
          </w:tcPr>
          <w:p w14:paraId="38858299" w14:textId="77777777" w:rsidR="00CE6E57" w:rsidRDefault="00000000">
            <w:pPr>
              <w:pStyle w:val="Compact"/>
            </w:pPr>
            <w:r>
              <w:t>19-Feb-2020</w:t>
            </w:r>
          </w:p>
        </w:tc>
        <w:tc>
          <w:tcPr>
            <w:tcW w:w="1235" w:type="dxa"/>
          </w:tcPr>
          <w:p w14:paraId="74EFF1C2" w14:textId="77777777" w:rsidR="00CE6E57" w:rsidRDefault="00000000">
            <w:pPr>
              <w:pStyle w:val="Compact"/>
            </w:pPr>
            <w:r>
              <w:t>27-Mar-2020</w:t>
            </w:r>
          </w:p>
        </w:tc>
      </w:tr>
      <w:tr w:rsidR="00CE6E57" w14:paraId="04AAB53F" w14:textId="77777777">
        <w:tc>
          <w:tcPr>
            <w:tcW w:w="944" w:type="dxa"/>
          </w:tcPr>
          <w:p w14:paraId="7B69F398" w14:textId="77777777" w:rsidR="00CE6E57" w:rsidRDefault="00000000">
            <w:pPr>
              <w:pStyle w:val="Compact"/>
            </w:pPr>
            <w:r>
              <w:t>1.7.0</w:t>
            </w:r>
          </w:p>
        </w:tc>
        <w:tc>
          <w:tcPr>
            <w:tcW w:w="944" w:type="dxa"/>
          </w:tcPr>
          <w:p w14:paraId="2AB30834" w14:textId="77777777" w:rsidR="00CE6E57" w:rsidRDefault="00000000">
            <w:pPr>
              <w:pStyle w:val="Compact"/>
            </w:pPr>
            <w:r>
              <w:t>SC29</w:t>
            </w:r>
          </w:p>
        </w:tc>
        <w:tc>
          <w:tcPr>
            <w:tcW w:w="3705" w:type="dxa"/>
          </w:tcPr>
          <w:p w14:paraId="314E81A4" w14:textId="77777777" w:rsidR="00CE6E57" w:rsidRDefault="00000000">
            <w:pPr>
              <w:pStyle w:val="Compact"/>
            </w:pPr>
            <w:r>
              <w:t>Pandoc-Friendly Markdown Formatting Changes</w:t>
            </w:r>
          </w:p>
        </w:tc>
        <w:tc>
          <w:tcPr>
            <w:tcW w:w="1089" w:type="dxa"/>
          </w:tcPr>
          <w:p w14:paraId="2BD046BF" w14:textId="77777777" w:rsidR="00CE6E57" w:rsidRDefault="00000000">
            <w:pPr>
              <w:pStyle w:val="Compact"/>
            </w:pPr>
            <w:r>
              <w:t>20-Mar-2020</w:t>
            </w:r>
          </w:p>
        </w:tc>
        <w:tc>
          <w:tcPr>
            <w:tcW w:w="1235" w:type="dxa"/>
          </w:tcPr>
          <w:p w14:paraId="7036E2E1" w14:textId="77777777" w:rsidR="00CE6E57" w:rsidRDefault="00000000">
            <w:pPr>
              <w:pStyle w:val="Compact"/>
            </w:pPr>
            <w:r>
              <w:t>4-May-2020</w:t>
            </w:r>
          </w:p>
        </w:tc>
      </w:tr>
      <w:tr w:rsidR="00CE6E57" w14:paraId="53854783" w14:textId="77777777">
        <w:tc>
          <w:tcPr>
            <w:tcW w:w="944" w:type="dxa"/>
          </w:tcPr>
          <w:p w14:paraId="23F7EDC2" w14:textId="77777777" w:rsidR="00CE6E57" w:rsidRDefault="00000000">
            <w:pPr>
              <w:pStyle w:val="Compact"/>
            </w:pPr>
            <w:r>
              <w:t>1.7.1</w:t>
            </w:r>
          </w:p>
        </w:tc>
        <w:tc>
          <w:tcPr>
            <w:tcW w:w="944" w:type="dxa"/>
          </w:tcPr>
          <w:p w14:paraId="7968E3F8" w14:textId="77777777" w:rsidR="00CE6E57" w:rsidRDefault="00000000">
            <w:pPr>
              <w:pStyle w:val="Compact"/>
            </w:pPr>
            <w:r>
              <w:t>SC30</w:t>
            </w:r>
          </w:p>
        </w:tc>
        <w:tc>
          <w:tcPr>
            <w:tcW w:w="3705" w:type="dxa"/>
          </w:tcPr>
          <w:p w14:paraId="47FE9FA6" w14:textId="77777777" w:rsidR="00CE6E57" w:rsidRDefault="00000000">
            <w:pPr>
              <w:pStyle w:val="Compact"/>
            </w:pPr>
            <w:r>
              <w:t>Disclosure of Registration / Incorporating Agency</w:t>
            </w:r>
          </w:p>
        </w:tc>
        <w:tc>
          <w:tcPr>
            <w:tcW w:w="1089" w:type="dxa"/>
          </w:tcPr>
          <w:p w14:paraId="0E3F7534" w14:textId="77777777" w:rsidR="00CE6E57" w:rsidRDefault="00000000">
            <w:pPr>
              <w:pStyle w:val="Compact"/>
            </w:pPr>
            <w:r>
              <w:t>13-Jul-2020</w:t>
            </w:r>
          </w:p>
        </w:tc>
        <w:tc>
          <w:tcPr>
            <w:tcW w:w="1235" w:type="dxa"/>
          </w:tcPr>
          <w:p w14:paraId="338013D3" w14:textId="77777777" w:rsidR="00CE6E57" w:rsidRDefault="00000000">
            <w:pPr>
              <w:pStyle w:val="Compact"/>
            </w:pPr>
            <w:r>
              <w:t>20-Aug-2020</w:t>
            </w:r>
          </w:p>
        </w:tc>
      </w:tr>
      <w:tr w:rsidR="00CE6E57" w14:paraId="5BF58A1F" w14:textId="77777777">
        <w:tc>
          <w:tcPr>
            <w:tcW w:w="944" w:type="dxa"/>
          </w:tcPr>
          <w:p w14:paraId="3B155FD5" w14:textId="77777777" w:rsidR="00CE6E57" w:rsidRDefault="00000000">
            <w:pPr>
              <w:pStyle w:val="Compact"/>
            </w:pPr>
            <w:r>
              <w:t>1.7.1</w:t>
            </w:r>
          </w:p>
        </w:tc>
        <w:tc>
          <w:tcPr>
            <w:tcW w:w="944" w:type="dxa"/>
          </w:tcPr>
          <w:p w14:paraId="3E0A2FCB" w14:textId="77777777" w:rsidR="00CE6E57" w:rsidRDefault="00000000">
            <w:pPr>
              <w:pStyle w:val="Compact"/>
            </w:pPr>
            <w:r>
              <w:t>SC31</w:t>
            </w:r>
          </w:p>
        </w:tc>
        <w:tc>
          <w:tcPr>
            <w:tcW w:w="3705" w:type="dxa"/>
          </w:tcPr>
          <w:p w14:paraId="27D8482D" w14:textId="77777777" w:rsidR="00CE6E57" w:rsidRDefault="00000000">
            <w:pPr>
              <w:pStyle w:val="Compact"/>
            </w:pPr>
            <w:r>
              <w:t>Browser Alignment</w:t>
            </w:r>
          </w:p>
        </w:tc>
        <w:tc>
          <w:tcPr>
            <w:tcW w:w="1089" w:type="dxa"/>
          </w:tcPr>
          <w:p w14:paraId="2F55C07D" w14:textId="77777777" w:rsidR="00CE6E57" w:rsidRDefault="00000000">
            <w:pPr>
              <w:pStyle w:val="Compact"/>
            </w:pPr>
            <w:r>
              <w:t>16-Jul-2020</w:t>
            </w:r>
          </w:p>
        </w:tc>
        <w:tc>
          <w:tcPr>
            <w:tcW w:w="1235" w:type="dxa"/>
          </w:tcPr>
          <w:p w14:paraId="07C64299" w14:textId="77777777" w:rsidR="00CE6E57" w:rsidRDefault="00000000">
            <w:pPr>
              <w:pStyle w:val="Compact"/>
            </w:pPr>
            <w:r>
              <w:t>20-Aug-2020</w:t>
            </w:r>
          </w:p>
        </w:tc>
      </w:tr>
      <w:tr w:rsidR="00CE6E57" w14:paraId="00D7740D" w14:textId="77777777">
        <w:tc>
          <w:tcPr>
            <w:tcW w:w="944" w:type="dxa"/>
          </w:tcPr>
          <w:p w14:paraId="75C0BD59" w14:textId="77777777" w:rsidR="00CE6E57" w:rsidRDefault="00000000">
            <w:pPr>
              <w:pStyle w:val="Compact"/>
            </w:pPr>
            <w:r>
              <w:t>1.7.2</w:t>
            </w:r>
          </w:p>
        </w:tc>
        <w:tc>
          <w:tcPr>
            <w:tcW w:w="944" w:type="dxa"/>
          </w:tcPr>
          <w:p w14:paraId="7E2CE35C" w14:textId="77777777" w:rsidR="00CE6E57" w:rsidRDefault="00000000">
            <w:pPr>
              <w:pStyle w:val="Compact"/>
            </w:pPr>
            <w:r>
              <w:t>SC33</w:t>
            </w:r>
          </w:p>
        </w:tc>
        <w:tc>
          <w:tcPr>
            <w:tcW w:w="3705" w:type="dxa"/>
          </w:tcPr>
          <w:p w14:paraId="1B1B2D25" w14:textId="77777777" w:rsidR="00CE6E57" w:rsidRDefault="00000000">
            <w:pPr>
              <w:pStyle w:val="Compact"/>
            </w:pPr>
            <w:r>
              <w:t>TLS Using ALPN Method</w:t>
            </w:r>
          </w:p>
        </w:tc>
        <w:tc>
          <w:tcPr>
            <w:tcW w:w="1089" w:type="dxa"/>
          </w:tcPr>
          <w:p w14:paraId="7C9FAD7E" w14:textId="77777777" w:rsidR="00CE6E57" w:rsidRDefault="00000000">
            <w:pPr>
              <w:pStyle w:val="Compact"/>
            </w:pPr>
            <w:r>
              <w:t>14-Aug-2020</w:t>
            </w:r>
          </w:p>
        </w:tc>
        <w:tc>
          <w:tcPr>
            <w:tcW w:w="1235" w:type="dxa"/>
          </w:tcPr>
          <w:p w14:paraId="14CFBECD" w14:textId="77777777" w:rsidR="00CE6E57" w:rsidRDefault="00000000">
            <w:pPr>
              <w:pStyle w:val="Compact"/>
            </w:pPr>
            <w:r>
              <w:t>22-Sept-2020</w:t>
            </w:r>
          </w:p>
        </w:tc>
      </w:tr>
      <w:tr w:rsidR="00CE6E57" w14:paraId="13928C54" w14:textId="77777777">
        <w:tc>
          <w:tcPr>
            <w:tcW w:w="944" w:type="dxa"/>
          </w:tcPr>
          <w:p w14:paraId="648BC553" w14:textId="77777777" w:rsidR="00CE6E57" w:rsidRDefault="00000000">
            <w:pPr>
              <w:pStyle w:val="Compact"/>
            </w:pPr>
            <w:r>
              <w:t>1.7.3</w:t>
            </w:r>
          </w:p>
        </w:tc>
        <w:tc>
          <w:tcPr>
            <w:tcW w:w="944" w:type="dxa"/>
          </w:tcPr>
          <w:p w14:paraId="611E009B" w14:textId="77777777" w:rsidR="00CE6E57" w:rsidRDefault="00000000">
            <w:pPr>
              <w:pStyle w:val="Compact"/>
            </w:pPr>
            <w:r>
              <w:t>SC28</w:t>
            </w:r>
          </w:p>
        </w:tc>
        <w:tc>
          <w:tcPr>
            <w:tcW w:w="3705" w:type="dxa"/>
          </w:tcPr>
          <w:p w14:paraId="570A1E7D" w14:textId="77777777" w:rsidR="00CE6E57" w:rsidRDefault="00000000">
            <w:pPr>
              <w:pStyle w:val="Compact"/>
            </w:pPr>
            <w:r>
              <w:t>Logging and Log Retention</w:t>
            </w:r>
          </w:p>
        </w:tc>
        <w:tc>
          <w:tcPr>
            <w:tcW w:w="1089" w:type="dxa"/>
          </w:tcPr>
          <w:p w14:paraId="3A4075A1" w14:textId="77777777" w:rsidR="00CE6E57" w:rsidRDefault="00000000">
            <w:pPr>
              <w:pStyle w:val="Compact"/>
            </w:pPr>
            <w:r>
              <w:t>10-Sep-2020</w:t>
            </w:r>
          </w:p>
        </w:tc>
        <w:tc>
          <w:tcPr>
            <w:tcW w:w="1235" w:type="dxa"/>
          </w:tcPr>
          <w:p w14:paraId="55ED819F" w14:textId="77777777" w:rsidR="00CE6E57" w:rsidRDefault="00000000">
            <w:pPr>
              <w:pStyle w:val="Compact"/>
            </w:pPr>
            <w:r>
              <w:t>19-Oct-2020</w:t>
            </w:r>
          </w:p>
        </w:tc>
      </w:tr>
      <w:tr w:rsidR="00CE6E57" w14:paraId="6EA4B493" w14:textId="77777777">
        <w:tc>
          <w:tcPr>
            <w:tcW w:w="944" w:type="dxa"/>
          </w:tcPr>
          <w:p w14:paraId="781E24A4" w14:textId="77777777" w:rsidR="00CE6E57" w:rsidRDefault="00000000">
            <w:pPr>
              <w:pStyle w:val="Compact"/>
            </w:pPr>
            <w:r>
              <w:t>1.7.3</w:t>
            </w:r>
          </w:p>
        </w:tc>
        <w:tc>
          <w:tcPr>
            <w:tcW w:w="944" w:type="dxa"/>
          </w:tcPr>
          <w:p w14:paraId="37709546" w14:textId="77777777" w:rsidR="00CE6E57" w:rsidRDefault="00000000">
            <w:pPr>
              <w:pStyle w:val="Compact"/>
            </w:pPr>
            <w:r>
              <w:t>SC35</w:t>
            </w:r>
          </w:p>
        </w:tc>
        <w:tc>
          <w:tcPr>
            <w:tcW w:w="3705" w:type="dxa"/>
          </w:tcPr>
          <w:p w14:paraId="751B7545" w14:textId="77777777" w:rsidR="00CE6E57" w:rsidRDefault="00000000">
            <w:pPr>
              <w:pStyle w:val="Compact"/>
            </w:pPr>
            <w:r>
              <w:t>Cleanups and Clarifications</w:t>
            </w:r>
          </w:p>
        </w:tc>
        <w:tc>
          <w:tcPr>
            <w:tcW w:w="1089" w:type="dxa"/>
          </w:tcPr>
          <w:p w14:paraId="396EC5E9" w14:textId="77777777" w:rsidR="00CE6E57" w:rsidRDefault="00000000">
            <w:pPr>
              <w:pStyle w:val="Compact"/>
            </w:pPr>
            <w:r>
              <w:t>9-Sep-2020</w:t>
            </w:r>
          </w:p>
        </w:tc>
        <w:tc>
          <w:tcPr>
            <w:tcW w:w="1235" w:type="dxa"/>
          </w:tcPr>
          <w:p w14:paraId="69AB6092" w14:textId="77777777" w:rsidR="00CE6E57" w:rsidRDefault="00000000">
            <w:pPr>
              <w:pStyle w:val="Compact"/>
            </w:pPr>
            <w:r>
              <w:t>19-Oct-2020</w:t>
            </w:r>
          </w:p>
        </w:tc>
      </w:tr>
      <w:tr w:rsidR="00CE6E57" w14:paraId="6A104490" w14:textId="77777777">
        <w:tc>
          <w:tcPr>
            <w:tcW w:w="944" w:type="dxa"/>
          </w:tcPr>
          <w:p w14:paraId="3FB06F0D" w14:textId="77777777" w:rsidR="00CE6E57" w:rsidRDefault="00000000">
            <w:pPr>
              <w:pStyle w:val="Compact"/>
            </w:pPr>
            <w:r>
              <w:lastRenderedPageBreak/>
              <w:t>1.7.4</w:t>
            </w:r>
          </w:p>
        </w:tc>
        <w:tc>
          <w:tcPr>
            <w:tcW w:w="944" w:type="dxa"/>
          </w:tcPr>
          <w:p w14:paraId="6EA1251B" w14:textId="77777777" w:rsidR="00CE6E57" w:rsidRDefault="00000000">
            <w:pPr>
              <w:pStyle w:val="Compact"/>
            </w:pPr>
            <w:r>
              <w:t>SC41</w:t>
            </w:r>
          </w:p>
        </w:tc>
        <w:tc>
          <w:tcPr>
            <w:tcW w:w="3705" w:type="dxa"/>
          </w:tcPr>
          <w:p w14:paraId="37195F6A" w14:textId="77777777" w:rsidR="00CE6E57" w:rsidRDefault="00000000">
            <w:pPr>
              <w:pStyle w:val="Compact"/>
            </w:pPr>
            <w:r>
              <w:t>Reformat the BRs, EVGs, and NCSSRs</w:t>
            </w:r>
          </w:p>
        </w:tc>
        <w:tc>
          <w:tcPr>
            <w:tcW w:w="1089" w:type="dxa"/>
          </w:tcPr>
          <w:p w14:paraId="636E40D8" w14:textId="77777777" w:rsidR="00CE6E57" w:rsidRDefault="00000000">
            <w:pPr>
              <w:pStyle w:val="Compact"/>
            </w:pPr>
            <w:r>
              <w:t>24-Feb-2021</w:t>
            </w:r>
          </w:p>
        </w:tc>
        <w:tc>
          <w:tcPr>
            <w:tcW w:w="1235" w:type="dxa"/>
          </w:tcPr>
          <w:p w14:paraId="17BA886C" w14:textId="77777777" w:rsidR="00CE6E57" w:rsidRDefault="00000000">
            <w:pPr>
              <w:pStyle w:val="Compact"/>
            </w:pPr>
            <w:r>
              <w:t>5-Apr-2021</w:t>
            </w:r>
          </w:p>
        </w:tc>
      </w:tr>
      <w:tr w:rsidR="00CE6E57" w14:paraId="3006A75B" w14:textId="77777777">
        <w:tc>
          <w:tcPr>
            <w:tcW w:w="944" w:type="dxa"/>
          </w:tcPr>
          <w:p w14:paraId="0D234466" w14:textId="77777777" w:rsidR="00CE6E57" w:rsidRDefault="00000000">
            <w:pPr>
              <w:pStyle w:val="Compact"/>
            </w:pPr>
            <w:r>
              <w:t>1.7.5</w:t>
            </w:r>
          </w:p>
        </w:tc>
        <w:tc>
          <w:tcPr>
            <w:tcW w:w="944" w:type="dxa"/>
          </w:tcPr>
          <w:p w14:paraId="1D03A8BE" w14:textId="77777777" w:rsidR="00CE6E57" w:rsidRDefault="00000000">
            <w:pPr>
              <w:pStyle w:val="Compact"/>
            </w:pPr>
            <w:r>
              <w:t>SC42</w:t>
            </w:r>
          </w:p>
        </w:tc>
        <w:tc>
          <w:tcPr>
            <w:tcW w:w="3705" w:type="dxa"/>
          </w:tcPr>
          <w:p w14:paraId="306D3087" w14:textId="77777777" w:rsidR="00CE6E57" w:rsidRDefault="00000000">
            <w:pPr>
              <w:pStyle w:val="Compact"/>
            </w:pPr>
            <w:r>
              <w:t>398-day Re-use Period</w:t>
            </w:r>
          </w:p>
        </w:tc>
        <w:tc>
          <w:tcPr>
            <w:tcW w:w="1089" w:type="dxa"/>
          </w:tcPr>
          <w:p w14:paraId="67EB8B06" w14:textId="77777777" w:rsidR="00CE6E57" w:rsidRDefault="00000000">
            <w:pPr>
              <w:pStyle w:val="Compact"/>
            </w:pPr>
            <w:r>
              <w:t>22-Apr-2021</w:t>
            </w:r>
          </w:p>
        </w:tc>
        <w:tc>
          <w:tcPr>
            <w:tcW w:w="1235" w:type="dxa"/>
          </w:tcPr>
          <w:p w14:paraId="5241592B" w14:textId="77777777" w:rsidR="00CE6E57" w:rsidRDefault="00000000">
            <w:pPr>
              <w:pStyle w:val="Compact"/>
            </w:pPr>
            <w:r>
              <w:t>2-Jun-2021</w:t>
            </w:r>
          </w:p>
        </w:tc>
      </w:tr>
      <w:tr w:rsidR="00CE6E57" w14:paraId="5F9E81D9" w14:textId="77777777">
        <w:tc>
          <w:tcPr>
            <w:tcW w:w="944" w:type="dxa"/>
          </w:tcPr>
          <w:p w14:paraId="0A4F14A5" w14:textId="77777777" w:rsidR="00CE6E57" w:rsidRDefault="00000000">
            <w:pPr>
              <w:pStyle w:val="Compact"/>
            </w:pPr>
            <w:r>
              <w:t>1.7.6</w:t>
            </w:r>
          </w:p>
        </w:tc>
        <w:tc>
          <w:tcPr>
            <w:tcW w:w="944" w:type="dxa"/>
          </w:tcPr>
          <w:p w14:paraId="16D7B577" w14:textId="77777777" w:rsidR="00CE6E57" w:rsidRDefault="00000000">
            <w:pPr>
              <w:pStyle w:val="Compact"/>
            </w:pPr>
            <w:r>
              <w:t>SC44</w:t>
            </w:r>
          </w:p>
        </w:tc>
        <w:tc>
          <w:tcPr>
            <w:tcW w:w="3705" w:type="dxa"/>
          </w:tcPr>
          <w:p w14:paraId="6C59608F" w14:textId="77777777" w:rsidR="00CE6E57" w:rsidRDefault="00000000">
            <w:pPr>
              <w:pStyle w:val="Compact"/>
            </w:pPr>
            <w:r>
              <w:t>Clarify Acceptable Status Codes</w:t>
            </w:r>
          </w:p>
        </w:tc>
        <w:tc>
          <w:tcPr>
            <w:tcW w:w="1089" w:type="dxa"/>
          </w:tcPr>
          <w:p w14:paraId="3BDA2EFB" w14:textId="77777777" w:rsidR="00CE6E57" w:rsidRDefault="00000000">
            <w:pPr>
              <w:pStyle w:val="Compact"/>
            </w:pPr>
            <w:r>
              <w:t>30-Apr-2021</w:t>
            </w:r>
          </w:p>
        </w:tc>
        <w:tc>
          <w:tcPr>
            <w:tcW w:w="1235" w:type="dxa"/>
          </w:tcPr>
          <w:p w14:paraId="3C4935B7" w14:textId="77777777" w:rsidR="00CE6E57" w:rsidRDefault="00000000">
            <w:pPr>
              <w:pStyle w:val="Compact"/>
            </w:pPr>
            <w:r>
              <w:t>3-Jun-2021</w:t>
            </w:r>
          </w:p>
        </w:tc>
      </w:tr>
      <w:tr w:rsidR="00CE6E57" w14:paraId="5CF5D3B8" w14:textId="77777777">
        <w:tc>
          <w:tcPr>
            <w:tcW w:w="944" w:type="dxa"/>
          </w:tcPr>
          <w:p w14:paraId="5EE84FE6" w14:textId="77777777" w:rsidR="00CE6E57" w:rsidRDefault="00000000">
            <w:pPr>
              <w:pStyle w:val="Compact"/>
            </w:pPr>
            <w:r>
              <w:t>1.7.7</w:t>
            </w:r>
          </w:p>
        </w:tc>
        <w:tc>
          <w:tcPr>
            <w:tcW w:w="944" w:type="dxa"/>
          </w:tcPr>
          <w:p w14:paraId="114E243E" w14:textId="77777777" w:rsidR="00CE6E57" w:rsidRDefault="00000000">
            <w:pPr>
              <w:pStyle w:val="Compact"/>
            </w:pPr>
            <w:r>
              <w:t>SC46</w:t>
            </w:r>
          </w:p>
        </w:tc>
        <w:tc>
          <w:tcPr>
            <w:tcW w:w="3705" w:type="dxa"/>
          </w:tcPr>
          <w:p w14:paraId="7DD11165" w14:textId="77777777" w:rsidR="00CE6E57" w:rsidRDefault="00000000">
            <w:pPr>
              <w:pStyle w:val="Compact"/>
            </w:pPr>
            <w:r>
              <w:t>Sunset the CAA Exception for DNS Operator</w:t>
            </w:r>
          </w:p>
        </w:tc>
        <w:tc>
          <w:tcPr>
            <w:tcW w:w="1089" w:type="dxa"/>
          </w:tcPr>
          <w:p w14:paraId="58955CB5" w14:textId="77777777" w:rsidR="00CE6E57" w:rsidRDefault="00000000">
            <w:pPr>
              <w:pStyle w:val="Compact"/>
            </w:pPr>
            <w:r>
              <w:t>2-Jun-2021</w:t>
            </w:r>
          </w:p>
        </w:tc>
        <w:tc>
          <w:tcPr>
            <w:tcW w:w="1235" w:type="dxa"/>
          </w:tcPr>
          <w:p w14:paraId="75125FE5" w14:textId="77777777" w:rsidR="00CE6E57" w:rsidRDefault="00000000">
            <w:pPr>
              <w:pStyle w:val="Compact"/>
            </w:pPr>
            <w:r>
              <w:t>12-Jul-2021</w:t>
            </w:r>
          </w:p>
        </w:tc>
      </w:tr>
      <w:tr w:rsidR="00CE6E57" w14:paraId="0DF19A9C" w14:textId="77777777">
        <w:tc>
          <w:tcPr>
            <w:tcW w:w="944" w:type="dxa"/>
          </w:tcPr>
          <w:p w14:paraId="5DC819AD" w14:textId="77777777" w:rsidR="00CE6E57" w:rsidRDefault="00000000">
            <w:pPr>
              <w:pStyle w:val="Compact"/>
            </w:pPr>
            <w:r>
              <w:t>1.7.8</w:t>
            </w:r>
          </w:p>
        </w:tc>
        <w:tc>
          <w:tcPr>
            <w:tcW w:w="944" w:type="dxa"/>
          </w:tcPr>
          <w:p w14:paraId="608DE7E6" w14:textId="77777777" w:rsidR="00CE6E57" w:rsidRDefault="00000000">
            <w:pPr>
              <w:pStyle w:val="Compact"/>
            </w:pPr>
            <w:r>
              <w:t>SC45</w:t>
            </w:r>
          </w:p>
        </w:tc>
        <w:tc>
          <w:tcPr>
            <w:tcW w:w="3705" w:type="dxa"/>
          </w:tcPr>
          <w:p w14:paraId="3F064B88" w14:textId="77777777" w:rsidR="00CE6E57" w:rsidRDefault="00000000">
            <w:pPr>
              <w:pStyle w:val="Compact"/>
            </w:pPr>
            <w:r>
              <w:t>Wildcard Domain Validation</w:t>
            </w:r>
          </w:p>
        </w:tc>
        <w:tc>
          <w:tcPr>
            <w:tcW w:w="1089" w:type="dxa"/>
          </w:tcPr>
          <w:p w14:paraId="6F8C663D" w14:textId="77777777" w:rsidR="00CE6E57" w:rsidRDefault="00000000">
            <w:pPr>
              <w:pStyle w:val="Compact"/>
            </w:pPr>
            <w:r>
              <w:t>2-Jun-2021</w:t>
            </w:r>
          </w:p>
        </w:tc>
        <w:tc>
          <w:tcPr>
            <w:tcW w:w="1235" w:type="dxa"/>
          </w:tcPr>
          <w:p w14:paraId="783B1716" w14:textId="77777777" w:rsidR="00CE6E57" w:rsidRDefault="00000000">
            <w:pPr>
              <w:pStyle w:val="Compact"/>
            </w:pPr>
            <w:r>
              <w:t>13-Jul-2021</w:t>
            </w:r>
          </w:p>
        </w:tc>
      </w:tr>
      <w:tr w:rsidR="00CE6E57" w14:paraId="18072517" w14:textId="77777777">
        <w:tc>
          <w:tcPr>
            <w:tcW w:w="944" w:type="dxa"/>
          </w:tcPr>
          <w:p w14:paraId="08C510A4" w14:textId="77777777" w:rsidR="00CE6E57" w:rsidRDefault="00000000">
            <w:pPr>
              <w:pStyle w:val="Compact"/>
            </w:pPr>
            <w:r>
              <w:t>1.7.9</w:t>
            </w:r>
          </w:p>
        </w:tc>
        <w:tc>
          <w:tcPr>
            <w:tcW w:w="944" w:type="dxa"/>
          </w:tcPr>
          <w:p w14:paraId="0B1C1F60" w14:textId="77777777" w:rsidR="00CE6E57" w:rsidRDefault="00000000">
            <w:pPr>
              <w:pStyle w:val="Compact"/>
            </w:pPr>
            <w:r>
              <w:t>SC47</w:t>
            </w:r>
          </w:p>
        </w:tc>
        <w:tc>
          <w:tcPr>
            <w:tcW w:w="3705" w:type="dxa"/>
          </w:tcPr>
          <w:p w14:paraId="50EC5767" w14:textId="77777777" w:rsidR="00CE6E57" w:rsidRDefault="00000000">
            <w:pPr>
              <w:pStyle w:val="Compact"/>
            </w:pPr>
            <w:r>
              <w:t>Sunset subject:organizationalUnitName</w:t>
            </w:r>
          </w:p>
        </w:tc>
        <w:tc>
          <w:tcPr>
            <w:tcW w:w="1089" w:type="dxa"/>
          </w:tcPr>
          <w:p w14:paraId="15E1E6BC" w14:textId="77777777" w:rsidR="00CE6E57" w:rsidRDefault="00000000">
            <w:pPr>
              <w:pStyle w:val="Compact"/>
            </w:pPr>
            <w:r>
              <w:t>30-Jun-2021</w:t>
            </w:r>
          </w:p>
        </w:tc>
        <w:tc>
          <w:tcPr>
            <w:tcW w:w="1235" w:type="dxa"/>
          </w:tcPr>
          <w:p w14:paraId="165D6562" w14:textId="77777777" w:rsidR="00CE6E57" w:rsidRDefault="00000000">
            <w:pPr>
              <w:pStyle w:val="Compact"/>
            </w:pPr>
            <w:r>
              <w:t>16-Aug-2021</w:t>
            </w:r>
          </w:p>
        </w:tc>
      </w:tr>
      <w:tr w:rsidR="00CE6E57" w14:paraId="469EA143" w14:textId="77777777">
        <w:tc>
          <w:tcPr>
            <w:tcW w:w="944" w:type="dxa"/>
          </w:tcPr>
          <w:p w14:paraId="65269794" w14:textId="77777777" w:rsidR="00CE6E57" w:rsidRDefault="00000000">
            <w:pPr>
              <w:pStyle w:val="Compact"/>
            </w:pPr>
            <w:r>
              <w:t>1.8.0</w:t>
            </w:r>
          </w:p>
        </w:tc>
        <w:tc>
          <w:tcPr>
            <w:tcW w:w="944" w:type="dxa"/>
          </w:tcPr>
          <w:p w14:paraId="1491F9C3" w14:textId="77777777" w:rsidR="00CE6E57" w:rsidRDefault="00000000">
            <w:pPr>
              <w:pStyle w:val="Compact"/>
            </w:pPr>
            <w:r>
              <w:t>SC48</w:t>
            </w:r>
          </w:p>
        </w:tc>
        <w:tc>
          <w:tcPr>
            <w:tcW w:w="3705" w:type="dxa"/>
          </w:tcPr>
          <w:p w14:paraId="3F275E05" w14:textId="77777777" w:rsidR="00CE6E57" w:rsidRDefault="00000000">
            <w:pPr>
              <w:pStyle w:val="Compact"/>
            </w:pPr>
            <w:r>
              <w:t>Domain Name and IP Address Encoding</w:t>
            </w:r>
          </w:p>
        </w:tc>
        <w:tc>
          <w:tcPr>
            <w:tcW w:w="1089" w:type="dxa"/>
          </w:tcPr>
          <w:p w14:paraId="644EB7C9" w14:textId="77777777" w:rsidR="00CE6E57" w:rsidRDefault="00000000">
            <w:pPr>
              <w:pStyle w:val="Compact"/>
            </w:pPr>
            <w:r>
              <w:t>22-Jul-2021</w:t>
            </w:r>
          </w:p>
        </w:tc>
        <w:tc>
          <w:tcPr>
            <w:tcW w:w="1235" w:type="dxa"/>
          </w:tcPr>
          <w:p w14:paraId="3AED8F48" w14:textId="77777777" w:rsidR="00CE6E57" w:rsidRDefault="00000000">
            <w:pPr>
              <w:pStyle w:val="Compact"/>
            </w:pPr>
            <w:r>
              <w:t>25-Aug-2021</w:t>
            </w:r>
          </w:p>
        </w:tc>
      </w:tr>
      <w:tr w:rsidR="00CE6E57" w14:paraId="7094CC4E" w14:textId="77777777">
        <w:tc>
          <w:tcPr>
            <w:tcW w:w="944" w:type="dxa"/>
          </w:tcPr>
          <w:p w14:paraId="4E9D5497" w14:textId="77777777" w:rsidR="00CE6E57" w:rsidRDefault="00000000">
            <w:pPr>
              <w:pStyle w:val="Compact"/>
            </w:pPr>
            <w:r>
              <w:t>1.8.1</w:t>
            </w:r>
          </w:p>
        </w:tc>
        <w:tc>
          <w:tcPr>
            <w:tcW w:w="944" w:type="dxa"/>
          </w:tcPr>
          <w:p w14:paraId="04C3091D" w14:textId="77777777" w:rsidR="00CE6E57" w:rsidRDefault="00000000">
            <w:pPr>
              <w:pStyle w:val="Compact"/>
            </w:pPr>
            <w:r>
              <w:t>SC50</w:t>
            </w:r>
          </w:p>
        </w:tc>
        <w:tc>
          <w:tcPr>
            <w:tcW w:w="3705" w:type="dxa"/>
          </w:tcPr>
          <w:p w14:paraId="4941525C" w14:textId="77777777" w:rsidR="00CE6E57" w:rsidRDefault="00000000">
            <w:pPr>
              <w:pStyle w:val="Compact"/>
            </w:pPr>
            <w:r>
              <w:t>Remove the requirements of 4.1.1</w:t>
            </w:r>
          </w:p>
        </w:tc>
        <w:tc>
          <w:tcPr>
            <w:tcW w:w="1089" w:type="dxa"/>
          </w:tcPr>
          <w:p w14:paraId="6A016F6E" w14:textId="77777777" w:rsidR="00CE6E57" w:rsidRDefault="00000000">
            <w:pPr>
              <w:pStyle w:val="Compact"/>
            </w:pPr>
            <w:r>
              <w:t>22-Nov-2021</w:t>
            </w:r>
          </w:p>
        </w:tc>
        <w:tc>
          <w:tcPr>
            <w:tcW w:w="1235" w:type="dxa"/>
          </w:tcPr>
          <w:p w14:paraId="541CD143" w14:textId="77777777" w:rsidR="00CE6E57" w:rsidRDefault="00000000">
            <w:pPr>
              <w:pStyle w:val="Compact"/>
            </w:pPr>
            <w:r>
              <w:t>23-Dec-2021</w:t>
            </w:r>
          </w:p>
        </w:tc>
      </w:tr>
      <w:tr w:rsidR="00CE6E57" w14:paraId="2F92E312" w14:textId="77777777">
        <w:tc>
          <w:tcPr>
            <w:tcW w:w="944" w:type="dxa"/>
          </w:tcPr>
          <w:p w14:paraId="176ECBCB" w14:textId="77777777" w:rsidR="00CE6E57" w:rsidRDefault="00000000">
            <w:pPr>
              <w:pStyle w:val="Compact"/>
            </w:pPr>
            <w:r>
              <w:t>1.8.2</w:t>
            </w:r>
          </w:p>
        </w:tc>
        <w:tc>
          <w:tcPr>
            <w:tcW w:w="944" w:type="dxa"/>
          </w:tcPr>
          <w:p w14:paraId="108CDD2D" w14:textId="77777777" w:rsidR="00CE6E57" w:rsidRDefault="00000000">
            <w:pPr>
              <w:pStyle w:val="Compact"/>
            </w:pPr>
            <w:r>
              <w:t>SC53</w:t>
            </w:r>
          </w:p>
        </w:tc>
        <w:tc>
          <w:tcPr>
            <w:tcW w:w="3705" w:type="dxa"/>
          </w:tcPr>
          <w:p w14:paraId="070DC431" w14:textId="77777777" w:rsidR="00CE6E57" w:rsidRDefault="00000000">
            <w:pPr>
              <w:pStyle w:val="Compact"/>
            </w:pPr>
            <w:r>
              <w:t>Sunset for SHA-1 OCSP Signing</w:t>
            </w:r>
          </w:p>
        </w:tc>
        <w:tc>
          <w:tcPr>
            <w:tcW w:w="1089" w:type="dxa"/>
          </w:tcPr>
          <w:p w14:paraId="362C5229" w14:textId="77777777" w:rsidR="00CE6E57" w:rsidRDefault="00000000">
            <w:pPr>
              <w:pStyle w:val="Compact"/>
            </w:pPr>
            <w:r>
              <w:t>26-Jan-2022</w:t>
            </w:r>
          </w:p>
        </w:tc>
        <w:tc>
          <w:tcPr>
            <w:tcW w:w="1235" w:type="dxa"/>
          </w:tcPr>
          <w:p w14:paraId="5D58B7E0" w14:textId="77777777" w:rsidR="00CE6E57" w:rsidRDefault="00000000">
            <w:pPr>
              <w:pStyle w:val="Compact"/>
            </w:pPr>
            <w:r>
              <w:t>4-Mar-2022</w:t>
            </w:r>
          </w:p>
        </w:tc>
      </w:tr>
      <w:tr w:rsidR="00CE6E57" w14:paraId="6963AD21" w14:textId="77777777">
        <w:tc>
          <w:tcPr>
            <w:tcW w:w="944" w:type="dxa"/>
          </w:tcPr>
          <w:p w14:paraId="311DE316" w14:textId="77777777" w:rsidR="00CE6E57" w:rsidRDefault="00000000">
            <w:pPr>
              <w:pStyle w:val="Compact"/>
            </w:pPr>
            <w:r>
              <w:t>1.8.3</w:t>
            </w:r>
          </w:p>
        </w:tc>
        <w:tc>
          <w:tcPr>
            <w:tcW w:w="944" w:type="dxa"/>
          </w:tcPr>
          <w:p w14:paraId="629D89A6" w14:textId="77777777" w:rsidR="00CE6E57" w:rsidRDefault="00000000">
            <w:pPr>
              <w:pStyle w:val="Compact"/>
            </w:pPr>
            <w:r>
              <w:t>SC51</w:t>
            </w:r>
          </w:p>
        </w:tc>
        <w:tc>
          <w:tcPr>
            <w:tcW w:w="3705" w:type="dxa"/>
          </w:tcPr>
          <w:p w14:paraId="50B68A28" w14:textId="77777777" w:rsidR="00CE6E57" w:rsidRDefault="00000000">
            <w:pPr>
              <w:pStyle w:val="Compact"/>
            </w:pPr>
            <w:r>
              <w:t>Reduce and Clarify Log and Records Archival Retention Requirements</w:t>
            </w:r>
          </w:p>
        </w:tc>
        <w:tc>
          <w:tcPr>
            <w:tcW w:w="1089" w:type="dxa"/>
          </w:tcPr>
          <w:p w14:paraId="05DF0D1B" w14:textId="77777777" w:rsidR="00CE6E57" w:rsidRDefault="00000000">
            <w:pPr>
              <w:pStyle w:val="Compact"/>
            </w:pPr>
            <w:r>
              <w:t>01-Mar-2022</w:t>
            </w:r>
          </w:p>
        </w:tc>
        <w:tc>
          <w:tcPr>
            <w:tcW w:w="1235" w:type="dxa"/>
          </w:tcPr>
          <w:p w14:paraId="59067FDA" w14:textId="77777777" w:rsidR="00CE6E57" w:rsidRDefault="00000000">
            <w:pPr>
              <w:pStyle w:val="Compact"/>
            </w:pPr>
            <w:r>
              <w:t>15-Apr-2022</w:t>
            </w:r>
          </w:p>
        </w:tc>
      </w:tr>
      <w:tr w:rsidR="00CE6E57" w14:paraId="1945CBA1" w14:textId="77777777">
        <w:tc>
          <w:tcPr>
            <w:tcW w:w="944" w:type="dxa"/>
          </w:tcPr>
          <w:p w14:paraId="2FF5AA26" w14:textId="77777777" w:rsidR="00CE6E57" w:rsidRDefault="00000000">
            <w:pPr>
              <w:pStyle w:val="Compact"/>
            </w:pPr>
            <w:r>
              <w:t>1.8.4</w:t>
            </w:r>
          </w:p>
        </w:tc>
        <w:tc>
          <w:tcPr>
            <w:tcW w:w="944" w:type="dxa"/>
          </w:tcPr>
          <w:p w14:paraId="7E8D4180" w14:textId="77777777" w:rsidR="00CE6E57" w:rsidRDefault="00000000">
            <w:pPr>
              <w:pStyle w:val="Compact"/>
            </w:pPr>
            <w:r>
              <w:t>SC54</w:t>
            </w:r>
          </w:p>
        </w:tc>
        <w:tc>
          <w:tcPr>
            <w:tcW w:w="3705" w:type="dxa"/>
          </w:tcPr>
          <w:p w14:paraId="0C16D991" w14:textId="77777777" w:rsidR="00CE6E57" w:rsidRDefault="00000000">
            <w:pPr>
              <w:pStyle w:val="Compact"/>
            </w:pPr>
            <w:r>
              <w:t>Onion Cleanup</w:t>
            </w:r>
          </w:p>
        </w:tc>
        <w:tc>
          <w:tcPr>
            <w:tcW w:w="1089" w:type="dxa"/>
          </w:tcPr>
          <w:p w14:paraId="63A55223" w14:textId="77777777" w:rsidR="00CE6E57" w:rsidRDefault="00000000">
            <w:pPr>
              <w:pStyle w:val="Compact"/>
            </w:pPr>
            <w:r>
              <w:t>24-Mar-2022</w:t>
            </w:r>
          </w:p>
        </w:tc>
        <w:tc>
          <w:tcPr>
            <w:tcW w:w="1235" w:type="dxa"/>
          </w:tcPr>
          <w:p w14:paraId="584CE6F9" w14:textId="77777777" w:rsidR="00CE6E57" w:rsidRDefault="00000000">
            <w:pPr>
              <w:pStyle w:val="Compact"/>
            </w:pPr>
            <w:r>
              <w:t>23-Apr-2022</w:t>
            </w:r>
          </w:p>
        </w:tc>
      </w:tr>
      <w:tr w:rsidR="00CE6E57" w14:paraId="23C56F85" w14:textId="77777777">
        <w:tc>
          <w:tcPr>
            <w:tcW w:w="944" w:type="dxa"/>
          </w:tcPr>
          <w:p w14:paraId="25A1ABEB" w14:textId="77777777" w:rsidR="00CE6E57" w:rsidRDefault="00000000">
            <w:pPr>
              <w:pStyle w:val="Compact"/>
            </w:pPr>
            <w:r>
              <w:t>1.8.5</w:t>
            </w:r>
          </w:p>
        </w:tc>
        <w:tc>
          <w:tcPr>
            <w:tcW w:w="944" w:type="dxa"/>
          </w:tcPr>
          <w:p w14:paraId="464D1456" w14:textId="77777777" w:rsidR="00CE6E57" w:rsidRDefault="00000000">
            <w:pPr>
              <w:pStyle w:val="Compact"/>
            </w:pPr>
            <w:r>
              <w:t>SC56</w:t>
            </w:r>
          </w:p>
        </w:tc>
        <w:tc>
          <w:tcPr>
            <w:tcW w:w="3705" w:type="dxa"/>
          </w:tcPr>
          <w:p w14:paraId="16120967" w14:textId="77777777" w:rsidR="00CE6E57" w:rsidRDefault="00000000">
            <w:pPr>
              <w:pStyle w:val="Compact"/>
            </w:pPr>
            <w:r>
              <w:t>2022 Cleanup</w:t>
            </w:r>
          </w:p>
        </w:tc>
        <w:tc>
          <w:tcPr>
            <w:tcW w:w="1089" w:type="dxa"/>
          </w:tcPr>
          <w:p w14:paraId="4CFF65F2" w14:textId="77777777" w:rsidR="00CE6E57" w:rsidRDefault="00000000">
            <w:pPr>
              <w:pStyle w:val="Compact"/>
            </w:pPr>
            <w:r>
              <w:t>25-Oct-2022</w:t>
            </w:r>
          </w:p>
        </w:tc>
        <w:tc>
          <w:tcPr>
            <w:tcW w:w="1235" w:type="dxa"/>
          </w:tcPr>
          <w:p w14:paraId="7CF6D139" w14:textId="77777777" w:rsidR="00CE6E57" w:rsidRDefault="00000000">
            <w:pPr>
              <w:pStyle w:val="Compact"/>
            </w:pPr>
            <w:r>
              <w:t>30-Nov-2022</w:t>
            </w:r>
          </w:p>
        </w:tc>
      </w:tr>
      <w:tr w:rsidR="00CE6E57" w14:paraId="712EA97F" w14:textId="77777777">
        <w:tc>
          <w:tcPr>
            <w:tcW w:w="944" w:type="dxa"/>
          </w:tcPr>
          <w:p w14:paraId="685405E0" w14:textId="77777777" w:rsidR="00CE6E57" w:rsidRDefault="00000000">
            <w:pPr>
              <w:pStyle w:val="Compact"/>
            </w:pPr>
            <w:r>
              <w:t>1.8.6</w:t>
            </w:r>
          </w:p>
        </w:tc>
        <w:tc>
          <w:tcPr>
            <w:tcW w:w="944" w:type="dxa"/>
          </w:tcPr>
          <w:p w14:paraId="7A7243EE" w14:textId="77777777" w:rsidR="00CE6E57" w:rsidRDefault="00000000">
            <w:pPr>
              <w:pStyle w:val="Compact"/>
            </w:pPr>
            <w:r>
              <w:t>SC58</w:t>
            </w:r>
          </w:p>
        </w:tc>
        <w:tc>
          <w:tcPr>
            <w:tcW w:w="3705" w:type="dxa"/>
          </w:tcPr>
          <w:p w14:paraId="0CA4EE56" w14:textId="77777777" w:rsidR="00CE6E57" w:rsidRDefault="00000000">
            <w:pPr>
              <w:pStyle w:val="Compact"/>
            </w:pPr>
            <w:r>
              <w:t>Require distributionPoint in sharded CRLs</w:t>
            </w:r>
          </w:p>
        </w:tc>
        <w:tc>
          <w:tcPr>
            <w:tcW w:w="1089" w:type="dxa"/>
          </w:tcPr>
          <w:p w14:paraId="2E5809DF" w14:textId="77777777" w:rsidR="00CE6E57" w:rsidRDefault="00000000">
            <w:pPr>
              <w:pStyle w:val="Compact"/>
            </w:pPr>
            <w:r>
              <w:t>7-Nov-2022</w:t>
            </w:r>
          </w:p>
        </w:tc>
        <w:tc>
          <w:tcPr>
            <w:tcW w:w="1235" w:type="dxa"/>
          </w:tcPr>
          <w:p w14:paraId="027F856F" w14:textId="77777777" w:rsidR="00CE6E57" w:rsidRDefault="00000000">
            <w:pPr>
              <w:pStyle w:val="Compact"/>
            </w:pPr>
            <w:r>
              <w:t>11-Dec-2022</w:t>
            </w:r>
          </w:p>
        </w:tc>
      </w:tr>
      <w:tr w:rsidR="00CE6E57" w14:paraId="6DD70579" w14:textId="77777777">
        <w:tc>
          <w:tcPr>
            <w:tcW w:w="944" w:type="dxa"/>
          </w:tcPr>
          <w:p w14:paraId="2629537E" w14:textId="77777777" w:rsidR="00CE6E57" w:rsidRDefault="00000000">
            <w:pPr>
              <w:pStyle w:val="Compact"/>
            </w:pPr>
            <w:r>
              <w:t>1.8.7</w:t>
            </w:r>
          </w:p>
        </w:tc>
        <w:tc>
          <w:tcPr>
            <w:tcW w:w="944" w:type="dxa"/>
          </w:tcPr>
          <w:p w14:paraId="1A74D7FA" w14:textId="77777777" w:rsidR="00CE6E57" w:rsidRDefault="00000000">
            <w:pPr>
              <w:pStyle w:val="Compact"/>
            </w:pPr>
            <w:r>
              <w:t>SC61</w:t>
            </w:r>
          </w:p>
        </w:tc>
        <w:tc>
          <w:tcPr>
            <w:tcW w:w="3705" w:type="dxa"/>
          </w:tcPr>
          <w:p w14:paraId="0F8E4513" w14:textId="77777777" w:rsidR="00CE6E57" w:rsidRDefault="00000000">
            <w:pPr>
              <w:pStyle w:val="Compact"/>
            </w:pPr>
            <w:r>
              <w:t>New CRL entries must have a Revocation Reason Code</w:t>
            </w:r>
          </w:p>
        </w:tc>
        <w:tc>
          <w:tcPr>
            <w:tcW w:w="1089" w:type="dxa"/>
          </w:tcPr>
          <w:p w14:paraId="5FFCA6AB" w14:textId="77777777" w:rsidR="00CE6E57" w:rsidRDefault="00000000">
            <w:pPr>
              <w:pStyle w:val="Compact"/>
            </w:pPr>
            <w:r>
              <w:t>1-Apr-2023</w:t>
            </w:r>
          </w:p>
        </w:tc>
        <w:tc>
          <w:tcPr>
            <w:tcW w:w="1235" w:type="dxa"/>
          </w:tcPr>
          <w:p w14:paraId="7A92D3DF" w14:textId="77777777" w:rsidR="00CE6E57" w:rsidRDefault="00000000">
            <w:pPr>
              <w:pStyle w:val="Compact"/>
            </w:pPr>
            <w:r>
              <w:t>15-Jul-2023</w:t>
            </w:r>
          </w:p>
        </w:tc>
      </w:tr>
      <w:tr w:rsidR="00CE6E57" w14:paraId="05BF4FD7" w14:textId="77777777">
        <w:tc>
          <w:tcPr>
            <w:tcW w:w="944" w:type="dxa"/>
          </w:tcPr>
          <w:p w14:paraId="6CF9EFB6" w14:textId="77777777" w:rsidR="00CE6E57" w:rsidRDefault="00000000">
            <w:pPr>
              <w:pStyle w:val="Compact"/>
            </w:pPr>
            <w:r>
              <w:t>2.0.0</w:t>
            </w:r>
          </w:p>
        </w:tc>
        <w:tc>
          <w:tcPr>
            <w:tcW w:w="944" w:type="dxa"/>
          </w:tcPr>
          <w:p w14:paraId="4B6E0397" w14:textId="77777777" w:rsidR="00CE6E57" w:rsidRDefault="00000000">
            <w:pPr>
              <w:pStyle w:val="Compact"/>
            </w:pPr>
            <w:r>
              <w:t>SC62</w:t>
            </w:r>
          </w:p>
        </w:tc>
        <w:tc>
          <w:tcPr>
            <w:tcW w:w="3705" w:type="dxa"/>
          </w:tcPr>
          <w:p w14:paraId="568C960A" w14:textId="77777777" w:rsidR="00CE6E57" w:rsidRDefault="00000000">
            <w:pPr>
              <w:pStyle w:val="Compact"/>
            </w:pPr>
            <w:r>
              <w:t>Certificate Profiles Update</w:t>
            </w:r>
          </w:p>
        </w:tc>
        <w:tc>
          <w:tcPr>
            <w:tcW w:w="1089" w:type="dxa"/>
          </w:tcPr>
          <w:p w14:paraId="6A64E3D5" w14:textId="77777777" w:rsidR="00CE6E57" w:rsidRDefault="00000000">
            <w:pPr>
              <w:pStyle w:val="Compact"/>
            </w:pPr>
            <w:r>
              <w:t>22-Apr-2023</w:t>
            </w:r>
          </w:p>
        </w:tc>
        <w:tc>
          <w:tcPr>
            <w:tcW w:w="1235" w:type="dxa"/>
          </w:tcPr>
          <w:p w14:paraId="3B85594A" w14:textId="77777777" w:rsidR="00CE6E57" w:rsidRDefault="00000000">
            <w:pPr>
              <w:pStyle w:val="Compact"/>
            </w:pPr>
            <w:r>
              <w:t>15-Sep-2023</w:t>
            </w:r>
          </w:p>
        </w:tc>
      </w:tr>
      <w:tr w:rsidR="00CE6E57" w14:paraId="31357C2A" w14:textId="77777777">
        <w:tc>
          <w:tcPr>
            <w:tcW w:w="944" w:type="dxa"/>
          </w:tcPr>
          <w:p w14:paraId="1766AA6C" w14:textId="77777777" w:rsidR="00CE6E57" w:rsidRDefault="00000000">
            <w:pPr>
              <w:pStyle w:val="Compact"/>
            </w:pPr>
            <w:r>
              <w:t>2.0.1</w:t>
            </w:r>
          </w:p>
        </w:tc>
        <w:tc>
          <w:tcPr>
            <w:tcW w:w="944" w:type="dxa"/>
          </w:tcPr>
          <w:p w14:paraId="58A4B75E" w14:textId="77777777" w:rsidR="00CE6E57" w:rsidRDefault="00000000">
            <w:pPr>
              <w:pStyle w:val="Compact"/>
            </w:pPr>
            <w:r>
              <w:t>SC63</w:t>
            </w:r>
          </w:p>
        </w:tc>
        <w:tc>
          <w:tcPr>
            <w:tcW w:w="3705" w:type="dxa"/>
          </w:tcPr>
          <w:p w14:paraId="421B6B96" w14:textId="77777777" w:rsidR="00CE6E57" w:rsidRDefault="00000000">
            <w:pPr>
              <w:pStyle w:val="Compact"/>
            </w:pPr>
            <w:r>
              <w:t>Make OCSP optional, require CRLs, and incentivize automation</w:t>
            </w:r>
          </w:p>
        </w:tc>
        <w:tc>
          <w:tcPr>
            <w:tcW w:w="1089" w:type="dxa"/>
          </w:tcPr>
          <w:p w14:paraId="30FB3C8C" w14:textId="77777777" w:rsidR="00CE6E57" w:rsidRDefault="00000000">
            <w:pPr>
              <w:pStyle w:val="Compact"/>
            </w:pPr>
            <w:r>
              <w:t>17-Aug-2023</w:t>
            </w:r>
          </w:p>
        </w:tc>
        <w:tc>
          <w:tcPr>
            <w:tcW w:w="1235" w:type="dxa"/>
          </w:tcPr>
          <w:p w14:paraId="314EA5A5" w14:textId="77777777" w:rsidR="00CE6E57" w:rsidRDefault="00000000">
            <w:pPr>
              <w:pStyle w:val="Compact"/>
            </w:pPr>
            <w:r>
              <w:t>15-Mar-2024</w:t>
            </w:r>
          </w:p>
        </w:tc>
      </w:tr>
      <w:tr w:rsidR="00CE6E57" w14:paraId="7C67182E" w14:textId="77777777">
        <w:tc>
          <w:tcPr>
            <w:tcW w:w="944" w:type="dxa"/>
          </w:tcPr>
          <w:p w14:paraId="6BE92D33" w14:textId="77777777" w:rsidR="00CE6E57" w:rsidRDefault="00000000">
            <w:pPr>
              <w:pStyle w:val="Compact"/>
            </w:pPr>
            <w:r>
              <w:t>2.0.2</w:t>
            </w:r>
          </w:p>
        </w:tc>
        <w:tc>
          <w:tcPr>
            <w:tcW w:w="944" w:type="dxa"/>
          </w:tcPr>
          <w:p w14:paraId="6B77E47A" w14:textId="77777777" w:rsidR="00CE6E57" w:rsidRDefault="00000000">
            <w:pPr>
              <w:pStyle w:val="Compact"/>
            </w:pPr>
            <w:r>
              <w:t>SC66</w:t>
            </w:r>
          </w:p>
        </w:tc>
        <w:tc>
          <w:tcPr>
            <w:tcW w:w="3705" w:type="dxa"/>
          </w:tcPr>
          <w:p w14:paraId="71850C56" w14:textId="77777777" w:rsidR="00CE6E57" w:rsidRDefault="00000000">
            <w:pPr>
              <w:pStyle w:val="Compact"/>
            </w:pPr>
            <w:r>
              <w:t>2023 Cleanup</w:t>
            </w:r>
          </w:p>
        </w:tc>
        <w:tc>
          <w:tcPr>
            <w:tcW w:w="1089" w:type="dxa"/>
          </w:tcPr>
          <w:p w14:paraId="18372E5D" w14:textId="77777777" w:rsidR="00CE6E57" w:rsidRDefault="00000000">
            <w:pPr>
              <w:pStyle w:val="Compact"/>
            </w:pPr>
            <w:r>
              <w:t>23-Nov-2023</w:t>
            </w:r>
          </w:p>
        </w:tc>
        <w:tc>
          <w:tcPr>
            <w:tcW w:w="1235" w:type="dxa"/>
          </w:tcPr>
          <w:p w14:paraId="17FA67A6" w14:textId="77777777" w:rsidR="00CE6E57" w:rsidRDefault="00000000">
            <w:pPr>
              <w:pStyle w:val="Compact"/>
            </w:pPr>
            <w:r>
              <w:t>8-Jan-2024</w:t>
            </w:r>
          </w:p>
        </w:tc>
      </w:tr>
      <w:tr w:rsidR="00CE6E57" w14:paraId="41EA9561" w14:textId="77777777">
        <w:tc>
          <w:tcPr>
            <w:tcW w:w="944" w:type="dxa"/>
          </w:tcPr>
          <w:p w14:paraId="1A17847D" w14:textId="77777777" w:rsidR="00CE6E57" w:rsidRDefault="00000000">
            <w:pPr>
              <w:pStyle w:val="Compact"/>
            </w:pPr>
            <w:r>
              <w:t>2.0.3</w:t>
            </w:r>
          </w:p>
        </w:tc>
        <w:tc>
          <w:tcPr>
            <w:tcW w:w="944" w:type="dxa"/>
          </w:tcPr>
          <w:p w14:paraId="134278EB" w14:textId="77777777" w:rsidR="00CE6E57" w:rsidRDefault="00000000">
            <w:pPr>
              <w:pStyle w:val="Compact"/>
            </w:pPr>
            <w:r>
              <w:t>SC69</w:t>
            </w:r>
          </w:p>
        </w:tc>
        <w:tc>
          <w:tcPr>
            <w:tcW w:w="3705" w:type="dxa"/>
          </w:tcPr>
          <w:p w14:paraId="78258A1D" w14:textId="77777777" w:rsidR="00CE6E57" w:rsidRDefault="00000000">
            <w:pPr>
              <w:pStyle w:val="Compact"/>
            </w:pPr>
            <w:r>
              <w:t>Clarify router and firewall logging requirements</w:t>
            </w:r>
          </w:p>
        </w:tc>
        <w:tc>
          <w:tcPr>
            <w:tcW w:w="1089" w:type="dxa"/>
          </w:tcPr>
          <w:p w14:paraId="533063F5" w14:textId="77777777" w:rsidR="00CE6E57" w:rsidRDefault="00000000">
            <w:pPr>
              <w:pStyle w:val="Compact"/>
            </w:pPr>
            <w:r>
              <w:t>13-Mar-2024</w:t>
            </w:r>
          </w:p>
        </w:tc>
        <w:tc>
          <w:tcPr>
            <w:tcW w:w="1235" w:type="dxa"/>
          </w:tcPr>
          <w:p w14:paraId="02779DBA" w14:textId="77777777" w:rsidR="00CE6E57" w:rsidRDefault="00000000">
            <w:pPr>
              <w:pStyle w:val="Compact"/>
            </w:pPr>
            <w:r>
              <w:t>15-Apr-2024</w:t>
            </w:r>
          </w:p>
        </w:tc>
      </w:tr>
      <w:tr w:rsidR="00CE6E57" w14:paraId="05705DE7" w14:textId="77777777">
        <w:tc>
          <w:tcPr>
            <w:tcW w:w="944" w:type="dxa"/>
          </w:tcPr>
          <w:p w14:paraId="5F71758B" w14:textId="77777777" w:rsidR="00CE6E57" w:rsidRDefault="00000000">
            <w:pPr>
              <w:pStyle w:val="Compact"/>
            </w:pPr>
            <w:r>
              <w:t>2.0.4</w:t>
            </w:r>
          </w:p>
        </w:tc>
        <w:tc>
          <w:tcPr>
            <w:tcW w:w="944" w:type="dxa"/>
          </w:tcPr>
          <w:p w14:paraId="1EB73508" w14:textId="77777777" w:rsidR="00CE6E57" w:rsidRDefault="00000000">
            <w:pPr>
              <w:pStyle w:val="Compact"/>
            </w:pPr>
            <w:r>
              <w:t>SC65</w:t>
            </w:r>
          </w:p>
        </w:tc>
        <w:tc>
          <w:tcPr>
            <w:tcW w:w="3705" w:type="dxa"/>
          </w:tcPr>
          <w:p w14:paraId="757A3E15" w14:textId="77777777" w:rsidR="00CE6E57" w:rsidRDefault="00000000">
            <w:pPr>
              <w:pStyle w:val="Compact"/>
            </w:pPr>
            <w:r>
              <w:t>Convert EVGs into RFC 3647 format</w:t>
            </w:r>
          </w:p>
        </w:tc>
        <w:tc>
          <w:tcPr>
            <w:tcW w:w="1089" w:type="dxa"/>
          </w:tcPr>
          <w:p w14:paraId="6DACA516" w14:textId="77777777" w:rsidR="00CE6E57" w:rsidRDefault="00000000">
            <w:pPr>
              <w:pStyle w:val="Compact"/>
            </w:pPr>
            <w:r>
              <w:t>15-Mar-2024</w:t>
            </w:r>
          </w:p>
        </w:tc>
        <w:tc>
          <w:tcPr>
            <w:tcW w:w="1235" w:type="dxa"/>
          </w:tcPr>
          <w:p w14:paraId="134627C5" w14:textId="77777777" w:rsidR="00CE6E57" w:rsidRDefault="00000000">
            <w:pPr>
              <w:pStyle w:val="Compact"/>
            </w:pPr>
            <w:r>
              <w:t>15-May-2024</w:t>
            </w:r>
          </w:p>
        </w:tc>
      </w:tr>
      <w:tr w:rsidR="00CE6E57" w14:paraId="562730A7" w14:textId="77777777">
        <w:tc>
          <w:tcPr>
            <w:tcW w:w="944" w:type="dxa"/>
          </w:tcPr>
          <w:p w14:paraId="42CF1646" w14:textId="77777777" w:rsidR="00CE6E57" w:rsidRDefault="00000000">
            <w:pPr>
              <w:pStyle w:val="Compact"/>
            </w:pPr>
            <w:r>
              <w:t>2.0.5</w:t>
            </w:r>
          </w:p>
        </w:tc>
        <w:tc>
          <w:tcPr>
            <w:tcW w:w="944" w:type="dxa"/>
          </w:tcPr>
          <w:p w14:paraId="1D964D7B" w14:textId="77777777" w:rsidR="00CE6E57" w:rsidRDefault="00000000">
            <w:pPr>
              <w:pStyle w:val="Compact"/>
            </w:pPr>
            <w:r>
              <w:t>SC73</w:t>
            </w:r>
          </w:p>
        </w:tc>
        <w:tc>
          <w:tcPr>
            <w:tcW w:w="3705" w:type="dxa"/>
          </w:tcPr>
          <w:p w14:paraId="2A271731" w14:textId="77777777" w:rsidR="00CE6E57" w:rsidRDefault="00000000">
            <w:pPr>
              <w:pStyle w:val="Compact"/>
            </w:pPr>
            <w:r>
              <w:t>Compromised and weak keys</w:t>
            </w:r>
          </w:p>
        </w:tc>
        <w:tc>
          <w:tcPr>
            <w:tcW w:w="1089" w:type="dxa"/>
          </w:tcPr>
          <w:p w14:paraId="38B16C6C" w14:textId="77777777" w:rsidR="00CE6E57" w:rsidRDefault="00000000">
            <w:pPr>
              <w:pStyle w:val="Compact"/>
            </w:pPr>
            <w:r>
              <w:t>3-May-2024</w:t>
            </w:r>
          </w:p>
        </w:tc>
        <w:tc>
          <w:tcPr>
            <w:tcW w:w="1235" w:type="dxa"/>
          </w:tcPr>
          <w:p w14:paraId="099938DD" w14:textId="77777777" w:rsidR="00CE6E57" w:rsidRDefault="00000000">
            <w:pPr>
              <w:pStyle w:val="Compact"/>
            </w:pPr>
            <w:r>
              <w:t>1-Jul-2024</w:t>
            </w:r>
          </w:p>
        </w:tc>
      </w:tr>
      <w:tr w:rsidR="00CE6E57" w14:paraId="39589AA6" w14:textId="77777777">
        <w:tc>
          <w:tcPr>
            <w:tcW w:w="944" w:type="dxa"/>
          </w:tcPr>
          <w:p w14:paraId="3882639D" w14:textId="77777777" w:rsidR="00CE6E57" w:rsidRDefault="00000000">
            <w:pPr>
              <w:pStyle w:val="Compact"/>
            </w:pPr>
            <w:r>
              <w:lastRenderedPageBreak/>
              <w:t>2.0.6</w:t>
            </w:r>
          </w:p>
        </w:tc>
        <w:tc>
          <w:tcPr>
            <w:tcW w:w="944" w:type="dxa"/>
          </w:tcPr>
          <w:p w14:paraId="7D345BEB" w14:textId="77777777" w:rsidR="00CE6E57" w:rsidRDefault="00000000">
            <w:pPr>
              <w:pStyle w:val="Compact"/>
            </w:pPr>
            <w:r>
              <w:t>SC75</w:t>
            </w:r>
          </w:p>
        </w:tc>
        <w:tc>
          <w:tcPr>
            <w:tcW w:w="3705" w:type="dxa"/>
          </w:tcPr>
          <w:p w14:paraId="5CB73710" w14:textId="77777777" w:rsidR="00CE6E57" w:rsidRDefault="00000000">
            <w:pPr>
              <w:pStyle w:val="Compact"/>
            </w:pPr>
            <w:r>
              <w:t>Pre-sign linting</w:t>
            </w:r>
          </w:p>
        </w:tc>
        <w:tc>
          <w:tcPr>
            <w:tcW w:w="1089" w:type="dxa"/>
          </w:tcPr>
          <w:p w14:paraId="7BC841D7" w14:textId="77777777" w:rsidR="00CE6E57" w:rsidRDefault="00000000">
            <w:pPr>
              <w:pStyle w:val="Compact"/>
            </w:pPr>
            <w:r>
              <w:t>28-Jun-2024</w:t>
            </w:r>
          </w:p>
        </w:tc>
        <w:tc>
          <w:tcPr>
            <w:tcW w:w="1235" w:type="dxa"/>
          </w:tcPr>
          <w:p w14:paraId="4C92DDED" w14:textId="77777777" w:rsidR="00CE6E57" w:rsidRDefault="00000000">
            <w:pPr>
              <w:pStyle w:val="Compact"/>
            </w:pPr>
            <w:r>
              <w:t>6-Aug-2024</w:t>
            </w:r>
          </w:p>
        </w:tc>
      </w:tr>
      <w:tr w:rsidR="00CE6E57" w14:paraId="6E861C38" w14:textId="77777777">
        <w:tc>
          <w:tcPr>
            <w:tcW w:w="944" w:type="dxa"/>
          </w:tcPr>
          <w:p w14:paraId="1731AC12" w14:textId="77777777" w:rsidR="00CE6E57" w:rsidRDefault="00000000">
            <w:pPr>
              <w:pStyle w:val="Compact"/>
            </w:pPr>
            <w:r>
              <w:t>2.0.7</w:t>
            </w:r>
          </w:p>
        </w:tc>
        <w:tc>
          <w:tcPr>
            <w:tcW w:w="944" w:type="dxa"/>
          </w:tcPr>
          <w:p w14:paraId="67A2F93E" w14:textId="77777777" w:rsidR="00CE6E57" w:rsidRDefault="00000000">
            <w:pPr>
              <w:pStyle w:val="Compact"/>
            </w:pPr>
            <w:r>
              <w:t>SC67</w:t>
            </w:r>
          </w:p>
        </w:tc>
        <w:tc>
          <w:tcPr>
            <w:tcW w:w="3705" w:type="dxa"/>
          </w:tcPr>
          <w:p w14:paraId="72409D08" w14:textId="77777777" w:rsidR="00CE6E57" w:rsidRDefault="00000000">
            <w:pPr>
              <w:pStyle w:val="Compact"/>
            </w:pPr>
            <w:r>
              <w:t>Require Multi-Perspective Issuance Corroboration</w:t>
            </w:r>
          </w:p>
        </w:tc>
        <w:tc>
          <w:tcPr>
            <w:tcW w:w="1089" w:type="dxa"/>
          </w:tcPr>
          <w:p w14:paraId="33D5301F" w14:textId="77777777" w:rsidR="00CE6E57" w:rsidRDefault="00000000">
            <w:pPr>
              <w:pStyle w:val="Compact"/>
            </w:pPr>
            <w:r>
              <w:t>2-Aug-2024</w:t>
            </w:r>
          </w:p>
        </w:tc>
        <w:tc>
          <w:tcPr>
            <w:tcW w:w="1235" w:type="dxa"/>
          </w:tcPr>
          <w:p w14:paraId="14A3E49D" w14:textId="77777777" w:rsidR="00CE6E57" w:rsidRDefault="00000000">
            <w:pPr>
              <w:pStyle w:val="Compact"/>
            </w:pPr>
            <w:r>
              <w:t>6-Sep-2024</w:t>
            </w:r>
          </w:p>
        </w:tc>
      </w:tr>
      <w:tr w:rsidR="00CE6E57" w14:paraId="533A16AC" w14:textId="77777777">
        <w:tc>
          <w:tcPr>
            <w:tcW w:w="944" w:type="dxa"/>
          </w:tcPr>
          <w:p w14:paraId="29F59199" w14:textId="77777777" w:rsidR="00CE6E57" w:rsidRDefault="00000000">
            <w:pPr>
              <w:pStyle w:val="Compact"/>
            </w:pPr>
            <w:r>
              <w:t>2.0.8</w:t>
            </w:r>
          </w:p>
        </w:tc>
        <w:tc>
          <w:tcPr>
            <w:tcW w:w="944" w:type="dxa"/>
          </w:tcPr>
          <w:p w14:paraId="4CDF5ACC" w14:textId="77777777" w:rsidR="00CE6E57" w:rsidRDefault="00000000">
            <w:pPr>
              <w:pStyle w:val="Compact"/>
            </w:pPr>
            <w:r>
              <w:t>SC77</w:t>
            </w:r>
          </w:p>
        </w:tc>
        <w:tc>
          <w:tcPr>
            <w:tcW w:w="3705" w:type="dxa"/>
          </w:tcPr>
          <w:p w14:paraId="2FAB1123" w14:textId="77777777" w:rsidR="00CE6E57" w:rsidRDefault="00000000">
            <w:pPr>
              <w:pStyle w:val="Compact"/>
            </w:pPr>
            <w:r>
              <w:t>Update WebTrust Audit name in Section 8.4 and References</w:t>
            </w:r>
          </w:p>
        </w:tc>
        <w:tc>
          <w:tcPr>
            <w:tcW w:w="1089" w:type="dxa"/>
          </w:tcPr>
          <w:p w14:paraId="50BD3B10" w14:textId="77777777" w:rsidR="00CE6E57" w:rsidRDefault="00000000">
            <w:pPr>
              <w:pStyle w:val="Compact"/>
            </w:pPr>
            <w:r>
              <w:t>2-Sep-2024</w:t>
            </w:r>
          </w:p>
        </w:tc>
        <w:tc>
          <w:tcPr>
            <w:tcW w:w="1235" w:type="dxa"/>
          </w:tcPr>
          <w:p w14:paraId="068FBC5E" w14:textId="77777777" w:rsidR="00CE6E57" w:rsidRDefault="00000000">
            <w:pPr>
              <w:pStyle w:val="Compact"/>
            </w:pPr>
            <w:r>
              <w:t>2-Oct-2024</w:t>
            </w:r>
          </w:p>
        </w:tc>
      </w:tr>
      <w:tr w:rsidR="00CE6E57" w14:paraId="789FF73C" w14:textId="77777777">
        <w:tc>
          <w:tcPr>
            <w:tcW w:w="944" w:type="dxa"/>
          </w:tcPr>
          <w:p w14:paraId="7684AAFC" w14:textId="77777777" w:rsidR="00CE6E57" w:rsidRDefault="00000000">
            <w:pPr>
              <w:pStyle w:val="Compact"/>
            </w:pPr>
            <w:r>
              <w:t>2.0.9</w:t>
            </w:r>
          </w:p>
        </w:tc>
        <w:tc>
          <w:tcPr>
            <w:tcW w:w="944" w:type="dxa"/>
          </w:tcPr>
          <w:p w14:paraId="5AA071F8" w14:textId="77777777" w:rsidR="00CE6E57" w:rsidRDefault="00000000">
            <w:pPr>
              <w:pStyle w:val="Compact"/>
            </w:pPr>
            <w:r>
              <w:t>SC78</w:t>
            </w:r>
          </w:p>
        </w:tc>
        <w:tc>
          <w:tcPr>
            <w:tcW w:w="3705" w:type="dxa"/>
          </w:tcPr>
          <w:p w14:paraId="58410AA3" w14:textId="77777777" w:rsidR="00CE6E57" w:rsidRDefault="00000000">
            <w:pPr>
              <w:pStyle w:val="Compact"/>
            </w:pPr>
            <w:r>
              <w:t>Subject organizationName alignment for DBA / Assumed Name</w:t>
            </w:r>
          </w:p>
        </w:tc>
        <w:tc>
          <w:tcPr>
            <w:tcW w:w="1089" w:type="dxa"/>
          </w:tcPr>
          <w:p w14:paraId="5241FD5C" w14:textId="77777777" w:rsidR="00CE6E57" w:rsidRDefault="00000000">
            <w:pPr>
              <w:pStyle w:val="Compact"/>
            </w:pPr>
            <w:r>
              <w:t>2-Oct-2024</w:t>
            </w:r>
          </w:p>
        </w:tc>
        <w:tc>
          <w:tcPr>
            <w:tcW w:w="1235" w:type="dxa"/>
          </w:tcPr>
          <w:p w14:paraId="48A18CB6" w14:textId="77777777" w:rsidR="00CE6E57" w:rsidRDefault="00000000">
            <w:pPr>
              <w:pStyle w:val="Compact"/>
            </w:pPr>
            <w:r>
              <w:t>8-Nov-2024</w:t>
            </w:r>
          </w:p>
        </w:tc>
      </w:tr>
      <w:tr w:rsidR="00CE6E57" w14:paraId="4EF840CF" w14:textId="77777777">
        <w:tc>
          <w:tcPr>
            <w:tcW w:w="944" w:type="dxa"/>
          </w:tcPr>
          <w:p w14:paraId="2BDC9FD3" w14:textId="77777777" w:rsidR="00CE6E57" w:rsidRDefault="00000000">
            <w:pPr>
              <w:pStyle w:val="Compact"/>
            </w:pPr>
            <w:r>
              <w:t>2.1.0</w:t>
            </w:r>
          </w:p>
        </w:tc>
        <w:tc>
          <w:tcPr>
            <w:tcW w:w="944" w:type="dxa"/>
          </w:tcPr>
          <w:p w14:paraId="49EC3233" w14:textId="77777777" w:rsidR="00CE6E57" w:rsidRDefault="00000000">
            <w:pPr>
              <w:pStyle w:val="Compact"/>
            </w:pPr>
            <w:r>
              <w:t>SC76</w:t>
            </w:r>
          </w:p>
        </w:tc>
        <w:tc>
          <w:tcPr>
            <w:tcW w:w="3705" w:type="dxa"/>
          </w:tcPr>
          <w:p w14:paraId="054EB27C" w14:textId="77777777" w:rsidR="00CE6E57" w:rsidRDefault="00000000">
            <w:pPr>
              <w:pStyle w:val="Compact"/>
            </w:pPr>
            <w:r>
              <w:t>Clarify and improve OCSP requirements</w:t>
            </w:r>
          </w:p>
        </w:tc>
        <w:tc>
          <w:tcPr>
            <w:tcW w:w="1089" w:type="dxa"/>
          </w:tcPr>
          <w:p w14:paraId="3721FE5D" w14:textId="77777777" w:rsidR="00CE6E57" w:rsidRDefault="00000000">
            <w:pPr>
              <w:pStyle w:val="Compact"/>
            </w:pPr>
            <w:r>
              <w:t>26-Sep-2024</w:t>
            </w:r>
          </w:p>
        </w:tc>
        <w:tc>
          <w:tcPr>
            <w:tcW w:w="1235" w:type="dxa"/>
          </w:tcPr>
          <w:p w14:paraId="2E27FBEB" w14:textId="77777777" w:rsidR="00CE6E57" w:rsidRDefault="00000000">
            <w:pPr>
              <w:pStyle w:val="Compact"/>
            </w:pPr>
            <w:r>
              <w:t>14-Nov-2024</w:t>
            </w:r>
          </w:p>
        </w:tc>
      </w:tr>
      <w:tr w:rsidR="00CE6E57" w14:paraId="52F12EC1" w14:textId="77777777">
        <w:tc>
          <w:tcPr>
            <w:tcW w:w="944" w:type="dxa"/>
          </w:tcPr>
          <w:p w14:paraId="24DB2842" w14:textId="77777777" w:rsidR="00CE6E57" w:rsidRDefault="00000000">
            <w:pPr>
              <w:pStyle w:val="Compact"/>
            </w:pPr>
            <w:r>
              <w:t>2.1.1</w:t>
            </w:r>
          </w:p>
        </w:tc>
        <w:tc>
          <w:tcPr>
            <w:tcW w:w="944" w:type="dxa"/>
          </w:tcPr>
          <w:p w14:paraId="06A42467" w14:textId="77777777" w:rsidR="00CE6E57" w:rsidRDefault="00000000">
            <w:pPr>
              <w:pStyle w:val="Compact"/>
            </w:pPr>
            <w:r>
              <w:t>SC79</w:t>
            </w:r>
          </w:p>
        </w:tc>
        <w:tc>
          <w:tcPr>
            <w:tcW w:w="3705" w:type="dxa"/>
          </w:tcPr>
          <w:p w14:paraId="62152E46" w14:textId="77777777" w:rsidR="00CE6E57" w:rsidRDefault="00000000">
            <w:pPr>
              <w:pStyle w:val="Compact"/>
            </w:pPr>
            <w:r>
              <w:t>Allow more than one Certificate Policy in a Cross-Certified Subordinate CA Certificate</w:t>
            </w:r>
          </w:p>
        </w:tc>
        <w:tc>
          <w:tcPr>
            <w:tcW w:w="1089" w:type="dxa"/>
          </w:tcPr>
          <w:p w14:paraId="619D2FBC" w14:textId="77777777" w:rsidR="00CE6E57" w:rsidRDefault="00000000">
            <w:pPr>
              <w:pStyle w:val="Compact"/>
            </w:pPr>
            <w:r>
              <w:t>30-Sep-2024</w:t>
            </w:r>
          </w:p>
        </w:tc>
        <w:tc>
          <w:tcPr>
            <w:tcW w:w="1235" w:type="dxa"/>
          </w:tcPr>
          <w:p w14:paraId="663D263F" w14:textId="77777777" w:rsidR="00CE6E57" w:rsidRDefault="00000000">
            <w:pPr>
              <w:pStyle w:val="Compact"/>
            </w:pPr>
            <w:r>
              <w:t>14-Nov-2024</w:t>
            </w:r>
          </w:p>
        </w:tc>
      </w:tr>
      <w:tr w:rsidR="00CE6E57" w14:paraId="13EC3FD3" w14:textId="77777777">
        <w:tc>
          <w:tcPr>
            <w:tcW w:w="944" w:type="dxa"/>
          </w:tcPr>
          <w:p w14:paraId="099B8339" w14:textId="77777777" w:rsidR="00CE6E57" w:rsidRDefault="00000000">
            <w:pPr>
              <w:pStyle w:val="Compact"/>
            </w:pPr>
            <w:r>
              <w:t>2.1.2</w:t>
            </w:r>
          </w:p>
        </w:tc>
        <w:tc>
          <w:tcPr>
            <w:tcW w:w="944" w:type="dxa"/>
          </w:tcPr>
          <w:p w14:paraId="2E05E4C5" w14:textId="77777777" w:rsidR="00CE6E57" w:rsidRDefault="00000000">
            <w:pPr>
              <w:pStyle w:val="Compact"/>
            </w:pPr>
            <w:r>
              <w:t>SC80</w:t>
            </w:r>
          </w:p>
        </w:tc>
        <w:tc>
          <w:tcPr>
            <w:tcW w:w="3705" w:type="dxa"/>
          </w:tcPr>
          <w:p w14:paraId="332622D9" w14:textId="77777777" w:rsidR="00CE6E57" w:rsidRDefault="00000000">
            <w:pPr>
              <w:pStyle w:val="Compact"/>
            </w:pPr>
            <w:r>
              <w:t>Strengthen WHOIS lookups and Sunset Methods 3.2.2.4.2 and 3.2.2.4.15</w:t>
            </w:r>
          </w:p>
        </w:tc>
        <w:tc>
          <w:tcPr>
            <w:tcW w:w="1089" w:type="dxa"/>
          </w:tcPr>
          <w:p w14:paraId="5913AB08" w14:textId="77777777" w:rsidR="00CE6E57" w:rsidRDefault="00000000">
            <w:pPr>
              <w:pStyle w:val="Compact"/>
            </w:pPr>
            <w:r>
              <w:t>7-Nov-2024</w:t>
            </w:r>
          </w:p>
        </w:tc>
        <w:tc>
          <w:tcPr>
            <w:tcW w:w="1235" w:type="dxa"/>
          </w:tcPr>
          <w:p w14:paraId="629547B1" w14:textId="77777777" w:rsidR="00CE6E57" w:rsidRDefault="00000000">
            <w:pPr>
              <w:pStyle w:val="Compact"/>
            </w:pPr>
            <w:r>
              <w:t>16-Dec-2024</w:t>
            </w:r>
          </w:p>
        </w:tc>
      </w:tr>
      <w:tr w:rsidR="00CE6E57" w14:paraId="4D03A964" w14:textId="77777777">
        <w:tc>
          <w:tcPr>
            <w:tcW w:w="944" w:type="dxa"/>
          </w:tcPr>
          <w:p w14:paraId="6959320E" w14:textId="77777777" w:rsidR="00CE6E57" w:rsidRDefault="00000000">
            <w:pPr>
              <w:pStyle w:val="Compact"/>
            </w:pPr>
            <w:r>
              <w:t>2.1.3</w:t>
            </w:r>
          </w:p>
        </w:tc>
        <w:tc>
          <w:tcPr>
            <w:tcW w:w="944" w:type="dxa"/>
          </w:tcPr>
          <w:p w14:paraId="1DE229F7" w14:textId="77777777" w:rsidR="00CE6E57" w:rsidRDefault="00000000">
            <w:pPr>
              <w:pStyle w:val="Compact"/>
            </w:pPr>
            <w:r>
              <w:t>SC83</w:t>
            </w:r>
          </w:p>
        </w:tc>
        <w:tc>
          <w:tcPr>
            <w:tcW w:w="3705" w:type="dxa"/>
          </w:tcPr>
          <w:p w14:paraId="0870AB45" w14:textId="77777777" w:rsidR="00CE6E57" w:rsidRDefault="00000000">
            <w:pPr>
              <w:pStyle w:val="Compact"/>
            </w:pPr>
            <w:r>
              <w:t>Winter 2024-2025 Cleanup Ballot</w:t>
            </w:r>
          </w:p>
        </w:tc>
        <w:tc>
          <w:tcPr>
            <w:tcW w:w="1089" w:type="dxa"/>
          </w:tcPr>
          <w:p w14:paraId="656734EE" w14:textId="77777777" w:rsidR="00CE6E57" w:rsidRDefault="00000000">
            <w:pPr>
              <w:pStyle w:val="Compact"/>
            </w:pPr>
            <w:r>
              <w:t>23-Jan-2025</w:t>
            </w:r>
          </w:p>
        </w:tc>
        <w:tc>
          <w:tcPr>
            <w:tcW w:w="1235" w:type="dxa"/>
          </w:tcPr>
          <w:p w14:paraId="43667783" w14:textId="77777777" w:rsidR="00CE6E57" w:rsidRDefault="00000000">
            <w:pPr>
              <w:pStyle w:val="Compact"/>
            </w:pPr>
            <w:r>
              <w:t>24-Feb-2025</w:t>
            </w:r>
          </w:p>
        </w:tc>
      </w:tr>
      <w:tr w:rsidR="00CE6E57" w14:paraId="7C749E1C" w14:textId="77777777">
        <w:tc>
          <w:tcPr>
            <w:tcW w:w="944" w:type="dxa"/>
          </w:tcPr>
          <w:p w14:paraId="20864223" w14:textId="77777777" w:rsidR="00CE6E57" w:rsidRDefault="00000000">
            <w:pPr>
              <w:pStyle w:val="Compact"/>
            </w:pPr>
            <w:r>
              <w:t>2.1.4</w:t>
            </w:r>
          </w:p>
        </w:tc>
        <w:tc>
          <w:tcPr>
            <w:tcW w:w="944" w:type="dxa"/>
          </w:tcPr>
          <w:p w14:paraId="59A40644" w14:textId="77777777" w:rsidR="00CE6E57" w:rsidRDefault="00000000">
            <w:pPr>
              <w:pStyle w:val="Compact"/>
            </w:pPr>
            <w:r>
              <w:t>SC84</w:t>
            </w:r>
          </w:p>
        </w:tc>
        <w:tc>
          <w:tcPr>
            <w:tcW w:w="3705" w:type="dxa"/>
          </w:tcPr>
          <w:p w14:paraId="04913879" w14:textId="77777777" w:rsidR="00CE6E57" w:rsidRDefault="00000000">
            <w:pPr>
              <w:pStyle w:val="Compact"/>
            </w:pPr>
            <w:r>
              <w:t>DNS Labeled with ACME Account ID Validation Method</w:t>
            </w:r>
          </w:p>
        </w:tc>
        <w:tc>
          <w:tcPr>
            <w:tcW w:w="1089" w:type="dxa"/>
          </w:tcPr>
          <w:p w14:paraId="52301E4C" w14:textId="77777777" w:rsidR="00CE6E57" w:rsidRDefault="00000000">
            <w:pPr>
              <w:pStyle w:val="Compact"/>
            </w:pPr>
            <w:r>
              <w:t>28-Jan-2025</w:t>
            </w:r>
          </w:p>
        </w:tc>
        <w:tc>
          <w:tcPr>
            <w:tcW w:w="1235" w:type="dxa"/>
          </w:tcPr>
          <w:p w14:paraId="1B07271F" w14:textId="77777777" w:rsidR="00CE6E57" w:rsidRDefault="00000000">
            <w:pPr>
              <w:pStyle w:val="Compact"/>
            </w:pPr>
            <w:r>
              <w:t>1-Mar-2025</w:t>
            </w:r>
          </w:p>
        </w:tc>
      </w:tr>
      <w:tr w:rsidR="00CE6E57" w14:paraId="55385ACF" w14:textId="77777777">
        <w:tc>
          <w:tcPr>
            <w:tcW w:w="944" w:type="dxa"/>
          </w:tcPr>
          <w:p w14:paraId="20E28DD0" w14:textId="77777777" w:rsidR="00CE6E57" w:rsidRDefault="00000000">
            <w:pPr>
              <w:pStyle w:val="Compact"/>
            </w:pPr>
            <w:r>
              <w:t>2.1.5</w:t>
            </w:r>
          </w:p>
        </w:tc>
        <w:tc>
          <w:tcPr>
            <w:tcW w:w="944" w:type="dxa"/>
          </w:tcPr>
          <w:p w14:paraId="2E671EEF" w14:textId="77777777" w:rsidR="00CE6E57" w:rsidRDefault="00000000">
            <w:pPr>
              <w:pStyle w:val="Compact"/>
            </w:pPr>
            <w:r>
              <w:t>SC81</w:t>
            </w:r>
          </w:p>
        </w:tc>
        <w:tc>
          <w:tcPr>
            <w:tcW w:w="3705" w:type="dxa"/>
          </w:tcPr>
          <w:p w14:paraId="451A7D68" w14:textId="77777777" w:rsidR="00CE6E57" w:rsidRDefault="00000000">
            <w:pPr>
              <w:pStyle w:val="Compact"/>
            </w:pPr>
            <w:r>
              <w:t>Introduce Schedule of Reducing Validity and Data Reuse Periods</w:t>
            </w:r>
          </w:p>
        </w:tc>
        <w:tc>
          <w:tcPr>
            <w:tcW w:w="1089" w:type="dxa"/>
          </w:tcPr>
          <w:p w14:paraId="2449DCAB" w14:textId="77777777" w:rsidR="00CE6E57" w:rsidRDefault="00000000">
            <w:pPr>
              <w:pStyle w:val="Compact"/>
            </w:pPr>
            <w:r>
              <w:t>11-Apr-2025</w:t>
            </w:r>
          </w:p>
        </w:tc>
        <w:tc>
          <w:tcPr>
            <w:tcW w:w="1235" w:type="dxa"/>
          </w:tcPr>
          <w:p w14:paraId="40A35673" w14:textId="77777777" w:rsidR="00CE6E57" w:rsidRDefault="00000000">
            <w:pPr>
              <w:pStyle w:val="Compact"/>
            </w:pPr>
            <w:r>
              <w:t>16-May-2025</w:t>
            </w:r>
          </w:p>
        </w:tc>
      </w:tr>
      <w:tr w:rsidR="00CE6E57" w14:paraId="466DF1C8" w14:textId="77777777">
        <w:tc>
          <w:tcPr>
            <w:tcW w:w="944" w:type="dxa"/>
          </w:tcPr>
          <w:p w14:paraId="6E0099A7" w14:textId="77777777" w:rsidR="00CE6E57" w:rsidRDefault="00000000">
            <w:pPr>
              <w:pStyle w:val="Compact"/>
            </w:pPr>
            <w:r>
              <w:t>2.1.6</w:t>
            </w:r>
          </w:p>
        </w:tc>
        <w:tc>
          <w:tcPr>
            <w:tcW w:w="944" w:type="dxa"/>
          </w:tcPr>
          <w:p w14:paraId="28138F6F" w14:textId="77777777" w:rsidR="00CE6E57" w:rsidRDefault="00000000">
            <w:pPr>
              <w:pStyle w:val="Compact"/>
            </w:pPr>
            <w:r>
              <w:t>SC85</w:t>
            </w:r>
          </w:p>
        </w:tc>
        <w:tc>
          <w:tcPr>
            <w:tcW w:w="3705" w:type="dxa"/>
          </w:tcPr>
          <w:p w14:paraId="1172613B" w14:textId="77777777" w:rsidR="00CE6E57" w:rsidRDefault="00000000">
            <w:pPr>
              <w:pStyle w:val="Compact"/>
            </w:pPr>
            <w:r>
              <w:t>Require Validation of DNSSEC (when present) for CAA and DCV Lookups</w:t>
            </w:r>
          </w:p>
        </w:tc>
        <w:tc>
          <w:tcPr>
            <w:tcW w:w="1089" w:type="dxa"/>
          </w:tcPr>
          <w:p w14:paraId="6C08C7FB" w14:textId="77777777" w:rsidR="00CE6E57" w:rsidRDefault="00000000">
            <w:pPr>
              <w:pStyle w:val="Compact"/>
            </w:pPr>
            <w:r>
              <w:t>19-Jun-2025</w:t>
            </w:r>
          </w:p>
        </w:tc>
        <w:tc>
          <w:tcPr>
            <w:tcW w:w="1235" w:type="dxa"/>
          </w:tcPr>
          <w:p w14:paraId="27ECE730" w14:textId="77777777" w:rsidR="00CE6E57" w:rsidRDefault="00000000">
            <w:pPr>
              <w:pStyle w:val="Compact"/>
            </w:pPr>
            <w:r>
              <w:t>21-Jul-2025</w:t>
            </w:r>
          </w:p>
        </w:tc>
      </w:tr>
      <w:tr w:rsidR="00CE6E57" w14:paraId="5120B858" w14:textId="77777777">
        <w:tc>
          <w:tcPr>
            <w:tcW w:w="944" w:type="dxa"/>
          </w:tcPr>
          <w:p w14:paraId="02E15B3A" w14:textId="77777777" w:rsidR="00CE6E57" w:rsidRDefault="00000000">
            <w:pPr>
              <w:pStyle w:val="Compact"/>
            </w:pPr>
            <w:r>
              <w:t>2.1.7</w:t>
            </w:r>
          </w:p>
        </w:tc>
        <w:tc>
          <w:tcPr>
            <w:tcW w:w="944" w:type="dxa"/>
          </w:tcPr>
          <w:p w14:paraId="1A75842F" w14:textId="77777777" w:rsidR="00CE6E57" w:rsidRDefault="00000000">
            <w:pPr>
              <w:pStyle w:val="Compact"/>
            </w:pPr>
            <w:r>
              <w:t>SC089</w:t>
            </w:r>
          </w:p>
        </w:tc>
        <w:tc>
          <w:tcPr>
            <w:tcW w:w="3705" w:type="dxa"/>
          </w:tcPr>
          <w:p w14:paraId="295CB6D3" w14:textId="77777777" w:rsidR="00CE6E57" w:rsidRDefault="00000000">
            <w:pPr>
              <w:pStyle w:val="Compact"/>
            </w:pPr>
            <w:r>
              <w:t>Mass Revocation Planning</w:t>
            </w:r>
          </w:p>
        </w:tc>
        <w:tc>
          <w:tcPr>
            <w:tcW w:w="1089" w:type="dxa"/>
          </w:tcPr>
          <w:p w14:paraId="64DE8C86" w14:textId="77777777" w:rsidR="00CE6E57" w:rsidRDefault="00000000">
            <w:pPr>
              <w:pStyle w:val="Compact"/>
            </w:pPr>
            <w:ins w:id="12" w:author="CABF" w:date="2025-10-05T11:35:00Z" w16du:dateUtc="2025-10-05T08:35:00Z">
              <w:r>
                <w:t>23-Jul-2025</w:t>
              </w:r>
            </w:ins>
          </w:p>
        </w:tc>
        <w:tc>
          <w:tcPr>
            <w:tcW w:w="1235" w:type="dxa"/>
          </w:tcPr>
          <w:p w14:paraId="48C1E2A5" w14:textId="77777777" w:rsidR="00CE6E57" w:rsidRDefault="00000000">
            <w:pPr>
              <w:pStyle w:val="Compact"/>
            </w:pPr>
            <w:moveToRangeStart w:id="13" w:author="CABF" w:date="2025-10-05T11:35:00Z" w:name="move210556767"/>
            <w:moveTo w:id="14" w:author="CABF" w:date="2025-10-05T11:35:00Z" w16du:dateUtc="2025-10-05T08:35:00Z">
              <w:r>
                <w:t>25-Aug-2025</w:t>
              </w:r>
            </w:moveTo>
            <w:moveToRangeEnd w:id="13"/>
          </w:p>
        </w:tc>
      </w:tr>
      <w:tr w:rsidR="00CE6E57" w14:paraId="0D6B60DB" w14:textId="77777777">
        <w:tc>
          <w:tcPr>
            <w:tcW w:w="944" w:type="dxa"/>
          </w:tcPr>
          <w:p w14:paraId="6F4CF117" w14:textId="534D077A" w:rsidR="00CE6E57" w:rsidRDefault="00000000">
            <w:pPr>
              <w:pStyle w:val="Compact"/>
            </w:pPr>
            <w:del w:id="15" w:author="CABF" w:date="2025-10-05T11:35:00Z" w16du:dateUtc="2025-10-05T08:35:00Z">
              <w:r>
                <w:delText>23-Jul-2025</w:delText>
              </w:r>
            </w:del>
            <w:ins w:id="16" w:author="CABF" w:date="2025-10-05T11:35:00Z" w16du:dateUtc="2025-10-05T08:35:00Z">
              <w:r>
                <w:t>2.1.X</w:t>
              </w:r>
            </w:ins>
          </w:p>
        </w:tc>
        <w:tc>
          <w:tcPr>
            <w:tcW w:w="944" w:type="dxa"/>
          </w:tcPr>
          <w:p w14:paraId="75C9F97C" w14:textId="4D24B63A" w:rsidR="00CE6E57" w:rsidRDefault="00000000">
            <w:pPr>
              <w:pStyle w:val="Compact"/>
            </w:pPr>
            <w:ins w:id="17" w:author="CABF" w:date="2025-10-05T11:35:00Z" w16du:dateUtc="2025-10-05T08:35:00Z">
              <w:r>
                <w:t>SC0XX</w:t>
              </w:r>
            </w:ins>
            <w:moveFromRangeStart w:id="18" w:author="CABF" w:date="2025-10-05T11:35:00Z" w:name="move210556767"/>
            <w:moveFrom w:id="19" w:author="CABF" w:date="2025-10-05T11:35:00Z" w16du:dateUtc="2025-10-05T08:35:00Z">
              <w:r>
                <w:t>25-Aug-2025</w:t>
              </w:r>
            </w:moveFrom>
            <w:moveFromRangeEnd w:id="18"/>
          </w:p>
        </w:tc>
        <w:tc>
          <w:tcPr>
            <w:tcW w:w="3705" w:type="dxa"/>
          </w:tcPr>
          <w:p w14:paraId="60750D3F" w14:textId="77777777" w:rsidR="00CE6E57" w:rsidRDefault="00000000">
            <w:pPr>
              <w:pStyle w:val="Compact"/>
            </w:pPr>
            <w:ins w:id="20" w:author="CABF" w:date="2025-10-05T11:35:00Z" w16du:dateUtc="2025-10-05T08:35:00Z">
              <w:r>
                <w:t>Sunset Precertificate Signing CAs</w:t>
              </w:r>
            </w:ins>
          </w:p>
        </w:tc>
        <w:tc>
          <w:tcPr>
            <w:tcW w:w="1089" w:type="dxa"/>
          </w:tcPr>
          <w:p w14:paraId="058A05D4" w14:textId="77777777" w:rsidR="00CE6E57" w:rsidRDefault="00000000">
            <w:pPr>
              <w:pStyle w:val="Compact"/>
            </w:pPr>
            <w:ins w:id="21" w:author="CABF" w:date="2025-10-05T11:35:00Z" w16du:dateUtc="2025-10-05T08:35:00Z">
              <w:r>
                <w:t>DD-MMM-YYYY</w:t>
              </w:r>
            </w:ins>
          </w:p>
        </w:tc>
        <w:tc>
          <w:tcPr>
            <w:tcW w:w="1235" w:type="dxa"/>
          </w:tcPr>
          <w:p w14:paraId="1B0E44A0" w14:textId="77777777" w:rsidR="00CE6E57" w:rsidRDefault="00000000">
            <w:pPr>
              <w:pStyle w:val="Compact"/>
            </w:pPr>
            <w:ins w:id="22" w:author="CABF" w:date="2025-10-05T11:35:00Z" w16du:dateUtc="2025-10-05T08:35:00Z">
              <w:r>
                <w:t>DD-MMM-YYYY</w:t>
              </w:r>
            </w:ins>
          </w:p>
        </w:tc>
      </w:tr>
    </w:tbl>
    <w:p w14:paraId="6B6F63E8" w14:textId="77777777" w:rsidR="00CE6E57" w:rsidRDefault="00000000">
      <w:pPr>
        <w:pStyle w:val="BodyText"/>
      </w:pPr>
      <w:r>
        <w:t>* Effective Date and Additionally Relevant Compliance Date(s)</w:t>
      </w:r>
    </w:p>
    <w:p w14:paraId="2B58BDE2" w14:textId="77777777" w:rsidR="00CE6E57" w:rsidRDefault="00000000">
      <w:pPr>
        <w:pStyle w:val="Heading3"/>
      </w:pPr>
      <w:bookmarkStart w:id="23" w:name="_Toc210556486"/>
      <w:bookmarkStart w:id="24" w:name="_Toc207014160"/>
      <w:bookmarkStart w:id="25" w:name="X1eb5e88d9b07a310160061dce5750bea420cf60"/>
      <w:bookmarkEnd w:id="11"/>
      <w:r>
        <w:t>1.2.2 Relevant Dates</w:t>
      </w:r>
      <w:bookmarkEnd w:id="23"/>
      <w:bookmarkEnd w:id="24"/>
    </w:p>
    <w:tbl>
      <w:tblPr>
        <w:tblStyle w:val="Table"/>
        <w:tblW w:w="0" w:type="auto"/>
        <w:tblLook w:val="0020" w:firstRow="1" w:lastRow="0" w:firstColumn="0" w:lastColumn="0" w:noHBand="0" w:noVBand="0"/>
      </w:tblPr>
      <w:tblGrid>
        <w:gridCol w:w="1432"/>
        <w:gridCol w:w="1403"/>
        <w:gridCol w:w="6513"/>
      </w:tblGrid>
      <w:tr w:rsidR="00CE6E57" w14:paraId="5C1B7F04" w14:textId="77777777" w:rsidTr="008E653C">
        <w:trPr>
          <w:tblHeader/>
        </w:trPr>
        <w:tc>
          <w:tcPr>
            <w:tcW w:w="0" w:type="auto"/>
          </w:tcPr>
          <w:p w14:paraId="067951A9" w14:textId="77777777" w:rsidR="00CE6E57" w:rsidRDefault="00000000">
            <w:pPr>
              <w:pStyle w:val="Compact"/>
            </w:pPr>
            <w:r>
              <w:rPr>
                <w:b/>
                <w:bCs/>
              </w:rPr>
              <w:t>Compliance</w:t>
            </w:r>
          </w:p>
        </w:tc>
        <w:tc>
          <w:tcPr>
            <w:tcW w:w="1403" w:type="dxa"/>
          </w:tcPr>
          <w:p w14:paraId="773E699A" w14:textId="77777777" w:rsidR="00CE6E57" w:rsidRDefault="00000000">
            <w:pPr>
              <w:pStyle w:val="Compact"/>
            </w:pPr>
            <w:r>
              <w:rPr>
                <w:b/>
                <w:bCs/>
              </w:rPr>
              <w:t>Section(s)</w:t>
            </w:r>
          </w:p>
        </w:tc>
        <w:tc>
          <w:tcPr>
            <w:tcW w:w="0" w:type="auto"/>
          </w:tcPr>
          <w:p w14:paraId="30663567" w14:textId="77777777" w:rsidR="00CE6E57" w:rsidRDefault="00000000">
            <w:pPr>
              <w:pStyle w:val="Compact"/>
            </w:pPr>
            <w:r>
              <w:rPr>
                <w:b/>
                <w:bCs/>
              </w:rPr>
              <w:t>Summary Description (See Full Text for Details)</w:t>
            </w:r>
          </w:p>
        </w:tc>
      </w:tr>
      <w:tr w:rsidR="00CE6E57" w14:paraId="1E728B3C" w14:textId="77777777" w:rsidTr="008E653C">
        <w:tc>
          <w:tcPr>
            <w:tcW w:w="0" w:type="auto"/>
          </w:tcPr>
          <w:p w14:paraId="25E4AB0D" w14:textId="77777777" w:rsidR="00CE6E57" w:rsidRDefault="00000000">
            <w:pPr>
              <w:pStyle w:val="Compact"/>
            </w:pPr>
            <w:r>
              <w:t>2013-01-01</w:t>
            </w:r>
          </w:p>
        </w:tc>
        <w:tc>
          <w:tcPr>
            <w:tcW w:w="1403" w:type="dxa"/>
          </w:tcPr>
          <w:p w14:paraId="5082C918" w14:textId="77777777" w:rsidR="00CE6E57" w:rsidRDefault="00000000">
            <w:pPr>
              <w:pStyle w:val="Compact"/>
            </w:pPr>
            <w:r>
              <w:t>6.1.6</w:t>
            </w:r>
          </w:p>
        </w:tc>
        <w:tc>
          <w:tcPr>
            <w:tcW w:w="0" w:type="auto"/>
          </w:tcPr>
          <w:p w14:paraId="44698079" w14:textId="77777777" w:rsidR="00CE6E57" w:rsidRDefault="00000000">
            <w:pPr>
              <w:pStyle w:val="Compact"/>
            </w:pPr>
            <w:r>
              <w:t>For RSA public keys, CAs SHALL confirm that the value of the public exponent is an odd number equal to 3 or more.</w:t>
            </w:r>
          </w:p>
        </w:tc>
      </w:tr>
      <w:tr w:rsidR="00CE6E57" w14:paraId="6087C242" w14:textId="77777777" w:rsidTr="008E653C">
        <w:tc>
          <w:tcPr>
            <w:tcW w:w="0" w:type="auto"/>
          </w:tcPr>
          <w:p w14:paraId="2B543824" w14:textId="77777777" w:rsidR="00CE6E57" w:rsidRDefault="00000000">
            <w:pPr>
              <w:pStyle w:val="Compact"/>
            </w:pPr>
            <w:r>
              <w:t>2013-01-01</w:t>
            </w:r>
          </w:p>
        </w:tc>
        <w:tc>
          <w:tcPr>
            <w:tcW w:w="1403" w:type="dxa"/>
          </w:tcPr>
          <w:p w14:paraId="58FA9185" w14:textId="77777777" w:rsidR="00CE6E57" w:rsidRDefault="00000000">
            <w:pPr>
              <w:pStyle w:val="Compact"/>
            </w:pPr>
            <w:r>
              <w:t>4.9.10</w:t>
            </w:r>
          </w:p>
        </w:tc>
        <w:tc>
          <w:tcPr>
            <w:tcW w:w="0" w:type="auto"/>
          </w:tcPr>
          <w:p w14:paraId="1FAD905B" w14:textId="77777777" w:rsidR="00CE6E57" w:rsidRDefault="00000000">
            <w:pPr>
              <w:pStyle w:val="Compact"/>
            </w:pPr>
            <w:r>
              <w:t>CAs SHALL support an OCSP capability using the GET method.</w:t>
            </w:r>
          </w:p>
        </w:tc>
      </w:tr>
      <w:tr w:rsidR="00CE6E57" w14:paraId="052BAA14" w14:textId="77777777" w:rsidTr="008E653C">
        <w:tc>
          <w:tcPr>
            <w:tcW w:w="0" w:type="auto"/>
          </w:tcPr>
          <w:p w14:paraId="53343797" w14:textId="77777777" w:rsidR="00CE6E57" w:rsidRDefault="00000000">
            <w:pPr>
              <w:pStyle w:val="Compact"/>
            </w:pPr>
            <w:r>
              <w:t>2013-01-01</w:t>
            </w:r>
          </w:p>
        </w:tc>
        <w:tc>
          <w:tcPr>
            <w:tcW w:w="1403" w:type="dxa"/>
          </w:tcPr>
          <w:p w14:paraId="15457EFD" w14:textId="77777777" w:rsidR="00CE6E57" w:rsidRDefault="00000000">
            <w:pPr>
              <w:pStyle w:val="Compact"/>
            </w:pPr>
            <w:r>
              <w:t>5</w:t>
            </w:r>
          </w:p>
        </w:tc>
        <w:tc>
          <w:tcPr>
            <w:tcW w:w="0" w:type="auto"/>
          </w:tcPr>
          <w:p w14:paraId="26256F4D" w14:textId="77777777" w:rsidR="00CE6E57" w:rsidRDefault="00000000">
            <w:pPr>
              <w:pStyle w:val="Compact"/>
            </w:pPr>
            <w:r>
              <w:t>CAs SHALL comply with the Network and Certificate System Security Requirements.</w:t>
            </w:r>
          </w:p>
        </w:tc>
      </w:tr>
      <w:tr w:rsidR="00CE6E57" w14:paraId="4AC619A7" w14:textId="77777777" w:rsidTr="008E653C">
        <w:tc>
          <w:tcPr>
            <w:tcW w:w="0" w:type="auto"/>
          </w:tcPr>
          <w:p w14:paraId="77287137" w14:textId="77777777" w:rsidR="00CE6E57" w:rsidRDefault="00000000">
            <w:pPr>
              <w:pStyle w:val="Compact"/>
            </w:pPr>
            <w:r>
              <w:t>2013-08-01</w:t>
            </w:r>
          </w:p>
        </w:tc>
        <w:tc>
          <w:tcPr>
            <w:tcW w:w="1403" w:type="dxa"/>
          </w:tcPr>
          <w:p w14:paraId="658C54C6" w14:textId="77777777" w:rsidR="00CE6E57" w:rsidRDefault="00000000">
            <w:pPr>
              <w:pStyle w:val="Compact"/>
            </w:pPr>
            <w:r>
              <w:t>4.9.10</w:t>
            </w:r>
          </w:p>
        </w:tc>
        <w:tc>
          <w:tcPr>
            <w:tcW w:w="0" w:type="auto"/>
          </w:tcPr>
          <w:p w14:paraId="539D0B44" w14:textId="77777777" w:rsidR="00CE6E57" w:rsidRDefault="00000000">
            <w:pPr>
              <w:pStyle w:val="Compact"/>
            </w:pPr>
            <w:r>
              <w:t>OCSP Responders SHALL NOT respond “Good” for Unissued Certificates.</w:t>
            </w:r>
          </w:p>
        </w:tc>
      </w:tr>
      <w:tr w:rsidR="00CE6E57" w14:paraId="69CDE683" w14:textId="77777777" w:rsidTr="008E653C">
        <w:tc>
          <w:tcPr>
            <w:tcW w:w="0" w:type="auto"/>
          </w:tcPr>
          <w:p w14:paraId="2CD2EF5D" w14:textId="77777777" w:rsidR="00CE6E57" w:rsidRDefault="00000000">
            <w:pPr>
              <w:pStyle w:val="Compact"/>
            </w:pPr>
            <w:r>
              <w:lastRenderedPageBreak/>
              <w:t>2013-09-01</w:t>
            </w:r>
          </w:p>
        </w:tc>
        <w:tc>
          <w:tcPr>
            <w:tcW w:w="1403" w:type="dxa"/>
          </w:tcPr>
          <w:p w14:paraId="33359881" w14:textId="77777777" w:rsidR="00CE6E57" w:rsidRDefault="00000000">
            <w:pPr>
              <w:pStyle w:val="Compact"/>
            </w:pPr>
            <w:r>
              <w:t>3.2.2.6</w:t>
            </w:r>
          </w:p>
        </w:tc>
        <w:tc>
          <w:tcPr>
            <w:tcW w:w="0" w:type="auto"/>
          </w:tcPr>
          <w:p w14:paraId="2A285EE9" w14:textId="77777777" w:rsidR="00CE6E57" w:rsidRDefault="00000000">
            <w:pPr>
              <w:pStyle w:val="Compact"/>
            </w:pPr>
            <w:r>
              <w:t>CAs SHALL revoke any certificate where wildcard character occurs in the first label position immediately to the left of a “registry-controlled” label or “public suffix”.</w:t>
            </w:r>
          </w:p>
        </w:tc>
      </w:tr>
      <w:tr w:rsidR="00CE6E57" w14:paraId="28FC0B74" w14:textId="77777777" w:rsidTr="008E653C">
        <w:tc>
          <w:tcPr>
            <w:tcW w:w="0" w:type="auto"/>
          </w:tcPr>
          <w:p w14:paraId="1B110F93" w14:textId="77777777" w:rsidR="00CE6E57" w:rsidRDefault="00000000">
            <w:pPr>
              <w:pStyle w:val="Compact"/>
            </w:pPr>
            <w:r>
              <w:t>2013-12-31</w:t>
            </w:r>
          </w:p>
        </w:tc>
        <w:tc>
          <w:tcPr>
            <w:tcW w:w="1403" w:type="dxa"/>
          </w:tcPr>
          <w:p w14:paraId="788F4806" w14:textId="77777777" w:rsidR="00CE6E57" w:rsidRDefault="00000000">
            <w:pPr>
              <w:pStyle w:val="Compact"/>
            </w:pPr>
            <w:r>
              <w:t>6.1.5</w:t>
            </w:r>
          </w:p>
        </w:tc>
        <w:tc>
          <w:tcPr>
            <w:tcW w:w="0" w:type="auto"/>
          </w:tcPr>
          <w:p w14:paraId="2BCB1547" w14:textId="77777777" w:rsidR="00CE6E57" w:rsidRDefault="00000000">
            <w:pPr>
              <w:pStyle w:val="Compact"/>
            </w:pPr>
            <w:r>
              <w:t>CAs SHALL confirm that the RSA Public Key is at least 2048 bits or that one of the following ECC curves is used: P-256, P-384, or P-521. A Root CA Certificate issued prior to 31 Dec. 2010 with an RSA key size less than 2048 bits MAY still serve as a trust anchor.</w:t>
            </w:r>
          </w:p>
        </w:tc>
      </w:tr>
      <w:tr w:rsidR="00CE6E57" w14:paraId="3AE5207E" w14:textId="77777777" w:rsidTr="008E653C">
        <w:tc>
          <w:tcPr>
            <w:tcW w:w="0" w:type="auto"/>
          </w:tcPr>
          <w:p w14:paraId="68501FA1" w14:textId="77777777" w:rsidR="00CE6E57" w:rsidRDefault="00000000">
            <w:pPr>
              <w:pStyle w:val="Compact"/>
            </w:pPr>
            <w:r>
              <w:t>2015-01-16</w:t>
            </w:r>
          </w:p>
        </w:tc>
        <w:tc>
          <w:tcPr>
            <w:tcW w:w="1403" w:type="dxa"/>
          </w:tcPr>
          <w:p w14:paraId="64DA500F" w14:textId="77777777" w:rsidR="00CE6E57" w:rsidRDefault="00000000">
            <w:pPr>
              <w:pStyle w:val="Compact"/>
            </w:pPr>
            <w:r>
              <w:t>7.1.3</w:t>
            </w:r>
          </w:p>
        </w:tc>
        <w:tc>
          <w:tcPr>
            <w:tcW w:w="0" w:type="auto"/>
          </w:tcPr>
          <w:p w14:paraId="263E30DC" w14:textId="77777777" w:rsidR="00CE6E57" w:rsidRDefault="00000000">
            <w:pPr>
              <w:pStyle w:val="Compact"/>
            </w:pPr>
            <w:r>
              <w:t>CAs SHOULD NOT issue Subscriber Certificates utilizing the SHA-1 algorithm with an Expiry Date greater than 1 January 2017.</w:t>
            </w:r>
          </w:p>
        </w:tc>
      </w:tr>
      <w:tr w:rsidR="00CE6E57" w14:paraId="55DF0324" w14:textId="77777777" w:rsidTr="008E653C">
        <w:tc>
          <w:tcPr>
            <w:tcW w:w="0" w:type="auto"/>
          </w:tcPr>
          <w:p w14:paraId="031C60F0" w14:textId="77777777" w:rsidR="00CE6E57" w:rsidRDefault="00000000">
            <w:pPr>
              <w:pStyle w:val="Compact"/>
            </w:pPr>
            <w:r>
              <w:t>2015-04-01</w:t>
            </w:r>
          </w:p>
        </w:tc>
        <w:tc>
          <w:tcPr>
            <w:tcW w:w="1403" w:type="dxa"/>
          </w:tcPr>
          <w:p w14:paraId="72BF7E86" w14:textId="77777777" w:rsidR="00CE6E57" w:rsidRDefault="00000000">
            <w:pPr>
              <w:pStyle w:val="Compact"/>
            </w:pPr>
            <w:r>
              <w:t>6.3.2</w:t>
            </w:r>
          </w:p>
        </w:tc>
        <w:tc>
          <w:tcPr>
            <w:tcW w:w="0" w:type="auto"/>
          </w:tcPr>
          <w:p w14:paraId="3765C262" w14:textId="77777777" w:rsidR="00CE6E57" w:rsidRDefault="00000000">
            <w:pPr>
              <w:pStyle w:val="Compact"/>
            </w:pPr>
            <w:r>
              <w:t>CAs SHALL NOT issue certificates with validity periods longer than 39 months, except under certain circumstances.</w:t>
            </w:r>
          </w:p>
        </w:tc>
      </w:tr>
      <w:tr w:rsidR="00CE6E57" w14:paraId="19E5377A" w14:textId="77777777" w:rsidTr="008E653C">
        <w:tc>
          <w:tcPr>
            <w:tcW w:w="0" w:type="auto"/>
          </w:tcPr>
          <w:p w14:paraId="6788583D" w14:textId="77777777" w:rsidR="00CE6E57" w:rsidRDefault="00000000">
            <w:pPr>
              <w:pStyle w:val="Compact"/>
            </w:pPr>
            <w:r>
              <w:t>2015-04-15</w:t>
            </w:r>
          </w:p>
        </w:tc>
        <w:tc>
          <w:tcPr>
            <w:tcW w:w="1403" w:type="dxa"/>
          </w:tcPr>
          <w:p w14:paraId="74AE0608" w14:textId="77777777" w:rsidR="00CE6E57" w:rsidRDefault="00000000">
            <w:pPr>
              <w:pStyle w:val="Compact"/>
            </w:pPr>
            <w:r>
              <w:t>2.2</w:t>
            </w:r>
          </w:p>
        </w:tc>
        <w:tc>
          <w:tcPr>
            <w:tcW w:w="0" w:type="auto"/>
          </w:tcPr>
          <w:p w14:paraId="532A53FF" w14:textId="77777777" w:rsidR="00CE6E57" w:rsidRDefault="00000000">
            <w:pPr>
              <w:pStyle w:val="Compact"/>
            </w:pPr>
            <w:r>
              <w:t>A CA’s CPS must state whether it reviews CAA Records, and if so, its policy or practice on processing CAA records for Fully-Qualified Domain Names.</w:t>
            </w:r>
          </w:p>
        </w:tc>
      </w:tr>
      <w:tr w:rsidR="00CE6E57" w14:paraId="1A08AF4D" w14:textId="77777777" w:rsidTr="008E653C">
        <w:tc>
          <w:tcPr>
            <w:tcW w:w="0" w:type="auto"/>
          </w:tcPr>
          <w:p w14:paraId="098E14FF" w14:textId="77777777" w:rsidR="00CE6E57" w:rsidRDefault="00000000">
            <w:pPr>
              <w:pStyle w:val="Compact"/>
            </w:pPr>
            <w:r>
              <w:t>2015-11-01</w:t>
            </w:r>
          </w:p>
        </w:tc>
        <w:tc>
          <w:tcPr>
            <w:tcW w:w="1403" w:type="dxa"/>
          </w:tcPr>
          <w:p w14:paraId="2AC82DAA" w14:textId="77777777" w:rsidR="00CE6E57" w:rsidRDefault="00000000">
            <w:pPr>
              <w:pStyle w:val="Compact"/>
            </w:pPr>
            <w:r>
              <w:t>7.1.4.2.1</w:t>
            </w:r>
          </w:p>
        </w:tc>
        <w:tc>
          <w:tcPr>
            <w:tcW w:w="0" w:type="auto"/>
          </w:tcPr>
          <w:p w14:paraId="5C8CA0FB" w14:textId="77777777" w:rsidR="00CE6E57" w:rsidRDefault="00000000">
            <w:pPr>
              <w:pStyle w:val="Compact"/>
            </w:pPr>
            <w:r>
              <w:t>Issuance of Certificates with Reserved IP Address or Internal Name prohibited.</w:t>
            </w:r>
          </w:p>
        </w:tc>
      </w:tr>
      <w:tr w:rsidR="00CE6E57" w14:paraId="2D6B9827" w14:textId="77777777" w:rsidTr="008E653C">
        <w:tc>
          <w:tcPr>
            <w:tcW w:w="0" w:type="auto"/>
          </w:tcPr>
          <w:p w14:paraId="5A39E8F3" w14:textId="77777777" w:rsidR="00CE6E57" w:rsidRDefault="00000000">
            <w:pPr>
              <w:pStyle w:val="Compact"/>
            </w:pPr>
            <w:r>
              <w:t>2016-01-01</w:t>
            </w:r>
          </w:p>
        </w:tc>
        <w:tc>
          <w:tcPr>
            <w:tcW w:w="1403" w:type="dxa"/>
          </w:tcPr>
          <w:p w14:paraId="7AAA9328" w14:textId="77777777" w:rsidR="00CE6E57" w:rsidRDefault="00000000">
            <w:pPr>
              <w:pStyle w:val="Compact"/>
            </w:pPr>
            <w:r>
              <w:t>7.1.3</w:t>
            </w:r>
          </w:p>
        </w:tc>
        <w:tc>
          <w:tcPr>
            <w:tcW w:w="0" w:type="auto"/>
          </w:tcPr>
          <w:p w14:paraId="7CDC6069" w14:textId="77777777" w:rsidR="00CE6E57" w:rsidRDefault="00000000">
            <w:pPr>
              <w:pStyle w:val="Compact"/>
            </w:pPr>
            <w:r>
              <w:t>CAs MUST NOT issue any new Subscriber certificates or Subordinate CA certificates using the SHA-1 hash algorithm.</w:t>
            </w:r>
          </w:p>
        </w:tc>
      </w:tr>
      <w:tr w:rsidR="00CE6E57" w14:paraId="20D3F5E6" w14:textId="77777777" w:rsidTr="008E653C">
        <w:tc>
          <w:tcPr>
            <w:tcW w:w="0" w:type="auto"/>
          </w:tcPr>
          <w:p w14:paraId="13B8DB53" w14:textId="77777777" w:rsidR="00CE6E57" w:rsidRDefault="00000000">
            <w:pPr>
              <w:pStyle w:val="Compact"/>
            </w:pPr>
            <w:r>
              <w:t>2016-06-30</w:t>
            </w:r>
          </w:p>
        </w:tc>
        <w:tc>
          <w:tcPr>
            <w:tcW w:w="1403" w:type="dxa"/>
          </w:tcPr>
          <w:p w14:paraId="35C2B9BF" w14:textId="77777777" w:rsidR="00CE6E57" w:rsidRDefault="00000000">
            <w:pPr>
              <w:pStyle w:val="Compact"/>
            </w:pPr>
            <w:r>
              <w:t>6.1.7</w:t>
            </w:r>
          </w:p>
        </w:tc>
        <w:tc>
          <w:tcPr>
            <w:tcW w:w="0" w:type="auto"/>
          </w:tcPr>
          <w:p w14:paraId="0A5CAFE1" w14:textId="77777777" w:rsidR="00CE6E57" w:rsidRDefault="00000000">
            <w:pPr>
              <w:pStyle w:val="Compact"/>
            </w:pPr>
            <w:r>
              <w:t>CAs MUST NOT issue Subscriber Certificates directly from Root CAs.</w:t>
            </w:r>
          </w:p>
        </w:tc>
      </w:tr>
      <w:tr w:rsidR="00CE6E57" w14:paraId="63575862" w14:textId="77777777" w:rsidTr="008E653C">
        <w:tc>
          <w:tcPr>
            <w:tcW w:w="0" w:type="auto"/>
          </w:tcPr>
          <w:p w14:paraId="7E8D4401" w14:textId="77777777" w:rsidR="00CE6E57" w:rsidRDefault="00000000">
            <w:pPr>
              <w:pStyle w:val="Compact"/>
            </w:pPr>
            <w:r>
              <w:t>2016-06-30</w:t>
            </w:r>
          </w:p>
        </w:tc>
        <w:tc>
          <w:tcPr>
            <w:tcW w:w="1403" w:type="dxa"/>
          </w:tcPr>
          <w:p w14:paraId="0C76D733" w14:textId="77777777" w:rsidR="00CE6E57" w:rsidRDefault="00000000">
            <w:pPr>
              <w:pStyle w:val="Compact"/>
            </w:pPr>
            <w:r>
              <w:t>6.3.2</w:t>
            </w:r>
          </w:p>
        </w:tc>
        <w:tc>
          <w:tcPr>
            <w:tcW w:w="0" w:type="auto"/>
          </w:tcPr>
          <w:p w14:paraId="462A6451" w14:textId="77777777" w:rsidR="00CE6E57" w:rsidRDefault="00000000">
            <w:pPr>
              <w:pStyle w:val="Compact"/>
            </w:pPr>
            <w:r>
              <w:t>CAs MUST NOT issue Subscriber Certificates with validity periods longer than 39 months, regardless of circumstance.</w:t>
            </w:r>
          </w:p>
        </w:tc>
      </w:tr>
      <w:tr w:rsidR="00CE6E57" w14:paraId="7C7FEF44" w14:textId="77777777" w:rsidTr="008E653C">
        <w:tc>
          <w:tcPr>
            <w:tcW w:w="0" w:type="auto"/>
          </w:tcPr>
          <w:p w14:paraId="28E68317" w14:textId="77777777" w:rsidR="00CE6E57" w:rsidRDefault="00000000">
            <w:pPr>
              <w:pStyle w:val="Compact"/>
            </w:pPr>
            <w:r>
              <w:t>2016‐09‐30</w:t>
            </w:r>
          </w:p>
        </w:tc>
        <w:tc>
          <w:tcPr>
            <w:tcW w:w="1403" w:type="dxa"/>
          </w:tcPr>
          <w:p w14:paraId="2E3FDAE1" w14:textId="77777777" w:rsidR="00CE6E57" w:rsidRDefault="00000000">
            <w:pPr>
              <w:pStyle w:val="Compact"/>
            </w:pPr>
            <w:r>
              <w:t>7.1</w:t>
            </w:r>
          </w:p>
        </w:tc>
        <w:tc>
          <w:tcPr>
            <w:tcW w:w="0" w:type="auto"/>
          </w:tcPr>
          <w:p w14:paraId="62BCB530" w14:textId="77777777" w:rsidR="00CE6E57" w:rsidRDefault="00000000">
            <w:pPr>
              <w:pStyle w:val="Compact"/>
            </w:pPr>
            <w:r>
              <w:t>CAs SHALL generate Certificate serial numbers greater than zero (0) containing at least 64 bits of output from a CSPRNG</w:t>
            </w:r>
          </w:p>
        </w:tc>
      </w:tr>
      <w:tr w:rsidR="00CE6E57" w14:paraId="09E9F0E1" w14:textId="77777777" w:rsidTr="008E653C">
        <w:tc>
          <w:tcPr>
            <w:tcW w:w="0" w:type="auto"/>
          </w:tcPr>
          <w:p w14:paraId="530AF512" w14:textId="77777777" w:rsidR="00CE6E57" w:rsidRDefault="00000000">
            <w:pPr>
              <w:pStyle w:val="Compact"/>
            </w:pPr>
            <w:r>
              <w:t>2016-10-01</w:t>
            </w:r>
          </w:p>
        </w:tc>
        <w:tc>
          <w:tcPr>
            <w:tcW w:w="1403" w:type="dxa"/>
          </w:tcPr>
          <w:p w14:paraId="666886A2" w14:textId="77777777" w:rsidR="00CE6E57" w:rsidRDefault="00000000">
            <w:pPr>
              <w:pStyle w:val="Compact"/>
            </w:pPr>
            <w:r>
              <w:t>7.1.4.2.1</w:t>
            </w:r>
          </w:p>
        </w:tc>
        <w:tc>
          <w:tcPr>
            <w:tcW w:w="0" w:type="auto"/>
          </w:tcPr>
          <w:p w14:paraId="5301DF8C" w14:textId="77777777" w:rsidR="00CE6E57" w:rsidRDefault="00000000">
            <w:pPr>
              <w:pStyle w:val="Compact"/>
            </w:pPr>
            <w:r>
              <w:t>All Certificates with Reserved IP Address or Internal Name must be revoked.</w:t>
            </w:r>
          </w:p>
        </w:tc>
      </w:tr>
      <w:tr w:rsidR="00CE6E57" w14:paraId="1903F8C4" w14:textId="77777777" w:rsidTr="008E653C">
        <w:tc>
          <w:tcPr>
            <w:tcW w:w="0" w:type="auto"/>
          </w:tcPr>
          <w:p w14:paraId="6ECA943E" w14:textId="77777777" w:rsidR="00CE6E57" w:rsidRDefault="00000000">
            <w:pPr>
              <w:pStyle w:val="Compact"/>
            </w:pPr>
            <w:r>
              <w:t>2016-12-03</w:t>
            </w:r>
          </w:p>
        </w:tc>
        <w:tc>
          <w:tcPr>
            <w:tcW w:w="1403" w:type="dxa"/>
          </w:tcPr>
          <w:p w14:paraId="6CA60AAD" w14:textId="77777777" w:rsidR="00CE6E57" w:rsidRDefault="00000000">
            <w:pPr>
              <w:pStyle w:val="Compact"/>
            </w:pPr>
            <w:r>
              <w:t>1 and 2</w:t>
            </w:r>
          </w:p>
        </w:tc>
        <w:tc>
          <w:tcPr>
            <w:tcW w:w="0" w:type="auto"/>
          </w:tcPr>
          <w:p w14:paraId="38F48E4D" w14:textId="77777777" w:rsidR="00CE6E57" w:rsidRDefault="00000000">
            <w:pPr>
              <w:pStyle w:val="Compact"/>
            </w:pPr>
            <w:r>
              <w:t>Ballot 156 amendments to sections 1.5.2, 2.3, and 2.4 are applicable</w:t>
            </w:r>
          </w:p>
        </w:tc>
      </w:tr>
      <w:tr w:rsidR="00CE6E57" w14:paraId="6B4A2A58" w14:textId="77777777" w:rsidTr="008E653C">
        <w:tc>
          <w:tcPr>
            <w:tcW w:w="0" w:type="auto"/>
          </w:tcPr>
          <w:p w14:paraId="486B340B" w14:textId="77777777" w:rsidR="00CE6E57" w:rsidRDefault="00000000">
            <w:pPr>
              <w:pStyle w:val="Compact"/>
            </w:pPr>
            <w:r>
              <w:t>2017-01-01</w:t>
            </w:r>
          </w:p>
        </w:tc>
        <w:tc>
          <w:tcPr>
            <w:tcW w:w="1403" w:type="dxa"/>
          </w:tcPr>
          <w:p w14:paraId="53B876B7" w14:textId="77777777" w:rsidR="00CE6E57" w:rsidRDefault="00000000">
            <w:pPr>
              <w:pStyle w:val="Compact"/>
            </w:pPr>
            <w:r>
              <w:t>7.1.3</w:t>
            </w:r>
          </w:p>
        </w:tc>
        <w:tc>
          <w:tcPr>
            <w:tcW w:w="0" w:type="auto"/>
          </w:tcPr>
          <w:p w14:paraId="66AF39D2" w14:textId="77777777" w:rsidR="00CE6E57" w:rsidRDefault="00000000">
            <w:pPr>
              <w:pStyle w:val="Compact"/>
            </w:pPr>
            <w:r>
              <w:t>CAs MUST NOT issue OCSP responder certificates using SHA-1 (inferred).</w:t>
            </w:r>
          </w:p>
        </w:tc>
      </w:tr>
      <w:tr w:rsidR="00CE6E57" w14:paraId="388DCF11" w14:textId="77777777" w:rsidTr="008E653C">
        <w:tc>
          <w:tcPr>
            <w:tcW w:w="0" w:type="auto"/>
          </w:tcPr>
          <w:p w14:paraId="174751E1" w14:textId="77777777" w:rsidR="00CE6E57" w:rsidRDefault="00000000">
            <w:pPr>
              <w:pStyle w:val="Compact"/>
            </w:pPr>
            <w:r>
              <w:t>2017-03-01</w:t>
            </w:r>
          </w:p>
        </w:tc>
        <w:tc>
          <w:tcPr>
            <w:tcW w:w="1403" w:type="dxa"/>
          </w:tcPr>
          <w:p w14:paraId="261CEB66" w14:textId="77777777" w:rsidR="00CE6E57" w:rsidRDefault="00000000">
            <w:pPr>
              <w:pStyle w:val="Compact"/>
            </w:pPr>
            <w:r>
              <w:t>3.2.2.4</w:t>
            </w:r>
          </w:p>
        </w:tc>
        <w:tc>
          <w:tcPr>
            <w:tcW w:w="0" w:type="auto"/>
          </w:tcPr>
          <w:p w14:paraId="3E7F668C" w14:textId="77777777" w:rsidR="00CE6E57" w:rsidRDefault="00000000">
            <w:pPr>
              <w:pStyle w:val="Compact"/>
            </w:pPr>
            <w:r>
              <w:t>CAs MUST follow revised validation requirements in Section 3.2.2.4.</w:t>
            </w:r>
          </w:p>
        </w:tc>
      </w:tr>
      <w:tr w:rsidR="00CE6E57" w14:paraId="11A3FD29" w14:textId="77777777" w:rsidTr="008E653C">
        <w:tc>
          <w:tcPr>
            <w:tcW w:w="0" w:type="auto"/>
          </w:tcPr>
          <w:p w14:paraId="334DA095" w14:textId="77777777" w:rsidR="00CE6E57" w:rsidRDefault="00000000">
            <w:pPr>
              <w:pStyle w:val="Compact"/>
            </w:pPr>
            <w:r>
              <w:t>2017-09-08</w:t>
            </w:r>
          </w:p>
        </w:tc>
        <w:tc>
          <w:tcPr>
            <w:tcW w:w="1403" w:type="dxa"/>
          </w:tcPr>
          <w:p w14:paraId="44165310" w14:textId="77777777" w:rsidR="00CE6E57" w:rsidRDefault="00000000">
            <w:pPr>
              <w:pStyle w:val="Compact"/>
            </w:pPr>
            <w:r>
              <w:t>3.2.2.8</w:t>
            </w:r>
          </w:p>
        </w:tc>
        <w:tc>
          <w:tcPr>
            <w:tcW w:w="0" w:type="auto"/>
          </w:tcPr>
          <w:p w14:paraId="277D6BF9" w14:textId="77777777" w:rsidR="00CE6E57" w:rsidRDefault="00000000">
            <w:pPr>
              <w:pStyle w:val="Compact"/>
            </w:pPr>
            <w:r>
              <w:t>CAs MUST check and process CAA records</w:t>
            </w:r>
          </w:p>
        </w:tc>
      </w:tr>
      <w:tr w:rsidR="00CE6E57" w14:paraId="44B5301E" w14:textId="77777777" w:rsidTr="008E653C">
        <w:tc>
          <w:tcPr>
            <w:tcW w:w="0" w:type="auto"/>
          </w:tcPr>
          <w:p w14:paraId="5B33CF3B" w14:textId="77777777" w:rsidR="00CE6E57" w:rsidRDefault="00000000">
            <w:pPr>
              <w:pStyle w:val="Compact"/>
            </w:pPr>
            <w:r>
              <w:t>2018-03-01</w:t>
            </w:r>
          </w:p>
        </w:tc>
        <w:tc>
          <w:tcPr>
            <w:tcW w:w="1403" w:type="dxa"/>
          </w:tcPr>
          <w:p w14:paraId="6DA1F341" w14:textId="77777777" w:rsidR="00CE6E57" w:rsidRDefault="00000000">
            <w:pPr>
              <w:pStyle w:val="Compact"/>
            </w:pPr>
            <w:r>
              <w:t>4.2.1 and 6.3.2</w:t>
            </w:r>
          </w:p>
        </w:tc>
        <w:tc>
          <w:tcPr>
            <w:tcW w:w="0" w:type="auto"/>
          </w:tcPr>
          <w:p w14:paraId="78FE093C" w14:textId="77777777" w:rsidR="00CE6E57" w:rsidRDefault="00000000">
            <w:pPr>
              <w:pStyle w:val="Compact"/>
            </w:pPr>
            <w:r>
              <w:t>Certificates issued MUST have a Validity Period no greater than 825 days and re-use of validation information limited to 825 days</w:t>
            </w:r>
          </w:p>
        </w:tc>
      </w:tr>
      <w:tr w:rsidR="00CE6E57" w14:paraId="034310A9" w14:textId="77777777" w:rsidTr="008E653C">
        <w:tc>
          <w:tcPr>
            <w:tcW w:w="0" w:type="auto"/>
          </w:tcPr>
          <w:p w14:paraId="7603C955" w14:textId="77777777" w:rsidR="00CE6E57" w:rsidRDefault="00000000">
            <w:pPr>
              <w:pStyle w:val="Compact"/>
            </w:pPr>
            <w:r>
              <w:t>2018-05-31</w:t>
            </w:r>
          </w:p>
        </w:tc>
        <w:tc>
          <w:tcPr>
            <w:tcW w:w="1403" w:type="dxa"/>
          </w:tcPr>
          <w:p w14:paraId="0A4FCB4D" w14:textId="77777777" w:rsidR="00CE6E57" w:rsidRDefault="00000000">
            <w:pPr>
              <w:pStyle w:val="Compact"/>
            </w:pPr>
            <w:r>
              <w:t>2.2</w:t>
            </w:r>
          </w:p>
        </w:tc>
        <w:tc>
          <w:tcPr>
            <w:tcW w:w="0" w:type="auto"/>
          </w:tcPr>
          <w:p w14:paraId="3237018B" w14:textId="77777777" w:rsidR="00CE6E57" w:rsidRDefault="00000000">
            <w:pPr>
              <w:pStyle w:val="Compact"/>
            </w:pPr>
            <w:r>
              <w:t>CP and CPS must follow RFC 3647 format</w:t>
            </w:r>
          </w:p>
        </w:tc>
      </w:tr>
      <w:tr w:rsidR="00CE6E57" w14:paraId="436E5D68" w14:textId="77777777" w:rsidTr="008E653C">
        <w:tc>
          <w:tcPr>
            <w:tcW w:w="0" w:type="auto"/>
          </w:tcPr>
          <w:p w14:paraId="3EE2CABB" w14:textId="77777777" w:rsidR="00CE6E57" w:rsidRDefault="00000000">
            <w:pPr>
              <w:pStyle w:val="Compact"/>
            </w:pPr>
            <w:r>
              <w:t>2018-08-01</w:t>
            </w:r>
          </w:p>
        </w:tc>
        <w:tc>
          <w:tcPr>
            <w:tcW w:w="1403" w:type="dxa"/>
          </w:tcPr>
          <w:p w14:paraId="1D884FA4" w14:textId="77777777" w:rsidR="00CE6E57" w:rsidRDefault="00000000">
            <w:pPr>
              <w:pStyle w:val="Compact"/>
            </w:pPr>
            <w:r>
              <w:t>3.2.2.4.1 and .5</w:t>
            </w:r>
          </w:p>
        </w:tc>
        <w:tc>
          <w:tcPr>
            <w:tcW w:w="0" w:type="auto"/>
          </w:tcPr>
          <w:p w14:paraId="1163F9AF" w14:textId="77777777" w:rsidR="00CE6E57" w:rsidRDefault="00000000">
            <w:pPr>
              <w:pStyle w:val="Compact"/>
            </w:pPr>
            <w:r>
              <w:t>CAs must stop using domain validation methods BR 3.2.2.4.1 and 3.2.2.4.5, stop reusing validation data from those methods</w:t>
            </w:r>
          </w:p>
        </w:tc>
      </w:tr>
      <w:tr w:rsidR="00CE6E57" w14:paraId="7C144D60" w14:textId="77777777" w:rsidTr="008E653C">
        <w:tc>
          <w:tcPr>
            <w:tcW w:w="0" w:type="auto"/>
          </w:tcPr>
          <w:p w14:paraId="7C022669" w14:textId="77777777" w:rsidR="00CE6E57" w:rsidRDefault="00000000">
            <w:pPr>
              <w:pStyle w:val="Compact"/>
            </w:pPr>
            <w:r>
              <w:lastRenderedPageBreak/>
              <w:t>2019-01-15</w:t>
            </w:r>
          </w:p>
        </w:tc>
        <w:tc>
          <w:tcPr>
            <w:tcW w:w="1403" w:type="dxa"/>
          </w:tcPr>
          <w:p w14:paraId="79887CDB" w14:textId="77777777" w:rsidR="00CE6E57" w:rsidRDefault="00000000">
            <w:pPr>
              <w:pStyle w:val="Compact"/>
            </w:pPr>
            <w:r>
              <w:t>7.1.4.2.1</w:t>
            </w:r>
          </w:p>
        </w:tc>
        <w:tc>
          <w:tcPr>
            <w:tcW w:w="0" w:type="auto"/>
          </w:tcPr>
          <w:p w14:paraId="042AE15D" w14:textId="77777777" w:rsidR="00CE6E57" w:rsidRDefault="00000000">
            <w:pPr>
              <w:pStyle w:val="Compact"/>
            </w:pPr>
            <w:r>
              <w:t>All certificates containing an underscore character in any dNSName entry and having a validity period of more than 30 days MUST be revoked prior to January 15, 2019</w:t>
            </w:r>
          </w:p>
        </w:tc>
      </w:tr>
      <w:tr w:rsidR="00CE6E57" w14:paraId="67CAAD30" w14:textId="77777777" w:rsidTr="008E653C">
        <w:tc>
          <w:tcPr>
            <w:tcW w:w="0" w:type="auto"/>
          </w:tcPr>
          <w:p w14:paraId="31E95C9A" w14:textId="77777777" w:rsidR="00CE6E57" w:rsidRDefault="00000000">
            <w:pPr>
              <w:pStyle w:val="Compact"/>
            </w:pPr>
            <w:r>
              <w:t>2019-05-01</w:t>
            </w:r>
          </w:p>
        </w:tc>
        <w:tc>
          <w:tcPr>
            <w:tcW w:w="1403" w:type="dxa"/>
          </w:tcPr>
          <w:p w14:paraId="60925C2E" w14:textId="77777777" w:rsidR="00CE6E57" w:rsidRDefault="00000000">
            <w:pPr>
              <w:pStyle w:val="Compact"/>
            </w:pPr>
            <w:r>
              <w:t>7.1.4.2.1</w:t>
            </w:r>
          </w:p>
        </w:tc>
        <w:tc>
          <w:tcPr>
            <w:tcW w:w="0" w:type="auto"/>
          </w:tcPr>
          <w:p w14:paraId="69E7418D" w14:textId="77777777" w:rsidR="00CE6E57" w:rsidRDefault="00000000">
            <w:pPr>
              <w:pStyle w:val="Compact"/>
            </w:pPr>
            <w:r>
              <w:t>underscore characters (“_”) MUST NOT be present in dNSName entries</w:t>
            </w:r>
          </w:p>
        </w:tc>
      </w:tr>
      <w:tr w:rsidR="00CE6E57" w14:paraId="371621D1" w14:textId="77777777" w:rsidTr="008E653C">
        <w:tc>
          <w:tcPr>
            <w:tcW w:w="0" w:type="auto"/>
          </w:tcPr>
          <w:p w14:paraId="65630B03" w14:textId="77777777" w:rsidR="00CE6E57" w:rsidRDefault="00000000">
            <w:pPr>
              <w:pStyle w:val="Compact"/>
            </w:pPr>
            <w:r>
              <w:t>2019-06-01</w:t>
            </w:r>
          </w:p>
        </w:tc>
        <w:tc>
          <w:tcPr>
            <w:tcW w:w="1403" w:type="dxa"/>
          </w:tcPr>
          <w:p w14:paraId="23AA669B" w14:textId="77777777" w:rsidR="00CE6E57" w:rsidRDefault="00000000">
            <w:pPr>
              <w:pStyle w:val="Compact"/>
            </w:pPr>
            <w:r>
              <w:t>3.2.2.4.3</w:t>
            </w:r>
          </w:p>
        </w:tc>
        <w:tc>
          <w:tcPr>
            <w:tcW w:w="0" w:type="auto"/>
          </w:tcPr>
          <w:p w14:paraId="5B2F0D17" w14:textId="77777777" w:rsidR="00CE6E57" w:rsidRDefault="00000000">
            <w:pPr>
              <w:pStyle w:val="Compact"/>
            </w:pPr>
            <w:r>
              <w:t>CAs SHALL NOT perform validations using this method after May 31, 2019. Completed validations using this method SHALL continue to be valid for subsequent issuance per the applicable certificate data reuse periods.</w:t>
            </w:r>
          </w:p>
        </w:tc>
      </w:tr>
      <w:tr w:rsidR="00CE6E57" w14:paraId="48A70979" w14:textId="77777777" w:rsidTr="008E653C">
        <w:tc>
          <w:tcPr>
            <w:tcW w:w="0" w:type="auto"/>
          </w:tcPr>
          <w:p w14:paraId="671C2F6E" w14:textId="77777777" w:rsidR="00CE6E57" w:rsidRDefault="00000000">
            <w:pPr>
              <w:pStyle w:val="Compact"/>
            </w:pPr>
            <w:r>
              <w:t>2019-08-01</w:t>
            </w:r>
          </w:p>
        </w:tc>
        <w:tc>
          <w:tcPr>
            <w:tcW w:w="1403" w:type="dxa"/>
          </w:tcPr>
          <w:p w14:paraId="3F548D5E" w14:textId="77777777" w:rsidR="00CE6E57" w:rsidRDefault="00000000">
            <w:pPr>
              <w:pStyle w:val="Compact"/>
            </w:pPr>
            <w:r>
              <w:t>3.2.2.5</w:t>
            </w:r>
          </w:p>
        </w:tc>
        <w:tc>
          <w:tcPr>
            <w:tcW w:w="0" w:type="auto"/>
          </w:tcPr>
          <w:p w14:paraId="29C01309" w14:textId="77777777" w:rsidR="00CE6E57" w:rsidRDefault="00000000">
            <w:pPr>
              <w:pStyle w:val="Compact"/>
            </w:pPr>
            <w:r>
              <w:t>CAs SHALL maintain a record of which IP validation method, including the relevant BR version number, was used to validate every IP Address</w:t>
            </w:r>
          </w:p>
        </w:tc>
      </w:tr>
      <w:tr w:rsidR="00CE6E57" w14:paraId="5E471FA3" w14:textId="77777777" w:rsidTr="008E653C">
        <w:tc>
          <w:tcPr>
            <w:tcW w:w="0" w:type="auto"/>
          </w:tcPr>
          <w:p w14:paraId="4B23528E" w14:textId="77777777" w:rsidR="00CE6E57" w:rsidRDefault="00000000">
            <w:pPr>
              <w:pStyle w:val="Compact"/>
            </w:pPr>
            <w:r>
              <w:t>2019-08-01</w:t>
            </w:r>
          </w:p>
        </w:tc>
        <w:tc>
          <w:tcPr>
            <w:tcW w:w="1403" w:type="dxa"/>
          </w:tcPr>
          <w:p w14:paraId="2522E522" w14:textId="77777777" w:rsidR="00CE6E57" w:rsidRDefault="00000000">
            <w:pPr>
              <w:pStyle w:val="Compact"/>
            </w:pPr>
            <w:r>
              <w:t>3.2.2.5.4</w:t>
            </w:r>
          </w:p>
        </w:tc>
        <w:tc>
          <w:tcPr>
            <w:tcW w:w="0" w:type="auto"/>
          </w:tcPr>
          <w:p w14:paraId="46BD1122" w14:textId="77777777" w:rsidR="00CE6E57" w:rsidRDefault="00000000">
            <w:pPr>
              <w:pStyle w:val="Compact"/>
            </w:pPr>
            <w:r>
              <w:t>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rsidR="00CE6E57" w14:paraId="745688EA" w14:textId="77777777" w:rsidTr="008E653C">
        <w:tc>
          <w:tcPr>
            <w:tcW w:w="0" w:type="auto"/>
          </w:tcPr>
          <w:p w14:paraId="6995ABB2" w14:textId="77777777" w:rsidR="00CE6E57" w:rsidRDefault="00000000">
            <w:pPr>
              <w:pStyle w:val="Compact"/>
            </w:pPr>
            <w:r>
              <w:t>2020-06-03</w:t>
            </w:r>
          </w:p>
        </w:tc>
        <w:tc>
          <w:tcPr>
            <w:tcW w:w="1403" w:type="dxa"/>
          </w:tcPr>
          <w:p w14:paraId="2DE8B2B1" w14:textId="77777777" w:rsidR="00CE6E57" w:rsidRDefault="00000000">
            <w:pPr>
              <w:pStyle w:val="Compact"/>
            </w:pPr>
            <w:r>
              <w:t>3.2.2.4.6</w:t>
            </w:r>
          </w:p>
        </w:tc>
        <w:tc>
          <w:tcPr>
            <w:tcW w:w="0" w:type="auto"/>
          </w:tcPr>
          <w:p w14:paraId="531C00C6" w14:textId="77777777" w:rsidR="00CE6E57" w:rsidRDefault="00000000">
            <w:pPr>
              <w:pStyle w:val="Compact"/>
            </w:pPr>
            <w:r>
              <w:t>CAs MUST NOT perform validation using this method after 3 months from the IPR review date of Ballot SC25</w:t>
            </w:r>
          </w:p>
        </w:tc>
      </w:tr>
      <w:tr w:rsidR="00CE6E57" w14:paraId="144D1D08" w14:textId="77777777" w:rsidTr="008E653C">
        <w:tc>
          <w:tcPr>
            <w:tcW w:w="0" w:type="auto"/>
          </w:tcPr>
          <w:p w14:paraId="36CF62CF" w14:textId="77777777" w:rsidR="00CE6E57" w:rsidRDefault="00000000">
            <w:pPr>
              <w:pStyle w:val="Compact"/>
            </w:pPr>
            <w:r>
              <w:t>2020-08-01</w:t>
            </w:r>
          </w:p>
        </w:tc>
        <w:tc>
          <w:tcPr>
            <w:tcW w:w="1403" w:type="dxa"/>
          </w:tcPr>
          <w:p w14:paraId="4D0E64F5" w14:textId="77777777" w:rsidR="00CE6E57" w:rsidRDefault="00000000">
            <w:pPr>
              <w:pStyle w:val="Compact"/>
            </w:pPr>
            <w:r>
              <w:t>8.6</w:t>
            </w:r>
          </w:p>
        </w:tc>
        <w:tc>
          <w:tcPr>
            <w:tcW w:w="0" w:type="auto"/>
          </w:tcPr>
          <w:p w14:paraId="3C43E8F7" w14:textId="77777777" w:rsidR="00CE6E57" w:rsidRDefault="00000000">
            <w:pPr>
              <w:pStyle w:val="Compact"/>
            </w:pPr>
            <w:r>
              <w:t>Audit Reports for periods on-or-after 2020-08-01 MUST be structured as defined.</w:t>
            </w:r>
          </w:p>
        </w:tc>
      </w:tr>
      <w:tr w:rsidR="00CE6E57" w14:paraId="7510B0B3" w14:textId="77777777" w:rsidTr="008E653C">
        <w:tc>
          <w:tcPr>
            <w:tcW w:w="0" w:type="auto"/>
          </w:tcPr>
          <w:p w14:paraId="6D5F7274" w14:textId="77777777" w:rsidR="00CE6E57" w:rsidRDefault="00000000">
            <w:pPr>
              <w:pStyle w:val="Compact"/>
            </w:pPr>
            <w:r>
              <w:t>2020-09-01</w:t>
            </w:r>
          </w:p>
        </w:tc>
        <w:tc>
          <w:tcPr>
            <w:tcW w:w="1403" w:type="dxa"/>
          </w:tcPr>
          <w:p w14:paraId="01B6AEFA" w14:textId="77777777" w:rsidR="00CE6E57" w:rsidRDefault="00000000">
            <w:pPr>
              <w:pStyle w:val="Compact"/>
            </w:pPr>
            <w:r>
              <w:t>6.3.2</w:t>
            </w:r>
          </w:p>
        </w:tc>
        <w:tc>
          <w:tcPr>
            <w:tcW w:w="0" w:type="auto"/>
          </w:tcPr>
          <w:p w14:paraId="58635069" w14:textId="77777777" w:rsidR="00CE6E57" w:rsidRDefault="00000000">
            <w:pPr>
              <w:pStyle w:val="Compact"/>
            </w:pPr>
            <w:r>
              <w:t>Certificates issued SHOULD NOT have a Validity Period greater than 397 days and MUST NOT have a Validity Period greater than 398 days.</w:t>
            </w:r>
          </w:p>
        </w:tc>
      </w:tr>
      <w:tr w:rsidR="00CE6E57" w14:paraId="6B90B172" w14:textId="77777777" w:rsidTr="008E653C">
        <w:tc>
          <w:tcPr>
            <w:tcW w:w="0" w:type="auto"/>
          </w:tcPr>
          <w:p w14:paraId="1C57AABB" w14:textId="77777777" w:rsidR="00CE6E57" w:rsidRDefault="00000000">
            <w:pPr>
              <w:pStyle w:val="Compact"/>
            </w:pPr>
            <w:r>
              <w:t>2020-09-30</w:t>
            </w:r>
          </w:p>
        </w:tc>
        <w:tc>
          <w:tcPr>
            <w:tcW w:w="1403" w:type="dxa"/>
          </w:tcPr>
          <w:p w14:paraId="6A3D8A65" w14:textId="77777777" w:rsidR="00CE6E57" w:rsidRDefault="00000000">
            <w:pPr>
              <w:pStyle w:val="Compact"/>
            </w:pPr>
            <w:r>
              <w:t>4.9.10</w:t>
            </w:r>
          </w:p>
        </w:tc>
        <w:tc>
          <w:tcPr>
            <w:tcW w:w="0" w:type="auto"/>
          </w:tcPr>
          <w:p w14:paraId="55F322F3" w14:textId="77777777" w:rsidR="00CE6E57" w:rsidRDefault="00000000">
            <w:pPr>
              <w:pStyle w:val="Compact"/>
            </w:pPr>
            <w:r>
              <w:t>OCSP responses MUST conform to the validity period requirements specified.</w:t>
            </w:r>
          </w:p>
        </w:tc>
      </w:tr>
      <w:tr w:rsidR="00CE6E57" w14:paraId="71DC8463" w14:textId="77777777" w:rsidTr="008E653C">
        <w:tc>
          <w:tcPr>
            <w:tcW w:w="0" w:type="auto"/>
          </w:tcPr>
          <w:p w14:paraId="28F45535" w14:textId="77777777" w:rsidR="00CE6E57" w:rsidRDefault="00000000">
            <w:pPr>
              <w:pStyle w:val="Compact"/>
            </w:pPr>
            <w:r>
              <w:t>2020-09-30</w:t>
            </w:r>
          </w:p>
        </w:tc>
        <w:tc>
          <w:tcPr>
            <w:tcW w:w="1403" w:type="dxa"/>
          </w:tcPr>
          <w:p w14:paraId="40759038" w14:textId="77777777" w:rsidR="00CE6E57" w:rsidRDefault="00000000">
            <w:pPr>
              <w:pStyle w:val="Compact"/>
            </w:pPr>
            <w:r>
              <w:t>7.1.4.1</w:t>
            </w:r>
          </w:p>
        </w:tc>
        <w:tc>
          <w:tcPr>
            <w:tcW w:w="0" w:type="auto"/>
          </w:tcPr>
          <w:p w14:paraId="792A967F" w14:textId="77777777" w:rsidR="00CE6E57" w:rsidRDefault="00000000">
            <w:pPr>
              <w:pStyle w:val="Compact"/>
            </w:pPr>
            <w:r>
              <w:t>Subject and Issuer Names for all possible certification paths MUST be byte-for-byte identical.</w:t>
            </w:r>
          </w:p>
        </w:tc>
      </w:tr>
      <w:tr w:rsidR="00CE6E57" w14:paraId="3307D73A" w14:textId="77777777" w:rsidTr="008E653C">
        <w:tc>
          <w:tcPr>
            <w:tcW w:w="0" w:type="auto"/>
          </w:tcPr>
          <w:p w14:paraId="33CFCCB7" w14:textId="77777777" w:rsidR="00CE6E57" w:rsidRDefault="00000000">
            <w:pPr>
              <w:pStyle w:val="Compact"/>
            </w:pPr>
            <w:r>
              <w:t>2020-09-30</w:t>
            </w:r>
          </w:p>
        </w:tc>
        <w:tc>
          <w:tcPr>
            <w:tcW w:w="1403" w:type="dxa"/>
          </w:tcPr>
          <w:p w14:paraId="45ED60F9" w14:textId="77777777" w:rsidR="00CE6E57" w:rsidRDefault="00000000">
            <w:pPr>
              <w:pStyle w:val="Compact"/>
            </w:pPr>
            <w:r>
              <w:t>7.1.6.4</w:t>
            </w:r>
          </w:p>
        </w:tc>
        <w:tc>
          <w:tcPr>
            <w:tcW w:w="0" w:type="auto"/>
          </w:tcPr>
          <w:p w14:paraId="3EADF7CA" w14:textId="77777777" w:rsidR="00CE6E57" w:rsidRDefault="00000000">
            <w:pPr>
              <w:pStyle w:val="Compact"/>
            </w:pPr>
            <w:r>
              <w:t>Subscriber Certificates MUST include a CA/Browser Forum Reserved Policy Identifier in the Certificate Policies extension.</w:t>
            </w:r>
          </w:p>
        </w:tc>
      </w:tr>
      <w:tr w:rsidR="00CE6E57" w14:paraId="2508BF7A" w14:textId="77777777" w:rsidTr="008E653C">
        <w:tc>
          <w:tcPr>
            <w:tcW w:w="0" w:type="auto"/>
          </w:tcPr>
          <w:p w14:paraId="4ED8938D" w14:textId="77777777" w:rsidR="00CE6E57" w:rsidRDefault="00000000">
            <w:pPr>
              <w:pStyle w:val="Compact"/>
            </w:pPr>
            <w:r>
              <w:t>2020-09-30</w:t>
            </w:r>
          </w:p>
        </w:tc>
        <w:tc>
          <w:tcPr>
            <w:tcW w:w="1403" w:type="dxa"/>
          </w:tcPr>
          <w:p w14:paraId="65A16D00" w14:textId="77777777" w:rsidR="00CE6E57" w:rsidRDefault="00000000">
            <w:pPr>
              <w:pStyle w:val="Compact"/>
            </w:pPr>
            <w:r>
              <w:t>7.2 and 7.3</w:t>
            </w:r>
          </w:p>
        </w:tc>
        <w:tc>
          <w:tcPr>
            <w:tcW w:w="0" w:type="auto"/>
          </w:tcPr>
          <w:p w14:paraId="7CDF7E99" w14:textId="77777777" w:rsidR="00CE6E57" w:rsidRDefault="00000000">
            <w:pPr>
              <w:pStyle w:val="Compact"/>
            </w:pPr>
            <w:r>
              <w:t>All OCSP and CRL responses for Subordinate CA Certificates MUST include a meaningful reason code.</w:t>
            </w:r>
          </w:p>
        </w:tc>
      </w:tr>
      <w:tr w:rsidR="00CE6E57" w14:paraId="1FB48290" w14:textId="77777777" w:rsidTr="008E653C">
        <w:tc>
          <w:tcPr>
            <w:tcW w:w="0" w:type="auto"/>
          </w:tcPr>
          <w:p w14:paraId="5BA66397" w14:textId="77777777" w:rsidR="00CE6E57" w:rsidRDefault="00000000">
            <w:pPr>
              <w:pStyle w:val="Compact"/>
            </w:pPr>
            <w:r>
              <w:t>2021-07-01</w:t>
            </w:r>
          </w:p>
        </w:tc>
        <w:tc>
          <w:tcPr>
            <w:tcW w:w="1403" w:type="dxa"/>
          </w:tcPr>
          <w:p w14:paraId="19478182" w14:textId="77777777" w:rsidR="00CE6E57" w:rsidRDefault="00000000">
            <w:pPr>
              <w:pStyle w:val="Compact"/>
            </w:pPr>
            <w:r>
              <w:t>3.2.2.8</w:t>
            </w:r>
          </w:p>
        </w:tc>
        <w:tc>
          <w:tcPr>
            <w:tcW w:w="0" w:type="auto"/>
          </w:tcPr>
          <w:p w14:paraId="6740100C" w14:textId="77777777" w:rsidR="00CE6E57" w:rsidRDefault="00000000">
            <w:pPr>
              <w:pStyle w:val="Compact"/>
            </w:pPr>
            <w:r>
              <w:t>CAA checking is no longer optional if the CA is the DNS Operator or an Affiliate.</w:t>
            </w:r>
          </w:p>
        </w:tc>
      </w:tr>
      <w:tr w:rsidR="00CE6E57" w14:paraId="0BC7E2F7" w14:textId="77777777" w:rsidTr="008E653C">
        <w:tc>
          <w:tcPr>
            <w:tcW w:w="0" w:type="auto"/>
          </w:tcPr>
          <w:p w14:paraId="6B019EDC" w14:textId="77777777" w:rsidR="00CE6E57" w:rsidRDefault="00000000">
            <w:pPr>
              <w:pStyle w:val="Compact"/>
            </w:pPr>
            <w:r>
              <w:t>2021-07-01</w:t>
            </w:r>
          </w:p>
        </w:tc>
        <w:tc>
          <w:tcPr>
            <w:tcW w:w="1403" w:type="dxa"/>
          </w:tcPr>
          <w:p w14:paraId="383841E1" w14:textId="77777777" w:rsidR="00CE6E57" w:rsidRDefault="00000000">
            <w:pPr>
              <w:pStyle w:val="Compact"/>
            </w:pPr>
            <w:r>
              <w:t>3.2.2.4.18 and 3.2.2.4.19</w:t>
            </w:r>
          </w:p>
        </w:tc>
        <w:tc>
          <w:tcPr>
            <w:tcW w:w="0" w:type="auto"/>
          </w:tcPr>
          <w:p w14:paraId="61441433" w14:textId="77777777" w:rsidR="00CE6E57" w:rsidRDefault="00000000">
            <w:pPr>
              <w:pStyle w:val="Compact"/>
            </w:pPr>
            <w:r>
              <w:t>Redirects MUST be the result of one of the HTTP status code responses defined.</w:t>
            </w:r>
          </w:p>
        </w:tc>
      </w:tr>
      <w:tr w:rsidR="00CE6E57" w14:paraId="2BABC4F4" w14:textId="77777777" w:rsidTr="008E653C">
        <w:tc>
          <w:tcPr>
            <w:tcW w:w="0" w:type="auto"/>
          </w:tcPr>
          <w:p w14:paraId="0E5AC991" w14:textId="77777777" w:rsidR="00CE6E57" w:rsidRDefault="00000000">
            <w:pPr>
              <w:pStyle w:val="Compact"/>
            </w:pPr>
            <w:r>
              <w:lastRenderedPageBreak/>
              <w:t>2021-10-01</w:t>
            </w:r>
          </w:p>
        </w:tc>
        <w:tc>
          <w:tcPr>
            <w:tcW w:w="1403" w:type="dxa"/>
          </w:tcPr>
          <w:p w14:paraId="4BF37D1E" w14:textId="77777777" w:rsidR="00CE6E57" w:rsidRDefault="00000000">
            <w:pPr>
              <w:pStyle w:val="Compact"/>
            </w:pPr>
            <w:r>
              <w:t>7.1.4.2.1</w:t>
            </w:r>
          </w:p>
        </w:tc>
        <w:tc>
          <w:tcPr>
            <w:tcW w:w="0" w:type="auto"/>
          </w:tcPr>
          <w:p w14:paraId="5713BFA3" w14:textId="77777777" w:rsidR="00CE6E57" w:rsidRDefault="00000000">
            <w:pPr>
              <w:pStyle w:val="Compact"/>
            </w:pPr>
            <w:r>
              <w:t>Fully-Qualified Domain Names MUST consist solely of P-Labels and Non-Reserved LDH Labels.</w:t>
            </w:r>
          </w:p>
        </w:tc>
      </w:tr>
      <w:tr w:rsidR="00CE6E57" w14:paraId="3D33CB99" w14:textId="77777777" w:rsidTr="008E653C">
        <w:tc>
          <w:tcPr>
            <w:tcW w:w="0" w:type="auto"/>
          </w:tcPr>
          <w:p w14:paraId="77AF9E54" w14:textId="77777777" w:rsidR="00CE6E57" w:rsidRDefault="00000000">
            <w:pPr>
              <w:pStyle w:val="Compact"/>
            </w:pPr>
            <w:r>
              <w:t>2021-12-01</w:t>
            </w:r>
          </w:p>
        </w:tc>
        <w:tc>
          <w:tcPr>
            <w:tcW w:w="1403" w:type="dxa"/>
          </w:tcPr>
          <w:p w14:paraId="2759E69E" w14:textId="77777777" w:rsidR="00CE6E57" w:rsidRDefault="00000000">
            <w:pPr>
              <w:pStyle w:val="Compact"/>
            </w:pPr>
            <w:r>
              <w:t>3.2.2.4</w:t>
            </w:r>
          </w:p>
        </w:tc>
        <w:tc>
          <w:tcPr>
            <w:tcW w:w="0" w:type="auto"/>
          </w:tcPr>
          <w:p w14:paraId="3EF0F6AB" w14:textId="77777777" w:rsidR="00CE6E57" w:rsidRDefault="00000000">
            <w:pPr>
              <w:pStyle w:val="Compact"/>
            </w:pPr>
            <w:r>
              <w:t>CAs MUST NOT use methods 3.2.2.4.6, 3.2.2.4.18, or 3.2.2.4.19 to issue wildcard certificates or with Authorization Domain Names other than the FQDN.</w:t>
            </w:r>
          </w:p>
        </w:tc>
      </w:tr>
      <w:tr w:rsidR="00CE6E57" w14:paraId="37A0C8A6" w14:textId="77777777" w:rsidTr="008E653C">
        <w:tc>
          <w:tcPr>
            <w:tcW w:w="0" w:type="auto"/>
          </w:tcPr>
          <w:p w14:paraId="07167F62" w14:textId="77777777" w:rsidR="00CE6E57" w:rsidRDefault="00000000">
            <w:pPr>
              <w:pStyle w:val="Compact"/>
            </w:pPr>
            <w:r>
              <w:t>2022-06-01</w:t>
            </w:r>
          </w:p>
        </w:tc>
        <w:tc>
          <w:tcPr>
            <w:tcW w:w="1403" w:type="dxa"/>
          </w:tcPr>
          <w:p w14:paraId="05217B11" w14:textId="77777777" w:rsidR="00CE6E57" w:rsidRDefault="00000000">
            <w:pPr>
              <w:pStyle w:val="Compact"/>
            </w:pPr>
            <w:r>
              <w:t>7.1.3.2.1</w:t>
            </w:r>
          </w:p>
        </w:tc>
        <w:tc>
          <w:tcPr>
            <w:tcW w:w="0" w:type="auto"/>
          </w:tcPr>
          <w:p w14:paraId="707AF1F2" w14:textId="77777777" w:rsidR="00CE6E57" w:rsidRDefault="00000000">
            <w:pPr>
              <w:pStyle w:val="Compact"/>
            </w:pPr>
            <w:r>
              <w:t>CAs MUST NOT sign OCSP responses using the SHA-1 hash algorithm.</w:t>
            </w:r>
          </w:p>
        </w:tc>
      </w:tr>
      <w:tr w:rsidR="00CE6E57" w14:paraId="5B1BA9E6" w14:textId="77777777" w:rsidTr="008E653C">
        <w:tc>
          <w:tcPr>
            <w:tcW w:w="0" w:type="auto"/>
          </w:tcPr>
          <w:p w14:paraId="2E3E6C56" w14:textId="77777777" w:rsidR="00CE6E57" w:rsidRDefault="00000000">
            <w:pPr>
              <w:pStyle w:val="Compact"/>
            </w:pPr>
            <w:r>
              <w:t>2022-09-01</w:t>
            </w:r>
          </w:p>
        </w:tc>
        <w:tc>
          <w:tcPr>
            <w:tcW w:w="1403" w:type="dxa"/>
          </w:tcPr>
          <w:p w14:paraId="2BCEE587" w14:textId="77777777" w:rsidR="00CE6E57" w:rsidRDefault="00000000">
            <w:pPr>
              <w:pStyle w:val="Compact"/>
            </w:pPr>
            <w:r>
              <w:t>7.1.4.2.2</w:t>
            </w:r>
          </w:p>
        </w:tc>
        <w:tc>
          <w:tcPr>
            <w:tcW w:w="0" w:type="auto"/>
          </w:tcPr>
          <w:p w14:paraId="3B482E0E" w14:textId="77777777" w:rsidR="00CE6E57" w:rsidRDefault="00000000">
            <w:pPr>
              <w:pStyle w:val="Compact"/>
            </w:pPr>
            <w:r>
              <w:t>CAs MUST NOT include the organizationalUnitName field in the Subject</w:t>
            </w:r>
          </w:p>
        </w:tc>
      </w:tr>
      <w:tr w:rsidR="00CE6E57" w14:paraId="452B82FC" w14:textId="77777777" w:rsidTr="008E653C">
        <w:tc>
          <w:tcPr>
            <w:tcW w:w="0" w:type="auto"/>
          </w:tcPr>
          <w:p w14:paraId="4F51BC16" w14:textId="77777777" w:rsidR="00CE6E57" w:rsidRDefault="00000000">
            <w:pPr>
              <w:pStyle w:val="Compact"/>
            </w:pPr>
            <w:r>
              <w:t>2023-01-15</w:t>
            </w:r>
          </w:p>
        </w:tc>
        <w:tc>
          <w:tcPr>
            <w:tcW w:w="1403" w:type="dxa"/>
          </w:tcPr>
          <w:p w14:paraId="0DA9888A" w14:textId="77777777" w:rsidR="00CE6E57" w:rsidRDefault="00000000">
            <w:pPr>
              <w:pStyle w:val="Compact"/>
            </w:pPr>
            <w:r>
              <w:t>7.2.2</w:t>
            </w:r>
          </w:p>
        </w:tc>
        <w:tc>
          <w:tcPr>
            <w:tcW w:w="0" w:type="auto"/>
          </w:tcPr>
          <w:p w14:paraId="3BE7C2DE" w14:textId="77777777" w:rsidR="00CE6E57" w:rsidRDefault="00000000">
            <w:pPr>
              <w:pStyle w:val="Compact"/>
            </w:pPr>
            <w:r>
              <w:t>Sharded or partitioned CRLs MUST have a distributionPoint</w:t>
            </w:r>
          </w:p>
        </w:tc>
      </w:tr>
      <w:tr w:rsidR="00CE6E57" w14:paraId="3B14A4D9" w14:textId="77777777" w:rsidTr="008E653C">
        <w:tc>
          <w:tcPr>
            <w:tcW w:w="0" w:type="auto"/>
          </w:tcPr>
          <w:p w14:paraId="314CCA33" w14:textId="77777777" w:rsidR="00CE6E57" w:rsidRDefault="00000000">
            <w:pPr>
              <w:pStyle w:val="Compact"/>
            </w:pPr>
            <w:r>
              <w:t>2023-07-15</w:t>
            </w:r>
          </w:p>
        </w:tc>
        <w:tc>
          <w:tcPr>
            <w:tcW w:w="1403" w:type="dxa"/>
          </w:tcPr>
          <w:p w14:paraId="69F5D965" w14:textId="77777777" w:rsidR="00CE6E57" w:rsidRDefault="00000000">
            <w:pPr>
              <w:pStyle w:val="Compact"/>
            </w:pPr>
            <w:r>
              <w:t>4.9.1.1 and 7.2.2</w:t>
            </w:r>
          </w:p>
        </w:tc>
        <w:tc>
          <w:tcPr>
            <w:tcW w:w="0" w:type="auto"/>
          </w:tcPr>
          <w:p w14:paraId="17A1F3DA" w14:textId="77777777" w:rsidR="00CE6E57" w:rsidRDefault="00000000">
            <w:pPr>
              <w:pStyle w:val="Compact"/>
            </w:pPr>
            <w:r>
              <w:t>New CRL entries MUST have a revocation reason code</w:t>
            </w:r>
          </w:p>
        </w:tc>
      </w:tr>
      <w:tr w:rsidR="00CE6E57" w14:paraId="0D6E8310" w14:textId="77777777" w:rsidTr="008E653C">
        <w:tc>
          <w:tcPr>
            <w:tcW w:w="0" w:type="auto"/>
          </w:tcPr>
          <w:p w14:paraId="2204EA95" w14:textId="77777777" w:rsidR="00CE6E57" w:rsidRDefault="00000000">
            <w:pPr>
              <w:pStyle w:val="Compact"/>
            </w:pPr>
            <w:r>
              <w:t>2023-09-15</w:t>
            </w:r>
          </w:p>
        </w:tc>
        <w:tc>
          <w:tcPr>
            <w:tcW w:w="1403" w:type="dxa"/>
          </w:tcPr>
          <w:p w14:paraId="31A81020" w14:textId="77777777" w:rsidR="00CE6E57" w:rsidRDefault="00000000">
            <w:pPr>
              <w:pStyle w:val="Compact"/>
            </w:pPr>
            <w:r>
              <w:t>Section 7 (and others)</w:t>
            </w:r>
          </w:p>
        </w:tc>
        <w:tc>
          <w:tcPr>
            <w:tcW w:w="0" w:type="auto"/>
          </w:tcPr>
          <w:p w14:paraId="177F65BB" w14:textId="77777777" w:rsidR="00CE6E57" w:rsidRDefault="00000000">
            <w:pPr>
              <w:pStyle w:val="Compact"/>
            </w:pPr>
            <w:r>
              <w:t>CAs MUST use the updated Certificate Profiles passed in Version 2.0.0</w:t>
            </w:r>
          </w:p>
        </w:tc>
      </w:tr>
      <w:tr w:rsidR="00CE6E57" w14:paraId="629E35D1" w14:textId="77777777" w:rsidTr="008E653C">
        <w:tc>
          <w:tcPr>
            <w:tcW w:w="0" w:type="auto"/>
          </w:tcPr>
          <w:p w14:paraId="63A6C544" w14:textId="77777777" w:rsidR="00CE6E57" w:rsidRDefault="00000000">
            <w:pPr>
              <w:pStyle w:val="Compact"/>
            </w:pPr>
            <w:r>
              <w:t>2024-03-15</w:t>
            </w:r>
          </w:p>
        </w:tc>
        <w:tc>
          <w:tcPr>
            <w:tcW w:w="1403" w:type="dxa"/>
          </w:tcPr>
          <w:p w14:paraId="0FEAB459" w14:textId="77777777" w:rsidR="00CE6E57" w:rsidRDefault="00000000">
            <w:pPr>
              <w:pStyle w:val="Compact"/>
            </w:pPr>
            <w:r>
              <w:t>4.9.7</w:t>
            </w:r>
          </w:p>
        </w:tc>
        <w:tc>
          <w:tcPr>
            <w:tcW w:w="0" w:type="auto"/>
          </w:tcPr>
          <w:p w14:paraId="3A156A5D" w14:textId="77777777" w:rsidR="00CE6E57" w:rsidRDefault="00000000">
            <w:pPr>
              <w:pStyle w:val="Compact"/>
            </w:pPr>
            <w:r>
              <w:t>CAs MUST generate and publish CRLs.</w:t>
            </w:r>
          </w:p>
        </w:tc>
      </w:tr>
      <w:tr w:rsidR="00CE6E57" w14:paraId="0F289BF3" w14:textId="77777777" w:rsidTr="008E653C">
        <w:tc>
          <w:tcPr>
            <w:tcW w:w="0" w:type="auto"/>
          </w:tcPr>
          <w:p w14:paraId="6A83906E" w14:textId="77777777" w:rsidR="00CE6E57" w:rsidRDefault="00000000">
            <w:pPr>
              <w:pStyle w:val="Compact"/>
            </w:pPr>
            <w:r>
              <w:t>2024-09-15</w:t>
            </w:r>
          </w:p>
        </w:tc>
        <w:tc>
          <w:tcPr>
            <w:tcW w:w="1403" w:type="dxa"/>
          </w:tcPr>
          <w:p w14:paraId="5448AF51" w14:textId="77777777" w:rsidR="00CE6E57" w:rsidRDefault="00000000">
            <w:pPr>
              <w:pStyle w:val="Compact"/>
            </w:pPr>
            <w:r>
              <w:t>4.3.1.2</w:t>
            </w:r>
          </w:p>
        </w:tc>
        <w:tc>
          <w:tcPr>
            <w:tcW w:w="0" w:type="auto"/>
          </w:tcPr>
          <w:p w14:paraId="037A8AB9" w14:textId="77777777" w:rsidR="00CE6E57" w:rsidRDefault="00000000">
            <w:pPr>
              <w:pStyle w:val="Compact"/>
            </w:pPr>
            <w:r>
              <w:t>The CA SHOULD implement a Linting process to test the technical conformity of the to-be-issued Certificate with these Requirements.</w:t>
            </w:r>
          </w:p>
        </w:tc>
      </w:tr>
      <w:tr w:rsidR="00CE6E57" w14:paraId="7C6E1CE1" w14:textId="77777777" w:rsidTr="008E653C">
        <w:tc>
          <w:tcPr>
            <w:tcW w:w="0" w:type="auto"/>
          </w:tcPr>
          <w:p w14:paraId="23F36A5B" w14:textId="77777777" w:rsidR="00CE6E57" w:rsidRDefault="00000000">
            <w:pPr>
              <w:pStyle w:val="Compact"/>
            </w:pPr>
            <w:r>
              <w:t>2025-01-15</w:t>
            </w:r>
          </w:p>
        </w:tc>
        <w:tc>
          <w:tcPr>
            <w:tcW w:w="1403" w:type="dxa"/>
          </w:tcPr>
          <w:p w14:paraId="4C43FDEC" w14:textId="77777777" w:rsidR="00CE6E57" w:rsidRDefault="00000000">
            <w:pPr>
              <w:pStyle w:val="Compact"/>
            </w:pPr>
            <w:r>
              <w:t>4.9.9</w:t>
            </w:r>
          </w:p>
        </w:tc>
        <w:tc>
          <w:tcPr>
            <w:tcW w:w="0" w:type="auto"/>
          </w:tcPr>
          <w:p w14:paraId="677130E8" w14:textId="77777777" w:rsidR="00CE6E57" w:rsidRDefault="00000000">
            <w:pPr>
              <w:pStyle w:val="Compact"/>
            </w:pPr>
            <w:r>
              <w:t>Subscriber Certificate OCSP responses MUST be available 15 minutes after issuance.</w:t>
            </w:r>
          </w:p>
        </w:tc>
      </w:tr>
      <w:tr w:rsidR="00CE6E57" w14:paraId="41487497" w14:textId="77777777" w:rsidTr="008E653C">
        <w:tc>
          <w:tcPr>
            <w:tcW w:w="0" w:type="auto"/>
          </w:tcPr>
          <w:p w14:paraId="2756D375" w14:textId="77777777" w:rsidR="00CE6E57" w:rsidRDefault="00000000">
            <w:pPr>
              <w:pStyle w:val="Compact"/>
            </w:pPr>
            <w:r>
              <w:t>2025-01-15</w:t>
            </w:r>
          </w:p>
        </w:tc>
        <w:tc>
          <w:tcPr>
            <w:tcW w:w="1403" w:type="dxa"/>
          </w:tcPr>
          <w:p w14:paraId="48FB02C0" w14:textId="77777777" w:rsidR="00CE6E57" w:rsidRDefault="00000000">
            <w:pPr>
              <w:pStyle w:val="Compact"/>
            </w:pPr>
            <w:r>
              <w:t>3.2.2.4</w:t>
            </w:r>
          </w:p>
        </w:tc>
        <w:tc>
          <w:tcPr>
            <w:tcW w:w="0" w:type="auto"/>
          </w:tcPr>
          <w:p w14:paraId="60A55205" w14:textId="77777777" w:rsidR="00CE6E57" w:rsidRDefault="00000000">
            <w:pPr>
              <w:pStyle w:val="Compact"/>
            </w:pPr>
            <w:r>
              <w:t>CAs MUST NOT rely on HTTPS websites to identify Domain Contact information. CAs MUST rely on IANA resources for identifying Domain Contact information.</w:t>
            </w:r>
          </w:p>
        </w:tc>
      </w:tr>
      <w:tr w:rsidR="00CE6E57" w14:paraId="6F84643F" w14:textId="77777777" w:rsidTr="008E653C">
        <w:tc>
          <w:tcPr>
            <w:tcW w:w="0" w:type="auto"/>
          </w:tcPr>
          <w:p w14:paraId="13AD987A" w14:textId="77777777" w:rsidR="00CE6E57" w:rsidRDefault="00000000">
            <w:pPr>
              <w:pStyle w:val="Compact"/>
            </w:pPr>
            <w:r>
              <w:t>2025-03-15</w:t>
            </w:r>
          </w:p>
        </w:tc>
        <w:tc>
          <w:tcPr>
            <w:tcW w:w="1403" w:type="dxa"/>
          </w:tcPr>
          <w:p w14:paraId="05BF4F13" w14:textId="77777777" w:rsidR="00CE6E57" w:rsidRDefault="00000000">
            <w:pPr>
              <w:pStyle w:val="Compact"/>
            </w:pPr>
            <w:r>
              <w:t>4.3.1.2</w:t>
            </w:r>
          </w:p>
        </w:tc>
        <w:tc>
          <w:tcPr>
            <w:tcW w:w="0" w:type="auto"/>
          </w:tcPr>
          <w:p w14:paraId="17493BB6" w14:textId="77777777" w:rsidR="00CE6E57" w:rsidRDefault="00000000">
            <w:pPr>
              <w:pStyle w:val="Compact"/>
            </w:pPr>
            <w:r>
              <w:t>The CA SHALL implement a Linting process to test the technical conformity of the to-be-issued Certificate with these Requirements.</w:t>
            </w:r>
          </w:p>
        </w:tc>
      </w:tr>
      <w:tr w:rsidR="00CE6E57" w14:paraId="10120F65" w14:textId="77777777" w:rsidTr="008E653C">
        <w:tc>
          <w:tcPr>
            <w:tcW w:w="0" w:type="auto"/>
          </w:tcPr>
          <w:p w14:paraId="4506A864" w14:textId="77777777" w:rsidR="00CE6E57" w:rsidRDefault="00000000">
            <w:pPr>
              <w:pStyle w:val="Compact"/>
            </w:pPr>
            <w:r>
              <w:t>2025-03-15</w:t>
            </w:r>
          </w:p>
        </w:tc>
        <w:tc>
          <w:tcPr>
            <w:tcW w:w="1403" w:type="dxa"/>
          </w:tcPr>
          <w:p w14:paraId="2B76E690" w14:textId="77777777" w:rsidR="00CE6E57" w:rsidRDefault="00000000">
            <w:pPr>
              <w:pStyle w:val="Compact"/>
            </w:pPr>
            <w:r>
              <w:t>8.7</w:t>
            </w:r>
          </w:p>
        </w:tc>
        <w:tc>
          <w:tcPr>
            <w:tcW w:w="0" w:type="auto"/>
          </w:tcPr>
          <w:p w14:paraId="0B77DAD0" w14:textId="77777777" w:rsidR="00CE6E57" w:rsidRDefault="00000000">
            <w:pPr>
              <w:pStyle w:val="Compact"/>
            </w:pPr>
            <w:r>
              <w:t>The CA SHOULD use a Linting process to test the technical accuracy of already issued Certificates against the sample set chosen for Self-Audits.</w:t>
            </w:r>
          </w:p>
        </w:tc>
      </w:tr>
      <w:tr w:rsidR="00CE6E57" w14:paraId="085CBBBF" w14:textId="77777777" w:rsidTr="008E653C">
        <w:tc>
          <w:tcPr>
            <w:tcW w:w="0" w:type="auto"/>
          </w:tcPr>
          <w:p w14:paraId="1FE54127" w14:textId="77777777" w:rsidR="00CE6E57" w:rsidRDefault="00000000">
            <w:pPr>
              <w:pStyle w:val="Compact"/>
            </w:pPr>
            <w:r>
              <w:t>2025-03-15</w:t>
            </w:r>
          </w:p>
        </w:tc>
        <w:tc>
          <w:tcPr>
            <w:tcW w:w="1403" w:type="dxa"/>
          </w:tcPr>
          <w:p w14:paraId="39013622" w14:textId="77777777" w:rsidR="00CE6E57" w:rsidRDefault="00000000">
            <w:pPr>
              <w:pStyle w:val="Compact"/>
            </w:pPr>
            <w:r>
              <w:t>3.2.2.9</w:t>
            </w:r>
          </w:p>
        </w:tc>
        <w:tc>
          <w:tcPr>
            <w:tcW w:w="0" w:type="auto"/>
          </w:tcPr>
          <w:p w14:paraId="7E867C55" w14:textId="77777777" w:rsidR="00CE6E57" w:rsidRDefault="00000000">
            <w:pPr>
              <w:pStyle w:val="Compact"/>
            </w:pPr>
            <w:r>
              <w:t>CAs MUST corroborate the results of domain validation and CAA checks from multiple Network Perspectives where specified.</w:t>
            </w:r>
          </w:p>
        </w:tc>
      </w:tr>
      <w:tr w:rsidR="00CE6E57" w14:paraId="55927C5D" w14:textId="77777777" w:rsidTr="008E653C">
        <w:tc>
          <w:tcPr>
            <w:tcW w:w="0" w:type="auto"/>
          </w:tcPr>
          <w:p w14:paraId="689B5365" w14:textId="77777777" w:rsidR="00CE6E57" w:rsidRDefault="00000000">
            <w:pPr>
              <w:pStyle w:val="Compact"/>
            </w:pPr>
            <w:r>
              <w:t>2025-07-15</w:t>
            </w:r>
          </w:p>
        </w:tc>
        <w:tc>
          <w:tcPr>
            <w:tcW w:w="1403" w:type="dxa"/>
          </w:tcPr>
          <w:p w14:paraId="29DB2EB2" w14:textId="77777777" w:rsidR="00CE6E57" w:rsidRDefault="00000000">
            <w:pPr>
              <w:pStyle w:val="Compact"/>
            </w:pPr>
            <w:r>
              <w:t>3.2.2.4</w:t>
            </w:r>
          </w:p>
        </w:tc>
        <w:tc>
          <w:tcPr>
            <w:tcW w:w="0" w:type="auto"/>
          </w:tcPr>
          <w:p w14:paraId="589B36CF" w14:textId="77777777" w:rsidR="00CE6E57" w:rsidRDefault="00000000">
            <w:pPr>
              <w:pStyle w:val="Compact"/>
            </w:pPr>
            <w:r>
              <w:t>CAs MUST NOT rely on Methods 3.2.2.4.2 and 3.2.2.4.15 to issue Subscriber Certificates.</w:t>
            </w:r>
          </w:p>
        </w:tc>
      </w:tr>
      <w:tr w:rsidR="00CE6E57" w14:paraId="47D3D78A" w14:textId="77777777" w:rsidTr="008E653C">
        <w:tc>
          <w:tcPr>
            <w:tcW w:w="0" w:type="auto"/>
          </w:tcPr>
          <w:p w14:paraId="6FB9DB77" w14:textId="77777777" w:rsidR="00CE6E57" w:rsidRDefault="00000000">
            <w:pPr>
              <w:pStyle w:val="Compact"/>
            </w:pPr>
            <w:r>
              <w:t>2025-12-01</w:t>
            </w:r>
          </w:p>
        </w:tc>
        <w:tc>
          <w:tcPr>
            <w:tcW w:w="1403" w:type="dxa"/>
          </w:tcPr>
          <w:p w14:paraId="482562B6" w14:textId="77777777" w:rsidR="00CE6E57" w:rsidRDefault="00000000">
            <w:pPr>
              <w:pStyle w:val="Compact"/>
            </w:pPr>
            <w:r>
              <w:t>5.7.1.2</w:t>
            </w:r>
          </w:p>
        </w:tc>
        <w:tc>
          <w:tcPr>
            <w:tcW w:w="0" w:type="auto"/>
          </w:tcPr>
          <w:p w14:paraId="5D48AAF8" w14:textId="77777777" w:rsidR="00CE6E57" w:rsidRDefault="00000000">
            <w:pPr>
              <w:pStyle w:val="Compact"/>
            </w:pPr>
            <w:r>
              <w:t>CAs SHALL assert in section 5.7.1 of their CPS or combined CP/CPS their mass revocation plan, testing, and continuous improvements.</w:t>
            </w:r>
          </w:p>
        </w:tc>
      </w:tr>
      <w:tr w:rsidR="008E653C" w14:paraId="7E4B2DF8" w14:textId="77777777" w:rsidTr="008E653C">
        <w:tc>
          <w:tcPr>
            <w:tcW w:w="0" w:type="auto"/>
          </w:tcPr>
          <w:p w14:paraId="7782776C" w14:textId="71D74B01" w:rsidR="008E653C" w:rsidRDefault="008E653C" w:rsidP="008E653C">
            <w:pPr>
              <w:pStyle w:val="Compact"/>
            </w:pPr>
            <w:ins w:id="26" w:author="CABF" w:date="2025-10-05T11:35:00Z" w16du:dateUtc="2025-10-05T08:35:00Z">
              <w:r>
                <w:t>2026-03-15</w:t>
              </w:r>
            </w:ins>
          </w:p>
        </w:tc>
        <w:tc>
          <w:tcPr>
            <w:tcW w:w="0" w:type="auto"/>
          </w:tcPr>
          <w:p w14:paraId="632C6976" w14:textId="6095E840" w:rsidR="008E653C" w:rsidRDefault="008E653C" w:rsidP="008E653C">
            <w:pPr>
              <w:pStyle w:val="Compact"/>
            </w:pPr>
            <w:ins w:id="27" w:author="CABF" w:date="2025-10-05T11:35:00Z" w16du:dateUtc="2025-10-05T08:35:00Z">
              <w:r>
                <w:t>7.1.2.4</w:t>
              </w:r>
            </w:ins>
          </w:p>
        </w:tc>
        <w:tc>
          <w:tcPr>
            <w:tcW w:w="6513" w:type="dxa"/>
          </w:tcPr>
          <w:p w14:paraId="39D6BE31" w14:textId="56BB2E08" w:rsidR="008E653C" w:rsidRDefault="008E653C" w:rsidP="008E653C">
            <w:pPr>
              <w:pStyle w:val="Compact"/>
            </w:pPr>
            <w:ins w:id="28" w:author="CABF" w:date="2025-10-05T11:35:00Z" w16du:dateUtc="2025-10-05T08:35:00Z">
              <w:r>
                <w:t xml:space="preserve">CAs MUST NOT use Precertificate Signing CAs to issue Precertificates. CAs MUST NOT issue certificates using the </w:t>
              </w:r>
              <w:r>
                <w:lastRenderedPageBreak/>
                <w:t>Technically Constrained Precertificate Signing CA Certificate Profile specified in Section 7.1.2.4.</w:t>
              </w:r>
            </w:ins>
          </w:p>
        </w:tc>
      </w:tr>
      <w:tr w:rsidR="008E653C" w14:paraId="6799DA38" w14:textId="77777777" w:rsidTr="008E653C">
        <w:tc>
          <w:tcPr>
            <w:tcW w:w="0" w:type="auto"/>
          </w:tcPr>
          <w:p w14:paraId="0F172249" w14:textId="77777777" w:rsidR="008E653C" w:rsidRDefault="008E653C" w:rsidP="008E653C">
            <w:pPr>
              <w:pStyle w:val="Compact"/>
            </w:pPr>
            <w:r>
              <w:lastRenderedPageBreak/>
              <w:t>2026-03-15</w:t>
            </w:r>
          </w:p>
        </w:tc>
        <w:tc>
          <w:tcPr>
            <w:tcW w:w="0" w:type="auto"/>
          </w:tcPr>
          <w:p w14:paraId="058AF0E3" w14:textId="77777777" w:rsidR="008E653C" w:rsidRDefault="008E653C" w:rsidP="008E653C">
            <w:pPr>
              <w:pStyle w:val="Compact"/>
            </w:pPr>
            <w:r>
              <w:t>4.2.1</w:t>
            </w:r>
          </w:p>
        </w:tc>
        <w:tc>
          <w:tcPr>
            <w:tcW w:w="6513" w:type="dxa"/>
          </w:tcPr>
          <w:p w14:paraId="3E47E7F1" w14:textId="77777777" w:rsidR="008E653C" w:rsidRDefault="008E653C" w:rsidP="008E653C">
            <w:pPr>
              <w:pStyle w:val="Compact"/>
            </w:pPr>
            <w:r>
              <w:t>Subject Identity Information validation maximum data reuse period is 398 days.</w:t>
            </w:r>
          </w:p>
        </w:tc>
      </w:tr>
      <w:tr w:rsidR="008E653C" w14:paraId="2B10AB1F" w14:textId="77777777" w:rsidTr="008E653C">
        <w:tc>
          <w:tcPr>
            <w:tcW w:w="0" w:type="auto"/>
          </w:tcPr>
          <w:p w14:paraId="14559619" w14:textId="77777777" w:rsidR="008E653C" w:rsidRDefault="008E653C" w:rsidP="008E653C">
            <w:pPr>
              <w:pStyle w:val="Compact"/>
            </w:pPr>
            <w:r>
              <w:t>2026-03-15</w:t>
            </w:r>
          </w:p>
        </w:tc>
        <w:tc>
          <w:tcPr>
            <w:tcW w:w="0" w:type="auto"/>
          </w:tcPr>
          <w:p w14:paraId="326C0B4F" w14:textId="77777777" w:rsidR="008E653C" w:rsidRDefault="008E653C" w:rsidP="008E653C">
            <w:pPr>
              <w:pStyle w:val="Compact"/>
            </w:pPr>
            <w:r>
              <w:t>4.2.1</w:t>
            </w:r>
          </w:p>
        </w:tc>
        <w:tc>
          <w:tcPr>
            <w:tcW w:w="6513" w:type="dxa"/>
          </w:tcPr>
          <w:p w14:paraId="75FAA173" w14:textId="77777777" w:rsidR="008E653C" w:rsidRDefault="008E653C" w:rsidP="008E653C">
            <w:pPr>
              <w:pStyle w:val="Compact"/>
            </w:pPr>
            <w:r>
              <w:t>Domain Name and IP Address validation maximum data reuse period is 200 days.</w:t>
            </w:r>
          </w:p>
        </w:tc>
      </w:tr>
      <w:tr w:rsidR="008E653C" w14:paraId="64A54DC1" w14:textId="77777777" w:rsidTr="008E653C">
        <w:tc>
          <w:tcPr>
            <w:tcW w:w="0" w:type="auto"/>
          </w:tcPr>
          <w:p w14:paraId="39817EEE" w14:textId="77777777" w:rsidR="008E653C" w:rsidRDefault="008E653C" w:rsidP="008E653C">
            <w:pPr>
              <w:pStyle w:val="Compact"/>
            </w:pPr>
            <w:r>
              <w:t>2026-03-15</w:t>
            </w:r>
          </w:p>
        </w:tc>
        <w:tc>
          <w:tcPr>
            <w:tcW w:w="0" w:type="auto"/>
          </w:tcPr>
          <w:p w14:paraId="37EF52EB" w14:textId="77777777" w:rsidR="008E653C" w:rsidRDefault="008E653C" w:rsidP="008E653C">
            <w:pPr>
              <w:pStyle w:val="Compact"/>
            </w:pPr>
            <w:r>
              <w:t>6.3.2</w:t>
            </w:r>
          </w:p>
        </w:tc>
        <w:tc>
          <w:tcPr>
            <w:tcW w:w="6513" w:type="dxa"/>
          </w:tcPr>
          <w:p w14:paraId="734CCEC5" w14:textId="77777777" w:rsidR="008E653C" w:rsidRDefault="008E653C" w:rsidP="008E653C">
            <w:pPr>
              <w:pStyle w:val="Compact"/>
            </w:pPr>
            <w:r>
              <w:t>Maximum validity period of Subscriber Certificates is 200 days.</w:t>
            </w:r>
          </w:p>
        </w:tc>
      </w:tr>
      <w:tr w:rsidR="008E653C" w14:paraId="4EE32B87" w14:textId="77777777" w:rsidTr="008E653C">
        <w:tc>
          <w:tcPr>
            <w:tcW w:w="0" w:type="auto"/>
          </w:tcPr>
          <w:p w14:paraId="34A4DE6C" w14:textId="77777777" w:rsidR="008E653C" w:rsidRDefault="008E653C" w:rsidP="008E653C">
            <w:pPr>
              <w:pStyle w:val="Compact"/>
            </w:pPr>
            <w:r>
              <w:t>2026-03-15</w:t>
            </w:r>
          </w:p>
        </w:tc>
        <w:tc>
          <w:tcPr>
            <w:tcW w:w="0" w:type="auto"/>
          </w:tcPr>
          <w:p w14:paraId="33F5B1FF" w14:textId="77777777" w:rsidR="008E653C" w:rsidRDefault="008E653C" w:rsidP="008E653C">
            <w:pPr>
              <w:pStyle w:val="Compact"/>
            </w:pPr>
            <w:r>
              <w:t>3.2.2.4</w:t>
            </w:r>
          </w:p>
        </w:tc>
        <w:tc>
          <w:tcPr>
            <w:tcW w:w="6513" w:type="dxa"/>
          </w:tcPr>
          <w:p w14:paraId="73BA5887" w14:textId="77777777" w:rsidR="008E653C" w:rsidRDefault="008E653C" w:rsidP="008E653C">
            <w:pPr>
              <w:pStyle w:val="Compact"/>
            </w:pPr>
            <w:r>
              <w:t>DNSSEC validation back to the IANA DNSSEC root trust anchor MUST be performed on all DNS queries associated with the validation of domain authorization or control by the Primary Network Perspective.</w:t>
            </w:r>
          </w:p>
        </w:tc>
      </w:tr>
      <w:tr w:rsidR="008E653C" w14:paraId="361E96DE" w14:textId="77777777" w:rsidTr="008E653C">
        <w:tc>
          <w:tcPr>
            <w:tcW w:w="0" w:type="auto"/>
          </w:tcPr>
          <w:p w14:paraId="7C09B6E0" w14:textId="77777777" w:rsidR="008E653C" w:rsidRDefault="008E653C" w:rsidP="008E653C">
            <w:pPr>
              <w:pStyle w:val="Compact"/>
            </w:pPr>
            <w:r>
              <w:t>2026-03-15</w:t>
            </w:r>
          </w:p>
        </w:tc>
        <w:tc>
          <w:tcPr>
            <w:tcW w:w="0" w:type="auto"/>
          </w:tcPr>
          <w:p w14:paraId="1BB9B19A" w14:textId="77777777" w:rsidR="008E653C" w:rsidRDefault="008E653C" w:rsidP="008E653C">
            <w:pPr>
              <w:pStyle w:val="Compact"/>
            </w:pPr>
            <w:r>
              <w:t>3.2.2.4</w:t>
            </w:r>
          </w:p>
        </w:tc>
        <w:tc>
          <w:tcPr>
            <w:tcW w:w="6513" w:type="dxa"/>
          </w:tcPr>
          <w:p w14:paraId="3DDF2F19" w14:textId="77777777" w:rsidR="008E653C" w:rsidRDefault="008E653C" w:rsidP="008E653C">
            <w:pPr>
              <w:pStyle w:val="Compact"/>
            </w:pPr>
            <w:r>
              <w:t>CAs MUST NOT use local policy to disable DNSSEC validation on any DNS query associated with the validation of domain authorization or control.</w:t>
            </w:r>
          </w:p>
        </w:tc>
      </w:tr>
      <w:tr w:rsidR="008E653C" w14:paraId="737E37AE" w14:textId="77777777" w:rsidTr="008E653C">
        <w:tc>
          <w:tcPr>
            <w:tcW w:w="0" w:type="auto"/>
          </w:tcPr>
          <w:p w14:paraId="4E8E92BF" w14:textId="77777777" w:rsidR="008E653C" w:rsidRDefault="008E653C" w:rsidP="008E653C">
            <w:pPr>
              <w:pStyle w:val="Compact"/>
            </w:pPr>
            <w:r>
              <w:t>2026-03-15</w:t>
            </w:r>
          </w:p>
        </w:tc>
        <w:tc>
          <w:tcPr>
            <w:tcW w:w="0" w:type="auto"/>
          </w:tcPr>
          <w:p w14:paraId="4EA089E5" w14:textId="77777777" w:rsidR="008E653C" w:rsidRDefault="008E653C" w:rsidP="008E653C">
            <w:pPr>
              <w:pStyle w:val="Compact"/>
            </w:pPr>
            <w:r>
              <w:t>3.2.2.8.1</w:t>
            </w:r>
          </w:p>
        </w:tc>
        <w:tc>
          <w:tcPr>
            <w:tcW w:w="6513" w:type="dxa"/>
          </w:tcPr>
          <w:p w14:paraId="7FD6EE3B" w14:textId="77777777" w:rsidR="008E653C" w:rsidRDefault="008E653C" w:rsidP="008E653C">
            <w:pPr>
              <w:pStyle w:val="Compact"/>
            </w:pPr>
            <w:r>
              <w:t>DNSSEC validation back to the IANA DNSSEC root trust anchor MUST be performed on all DNS queries associated with CAA record lookups performed by the Primary Network Perspective.</w:t>
            </w:r>
          </w:p>
        </w:tc>
      </w:tr>
      <w:tr w:rsidR="008E653C" w14:paraId="6856D0F3" w14:textId="77777777" w:rsidTr="008E653C">
        <w:tc>
          <w:tcPr>
            <w:tcW w:w="0" w:type="auto"/>
          </w:tcPr>
          <w:p w14:paraId="4C2AFDEE" w14:textId="77777777" w:rsidR="008E653C" w:rsidRDefault="008E653C" w:rsidP="008E653C">
            <w:pPr>
              <w:pStyle w:val="Compact"/>
            </w:pPr>
            <w:r>
              <w:t>2026-03-15</w:t>
            </w:r>
          </w:p>
        </w:tc>
        <w:tc>
          <w:tcPr>
            <w:tcW w:w="0" w:type="auto"/>
          </w:tcPr>
          <w:p w14:paraId="285C66B5" w14:textId="77777777" w:rsidR="008E653C" w:rsidRDefault="008E653C" w:rsidP="008E653C">
            <w:pPr>
              <w:pStyle w:val="Compact"/>
            </w:pPr>
            <w:r>
              <w:t>3.2.2.8.1</w:t>
            </w:r>
          </w:p>
        </w:tc>
        <w:tc>
          <w:tcPr>
            <w:tcW w:w="6513" w:type="dxa"/>
          </w:tcPr>
          <w:p w14:paraId="7BDD0006" w14:textId="77777777" w:rsidR="008E653C" w:rsidRDefault="008E653C" w:rsidP="008E653C">
            <w:pPr>
              <w:pStyle w:val="Compact"/>
            </w:pPr>
            <w:r>
              <w:t>CAs MUST NOT use local policy to disable DNSSEC validation on any DNS query associated CAA record lookups.</w:t>
            </w:r>
          </w:p>
        </w:tc>
      </w:tr>
      <w:tr w:rsidR="008E653C" w14:paraId="0ED38761" w14:textId="77777777" w:rsidTr="008E653C">
        <w:tc>
          <w:tcPr>
            <w:tcW w:w="0" w:type="auto"/>
          </w:tcPr>
          <w:p w14:paraId="659AF455" w14:textId="77777777" w:rsidR="008E653C" w:rsidRDefault="008E653C" w:rsidP="008E653C">
            <w:pPr>
              <w:pStyle w:val="Compact"/>
            </w:pPr>
            <w:r>
              <w:t>2026-03-15</w:t>
            </w:r>
          </w:p>
        </w:tc>
        <w:tc>
          <w:tcPr>
            <w:tcW w:w="0" w:type="auto"/>
          </w:tcPr>
          <w:p w14:paraId="049C5CF7" w14:textId="77777777" w:rsidR="008E653C" w:rsidRDefault="008E653C" w:rsidP="008E653C">
            <w:pPr>
              <w:pStyle w:val="Compact"/>
            </w:pPr>
            <w:r>
              <w:t>3.2.2.8.1</w:t>
            </w:r>
          </w:p>
        </w:tc>
        <w:tc>
          <w:tcPr>
            <w:tcW w:w="6513" w:type="dxa"/>
          </w:tcPr>
          <w:p w14:paraId="7DA71B69" w14:textId="77777777" w:rsidR="008E653C" w:rsidRDefault="008E653C" w:rsidP="008E653C">
            <w:pPr>
              <w:pStyle w:val="Compact"/>
            </w:pPr>
            <w:r>
              <w:t>DNSSEC-validation errors observed by the Primary Network Perspective (e.g., SERVFAIL) MUST NOT be treated as permission to issue.</w:t>
            </w:r>
          </w:p>
        </w:tc>
      </w:tr>
      <w:tr w:rsidR="008E653C" w14:paraId="6F05EB34" w14:textId="77777777" w:rsidTr="008E653C">
        <w:tc>
          <w:tcPr>
            <w:tcW w:w="0" w:type="auto"/>
          </w:tcPr>
          <w:p w14:paraId="63FD4E02" w14:textId="77777777" w:rsidR="008E653C" w:rsidRDefault="008E653C" w:rsidP="008E653C">
            <w:pPr>
              <w:pStyle w:val="Compact"/>
            </w:pPr>
            <w:r>
              <w:t>2027-03-15</w:t>
            </w:r>
          </w:p>
        </w:tc>
        <w:tc>
          <w:tcPr>
            <w:tcW w:w="0" w:type="auto"/>
          </w:tcPr>
          <w:p w14:paraId="07A67E4B" w14:textId="77777777" w:rsidR="008E653C" w:rsidRDefault="008E653C" w:rsidP="008E653C">
            <w:pPr>
              <w:pStyle w:val="Compact"/>
            </w:pPr>
            <w:r>
              <w:t>4.2.1</w:t>
            </w:r>
          </w:p>
        </w:tc>
        <w:tc>
          <w:tcPr>
            <w:tcW w:w="6513" w:type="dxa"/>
          </w:tcPr>
          <w:p w14:paraId="1947B560" w14:textId="77777777" w:rsidR="008E653C" w:rsidRDefault="008E653C" w:rsidP="008E653C">
            <w:pPr>
              <w:pStyle w:val="Compact"/>
            </w:pPr>
            <w:r>
              <w:t>Domain Name and IP Address validation maximum data reuse period is 100 days.</w:t>
            </w:r>
          </w:p>
        </w:tc>
      </w:tr>
      <w:tr w:rsidR="008E653C" w14:paraId="70C3AFD9" w14:textId="77777777" w:rsidTr="008E653C">
        <w:tc>
          <w:tcPr>
            <w:tcW w:w="0" w:type="auto"/>
          </w:tcPr>
          <w:p w14:paraId="511D2718" w14:textId="77777777" w:rsidR="008E653C" w:rsidRDefault="008E653C" w:rsidP="008E653C">
            <w:pPr>
              <w:pStyle w:val="Compact"/>
            </w:pPr>
            <w:r>
              <w:t>2027-03-15</w:t>
            </w:r>
          </w:p>
        </w:tc>
        <w:tc>
          <w:tcPr>
            <w:tcW w:w="0" w:type="auto"/>
          </w:tcPr>
          <w:p w14:paraId="6671B1A3" w14:textId="77777777" w:rsidR="008E653C" w:rsidRDefault="008E653C" w:rsidP="008E653C">
            <w:pPr>
              <w:pStyle w:val="Compact"/>
            </w:pPr>
            <w:r>
              <w:t>6.3.2</w:t>
            </w:r>
          </w:p>
        </w:tc>
        <w:tc>
          <w:tcPr>
            <w:tcW w:w="6513" w:type="dxa"/>
          </w:tcPr>
          <w:p w14:paraId="32B8A5F6" w14:textId="77777777" w:rsidR="008E653C" w:rsidRDefault="008E653C" w:rsidP="008E653C">
            <w:pPr>
              <w:pStyle w:val="Compact"/>
            </w:pPr>
            <w:r>
              <w:t>Maximum validity period of Subscriber Certificates is 100 days.</w:t>
            </w:r>
          </w:p>
        </w:tc>
      </w:tr>
      <w:tr w:rsidR="008E653C" w14:paraId="25F3C49B" w14:textId="77777777" w:rsidTr="008E653C">
        <w:tc>
          <w:tcPr>
            <w:tcW w:w="0" w:type="auto"/>
          </w:tcPr>
          <w:p w14:paraId="1E3DFDBD" w14:textId="77777777" w:rsidR="008E653C" w:rsidRDefault="008E653C" w:rsidP="008E653C">
            <w:pPr>
              <w:pStyle w:val="Compact"/>
            </w:pPr>
            <w:r>
              <w:t>2029-03-15</w:t>
            </w:r>
          </w:p>
        </w:tc>
        <w:tc>
          <w:tcPr>
            <w:tcW w:w="0" w:type="auto"/>
          </w:tcPr>
          <w:p w14:paraId="4B3BF056" w14:textId="77777777" w:rsidR="008E653C" w:rsidRDefault="008E653C" w:rsidP="008E653C">
            <w:pPr>
              <w:pStyle w:val="Compact"/>
            </w:pPr>
            <w:r>
              <w:t>4.2.1</w:t>
            </w:r>
          </w:p>
        </w:tc>
        <w:tc>
          <w:tcPr>
            <w:tcW w:w="6513" w:type="dxa"/>
          </w:tcPr>
          <w:p w14:paraId="557FE151" w14:textId="77777777" w:rsidR="008E653C" w:rsidRDefault="008E653C" w:rsidP="008E653C">
            <w:pPr>
              <w:pStyle w:val="Compact"/>
            </w:pPr>
            <w:r>
              <w:t>Domain Name and IP Address validation maximum data reuse period is 10 days.</w:t>
            </w:r>
          </w:p>
        </w:tc>
      </w:tr>
      <w:tr w:rsidR="008E653C" w14:paraId="0974D523" w14:textId="77777777" w:rsidTr="008E653C">
        <w:tc>
          <w:tcPr>
            <w:tcW w:w="0" w:type="auto"/>
          </w:tcPr>
          <w:p w14:paraId="13CA4288" w14:textId="77777777" w:rsidR="008E653C" w:rsidRDefault="008E653C" w:rsidP="008E653C">
            <w:pPr>
              <w:pStyle w:val="Compact"/>
            </w:pPr>
            <w:r>
              <w:t>2029-03-15</w:t>
            </w:r>
          </w:p>
        </w:tc>
        <w:tc>
          <w:tcPr>
            <w:tcW w:w="0" w:type="auto"/>
          </w:tcPr>
          <w:p w14:paraId="5167152D" w14:textId="77777777" w:rsidR="008E653C" w:rsidRDefault="008E653C" w:rsidP="008E653C">
            <w:pPr>
              <w:pStyle w:val="Compact"/>
            </w:pPr>
            <w:r>
              <w:t>6.3.2</w:t>
            </w:r>
          </w:p>
        </w:tc>
        <w:tc>
          <w:tcPr>
            <w:tcW w:w="6513" w:type="dxa"/>
          </w:tcPr>
          <w:p w14:paraId="7AA43AE8" w14:textId="77777777" w:rsidR="008E653C" w:rsidRDefault="008E653C" w:rsidP="008E653C">
            <w:pPr>
              <w:pStyle w:val="Compact"/>
            </w:pPr>
            <w:r>
              <w:t>Maximum validity period of Subscriber Certificates is 47 days.</w:t>
            </w:r>
          </w:p>
        </w:tc>
      </w:tr>
    </w:tbl>
    <w:p w14:paraId="6221671F" w14:textId="77777777" w:rsidR="00CE6E57" w:rsidRDefault="00000000">
      <w:pPr>
        <w:pStyle w:val="Heading2"/>
      </w:pPr>
      <w:bookmarkStart w:id="29" w:name="_Toc210556487"/>
      <w:bookmarkStart w:id="30" w:name="_Toc207014161"/>
      <w:bookmarkStart w:id="31" w:name="Xf489f6c3ec9b30bde8559ba36a70f06adc275f8"/>
      <w:bookmarkEnd w:id="8"/>
      <w:bookmarkEnd w:id="25"/>
      <w:r>
        <w:t>1.3 PKI Participants</w:t>
      </w:r>
      <w:bookmarkEnd w:id="29"/>
      <w:bookmarkEnd w:id="30"/>
    </w:p>
    <w:p w14:paraId="367DEE13" w14:textId="77777777" w:rsidR="00CE6E57" w:rsidRDefault="00000000">
      <w:pPr>
        <w:pStyle w:val="FirstParagraph"/>
      </w:pPr>
      <w:r>
        <w:t>The CA/Browser Forum is a voluntary organization of Certification Authorities and suppliers of Internet browser and other relying-party software applications.</w:t>
      </w:r>
    </w:p>
    <w:p w14:paraId="18231244" w14:textId="77777777" w:rsidR="00CE6E57" w:rsidRDefault="00000000">
      <w:pPr>
        <w:pStyle w:val="Heading3"/>
      </w:pPr>
      <w:bookmarkStart w:id="32" w:name="_Toc210556488"/>
      <w:bookmarkStart w:id="33" w:name="_Toc207014162"/>
      <w:bookmarkStart w:id="34" w:name="X4724c562cd659a9ca6e8cb814314f5d5ef9d5d1"/>
      <w:r>
        <w:t>1.3.1 Certification Authorities</w:t>
      </w:r>
      <w:bookmarkEnd w:id="32"/>
      <w:bookmarkEnd w:id="33"/>
    </w:p>
    <w:p w14:paraId="1480797F" w14:textId="77777777" w:rsidR="00CE6E57" w:rsidRDefault="00000000">
      <w:pPr>
        <w:pStyle w:val="FirstParagraph"/>
      </w:pPr>
      <w:r>
        <w:t xml:space="preserve">Certification Authority (CA) is defined in </w:t>
      </w:r>
      <w:hyperlink w:anchor="Xa3b2216977459d9b4130b00aa89c7853bac595b">
        <w:r w:rsidR="00CE6E57">
          <w:rPr>
            <w:rStyle w:val="Hyperlink"/>
          </w:rPr>
          <w:t>Section 1.6</w:t>
        </w:r>
      </w:hyperlink>
      <w:r>
        <w:t xml:space="preserve">. Current CA Members of the CA/Browser Forum are listed here: </w:t>
      </w:r>
      <w:hyperlink r:id="rId7">
        <w:r w:rsidR="00CE6E57">
          <w:rPr>
            <w:rStyle w:val="Hyperlink"/>
          </w:rPr>
          <w:t>https://cabforum.org/members</w:t>
        </w:r>
      </w:hyperlink>
      <w:r>
        <w:t>.</w:t>
      </w:r>
    </w:p>
    <w:p w14:paraId="1FC1B8DB" w14:textId="77777777" w:rsidR="00CE6E57" w:rsidRDefault="00000000">
      <w:pPr>
        <w:pStyle w:val="Heading3"/>
      </w:pPr>
      <w:bookmarkStart w:id="35" w:name="_Toc210556489"/>
      <w:bookmarkStart w:id="36" w:name="_Toc207014163"/>
      <w:bookmarkStart w:id="37" w:name="X960286962bfb693d6a388144a81122912a8c82a"/>
      <w:bookmarkEnd w:id="34"/>
      <w:r>
        <w:lastRenderedPageBreak/>
        <w:t>1.3.2 Registration Authorities</w:t>
      </w:r>
      <w:bookmarkEnd w:id="35"/>
      <w:bookmarkEnd w:id="36"/>
    </w:p>
    <w:p w14:paraId="65DD7A7B" w14:textId="77777777" w:rsidR="00CE6E57" w:rsidRDefault="00000000">
      <w:pPr>
        <w:pStyle w:val="FirstParagraph"/>
      </w:pPr>
      <w:r>
        <w:t xml:space="preserve">With the exception of </w:t>
      </w:r>
      <w:hyperlink w:anchor="X5e8fa04e2cd845b31d90f2e711d620bbd1630c8">
        <w:r w:rsidR="00CE6E57">
          <w:rPr>
            <w:rStyle w:val="Hyperlink"/>
          </w:rPr>
          <w:t>Section 3.2.2.4</w:t>
        </w:r>
      </w:hyperlink>
      <w:r>
        <w:t xml:space="preserve"> and </w:t>
      </w:r>
      <w:hyperlink w:anchor="X1d2a5979132cd8b96328f2b635437a249826222">
        <w:r w:rsidR="00CE6E57">
          <w:rPr>
            <w:rStyle w:val="Hyperlink"/>
          </w:rPr>
          <w:t>Section 3.2.2.5</w:t>
        </w:r>
      </w:hyperlink>
      <w:r>
        <w:t xml:space="preserve">, the CA MAY delegate the performance of all, or any part, of </w:t>
      </w:r>
      <w:hyperlink w:anchor="X717456f35997daf739a755e62f9736e96045222">
        <w:r w:rsidR="00CE6E57">
          <w:rPr>
            <w:rStyle w:val="Hyperlink"/>
          </w:rPr>
          <w:t>Section 3.2</w:t>
        </w:r>
      </w:hyperlink>
      <w:r>
        <w:t xml:space="preserve"> requirements to a Delegated Third Party, provided that the process as a whole fulfills all of the requirements of </w:t>
      </w:r>
      <w:hyperlink w:anchor="X717456f35997daf739a755e62f9736e96045222">
        <w:r w:rsidR="00CE6E57">
          <w:rPr>
            <w:rStyle w:val="Hyperlink"/>
          </w:rPr>
          <w:t>Section 3.2</w:t>
        </w:r>
      </w:hyperlink>
      <w:r>
        <w:t>.</w:t>
      </w:r>
    </w:p>
    <w:p w14:paraId="7CB0A11D" w14:textId="77777777" w:rsidR="00CE6E57" w:rsidRDefault="00000000">
      <w:pPr>
        <w:pStyle w:val="BodyText"/>
      </w:pPr>
      <w:r>
        <w:t>Before the CA authorizes a Delegated Third Party to perform a delegated function, the CA SHALL contractually require the Delegated Third Party to:</w:t>
      </w:r>
    </w:p>
    <w:p w14:paraId="1F21CCF9" w14:textId="77777777" w:rsidR="00CE6E57" w:rsidRDefault="00000000">
      <w:pPr>
        <w:pStyle w:val="Compact"/>
        <w:numPr>
          <w:ilvl w:val="0"/>
          <w:numId w:val="13"/>
        </w:numPr>
      </w:pPr>
      <w:r>
        <w:t xml:space="preserve">Meet the qualification requirements of </w:t>
      </w:r>
      <w:hyperlink w:anchor="X336cd1989e088f4ac38c4dd07ac44786c24fe47">
        <w:r w:rsidR="00CE6E57">
          <w:rPr>
            <w:rStyle w:val="Hyperlink"/>
          </w:rPr>
          <w:t>Section 5.3.1</w:t>
        </w:r>
      </w:hyperlink>
      <w:r>
        <w:t>, when applicable to the delegated function;</w:t>
      </w:r>
    </w:p>
    <w:p w14:paraId="6EC1349C" w14:textId="77777777" w:rsidR="00CE6E57" w:rsidRDefault="00000000">
      <w:pPr>
        <w:pStyle w:val="Compact"/>
        <w:numPr>
          <w:ilvl w:val="0"/>
          <w:numId w:val="13"/>
        </w:numPr>
      </w:pPr>
      <w:r>
        <w:t xml:space="preserve">Retain documentation in accordance with </w:t>
      </w:r>
      <w:hyperlink w:anchor="Xc429fd3baf5415062896fb7f7b1e56a875ae029">
        <w:r w:rsidR="00CE6E57">
          <w:rPr>
            <w:rStyle w:val="Hyperlink"/>
          </w:rPr>
          <w:t>Section 5.5.2</w:t>
        </w:r>
      </w:hyperlink>
      <w:r>
        <w:t>;</w:t>
      </w:r>
    </w:p>
    <w:p w14:paraId="050C41CE" w14:textId="77777777" w:rsidR="00CE6E57" w:rsidRDefault="00000000">
      <w:pPr>
        <w:pStyle w:val="Compact"/>
        <w:numPr>
          <w:ilvl w:val="0"/>
          <w:numId w:val="13"/>
        </w:numPr>
      </w:pPr>
      <w:r>
        <w:t>Abide by the other provisions of these Requirements that are applicable to the delegated function; and</w:t>
      </w:r>
    </w:p>
    <w:p w14:paraId="42453C80" w14:textId="77777777" w:rsidR="00CE6E57" w:rsidRDefault="00000000">
      <w:pPr>
        <w:pStyle w:val="Compact"/>
        <w:numPr>
          <w:ilvl w:val="0"/>
          <w:numId w:val="13"/>
        </w:numPr>
      </w:pPr>
      <w:r>
        <w:t>Comply with</w:t>
      </w:r>
    </w:p>
    <w:p w14:paraId="752ECAF8" w14:textId="77777777" w:rsidR="00CE6E57" w:rsidRDefault="00000000">
      <w:pPr>
        <w:pStyle w:val="Compact"/>
        <w:numPr>
          <w:ilvl w:val="1"/>
          <w:numId w:val="14"/>
        </w:numPr>
      </w:pPr>
      <w:r>
        <w:t>the CA’s Certificate Policy/Certification Practice Statement or</w:t>
      </w:r>
    </w:p>
    <w:p w14:paraId="1F2D8F72" w14:textId="77777777" w:rsidR="00CE6E57" w:rsidRDefault="00000000">
      <w:pPr>
        <w:pStyle w:val="Compact"/>
        <w:numPr>
          <w:ilvl w:val="1"/>
          <w:numId w:val="14"/>
        </w:numPr>
      </w:pPr>
      <w:r>
        <w:t>the Delegated Third Party’s practice statement that the CA has verified complies with these Requirements.</w:t>
      </w:r>
    </w:p>
    <w:p w14:paraId="31E4CBED" w14:textId="77777777" w:rsidR="00CE6E57" w:rsidRDefault="00000000">
      <w:pPr>
        <w:pStyle w:val="FirstParagraph"/>
      </w:pPr>
      <w:r>
        <w:t>The CA MAY designate an Enterprise RA to verify certificate requests from the Enterprise RA’s own organization. The CA SHALL NOT accept certificate requests authorized by an Enterprise RA unless the following requirements are satisfied:</w:t>
      </w:r>
    </w:p>
    <w:p w14:paraId="31700FD3" w14:textId="77777777" w:rsidR="00CE6E57" w:rsidRDefault="00000000">
      <w:pPr>
        <w:pStyle w:val="Compact"/>
        <w:numPr>
          <w:ilvl w:val="0"/>
          <w:numId w:val="15"/>
        </w:numPr>
      </w:pPr>
      <w:r>
        <w:t>The CA SHALL confirm that the requested Fully-Qualified Domain Name(s) are within the Enterprise RA’s verified Domain Namespace.</w:t>
      </w:r>
    </w:p>
    <w:p w14:paraId="331BEB7E" w14:textId="77777777" w:rsidR="00CE6E57" w:rsidRDefault="00000000">
      <w:pPr>
        <w:pStyle w:val="Compact"/>
        <w:numPr>
          <w:ilvl w:val="0"/>
          <w:numId w:val="15"/>
        </w:numPr>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 “XYZ Co.” on the authority of Enterprise RA “ABC Co.”, unless the two companies are affiliated (see </w:t>
      </w:r>
      <w:hyperlink w:anchor="X717456f35997daf739a755e62f9736e96045222">
        <w:r w:rsidR="00CE6E57">
          <w:rPr>
            <w:rStyle w:val="Hyperlink"/>
          </w:rPr>
          <w:t>Section 3.2</w:t>
        </w:r>
      </w:hyperlink>
      <w:r>
        <w:t>) or “ABC Co.” is the agent of “XYZ Co”. This requirement applies regardless of whether the accompanying requested Subject FQDN falls within the Domain Namespace of ABC Co.’s Registered Domain Name.</w:t>
      </w:r>
    </w:p>
    <w:p w14:paraId="51261272" w14:textId="77777777" w:rsidR="00CE6E57" w:rsidRDefault="00000000">
      <w:pPr>
        <w:pStyle w:val="FirstParagraph"/>
      </w:pPr>
      <w:r>
        <w:t>The CA SHALL impose these limitations as a contractual requirement on the Enterprise RA and monitor compliance by the Enterprise RA.</w:t>
      </w:r>
    </w:p>
    <w:p w14:paraId="3C9E78CE" w14:textId="77777777" w:rsidR="00CE6E57" w:rsidRDefault="00000000">
      <w:pPr>
        <w:pStyle w:val="Heading3"/>
      </w:pPr>
      <w:bookmarkStart w:id="38" w:name="_Toc210556490"/>
      <w:bookmarkStart w:id="39" w:name="_Toc207014164"/>
      <w:bookmarkStart w:id="40" w:name="Xd73562ed4223706170bfe19ef4d87bba8036daf"/>
      <w:bookmarkEnd w:id="37"/>
      <w:r>
        <w:t>1.3.3 Subscribers</w:t>
      </w:r>
      <w:bookmarkEnd w:id="38"/>
      <w:bookmarkEnd w:id="39"/>
    </w:p>
    <w:p w14:paraId="268D4510" w14:textId="77777777" w:rsidR="00CE6E57" w:rsidRDefault="00000000">
      <w:pPr>
        <w:pStyle w:val="FirstParagraph"/>
      </w:pPr>
      <w:r>
        <w:t xml:space="preserve">As defined in </w:t>
      </w:r>
      <w:hyperlink w:anchor="Xfeebfcf1d60c96c15f94c0eab24abb92d816ef4">
        <w:r w:rsidR="00CE6E57">
          <w:rPr>
            <w:rStyle w:val="Hyperlink"/>
          </w:rPr>
          <w:t>Section 1.6.1</w:t>
        </w:r>
      </w:hyperlink>
      <w:r>
        <w:t>.</w:t>
      </w:r>
    </w:p>
    <w:p w14:paraId="149F4291" w14:textId="77777777" w:rsidR="00CE6E57" w:rsidRDefault="00000000">
      <w:pPr>
        <w:pStyle w:val="BodyText"/>
      </w:pPr>
      <w:r>
        <w:t>In some situations, a CA acts as an Applicant or Subscriber, for instance, when it generates and protects a Private Key, requests a Certificate, demonstrates control of a Domain, or obtains a Certificate for its own use.</w:t>
      </w:r>
    </w:p>
    <w:p w14:paraId="3CC980A7" w14:textId="77777777" w:rsidR="00CE6E57" w:rsidRDefault="00000000">
      <w:pPr>
        <w:pStyle w:val="Heading3"/>
      </w:pPr>
      <w:bookmarkStart w:id="41" w:name="_Toc210556491"/>
      <w:bookmarkStart w:id="42" w:name="_Toc207014165"/>
      <w:bookmarkStart w:id="43" w:name="Xa7f4f6cdccd98340d5fa4d4f207ee65912e1592"/>
      <w:bookmarkEnd w:id="40"/>
      <w:r>
        <w:lastRenderedPageBreak/>
        <w:t>1.3.4 Relying Parties</w:t>
      </w:r>
      <w:bookmarkEnd w:id="41"/>
      <w:bookmarkEnd w:id="42"/>
    </w:p>
    <w:p w14:paraId="1959678E" w14:textId="77777777" w:rsidR="00CE6E57" w:rsidRDefault="00000000">
      <w:pPr>
        <w:pStyle w:val="FirstParagraph"/>
      </w:pPr>
      <w:r>
        <w:t xml:space="preserve">“Relying Party” and “Application Software Supplier” are defined in </w:t>
      </w:r>
      <w:hyperlink w:anchor="Xfeebfcf1d60c96c15f94c0eab24abb92d816ef4">
        <w:r w:rsidR="00CE6E57">
          <w:rPr>
            <w:rStyle w:val="Hyperlink"/>
          </w:rPr>
          <w:t>Section 1.6.1</w:t>
        </w:r>
      </w:hyperlink>
      <w:r>
        <w:t>. Current Members of the CA/Browser Forum who are Application Software Suppliers are listed here:</w:t>
      </w:r>
      <w:r>
        <w:br/>
      </w:r>
      <w:hyperlink r:id="rId8">
        <w:r w:rsidR="00CE6E57">
          <w:rPr>
            <w:rStyle w:val="Hyperlink"/>
          </w:rPr>
          <w:t>https://cabforum.org/members</w:t>
        </w:r>
      </w:hyperlink>
      <w:r>
        <w:t>.</w:t>
      </w:r>
    </w:p>
    <w:p w14:paraId="15E660BF" w14:textId="77777777" w:rsidR="00CE6E57" w:rsidRDefault="00000000">
      <w:pPr>
        <w:pStyle w:val="Heading3"/>
      </w:pPr>
      <w:bookmarkStart w:id="44" w:name="_Toc210556492"/>
      <w:bookmarkStart w:id="45" w:name="_Toc207014166"/>
      <w:bookmarkStart w:id="46" w:name="Xe834d59810f4707e11ad2ae83e9760dbc445229"/>
      <w:bookmarkEnd w:id="43"/>
      <w:r>
        <w:t>1.3.5 Other Participants</w:t>
      </w:r>
      <w:bookmarkEnd w:id="44"/>
      <w:bookmarkEnd w:id="45"/>
    </w:p>
    <w:p w14:paraId="421A2EAB" w14:textId="77777777" w:rsidR="00CE6E57" w:rsidRDefault="00000000">
      <w:pPr>
        <w:pStyle w:val="FirstParagraph"/>
      </w:pPr>
      <w:r>
        <w:t>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p w14:paraId="017D2134" w14:textId="77777777" w:rsidR="00CE6E57" w:rsidRDefault="00000000">
      <w:pPr>
        <w:pStyle w:val="Heading2"/>
      </w:pPr>
      <w:bookmarkStart w:id="47" w:name="_Toc210556493"/>
      <w:bookmarkStart w:id="48" w:name="_Toc207014167"/>
      <w:bookmarkStart w:id="49" w:name="X76b22a2206667cf70520a211bcdd4ffc48db897"/>
      <w:bookmarkEnd w:id="31"/>
      <w:bookmarkEnd w:id="46"/>
      <w:r>
        <w:t>1.4 Certificate Usage</w:t>
      </w:r>
      <w:bookmarkEnd w:id="47"/>
      <w:bookmarkEnd w:id="48"/>
    </w:p>
    <w:p w14:paraId="386F7B84" w14:textId="77777777" w:rsidR="00CE6E57" w:rsidRDefault="00000000">
      <w:pPr>
        <w:pStyle w:val="Heading3"/>
      </w:pPr>
      <w:bookmarkStart w:id="50" w:name="_Toc210556494"/>
      <w:bookmarkStart w:id="51" w:name="_Toc207014168"/>
      <w:bookmarkStart w:id="52" w:name="Xb3f797576f63405619c0e6c912e319ec748efa2"/>
      <w:r>
        <w:t>1.4.1 Appropriate Certificate Uses</w:t>
      </w:r>
      <w:bookmarkEnd w:id="50"/>
      <w:bookmarkEnd w:id="51"/>
    </w:p>
    <w:p w14:paraId="27E25691" w14:textId="77777777" w:rsidR="00CE6E57" w:rsidRDefault="00000000">
      <w:pPr>
        <w:pStyle w:val="FirstParagraph"/>
      </w:pPr>
      <w:r>
        <w:t>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p w14:paraId="311FAEED" w14:textId="77777777" w:rsidR="00CE6E57" w:rsidRDefault="00000000">
      <w:pPr>
        <w:pStyle w:val="Heading3"/>
      </w:pPr>
      <w:bookmarkStart w:id="53" w:name="_Toc210556495"/>
      <w:bookmarkStart w:id="54" w:name="_Toc207014169"/>
      <w:bookmarkStart w:id="55" w:name="Xf9693d4ac3e97e648fbf2a910103b2ed5631ea2"/>
      <w:bookmarkEnd w:id="52"/>
      <w:r>
        <w:t>1.4.2 Prohibited Certificate Uses</w:t>
      </w:r>
      <w:bookmarkEnd w:id="53"/>
      <w:bookmarkEnd w:id="54"/>
    </w:p>
    <w:p w14:paraId="2786810E" w14:textId="77777777" w:rsidR="00CE6E57" w:rsidRDefault="00000000">
      <w:pPr>
        <w:pStyle w:val="FirstParagraph"/>
      </w:pPr>
      <w:r>
        <w:t>No stipulation.</w:t>
      </w:r>
    </w:p>
    <w:p w14:paraId="6E11D072" w14:textId="77777777" w:rsidR="00CE6E57" w:rsidRDefault="00000000">
      <w:pPr>
        <w:pStyle w:val="Heading2"/>
      </w:pPr>
      <w:bookmarkStart w:id="56" w:name="_Toc210556496"/>
      <w:bookmarkStart w:id="57" w:name="_Toc207014170"/>
      <w:bookmarkStart w:id="58" w:name="Xc62cd00ce94d0b4529d411e1c33322e6024ecf9"/>
      <w:bookmarkEnd w:id="49"/>
      <w:bookmarkEnd w:id="55"/>
      <w:r>
        <w:t>1.5 Policy administration</w:t>
      </w:r>
      <w:bookmarkEnd w:id="56"/>
      <w:bookmarkEnd w:id="57"/>
    </w:p>
    <w:p w14:paraId="3C76A7DD" w14:textId="77777777" w:rsidR="00CE6E57" w:rsidRDefault="00000000">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 </w:t>
      </w:r>
      <w:hyperlink r:id="rId9">
        <w:r w:rsidR="00CE6E57">
          <w:rPr>
            <w:rStyle w:val="Hyperlink"/>
          </w:rPr>
          <w:t>questions@cabforum.org</w:t>
        </w:r>
      </w:hyperlink>
      <w:r>
        <w:t>. The Forum members value all input, regardless of source, and will seriously consider all such input.</w:t>
      </w:r>
    </w:p>
    <w:p w14:paraId="2F12AC44" w14:textId="77777777" w:rsidR="00CE6E57" w:rsidRDefault="00000000">
      <w:pPr>
        <w:pStyle w:val="Heading3"/>
      </w:pPr>
      <w:bookmarkStart w:id="59" w:name="_Toc210556497"/>
      <w:bookmarkStart w:id="60" w:name="_Toc207014171"/>
      <w:bookmarkStart w:id="61" w:name="Xb8d6a8c566c7e90b70465f1e96b310e4756ced9"/>
      <w:r>
        <w:t>1.5.1 Organization Administering the Document</w:t>
      </w:r>
      <w:bookmarkEnd w:id="59"/>
      <w:bookmarkEnd w:id="60"/>
    </w:p>
    <w:p w14:paraId="7A678484" w14:textId="77777777" w:rsidR="00CE6E57" w:rsidRDefault="00000000">
      <w:pPr>
        <w:pStyle w:val="FirstParagraph"/>
      </w:pPr>
      <w:r>
        <w:t>No stipulation.</w:t>
      </w:r>
    </w:p>
    <w:p w14:paraId="7053B7A8" w14:textId="77777777" w:rsidR="00CE6E57" w:rsidRDefault="00000000">
      <w:pPr>
        <w:pStyle w:val="Heading3"/>
      </w:pPr>
      <w:bookmarkStart w:id="62" w:name="_Toc210556498"/>
      <w:bookmarkStart w:id="63" w:name="_Toc207014172"/>
      <w:bookmarkStart w:id="64" w:name="Xc9d8a6aeb7cfdb198d48aa6c9cb9816f96a2cfd"/>
      <w:bookmarkEnd w:id="61"/>
      <w:r>
        <w:lastRenderedPageBreak/>
        <w:t>1.5.2 Contact Person</w:t>
      </w:r>
      <w:bookmarkEnd w:id="62"/>
      <w:bookmarkEnd w:id="63"/>
    </w:p>
    <w:p w14:paraId="56B9A409" w14:textId="77777777" w:rsidR="00CE6E57" w:rsidRDefault="00000000">
      <w:pPr>
        <w:pStyle w:val="FirstParagraph"/>
      </w:pPr>
      <w:r>
        <w:t xml:space="preserve">Contact information for the CA/Browser Forum is available here: </w:t>
      </w:r>
      <w:hyperlink r:id="rId10">
        <w:r w:rsidR="00CE6E57">
          <w:rPr>
            <w:rStyle w:val="Hyperlink"/>
          </w:rPr>
          <w:t>https://cabforum.org/leadership/</w:t>
        </w:r>
      </w:hyperlink>
      <w:r>
        <w:t>. In this section of a CA’s CPS, the CA shall provide a link to a web page or an email address for contacting the person or persons responsible for operation of the CA.</w:t>
      </w:r>
    </w:p>
    <w:p w14:paraId="2AD6DECA" w14:textId="77777777" w:rsidR="00CE6E57" w:rsidRDefault="00000000">
      <w:pPr>
        <w:pStyle w:val="Heading3"/>
      </w:pPr>
      <w:bookmarkStart w:id="65" w:name="_Toc210556499"/>
      <w:bookmarkStart w:id="66" w:name="_Toc207014173"/>
      <w:bookmarkStart w:id="67" w:name="Xfc527390e4c2c3d312950cc3e7a884f5375927f"/>
      <w:bookmarkEnd w:id="64"/>
      <w:r>
        <w:t>1.5.3 Person Determining CPS suitability for the policy</w:t>
      </w:r>
      <w:bookmarkEnd w:id="65"/>
      <w:bookmarkEnd w:id="66"/>
    </w:p>
    <w:p w14:paraId="102DA5FB" w14:textId="77777777" w:rsidR="00CE6E57" w:rsidRDefault="00000000">
      <w:pPr>
        <w:pStyle w:val="FirstParagraph"/>
      </w:pPr>
      <w:r>
        <w:t>No stipulation.</w:t>
      </w:r>
    </w:p>
    <w:p w14:paraId="4245434F" w14:textId="77777777" w:rsidR="00CE6E57" w:rsidRDefault="00000000">
      <w:pPr>
        <w:pStyle w:val="Heading3"/>
      </w:pPr>
      <w:bookmarkStart w:id="68" w:name="_Toc210556500"/>
      <w:bookmarkStart w:id="69" w:name="_Toc207014174"/>
      <w:bookmarkStart w:id="70" w:name="X4a9ba868b85cd431e44e4f783ebf7faa1a77383"/>
      <w:bookmarkEnd w:id="67"/>
      <w:r>
        <w:t>1.5.4 CPS approval procedures</w:t>
      </w:r>
      <w:bookmarkEnd w:id="68"/>
      <w:bookmarkEnd w:id="69"/>
    </w:p>
    <w:p w14:paraId="7633FF38" w14:textId="77777777" w:rsidR="00CE6E57" w:rsidRDefault="00000000">
      <w:pPr>
        <w:pStyle w:val="FirstParagraph"/>
      </w:pPr>
      <w:r>
        <w:t>No stipulation.</w:t>
      </w:r>
    </w:p>
    <w:p w14:paraId="43D2F929" w14:textId="77777777" w:rsidR="00CE6E57" w:rsidRDefault="00000000">
      <w:pPr>
        <w:pStyle w:val="Heading2"/>
      </w:pPr>
      <w:bookmarkStart w:id="71" w:name="_Toc210556501"/>
      <w:bookmarkStart w:id="72" w:name="_Toc207014175"/>
      <w:bookmarkStart w:id="73" w:name="Xa3b2216977459d9b4130b00aa89c7853bac595b"/>
      <w:bookmarkEnd w:id="58"/>
      <w:bookmarkEnd w:id="70"/>
      <w:r>
        <w:t>1.6 Definitions and Acronyms</w:t>
      </w:r>
      <w:bookmarkEnd w:id="71"/>
      <w:bookmarkEnd w:id="72"/>
    </w:p>
    <w:p w14:paraId="0FAD7071" w14:textId="77777777" w:rsidR="00CE6E57" w:rsidRDefault="00000000">
      <w:pPr>
        <w:pStyle w:val="FirstParagraph"/>
      </w:pPr>
      <w:r>
        <w:t>The Definitions found in the CA/Browser Forum’s Network and Certificate System Security Requirements are incorporated by reference as if fully set forth herein.</w:t>
      </w:r>
    </w:p>
    <w:p w14:paraId="0BBF4AAA" w14:textId="77777777" w:rsidR="00CE6E57" w:rsidRDefault="00000000">
      <w:pPr>
        <w:pStyle w:val="Heading3"/>
      </w:pPr>
      <w:bookmarkStart w:id="74" w:name="_Toc210556502"/>
      <w:bookmarkStart w:id="75" w:name="_Toc207014176"/>
      <w:bookmarkStart w:id="76" w:name="Xfeebfcf1d60c96c15f94c0eab24abb92d816ef4"/>
      <w:r>
        <w:t>1.6.1 Definitions</w:t>
      </w:r>
      <w:bookmarkEnd w:id="74"/>
      <w:bookmarkEnd w:id="75"/>
    </w:p>
    <w:p w14:paraId="44A0044B" w14:textId="77777777" w:rsidR="00CE6E57" w:rsidRDefault="00000000">
      <w:pPr>
        <w:pStyle w:val="FirstParagraph"/>
      </w:pPr>
      <w:r>
        <w:rPr>
          <w:b/>
          <w:bCs/>
        </w:rPr>
        <w:t>Affiliate</w:t>
      </w:r>
      <w:r>
        <w:t>: A corporation, partnership, joint venture or other entity controlling, controlled by, or under common control with another entity, or an agency, department, political subdivision, or any entity operating under the direct control of a Government Entity.</w:t>
      </w:r>
    </w:p>
    <w:p w14:paraId="49D1955A" w14:textId="77777777" w:rsidR="00CE6E57" w:rsidRDefault="00000000">
      <w:pPr>
        <w:pStyle w:val="BodyText"/>
      </w:pPr>
      <w:r>
        <w:rPr>
          <w:b/>
          <w:bCs/>
        </w:rPr>
        <w:t>Applicant</w:t>
      </w:r>
      <w:r>
        <w:t>: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14:paraId="085B6AF3" w14:textId="77777777" w:rsidR="00CE6E57" w:rsidRDefault="00000000">
      <w:pPr>
        <w:pStyle w:val="BodyText"/>
      </w:pPr>
      <w:r>
        <w:rPr>
          <w:b/>
          <w:bCs/>
        </w:rPr>
        <w:t>Applicant Representative</w:t>
      </w:r>
      <w:r>
        <w:t>: A natural person or human sponsor who is either the Applicant, employed by the Applicant, or an authorized agent who has express authority to represent the Applicant:</w:t>
      </w:r>
    </w:p>
    <w:p w14:paraId="3622AA2B" w14:textId="77777777" w:rsidR="00CE6E57" w:rsidRDefault="00000000">
      <w:pPr>
        <w:pStyle w:val="Compact"/>
        <w:numPr>
          <w:ilvl w:val="0"/>
          <w:numId w:val="16"/>
        </w:numPr>
      </w:pPr>
      <w:r>
        <w:t>who signs and submits, or approves a certificate request on behalf of the Applicant, and/or</w:t>
      </w:r>
    </w:p>
    <w:p w14:paraId="6AE70ECE" w14:textId="77777777" w:rsidR="00CE6E57" w:rsidRDefault="00000000">
      <w:pPr>
        <w:pStyle w:val="Compact"/>
        <w:numPr>
          <w:ilvl w:val="0"/>
          <w:numId w:val="16"/>
        </w:numPr>
      </w:pPr>
      <w:r>
        <w:t>who signs and submits a Subscriber Agreement on behalf of the Applicant, and/or</w:t>
      </w:r>
    </w:p>
    <w:p w14:paraId="3D2FF736" w14:textId="77777777" w:rsidR="00CE6E57" w:rsidRDefault="00000000">
      <w:pPr>
        <w:pStyle w:val="Compact"/>
        <w:numPr>
          <w:ilvl w:val="0"/>
          <w:numId w:val="16"/>
        </w:numPr>
      </w:pPr>
      <w:r>
        <w:t>who acknowledges the Terms of Use on behalf of the Applicant when the Applicant is an Affiliate of the CA or is the CA.</w:t>
      </w:r>
    </w:p>
    <w:p w14:paraId="742BAE8D" w14:textId="77777777" w:rsidR="00CE6E57" w:rsidRDefault="00000000">
      <w:pPr>
        <w:pStyle w:val="FirstParagraph"/>
      </w:pPr>
      <w:r>
        <w:rPr>
          <w:b/>
          <w:bCs/>
        </w:rPr>
        <w:t>Application Software Supplier</w:t>
      </w:r>
      <w:r>
        <w:t>: A supplier of Internet browser software or other relying-party application software that displays or uses Certificates and incorporates Root Certificates.</w:t>
      </w:r>
    </w:p>
    <w:p w14:paraId="4AD4528E" w14:textId="77777777" w:rsidR="00CE6E57" w:rsidRDefault="00000000">
      <w:pPr>
        <w:pStyle w:val="BodyText"/>
      </w:pPr>
      <w:r>
        <w:rPr>
          <w:b/>
          <w:bCs/>
        </w:rPr>
        <w:lastRenderedPageBreak/>
        <w:t>Attestation Letter</w:t>
      </w:r>
      <w:r>
        <w:t>: A letter attesting that Subject Information is correct written by an accountant, lawyer, government official, or other reliable third party customarily relied upon for such information.</w:t>
      </w:r>
    </w:p>
    <w:p w14:paraId="4E6FEAD3" w14:textId="77777777" w:rsidR="00CE6E57" w:rsidRDefault="00000000">
      <w:pPr>
        <w:pStyle w:val="BodyText"/>
      </w:pPr>
      <w:r>
        <w:rPr>
          <w:b/>
          <w:bCs/>
        </w:rPr>
        <w:t>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 </w:t>
      </w:r>
      <w:hyperlink w:anchor="X5015f3df7edd90b3e657292f0667a9770605f62">
        <w:r w:rsidR="00CE6E57">
          <w:rPr>
            <w:rStyle w:val="Hyperlink"/>
          </w:rPr>
          <w:t>Section 8.1</w:t>
        </w:r>
      </w:hyperlink>
      <w:r>
        <w:t>.</w:t>
      </w:r>
    </w:p>
    <w:p w14:paraId="3690874E" w14:textId="77777777" w:rsidR="00CE6E57" w:rsidRDefault="00000000">
      <w:pPr>
        <w:pStyle w:val="BodyText"/>
      </w:pPr>
      <w:r>
        <w:rPr>
          <w:b/>
          <w:bCs/>
        </w:rPr>
        <w:t>Audit Report</w:t>
      </w:r>
      <w:r>
        <w:t>: A report from a Qualified Auditor stating the Qualified Auditor’s opinion on whether an entity’s processes and controls comply with the mandatory provisions of these Requirements.</w:t>
      </w:r>
    </w:p>
    <w:p w14:paraId="61A38F54" w14:textId="77777777" w:rsidR="00CE6E57" w:rsidRDefault="00000000">
      <w:pPr>
        <w:pStyle w:val="BodyText"/>
      </w:pPr>
      <w:r>
        <w:rPr>
          <w:b/>
          <w:bCs/>
        </w:rPr>
        <w:t>Authorization Domain Name</w:t>
      </w:r>
      <w:r>
        <w:t>: The FQDN used to obtain authorization for a given FQDN to be included in a Certificate. The CA may use the FQDN returned from a DNS CNAME lookup as the FQDN for the purposes of domain validation. If a Wildcard Domain Name is to be included in a Certificate, then the CA MUST remove “</w:t>
      </w:r>
      <w:r>
        <w:rPr>
          <w:rStyle w:val="VerbatimChar"/>
        </w:rPr>
        <w:t>*.</w:t>
      </w:r>
      <w:r>
        <w:t>” 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14:paraId="5ABE7B1B" w14:textId="77777777" w:rsidR="00CE6E57" w:rsidRDefault="00000000">
      <w:pPr>
        <w:pStyle w:val="BodyText"/>
      </w:pPr>
      <w:r>
        <w:rPr>
          <w:b/>
          <w:bCs/>
        </w:rPr>
        <w:t>Authorized Ports</w:t>
      </w:r>
      <w:r>
        <w:t>: One of the following ports: 80 (http), 443 (https), 25 (smtp), 22 (ssh).</w:t>
      </w:r>
    </w:p>
    <w:p w14:paraId="5885A2BC" w14:textId="77777777" w:rsidR="00CE6E57" w:rsidRDefault="00000000">
      <w:pPr>
        <w:pStyle w:val="BodyText"/>
      </w:pPr>
      <w:r>
        <w:rPr>
          <w:b/>
          <w:bCs/>
        </w:rPr>
        <w:t>Base Domain Name</w:t>
      </w:r>
      <w:r>
        <w:t>: The portion of an applied-for FQDN that is the first Domain Name node left of a registry-controlled or public suffix plus the registry-controlled or public suffix (e.g. “example.co.uk” or “example.com”). For FQDNs where the right-most Domain Name node is a gTLD having ICANN Specification 13 in its registry agreement, the gTLD itself may be used as the Base Domain Name.</w:t>
      </w:r>
    </w:p>
    <w:p w14:paraId="19C0DDAA" w14:textId="77777777" w:rsidR="00CE6E57" w:rsidRDefault="00000000">
      <w:pPr>
        <w:pStyle w:val="BodyText"/>
      </w:pPr>
      <w:r>
        <w:rPr>
          <w:b/>
          <w:bCs/>
        </w:rPr>
        <w:t>CAA</w:t>
      </w:r>
      <w:r>
        <w:t>: From RFC 8659 (</w:t>
      </w:r>
      <w:hyperlink r:id="rId11">
        <w:r w:rsidR="00CE6E57">
          <w:rPr>
            <w:rStyle w:val="Hyperlink"/>
          </w:rPr>
          <w:t>https://tools.ietf.org/html/rfc8659</w:t>
        </w:r>
      </w:hyperlink>
      <w:r>
        <w:t>): “The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p>
    <w:p w14:paraId="170494A8" w14:textId="77777777" w:rsidR="00CE6E57" w:rsidRDefault="00000000">
      <w:pPr>
        <w:pStyle w:val="BodyText"/>
      </w:pPr>
      <w:r>
        <w:rPr>
          <w:b/>
          <w:bCs/>
        </w:rPr>
        <w:t>CA Key Pair</w:t>
      </w:r>
      <w:r>
        <w:t>: A Key Pair where the Public Key appears as the Subject Public Key Info in one or more Root CA Certificate(s) and/or Subordinate CA Certificate(s).</w:t>
      </w:r>
    </w:p>
    <w:p w14:paraId="25C7B8F7" w14:textId="77777777" w:rsidR="00CE6E57" w:rsidRDefault="00000000">
      <w:pPr>
        <w:pStyle w:val="BodyText"/>
      </w:pPr>
      <w:r>
        <w:rPr>
          <w:b/>
          <w:bCs/>
        </w:rPr>
        <w:t>Certificate</w:t>
      </w:r>
      <w:r>
        <w:t>: An electronic document that uses a digital signature to bind a public key and an identity.</w:t>
      </w:r>
    </w:p>
    <w:p w14:paraId="7A0F9D97" w14:textId="77777777" w:rsidR="00CE6E57" w:rsidRDefault="00000000">
      <w:pPr>
        <w:pStyle w:val="BodyText"/>
      </w:pPr>
      <w:r>
        <w:rPr>
          <w:b/>
          <w:bCs/>
        </w:rPr>
        <w:t>Certificate Data</w:t>
      </w:r>
      <w:r>
        <w:t>: Certificate requests and data related thereto (whether obtained from the Applicant or otherwise) in the CA’s possession or control or to which the CA has access.</w:t>
      </w:r>
    </w:p>
    <w:p w14:paraId="441D9D18" w14:textId="77777777" w:rsidR="00CE6E57" w:rsidRDefault="00000000">
      <w:pPr>
        <w:pStyle w:val="BodyText"/>
      </w:pPr>
      <w:r>
        <w:rPr>
          <w:b/>
          <w:bCs/>
        </w:rPr>
        <w:lastRenderedPageBreak/>
        <w:t>Certificate Management Process</w:t>
      </w:r>
      <w:r>
        <w:t>: Processes, practices, and procedures associated with the use of keys, software, and hardware, by which the CA verifies Certificate Data, issues Certificates, maintains a Repository, and revokes Certificates.</w:t>
      </w:r>
    </w:p>
    <w:p w14:paraId="3F2089A5" w14:textId="77777777" w:rsidR="00CE6E57" w:rsidRDefault="00000000">
      <w:pPr>
        <w:pStyle w:val="BodyText"/>
      </w:pPr>
      <w:r>
        <w:rPr>
          <w:b/>
          <w:bCs/>
        </w:rPr>
        <w:t>Certificate Policy</w:t>
      </w:r>
      <w:r>
        <w:t>: A set of rules that indicates the applicability of a named Certificate to a particular community and/or PKI implementation with common security requirements.</w:t>
      </w:r>
    </w:p>
    <w:p w14:paraId="5E4D564E" w14:textId="77777777" w:rsidR="00CE6E57" w:rsidRDefault="00000000">
      <w:pPr>
        <w:pStyle w:val="BodyText"/>
      </w:pPr>
      <w:r>
        <w:rPr>
          <w:b/>
          <w:bCs/>
        </w:rPr>
        <w:t>Certificate Problem Report</w:t>
      </w:r>
      <w:r>
        <w:t>: Complaint of suspected Key Compromise, Certificate misuse, or other types of fraud, compromise, misuse, or inappropriate conduct related to Certificates.</w:t>
      </w:r>
    </w:p>
    <w:p w14:paraId="57F4E698" w14:textId="77777777" w:rsidR="00CE6E57" w:rsidRDefault="00000000">
      <w:pPr>
        <w:pStyle w:val="BodyText"/>
      </w:pPr>
      <w:r>
        <w:rPr>
          <w:b/>
          <w:bCs/>
        </w:rPr>
        <w:t>Certificate Profile</w:t>
      </w:r>
      <w:r>
        <w:t xml:space="preserve">: A set of documents or files that defines requirements for Certificate content and Certificate extensions in accordance with </w:t>
      </w:r>
      <w:hyperlink w:anchor="X95198f484670bdff8589f31e1566b08426ae7bd">
        <w:r w:rsidR="00CE6E57">
          <w:rPr>
            <w:rStyle w:val="Hyperlink"/>
          </w:rPr>
          <w:t>Section 7</w:t>
        </w:r>
      </w:hyperlink>
      <w:r>
        <w:t>, e.g. a Section in a CA’s CPS or a certificate template file used by CA software.</w:t>
      </w:r>
    </w:p>
    <w:p w14:paraId="693F4383" w14:textId="77777777" w:rsidR="00CE6E57" w:rsidRDefault="00000000">
      <w:pPr>
        <w:pStyle w:val="BodyText"/>
      </w:pPr>
      <w:r>
        <w:rPr>
          <w:b/>
          <w:bCs/>
        </w:rPr>
        <w:t>Certificate Revocation List</w:t>
      </w:r>
      <w:r>
        <w:t>: A regularly updated time-stamped list of revoked Certificates that is created and digitally signed by the CA that issued the Certificates.</w:t>
      </w:r>
    </w:p>
    <w:p w14:paraId="3B0DE0D1" w14:textId="77777777" w:rsidR="00CE6E57" w:rsidRDefault="00000000">
      <w:pPr>
        <w:pStyle w:val="BodyText"/>
      </w:pPr>
      <w:r>
        <w:rPr>
          <w:b/>
          <w:bCs/>
        </w:rPr>
        <w:t>Certification Authority</w:t>
      </w:r>
      <w:r>
        <w:t>: An organization that is responsible for the creation, issuance, revocation, and management of Certificates. The term applies equally to both Root CAs and Subordinate CAs.</w:t>
      </w:r>
    </w:p>
    <w:p w14:paraId="1E767ECE" w14:textId="77777777" w:rsidR="00CE6E57" w:rsidRDefault="00000000">
      <w:pPr>
        <w:pStyle w:val="BodyText"/>
      </w:pPr>
      <w:r>
        <w:rPr>
          <w:b/>
          <w:bCs/>
        </w:rPr>
        <w:t>Certification Practice Statement</w:t>
      </w:r>
      <w:r>
        <w:t>: One of several documents forming the governance framework in which Certificates are created, issued, managed, and used.</w:t>
      </w:r>
    </w:p>
    <w:p w14:paraId="42EB6640" w14:textId="77777777" w:rsidR="00CE6E57" w:rsidRDefault="00000000">
      <w:pPr>
        <w:pStyle w:val="BodyText"/>
      </w:pPr>
      <w:r>
        <w:rPr>
          <w:b/>
          <w:bCs/>
        </w:rPr>
        <w:t>Control</w:t>
      </w:r>
      <w:r>
        <w:t>: “Control” (and its correlative meanings, “controlled by” and “under common control with”) means possession, directly or indirectly, of the power to: (1) direct the management, personnel, finances, or plans of such entity; (2) control the election of a majority of the directors ; or (3) vote that portion of voting shares required for “control” under the law of the entity’s Jurisdiction of Incorporation or Registration but in no case less than 10%.</w:t>
      </w:r>
    </w:p>
    <w:p w14:paraId="5BBE6EAE" w14:textId="77777777" w:rsidR="00CE6E57" w:rsidRDefault="00000000">
      <w:pPr>
        <w:pStyle w:val="BodyText"/>
      </w:pPr>
      <w:r>
        <w:rPr>
          <w:b/>
          <w:bCs/>
        </w:rPr>
        <w:t>Country</w:t>
      </w:r>
      <w:r>
        <w:t>: Either a member of the United Nations OR a geographic region recognized as a Sovereign State by at least two UN member nations.</w:t>
      </w:r>
    </w:p>
    <w:p w14:paraId="33A8E35A" w14:textId="77777777" w:rsidR="00CE6E57" w:rsidRDefault="00000000">
      <w:pPr>
        <w:pStyle w:val="BodyText"/>
      </w:pPr>
      <w:r>
        <w:rPr>
          <w:b/>
          <w:bCs/>
        </w:rPr>
        <w:t>Cross-Certified Subordinate CA Certificate</w:t>
      </w:r>
      <w:r>
        <w:t>: A certificate that is used to establish a trust relationship between two CAs.</w:t>
      </w:r>
    </w:p>
    <w:p w14:paraId="7126BAE0" w14:textId="77777777" w:rsidR="00CE6E57" w:rsidRDefault="00000000">
      <w:pPr>
        <w:pStyle w:val="BodyText"/>
      </w:pPr>
      <w:r>
        <w:rPr>
          <w:b/>
          <w:bCs/>
        </w:rPr>
        <w:t>CSPRNG</w:t>
      </w:r>
      <w:r>
        <w:t>: A random number generator intended for use in a cryptographic system.</w:t>
      </w:r>
    </w:p>
    <w:p w14:paraId="75DC12A4" w14:textId="77777777" w:rsidR="00CE6E57" w:rsidRDefault="00000000">
      <w:pPr>
        <w:pStyle w:val="BodyText"/>
      </w:pPr>
      <w:r>
        <w:rPr>
          <w:b/>
          <w:bCs/>
        </w:rPr>
        <w:t>Delegated Third Party</w:t>
      </w:r>
      <w:r>
        <w:t>: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14:paraId="16C413BE" w14:textId="77777777" w:rsidR="00CE6E57" w:rsidRDefault="00000000">
      <w:pPr>
        <w:pStyle w:val="BodyText"/>
      </w:pPr>
      <w:r>
        <w:rPr>
          <w:b/>
          <w:bCs/>
        </w:rPr>
        <w:t>DNS CAA Email Contact</w:t>
      </w:r>
      <w:r>
        <w:t xml:space="preserve">: The email address defined in </w:t>
      </w:r>
      <w:hyperlink w:anchor="a11-caa-contactemail-property">
        <w:r w:rsidR="00CE6E57">
          <w:rPr>
            <w:rStyle w:val="Hyperlink"/>
          </w:rPr>
          <w:t>Appendix A.1.1</w:t>
        </w:r>
      </w:hyperlink>
      <w:r>
        <w:t>.</w:t>
      </w:r>
    </w:p>
    <w:p w14:paraId="7B3624BB" w14:textId="77777777" w:rsidR="00CE6E57" w:rsidRDefault="00000000">
      <w:pPr>
        <w:pStyle w:val="BodyText"/>
      </w:pPr>
      <w:r>
        <w:rPr>
          <w:b/>
          <w:bCs/>
        </w:rPr>
        <w:lastRenderedPageBreak/>
        <w:t>DNS CAA Phone Contact</w:t>
      </w:r>
      <w:r>
        <w:t xml:space="preserve">: The phone number defined in </w:t>
      </w:r>
      <w:hyperlink w:anchor="a12-caa-contactphone-property">
        <w:r w:rsidR="00CE6E57">
          <w:rPr>
            <w:rStyle w:val="Hyperlink"/>
          </w:rPr>
          <w:t>Appendix A.1.2</w:t>
        </w:r>
      </w:hyperlink>
      <w:r>
        <w:t>.</w:t>
      </w:r>
    </w:p>
    <w:p w14:paraId="672C096D" w14:textId="77777777" w:rsidR="00CE6E57" w:rsidRDefault="00000000">
      <w:pPr>
        <w:pStyle w:val="BodyText"/>
      </w:pPr>
      <w:r>
        <w:rPr>
          <w:b/>
          <w:bCs/>
        </w:rPr>
        <w:t>DNS TXT Record Email Contact</w:t>
      </w:r>
      <w:r>
        <w:t xml:space="preserve">: The email address defined in </w:t>
      </w:r>
      <w:hyperlink w:anchor="a21-dns-txt-record-email-contact">
        <w:r w:rsidR="00CE6E57">
          <w:rPr>
            <w:rStyle w:val="Hyperlink"/>
          </w:rPr>
          <w:t>Appendix A.2.1</w:t>
        </w:r>
      </w:hyperlink>
      <w:r>
        <w:t>.</w:t>
      </w:r>
    </w:p>
    <w:p w14:paraId="1F727F3B" w14:textId="77777777" w:rsidR="00CE6E57" w:rsidRDefault="00000000">
      <w:pPr>
        <w:pStyle w:val="BodyText"/>
      </w:pPr>
      <w:r>
        <w:rPr>
          <w:b/>
          <w:bCs/>
        </w:rPr>
        <w:t>DNS TXT Record Phone Contact</w:t>
      </w:r>
      <w:r>
        <w:t xml:space="preserve">: The phone number defined in </w:t>
      </w:r>
      <w:hyperlink w:anchor="a22-dns-txt-record-phone-contact">
        <w:r w:rsidR="00CE6E57">
          <w:rPr>
            <w:rStyle w:val="Hyperlink"/>
          </w:rPr>
          <w:t>Appendix A.2.2</w:t>
        </w:r>
      </w:hyperlink>
      <w:r>
        <w:t>.</w:t>
      </w:r>
    </w:p>
    <w:p w14:paraId="0687ABBE" w14:textId="77777777" w:rsidR="00CE6E57" w:rsidRDefault="00000000">
      <w:pPr>
        <w:pStyle w:val="BodyText"/>
      </w:pPr>
      <w:r>
        <w:rPr>
          <w:b/>
          <w:bCs/>
        </w:rPr>
        <w:t>Domain Contact</w:t>
      </w:r>
      <w:r>
        <w:t>: The Domain Name Registrant, technical contact, or administrative contact (or the equivalent under a ccTLD) as listed in the WHOIS record of the Base Domain Name or in a DNS SOA record, or as obtained through direct contact with the Domain Name Registrar.</w:t>
      </w:r>
    </w:p>
    <w:p w14:paraId="1DD43912" w14:textId="77777777" w:rsidR="00CE6E57" w:rsidRDefault="00000000">
      <w:pPr>
        <w:pStyle w:val="BodyText"/>
      </w:pPr>
      <w:r>
        <w:rPr>
          <w:b/>
          <w:bCs/>
        </w:rPr>
        <w:t>Domain Label</w:t>
      </w:r>
      <w:r>
        <w:t>: From RFC 8499 (</w:t>
      </w:r>
      <w:hyperlink r:id="rId12">
        <w:r w:rsidR="00CE6E57">
          <w:rPr>
            <w:rStyle w:val="Hyperlink"/>
          </w:rPr>
          <w:t>https://tools.ietf.org/html/rfc8499</w:t>
        </w:r>
      </w:hyperlink>
      <w:r>
        <w:t>): “An ordered list of zero or more octets that makes up a portion of a domain name. Using graph theory, a label identifies one node in a portion of the graph of all possible domain names.”</w:t>
      </w:r>
    </w:p>
    <w:p w14:paraId="719E1EFC" w14:textId="77777777" w:rsidR="00CE6E57" w:rsidRDefault="00000000">
      <w:pPr>
        <w:pStyle w:val="BodyText"/>
      </w:pPr>
      <w:r>
        <w:rPr>
          <w:b/>
          <w:bCs/>
        </w:rPr>
        <w:t>Domain Name</w:t>
      </w:r>
      <w:r>
        <w:t>: An ordered list of one or more Domain Labels assigned to a node in the Domain Name System.</w:t>
      </w:r>
    </w:p>
    <w:p w14:paraId="5A179345" w14:textId="77777777" w:rsidR="00CE6E57" w:rsidRDefault="00000000">
      <w:pPr>
        <w:pStyle w:val="BodyText"/>
      </w:pPr>
      <w:r>
        <w:rPr>
          <w:b/>
          <w:bCs/>
        </w:rPr>
        <w:t>Domain Namespace</w:t>
      </w:r>
      <w:r>
        <w:t>: The set of all possible Domain Names that are subordinate to a single node in the Domain Name System.</w:t>
      </w:r>
    </w:p>
    <w:p w14:paraId="5579A34B" w14:textId="77777777" w:rsidR="00CE6E57" w:rsidRDefault="00000000">
      <w:pPr>
        <w:pStyle w:val="BodyText"/>
      </w:pPr>
      <w:r>
        <w:rPr>
          <w:b/>
          <w:bCs/>
        </w:rPr>
        <w:t>Domain Name Registrant</w:t>
      </w:r>
      <w:r>
        <w:t>: Sometimes referred to as the “owner” of a Domain Name, but more properly the person(s) or entity(ies) registered with a Domain Name Registrar as having the right to control how a Domain Name is used, such as the natural person or Legal Entity that is listed as the “Registrant” by WHOIS or the Domain Name Registrar.</w:t>
      </w:r>
    </w:p>
    <w:p w14:paraId="367A5D4C" w14:textId="77777777" w:rsidR="00CE6E57" w:rsidRDefault="00000000">
      <w:pPr>
        <w:pStyle w:val="BodyText"/>
      </w:pPr>
      <w:r>
        <w:rPr>
          <w:b/>
          <w:bCs/>
        </w:rPr>
        <w:t>Domain Name Registrar</w:t>
      </w:r>
      <w:r>
        <w:t>: A person or entity that registers Domain Names under the auspices of or by agreement with:</w:t>
      </w:r>
    </w:p>
    <w:p w14:paraId="0F59F96A" w14:textId="77777777" w:rsidR="00CE6E57" w:rsidRDefault="00000000">
      <w:pPr>
        <w:pStyle w:val="Compact"/>
        <w:numPr>
          <w:ilvl w:val="0"/>
          <w:numId w:val="17"/>
        </w:numPr>
      </w:pPr>
      <w:r>
        <w:t>the Internet Corporation for Assigned Names and Numbers (ICANN),</w:t>
      </w:r>
    </w:p>
    <w:p w14:paraId="09C211F5" w14:textId="77777777" w:rsidR="00CE6E57" w:rsidRDefault="00000000">
      <w:pPr>
        <w:pStyle w:val="Compact"/>
        <w:numPr>
          <w:ilvl w:val="0"/>
          <w:numId w:val="17"/>
        </w:numPr>
      </w:pPr>
      <w:r>
        <w:t>a national Domain Name authority/registry, or</w:t>
      </w:r>
    </w:p>
    <w:p w14:paraId="75378B30" w14:textId="77777777" w:rsidR="00CE6E57" w:rsidRDefault="00000000">
      <w:pPr>
        <w:pStyle w:val="Compact"/>
        <w:numPr>
          <w:ilvl w:val="0"/>
          <w:numId w:val="17"/>
        </w:numPr>
      </w:pPr>
      <w:r>
        <w:t>a Network Information Center (including their affiliates, contractors, delegates, successors, or assignees).</w:t>
      </w:r>
    </w:p>
    <w:p w14:paraId="6EE3B090" w14:textId="77777777" w:rsidR="00CE6E57" w:rsidRDefault="00000000">
      <w:pPr>
        <w:pStyle w:val="FirstParagraph"/>
      </w:pPr>
      <w:r>
        <w:rPr>
          <w:b/>
          <w:bCs/>
        </w:rPr>
        <w:t>Enterprise RA</w:t>
      </w:r>
      <w:r>
        <w:t>: An employee or agent of an organization unaffiliated with the CA who authorizes issuance of Certificates to that organization.</w:t>
      </w:r>
    </w:p>
    <w:p w14:paraId="2FF97588" w14:textId="77777777" w:rsidR="00CE6E57" w:rsidRDefault="00000000">
      <w:pPr>
        <w:pStyle w:val="BodyText"/>
      </w:pPr>
      <w:r>
        <w:rPr>
          <w:b/>
          <w:bCs/>
        </w:rPr>
        <w:t>Expiry Date</w:t>
      </w:r>
      <w:r>
        <w:t>: The “Not After” date in a Certificate that defines the end of a Certificate’s validity period.</w:t>
      </w:r>
    </w:p>
    <w:p w14:paraId="101EA791" w14:textId="77777777" w:rsidR="00CE6E57" w:rsidRDefault="00000000">
      <w:pPr>
        <w:pStyle w:val="BodyText"/>
      </w:pPr>
      <w:r>
        <w:rPr>
          <w:b/>
          <w:bCs/>
        </w:rPr>
        <w:t>Fully-Qualified Domain Name</w:t>
      </w:r>
      <w:r>
        <w:t>: A Domain Name that includes the Domain Labels of all superior nodes in the Internet Domain Name System.</w:t>
      </w:r>
    </w:p>
    <w:p w14:paraId="030F3242" w14:textId="77777777" w:rsidR="00CE6E57" w:rsidRDefault="00000000">
      <w:pPr>
        <w:pStyle w:val="BodyText"/>
      </w:pPr>
      <w:r>
        <w:rPr>
          <w:b/>
          <w:bCs/>
        </w:rPr>
        <w:t>Government Entity</w:t>
      </w:r>
      <w:r>
        <w:t>: A government-operated legal entity, agency, department, ministry, branch, or similar element of the government of a country, or political subdivision within such country (such as a state, province, city, county, etc.).</w:t>
      </w:r>
    </w:p>
    <w:p w14:paraId="7907B383" w14:textId="77777777" w:rsidR="00CE6E57" w:rsidRDefault="00000000">
      <w:pPr>
        <w:pStyle w:val="BodyText"/>
      </w:pPr>
      <w:r>
        <w:rPr>
          <w:b/>
          <w:bCs/>
        </w:rPr>
        <w:lastRenderedPageBreak/>
        <w:t>High Risk Certificate Request</w:t>
      </w:r>
      <w:r>
        <w:t>: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14:paraId="377EA8DF" w14:textId="77777777" w:rsidR="00CE6E57" w:rsidRDefault="00000000">
      <w:pPr>
        <w:pStyle w:val="BodyText"/>
      </w:pPr>
      <w:r>
        <w:rPr>
          <w:b/>
          <w:bCs/>
        </w:rPr>
        <w:t>Internal Name</w:t>
      </w:r>
      <w:r>
        <w:t>: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14:paraId="11213C5F" w14:textId="77777777" w:rsidR="00CE6E57" w:rsidRDefault="00000000">
      <w:pPr>
        <w:pStyle w:val="BodyText"/>
      </w:pPr>
      <w:r>
        <w:rPr>
          <w:b/>
          <w:bCs/>
        </w:rPr>
        <w:t>IP Address</w:t>
      </w:r>
      <w:r>
        <w:t>: A 32-bit or 128-bit number assigned to a device that uses the Internet Protocol for communication.</w:t>
      </w:r>
    </w:p>
    <w:p w14:paraId="4315B552" w14:textId="77777777" w:rsidR="00CE6E57" w:rsidRDefault="00000000">
      <w:pPr>
        <w:pStyle w:val="BodyText"/>
      </w:pPr>
      <w:r>
        <w:rPr>
          <w:b/>
          <w:bCs/>
        </w:rPr>
        <w:t>IP Address Contact</w:t>
      </w:r>
      <w:r>
        <w:t>: The person(s) or entity(ies) registered with an IP Address Registration Authority as having the right to control how one or more IP Addresses are used.</w:t>
      </w:r>
    </w:p>
    <w:p w14:paraId="32D9D618" w14:textId="77777777" w:rsidR="00CE6E57" w:rsidRDefault="00000000">
      <w:pPr>
        <w:pStyle w:val="BodyText"/>
      </w:pPr>
      <w:r>
        <w:rPr>
          <w:b/>
          <w:bCs/>
        </w:rPr>
        <w:t>IP Address Registration Authority</w:t>
      </w:r>
      <w:r>
        <w:t>: The Internet Assigned Numbers Authority (IANA) or a Regional Internet Registry (RIPE, APNIC, ARIN, AfriNIC, LACNIC).</w:t>
      </w:r>
    </w:p>
    <w:p w14:paraId="69F71F3F" w14:textId="77777777" w:rsidR="00CE6E57" w:rsidRDefault="00000000">
      <w:pPr>
        <w:pStyle w:val="BodyText"/>
      </w:pPr>
      <w:r>
        <w:rPr>
          <w:b/>
          <w:bCs/>
        </w:rPr>
        <w:t>Issuing CA</w:t>
      </w:r>
      <w:r>
        <w:t>: In relation to a particular Certificate, the CA that issued the Certificate. This could be either a Root CA or a Subordinate CA.</w:t>
      </w:r>
    </w:p>
    <w:p w14:paraId="4876AD7F" w14:textId="77777777" w:rsidR="00CE6E57" w:rsidRDefault="00000000">
      <w:pPr>
        <w:pStyle w:val="BodyText"/>
      </w:pPr>
      <w:r>
        <w:rPr>
          <w:b/>
          <w:bCs/>
        </w:rPr>
        <w:t>Key Compromise</w:t>
      </w:r>
      <w:r>
        <w:t>: A Private Key is said to be compromised if its value has been disclosed to an unauthorized person, or an unauthorized person has had access to it.</w:t>
      </w:r>
    </w:p>
    <w:p w14:paraId="0BEAB369" w14:textId="77777777" w:rsidR="00CE6E57" w:rsidRDefault="00000000">
      <w:pPr>
        <w:pStyle w:val="BodyText"/>
      </w:pPr>
      <w:r>
        <w:rPr>
          <w:b/>
          <w:bCs/>
        </w:rPr>
        <w:t>Key Generation Script</w:t>
      </w:r>
      <w:r>
        <w:t>: A documented plan of procedures for the generation of a CA Key Pair.</w:t>
      </w:r>
    </w:p>
    <w:p w14:paraId="45F1878E" w14:textId="77777777" w:rsidR="00CE6E57" w:rsidRDefault="00000000">
      <w:pPr>
        <w:pStyle w:val="BodyText"/>
      </w:pPr>
      <w:r>
        <w:rPr>
          <w:b/>
          <w:bCs/>
        </w:rPr>
        <w:t>Key Pair</w:t>
      </w:r>
      <w:r>
        <w:t>: The Private Key and its associated Public Key.</w:t>
      </w:r>
    </w:p>
    <w:p w14:paraId="5DEA2634" w14:textId="77777777" w:rsidR="00CE6E57" w:rsidRDefault="00000000">
      <w:pPr>
        <w:pStyle w:val="BodyText"/>
      </w:pPr>
      <w:r>
        <w:rPr>
          <w:b/>
          <w:bCs/>
        </w:rPr>
        <w:t>LDH Label</w:t>
      </w:r>
      <w:r>
        <w:t>: From RFC 5890 (</w:t>
      </w:r>
      <w:hyperlink r:id="rId13">
        <w:r w:rsidR="00CE6E57">
          <w:rPr>
            <w:rStyle w:val="Hyperlink"/>
          </w:rPr>
          <w:t>https://tools.ietf.org/html/rfc5890</w:t>
        </w:r>
      </w:hyperlink>
      <w:r>
        <w:t>): “A string consisting of ASCII letters, digits, and the hyphen with the further restriction that the hyphen cannot appear at the beginning or end of the string. Like all DNS labels, its total length must not exceed 63 octets.”</w:t>
      </w:r>
    </w:p>
    <w:p w14:paraId="7AC88E00" w14:textId="77777777" w:rsidR="00CE6E57" w:rsidRDefault="00000000">
      <w:pPr>
        <w:pStyle w:val="BodyText"/>
      </w:pPr>
      <w:r>
        <w:rPr>
          <w:b/>
          <w:bCs/>
        </w:rPr>
        <w:t>Legal Entity</w:t>
      </w:r>
      <w:r>
        <w:t>: An association, corporation, partnership, proprietorship, trust, government entity or other entity with legal standing in a country’s legal system.</w:t>
      </w:r>
    </w:p>
    <w:p w14:paraId="7AFC9287" w14:textId="606256CE" w:rsidR="00CE6E57" w:rsidRDefault="00000000">
      <w:pPr>
        <w:pStyle w:val="BodyText"/>
      </w:pPr>
      <w:r>
        <w:rPr>
          <w:b/>
          <w:bCs/>
        </w:rPr>
        <w:t>Linting</w:t>
      </w:r>
      <w:r>
        <w:t xml:space="preserve">: A process in which the content of digitally signed data such as a Precertificate [RFC 6962], Certificate, Certificate Revocation List, or OCSP response, or data-to-be-signed object such as a </w:t>
      </w:r>
      <w:r>
        <w:rPr>
          <w:rStyle w:val="VerbatimChar"/>
        </w:rPr>
        <w:t>tbsCertificate</w:t>
      </w:r>
      <w:r>
        <w:t xml:space="preserve"> (as described in </w:t>
      </w:r>
      <w:hyperlink r:id="rId14" w:anchor="section-4.1.1.1">
        <w:r>
          <w:rPr>
            <w:rStyle w:val="Hyperlink"/>
          </w:rPr>
          <w:t>RFC 5280, Section 4.1.1.1</w:t>
        </w:r>
      </w:hyperlink>
      <w:r>
        <w:t>) is checked for conformance with the profiles and requirements defined in these Requirements.</w:t>
      </w:r>
    </w:p>
    <w:p w14:paraId="468E410D" w14:textId="77777777" w:rsidR="00CE6E57" w:rsidRDefault="00000000">
      <w:pPr>
        <w:pStyle w:val="BodyText"/>
      </w:pPr>
      <w:r>
        <w:rPr>
          <w:b/>
          <w:bCs/>
        </w:rPr>
        <w:lastRenderedPageBreak/>
        <w:t>Multi-Perspective Issuance Corroboration</w:t>
      </w:r>
      <w:r>
        <w:t>: A process by which the determinations made during domain validation and CAA checking by the Primary Network Perspective are corroborated by other Network Perspectives before Certificate issuance.</w:t>
      </w:r>
    </w:p>
    <w:p w14:paraId="5A625AE0" w14:textId="77777777" w:rsidR="00CE6E57" w:rsidRDefault="00000000">
      <w:pPr>
        <w:pStyle w:val="BodyText"/>
      </w:pPr>
      <w:r>
        <w:rPr>
          <w:b/>
          <w:bCs/>
        </w:rPr>
        <w:t>Network Perspective</w:t>
      </w:r>
      <w:r>
        <w:t>: Related to Multi-Perspective Issuance Corroboration. A system (e.g., a cloud-hosted server instance) or collection of network components (e.g., a VPN and corresponding infrastructure) for sending outbound Internet traffic associated with a domain control validation method and/or CAA check. The location of a Network Perspective is determined by the point where unencapsulated outbound Internet traffic is typically first handed off to the network infrastructure providing Internet connectivity to that perspective.</w:t>
      </w:r>
    </w:p>
    <w:p w14:paraId="0A452456" w14:textId="77777777" w:rsidR="00CE6E57" w:rsidRDefault="00000000">
      <w:pPr>
        <w:pStyle w:val="BodyText"/>
      </w:pPr>
      <w:r>
        <w:rPr>
          <w:b/>
          <w:bCs/>
        </w:rPr>
        <w:t>Non-Reserved LDH Label</w:t>
      </w:r>
      <w:r>
        <w:t>: From RFC 5890 (</w:t>
      </w:r>
      <w:hyperlink r:id="rId15">
        <w:r w:rsidR="00CE6E57">
          <w:rPr>
            <w:rStyle w:val="Hyperlink"/>
          </w:rPr>
          <w:t>https://tools.ietf.org/html/rfc5890</w:t>
        </w:r>
      </w:hyperlink>
      <w:r>
        <w:t>): “The set of valid LDH labels that do not have ‘</w:t>
      </w:r>
      <w:r>
        <w:rPr>
          <w:rStyle w:val="VerbatimChar"/>
        </w:rPr>
        <w:t>--</w:t>
      </w:r>
      <w:r>
        <w:t>’ in the third and fourth positions.”</w:t>
      </w:r>
    </w:p>
    <w:p w14:paraId="198FAC5E" w14:textId="77777777" w:rsidR="00CE6E57" w:rsidRDefault="00000000">
      <w:pPr>
        <w:pStyle w:val="BodyText"/>
      </w:pPr>
      <w:r>
        <w:rPr>
          <w:b/>
          <w:bCs/>
        </w:rPr>
        <w:t>Object Identifier</w:t>
      </w:r>
      <w:r>
        <w:t>: A unique alphanumeric or numeric identifier registered under the International Organization for Standardization’s applicable standard for a specific object or object class.</w:t>
      </w:r>
    </w:p>
    <w:p w14:paraId="37D463AC" w14:textId="77777777" w:rsidR="00CE6E57" w:rsidRDefault="00000000">
      <w:pPr>
        <w:pStyle w:val="BodyText"/>
      </w:pPr>
      <w:r>
        <w:rPr>
          <w:b/>
          <w:bCs/>
        </w:rPr>
        <w:t>OCSP Responder</w:t>
      </w:r>
      <w:r>
        <w:t>: An online server operated under the authority of the CA and connected to its Repository for processing Certificate status requests. See also, Online Certificate Status Protocol.</w:t>
      </w:r>
    </w:p>
    <w:p w14:paraId="6A0088EF" w14:textId="77777777" w:rsidR="00CE6E57" w:rsidRDefault="00000000">
      <w:pPr>
        <w:pStyle w:val="BodyText"/>
      </w:pPr>
      <w:r>
        <w:rPr>
          <w:b/>
          <w:bCs/>
        </w:rPr>
        <w:t>Onion Domain Name</w:t>
      </w:r>
      <w:r>
        <w:t xml:space="preserve">: A Fully Qualified Domain Name ending with the RFC 7686 “.onion” Special-Use Domain Name. For example, </w:t>
      </w:r>
      <w:r>
        <w:rPr>
          <w:rStyle w:val="VerbatimChar"/>
        </w:rPr>
        <w:t>2gzyxa5ihm7nsggfxnu52rck2vv4rvmdlkiu3zzui5du4xyclen53wid.onion</w:t>
      </w:r>
      <w:r>
        <w:t xml:space="preserve"> is an Onion Domain Name, whereas </w:t>
      </w:r>
      <w:r>
        <w:rPr>
          <w:rStyle w:val="VerbatimChar"/>
        </w:rPr>
        <w:t>torproject.org</w:t>
      </w:r>
      <w:r>
        <w:t xml:space="preserve"> is not an Onion Domain Name.</w:t>
      </w:r>
    </w:p>
    <w:p w14:paraId="319235A8" w14:textId="77777777" w:rsidR="00CE6E57" w:rsidRDefault="00000000">
      <w:pPr>
        <w:pStyle w:val="BodyText"/>
      </w:pPr>
      <w:r>
        <w:rPr>
          <w:b/>
          <w:bCs/>
        </w:rPr>
        <w:t>Online Certificate Status Protocol</w:t>
      </w:r>
      <w:r>
        <w:t>: An online Certificate-checking protocol that enables relying-party application software to determine the status of an identified Certificate. See also OCSP Responder.</w:t>
      </w:r>
    </w:p>
    <w:p w14:paraId="51213909" w14:textId="77777777" w:rsidR="00CE6E57" w:rsidRDefault="00000000">
      <w:pPr>
        <w:pStyle w:val="BodyText"/>
      </w:pPr>
      <w:r>
        <w:rPr>
          <w:b/>
          <w:bCs/>
        </w:rPr>
        <w:t>Parent Company</w:t>
      </w:r>
      <w:r>
        <w:t>: A company that Controls a Subsidiary Company.</w:t>
      </w:r>
    </w:p>
    <w:p w14:paraId="0295E14B" w14:textId="77777777" w:rsidR="00CE6E57" w:rsidRDefault="00000000">
      <w:pPr>
        <w:pStyle w:val="BodyText"/>
      </w:pPr>
      <w:r>
        <w:rPr>
          <w:b/>
          <w:bCs/>
        </w:rPr>
        <w:t>Pending Prohibition​​</w:t>
      </w:r>
      <w:r>
        <w:t>: The use of a behavior described with this label is highly discouraged, as it is planned to be deprecated and will likely be designated as MUST NOT in the future.</w:t>
      </w:r>
    </w:p>
    <w:p w14:paraId="4AF0B79D" w14:textId="77777777" w:rsidR="00CE6E57" w:rsidRDefault="00000000">
      <w:pPr>
        <w:pStyle w:val="BodyText"/>
      </w:pPr>
      <w:r>
        <w:rPr>
          <w:b/>
          <w:bCs/>
        </w:rPr>
        <w:t>Primary Network Perspective</w:t>
      </w:r>
      <w:r>
        <w:t>: The Network Perspective used by the CA to make the determination of 1) the CA’s authority to issue a Certificate for the requested domain(s) or IP address(es) and 2) the Applicant’s authority and/or domain authorization or control of the requested domain(s) or IP address(es).</w:t>
      </w:r>
    </w:p>
    <w:p w14:paraId="0FC0D2D0" w14:textId="77777777" w:rsidR="00CE6E57" w:rsidRDefault="00000000">
      <w:pPr>
        <w:pStyle w:val="BodyText"/>
      </w:pPr>
      <w:r>
        <w:rPr>
          <w:b/>
          <w:bCs/>
        </w:rPr>
        <w:t>Private Key</w:t>
      </w:r>
      <w:r>
        <w:t>: The key of a Key Pair that is kept secret by the holder of the Key Pair, and that is used to create Digital Signatures and/or to decrypt electronic records or files that were encrypted with the corresponding Public Key.</w:t>
      </w:r>
    </w:p>
    <w:p w14:paraId="736438B2" w14:textId="77777777" w:rsidR="00CE6E57" w:rsidRDefault="00000000">
      <w:pPr>
        <w:pStyle w:val="BodyText"/>
      </w:pPr>
      <w:r>
        <w:rPr>
          <w:b/>
          <w:bCs/>
        </w:rPr>
        <w:lastRenderedPageBreak/>
        <w:t>Public Key</w:t>
      </w:r>
      <w:r>
        <w:t>: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14:paraId="66DFFB46" w14:textId="77777777" w:rsidR="00CE6E57" w:rsidRDefault="00000000">
      <w:pPr>
        <w:pStyle w:val="BodyText"/>
      </w:pPr>
      <w:r>
        <w:rPr>
          <w:b/>
          <w:bCs/>
        </w:rPr>
        <w:t>Public Key Infrastructure</w:t>
      </w:r>
      <w:r>
        <w:t>: A set of hardware, software, people, procedures, rules, policies, and obligations used to facilitate the trustworthy creation, issuance, management, and use of Certificates and keys based on Public Key Cryptography.</w:t>
      </w:r>
    </w:p>
    <w:p w14:paraId="39B79AF3" w14:textId="77777777" w:rsidR="00CE6E57" w:rsidRDefault="00000000">
      <w:pPr>
        <w:pStyle w:val="BodyText"/>
      </w:pPr>
      <w:r>
        <w:rPr>
          <w:b/>
          <w:bCs/>
        </w:rPr>
        <w:t>Publicly-Trusted Certificate</w:t>
      </w:r>
      <w:r>
        <w:t>: A Certificate that is trusted by virtue of the fact that its corresponding Root Certificate is distributed as a trust anchor in widely-available application software.</w:t>
      </w:r>
    </w:p>
    <w:p w14:paraId="53C0330B" w14:textId="77777777" w:rsidR="00CE6E57" w:rsidRDefault="00000000">
      <w:pPr>
        <w:pStyle w:val="BodyText"/>
      </w:pPr>
      <w:r>
        <w:rPr>
          <w:b/>
          <w:bCs/>
        </w:rPr>
        <w:t>P-Label</w:t>
      </w:r>
      <w:r>
        <w:t>: A XN-Label that contains valid output of the Punycode algorithm (as defined in RFC 3492, Section 6.3) from the fifth and subsequent positions.</w:t>
      </w:r>
    </w:p>
    <w:p w14:paraId="0F7313E0" w14:textId="77777777" w:rsidR="00CE6E57" w:rsidRDefault="00000000">
      <w:pPr>
        <w:pStyle w:val="BodyText"/>
      </w:pPr>
      <w:r>
        <w:rPr>
          <w:b/>
          <w:bCs/>
        </w:rPr>
        <w:t>Qualified Auditor</w:t>
      </w:r>
      <w:r>
        <w:t xml:space="preserve">: A natural person or Legal Entity that meets the requirements of </w:t>
      </w:r>
      <w:hyperlink w:anchor="X4b24910f4762ee823576d83d7682493214f1d2f">
        <w:r w:rsidR="00CE6E57">
          <w:rPr>
            <w:rStyle w:val="Hyperlink"/>
          </w:rPr>
          <w:t>Section 8.2</w:t>
        </w:r>
      </w:hyperlink>
      <w:r>
        <w:t>.</w:t>
      </w:r>
    </w:p>
    <w:p w14:paraId="4CCE3AE9" w14:textId="77777777" w:rsidR="00CE6E57" w:rsidRDefault="00000000">
      <w:pPr>
        <w:pStyle w:val="BodyText"/>
      </w:pPr>
      <w:r>
        <w:rPr>
          <w:b/>
          <w:bCs/>
        </w:rPr>
        <w:t>Random Value</w:t>
      </w:r>
      <w:r>
        <w:t>: A value specified by a CA to the Applicant that exhibits at least 112 bits of entropy.</w:t>
      </w:r>
    </w:p>
    <w:p w14:paraId="1EB6E1E0" w14:textId="77777777" w:rsidR="00CE6E57" w:rsidRDefault="00000000">
      <w:pPr>
        <w:pStyle w:val="BodyText"/>
      </w:pPr>
      <w:r>
        <w:rPr>
          <w:b/>
          <w:bCs/>
        </w:rPr>
        <w:t>Registered Domain Name</w:t>
      </w:r>
      <w:r>
        <w:t>: A Domain Name that has been registered with a Domain Name Registrar.</w:t>
      </w:r>
    </w:p>
    <w:p w14:paraId="6904110F" w14:textId="77777777" w:rsidR="00CE6E57" w:rsidRDefault="00000000">
      <w:pPr>
        <w:pStyle w:val="BodyText"/>
      </w:pPr>
      <w:r>
        <w:rPr>
          <w:b/>
          <w:bCs/>
        </w:rPr>
        <w:t>Registration Authority (RA)</w:t>
      </w:r>
      <w:r>
        <w:t>: Any Legal Entity that is responsible for identification and authentication of subjects of Certificates, but is not a CA, and hence does not sign or issue Certificates. An RA may assist in the certificate application process or revocation process or both. When “RA” is used as an adjective to describe a role or function, it does not necessarily imply a separate body, but can be part of the CA.</w:t>
      </w:r>
    </w:p>
    <w:p w14:paraId="5C0F5F9D" w14:textId="77777777" w:rsidR="00CE6E57" w:rsidRDefault="00000000">
      <w:pPr>
        <w:pStyle w:val="BodyText"/>
      </w:pPr>
      <w:r>
        <w:rPr>
          <w:b/>
          <w:bCs/>
        </w:rPr>
        <w:t>Reliable Data Source</w:t>
      </w:r>
      <w:r>
        <w:t>: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14:paraId="54D3EAD7" w14:textId="77777777" w:rsidR="00CE6E57" w:rsidRDefault="00000000">
      <w:pPr>
        <w:pStyle w:val="BodyText"/>
      </w:pPr>
      <w:r>
        <w:rPr>
          <w:b/>
          <w:bCs/>
        </w:rPr>
        <w:t>Reliable Method of Communication</w:t>
      </w:r>
      <w:r>
        <w:t>: A method of communication, such as a postal/courier delivery address, telephone number, or email address, that was verified using a source other than the Applicant Representative.</w:t>
      </w:r>
    </w:p>
    <w:p w14:paraId="60E52E05" w14:textId="77777777" w:rsidR="00CE6E57" w:rsidRDefault="00000000">
      <w:pPr>
        <w:pStyle w:val="BodyText"/>
      </w:pPr>
      <w:r>
        <w:rPr>
          <w:b/>
          <w:bCs/>
        </w:rPr>
        <w:t>Relying Party</w:t>
      </w:r>
      <w:r>
        <w:t>: Any natural person or Legal Entity that relies on a Valid Certificate. An Application Software Supplier is not considered a Relying Party when software distributed by such Supplier merely displays information relating to a Certificate.</w:t>
      </w:r>
    </w:p>
    <w:p w14:paraId="53234F94" w14:textId="77777777" w:rsidR="00CE6E57" w:rsidRDefault="00000000">
      <w:pPr>
        <w:pStyle w:val="BodyText"/>
      </w:pPr>
      <w:r>
        <w:rPr>
          <w:b/>
          <w:bCs/>
        </w:rPr>
        <w:lastRenderedPageBreak/>
        <w:t>Repository</w:t>
      </w:r>
      <w:r>
        <w:t>: An online database containing publicly-disclosed PKI governance documents (such as Certificate Policies and Certification Practice Statements) and Certificate status information, either in the form of a CRL or an OCSP response.</w:t>
      </w:r>
    </w:p>
    <w:p w14:paraId="0CB0D1D6" w14:textId="77777777" w:rsidR="00CE6E57" w:rsidRDefault="00000000">
      <w:pPr>
        <w:pStyle w:val="BodyText"/>
      </w:pPr>
      <w:r>
        <w:rPr>
          <w:b/>
          <w:bCs/>
        </w:rPr>
        <w:t>Request Token</w:t>
      </w:r>
      <w:r>
        <w:t>: A value, derived in a method specified by the CA which binds this demonstration of control to the certificate request. The CA SHOULD define within its CPS (or a document clearly referenced by the CPS) the format and method of Request Tokens it accepts.</w:t>
      </w:r>
    </w:p>
    <w:p w14:paraId="766EB5E3" w14:textId="77777777" w:rsidR="00CE6E57" w:rsidRDefault="00000000">
      <w:pPr>
        <w:pStyle w:val="BodyText"/>
      </w:pPr>
      <w:r>
        <w:t>The Request Token SHALL incorporate the key used in the certificate request.</w:t>
      </w:r>
    </w:p>
    <w:p w14:paraId="1044B9AF" w14:textId="77777777" w:rsidR="00CE6E57" w:rsidRDefault="00000000">
      <w:pPr>
        <w:pStyle w:val="BodyText"/>
      </w:pPr>
      <w:r>
        <w:t>A Request Token MAY include a timestamp to indicate when it was created.</w:t>
      </w:r>
    </w:p>
    <w:p w14:paraId="37941790" w14:textId="77777777" w:rsidR="00CE6E57" w:rsidRDefault="00000000">
      <w:pPr>
        <w:pStyle w:val="BodyText"/>
      </w:pPr>
      <w:r>
        <w:t>A Request Token MAY include other information to ensure its uniqueness.</w:t>
      </w:r>
    </w:p>
    <w:p w14:paraId="4758B080" w14:textId="77777777" w:rsidR="00CE6E57" w:rsidRDefault="00000000">
      <w:pPr>
        <w:pStyle w:val="BodyText"/>
      </w:pPr>
      <w:r>
        <w:t>A Request Token that includes a timestamp SHALL remain valid for no more than 30 days from the time of creation.</w:t>
      </w:r>
    </w:p>
    <w:p w14:paraId="3077F964" w14:textId="77777777" w:rsidR="00CE6E57" w:rsidRDefault="00000000">
      <w:pPr>
        <w:pStyle w:val="BodyText"/>
      </w:pPr>
      <w:r>
        <w:t>A Request Token that includes a timestamp SHALL be treated as invalid if its timestamp is in the future.</w:t>
      </w:r>
    </w:p>
    <w:p w14:paraId="05A73178" w14:textId="77777777" w:rsidR="00CE6E57" w:rsidRDefault="00000000">
      <w:pPr>
        <w:pStyle w:val="BodyText"/>
      </w:pPr>
      <w:r>
        <w:t>A Request Token that does not include a timestamp is valid for a single use and the CA SHALL NOT re-use it for a subsequent validation.</w:t>
      </w:r>
    </w:p>
    <w:p w14:paraId="7A218EA6" w14:textId="77777777" w:rsidR="00CE6E57" w:rsidRDefault="00000000">
      <w:pPr>
        <w:pStyle w:val="BodyText"/>
      </w:pPr>
      <w:r>
        <w:t>The binding SHALL use a digital signature algorithm or a cryptographic hash algorithm at least as strong as that to be used in signing the certificate request.</w:t>
      </w:r>
    </w:p>
    <w:p w14:paraId="746A7023" w14:textId="77777777" w:rsidR="00CE6E57" w:rsidRDefault="00000000">
      <w:pPr>
        <w:pStyle w:val="BodyText"/>
      </w:pPr>
      <w:r>
        <w:rPr>
          <w:b/>
          <w:bCs/>
        </w:rPr>
        <w:t>Note</w:t>
      </w:r>
      <w:r>
        <w:t>: Examples of Request Tokens include, but are not limited to:</w:t>
      </w:r>
    </w:p>
    <w:p w14:paraId="325CD60B" w14:textId="77777777" w:rsidR="00CE6E57" w:rsidRDefault="00000000">
      <w:pPr>
        <w:pStyle w:val="Compact"/>
        <w:numPr>
          <w:ilvl w:val="0"/>
          <w:numId w:val="18"/>
        </w:numPr>
      </w:pPr>
      <w:r>
        <w:t>a hash of the public key; or</w:t>
      </w:r>
    </w:p>
    <w:p w14:paraId="2E8C2A0E" w14:textId="77777777" w:rsidR="00CE6E57" w:rsidRDefault="00000000">
      <w:pPr>
        <w:pStyle w:val="Compact"/>
        <w:numPr>
          <w:ilvl w:val="0"/>
          <w:numId w:val="18"/>
        </w:numPr>
      </w:pPr>
      <w:r>
        <w:t>a hash of the Subject Public Key Info [X.509]; or</w:t>
      </w:r>
    </w:p>
    <w:p w14:paraId="52362E8E" w14:textId="77777777" w:rsidR="00CE6E57" w:rsidRDefault="00000000">
      <w:pPr>
        <w:pStyle w:val="Compact"/>
        <w:numPr>
          <w:ilvl w:val="0"/>
          <w:numId w:val="18"/>
        </w:numPr>
      </w:pPr>
      <w:r>
        <w:t>a hash of a PKCS#10 CSR.</w:t>
      </w:r>
    </w:p>
    <w:p w14:paraId="03A4E4C4" w14:textId="77777777" w:rsidR="00CE6E57" w:rsidRDefault="00000000">
      <w:pPr>
        <w:pStyle w:val="FirstParagraph"/>
      </w:pPr>
      <w:r>
        <w:t>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14:paraId="67E8EB3F" w14:textId="77777777" w:rsidR="00CE6E57" w:rsidRDefault="00000000">
      <w:pPr>
        <w:pStyle w:val="BodyText"/>
      </w:pPr>
      <w:r>
        <w:rPr>
          <w:b/>
          <w:bCs/>
        </w:rPr>
        <w:t>Note</w:t>
      </w:r>
      <w:r>
        <w:t xml:space="preserve">: This simplistic shell command produces a Request Token which has a timestamp and a hash of a CSR. </w:t>
      </w:r>
      <w:r>
        <w:rPr>
          <w:rStyle w:val="VerbatimChar"/>
        </w:rPr>
        <w:t>echo `date -u +%Y%m%d%H%M` `sha256sum &lt;r2.csr` \| sed "s/[ -]//g"</w:t>
      </w:r>
      <w:r>
        <w:t xml:space="preserve"> The script outputs: 201602251811c9c863405fe7675a3988b97664ea6baf442019e4e52fa335f406f7c5f26cf14f</w:t>
      </w:r>
    </w:p>
    <w:p w14:paraId="6D95CAFE" w14:textId="77777777" w:rsidR="00CE6E57" w:rsidRDefault="00000000">
      <w:pPr>
        <w:pStyle w:val="BodyText"/>
      </w:pPr>
      <w:r>
        <w:rPr>
          <w:b/>
          <w:bCs/>
        </w:rPr>
        <w:t>Required Website Content</w:t>
      </w:r>
      <w:r>
        <w:t>: Either a Random Value or a Request Token, together with additional information that uniquely identifies the Subscriber, as specified by the CA.</w:t>
      </w:r>
    </w:p>
    <w:p w14:paraId="26995CD3" w14:textId="77777777" w:rsidR="00CE6E57" w:rsidRDefault="00000000">
      <w:pPr>
        <w:pStyle w:val="BodyText"/>
      </w:pPr>
      <w:r>
        <w:rPr>
          <w:b/>
          <w:bCs/>
        </w:rPr>
        <w:t>Requirements</w:t>
      </w:r>
      <w:r>
        <w:t>: The Baseline Requirements found in this document.</w:t>
      </w:r>
    </w:p>
    <w:p w14:paraId="648AC984" w14:textId="77777777" w:rsidR="00CE6E57" w:rsidRDefault="00000000">
      <w:pPr>
        <w:pStyle w:val="BodyText"/>
      </w:pPr>
      <w:r>
        <w:rPr>
          <w:b/>
          <w:bCs/>
        </w:rPr>
        <w:lastRenderedPageBreak/>
        <w:t>Reserved IP Address</w:t>
      </w:r>
      <w:r>
        <w:t>: An IPv4 or IPv6 address that is contained in the address block of any entry in either of the following IANA registries:</w:t>
      </w:r>
    </w:p>
    <w:p w14:paraId="3B61B601" w14:textId="77777777" w:rsidR="00CE6E57" w:rsidRDefault="00CE6E57">
      <w:pPr>
        <w:pStyle w:val="BodyText"/>
      </w:pPr>
      <w:hyperlink r:id="rId16">
        <w:r>
          <w:rPr>
            <w:rStyle w:val="Hyperlink"/>
          </w:rPr>
          <w:t>https://www.iana.org/assignments/iana-ipv4-special-registry/iana-ipv4-special-registry.xhtml</w:t>
        </w:r>
      </w:hyperlink>
    </w:p>
    <w:p w14:paraId="2E90112B" w14:textId="77777777" w:rsidR="00CE6E57" w:rsidRDefault="00CE6E57">
      <w:pPr>
        <w:pStyle w:val="BodyText"/>
      </w:pPr>
      <w:hyperlink r:id="rId17">
        <w:r>
          <w:rPr>
            <w:rStyle w:val="Hyperlink"/>
          </w:rPr>
          <w:t>https://www.iana.org/assignments/iana-ipv6-special-registry/iana-ipv6-special-registry.xhtml</w:t>
        </w:r>
      </w:hyperlink>
    </w:p>
    <w:p w14:paraId="67EF5910" w14:textId="77777777" w:rsidR="00CE6E57" w:rsidRDefault="00000000">
      <w:pPr>
        <w:pStyle w:val="BodyText"/>
      </w:pPr>
      <w:r>
        <w:rPr>
          <w:b/>
          <w:bCs/>
        </w:rPr>
        <w:t>Root CA</w:t>
      </w:r>
      <w:r>
        <w:t>: The top level Certification Authority whose Root Certificate is distributed by Application Software Suppliers and that issues Subordinate CA Certificates.</w:t>
      </w:r>
    </w:p>
    <w:p w14:paraId="6438AEBA" w14:textId="77777777" w:rsidR="00CE6E57" w:rsidRDefault="00000000">
      <w:pPr>
        <w:pStyle w:val="BodyText"/>
      </w:pPr>
      <w:r>
        <w:rPr>
          <w:b/>
          <w:bCs/>
        </w:rPr>
        <w:t>Root Certificate</w:t>
      </w:r>
      <w:r>
        <w:t>: The self-signed Certificate issued by the Root CA to identify itself and to facilitate verification of Certificates issued to its Subordinate CAs.</w:t>
      </w:r>
    </w:p>
    <w:p w14:paraId="6D93EF55" w14:textId="77777777" w:rsidR="00CE6E57" w:rsidRDefault="00000000">
      <w:pPr>
        <w:pStyle w:val="BodyText"/>
      </w:pPr>
      <w:r>
        <w:rPr>
          <w:b/>
          <w:bCs/>
        </w:rPr>
        <w:t>Short-lived Subscriber Certificate</w:t>
      </w:r>
      <w:r>
        <w:t>: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14:paraId="5F5180F2" w14:textId="77777777" w:rsidR="00CE6E57" w:rsidRDefault="00000000">
      <w:pPr>
        <w:pStyle w:val="BodyText"/>
      </w:pPr>
      <w:r>
        <w:rPr>
          <w:b/>
          <w:bCs/>
        </w:rPr>
        <w:t>Sovereign State</w:t>
      </w:r>
      <w:r>
        <w:t>: A state or country that administers its own government, and is not dependent upon, or subject to, another power.</w:t>
      </w:r>
    </w:p>
    <w:p w14:paraId="54CCA180" w14:textId="77777777" w:rsidR="00CE6E57" w:rsidRDefault="00000000">
      <w:pPr>
        <w:pStyle w:val="BodyText"/>
      </w:pPr>
      <w:r>
        <w:rPr>
          <w:b/>
          <w:bCs/>
        </w:rPr>
        <w:t>Subject</w:t>
      </w:r>
      <w:r>
        <w:t>: The natural person, device, system, unit, or Legal Entity identified in a Certificate as the Subject. The Subject is either the Subscriber or a device under the control and operation of the Subscriber.</w:t>
      </w:r>
    </w:p>
    <w:p w14:paraId="495C8052" w14:textId="77777777" w:rsidR="00CE6E57" w:rsidRDefault="00000000">
      <w:pPr>
        <w:pStyle w:val="BodyText"/>
      </w:pPr>
      <w:r>
        <w:rPr>
          <w:b/>
          <w:bCs/>
        </w:rPr>
        <w:t>Subject Identity Information</w:t>
      </w:r>
      <w:r>
        <w:t xml:space="preserve">: Information that identifies the Certificate Subject. Subject Identity Information does not include a Domain Name or an IP Address listed in the </w:t>
      </w:r>
      <w:r>
        <w:rPr>
          <w:rStyle w:val="VerbatimChar"/>
        </w:rPr>
        <w:t>subjectAltName</w:t>
      </w:r>
      <w:r>
        <w:t xml:space="preserve"> extension or the Subject </w:t>
      </w:r>
      <w:r>
        <w:rPr>
          <w:rStyle w:val="VerbatimChar"/>
        </w:rPr>
        <w:t>commonName</w:t>
      </w:r>
      <w:r>
        <w:t xml:space="preserve"> field.</w:t>
      </w:r>
    </w:p>
    <w:p w14:paraId="7CB394F0" w14:textId="77777777" w:rsidR="00CE6E57" w:rsidRDefault="00000000">
      <w:pPr>
        <w:pStyle w:val="BodyText"/>
      </w:pPr>
      <w:r>
        <w:rPr>
          <w:b/>
          <w:bCs/>
        </w:rPr>
        <w:t>Subordinate CA</w:t>
      </w:r>
      <w:r>
        <w:t>: A Certification Authority whose Certificate is signed by the Root CA, or another Subordinate CA.</w:t>
      </w:r>
    </w:p>
    <w:p w14:paraId="1065C283" w14:textId="77777777" w:rsidR="00CE6E57" w:rsidRDefault="00000000">
      <w:pPr>
        <w:pStyle w:val="BodyText"/>
      </w:pPr>
      <w:r>
        <w:rPr>
          <w:b/>
          <w:bCs/>
        </w:rPr>
        <w:t>Subscriber</w:t>
      </w:r>
      <w:r>
        <w:t>: A natural person or Legal Entity to whom a Certificate is issued and who is legally bound by a Subscriber Agreement or Terms of Use.</w:t>
      </w:r>
    </w:p>
    <w:p w14:paraId="2AE3D0DE" w14:textId="77777777" w:rsidR="00CE6E57" w:rsidRDefault="00000000">
      <w:pPr>
        <w:pStyle w:val="BodyText"/>
      </w:pPr>
      <w:r>
        <w:rPr>
          <w:b/>
          <w:bCs/>
        </w:rPr>
        <w:t>Subscriber Agreement</w:t>
      </w:r>
      <w:r>
        <w:t>: An agreement between the CA and the Applicant/Subscriber that specifies the rights and responsibilities of the parties.</w:t>
      </w:r>
    </w:p>
    <w:p w14:paraId="00D08DBF" w14:textId="77777777" w:rsidR="00CE6E57" w:rsidRDefault="00000000">
      <w:pPr>
        <w:pStyle w:val="BodyText"/>
      </w:pPr>
      <w:r>
        <w:rPr>
          <w:b/>
          <w:bCs/>
        </w:rPr>
        <w:t>Subsidiary Company</w:t>
      </w:r>
      <w:r>
        <w:t>: A company that is controlled by a Parent Company.</w:t>
      </w:r>
    </w:p>
    <w:p w14:paraId="5BDA9B99" w14:textId="77777777" w:rsidR="00CE6E57" w:rsidRDefault="00000000">
      <w:pPr>
        <w:pStyle w:val="BodyText"/>
      </w:pPr>
      <w:r>
        <w:rPr>
          <w:b/>
          <w:bCs/>
        </w:rPr>
        <w:t>Technically Constrained Subordinate CA Certificate</w:t>
      </w:r>
      <w:r>
        <w:t>: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14:paraId="6C9013CC" w14:textId="77777777" w:rsidR="00CE6E57" w:rsidRDefault="00000000">
      <w:pPr>
        <w:pStyle w:val="BodyText"/>
      </w:pPr>
      <w:r>
        <w:rPr>
          <w:b/>
          <w:bCs/>
        </w:rPr>
        <w:lastRenderedPageBreak/>
        <w:t>Terms of Use</w:t>
      </w:r>
      <w:r>
        <w:t>: Provisions regarding the safekeeping and acceptable uses of a Certificate issued in accordance with these Requirements when the Applicant/Subscriber is an Affiliate of the CA or is the CA.</w:t>
      </w:r>
    </w:p>
    <w:p w14:paraId="6E546EE5" w14:textId="77777777" w:rsidR="00CE6E57" w:rsidRDefault="00000000">
      <w:pPr>
        <w:pStyle w:val="BodyText"/>
      </w:pPr>
      <w:r>
        <w:rPr>
          <w:b/>
          <w:bCs/>
        </w:rPr>
        <w:t>Test Certificate</w:t>
      </w:r>
      <w:r>
        <w:t>: This term is no longer used in these Baseline Requirements.</w:t>
      </w:r>
    </w:p>
    <w:p w14:paraId="382F35B6" w14:textId="77777777" w:rsidR="00CE6E57" w:rsidRDefault="00000000">
      <w:pPr>
        <w:pStyle w:val="BodyText"/>
      </w:pPr>
      <w:r>
        <w:rPr>
          <w:b/>
          <w:bCs/>
        </w:rPr>
        <w:t>Trustworthy System</w:t>
      </w:r>
      <w:r>
        <w:t>: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14:paraId="062C5DF7" w14:textId="77777777" w:rsidR="00CE6E57" w:rsidRDefault="00000000">
      <w:pPr>
        <w:pStyle w:val="BodyText"/>
      </w:pPr>
      <w:r>
        <w:rPr>
          <w:b/>
          <w:bCs/>
        </w:rPr>
        <w:t>Unregistered Domain Name</w:t>
      </w:r>
      <w:r>
        <w:t>: A Domain Name that is not a Registered Domain Name.</w:t>
      </w:r>
    </w:p>
    <w:p w14:paraId="6F1D6DD9" w14:textId="77777777" w:rsidR="00CE6E57" w:rsidRDefault="00000000">
      <w:pPr>
        <w:pStyle w:val="BodyText"/>
      </w:pPr>
      <w:r>
        <w:rPr>
          <w:b/>
          <w:bCs/>
        </w:rPr>
        <w:t>Valid Certificate</w:t>
      </w:r>
      <w:r>
        <w:t>: A Certificate that passes the validation procedure specified in RFC 5280.</w:t>
      </w:r>
    </w:p>
    <w:p w14:paraId="570C029C" w14:textId="77777777" w:rsidR="00CE6E57" w:rsidRDefault="00000000">
      <w:pPr>
        <w:pStyle w:val="BodyText"/>
      </w:pPr>
      <w:r>
        <w:rPr>
          <w:b/>
          <w:bCs/>
        </w:rPr>
        <w:t>Validation Specialist</w:t>
      </w:r>
      <w:r>
        <w:t>: Someone who performs the information verification duties specified by these Requirements.</w:t>
      </w:r>
    </w:p>
    <w:p w14:paraId="02CD005B" w14:textId="77777777" w:rsidR="00CE6E57" w:rsidRDefault="00000000">
      <w:pPr>
        <w:pStyle w:val="BodyText"/>
      </w:pPr>
      <w:r>
        <w:rPr>
          <w:b/>
          <w:bCs/>
        </w:rPr>
        <w:t>Validity Period</w:t>
      </w:r>
      <w:r>
        <w:t>: From RFC 5280 (</w:t>
      </w:r>
      <w:hyperlink r:id="rId18">
        <w:r w:rsidR="00CE6E57">
          <w:rPr>
            <w:rStyle w:val="Hyperlink"/>
          </w:rPr>
          <w:t>https://tools.ietf.org/html/rfc5280</w:t>
        </w:r>
      </w:hyperlink>
      <w:r>
        <w:t>): “The period of time from notBefore through notAfter, inclusive.”</w:t>
      </w:r>
    </w:p>
    <w:p w14:paraId="0D9342D5" w14:textId="77777777" w:rsidR="00CE6E57" w:rsidRDefault="00000000">
      <w:pPr>
        <w:pStyle w:val="BodyText"/>
      </w:pPr>
      <w:r>
        <w:rPr>
          <w:b/>
          <w:bCs/>
        </w:rPr>
        <w:t>WHOIS</w:t>
      </w:r>
      <w:r>
        <w:t>: Information retrieved directly from the Domain Name Registrar or registry operator via the protocol defined in RFC 3912, the Registry Data Access Protocol defined in RFC 7482, or an HTTPS website.</w:t>
      </w:r>
    </w:p>
    <w:p w14:paraId="65779974" w14:textId="77777777" w:rsidR="00CE6E57" w:rsidRDefault="00000000">
      <w:pPr>
        <w:pStyle w:val="BodyText"/>
      </w:pPr>
      <w:r>
        <w:rPr>
          <w:b/>
          <w:bCs/>
        </w:rPr>
        <w:t>Wildcard Certificate</w:t>
      </w:r>
      <w:r>
        <w:t>: A Certificate containing at least one Wildcard Domain Name in the Subject Alternative Names in the Certificate.</w:t>
      </w:r>
    </w:p>
    <w:p w14:paraId="3846F133" w14:textId="77777777" w:rsidR="00CE6E57" w:rsidRDefault="00000000">
      <w:pPr>
        <w:pStyle w:val="BodyText"/>
      </w:pPr>
      <w:r>
        <w:rPr>
          <w:b/>
          <w:bCs/>
        </w:rPr>
        <w:t>Wildcard Domain Name</w:t>
      </w:r>
      <w:r>
        <w:t>: A string starting with “*.” (U+002A ASTERISK, U+002E FULL STOP) immediately followed by a Fully-Qualified Domain Name.</w:t>
      </w:r>
    </w:p>
    <w:p w14:paraId="14A00740" w14:textId="77777777" w:rsidR="00CE6E57" w:rsidRDefault="00000000">
      <w:pPr>
        <w:pStyle w:val="BodyText"/>
      </w:pPr>
      <w:r>
        <w:rPr>
          <w:b/>
          <w:bCs/>
        </w:rPr>
        <w:t>XN-Label</w:t>
      </w:r>
      <w:r>
        <w:t>: From RFC 5890 (</w:t>
      </w:r>
      <w:hyperlink r:id="rId19">
        <w:r w:rsidR="00CE6E57">
          <w:rPr>
            <w:rStyle w:val="Hyperlink"/>
          </w:rPr>
          <w:t>https://tools.ietf.org/html/rfc5890</w:t>
        </w:r>
      </w:hyperlink>
      <w:r>
        <w:t xml:space="preserve">): “The class of labels that begin with the prefix </w:t>
      </w:r>
      <w:r>
        <w:rPr>
          <w:rStyle w:val="VerbatimChar"/>
        </w:rPr>
        <w:t>"xn--"</w:t>
      </w:r>
      <w:r>
        <w:t xml:space="preserve"> (case independent), but otherwise conform to the rules for LDH labels.”</w:t>
      </w:r>
    </w:p>
    <w:p w14:paraId="5A42CDEF" w14:textId="77777777" w:rsidR="00CE6E57" w:rsidRDefault="00000000">
      <w:pPr>
        <w:pStyle w:val="Heading3"/>
      </w:pPr>
      <w:bookmarkStart w:id="77" w:name="_Toc210556503"/>
      <w:bookmarkStart w:id="78" w:name="_Toc207014177"/>
      <w:bookmarkStart w:id="79" w:name="X55f4a6e4be1cf0b240ae756afaa0931bf9ba5a9"/>
      <w:bookmarkEnd w:id="76"/>
      <w:r>
        <w:t>1.6.2 Acronyms</w:t>
      </w:r>
      <w:bookmarkEnd w:id="77"/>
      <w:bookmarkEnd w:id="78"/>
    </w:p>
    <w:tbl>
      <w:tblPr>
        <w:tblStyle w:val="Table"/>
        <w:tblW w:w="5000" w:type="pct"/>
        <w:tblLayout w:type="fixed"/>
        <w:tblLook w:val="0020" w:firstRow="1" w:lastRow="0" w:firstColumn="0" w:lastColumn="0" w:noHBand="0" w:noVBand="0"/>
      </w:tblPr>
      <w:tblGrid>
        <w:gridCol w:w="2808"/>
        <w:gridCol w:w="6552"/>
      </w:tblGrid>
      <w:tr w:rsidR="00CE6E57" w14:paraId="59C22325" w14:textId="77777777">
        <w:trPr>
          <w:tblHeader/>
        </w:trPr>
        <w:tc>
          <w:tcPr>
            <w:tcW w:w="2376" w:type="dxa"/>
          </w:tcPr>
          <w:p w14:paraId="4FE31FB1" w14:textId="77777777" w:rsidR="00CE6E57" w:rsidRDefault="00000000">
            <w:pPr>
              <w:pStyle w:val="Compact"/>
            </w:pPr>
            <w:r>
              <w:rPr>
                <w:b/>
                <w:bCs/>
              </w:rPr>
              <w:t>Acronym</w:t>
            </w:r>
          </w:p>
        </w:tc>
        <w:tc>
          <w:tcPr>
            <w:tcW w:w="5544" w:type="dxa"/>
          </w:tcPr>
          <w:p w14:paraId="5743A948" w14:textId="77777777" w:rsidR="00CE6E57" w:rsidRDefault="00000000">
            <w:pPr>
              <w:pStyle w:val="Compact"/>
            </w:pPr>
            <w:r>
              <w:rPr>
                <w:b/>
                <w:bCs/>
              </w:rPr>
              <w:t>Meaning</w:t>
            </w:r>
          </w:p>
        </w:tc>
      </w:tr>
      <w:tr w:rsidR="00CE6E57" w14:paraId="0B34F75A" w14:textId="77777777">
        <w:tc>
          <w:tcPr>
            <w:tcW w:w="2376" w:type="dxa"/>
          </w:tcPr>
          <w:p w14:paraId="07CB232D" w14:textId="77777777" w:rsidR="00CE6E57" w:rsidRDefault="00000000">
            <w:pPr>
              <w:pStyle w:val="Compact"/>
            </w:pPr>
            <w:r>
              <w:t>AICPA</w:t>
            </w:r>
          </w:p>
        </w:tc>
        <w:tc>
          <w:tcPr>
            <w:tcW w:w="5544" w:type="dxa"/>
          </w:tcPr>
          <w:p w14:paraId="17113BEF" w14:textId="77777777" w:rsidR="00CE6E57" w:rsidRDefault="00000000">
            <w:pPr>
              <w:pStyle w:val="Compact"/>
            </w:pPr>
            <w:r>
              <w:t>American Institute of Certified Public Accountants</w:t>
            </w:r>
          </w:p>
        </w:tc>
      </w:tr>
      <w:tr w:rsidR="00CE6E57" w14:paraId="42DA0F0E" w14:textId="77777777">
        <w:tc>
          <w:tcPr>
            <w:tcW w:w="2376" w:type="dxa"/>
          </w:tcPr>
          <w:p w14:paraId="0A01DBAA" w14:textId="77777777" w:rsidR="00CE6E57" w:rsidRDefault="00000000">
            <w:pPr>
              <w:pStyle w:val="Compact"/>
            </w:pPr>
            <w:r>
              <w:t>ADN</w:t>
            </w:r>
          </w:p>
        </w:tc>
        <w:tc>
          <w:tcPr>
            <w:tcW w:w="5544" w:type="dxa"/>
          </w:tcPr>
          <w:p w14:paraId="0454C36E" w14:textId="77777777" w:rsidR="00CE6E57" w:rsidRDefault="00000000">
            <w:pPr>
              <w:pStyle w:val="Compact"/>
            </w:pPr>
            <w:r>
              <w:t>Authorization Domain Name</w:t>
            </w:r>
          </w:p>
        </w:tc>
      </w:tr>
      <w:tr w:rsidR="00CE6E57" w14:paraId="030EE31C" w14:textId="77777777">
        <w:tc>
          <w:tcPr>
            <w:tcW w:w="2376" w:type="dxa"/>
          </w:tcPr>
          <w:p w14:paraId="4280597D" w14:textId="77777777" w:rsidR="00CE6E57" w:rsidRDefault="00000000">
            <w:pPr>
              <w:pStyle w:val="Compact"/>
            </w:pPr>
            <w:r>
              <w:t>CA</w:t>
            </w:r>
          </w:p>
        </w:tc>
        <w:tc>
          <w:tcPr>
            <w:tcW w:w="5544" w:type="dxa"/>
          </w:tcPr>
          <w:p w14:paraId="50F5DC3D" w14:textId="77777777" w:rsidR="00CE6E57" w:rsidRDefault="00000000">
            <w:pPr>
              <w:pStyle w:val="Compact"/>
            </w:pPr>
            <w:r>
              <w:t>Certification Authority</w:t>
            </w:r>
          </w:p>
        </w:tc>
      </w:tr>
      <w:tr w:rsidR="00CE6E57" w14:paraId="3ADB11F3" w14:textId="77777777">
        <w:tc>
          <w:tcPr>
            <w:tcW w:w="2376" w:type="dxa"/>
          </w:tcPr>
          <w:p w14:paraId="6D2B5F91" w14:textId="77777777" w:rsidR="00CE6E57" w:rsidRDefault="00000000">
            <w:pPr>
              <w:pStyle w:val="Compact"/>
            </w:pPr>
            <w:r>
              <w:t>CAA</w:t>
            </w:r>
          </w:p>
        </w:tc>
        <w:tc>
          <w:tcPr>
            <w:tcW w:w="5544" w:type="dxa"/>
          </w:tcPr>
          <w:p w14:paraId="33FE38F0" w14:textId="77777777" w:rsidR="00CE6E57" w:rsidRDefault="00000000">
            <w:pPr>
              <w:pStyle w:val="Compact"/>
            </w:pPr>
            <w:r>
              <w:t>Certification Authority Authorization</w:t>
            </w:r>
          </w:p>
        </w:tc>
      </w:tr>
      <w:tr w:rsidR="00CE6E57" w14:paraId="61770249" w14:textId="77777777">
        <w:tc>
          <w:tcPr>
            <w:tcW w:w="2376" w:type="dxa"/>
          </w:tcPr>
          <w:p w14:paraId="014C6B0D" w14:textId="77777777" w:rsidR="00CE6E57" w:rsidRDefault="00000000">
            <w:pPr>
              <w:pStyle w:val="Compact"/>
            </w:pPr>
            <w:r>
              <w:t>ccTLD</w:t>
            </w:r>
          </w:p>
        </w:tc>
        <w:tc>
          <w:tcPr>
            <w:tcW w:w="5544" w:type="dxa"/>
          </w:tcPr>
          <w:p w14:paraId="6BB3880B" w14:textId="77777777" w:rsidR="00CE6E57" w:rsidRDefault="00000000">
            <w:pPr>
              <w:pStyle w:val="Compact"/>
            </w:pPr>
            <w:r>
              <w:t>Country Code Top-Level Domain</w:t>
            </w:r>
          </w:p>
        </w:tc>
      </w:tr>
      <w:tr w:rsidR="00CE6E57" w14:paraId="22973D85" w14:textId="77777777">
        <w:tc>
          <w:tcPr>
            <w:tcW w:w="2376" w:type="dxa"/>
          </w:tcPr>
          <w:p w14:paraId="2D9F8C4D" w14:textId="77777777" w:rsidR="00CE6E57" w:rsidRDefault="00000000">
            <w:pPr>
              <w:pStyle w:val="Compact"/>
            </w:pPr>
            <w:r>
              <w:t>CICA</w:t>
            </w:r>
          </w:p>
        </w:tc>
        <w:tc>
          <w:tcPr>
            <w:tcW w:w="5544" w:type="dxa"/>
          </w:tcPr>
          <w:p w14:paraId="5CD64162" w14:textId="77777777" w:rsidR="00CE6E57" w:rsidRDefault="00000000">
            <w:pPr>
              <w:pStyle w:val="Compact"/>
            </w:pPr>
            <w:r>
              <w:t>Canadian Institute of Chartered Accountants</w:t>
            </w:r>
          </w:p>
        </w:tc>
      </w:tr>
      <w:tr w:rsidR="00CE6E57" w14:paraId="0C1CC243" w14:textId="77777777">
        <w:tc>
          <w:tcPr>
            <w:tcW w:w="2376" w:type="dxa"/>
          </w:tcPr>
          <w:p w14:paraId="1F1FE6E5" w14:textId="77777777" w:rsidR="00CE6E57" w:rsidRDefault="00000000">
            <w:pPr>
              <w:pStyle w:val="Compact"/>
            </w:pPr>
            <w:r>
              <w:t>CP</w:t>
            </w:r>
          </w:p>
        </w:tc>
        <w:tc>
          <w:tcPr>
            <w:tcW w:w="5544" w:type="dxa"/>
          </w:tcPr>
          <w:p w14:paraId="25E98EEC" w14:textId="77777777" w:rsidR="00CE6E57" w:rsidRDefault="00000000">
            <w:pPr>
              <w:pStyle w:val="Compact"/>
            </w:pPr>
            <w:r>
              <w:t>Certificate Policy</w:t>
            </w:r>
          </w:p>
        </w:tc>
      </w:tr>
      <w:tr w:rsidR="00CE6E57" w14:paraId="757DC8DA" w14:textId="77777777">
        <w:tc>
          <w:tcPr>
            <w:tcW w:w="2376" w:type="dxa"/>
          </w:tcPr>
          <w:p w14:paraId="4655459A" w14:textId="77777777" w:rsidR="00CE6E57" w:rsidRDefault="00000000">
            <w:pPr>
              <w:pStyle w:val="Compact"/>
            </w:pPr>
            <w:r>
              <w:lastRenderedPageBreak/>
              <w:t>CPS</w:t>
            </w:r>
          </w:p>
        </w:tc>
        <w:tc>
          <w:tcPr>
            <w:tcW w:w="5544" w:type="dxa"/>
          </w:tcPr>
          <w:p w14:paraId="505C06CD" w14:textId="77777777" w:rsidR="00CE6E57" w:rsidRDefault="00000000">
            <w:pPr>
              <w:pStyle w:val="Compact"/>
            </w:pPr>
            <w:r>
              <w:t>Certification Practice Statement</w:t>
            </w:r>
          </w:p>
        </w:tc>
      </w:tr>
      <w:tr w:rsidR="00CE6E57" w14:paraId="19CC345B" w14:textId="77777777">
        <w:tc>
          <w:tcPr>
            <w:tcW w:w="2376" w:type="dxa"/>
          </w:tcPr>
          <w:p w14:paraId="758F3FFD" w14:textId="77777777" w:rsidR="00CE6E57" w:rsidRDefault="00000000">
            <w:pPr>
              <w:pStyle w:val="Compact"/>
            </w:pPr>
            <w:r>
              <w:t>CRL</w:t>
            </w:r>
          </w:p>
        </w:tc>
        <w:tc>
          <w:tcPr>
            <w:tcW w:w="5544" w:type="dxa"/>
          </w:tcPr>
          <w:p w14:paraId="1396C33A" w14:textId="77777777" w:rsidR="00CE6E57" w:rsidRDefault="00000000">
            <w:pPr>
              <w:pStyle w:val="Compact"/>
            </w:pPr>
            <w:r>
              <w:t>Certificate Revocation List</w:t>
            </w:r>
          </w:p>
        </w:tc>
      </w:tr>
      <w:tr w:rsidR="00CE6E57" w14:paraId="4D75B1DE" w14:textId="77777777">
        <w:tc>
          <w:tcPr>
            <w:tcW w:w="2376" w:type="dxa"/>
          </w:tcPr>
          <w:p w14:paraId="4A0147F2" w14:textId="77777777" w:rsidR="00CE6E57" w:rsidRDefault="00000000">
            <w:pPr>
              <w:pStyle w:val="Compact"/>
            </w:pPr>
            <w:r>
              <w:t>DBA</w:t>
            </w:r>
          </w:p>
        </w:tc>
        <w:tc>
          <w:tcPr>
            <w:tcW w:w="5544" w:type="dxa"/>
          </w:tcPr>
          <w:p w14:paraId="2E31F44B" w14:textId="77777777" w:rsidR="00CE6E57" w:rsidRDefault="00000000">
            <w:pPr>
              <w:pStyle w:val="Compact"/>
            </w:pPr>
            <w:r>
              <w:t>Doing Business As</w:t>
            </w:r>
          </w:p>
        </w:tc>
      </w:tr>
      <w:tr w:rsidR="00CE6E57" w14:paraId="791A8A16" w14:textId="77777777">
        <w:tc>
          <w:tcPr>
            <w:tcW w:w="2376" w:type="dxa"/>
          </w:tcPr>
          <w:p w14:paraId="37357C92" w14:textId="77777777" w:rsidR="00CE6E57" w:rsidRDefault="00000000">
            <w:pPr>
              <w:pStyle w:val="Compact"/>
            </w:pPr>
            <w:r>
              <w:t>DNS</w:t>
            </w:r>
          </w:p>
        </w:tc>
        <w:tc>
          <w:tcPr>
            <w:tcW w:w="5544" w:type="dxa"/>
          </w:tcPr>
          <w:p w14:paraId="19F8CE99" w14:textId="77777777" w:rsidR="00CE6E57" w:rsidRDefault="00000000">
            <w:pPr>
              <w:pStyle w:val="Compact"/>
            </w:pPr>
            <w:r>
              <w:t>Domain Name System</w:t>
            </w:r>
          </w:p>
        </w:tc>
      </w:tr>
      <w:tr w:rsidR="00CE6E57" w14:paraId="7BC9DA64" w14:textId="77777777">
        <w:tc>
          <w:tcPr>
            <w:tcW w:w="2376" w:type="dxa"/>
          </w:tcPr>
          <w:p w14:paraId="0A306B47" w14:textId="77777777" w:rsidR="00CE6E57" w:rsidRDefault="00000000">
            <w:pPr>
              <w:pStyle w:val="Compact"/>
            </w:pPr>
            <w:r>
              <w:t>FIPS</w:t>
            </w:r>
          </w:p>
        </w:tc>
        <w:tc>
          <w:tcPr>
            <w:tcW w:w="5544" w:type="dxa"/>
          </w:tcPr>
          <w:p w14:paraId="7E902AE0" w14:textId="77777777" w:rsidR="00CE6E57" w:rsidRDefault="00000000">
            <w:pPr>
              <w:pStyle w:val="Compact"/>
            </w:pPr>
            <w:r>
              <w:t>(US Government) Federal Information Processing Standard</w:t>
            </w:r>
          </w:p>
        </w:tc>
      </w:tr>
      <w:tr w:rsidR="00CE6E57" w14:paraId="4A163398" w14:textId="77777777">
        <w:tc>
          <w:tcPr>
            <w:tcW w:w="2376" w:type="dxa"/>
          </w:tcPr>
          <w:p w14:paraId="09CC3AD3" w14:textId="77777777" w:rsidR="00CE6E57" w:rsidRDefault="00000000">
            <w:pPr>
              <w:pStyle w:val="Compact"/>
            </w:pPr>
            <w:r>
              <w:t>FQDN</w:t>
            </w:r>
          </w:p>
        </w:tc>
        <w:tc>
          <w:tcPr>
            <w:tcW w:w="5544" w:type="dxa"/>
          </w:tcPr>
          <w:p w14:paraId="7AF953F1" w14:textId="77777777" w:rsidR="00CE6E57" w:rsidRDefault="00000000">
            <w:pPr>
              <w:pStyle w:val="Compact"/>
            </w:pPr>
            <w:r>
              <w:t>Fully-Qualified Domain Name</w:t>
            </w:r>
          </w:p>
        </w:tc>
      </w:tr>
      <w:tr w:rsidR="00CE6E57" w14:paraId="4EAF70B8" w14:textId="77777777">
        <w:tc>
          <w:tcPr>
            <w:tcW w:w="2376" w:type="dxa"/>
          </w:tcPr>
          <w:p w14:paraId="50C62F8D" w14:textId="77777777" w:rsidR="00CE6E57" w:rsidRDefault="00000000">
            <w:pPr>
              <w:pStyle w:val="Compact"/>
            </w:pPr>
            <w:r>
              <w:t>IM</w:t>
            </w:r>
          </w:p>
        </w:tc>
        <w:tc>
          <w:tcPr>
            <w:tcW w:w="5544" w:type="dxa"/>
          </w:tcPr>
          <w:p w14:paraId="5E1B0C30" w14:textId="77777777" w:rsidR="00CE6E57" w:rsidRDefault="00000000">
            <w:pPr>
              <w:pStyle w:val="Compact"/>
            </w:pPr>
            <w:r>
              <w:t>Instant Messaging</w:t>
            </w:r>
          </w:p>
        </w:tc>
      </w:tr>
      <w:tr w:rsidR="00CE6E57" w14:paraId="7B5E3188" w14:textId="77777777">
        <w:tc>
          <w:tcPr>
            <w:tcW w:w="2376" w:type="dxa"/>
          </w:tcPr>
          <w:p w14:paraId="3B84102C" w14:textId="77777777" w:rsidR="00CE6E57" w:rsidRDefault="00000000">
            <w:pPr>
              <w:pStyle w:val="Compact"/>
            </w:pPr>
            <w:r>
              <w:t>IANA</w:t>
            </w:r>
          </w:p>
        </w:tc>
        <w:tc>
          <w:tcPr>
            <w:tcW w:w="5544" w:type="dxa"/>
          </w:tcPr>
          <w:p w14:paraId="546D2CD8" w14:textId="77777777" w:rsidR="00CE6E57" w:rsidRDefault="00000000">
            <w:pPr>
              <w:pStyle w:val="Compact"/>
            </w:pPr>
            <w:r>
              <w:t>Internet Assigned Numbers Authority</w:t>
            </w:r>
          </w:p>
        </w:tc>
      </w:tr>
      <w:tr w:rsidR="00CE6E57" w14:paraId="2EFA4183" w14:textId="77777777">
        <w:tc>
          <w:tcPr>
            <w:tcW w:w="2376" w:type="dxa"/>
          </w:tcPr>
          <w:p w14:paraId="679F3127" w14:textId="77777777" w:rsidR="00CE6E57" w:rsidRDefault="00000000">
            <w:pPr>
              <w:pStyle w:val="Compact"/>
            </w:pPr>
            <w:r>
              <w:t>ICANN</w:t>
            </w:r>
          </w:p>
        </w:tc>
        <w:tc>
          <w:tcPr>
            <w:tcW w:w="5544" w:type="dxa"/>
          </w:tcPr>
          <w:p w14:paraId="612DA405" w14:textId="77777777" w:rsidR="00CE6E57" w:rsidRDefault="00000000">
            <w:pPr>
              <w:pStyle w:val="Compact"/>
            </w:pPr>
            <w:r>
              <w:t>Internet Corporation for Assigned Names and Numbers</w:t>
            </w:r>
          </w:p>
        </w:tc>
      </w:tr>
      <w:tr w:rsidR="00CE6E57" w14:paraId="2032659E" w14:textId="77777777">
        <w:tc>
          <w:tcPr>
            <w:tcW w:w="2376" w:type="dxa"/>
          </w:tcPr>
          <w:p w14:paraId="51B0156E" w14:textId="77777777" w:rsidR="00CE6E57" w:rsidRDefault="00000000">
            <w:pPr>
              <w:pStyle w:val="Compact"/>
            </w:pPr>
            <w:r>
              <w:t>ISO</w:t>
            </w:r>
          </w:p>
        </w:tc>
        <w:tc>
          <w:tcPr>
            <w:tcW w:w="5544" w:type="dxa"/>
          </w:tcPr>
          <w:p w14:paraId="6B330ACE" w14:textId="77777777" w:rsidR="00CE6E57" w:rsidRDefault="00000000">
            <w:pPr>
              <w:pStyle w:val="Compact"/>
            </w:pPr>
            <w:r>
              <w:t>International Organization for Standardization</w:t>
            </w:r>
          </w:p>
        </w:tc>
      </w:tr>
      <w:tr w:rsidR="00CE6E57" w14:paraId="76635078" w14:textId="77777777">
        <w:tc>
          <w:tcPr>
            <w:tcW w:w="2376" w:type="dxa"/>
          </w:tcPr>
          <w:p w14:paraId="48711DB6" w14:textId="77777777" w:rsidR="00CE6E57" w:rsidRDefault="00000000">
            <w:pPr>
              <w:pStyle w:val="Compact"/>
            </w:pPr>
            <w:r>
              <w:t>NIST</w:t>
            </w:r>
          </w:p>
        </w:tc>
        <w:tc>
          <w:tcPr>
            <w:tcW w:w="5544" w:type="dxa"/>
          </w:tcPr>
          <w:p w14:paraId="368DBB9D" w14:textId="77777777" w:rsidR="00CE6E57" w:rsidRDefault="00000000">
            <w:pPr>
              <w:pStyle w:val="Compact"/>
            </w:pPr>
            <w:r>
              <w:t>(US Government) National Institute of Standards and Technology</w:t>
            </w:r>
          </w:p>
        </w:tc>
      </w:tr>
      <w:tr w:rsidR="00CE6E57" w14:paraId="2C8D0C57" w14:textId="77777777">
        <w:tc>
          <w:tcPr>
            <w:tcW w:w="2376" w:type="dxa"/>
          </w:tcPr>
          <w:p w14:paraId="5B131503" w14:textId="77777777" w:rsidR="00CE6E57" w:rsidRDefault="00000000">
            <w:pPr>
              <w:pStyle w:val="Compact"/>
            </w:pPr>
            <w:r>
              <w:t>OCSP</w:t>
            </w:r>
          </w:p>
        </w:tc>
        <w:tc>
          <w:tcPr>
            <w:tcW w:w="5544" w:type="dxa"/>
          </w:tcPr>
          <w:p w14:paraId="0619F307" w14:textId="77777777" w:rsidR="00CE6E57" w:rsidRDefault="00000000">
            <w:pPr>
              <w:pStyle w:val="Compact"/>
            </w:pPr>
            <w:r>
              <w:t>Online Certificate Status Protocol</w:t>
            </w:r>
          </w:p>
        </w:tc>
      </w:tr>
      <w:tr w:rsidR="00CE6E57" w14:paraId="51B38518" w14:textId="77777777">
        <w:tc>
          <w:tcPr>
            <w:tcW w:w="2376" w:type="dxa"/>
          </w:tcPr>
          <w:p w14:paraId="3A1F334F" w14:textId="77777777" w:rsidR="00CE6E57" w:rsidRDefault="00000000">
            <w:pPr>
              <w:pStyle w:val="Compact"/>
            </w:pPr>
            <w:r>
              <w:t>OID</w:t>
            </w:r>
          </w:p>
        </w:tc>
        <w:tc>
          <w:tcPr>
            <w:tcW w:w="5544" w:type="dxa"/>
          </w:tcPr>
          <w:p w14:paraId="5A001F09" w14:textId="77777777" w:rsidR="00CE6E57" w:rsidRDefault="00000000">
            <w:pPr>
              <w:pStyle w:val="Compact"/>
            </w:pPr>
            <w:r>
              <w:t>Object Identifier</w:t>
            </w:r>
          </w:p>
        </w:tc>
      </w:tr>
      <w:tr w:rsidR="00CE6E57" w14:paraId="5FA712C6" w14:textId="77777777">
        <w:tc>
          <w:tcPr>
            <w:tcW w:w="2376" w:type="dxa"/>
          </w:tcPr>
          <w:p w14:paraId="6F05C7FA" w14:textId="77777777" w:rsidR="00CE6E57" w:rsidRDefault="00000000">
            <w:pPr>
              <w:pStyle w:val="Compact"/>
            </w:pPr>
            <w:r>
              <w:t>PKI</w:t>
            </w:r>
          </w:p>
        </w:tc>
        <w:tc>
          <w:tcPr>
            <w:tcW w:w="5544" w:type="dxa"/>
          </w:tcPr>
          <w:p w14:paraId="4BD5AEFE" w14:textId="77777777" w:rsidR="00CE6E57" w:rsidRDefault="00000000">
            <w:pPr>
              <w:pStyle w:val="Compact"/>
            </w:pPr>
            <w:r>
              <w:t>Public Key Infrastructure</w:t>
            </w:r>
          </w:p>
        </w:tc>
      </w:tr>
      <w:tr w:rsidR="00CE6E57" w14:paraId="4E5EC013" w14:textId="77777777">
        <w:tc>
          <w:tcPr>
            <w:tcW w:w="2376" w:type="dxa"/>
          </w:tcPr>
          <w:p w14:paraId="2788213B" w14:textId="77777777" w:rsidR="00CE6E57" w:rsidRDefault="00000000">
            <w:pPr>
              <w:pStyle w:val="Compact"/>
            </w:pPr>
            <w:r>
              <w:t>RA</w:t>
            </w:r>
          </w:p>
        </w:tc>
        <w:tc>
          <w:tcPr>
            <w:tcW w:w="5544" w:type="dxa"/>
          </w:tcPr>
          <w:p w14:paraId="2C6F8C1B" w14:textId="77777777" w:rsidR="00CE6E57" w:rsidRDefault="00000000">
            <w:pPr>
              <w:pStyle w:val="Compact"/>
            </w:pPr>
            <w:r>
              <w:t>Registration Authority</w:t>
            </w:r>
          </w:p>
        </w:tc>
      </w:tr>
      <w:tr w:rsidR="00CE6E57" w14:paraId="03E01F97" w14:textId="77777777">
        <w:tc>
          <w:tcPr>
            <w:tcW w:w="2376" w:type="dxa"/>
          </w:tcPr>
          <w:p w14:paraId="23FB71B2" w14:textId="77777777" w:rsidR="00CE6E57" w:rsidRDefault="00000000">
            <w:pPr>
              <w:pStyle w:val="Compact"/>
            </w:pPr>
            <w:r>
              <w:t>S/MIME</w:t>
            </w:r>
          </w:p>
        </w:tc>
        <w:tc>
          <w:tcPr>
            <w:tcW w:w="5544" w:type="dxa"/>
          </w:tcPr>
          <w:p w14:paraId="00457683" w14:textId="77777777" w:rsidR="00CE6E57" w:rsidRDefault="00000000">
            <w:pPr>
              <w:pStyle w:val="Compact"/>
            </w:pPr>
            <w:r>
              <w:t>Secure MIME (Multipurpose Internet Mail Extensions)</w:t>
            </w:r>
          </w:p>
        </w:tc>
      </w:tr>
      <w:tr w:rsidR="00CE6E57" w14:paraId="1D1C6B71" w14:textId="77777777">
        <w:tc>
          <w:tcPr>
            <w:tcW w:w="2376" w:type="dxa"/>
          </w:tcPr>
          <w:p w14:paraId="48288679" w14:textId="77777777" w:rsidR="00CE6E57" w:rsidRDefault="00000000">
            <w:pPr>
              <w:pStyle w:val="Compact"/>
            </w:pPr>
            <w:r>
              <w:t>SSL</w:t>
            </w:r>
          </w:p>
        </w:tc>
        <w:tc>
          <w:tcPr>
            <w:tcW w:w="5544" w:type="dxa"/>
          </w:tcPr>
          <w:p w14:paraId="55BBB505" w14:textId="77777777" w:rsidR="00CE6E57" w:rsidRDefault="00000000">
            <w:pPr>
              <w:pStyle w:val="Compact"/>
            </w:pPr>
            <w:r>
              <w:t>Secure Sockets Layer</w:t>
            </w:r>
          </w:p>
        </w:tc>
      </w:tr>
      <w:tr w:rsidR="00CE6E57" w14:paraId="09CC6E4E" w14:textId="77777777">
        <w:tc>
          <w:tcPr>
            <w:tcW w:w="2376" w:type="dxa"/>
          </w:tcPr>
          <w:p w14:paraId="665293BB" w14:textId="77777777" w:rsidR="00CE6E57" w:rsidRDefault="00000000">
            <w:pPr>
              <w:pStyle w:val="Compact"/>
            </w:pPr>
            <w:r>
              <w:t>TLS</w:t>
            </w:r>
          </w:p>
        </w:tc>
        <w:tc>
          <w:tcPr>
            <w:tcW w:w="5544" w:type="dxa"/>
          </w:tcPr>
          <w:p w14:paraId="08FA6A4B" w14:textId="77777777" w:rsidR="00CE6E57" w:rsidRDefault="00000000">
            <w:pPr>
              <w:pStyle w:val="Compact"/>
            </w:pPr>
            <w:r>
              <w:t>Transport Layer Security</w:t>
            </w:r>
          </w:p>
        </w:tc>
      </w:tr>
      <w:tr w:rsidR="00CE6E57" w14:paraId="38B08541" w14:textId="77777777">
        <w:tc>
          <w:tcPr>
            <w:tcW w:w="2376" w:type="dxa"/>
          </w:tcPr>
          <w:p w14:paraId="02B05C83" w14:textId="77777777" w:rsidR="00CE6E57" w:rsidRDefault="00000000">
            <w:pPr>
              <w:pStyle w:val="Compact"/>
            </w:pPr>
            <w:r>
              <w:t>VoIP</w:t>
            </w:r>
          </w:p>
        </w:tc>
        <w:tc>
          <w:tcPr>
            <w:tcW w:w="5544" w:type="dxa"/>
          </w:tcPr>
          <w:p w14:paraId="42D9CD94" w14:textId="77777777" w:rsidR="00CE6E57" w:rsidRDefault="00000000">
            <w:pPr>
              <w:pStyle w:val="Compact"/>
            </w:pPr>
            <w:r>
              <w:t>Voice Over Internet Protocol</w:t>
            </w:r>
          </w:p>
        </w:tc>
      </w:tr>
    </w:tbl>
    <w:p w14:paraId="66F4DAF7" w14:textId="77777777" w:rsidR="00CE6E57" w:rsidRDefault="00000000">
      <w:pPr>
        <w:pStyle w:val="Heading3"/>
      </w:pPr>
      <w:bookmarkStart w:id="80" w:name="_Toc210556504"/>
      <w:bookmarkStart w:id="81" w:name="_Toc207014178"/>
      <w:bookmarkStart w:id="82" w:name="X0839623026b591151873baa66974c58a00f7d27"/>
      <w:bookmarkEnd w:id="79"/>
      <w:r>
        <w:t>1.6.3 References</w:t>
      </w:r>
      <w:bookmarkEnd w:id="80"/>
      <w:bookmarkEnd w:id="81"/>
    </w:p>
    <w:p w14:paraId="5A811317" w14:textId="77777777" w:rsidR="00CE6E57" w:rsidRDefault="00000000">
      <w:pPr>
        <w:pStyle w:val="FirstParagraph"/>
      </w:pPr>
      <w:r>
        <w:t>ETSI EN 319 403, Electronic Signatures and Infrastructures (ESI); Trust Service Provider Conformity Assessment - Requirements for conformity assessment bodies assessing Trust Service Providers</w:t>
      </w:r>
    </w:p>
    <w:p w14:paraId="24C63FA2" w14:textId="77777777" w:rsidR="00CE6E57" w:rsidRDefault="00000000">
      <w:pPr>
        <w:pStyle w:val="BodyText"/>
      </w:pPr>
      <w:r>
        <w:t>ETSI EN 319 411-1, Electronic Signatures and Infrastructures (ESI); Policy and security requirements for Trust Service Providers issuing certificates; Part 1: General requirements</w:t>
      </w:r>
    </w:p>
    <w:p w14:paraId="6484015E" w14:textId="77777777" w:rsidR="00CE6E57" w:rsidRDefault="00000000">
      <w:pPr>
        <w:pStyle w:val="BodyText"/>
      </w:pPr>
      <w:r>
        <w:t>FIPS 140-2, Federal Information Processing Standards Publication - Security Requirements For Cryptographic Modules, Information Technology Laboratory, National Institute of Standards and Technology, May 25, 2001.</w:t>
      </w:r>
    </w:p>
    <w:p w14:paraId="373552FC" w14:textId="77777777" w:rsidR="00CE6E57" w:rsidRDefault="00000000">
      <w:pPr>
        <w:pStyle w:val="BodyText"/>
      </w:pPr>
      <w:r>
        <w:t>FIPS 140-3, Federal Information Processing Standards Publication - Security Requirements For Cryptographic Modules, Information Technology Laboratory, National Institute of Standards and Technology, March 22, 2019.</w:t>
      </w:r>
    </w:p>
    <w:p w14:paraId="13BD4D3D" w14:textId="77777777" w:rsidR="00CE6E57" w:rsidRDefault="00000000">
      <w:pPr>
        <w:pStyle w:val="BodyText"/>
      </w:pPr>
      <w:r>
        <w:lastRenderedPageBreak/>
        <w:t>FIPS 186-5, Federal Information Processing Standards Publication - Digital Signature Standard (DSS), Information Technology Laboratory, National Institute of Standards and Technology, February 2023.</w:t>
      </w:r>
    </w:p>
    <w:p w14:paraId="6048DFC5" w14:textId="77777777" w:rsidR="00CE6E57" w:rsidRDefault="00000000">
      <w:pPr>
        <w:pStyle w:val="BodyText"/>
      </w:pPr>
      <w:r>
        <w:t>ISO 21188:2018, Public key infrastructure for financial services – Practices and policy framework.</w:t>
      </w:r>
    </w:p>
    <w:p w14:paraId="66BD74C3" w14:textId="77777777" w:rsidR="00CE6E57" w:rsidRDefault="00000000">
      <w:pPr>
        <w:pStyle w:val="BodyText"/>
      </w:pPr>
      <w:r>
        <w:t xml:space="preserve">Network and Certificate System Security Requirements, Version 1.7, available at </w:t>
      </w:r>
      <w:hyperlink r:id="rId20">
        <w:r w:rsidR="00CE6E57">
          <w:rPr>
            <w:rStyle w:val="Hyperlink"/>
          </w:rPr>
          <w:t>https://cabforum.org/network-security-requirements/</w:t>
        </w:r>
      </w:hyperlink>
    </w:p>
    <w:p w14:paraId="0D3541C6" w14:textId="77777777" w:rsidR="00CE6E57" w:rsidRDefault="00000000">
      <w:pPr>
        <w:pStyle w:val="BodyText"/>
      </w:pPr>
      <w:r>
        <w:t xml:space="preserve">NIST SP 800-89, Recommendation for Obtaining Assurances for Digital Signature Applications, </w:t>
      </w:r>
      <w:hyperlink r:id="rId21">
        <w:r w:rsidR="00CE6E57">
          <w:rPr>
            <w:rStyle w:val="Hyperlink"/>
          </w:rPr>
          <w:t>https://nvlpubs.nist.gov/nistpubs/Legacy/SP/nistspecialpublication800-89.pdf</w:t>
        </w:r>
      </w:hyperlink>
      <w:r>
        <w:t>.</w:t>
      </w:r>
    </w:p>
    <w:p w14:paraId="4F28EFBE" w14:textId="77777777" w:rsidR="00CE6E57" w:rsidRDefault="00000000">
      <w:pPr>
        <w:pStyle w:val="BodyText"/>
      </w:pPr>
      <w:r>
        <w:t>RFC2119, Request for Comments: 2119, Key words for use in RFCs to Indicate Requirement Levels. S. Bradner. March 1997.</w:t>
      </w:r>
    </w:p>
    <w:p w14:paraId="7082294E" w14:textId="77777777" w:rsidR="00CE6E57" w:rsidRDefault="00000000">
      <w:pPr>
        <w:pStyle w:val="BodyText"/>
      </w:pPr>
      <w:r>
        <w:t>RFC3492, Request for Comments: 3492, Punycode: A Bootstring encoding of Unicode for Internationalized Domain Names in Applications (IDNA). A. Costello. March 2003.</w:t>
      </w:r>
    </w:p>
    <w:p w14:paraId="4C779B02" w14:textId="77777777" w:rsidR="00CE6E57" w:rsidRDefault="00000000">
      <w:pPr>
        <w:pStyle w:val="BodyText"/>
      </w:pPr>
      <w:r>
        <w:t>RFC3647, Request for Comments: 3647, Internet X.509 Public Key Infrastructure: Certificate Policy and Certification Practices Framework. S. Chokhani, et al. November 2003.</w:t>
      </w:r>
    </w:p>
    <w:p w14:paraId="2382775E" w14:textId="77777777" w:rsidR="00CE6E57" w:rsidRDefault="00000000">
      <w:pPr>
        <w:pStyle w:val="BodyText"/>
      </w:pPr>
      <w:r>
        <w:t>RFC3912, Request for Comments: 3912, WHOIS Protocol Specification. L. Daigle. September 2004.</w:t>
      </w:r>
    </w:p>
    <w:p w14:paraId="5F2A0A3E" w14:textId="77777777" w:rsidR="00CE6E57" w:rsidRDefault="00000000">
      <w:pPr>
        <w:pStyle w:val="BodyText"/>
      </w:pPr>
      <w:r>
        <w:t>RFC3986, Request for Comments: 3986, Uniform Resource Identifier (URI): Generic Syntax. T. Berners-Lee, et al. January 2005.</w:t>
      </w:r>
    </w:p>
    <w:p w14:paraId="6AD7D618" w14:textId="77777777" w:rsidR="00CE6E57" w:rsidRDefault="00000000">
      <w:pPr>
        <w:pStyle w:val="BodyText"/>
      </w:pPr>
      <w:r>
        <w:t>RFC4035, Request for Comments: 4035, Protocol Modifications for the DNS Security Extensions. R. Arends, et al. March 2005.</w:t>
      </w:r>
    </w:p>
    <w:p w14:paraId="753D544C" w14:textId="77777777" w:rsidR="00CE6E57" w:rsidRDefault="00000000">
      <w:pPr>
        <w:pStyle w:val="BodyText"/>
      </w:pPr>
      <w:r>
        <w:t>RFC4509, Request for Comments: 4509, Use of SHA-256 in DNSSEC Delegation Signer (DS) Resource Records (RRs). W. Hardaker. May 2006.</w:t>
      </w:r>
    </w:p>
    <w:p w14:paraId="4CD7D1EF" w14:textId="77777777" w:rsidR="00CE6E57" w:rsidRDefault="00000000">
      <w:pPr>
        <w:pStyle w:val="BodyText"/>
      </w:pPr>
      <w:r>
        <w:t>RFC5019, Request for Comments: 5019, The Lightweight Online Certificate Status Protocol (OCSP) Profile for High-Volume Environments. A. Deacon, et al. September 2007.</w:t>
      </w:r>
    </w:p>
    <w:p w14:paraId="0E9D8E13" w14:textId="77777777" w:rsidR="00CE6E57" w:rsidRDefault="00000000">
      <w:pPr>
        <w:pStyle w:val="BodyText"/>
      </w:pPr>
      <w:r>
        <w:t>RFC5155, Request for Comments: 5155, DNS Security (DNSSEC) Hashed Authenticated Denial of Existence. B. Laurie, et al. March 2008.</w:t>
      </w:r>
    </w:p>
    <w:p w14:paraId="4D6036FC" w14:textId="77777777" w:rsidR="00CE6E57" w:rsidRDefault="00000000">
      <w:pPr>
        <w:pStyle w:val="BodyText"/>
      </w:pPr>
      <w:r>
        <w:t>RFC5280, Request for Comments: 5280, Internet X.509 Public Key Infrastructure: Certificate and Certificate Revocation List (CRL) Profile. D. Cooper, et al. May 2008.</w:t>
      </w:r>
    </w:p>
    <w:p w14:paraId="7F2A3158" w14:textId="77777777" w:rsidR="00CE6E57" w:rsidRDefault="00000000">
      <w:pPr>
        <w:pStyle w:val="BodyText"/>
      </w:pPr>
      <w:r>
        <w:t>RFC5702, Request for Comments: 5702, Use of SHA-2 Algorithms with RSA in DNSKEY and RRSIG Resource Records for DNSSEC. J. Jansen. October 2009.</w:t>
      </w:r>
    </w:p>
    <w:p w14:paraId="10B3E7F8" w14:textId="77777777" w:rsidR="00CE6E57" w:rsidRDefault="00000000">
      <w:pPr>
        <w:pStyle w:val="BodyText"/>
      </w:pPr>
      <w:r>
        <w:lastRenderedPageBreak/>
        <w:t>RFC5890, Request for Comments: 5890, Internationalized Domain Names for Applications (IDNA): Definitions and Document Framework. J. Klensin. August 2010.</w:t>
      </w:r>
    </w:p>
    <w:p w14:paraId="60D6D741" w14:textId="77777777" w:rsidR="00CE6E57" w:rsidRDefault="00000000">
      <w:pPr>
        <w:pStyle w:val="BodyText"/>
      </w:pPr>
      <w:r>
        <w:t>RFC5952, Request for Comments: 5952, A Recommendation for IPv6 Address Text Representation. S. Kawamura, et al. August 2010.</w:t>
      </w:r>
    </w:p>
    <w:p w14:paraId="2D0CC15D" w14:textId="77777777" w:rsidR="00CE6E57" w:rsidRDefault="00000000">
      <w:pPr>
        <w:pStyle w:val="BodyText"/>
      </w:pPr>
      <w:r>
        <w:t>RFC6840, Request for Comments: 6840, Clarifications and Implementation Notes for DNS Security (DNSSEC). S. Weiler, et al. February 2013.</w:t>
      </w:r>
    </w:p>
    <w:p w14:paraId="5D62E413" w14:textId="77777777" w:rsidR="00CE6E57" w:rsidRDefault="00000000">
      <w:pPr>
        <w:pStyle w:val="BodyText"/>
      </w:pPr>
      <w:r>
        <w:t>RFC6960, Request for Comments: 6960, X.509 Internet Public Key Infrastructure Online Certificate Status Protocol - OCSP. S. Santesson, et al. June 2013.</w:t>
      </w:r>
    </w:p>
    <w:p w14:paraId="35D49E32" w14:textId="77777777" w:rsidR="00CE6E57" w:rsidRDefault="00000000">
      <w:pPr>
        <w:pStyle w:val="BodyText"/>
      </w:pPr>
      <w:r>
        <w:t>RFC6962, Request for Comments: 6962, Certificate Transparency. B. Laurie, et al. June 2013.</w:t>
      </w:r>
    </w:p>
    <w:p w14:paraId="38C5B038" w14:textId="77777777" w:rsidR="00CE6E57" w:rsidRDefault="00000000">
      <w:pPr>
        <w:pStyle w:val="BodyText"/>
      </w:pPr>
      <w:r>
        <w:t>RFC7231, Request For Comments: 7231, Hypertext Transfer Protocol (HTTP/1.1): Semantics and Content. R. Fielding, et al. June 2014.</w:t>
      </w:r>
    </w:p>
    <w:p w14:paraId="130615D6" w14:textId="77777777" w:rsidR="00CE6E57" w:rsidRDefault="00000000">
      <w:pPr>
        <w:pStyle w:val="BodyText"/>
      </w:pPr>
      <w:r>
        <w:t>RFC7482, Request for Comments: 7482, Registration Data Access Protocol (RDAP) Query Format. A. Newton, et al. March 2015.</w:t>
      </w:r>
    </w:p>
    <w:p w14:paraId="6B805CC6" w14:textId="77777777" w:rsidR="00CE6E57" w:rsidRDefault="00000000">
      <w:pPr>
        <w:pStyle w:val="BodyText"/>
      </w:pPr>
      <w:r>
        <w:t>RFC7538, Request For Comments: 7538, The Hypertext Transfer Protocol Status Code 308 (Permanent Redirect). J. Reschke. April 2015.</w:t>
      </w:r>
    </w:p>
    <w:p w14:paraId="36741450" w14:textId="77777777" w:rsidR="00CE6E57" w:rsidRDefault="00000000">
      <w:pPr>
        <w:pStyle w:val="BodyText"/>
      </w:pPr>
      <w:r>
        <w:t>RFC8499, Request for Comments: 8499, DNS Terminology. P. Hoffman, et al. January 2019.</w:t>
      </w:r>
    </w:p>
    <w:p w14:paraId="1E3C089F" w14:textId="77777777" w:rsidR="00CE6E57" w:rsidRDefault="00000000">
      <w:pPr>
        <w:pStyle w:val="BodyText"/>
      </w:pPr>
      <w:r>
        <w:t>RFC8659, Request for Comments: 8659, DNS Certification Authority Authorization (CAA) Resource Record. P. Hallam-Baker, et al. November 2019.</w:t>
      </w:r>
    </w:p>
    <w:p w14:paraId="00238126" w14:textId="77777777" w:rsidR="00CE6E57" w:rsidRDefault="00000000">
      <w:pPr>
        <w:pStyle w:val="BodyText"/>
      </w:pPr>
      <w:r>
        <w:t>RFC8738, Request for Comments: 8738, Automated Certificate Management Environment (ACME) IP Identifier Validation Extension. R.B.Shoemaker, Ed. February 2020.</w:t>
      </w:r>
    </w:p>
    <w:p w14:paraId="6D1E49EC" w14:textId="77777777" w:rsidR="00CE6E57" w:rsidRDefault="00000000">
      <w:pPr>
        <w:pStyle w:val="BodyText"/>
      </w:pPr>
      <w:r>
        <w:t>RFC8954, Request for Comments: 8954, Online Certificate Status Protocol (OCSP) Nonce Extension. M. Sahni, Ed. November 2020.</w:t>
      </w:r>
    </w:p>
    <w:p w14:paraId="3E06C8A4" w14:textId="77777777" w:rsidR="00CE6E57" w:rsidRDefault="00000000">
      <w:pPr>
        <w:pStyle w:val="BodyText"/>
      </w:pPr>
      <w:r>
        <w:t xml:space="preserve">WebTrust for Certification Authorities, SSL Baseline with Network Security, available at </w:t>
      </w:r>
      <w:hyperlink r:id="rId22">
        <w:r w:rsidR="00CE6E57">
          <w:rPr>
            <w:rStyle w:val="Hyperlink"/>
          </w:rPr>
          <w:t>https://www.cpacanada.ca/en/business-and-accounting-resources/audit-and-assurance/overview-of-webtrust-services/principles-and-criteria</w:t>
        </w:r>
      </w:hyperlink>
    </w:p>
    <w:p w14:paraId="254BFEA4" w14:textId="77777777" w:rsidR="00CE6E57" w:rsidRDefault="00CE6E57">
      <w:pPr>
        <w:pStyle w:val="BodyText"/>
      </w:pPr>
      <w:hyperlink r:id="rId23">
        <w:r>
          <w:rPr>
            <w:rStyle w:val="Hyperlink"/>
          </w:rPr>
          <w:t>WebTrust Principles and Criteria for Certification Authorities – SSL Baseline</w:t>
        </w:r>
      </w:hyperlink>
    </w:p>
    <w:p w14:paraId="6F74A2DB" w14:textId="77777777" w:rsidR="00CE6E57" w:rsidRDefault="00000000">
      <w:pPr>
        <w:pStyle w:val="BodyText"/>
      </w:pPr>
      <w:r>
        <w:t>X.509, Recommendation ITU-T X.509 (08/2005) | ISO/IEC 9594-8:2005, Information technology – Open Systems Interconnection – The Directory: Public-key and attribute certificate frameworks.</w:t>
      </w:r>
    </w:p>
    <w:p w14:paraId="68989E1F" w14:textId="77777777" w:rsidR="00CE6E57" w:rsidRDefault="00000000">
      <w:pPr>
        <w:pStyle w:val="Heading3"/>
      </w:pPr>
      <w:bookmarkStart w:id="83" w:name="_Toc210556505"/>
      <w:bookmarkStart w:id="84" w:name="_Toc207014179"/>
      <w:bookmarkStart w:id="85" w:name="X93217d24b716e025075dc3556d1eae31d16c44d"/>
      <w:bookmarkEnd w:id="82"/>
      <w:r>
        <w:lastRenderedPageBreak/>
        <w:t>1.6.4 Conventions</w:t>
      </w:r>
      <w:bookmarkEnd w:id="83"/>
      <w:bookmarkEnd w:id="84"/>
    </w:p>
    <w:p w14:paraId="41F70120" w14:textId="77777777" w:rsidR="00CE6E57" w:rsidRDefault="00000000">
      <w:pPr>
        <w:pStyle w:val="FirstParagraph"/>
      </w:pPr>
      <w:r>
        <w:t>The key words “MUST”, “MUST NOT”, “REQUIRED”, “SHALL”, “SHALL NOT”, “SHOULD”, “SHOULD NOT”, “RECOMMENDED”, “MAY”, and “OPTIONAL” in these Requirements shall be interpreted in accordance with RFC 2119.</w:t>
      </w:r>
    </w:p>
    <w:p w14:paraId="3BF2F7C0" w14:textId="77777777" w:rsidR="00CE6E57" w:rsidRDefault="00000000">
      <w:pPr>
        <w:pStyle w:val="BodyText"/>
      </w:pPr>
      <w:r>
        <w:t>By convention, this document omits time and timezones when listing effective requirements such as dates. Except when explicitly specified, the associated time with a date shall be 00:00:00 UTC.</w:t>
      </w:r>
    </w:p>
    <w:p w14:paraId="73175365" w14:textId="77777777" w:rsidR="00CE6E57" w:rsidRDefault="00000000">
      <w:pPr>
        <w:pStyle w:val="Heading1"/>
      </w:pPr>
      <w:bookmarkStart w:id="86" w:name="_Toc210556506"/>
      <w:bookmarkStart w:id="87" w:name="_Toc207014180"/>
      <w:bookmarkStart w:id="88" w:name="X62483efdbd236eb543b81e81c2b9ec3bb1d5f95"/>
      <w:bookmarkEnd w:id="2"/>
      <w:bookmarkEnd w:id="73"/>
      <w:bookmarkEnd w:id="85"/>
      <w:r>
        <w:lastRenderedPageBreak/>
        <w:t>2. PUBLICATION AND REPOSITORY RESPONSIBILITIES</w:t>
      </w:r>
      <w:bookmarkEnd w:id="86"/>
      <w:bookmarkEnd w:id="87"/>
    </w:p>
    <w:p w14:paraId="60E730F1" w14:textId="77777777" w:rsidR="00CE6E57" w:rsidRDefault="00000000">
      <w:pPr>
        <w:pStyle w:val="FirstParagraph"/>
      </w:pPr>
      <w:r>
        <w:t>The CA SHALL develop, implement, enforce, and at least once every 366 days update a Certificate Policy and/or Certification Practice Statement that describes in detail how the CA implements the latest version of these Requirements.</w:t>
      </w:r>
    </w:p>
    <w:p w14:paraId="204D7315" w14:textId="77777777" w:rsidR="00CE6E57" w:rsidRDefault="00000000">
      <w:pPr>
        <w:pStyle w:val="Heading2"/>
      </w:pPr>
      <w:bookmarkStart w:id="89" w:name="_Toc210556507"/>
      <w:bookmarkStart w:id="90" w:name="_Toc207014181"/>
      <w:bookmarkStart w:id="91" w:name="Xc4cc4a03ef3cc1998b3cae8dbace72ae4336451"/>
      <w:r>
        <w:t>2.1 Repositories</w:t>
      </w:r>
      <w:bookmarkEnd w:id="89"/>
      <w:bookmarkEnd w:id="90"/>
    </w:p>
    <w:p w14:paraId="5644A4D3" w14:textId="77777777" w:rsidR="00CE6E57" w:rsidRDefault="00000000">
      <w:pPr>
        <w:pStyle w:val="FirstParagraph"/>
      </w:pPr>
      <w:r>
        <w:t>The CA SHALL make revocation information for Subordinate Certificates and Subscriber Certificates available in accordance with this Policy.</w:t>
      </w:r>
    </w:p>
    <w:p w14:paraId="22741556" w14:textId="77777777" w:rsidR="00CE6E57" w:rsidRDefault="00000000">
      <w:pPr>
        <w:pStyle w:val="Heading2"/>
      </w:pPr>
      <w:bookmarkStart w:id="92" w:name="_Toc210556508"/>
      <w:bookmarkStart w:id="93" w:name="_Toc207014182"/>
      <w:bookmarkStart w:id="94" w:name="Xe2ca880679a111ba65f3a60b6ddc59fa8faf923"/>
      <w:bookmarkEnd w:id="91"/>
      <w:r>
        <w:t>2.2 Publication of information</w:t>
      </w:r>
      <w:bookmarkEnd w:id="92"/>
      <w:bookmarkEnd w:id="93"/>
    </w:p>
    <w:p w14:paraId="5A63402F" w14:textId="77777777" w:rsidR="00CE6E57" w:rsidRDefault="00000000">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 </w:t>
      </w:r>
      <w:hyperlink w:anchor="Xbcc11ac7b765b332894e4d0ba3dd43de4496138">
        <w:r w:rsidR="00CE6E57">
          <w:rPr>
            <w:rStyle w:val="Hyperlink"/>
          </w:rPr>
          <w:t>Section 8.4</w:t>
        </w:r>
      </w:hyperlink>
      <w:r>
        <w:t>).</w:t>
      </w:r>
    </w:p>
    <w:p w14:paraId="2CA230E7" w14:textId="77777777" w:rsidR="00CE6E57" w:rsidRDefault="00000000">
      <w:pPr>
        <w:pStyle w:val="BodyText"/>
      </w:pPr>
      <w:r>
        <w:t>The Certificate Policy and/or Certification Practice Statement MUST be structured in accordance with RFC 3647 and MUST include all material required by RFC 3647.</w:t>
      </w:r>
    </w:p>
    <w:p w14:paraId="653AE1FC" w14:textId="77777777" w:rsidR="00CE6E57" w:rsidRDefault="00000000">
      <w:pPr>
        <w:pStyle w:val="BodyText"/>
      </w:pPr>
      <w:r>
        <w:t>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14:paraId="1EFC791C" w14:textId="77777777" w:rsidR="00CE6E57" w:rsidRDefault="00000000">
      <w:pPr>
        <w:pStyle w:val="BlockText"/>
      </w:pPr>
      <w:r>
        <w:t xml:space="preserve">[Name of CA] conforms to the current version of the Baseline Requirements for the Issuance and Management of Publicly-Trusted TLS Server Certificates published at </w:t>
      </w:r>
      <w:hyperlink r:id="rId24">
        <w:r w:rsidR="00CE6E57">
          <w:rPr>
            <w:rStyle w:val="Hyperlink"/>
          </w:rPr>
          <w:t>https://www.cabforum.org</w:t>
        </w:r>
      </w:hyperlink>
      <w:r>
        <w:t>. In the event of any inconsistency between this document and those Requirements, those Requirements take precedence over this document.</w:t>
      </w:r>
    </w:p>
    <w:p w14:paraId="56BEE49D" w14:textId="77777777" w:rsidR="00CE6E57" w:rsidRDefault="00000000">
      <w:pPr>
        <w:pStyle w:val="FirstParagraph"/>
      </w:pPr>
      <w:r>
        <w:t>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14:paraId="745532C6" w14:textId="77777777" w:rsidR="00CE6E57" w:rsidRDefault="00000000">
      <w:pPr>
        <w:pStyle w:val="Compact"/>
        <w:numPr>
          <w:ilvl w:val="0"/>
          <w:numId w:val="19"/>
        </w:numPr>
      </w:pPr>
      <w:r>
        <w:t>valid,</w:t>
      </w:r>
    </w:p>
    <w:p w14:paraId="0389CAAC" w14:textId="77777777" w:rsidR="00CE6E57" w:rsidRDefault="00000000">
      <w:pPr>
        <w:pStyle w:val="Compact"/>
        <w:numPr>
          <w:ilvl w:val="0"/>
          <w:numId w:val="19"/>
        </w:numPr>
      </w:pPr>
      <w:r>
        <w:t>revoked, and</w:t>
      </w:r>
    </w:p>
    <w:p w14:paraId="5830DBF5" w14:textId="77777777" w:rsidR="00CE6E57" w:rsidRDefault="00000000">
      <w:pPr>
        <w:pStyle w:val="Compact"/>
        <w:numPr>
          <w:ilvl w:val="0"/>
          <w:numId w:val="19"/>
        </w:numPr>
      </w:pPr>
      <w:r>
        <w:t>expired.</w:t>
      </w:r>
    </w:p>
    <w:p w14:paraId="65733E09" w14:textId="77777777" w:rsidR="00CE6E57" w:rsidRDefault="00000000">
      <w:pPr>
        <w:pStyle w:val="Heading2"/>
      </w:pPr>
      <w:bookmarkStart w:id="95" w:name="_Toc210556509"/>
      <w:bookmarkStart w:id="96" w:name="_Toc207014183"/>
      <w:bookmarkStart w:id="97" w:name="X21bedd0cf999aaea5018e8e5b43ae349d62554b"/>
      <w:bookmarkEnd w:id="94"/>
      <w:r>
        <w:t>2.3 Time or frequency of publication</w:t>
      </w:r>
      <w:bookmarkEnd w:id="95"/>
      <w:bookmarkEnd w:id="96"/>
    </w:p>
    <w:p w14:paraId="111FDF07" w14:textId="77777777" w:rsidR="00CE6E57" w:rsidRDefault="00000000">
      <w:pPr>
        <w:pStyle w:val="FirstParagraph"/>
      </w:pPr>
      <w:r>
        <w:t xml:space="preserve">The CA SHALL develop, implement, enforce, and annually update a Certificate Policy and/or Certification Practice Statement that describes in detail how the CA implements the latest version of these Requirements. The CA SHALL indicate conformance with </w:t>
      </w:r>
      <w:r>
        <w:lastRenderedPageBreak/>
        <w:t>this requirement by incrementing the version number and adding a dated changelog entry, even if no other changes are made to the document.</w:t>
      </w:r>
    </w:p>
    <w:p w14:paraId="0EBBB768" w14:textId="77777777" w:rsidR="00CE6E57" w:rsidRDefault="00000000">
      <w:pPr>
        <w:pStyle w:val="Heading2"/>
      </w:pPr>
      <w:bookmarkStart w:id="98" w:name="_Toc210556510"/>
      <w:bookmarkStart w:id="99" w:name="_Toc207014184"/>
      <w:bookmarkStart w:id="100" w:name="X60de83edb689659effab47329b5ca89423f7a82"/>
      <w:bookmarkEnd w:id="97"/>
      <w:r>
        <w:t>2.4 Access controls on repositories</w:t>
      </w:r>
      <w:bookmarkEnd w:id="98"/>
      <w:bookmarkEnd w:id="99"/>
    </w:p>
    <w:p w14:paraId="5277DC88" w14:textId="77777777" w:rsidR="00CE6E57" w:rsidRDefault="00000000">
      <w:pPr>
        <w:pStyle w:val="FirstParagraph"/>
      </w:pPr>
      <w:r>
        <w:t>The CA shall make its Repository publicly available in a read-only manner.</w:t>
      </w:r>
    </w:p>
    <w:p w14:paraId="5B543FBF" w14:textId="77777777" w:rsidR="00CE6E57" w:rsidRDefault="00000000">
      <w:pPr>
        <w:pStyle w:val="Heading1"/>
      </w:pPr>
      <w:bookmarkStart w:id="101" w:name="_Toc210556511"/>
      <w:bookmarkStart w:id="102" w:name="_Toc207014185"/>
      <w:bookmarkStart w:id="103" w:name="X8863bdafba66878afc88bdae54f80c7438f2d24"/>
      <w:bookmarkEnd w:id="88"/>
      <w:bookmarkEnd w:id="100"/>
      <w:r>
        <w:lastRenderedPageBreak/>
        <w:t>3. IDENTIFICATION AND AUTHENTICATION</w:t>
      </w:r>
      <w:bookmarkEnd w:id="101"/>
      <w:bookmarkEnd w:id="102"/>
    </w:p>
    <w:p w14:paraId="4A1E6345" w14:textId="77777777" w:rsidR="00CE6E57" w:rsidRDefault="00000000">
      <w:pPr>
        <w:pStyle w:val="Heading2"/>
      </w:pPr>
      <w:bookmarkStart w:id="104" w:name="_Toc210556512"/>
      <w:bookmarkStart w:id="105" w:name="_Toc207014186"/>
      <w:bookmarkStart w:id="106" w:name="Xf786f9c7655c91d53d3be6fd5acd158760b27b1"/>
      <w:r>
        <w:t>3.1 Naming</w:t>
      </w:r>
      <w:bookmarkEnd w:id="104"/>
      <w:bookmarkEnd w:id="105"/>
    </w:p>
    <w:p w14:paraId="0AD32297" w14:textId="77777777" w:rsidR="00CE6E57" w:rsidRDefault="00000000">
      <w:pPr>
        <w:pStyle w:val="Heading3"/>
      </w:pPr>
      <w:bookmarkStart w:id="107" w:name="_Toc210556513"/>
      <w:bookmarkStart w:id="108" w:name="_Toc207014187"/>
      <w:bookmarkStart w:id="109" w:name="Xed774de95f03f0e31c0c07879236ab1bfe9bd11"/>
      <w:r>
        <w:t>3.1.1 Types of names</w:t>
      </w:r>
      <w:bookmarkEnd w:id="107"/>
      <w:bookmarkEnd w:id="108"/>
    </w:p>
    <w:p w14:paraId="60E2AA22" w14:textId="77777777" w:rsidR="00CE6E57" w:rsidRDefault="00000000">
      <w:pPr>
        <w:pStyle w:val="Heading3"/>
      </w:pPr>
      <w:bookmarkStart w:id="110" w:name="_Toc210556514"/>
      <w:bookmarkStart w:id="111" w:name="_Toc207014188"/>
      <w:bookmarkStart w:id="112" w:name="X8e7d7751836ece8a884125a2965c5cb9e977707"/>
      <w:bookmarkEnd w:id="109"/>
      <w:r>
        <w:t>3.1.2 Need for names to be meaningful</w:t>
      </w:r>
      <w:bookmarkEnd w:id="110"/>
      <w:bookmarkEnd w:id="111"/>
    </w:p>
    <w:p w14:paraId="72A5CBCA" w14:textId="77777777" w:rsidR="00CE6E57" w:rsidRDefault="00000000">
      <w:pPr>
        <w:pStyle w:val="Heading3"/>
      </w:pPr>
      <w:bookmarkStart w:id="113" w:name="_Toc210556515"/>
      <w:bookmarkStart w:id="114" w:name="_Toc207014189"/>
      <w:bookmarkStart w:id="115" w:name="X9d5c3d11a9b11b814ce0d979d8070e0bb02a176"/>
      <w:bookmarkEnd w:id="112"/>
      <w:r>
        <w:t>3.1.3 Anonymity or pseudonymity of subscribers</w:t>
      </w:r>
      <w:bookmarkEnd w:id="113"/>
      <w:bookmarkEnd w:id="114"/>
    </w:p>
    <w:p w14:paraId="5D8804BC" w14:textId="77777777" w:rsidR="00CE6E57" w:rsidRDefault="00000000">
      <w:pPr>
        <w:pStyle w:val="Heading3"/>
      </w:pPr>
      <w:bookmarkStart w:id="116" w:name="_Toc210556516"/>
      <w:bookmarkStart w:id="117" w:name="_Toc207014190"/>
      <w:bookmarkStart w:id="118" w:name="Xd75df41192a8b22e4274876ae42e0527837ae10"/>
      <w:bookmarkEnd w:id="115"/>
      <w:r>
        <w:t>3.1.4 Rules for interpreting various name forms</w:t>
      </w:r>
      <w:bookmarkEnd w:id="116"/>
      <w:bookmarkEnd w:id="117"/>
    </w:p>
    <w:p w14:paraId="462A7FFB" w14:textId="77777777" w:rsidR="00CE6E57" w:rsidRDefault="00000000">
      <w:pPr>
        <w:pStyle w:val="Heading3"/>
      </w:pPr>
      <w:bookmarkStart w:id="119" w:name="_Toc210556517"/>
      <w:bookmarkStart w:id="120" w:name="_Toc207014191"/>
      <w:bookmarkStart w:id="121" w:name="Xa1ac54330933c10cff72bb358a4e8c1feaa6d5a"/>
      <w:bookmarkEnd w:id="118"/>
      <w:r>
        <w:t>3.1.5 Uniqueness of names</w:t>
      </w:r>
      <w:bookmarkEnd w:id="119"/>
      <w:bookmarkEnd w:id="120"/>
    </w:p>
    <w:p w14:paraId="677C984C" w14:textId="77777777" w:rsidR="00CE6E57" w:rsidRDefault="00000000">
      <w:pPr>
        <w:pStyle w:val="Heading3"/>
      </w:pPr>
      <w:bookmarkStart w:id="122" w:name="_Toc210556518"/>
      <w:bookmarkStart w:id="123" w:name="_Toc207014192"/>
      <w:bookmarkStart w:id="124" w:name="X5cf81b88921fe36972782047b214b6fcebb7665"/>
      <w:bookmarkEnd w:id="121"/>
      <w:r>
        <w:t>3.1.6 Recognition, authentication, and role of trademarks</w:t>
      </w:r>
      <w:bookmarkEnd w:id="122"/>
      <w:bookmarkEnd w:id="123"/>
    </w:p>
    <w:p w14:paraId="31EB8CD4" w14:textId="77777777" w:rsidR="00CE6E57" w:rsidRDefault="00000000">
      <w:pPr>
        <w:pStyle w:val="Heading2"/>
      </w:pPr>
      <w:bookmarkStart w:id="125" w:name="_Toc210556519"/>
      <w:bookmarkStart w:id="126" w:name="_Toc207014193"/>
      <w:bookmarkStart w:id="127" w:name="X717456f35997daf739a755e62f9736e96045222"/>
      <w:bookmarkEnd w:id="106"/>
      <w:bookmarkEnd w:id="124"/>
      <w:r>
        <w:t>3.2 Initial identity validation</w:t>
      </w:r>
      <w:bookmarkEnd w:id="125"/>
      <w:bookmarkEnd w:id="126"/>
    </w:p>
    <w:p w14:paraId="3486661A" w14:textId="77777777" w:rsidR="00CE6E57" w:rsidRDefault="00000000">
      <w:pPr>
        <w:pStyle w:val="Heading3"/>
      </w:pPr>
      <w:bookmarkStart w:id="128" w:name="_Toc210556520"/>
      <w:bookmarkStart w:id="129" w:name="_Toc207014194"/>
      <w:bookmarkStart w:id="130" w:name="X58ba043e5104c081012981bc400850498a0ed19"/>
      <w:r>
        <w:t>3.2.1 Method to prove possession of private key</w:t>
      </w:r>
      <w:bookmarkEnd w:id="128"/>
      <w:bookmarkEnd w:id="129"/>
    </w:p>
    <w:p w14:paraId="2307B90E" w14:textId="77777777" w:rsidR="00CE6E57" w:rsidRDefault="00000000">
      <w:pPr>
        <w:pStyle w:val="Heading3"/>
      </w:pPr>
      <w:bookmarkStart w:id="131" w:name="_Toc210556521"/>
      <w:bookmarkStart w:id="132" w:name="_Toc207014195"/>
      <w:bookmarkStart w:id="133" w:name="X6548f78e7f06e14178684fc1b09d5e982e35774"/>
      <w:bookmarkEnd w:id="130"/>
      <w:r>
        <w:t>3.2.2 Authentication of Organization and Domain Identity</w:t>
      </w:r>
      <w:bookmarkEnd w:id="131"/>
      <w:bookmarkEnd w:id="132"/>
    </w:p>
    <w:p w14:paraId="7A531E1B" w14:textId="77777777" w:rsidR="00CE6E57" w:rsidRDefault="00000000">
      <w:pPr>
        <w:pStyle w:val="FirstParagraph"/>
      </w:pPr>
      <w:r>
        <w:t xml:space="preserve">If the Applicant requests a Certificate that will contain Subject Identity Information comprised only of the </w:t>
      </w:r>
      <w:r>
        <w:rPr>
          <w:rStyle w:val="VerbatimChar"/>
        </w:rPr>
        <w:t>countryName</w:t>
      </w:r>
      <w:r>
        <w:t xml:space="preserve"> field, then the CA SHALL verify the country associated with the Subject using a verification process meeting the requirements of </w:t>
      </w:r>
      <w:hyperlink w:anchor="X6c76a26a5b208a55b2152305586d1e4240deb4a">
        <w:r w:rsidR="00CE6E57">
          <w:rPr>
            <w:rStyle w:val="Hyperlink"/>
          </w:rPr>
          <w:t>Section 3.2.2.3</w:t>
        </w:r>
      </w:hyperlink>
      <w:r>
        <w:t xml:space="preserve"> 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 </w:t>
      </w:r>
      <w:hyperlink w:anchor="Xa28b1e088335c6bc0e93517d16c4c6db7d1275c">
        <w:r w:rsidR="00CE6E57">
          <w:rPr>
            <w:rStyle w:val="Hyperlink"/>
          </w:rPr>
          <w:t>Section 3.2.2.1</w:t>
        </w:r>
      </w:hyperlink>
      <w:r>
        <w:t xml:space="preserve"> and that is described in the CA’s Certificate Policy and/or Certification Practice Statement. The CA SHALL inspect any document relied upon under this Section for alteration or falsification.</w:t>
      </w:r>
    </w:p>
    <w:p w14:paraId="61B6F1B6" w14:textId="77777777" w:rsidR="00CE6E57" w:rsidRDefault="00000000">
      <w:pPr>
        <w:pStyle w:val="Heading4"/>
      </w:pPr>
      <w:bookmarkStart w:id="134" w:name="Xa28b1e088335c6bc0e93517d16c4c6db7d1275c"/>
      <w:r>
        <w:t>3.2.2.1 Identity</w:t>
      </w:r>
    </w:p>
    <w:p w14:paraId="4263AF5B" w14:textId="77777777" w:rsidR="00CE6E57" w:rsidRDefault="00000000">
      <w:pPr>
        <w:pStyle w:val="FirstParagraph"/>
      </w:pPr>
      <w:r>
        <w:t>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14:paraId="054B008B" w14:textId="77777777" w:rsidR="00CE6E57" w:rsidRDefault="00000000">
      <w:pPr>
        <w:pStyle w:val="Compact"/>
        <w:numPr>
          <w:ilvl w:val="0"/>
          <w:numId w:val="20"/>
        </w:numPr>
      </w:pPr>
      <w:r>
        <w:t>A government agency in the jurisdiction of the Applicant’s legal creation, existence, or recognition;</w:t>
      </w:r>
    </w:p>
    <w:p w14:paraId="296076BD" w14:textId="77777777" w:rsidR="00CE6E57" w:rsidRDefault="00000000">
      <w:pPr>
        <w:pStyle w:val="Compact"/>
        <w:numPr>
          <w:ilvl w:val="0"/>
          <w:numId w:val="20"/>
        </w:numPr>
      </w:pPr>
      <w:r>
        <w:lastRenderedPageBreak/>
        <w:t>A third party database that is periodically updated and considered a Reliable Data Source;</w:t>
      </w:r>
    </w:p>
    <w:p w14:paraId="74B80ADF" w14:textId="77777777" w:rsidR="00CE6E57" w:rsidRDefault="00000000">
      <w:pPr>
        <w:pStyle w:val="Compact"/>
        <w:numPr>
          <w:ilvl w:val="0"/>
          <w:numId w:val="20"/>
        </w:numPr>
      </w:pPr>
      <w:r>
        <w:t>A site visit by the CA or a third party who is acting as an agent for the CA; or</w:t>
      </w:r>
    </w:p>
    <w:p w14:paraId="53860186" w14:textId="77777777" w:rsidR="00CE6E57" w:rsidRDefault="00000000">
      <w:pPr>
        <w:pStyle w:val="Compact"/>
        <w:numPr>
          <w:ilvl w:val="0"/>
          <w:numId w:val="20"/>
        </w:numPr>
      </w:pPr>
      <w:r>
        <w:t>An Attestation Letter.</w:t>
      </w:r>
    </w:p>
    <w:p w14:paraId="56F55CE7" w14:textId="77777777" w:rsidR="00CE6E57" w:rsidRDefault="00000000">
      <w:pPr>
        <w:pStyle w:val="FirstParagraph"/>
      </w:pPr>
      <w:r>
        <w:t>The CA MAY use the same documentation or communication described in 1 through 4 above to verify both the Applicant’s identity and address.</w:t>
      </w:r>
    </w:p>
    <w:p w14:paraId="1DF9E0FD" w14:textId="77777777" w:rsidR="00CE6E57" w:rsidRDefault="00000000">
      <w:pPr>
        <w:pStyle w:val="BodyText"/>
      </w:pPr>
      <w:r>
        <w:t>Alternatively, the CA MAY verify the address of the Applicant (but not the identity of the Applicant) using a utility bill, bank statement, credit card statement, government-issued tax document, or other form of identification that the CA determines to be reliable.</w:t>
      </w:r>
    </w:p>
    <w:p w14:paraId="1638FFF0" w14:textId="77777777" w:rsidR="00CE6E57" w:rsidRDefault="00000000">
      <w:pPr>
        <w:pStyle w:val="Heading4"/>
      </w:pPr>
      <w:bookmarkStart w:id="135" w:name="X0f735931595a9b83d3b2daab91c3379eb22baab"/>
      <w:bookmarkEnd w:id="134"/>
      <w:r>
        <w:t>3.2.2.2 DBA/Tradename</w:t>
      </w:r>
    </w:p>
    <w:p w14:paraId="23BF4C3E" w14:textId="77777777" w:rsidR="00CE6E57" w:rsidRDefault="00000000">
      <w:pPr>
        <w:pStyle w:val="FirstParagraph"/>
      </w:pPr>
      <w:r>
        <w:t>If the Subject Identity Information is to include a DBA or tradename, the CA SHALL verify the Applicant’s right to use the DBA/tradename using at least one of the following:</w:t>
      </w:r>
    </w:p>
    <w:p w14:paraId="7CDCA6E2" w14:textId="77777777" w:rsidR="00CE6E57" w:rsidRDefault="00000000">
      <w:pPr>
        <w:pStyle w:val="Compact"/>
        <w:numPr>
          <w:ilvl w:val="0"/>
          <w:numId w:val="21"/>
        </w:numPr>
      </w:pPr>
      <w:r>
        <w:t>Documentation provided by, or communication with, a government agency in the jurisdiction of the Applicant’s legal creation, existence, or recognition;</w:t>
      </w:r>
    </w:p>
    <w:p w14:paraId="37FB2D6E" w14:textId="77777777" w:rsidR="00CE6E57" w:rsidRDefault="00000000">
      <w:pPr>
        <w:pStyle w:val="Compact"/>
        <w:numPr>
          <w:ilvl w:val="0"/>
          <w:numId w:val="21"/>
        </w:numPr>
      </w:pPr>
      <w:r>
        <w:t>A Reliable Data Source;</w:t>
      </w:r>
    </w:p>
    <w:p w14:paraId="3A0A9C38" w14:textId="77777777" w:rsidR="00CE6E57" w:rsidRDefault="00000000">
      <w:pPr>
        <w:pStyle w:val="Compact"/>
        <w:numPr>
          <w:ilvl w:val="0"/>
          <w:numId w:val="21"/>
        </w:numPr>
      </w:pPr>
      <w:r>
        <w:t>Communication with a government agency responsible for the management of such DBAs or trade names;</w:t>
      </w:r>
    </w:p>
    <w:p w14:paraId="4417E038" w14:textId="77777777" w:rsidR="00CE6E57" w:rsidRDefault="00000000">
      <w:pPr>
        <w:pStyle w:val="Compact"/>
        <w:numPr>
          <w:ilvl w:val="0"/>
          <w:numId w:val="21"/>
        </w:numPr>
      </w:pPr>
      <w:r>
        <w:t>An Attestation Letter accompanied by documentary support; or</w:t>
      </w:r>
    </w:p>
    <w:p w14:paraId="63018FF2" w14:textId="77777777" w:rsidR="00CE6E57" w:rsidRDefault="00000000">
      <w:pPr>
        <w:pStyle w:val="Compact"/>
        <w:numPr>
          <w:ilvl w:val="0"/>
          <w:numId w:val="21"/>
        </w:numPr>
      </w:pPr>
      <w:r>
        <w:t>A utility bill, bank statement, credit card statement, government-issued tax document, or other form of identification that the CA determines to be reliable.</w:t>
      </w:r>
    </w:p>
    <w:p w14:paraId="4DFC1B51" w14:textId="77777777" w:rsidR="00CE6E57" w:rsidRDefault="00000000">
      <w:pPr>
        <w:pStyle w:val="Heading4"/>
      </w:pPr>
      <w:bookmarkStart w:id="136" w:name="X6c76a26a5b208a55b2152305586d1e4240deb4a"/>
      <w:bookmarkEnd w:id="135"/>
      <w:r>
        <w:t>3.2.2.3 Verification of Country</w:t>
      </w:r>
    </w:p>
    <w:p w14:paraId="5BB0DB8C" w14:textId="77777777" w:rsidR="00CE6E57" w:rsidRDefault="00000000">
      <w:pPr>
        <w:pStyle w:val="FirstParagraph"/>
      </w:pPr>
      <w:r>
        <w:t xml:space="preserve">If the </w:t>
      </w:r>
      <w:r>
        <w:rPr>
          <w:rStyle w:val="VerbatimChar"/>
        </w:rPr>
        <w:t>subject:countryName</w:t>
      </w:r>
      <w:r>
        <w:t xml:space="preserve"> field is present, then the CA SHALL verify the country associated with the Subject using one of the following:</w:t>
      </w:r>
    </w:p>
    <w:p w14:paraId="2AE383FE" w14:textId="77777777" w:rsidR="00CE6E57" w:rsidRDefault="00000000">
      <w:pPr>
        <w:pStyle w:val="Compact"/>
        <w:numPr>
          <w:ilvl w:val="0"/>
          <w:numId w:val="22"/>
        </w:numPr>
      </w:pPr>
      <w:r>
        <w:t>the IP Address range assignment by country for either</w:t>
      </w:r>
    </w:p>
    <w:p w14:paraId="754B83F5" w14:textId="77777777" w:rsidR="00CE6E57" w:rsidRDefault="00000000">
      <w:pPr>
        <w:pStyle w:val="Compact"/>
        <w:numPr>
          <w:ilvl w:val="1"/>
          <w:numId w:val="23"/>
        </w:numPr>
      </w:pPr>
      <w:r>
        <w:t>the web site’s IP address, as indicated by the DNS record for the web site or</w:t>
      </w:r>
    </w:p>
    <w:p w14:paraId="6D12424A" w14:textId="77777777" w:rsidR="00CE6E57" w:rsidRDefault="00000000">
      <w:pPr>
        <w:pStyle w:val="Compact"/>
        <w:numPr>
          <w:ilvl w:val="1"/>
          <w:numId w:val="23"/>
        </w:numPr>
      </w:pPr>
      <w:r>
        <w:t>the Applicant’s IP address;</w:t>
      </w:r>
    </w:p>
    <w:p w14:paraId="70860D7C" w14:textId="77777777" w:rsidR="00CE6E57" w:rsidRDefault="00000000">
      <w:pPr>
        <w:pStyle w:val="Compact"/>
        <w:numPr>
          <w:ilvl w:val="0"/>
          <w:numId w:val="22"/>
        </w:numPr>
      </w:pPr>
      <w:r>
        <w:t>the ccTLD of the requested Domain Name;</w:t>
      </w:r>
    </w:p>
    <w:p w14:paraId="61C050F2" w14:textId="77777777" w:rsidR="00CE6E57" w:rsidRDefault="00000000">
      <w:pPr>
        <w:pStyle w:val="Compact"/>
        <w:numPr>
          <w:ilvl w:val="0"/>
          <w:numId w:val="22"/>
        </w:numPr>
      </w:pPr>
      <w:r>
        <w:t>information provided by the Domain Name Registrar; or</w:t>
      </w:r>
    </w:p>
    <w:p w14:paraId="29EE3A58" w14:textId="77777777" w:rsidR="00CE6E57" w:rsidRDefault="00000000">
      <w:pPr>
        <w:pStyle w:val="Compact"/>
        <w:numPr>
          <w:ilvl w:val="0"/>
          <w:numId w:val="22"/>
        </w:numPr>
      </w:pPr>
      <w:r>
        <w:t xml:space="preserve">a method identified in </w:t>
      </w:r>
      <w:hyperlink w:anchor="Xa28b1e088335c6bc0e93517d16c4c6db7d1275c">
        <w:r w:rsidR="00CE6E57">
          <w:rPr>
            <w:rStyle w:val="Hyperlink"/>
          </w:rPr>
          <w:t>Section 3.2.2.1</w:t>
        </w:r>
      </w:hyperlink>
      <w:r>
        <w:t>.</w:t>
      </w:r>
    </w:p>
    <w:p w14:paraId="3341010F" w14:textId="77777777" w:rsidR="00CE6E57" w:rsidRDefault="00000000">
      <w:pPr>
        <w:pStyle w:val="FirstParagraph"/>
      </w:pPr>
      <w:r>
        <w:t>The CA SHOULD implement a process to screen proxy servers in order to prevent reliance upon IP addresses assigned in countries other than where the Applicant is actually located.</w:t>
      </w:r>
    </w:p>
    <w:p w14:paraId="5FD2740A" w14:textId="77777777" w:rsidR="00CE6E57" w:rsidRDefault="00000000">
      <w:pPr>
        <w:pStyle w:val="Heading4"/>
      </w:pPr>
      <w:bookmarkStart w:id="137" w:name="X5e8fa04e2cd845b31d90f2e711d620bbd1630c8"/>
      <w:bookmarkEnd w:id="136"/>
      <w:r>
        <w:lastRenderedPageBreak/>
        <w:t>3.2.2.4 Validation of Domain Authorization or Control</w:t>
      </w:r>
    </w:p>
    <w:p w14:paraId="27BA8A70" w14:textId="77777777" w:rsidR="00CE6E57" w:rsidRDefault="00000000">
      <w:pPr>
        <w:pStyle w:val="FirstParagraph"/>
      </w:pPr>
      <w:r>
        <w:t>This section defines the permitted processes and procedures for validating the Applicant’s ownership or control of the domain.</w:t>
      </w:r>
    </w:p>
    <w:p w14:paraId="3A5DA642" w14:textId="77777777" w:rsidR="00CE6E57" w:rsidRDefault="00000000">
      <w:pPr>
        <w:pStyle w:val="BodyText"/>
      </w:pPr>
      <w:r>
        <w:t>The CA SHALL confirm that prior to issuance, the CA has validated each Fully-Qualified Domain Name (FQDN) listed in the Certificate as follows:</w:t>
      </w:r>
    </w:p>
    <w:p w14:paraId="35BFF4F7" w14:textId="77777777" w:rsidR="00CE6E57" w:rsidRDefault="00000000">
      <w:pPr>
        <w:pStyle w:val="Compact"/>
        <w:numPr>
          <w:ilvl w:val="0"/>
          <w:numId w:val="24"/>
        </w:numPr>
      </w:pPr>
      <w:r>
        <w:t>When the FQDN is not an Onion Domain Name, the CA SHALL validate the FQDN using at least one of the methods listed below; and</w:t>
      </w:r>
    </w:p>
    <w:p w14:paraId="20256A0B" w14:textId="77777777" w:rsidR="00CE6E57" w:rsidRDefault="00000000">
      <w:pPr>
        <w:pStyle w:val="Compact"/>
        <w:numPr>
          <w:ilvl w:val="0"/>
          <w:numId w:val="24"/>
        </w:numPr>
      </w:pPr>
      <w:r>
        <w:t>When the FQDN is an Onion Domain Name, the CA SHALL validate the FQDN in accordance with Appendix B.</w:t>
      </w:r>
    </w:p>
    <w:p w14:paraId="5661F851" w14:textId="77777777" w:rsidR="00CE6E57" w:rsidRDefault="00000000">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sidR="00CE6E57">
          <w:rPr>
            <w:rStyle w:val="Hyperlink"/>
          </w:rPr>
          <w:t>Section 4.2.1</w:t>
        </w:r>
      </w:hyperlink>
      <w:r>
        <w:t xml:space="preserve"> of this document) prior to Certificate issuance. For purposes of domain validation, the term Applicant includes the Applicant’s Parent Company, Subsidiary Company, or Affiliate.</w:t>
      </w:r>
    </w:p>
    <w:p w14:paraId="078030D8" w14:textId="77777777" w:rsidR="00CE6E57" w:rsidRDefault="00000000">
      <w:pPr>
        <w:pStyle w:val="BodyText"/>
      </w:pPr>
      <w:r>
        <w:t>Effective March 15th, 2026: DNSSEC validation back to the IANA DNSSEC root trust anchor MUST be performed on all DNS queries associated with the validation of domain authorization or control by the Primary Network Perspective. The DNS resolver used for all DNS queries associated with the validation of domain authorization or control by the Primary Network Perspective MUST:</w:t>
      </w:r>
    </w:p>
    <w:p w14:paraId="5BDE73C8" w14:textId="77777777" w:rsidR="00CE6E57" w:rsidRDefault="00000000">
      <w:pPr>
        <w:pStyle w:val="Compact"/>
        <w:numPr>
          <w:ilvl w:val="0"/>
          <w:numId w:val="25"/>
        </w:numPr>
      </w:pPr>
      <w:r>
        <w:t xml:space="preserve">perform DNSSEC validation using the algorithm defined in </w:t>
      </w:r>
      <w:hyperlink r:id="rId25" w:anchor="section-5">
        <w:r w:rsidR="00CE6E57">
          <w:rPr>
            <w:rStyle w:val="Hyperlink"/>
          </w:rPr>
          <w:t>RFC 4035 Section 5</w:t>
        </w:r>
      </w:hyperlink>
      <w:r>
        <w:t>; and</w:t>
      </w:r>
    </w:p>
    <w:p w14:paraId="000CAB08" w14:textId="77777777" w:rsidR="00CE6E57" w:rsidRDefault="00000000">
      <w:pPr>
        <w:pStyle w:val="Compact"/>
        <w:numPr>
          <w:ilvl w:val="0"/>
          <w:numId w:val="25"/>
        </w:numPr>
      </w:pPr>
      <w:r>
        <w:t xml:space="preserve">support NSEC3 as defined in </w:t>
      </w:r>
      <w:hyperlink r:id="rId26">
        <w:r w:rsidR="00CE6E57">
          <w:rPr>
            <w:rStyle w:val="Hyperlink"/>
          </w:rPr>
          <w:t>RFC 5155</w:t>
        </w:r>
      </w:hyperlink>
      <w:r>
        <w:t>; and</w:t>
      </w:r>
    </w:p>
    <w:p w14:paraId="010A108D" w14:textId="77777777" w:rsidR="00CE6E57" w:rsidRDefault="00000000">
      <w:pPr>
        <w:pStyle w:val="Compact"/>
        <w:numPr>
          <w:ilvl w:val="0"/>
          <w:numId w:val="25"/>
        </w:numPr>
      </w:pPr>
      <w:r>
        <w:t xml:space="preserve">support SHA-2 as defined in </w:t>
      </w:r>
      <w:hyperlink r:id="rId27">
        <w:r w:rsidR="00CE6E57">
          <w:rPr>
            <w:rStyle w:val="Hyperlink"/>
          </w:rPr>
          <w:t>RFC 4509</w:t>
        </w:r>
      </w:hyperlink>
      <w:r>
        <w:t xml:space="preserve"> and </w:t>
      </w:r>
      <w:hyperlink r:id="rId28">
        <w:r w:rsidR="00CE6E57">
          <w:rPr>
            <w:rStyle w:val="Hyperlink"/>
          </w:rPr>
          <w:t>RFC 5702</w:t>
        </w:r>
      </w:hyperlink>
      <w:r>
        <w:t>; and</w:t>
      </w:r>
    </w:p>
    <w:p w14:paraId="7A299F01" w14:textId="77777777" w:rsidR="00CE6E57" w:rsidRDefault="00000000">
      <w:pPr>
        <w:pStyle w:val="Compact"/>
        <w:numPr>
          <w:ilvl w:val="0"/>
          <w:numId w:val="25"/>
        </w:numPr>
      </w:pPr>
      <w:r>
        <w:t xml:space="preserve">properly handle the security concerns enumerated in </w:t>
      </w:r>
      <w:hyperlink r:id="rId29" w:anchor="section-4">
        <w:r w:rsidR="00CE6E57">
          <w:rPr>
            <w:rStyle w:val="Hyperlink"/>
          </w:rPr>
          <w:t>RFC 6840 Section 4</w:t>
        </w:r>
      </w:hyperlink>
      <w:r>
        <w:t>.</w:t>
      </w:r>
    </w:p>
    <w:p w14:paraId="29C5D02F" w14:textId="77777777" w:rsidR="00CE6E57" w:rsidRDefault="00000000">
      <w:pPr>
        <w:pStyle w:val="FirstParagraph"/>
      </w:pPr>
      <w:r>
        <w:t>Effective March 15th, 2026: CAs MUST NOT use local policy to disable DNSSEC validation on any DNS query associated with the validation of domain authorization or control.</w:t>
      </w:r>
    </w:p>
    <w:p w14:paraId="24D069AD" w14:textId="77777777" w:rsidR="00CE6E57" w:rsidRDefault="00000000">
      <w:pPr>
        <w:pStyle w:val="BodyText"/>
      </w:pPr>
      <w:r>
        <w:t>DNSSEC validation back to the IANA DNSSEC root trust anchor MAY be performed on all DNS queries associated with the validation of domain authorization or control by Remote Network Perspectives used for Multi-Perspective Issuance Corroboration.</w:t>
      </w:r>
    </w:p>
    <w:p w14:paraId="6A72DA14" w14:textId="77777777" w:rsidR="00CE6E57" w:rsidRDefault="00000000">
      <w:pPr>
        <w:pStyle w:val="BodyText"/>
      </w:pPr>
      <w:r>
        <w:t xml:space="preserve">DNSSEC validation back to the IANA DNSSEC root trust anchor is considered outside the scope of self-audits performed to fulfill the requirements in </w:t>
      </w:r>
      <w:hyperlink w:anchor="X4c2dd37f98ce91cdeb71732490e619e21bdf09f">
        <w:r w:rsidR="00CE6E57">
          <w:rPr>
            <w:rStyle w:val="Hyperlink"/>
          </w:rPr>
          <w:t>Section 8.7</w:t>
        </w:r>
      </w:hyperlink>
      <w:r>
        <w:t>. CAs SHALL maintain a record of which domain validation method, including relevant BR version number, they used to validate every domain.</w:t>
      </w:r>
    </w:p>
    <w:p w14:paraId="53250F00" w14:textId="77777777" w:rsidR="00CE6E57" w:rsidRDefault="00000000">
      <w:pPr>
        <w:pStyle w:val="BodyText"/>
      </w:pPr>
      <w:r>
        <w:rPr>
          <w:b/>
          <w:bCs/>
        </w:rPr>
        <w:t>Note</w:t>
      </w:r>
      <w:r>
        <w:t xml:space="preserve">: FQDNs may be listed in Subscriber Certificates using </w:t>
      </w:r>
      <w:r>
        <w:rPr>
          <w:rStyle w:val="VerbatimChar"/>
        </w:rPr>
        <w:t>dNSName</w:t>
      </w:r>
      <w:r>
        <w:t xml:space="preserve">s in the </w:t>
      </w:r>
      <w:r>
        <w:rPr>
          <w:rStyle w:val="VerbatimChar"/>
        </w:rPr>
        <w:t>subjectAltName</w:t>
      </w:r>
      <w:r>
        <w:t xml:space="preserve"> extension or in Subordinate CA Certificates via </w:t>
      </w:r>
      <w:r>
        <w:rPr>
          <w:rStyle w:val="VerbatimChar"/>
        </w:rPr>
        <w:t>dNSName</w:t>
      </w:r>
      <w:r>
        <w:t xml:space="preserve">s in </w:t>
      </w:r>
      <w:r>
        <w:rPr>
          <w:rStyle w:val="VerbatimChar"/>
        </w:rPr>
        <w:t>permittedSubtrees</w:t>
      </w:r>
      <w:r>
        <w:t xml:space="preserve"> within the Name Constraints extension.</w:t>
      </w:r>
    </w:p>
    <w:p w14:paraId="4FBD55C1" w14:textId="77777777" w:rsidR="00CE6E57" w:rsidRDefault="00000000">
      <w:pPr>
        <w:pStyle w:val="Heading5"/>
      </w:pPr>
      <w:bookmarkStart w:id="138" w:name="Xf21d5c26d5ac6b5bcc4168c86b3f63537580852"/>
      <w:r>
        <w:lastRenderedPageBreak/>
        <w:t>3.2.2.4.1 Validating the Applicant as a Domain Contact</w:t>
      </w:r>
    </w:p>
    <w:p w14:paraId="2D8FB664" w14:textId="77777777" w:rsidR="00CE6E57" w:rsidRDefault="00000000">
      <w:pPr>
        <w:pStyle w:val="FirstParagraph"/>
      </w:pPr>
      <w:r>
        <w:t>This method has been retired and MUST NOT be used. Prior validations using this method and validation data gathered according to this method SHALL NOT be used to issue certificates.</w:t>
      </w:r>
    </w:p>
    <w:p w14:paraId="7D54D5AB" w14:textId="77777777" w:rsidR="00CE6E57" w:rsidRDefault="00000000">
      <w:pPr>
        <w:pStyle w:val="Heading5"/>
      </w:pPr>
      <w:bookmarkStart w:id="139" w:name="X2bc8a18bd96f7757161a5c3368bbe4e0a768734"/>
      <w:bookmarkEnd w:id="138"/>
      <w:r>
        <w:t>3.2.2.4.2 Email, Fax, SMS, or Postal Mail to Domain Contact</w:t>
      </w:r>
    </w:p>
    <w:p w14:paraId="3A95FBEE" w14:textId="77777777" w:rsidR="00CE6E57" w:rsidRDefault="00000000">
      <w:pPr>
        <w:pStyle w:val="FirstParagraph"/>
      </w:pPr>
      <w:r>
        <w:t>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14:paraId="26EEA836" w14:textId="77777777" w:rsidR="00CE6E57" w:rsidRDefault="00000000">
      <w:pPr>
        <w:pStyle w:val="BodyText"/>
      </w:pPr>
      <w:r>
        <w:t>Each email, fax, SMS, or postal mail MAY confirm control of multiple Authorization Domain Names.</w:t>
      </w:r>
    </w:p>
    <w:p w14:paraId="2CB7F5C9" w14:textId="77777777" w:rsidR="00CE6E57" w:rsidRDefault="00000000">
      <w:pPr>
        <w:pStyle w:val="BodyText"/>
      </w:pPr>
      <w:r>
        <w:t>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14:paraId="285CF584" w14:textId="77777777" w:rsidR="00CE6E57" w:rsidRDefault="00000000">
      <w:pPr>
        <w:pStyle w:val="BodyText"/>
      </w:pPr>
      <w:r>
        <w:t>The Random Value SHALL be unique in each email, fax, SMS, or postal mail.</w:t>
      </w:r>
    </w:p>
    <w:p w14:paraId="11438619" w14:textId="77777777" w:rsidR="00CE6E57" w:rsidRDefault="00000000">
      <w:pPr>
        <w:pStyle w:val="BodyText"/>
      </w:pPr>
      <w:r>
        <w:t>The CA MAY resend the email, fax, SMS, or postal mail in its entirety, including re-use of the Random Value, provided that the communication’s entire contents and recipient(s) remain unchanged.</w:t>
      </w:r>
    </w:p>
    <w:p w14:paraId="667C28F3" w14:textId="77777777" w:rsidR="00CE6E57"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443BD123"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5D303E8" w14:textId="77777777" w:rsidR="00CE6E57"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4B49AD1A" w14:textId="77777777" w:rsidR="00CE6E57" w:rsidRDefault="00000000">
      <w:pPr>
        <w:pStyle w:val="BodyText"/>
      </w:pPr>
      <w:r>
        <w:lastRenderedPageBreak/>
        <w:t>Effective July 15, 2025: - The CA MUST NOT rely on this method. - Prior validations using this method and validation data gathered according to this method MUST NOT be used to issue Subscriber Certificates.</w:t>
      </w:r>
    </w:p>
    <w:p w14:paraId="6482A5C5" w14:textId="77777777" w:rsidR="00CE6E57" w:rsidRDefault="00000000">
      <w:pPr>
        <w:pStyle w:val="Heading5"/>
      </w:pPr>
      <w:bookmarkStart w:id="140" w:name="X82d3745420c2f5ec2f8407f0a38052315173022"/>
      <w:bookmarkEnd w:id="139"/>
      <w:r>
        <w:t>3.2.2.4.3 Phone Contact with Domain Contact</w:t>
      </w:r>
    </w:p>
    <w:p w14:paraId="031E62EB" w14:textId="77777777" w:rsidR="00CE6E57" w:rsidRDefault="00000000">
      <w:pPr>
        <w:pStyle w:val="FirstParagraph"/>
      </w:pPr>
      <w:r>
        <w:t>This method has been retired and MUST NOT be used. Prior validations using this method and validation data gathered according to this method SHALL NOT be used to issue certificates.</w:t>
      </w:r>
    </w:p>
    <w:p w14:paraId="3FC57783" w14:textId="77777777" w:rsidR="00CE6E57" w:rsidRDefault="00000000">
      <w:pPr>
        <w:pStyle w:val="Heading5"/>
      </w:pPr>
      <w:bookmarkStart w:id="141" w:name="Xc02fcceaa14550369d3ab234b6761be343ecbb7"/>
      <w:bookmarkEnd w:id="140"/>
      <w:r>
        <w:t>3.2.2.4.4 Constructed Email to Domain Contact</w:t>
      </w:r>
    </w:p>
    <w:p w14:paraId="1586A187" w14:textId="77777777" w:rsidR="00CE6E57" w:rsidRDefault="00000000">
      <w:pPr>
        <w:pStyle w:val="FirstParagraph"/>
      </w:pPr>
      <w:r>
        <w:t>Confirm the Applicant’s control over the FQDN by</w:t>
      </w:r>
    </w:p>
    <w:p w14:paraId="68EF86B7" w14:textId="77777777" w:rsidR="00CE6E57" w:rsidRDefault="00000000">
      <w:pPr>
        <w:pStyle w:val="Compact"/>
        <w:numPr>
          <w:ilvl w:val="0"/>
          <w:numId w:val="26"/>
        </w:numPr>
      </w:pPr>
      <w:r>
        <w:t>Sending an email to one or more addresses created by using ‘admin’, ‘administrator’, ‘webmaster’, ‘hostmaster’, or ‘postmaster’ as the local part, followed by the at-sign (“@”), followed by an Authorization Domain Name; and</w:t>
      </w:r>
    </w:p>
    <w:p w14:paraId="4810100B" w14:textId="77777777" w:rsidR="00CE6E57" w:rsidRDefault="00000000">
      <w:pPr>
        <w:pStyle w:val="Compact"/>
        <w:numPr>
          <w:ilvl w:val="0"/>
          <w:numId w:val="26"/>
        </w:numPr>
      </w:pPr>
      <w:r>
        <w:t>including a Random Value in the email; and</w:t>
      </w:r>
    </w:p>
    <w:p w14:paraId="2B444F9D" w14:textId="77777777" w:rsidR="00CE6E57" w:rsidRDefault="00000000">
      <w:pPr>
        <w:pStyle w:val="Compact"/>
        <w:numPr>
          <w:ilvl w:val="0"/>
          <w:numId w:val="26"/>
        </w:numPr>
      </w:pPr>
      <w:r>
        <w:t>receiving a confirming response utilizing the Random Value.</w:t>
      </w:r>
    </w:p>
    <w:p w14:paraId="76AEF6CD" w14:textId="77777777" w:rsidR="00CE6E57" w:rsidRDefault="00000000">
      <w:pPr>
        <w:pStyle w:val="FirstParagraph"/>
      </w:pPr>
      <w:r>
        <w:t>Each email MAY confirm control of multiple FQDNs, provided the Authorization Domain Name used in the email is an Authorization Domain Name for each FQDN being confirmed</w:t>
      </w:r>
    </w:p>
    <w:p w14:paraId="313EFC3A" w14:textId="77777777" w:rsidR="00CE6E57" w:rsidRDefault="00000000">
      <w:pPr>
        <w:pStyle w:val="BodyText"/>
      </w:pPr>
      <w:r>
        <w:t>The Random Value SHALL be unique in each email.</w:t>
      </w:r>
    </w:p>
    <w:p w14:paraId="585F0A52" w14:textId="77777777" w:rsidR="00CE6E57" w:rsidRDefault="00000000">
      <w:pPr>
        <w:pStyle w:val="BodyText"/>
      </w:pPr>
      <w:r>
        <w:t>The email MAY be re-sent in its entirety, including the re-use of the Random Value, provided that its entire contents and recipient SHALL remain unchanged.</w:t>
      </w:r>
    </w:p>
    <w:p w14:paraId="511BD00B" w14:textId="77777777" w:rsidR="00CE6E57" w:rsidRDefault="00000000">
      <w:pPr>
        <w:pStyle w:val="BodyText"/>
      </w:pPr>
      <w:r>
        <w:t>The Random Value SHALL remain valid for use in a confirming response for no more than 30 days from its creation. The CPS MAY specify a shorter validity period for Random Values.</w:t>
      </w:r>
    </w:p>
    <w:p w14:paraId="3309112F"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7DE51415" w14:textId="77777777" w:rsidR="00CE6E57" w:rsidRDefault="00000000">
      <w:pPr>
        <w:pStyle w:val="Heading5"/>
      </w:pPr>
      <w:bookmarkStart w:id="142" w:name="X6f5c3dbdbd9e06817481edd05ad8465c963855f"/>
      <w:bookmarkEnd w:id="141"/>
      <w:r>
        <w:t>3.2.2.4.5 Domain Authorization Document</w:t>
      </w:r>
    </w:p>
    <w:p w14:paraId="58406BEE" w14:textId="77777777" w:rsidR="00CE6E57" w:rsidRDefault="00000000">
      <w:pPr>
        <w:pStyle w:val="FirstParagraph"/>
      </w:pPr>
      <w:r>
        <w:t>This method has been retired and MUST NOT be used. Prior validations using this method and validation data gathered according to this method SHALL NOT be used to issue certificates.</w:t>
      </w:r>
    </w:p>
    <w:p w14:paraId="3A795E81" w14:textId="77777777" w:rsidR="00CE6E57" w:rsidRDefault="00000000">
      <w:pPr>
        <w:pStyle w:val="Heading5"/>
      </w:pPr>
      <w:bookmarkStart w:id="143" w:name="X6997ab2d1df25019539e4848a9d82d2c1565cbf"/>
      <w:bookmarkEnd w:id="142"/>
      <w:r>
        <w:t>3.2.2.4.6 Agreed-Upon Change to Website</w:t>
      </w:r>
    </w:p>
    <w:p w14:paraId="5D2B5AEB" w14:textId="77777777" w:rsidR="00CE6E57" w:rsidRDefault="00000000">
      <w:pPr>
        <w:pStyle w:val="FirstParagraph"/>
      </w:pPr>
      <w:r>
        <w:t>This method has been retired and MUST NOT be used. Prior validations using this method and validation data gathered according to this method SHALL NOT be used to issue certificates.</w:t>
      </w:r>
    </w:p>
    <w:p w14:paraId="634BE454" w14:textId="77777777" w:rsidR="00CE6E57" w:rsidRDefault="00000000">
      <w:pPr>
        <w:pStyle w:val="Heading5"/>
      </w:pPr>
      <w:bookmarkStart w:id="144" w:name="Xa5ae09cf4f77174f48d4ae456753661db6e6726"/>
      <w:bookmarkEnd w:id="143"/>
      <w:r>
        <w:lastRenderedPageBreak/>
        <w:t>3.2.2.4.7 DNS Change</w:t>
      </w:r>
    </w:p>
    <w:p w14:paraId="71834720" w14:textId="77777777" w:rsidR="00CE6E57" w:rsidRDefault="00000000">
      <w:pPr>
        <w:pStyle w:val="FirstParagraph"/>
      </w:pPr>
      <w:r>
        <w:t>Confirming the Applicant’s control over the FQDN by confirming the presence of a Random Value or Request Token in a DNS CNAME, TXT or CAA record for either 1. an Authorization Domain Name; or 2. an Authorization Domain Name that is prefixed with a Domain Label that begins with an underscore character.</w:t>
      </w:r>
    </w:p>
    <w:p w14:paraId="544C83F2" w14:textId="77777777" w:rsidR="00CE6E57" w:rsidRDefault="00000000">
      <w:pPr>
        <w:pStyle w:val="BodyText"/>
      </w:pPr>
      <w:r>
        <w:t>If a Random Value is used, the CA SHALL provide a Random Value unique to the Certificate request and SHALL not use the Random Value after</w:t>
      </w:r>
    </w:p>
    <w:p w14:paraId="166EB55B" w14:textId="77777777" w:rsidR="00CE6E57" w:rsidRDefault="00000000">
      <w:pPr>
        <w:pStyle w:val="Compact"/>
        <w:numPr>
          <w:ilvl w:val="0"/>
          <w:numId w:val="27"/>
        </w:numPr>
      </w:pPr>
      <w:r>
        <w:t>30 days; or</w:t>
      </w:r>
    </w:p>
    <w:p w14:paraId="303020C0" w14:textId="77777777" w:rsidR="00CE6E57" w:rsidRDefault="00000000">
      <w:pPr>
        <w:pStyle w:val="Compact"/>
        <w:numPr>
          <w:ilvl w:val="0"/>
          <w:numId w:val="27"/>
        </w:numPr>
      </w:pPr>
      <w:r>
        <w:t xml:space="preserve">if the Applicant submitted the Certificate request, the time frame permitted for reuse of validated information relevant to the Certificate (such as in </w:t>
      </w:r>
      <w:hyperlink w:anchor="Xf11a77e399edeb4c8051db06dad4a453b717d01">
        <w:r w:rsidR="00CE6E57">
          <w:rPr>
            <w:rStyle w:val="Hyperlink"/>
          </w:rPr>
          <w:t>Section 4.2.1</w:t>
        </w:r>
      </w:hyperlink>
      <w:r>
        <w:t xml:space="preserve"> of these Guidelines or Section 3.2.2.14.3 of the EV Guidelines).</w:t>
      </w:r>
    </w:p>
    <w:p w14:paraId="41654489" w14:textId="77777777" w:rsidR="00CE6E57" w:rsidRDefault="00000000">
      <w:pPr>
        <w:pStyle w:val="FirstParagraph"/>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challenge information (i.e. Random Value or Request Token) as the Primary Network Perspective.</w:t>
      </w:r>
    </w:p>
    <w:p w14:paraId="65030CFD"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1164237" w14:textId="77777777" w:rsidR="00CE6E57" w:rsidRDefault="00000000">
      <w:pPr>
        <w:pStyle w:val="Heading5"/>
      </w:pPr>
      <w:bookmarkStart w:id="145" w:name="X257c001497ae6b9113b1830efe20a1010286930"/>
      <w:bookmarkEnd w:id="144"/>
      <w:r>
        <w:t>3.2.2.4.8 IP Address</w:t>
      </w:r>
    </w:p>
    <w:p w14:paraId="0DF71EEF" w14:textId="77777777" w:rsidR="00CE6E57" w:rsidRDefault="00000000">
      <w:pPr>
        <w:pStyle w:val="FirstParagraph"/>
      </w:pPr>
      <w:r>
        <w:t xml:space="preserve">Confirming the Applicant’s control over the FQDN by confirming that the Applicant controls an IP address returned from a DNS lookup for A or AAAA records for the FQDN in accordance with </w:t>
      </w:r>
      <w:hyperlink w:anchor="X1d2a5979132cd8b96328f2b635437a249826222">
        <w:r w:rsidR="00CE6E57">
          <w:rPr>
            <w:rStyle w:val="Hyperlink"/>
          </w:rPr>
          <w:t>Section 3.2.2.5</w:t>
        </w:r>
      </w:hyperlink>
      <w:r>
        <w:t>.</w:t>
      </w:r>
    </w:p>
    <w:p w14:paraId="5C6A8054"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IP address as the Primary Network Perspective.</w:t>
      </w:r>
    </w:p>
    <w:p w14:paraId="7CC9F79F" w14:textId="77777777" w:rsidR="00CE6E57"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6B2D782F" w14:textId="77777777" w:rsidR="00CE6E57" w:rsidRDefault="00000000">
      <w:pPr>
        <w:pStyle w:val="Heading5"/>
      </w:pPr>
      <w:bookmarkStart w:id="146" w:name="Xa1428f3d6b83ba01c6c5bbaf1ef20dfaf5252b8"/>
      <w:bookmarkEnd w:id="145"/>
      <w:r>
        <w:t>3.2.2.4.9 Test Certificate</w:t>
      </w:r>
    </w:p>
    <w:p w14:paraId="4A6892CB" w14:textId="77777777" w:rsidR="00CE6E57" w:rsidRDefault="00000000">
      <w:pPr>
        <w:pStyle w:val="FirstParagraph"/>
      </w:pPr>
      <w:r>
        <w:t>This method has been retired and MUST NOT be used. Prior validations using this method and validation data gathered according to this method SHALL NOT be used to issue certificates.</w:t>
      </w:r>
    </w:p>
    <w:p w14:paraId="28D448FE" w14:textId="77777777" w:rsidR="00CE6E57" w:rsidRDefault="00000000">
      <w:pPr>
        <w:pStyle w:val="Heading5"/>
      </w:pPr>
      <w:bookmarkStart w:id="147" w:name="X93151c674b668546fdb98db4215350f5eecc1f6"/>
      <w:bookmarkEnd w:id="146"/>
      <w:r>
        <w:lastRenderedPageBreak/>
        <w:t>3.2.2.4.10 TLS Using a Random Value</w:t>
      </w:r>
    </w:p>
    <w:p w14:paraId="73010A8B" w14:textId="77777777" w:rsidR="00CE6E57" w:rsidRDefault="00000000">
      <w:pPr>
        <w:pStyle w:val="FirstParagraph"/>
      </w:pPr>
      <w:r>
        <w:t>This method has been retired and MUST NOT be used. Prior validations using this method and validation data gathered according to this method SHALL NOT be used to issue certificates.</w:t>
      </w:r>
    </w:p>
    <w:p w14:paraId="09FE6146" w14:textId="77777777" w:rsidR="00CE6E57" w:rsidRDefault="00000000">
      <w:pPr>
        <w:pStyle w:val="Heading5"/>
      </w:pPr>
      <w:bookmarkStart w:id="148" w:name="Xab0a44283fc9566d9c672faa597e66dc9c234d6"/>
      <w:bookmarkEnd w:id="147"/>
      <w:r>
        <w:t>3.2.2.4.11 Any Other Method</w:t>
      </w:r>
    </w:p>
    <w:p w14:paraId="7EE667C2" w14:textId="77777777" w:rsidR="00CE6E57" w:rsidRDefault="00000000">
      <w:pPr>
        <w:pStyle w:val="FirstParagraph"/>
      </w:pPr>
      <w:r>
        <w:t>This method has been retired and MUST NOT be used.</w:t>
      </w:r>
    </w:p>
    <w:p w14:paraId="6827798E" w14:textId="77777777" w:rsidR="00CE6E57" w:rsidRDefault="00000000">
      <w:pPr>
        <w:pStyle w:val="Heading5"/>
      </w:pPr>
      <w:bookmarkStart w:id="149" w:name="X9fff463153c6a34bb4e73424a5ea25960b5dd9f"/>
      <w:bookmarkEnd w:id="148"/>
      <w:r>
        <w:t>3.2.2.4.12 Validating Applicant as a Domain Contact</w:t>
      </w:r>
    </w:p>
    <w:p w14:paraId="4D6F34FF" w14:textId="77777777" w:rsidR="00CE6E57" w:rsidRDefault="00000000">
      <w:pPr>
        <w:pStyle w:val="FirstParagraph"/>
      </w:pPr>
      <w:r>
        <w:t>Confirming the Applicant’s control over the FQDN by validating the Applicant is the Domain Contact. This method may only be used if the CA is also the Domain Name Registrar, or an Affiliate of the Registrar, of the Base Domain Name.</w:t>
      </w:r>
    </w:p>
    <w:p w14:paraId="3E50F081"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22764D9" w14:textId="77777777" w:rsidR="00CE6E57"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7C54A674" w14:textId="77777777" w:rsidR="00CE6E57" w:rsidRDefault="00000000">
      <w:pPr>
        <w:pStyle w:val="Heading5"/>
      </w:pPr>
      <w:bookmarkStart w:id="150" w:name="X7642e59687c1a2e72f2d3f2d389d80b26494bab"/>
      <w:bookmarkEnd w:id="149"/>
      <w:r>
        <w:t>3.2.2.4.13 Email to DNS CAA Contact</w:t>
      </w:r>
    </w:p>
    <w:p w14:paraId="5682B73C" w14:textId="77777777" w:rsidR="00CE6E57" w:rsidRDefault="00000000">
      <w:pPr>
        <w:pStyle w:val="FirstParagraph"/>
      </w:pPr>
      <w:r>
        <w:t>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14:paraId="6FBC65D1" w14:textId="77777777" w:rsidR="00CE6E57" w:rsidRDefault="00000000">
      <w:pPr>
        <w:pStyle w:val="BodyText"/>
      </w:pPr>
      <w:r>
        <w:t>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14:paraId="299AE7C8" w14:textId="77777777" w:rsidR="00CE6E57" w:rsidRDefault="00000000">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w:t>
      </w:r>
      <w:r>
        <w:lastRenderedPageBreak/>
        <w:t>for use in a confirming response for no more than 30 days from its creation. The CPS MAY specify a shorter validity period for Random Values.</w:t>
      </w:r>
    </w:p>
    <w:p w14:paraId="36BAAA04"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selected contact address used for domain validation as the Primary Network Perspective.</w:t>
      </w:r>
    </w:p>
    <w:p w14:paraId="3219246F"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9978D05" w14:textId="77777777" w:rsidR="00CE6E57" w:rsidRDefault="00000000">
      <w:pPr>
        <w:pStyle w:val="Heading5"/>
      </w:pPr>
      <w:bookmarkStart w:id="151" w:name="X552cbabb0fe61c8ba9e1c146f48b77caf46d9ec"/>
      <w:bookmarkEnd w:id="150"/>
      <w:r>
        <w:t>3.2.2.4.14 Email to DNS TXT Contact</w:t>
      </w:r>
    </w:p>
    <w:p w14:paraId="1609B25D" w14:textId="77777777" w:rsidR="00CE6E57" w:rsidRDefault="00000000">
      <w:pPr>
        <w:pStyle w:val="FirstParagraph"/>
      </w:pPr>
      <w:r>
        <w:t>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14:paraId="0D0C6072" w14:textId="77777777" w:rsidR="00CE6E57" w:rsidRDefault="00000000">
      <w:pPr>
        <w:pStyle w:val="BodyText"/>
      </w:pPr>
      <w:r>
        <w:t>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14:paraId="2EDCB3E8" w14:textId="77777777" w:rsidR="00CE6E57" w:rsidRDefault="00000000">
      <w:pPr>
        <w:pStyle w:val="BodyText"/>
      </w:pPr>
      <w:r>
        <w:t>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14:paraId="63EE917D"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selected contact address used for domain validation as the Primary Network Perspective.</w:t>
      </w:r>
    </w:p>
    <w:p w14:paraId="525049D1"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D2CB5DC" w14:textId="77777777" w:rsidR="00CE6E57" w:rsidRDefault="00000000">
      <w:pPr>
        <w:pStyle w:val="Heading5"/>
      </w:pPr>
      <w:bookmarkStart w:id="152" w:name="X0038ad1ce81c0e364d5779e8d6a1970654ecc73"/>
      <w:bookmarkEnd w:id="151"/>
      <w:r>
        <w:t>3.2.2.4.15 Phone Contact with Domain Contact</w:t>
      </w:r>
    </w:p>
    <w:p w14:paraId="67499814" w14:textId="77777777" w:rsidR="00CE6E57" w:rsidRDefault="00000000">
      <w:pPr>
        <w:pStyle w:val="FirstParagraph"/>
      </w:pPr>
      <w:r>
        <w:t xml:space="preserve">Confirm the Applicant’s control over the FQDN by calling the Domain Contact’s phone number and obtain a confirming response to validate the ADN. Each phone call MAY confirm control of multiple ADNs provided that the same Domain Contact phone </w:t>
      </w:r>
      <w:r>
        <w:lastRenderedPageBreak/>
        <w:t>number is listed for each ADN being verified and they provide a confirming response for each ADN.</w:t>
      </w:r>
    </w:p>
    <w:p w14:paraId="0D5C2B7C" w14:textId="77777777" w:rsidR="00CE6E57" w:rsidRDefault="00000000">
      <w:pPr>
        <w:pStyle w:val="BodyText"/>
      </w:pPr>
      <w:r>
        <w:t>In the event that someone other than a Domain Contact is reached, the CA MAY request to be transferred to the Domain Contact.</w:t>
      </w:r>
    </w:p>
    <w:p w14:paraId="23FCDCF6" w14:textId="77777777" w:rsidR="00CE6E57" w:rsidRDefault="00000000">
      <w:pPr>
        <w:pStyle w:val="BodyText"/>
      </w:pPr>
      <w:r>
        <w:t>In the event of reaching voicemail, the CA may leave the Random Value and the ADN(s) being validated. The Random Value MUST be returned to the CA to approve the request.</w:t>
      </w:r>
    </w:p>
    <w:p w14:paraId="36B58396" w14:textId="77777777" w:rsidR="00CE6E57" w:rsidRDefault="00000000">
      <w:pPr>
        <w:pStyle w:val="BodyText"/>
      </w:pPr>
      <w:r>
        <w:t>The Random Value SHALL remain valid for use in a confirming response for no more than 30 days from its creation. The CPS MAY specify a shorter validity period for Random Values.</w:t>
      </w:r>
    </w:p>
    <w:p w14:paraId="6C85F080"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96844A0" w14:textId="77777777" w:rsidR="00CE6E57"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601D9E24" w14:textId="77777777" w:rsidR="00CE6E57" w:rsidRDefault="00000000">
      <w:pPr>
        <w:pStyle w:val="BodyText"/>
      </w:pPr>
      <w:r>
        <w:t>Effective July 15, 2025: - The CA MUST NOT rely on this method. - Prior validations using this method and validation data gathered according to this method MUST NOT be used to issue Subscriber Certificates.</w:t>
      </w:r>
    </w:p>
    <w:p w14:paraId="6B48BA1F" w14:textId="77777777" w:rsidR="00CE6E57" w:rsidRDefault="00000000">
      <w:pPr>
        <w:pStyle w:val="Heading5"/>
      </w:pPr>
      <w:bookmarkStart w:id="153" w:name="X473a75fb1f24aeb02921fb2abc8f905d6580c11"/>
      <w:bookmarkEnd w:id="152"/>
      <w:r>
        <w:t>3.2.2.4.16 Phone Contact with DNS TXT Record Phone Contact</w:t>
      </w:r>
    </w:p>
    <w:p w14:paraId="60191871" w14:textId="77777777" w:rsidR="00CE6E57" w:rsidRDefault="00000000">
      <w:pPr>
        <w:pStyle w:val="FirstParagraph"/>
      </w:pPr>
      <w:r>
        <w:t>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14:paraId="3DCB9785" w14:textId="77777777" w:rsidR="00CE6E57" w:rsidRDefault="00000000">
      <w:pPr>
        <w:pStyle w:val="BodyText"/>
      </w:pPr>
      <w:r>
        <w:t>The CA MUST NOT knowingly be transferred or request to be transferred as this phone number has been specifically listed for the purposes of Domain Validation.</w:t>
      </w:r>
    </w:p>
    <w:p w14:paraId="46809572" w14:textId="77777777" w:rsidR="00CE6E57" w:rsidRDefault="00000000">
      <w:pPr>
        <w:pStyle w:val="BodyText"/>
      </w:pPr>
      <w:r>
        <w:t>In the event of reaching voicemail, the CA may leave the Random Value and the ADN(s) being validated. The Random Value MUST be returned to the CA to approve the request.</w:t>
      </w:r>
    </w:p>
    <w:p w14:paraId="4DF1FEDF" w14:textId="77777777" w:rsidR="00CE6E57" w:rsidRDefault="00000000">
      <w:pPr>
        <w:pStyle w:val="BodyText"/>
      </w:pPr>
      <w:r>
        <w:lastRenderedPageBreak/>
        <w:t>The Random Value SHALL remain valid for use in a confirming response for no more than 30 days from its creation. The CPS MAY specify a shorter validity period for Random Values.</w:t>
      </w:r>
    </w:p>
    <w:p w14:paraId="57CB7D4A"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selected contact address used for domain validation as the Primary Network Perspective.</w:t>
      </w:r>
    </w:p>
    <w:p w14:paraId="34925647"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D04A5D3" w14:textId="77777777" w:rsidR="00CE6E57" w:rsidRDefault="00000000">
      <w:pPr>
        <w:pStyle w:val="Heading5"/>
      </w:pPr>
      <w:bookmarkStart w:id="154" w:name="X99b611a618fccf1a95c69adb898f8e9fc145463"/>
      <w:bookmarkEnd w:id="153"/>
      <w:r>
        <w:t>3.2.2.4.17 Phone Contact with DNS CAA Phone Contact</w:t>
      </w:r>
    </w:p>
    <w:p w14:paraId="665A8D28" w14:textId="77777777" w:rsidR="00CE6E57" w:rsidRDefault="00000000">
      <w:pPr>
        <w:pStyle w:val="FirstParagraph"/>
      </w:pPr>
      <w:r>
        <w:t>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14:paraId="3AE61AF6" w14:textId="77777777" w:rsidR="00CE6E57" w:rsidRDefault="00000000">
      <w:pPr>
        <w:pStyle w:val="BodyText"/>
      </w:pPr>
      <w:r>
        <w:t>The CA MUST NOT be transferred or request to be transferred as this phone number has been specifically listed for the purposes of Domain Validation.</w:t>
      </w:r>
    </w:p>
    <w:p w14:paraId="28A52AA2" w14:textId="77777777" w:rsidR="00CE6E57" w:rsidRDefault="00000000">
      <w:pPr>
        <w:pStyle w:val="BodyText"/>
      </w:pPr>
      <w:r>
        <w:t>In the event of reaching voicemail, the CA may leave the Random Value and the ADN(s) being validated. The Random Value MUST be returned to the CA to approve the request.</w:t>
      </w:r>
    </w:p>
    <w:p w14:paraId="63614577" w14:textId="77777777" w:rsidR="00CE6E57" w:rsidRDefault="00000000">
      <w:pPr>
        <w:pStyle w:val="BodyText"/>
      </w:pPr>
      <w:r>
        <w:t>The Random Value SHALL remain valid for use in a confirming response for no more than 30 days from its creation. The CPS MAY specify a shorter validity period for Random Values.</w:t>
      </w:r>
    </w:p>
    <w:p w14:paraId="25B2E469"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selected contact address used for domain validation as the Primary Network Perspective.</w:t>
      </w:r>
    </w:p>
    <w:p w14:paraId="5AF1657D"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79CF41FA" w14:textId="77777777" w:rsidR="00CE6E57" w:rsidRDefault="00000000">
      <w:pPr>
        <w:pStyle w:val="Heading5"/>
      </w:pPr>
      <w:bookmarkStart w:id="155" w:name="Xc46000129b0d394eceab9eaea84e163722f6ebc"/>
      <w:bookmarkEnd w:id="154"/>
      <w:r>
        <w:t>3.2.2.4.18 Agreed-Upon Change to Website v2</w:t>
      </w:r>
    </w:p>
    <w:p w14:paraId="1F22FE4C" w14:textId="77777777" w:rsidR="00CE6E57" w:rsidRDefault="00000000">
      <w:pPr>
        <w:pStyle w:val="FirstParagraph"/>
      </w:pPr>
      <w:r>
        <w:t>Confirming the Applicant’s control over the FQDN by verifying that the Request Token or Random Value is contained in the contents of a file.</w:t>
      </w:r>
    </w:p>
    <w:p w14:paraId="1C82616F" w14:textId="77777777" w:rsidR="00CE6E57" w:rsidRDefault="00000000">
      <w:pPr>
        <w:pStyle w:val="Compact"/>
        <w:numPr>
          <w:ilvl w:val="0"/>
          <w:numId w:val="28"/>
        </w:numPr>
      </w:pPr>
      <w:r>
        <w:lastRenderedPageBreak/>
        <w:t>The entire Request Token or Random Value MUST NOT appear in the request used to retrieve the file, and</w:t>
      </w:r>
    </w:p>
    <w:p w14:paraId="50E09F2A" w14:textId="77777777" w:rsidR="00CE6E57" w:rsidRDefault="00000000">
      <w:pPr>
        <w:pStyle w:val="Compact"/>
        <w:numPr>
          <w:ilvl w:val="0"/>
          <w:numId w:val="28"/>
        </w:numPr>
      </w:pPr>
      <w:r>
        <w:t>the CA MUST receive a successful HTTP response from the request (meaning a 2xx HTTP status code must be received).</w:t>
      </w:r>
    </w:p>
    <w:p w14:paraId="5446DECE" w14:textId="77777777" w:rsidR="00CE6E57" w:rsidRDefault="00000000">
      <w:pPr>
        <w:pStyle w:val="FirstParagraph"/>
      </w:pPr>
      <w:r>
        <w:t>The file containing the Request Token or Random Value:</w:t>
      </w:r>
    </w:p>
    <w:p w14:paraId="3DDE68CA" w14:textId="77777777" w:rsidR="00CE6E57" w:rsidRDefault="00000000">
      <w:pPr>
        <w:pStyle w:val="Compact"/>
        <w:numPr>
          <w:ilvl w:val="0"/>
          <w:numId w:val="29"/>
        </w:numPr>
      </w:pPr>
      <w:r>
        <w:t>MUST be located on the Authorization Domain Name, and</w:t>
      </w:r>
    </w:p>
    <w:p w14:paraId="1866F310" w14:textId="77777777" w:rsidR="00CE6E57" w:rsidRDefault="00000000">
      <w:pPr>
        <w:pStyle w:val="Compact"/>
        <w:numPr>
          <w:ilvl w:val="0"/>
          <w:numId w:val="29"/>
        </w:numPr>
      </w:pPr>
      <w:r>
        <w:t>MUST be located under the “/.well-known/pki-validation” directory, and</w:t>
      </w:r>
    </w:p>
    <w:p w14:paraId="408772F2" w14:textId="77777777" w:rsidR="00CE6E57" w:rsidRDefault="00000000">
      <w:pPr>
        <w:pStyle w:val="Compact"/>
        <w:numPr>
          <w:ilvl w:val="0"/>
          <w:numId w:val="29"/>
        </w:numPr>
      </w:pPr>
      <w:r>
        <w:t>MUST be retrieved via either the “http” or “https” scheme, and</w:t>
      </w:r>
    </w:p>
    <w:p w14:paraId="2751885B" w14:textId="77777777" w:rsidR="00CE6E57" w:rsidRDefault="00000000">
      <w:pPr>
        <w:pStyle w:val="Compact"/>
        <w:numPr>
          <w:ilvl w:val="0"/>
          <w:numId w:val="29"/>
        </w:numPr>
      </w:pPr>
      <w:r>
        <w:t>MUST be accessed over an Authorized Port.</w:t>
      </w:r>
    </w:p>
    <w:p w14:paraId="7DE8C7BF" w14:textId="77777777" w:rsidR="00CE6E57" w:rsidRDefault="00000000">
      <w:pPr>
        <w:pStyle w:val="FirstParagraph"/>
      </w:pPr>
      <w:r>
        <w:t>If the CA follows redirects, the following apply:</w:t>
      </w:r>
    </w:p>
    <w:p w14:paraId="6643EF88" w14:textId="77777777" w:rsidR="00CE6E57" w:rsidRDefault="00000000">
      <w:pPr>
        <w:pStyle w:val="Compact"/>
        <w:numPr>
          <w:ilvl w:val="0"/>
          <w:numId w:val="30"/>
        </w:numPr>
      </w:pPr>
      <w:r>
        <w:t>Redirects MUST be initiated at the HTTP protocol layer.</w:t>
      </w:r>
    </w:p>
    <w:p w14:paraId="57492C11" w14:textId="77777777" w:rsidR="00CE6E57" w:rsidRDefault="00000000">
      <w:pPr>
        <w:pStyle w:val="Compact"/>
        <w:numPr>
          <w:ilvl w:val="1"/>
          <w:numId w:val="31"/>
        </w:numPr>
      </w:pPr>
      <w:r>
        <w:t xml:space="preserve">For validations performed on or after July 1, 2021, redirects MUST be the result of a 301, 302, or 307 HTTP status code response, as defined in </w:t>
      </w:r>
      <w:hyperlink r:id="rId30" w:anchor="section-6.4">
        <w:r w:rsidR="00CE6E57">
          <w:rPr>
            <w:rStyle w:val="Hyperlink"/>
          </w:rPr>
          <w:t>RFC 7231, Section 6.4</w:t>
        </w:r>
      </w:hyperlink>
      <w:r>
        <w:t xml:space="preserve">, or a 308 HTTP status code response, as defined in </w:t>
      </w:r>
      <w:hyperlink r:id="rId31" w:anchor="section-3">
        <w:r w:rsidR="00CE6E57">
          <w:rPr>
            <w:rStyle w:val="Hyperlink"/>
          </w:rPr>
          <w:t>RFC 7538, Section 3</w:t>
        </w:r>
      </w:hyperlink>
      <w:r>
        <w:t xml:space="preserve">. Redirects MUST be to the final value of the Location HTTP response header, as defined in </w:t>
      </w:r>
      <w:hyperlink r:id="rId32" w:anchor="section-7.1.2">
        <w:r w:rsidR="00CE6E57">
          <w:rPr>
            <w:rStyle w:val="Hyperlink"/>
          </w:rPr>
          <w:t>RFC 7231, Section 7.1.2</w:t>
        </w:r>
      </w:hyperlink>
      <w:r>
        <w:t>.</w:t>
      </w:r>
    </w:p>
    <w:p w14:paraId="2D2C6517" w14:textId="77777777" w:rsidR="00CE6E57" w:rsidRDefault="00000000">
      <w:pPr>
        <w:pStyle w:val="Compact"/>
        <w:numPr>
          <w:ilvl w:val="1"/>
          <w:numId w:val="31"/>
        </w:numPr>
      </w:pPr>
      <w:r>
        <w:t xml:space="preserve">For validations performed prior to July 1, 2021, redirects MUST be the result of an HTTP status code result within the 3xx Redirection class of status codes, as defined in </w:t>
      </w:r>
      <w:hyperlink r:id="rId33" w:anchor="section-6.4">
        <w:r w:rsidR="00CE6E57">
          <w:rPr>
            <w:rStyle w:val="Hyperlink"/>
          </w:rPr>
          <w:t>RFC 7231, Section 6.4</w:t>
        </w:r>
      </w:hyperlink>
      <w:r>
        <w:t>. CAs SHOULD limit the accepted status codes and resource URLs to those defined within 1.a.</w:t>
      </w:r>
    </w:p>
    <w:p w14:paraId="1B2EDFD3" w14:textId="77777777" w:rsidR="00CE6E57" w:rsidRDefault="00000000">
      <w:pPr>
        <w:pStyle w:val="Compact"/>
        <w:numPr>
          <w:ilvl w:val="0"/>
          <w:numId w:val="30"/>
        </w:numPr>
      </w:pPr>
      <w:r>
        <w:t>Redirects MUST be to resource URLs with either the “http” or “https” scheme.</w:t>
      </w:r>
    </w:p>
    <w:p w14:paraId="704D6B87" w14:textId="77777777" w:rsidR="00CE6E57" w:rsidRDefault="00000000">
      <w:pPr>
        <w:pStyle w:val="Compact"/>
        <w:numPr>
          <w:ilvl w:val="0"/>
          <w:numId w:val="30"/>
        </w:numPr>
      </w:pPr>
      <w:r>
        <w:t>Redirects MUST be to resource URLs accessed via Authorized Ports.</w:t>
      </w:r>
    </w:p>
    <w:p w14:paraId="65231DFD" w14:textId="77777777" w:rsidR="00CE6E57" w:rsidRDefault="00000000">
      <w:pPr>
        <w:pStyle w:val="FirstParagraph"/>
      </w:pPr>
      <w:r>
        <w:t>If a Random Value is used, then:</w:t>
      </w:r>
    </w:p>
    <w:p w14:paraId="0F426E2C" w14:textId="77777777" w:rsidR="00CE6E57" w:rsidRDefault="00000000">
      <w:pPr>
        <w:pStyle w:val="Compact"/>
        <w:numPr>
          <w:ilvl w:val="0"/>
          <w:numId w:val="32"/>
        </w:numPr>
      </w:pPr>
      <w:r>
        <w:t>The CA MUST provide a Random Value unique to the certificate request.</w:t>
      </w:r>
    </w:p>
    <w:p w14:paraId="028939BF" w14:textId="77777777" w:rsidR="00CE6E57" w:rsidRDefault="00000000">
      <w:pPr>
        <w:pStyle w:val="Compact"/>
        <w:numPr>
          <w:ilvl w:val="0"/>
          <w:numId w:val="32"/>
        </w:numPr>
      </w:pPr>
      <w:r>
        <w:t>The Random Value MUST remain valid for use in a confirming response for no more than 30 days from its creation. The CPS MAY specify a shorter validity period for Random Values, in which case the CA MUST follow its CPS.</w:t>
      </w:r>
    </w:p>
    <w:p w14:paraId="65790ADC" w14:textId="77777777" w:rsidR="00CE6E57"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challenge information (i.e. Random Value or Request Token) as the Primary Network Perspective.</w:t>
      </w:r>
    </w:p>
    <w:p w14:paraId="6FA275C9" w14:textId="77777777" w:rsidR="00CE6E57"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468D8506" w14:textId="77777777" w:rsidR="00CE6E57" w:rsidRDefault="00000000">
      <w:pPr>
        <w:pStyle w:val="Heading5"/>
      </w:pPr>
      <w:bookmarkStart w:id="156" w:name="X3668caebf20c4cdaf2b3d8ef5a761cf401871de"/>
      <w:bookmarkEnd w:id="155"/>
      <w:r>
        <w:lastRenderedPageBreak/>
        <w:t>3.2.2.4.19 Agreed-Upon Change to Website - ACME</w:t>
      </w:r>
    </w:p>
    <w:p w14:paraId="3E350B53" w14:textId="77777777" w:rsidR="00CE6E57" w:rsidRDefault="00000000">
      <w:pPr>
        <w:pStyle w:val="FirstParagraph"/>
      </w:pPr>
      <w:r>
        <w:t>Confirming the Applicant’s control over a FQDN by validating domain control of the FQDN using the ACME HTTP Challenge method defined in Section 8.3 of RFC 8555. The following are additive requirements to RFC 8555.</w:t>
      </w:r>
    </w:p>
    <w:p w14:paraId="14004852" w14:textId="77777777" w:rsidR="00CE6E57" w:rsidRDefault="00000000">
      <w:pPr>
        <w:pStyle w:val="BodyText"/>
      </w:pPr>
      <w:r>
        <w:t>The CA MUST receive a successful HTTP response from the request (meaning a 2xx HTTP status code must be received).</w:t>
      </w:r>
    </w:p>
    <w:p w14:paraId="69E32B1B" w14:textId="77777777" w:rsidR="00CE6E57" w:rsidRDefault="00000000">
      <w:pPr>
        <w:pStyle w:val="BodyText"/>
      </w:pPr>
      <w:r>
        <w:t>The token (as defined in RFC 8555, Section 8.3) MUST NOT be used for more than 30 days from its creation. The CPS MAY specify a shorter validity period for Random Values, in which case the CA MUST follow its CPS.</w:t>
      </w:r>
    </w:p>
    <w:p w14:paraId="4AF9A94A" w14:textId="77777777" w:rsidR="00CE6E57" w:rsidRDefault="00000000">
      <w:pPr>
        <w:pStyle w:val="BodyText"/>
      </w:pPr>
      <w:r>
        <w:t>If the CA follows redirects, the following apply:</w:t>
      </w:r>
    </w:p>
    <w:p w14:paraId="66E046BC" w14:textId="77777777" w:rsidR="00CE6E57" w:rsidRDefault="00000000">
      <w:pPr>
        <w:pStyle w:val="Compact"/>
        <w:numPr>
          <w:ilvl w:val="0"/>
          <w:numId w:val="33"/>
        </w:numPr>
      </w:pPr>
      <w:r>
        <w:t>Redirects MUST be initiated at the HTTP protocol layer.</w:t>
      </w:r>
    </w:p>
    <w:p w14:paraId="450685BE" w14:textId="77777777" w:rsidR="00CE6E57" w:rsidRDefault="00000000">
      <w:pPr>
        <w:pStyle w:val="Compact"/>
        <w:numPr>
          <w:ilvl w:val="1"/>
          <w:numId w:val="34"/>
        </w:numPr>
      </w:pPr>
      <w:r>
        <w:t xml:space="preserve">For validations performed on or after July 1, 2021, redirects MUST be the result of a 301, 302, or 307 HTTP status code response, as defined in </w:t>
      </w:r>
      <w:hyperlink r:id="rId34" w:anchor="section-6.4">
        <w:r w:rsidR="00CE6E57">
          <w:rPr>
            <w:rStyle w:val="Hyperlink"/>
          </w:rPr>
          <w:t>RFC 7231, Section 6.4</w:t>
        </w:r>
      </w:hyperlink>
      <w:r>
        <w:t xml:space="preserve">, or a 308 HTTP status code response, as defined in </w:t>
      </w:r>
      <w:hyperlink r:id="rId35" w:anchor="section-3">
        <w:r w:rsidR="00CE6E57">
          <w:rPr>
            <w:rStyle w:val="Hyperlink"/>
          </w:rPr>
          <w:t>RFC 7538, Section 3</w:t>
        </w:r>
      </w:hyperlink>
      <w:r>
        <w:t xml:space="preserve">. Redirects MUST be to the final value of the Location HTTP response header, as defined in </w:t>
      </w:r>
      <w:hyperlink r:id="rId36" w:anchor="section-7.1.2">
        <w:r w:rsidR="00CE6E57">
          <w:rPr>
            <w:rStyle w:val="Hyperlink"/>
          </w:rPr>
          <w:t>RFC 7231, Section 7.1.2</w:t>
        </w:r>
      </w:hyperlink>
      <w:r>
        <w:t>.</w:t>
      </w:r>
    </w:p>
    <w:p w14:paraId="2645B5FF" w14:textId="77777777" w:rsidR="00CE6E57" w:rsidRDefault="00000000">
      <w:pPr>
        <w:pStyle w:val="Compact"/>
        <w:numPr>
          <w:ilvl w:val="1"/>
          <w:numId w:val="34"/>
        </w:numPr>
      </w:pPr>
      <w:r>
        <w:t xml:space="preserve">For validations performed prior to July 1, 2021, redirects MUST be the result of an HTTP status code result within the 3xx Redirection class of status codes, as defined in </w:t>
      </w:r>
      <w:hyperlink r:id="rId37" w:anchor="section-6.4">
        <w:r w:rsidR="00CE6E57">
          <w:rPr>
            <w:rStyle w:val="Hyperlink"/>
          </w:rPr>
          <w:t>RFC 7231, Section 6.4</w:t>
        </w:r>
      </w:hyperlink>
      <w:r>
        <w:t>. CAs SHOULD limit the accepted status codes and resource URLs to those defined within 1.a.</w:t>
      </w:r>
    </w:p>
    <w:p w14:paraId="5B63C7A9" w14:textId="77777777" w:rsidR="00CE6E57" w:rsidRDefault="00000000">
      <w:pPr>
        <w:pStyle w:val="Compact"/>
        <w:numPr>
          <w:ilvl w:val="0"/>
          <w:numId w:val="33"/>
        </w:numPr>
      </w:pPr>
      <w:r>
        <w:t>Redirects MUST be to resource URLs with either the “http” or “https” scheme.</w:t>
      </w:r>
    </w:p>
    <w:p w14:paraId="1DEF77F0" w14:textId="77777777" w:rsidR="00CE6E57" w:rsidRDefault="00000000">
      <w:pPr>
        <w:pStyle w:val="Compact"/>
        <w:numPr>
          <w:ilvl w:val="0"/>
          <w:numId w:val="33"/>
        </w:numPr>
      </w:pPr>
      <w:r>
        <w:t>Redirects MUST be to resource URLs accessed via Authorized Ports.</w:t>
      </w:r>
    </w:p>
    <w:p w14:paraId="06D8E7FD" w14:textId="77777777" w:rsidR="00CE6E57"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challenge information (i.e. token) as the Primary Network Perspective.</w:t>
      </w:r>
    </w:p>
    <w:p w14:paraId="4A48986C" w14:textId="77777777" w:rsidR="00CE6E57"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5E0C33F6" w14:textId="77777777" w:rsidR="00CE6E57" w:rsidRDefault="00000000">
      <w:pPr>
        <w:pStyle w:val="Heading5"/>
      </w:pPr>
      <w:bookmarkStart w:id="157" w:name="X70cc905162d65c3d52b487eee972ef7575674e8"/>
      <w:bookmarkEnd w:id="156"/>
      <w:r>
        <w:t>3.2.2.4.20 TLS Using ALPN</w:t>
      </w:r>
    </w:p>
    <w:p w14:paraId="15323E36" w14:textId="77777777" w:rsidR="00CE6E57" w:rsidRDefault="00000000">
      <w:pPr>
        <w:pStyle w:val="FirstParagraph"/>
      </w:pPr>
      <w:r>
        <w:t>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14:paraId="438948ED" w14:textId="77777777" w:rsidR="00CE6E57" w:rsidRDefault="00000000">
      <w:pPr>
        <w:pStyle w:val="BodyText"/>
      </w:pPr>
      <w:r>
        <w:lastRenderedPageBreak/>
        <w:t>The token (as defined in RFC 8737, Section 3) MUST NOT be used for more than 30 days from its creation. The CPS MAY specify a shorter validity period for the token, in which case the CA MUST follow its CPS.</w:t>
      </w:r>
    </w:p>
    <w:p w14:paraId="04BF857E" w14:textId="77777777" w:rsidR="00CE6E57" w:rsidRDefault="00000000">
      <w:pPr>
        <w:pStyle w:val="BodyText"/>
      </w:pPr>
      <w:r>
        <w:t xml:space="preserve">Except for Onion Domain Names, 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challenge information (i.e. token) as the Primary Network Perspective.</w:t>
      </w:r>
    </w:p>
    <w:p w14:paraId="4270DAA3" w14:textId="77777777" w:rsidR="00CE6E57"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7E806AF7" w14:textId="77777777" w:rsidR="00CE6E57" w:rsidRDefault="00000000">
      <w:pPr>
        <w:pStyle w:val="Heading5"/>
      </w:pPr>
      <w:bookmarkStart w:id="158" w:name="X03dfdc32c172a5b0b5814b69b92dbb5985a1e31"/>
      <w:bookmarkEnd w:id="157"/>
      <w:r>
        <w:t>3.2.2.4.21 DNS Labeled with Account ID - ACME</w:t>
      </w:r>
    </w:p>
    <w:p w14:paraId="1F947813" w14:textId="77777777" w:rsidR="00CE6E57" w:rsidRDefault="00000000">
      <w:pPr>
        <w:pStyle w:val="FirstParagraph"/>
      </w:pPr>
      <w:r>
        <w:t xml:space="preserve">Confirming the Applicant’s control over the FQDN by performing the procedure documented for a “dns-account-01” challenge in draft 00 of “Automated Certificate Management Environment (ACME) DNS Labeled With ACME Account ID Challenge,” available at </w:t>
      </w:r>
      <w:hyperlink r:id="rId38">
        <w:r w:rsidR="00CE6E57">
          <w:rPr>
            <w:rStyle w:val="Hyperlink"/>
          </w:rPr>
          <w:t>https://datatracker.ietf.org/doc/draft-ietf-acme-dns-account-label/</w:t>
        </w:r>
      </w:hyperlink>
      <w:r>
        <w:t>.</w:t>
      </w:r>
    </w:p>
    <w:p w14:paraId="1DCF2B93" w14:textId="77777777" w:rsidR="00CE6E57" w:rsidRDefault="00000000">
      <w:pPr>
        <w:pStyle w:val="BodyText"/>
      </w:pPr>
      <w:r>
        <w:t>The token (as defined in draft 00 of “Automated Certificate Management Environment (ACME) DNS Labeled With ACME Account ID Challenge,” Section 3.1) MUST NOT be used for more than 30 days from its creation. The CPS MAY specify a shorter validity period for the token, in which case the CA MUST follow its CPS.</w:t>
      </w:r>
    </w:p>
    <w:p w14:paraId="2FC7627F"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token as the Primary Network Perspective.</w:t>
      </w:r>
    </w:p>
    <w:p w14:paraId="0F1A6F8A"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435CCF7" w14:textId="77777777" w:rsidR="00CE6E57" w:rsidRDefault="00000000">
      <w:pPr>
        <w:pStyle w:val="Heading4"/>
      </w:pPr>
      <w:bookmarkStart w:id="159" w:name="X1d2a5979132cd8b96328f2b635437a249826222"/>
      <w:bookmarkEnd w:id="137"/>
      <w:bookmarkEnd w:id="158"/>
      <w:r>
        <w:t>3.2.2.5 Authentication for an IP Address</w:t>
      </w:r>
    </w:p>
    <w:p w14:paraId="1F04CC51" w14:textId="77777777" w:rsidR="00CE6E57" w:rsidRDefault="00000000">
      <w:pPr>
        <w:pStyle w:val="FirstParagraph"/>
      </w:pPr>
      <w:r>
        <w:t>This section defines the permitted processes and procedures for validating the Applicant’s ownership or control of an IP Address listed in a Certificate.</w:t>
      </w:r>
    </w:p>
    <w:p w14:paraId="161EF5D4" w14:textId="77777777" w:rsidR="00CE6E57" w:rsidRDefault="00000000">
      <w:pPr>
        <w:pStyle w:val="BodyText"/>
      </w:pPr>
      <w:r>
        <w:t>The CA SHALL confirm that prior to issuance, the CA has validated each IP Address listed in the Certificate using at least one of the methods specified in this section.</w:t>
      </w:r>
    </w:p>
    <w:p w14:paraId="3CC9748C" w14:textId="77777777" w:rsidR="00CE6E57" w:rsidRDefault="00000000">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sidR="00CE6E57">
          <w:rPr>
            <w:rStyle w:val="Hyperlink"/>
          </w:rPr>
          <w:t>Section 4.2.1</w:t>
        </w:r>
      </w:hyperlink>
      <w:r>
        <w:t xml:space="preserve"> of this document) prior to Certificate issuance. For purposes of IP Address validation, the </w:t>
      </w:r>
      <w:r>
        <w:lastRenderedPageBreak/>
        <w:t>term Applicant includes the Applicant’s Parent Company, Subsidiary Company, or Affiliate.</w:t>
      </w:r>
    </w:p>
    <w:p w14:paraId="1788F0FC" w14:textId="77777777" w:rsidR="00CE6E57" w:rsidRDefault="00000000">
      <w:pPr>
        <w:pStyle w:val="BodyText"/>
      </w:pPr>
      <w:r>
        <w:t>After July 31, 2019, CAs SHALL maintain a record of which IP validation method, including the relevant BR version number, was used to validate every IP Address.</w:t>
      </w:r>
    </w:p>
    <w:p w14:paraId="7B91AA04" w14:textId="77777777" w:rsidR="00CE6E57" w:rsidRDefault="00000000">
      <w:pPr>
        <w:pStyle w:val="Heading5"/>
      </w:pPr>
      <w:bookmarkStart w:id="160" w:name="X0e2c43cbc3c7fb860d9ef4e837a197c64157240"/>
      <w:r>
        <w:t>3.2.2.5.1 Agreed-Upon Change to Website</w:t>
      </w:r>
    </w:p>
    <w:p w14:paraId="1E345DAE" w14:textId="77777777" w:rsidR="00CE6E57" w:rsidRDefault="00000000">
      <w:pPr>
        <w:pStyle w:val="FirstParagraph"/>
      </w:pPr>
      <w:r>
        <w:t>Confirming the Applicant’s control over the requested IP Address by confirming the presence of a Request Token or Random Value contained in the content of a file or webpage in the form of a meta tag under the “/.well-known/pki-validation” directory, or another path registered with IANA for the purpose of validating control of IP Addresses, on the IP Address that is accessible by the CA via HTTP/HTTPS over an Authorized Port. The Request Token or Random Value MUST NOT appear in the request.</w:t>
      </w:r>
    </w:p>
    <w:p w14:paraId="59FAAA5C" w14:textId="77777777" w:rsidR="00CE6E57" w:rsidRDefault="00000000">
      <w:pPr>
        <w:pStyle w:val="BodyText"/>
      </w:pPr>
      <w:r>
        <w:t>If a Random Value is used, the CA SHALL provide a Random Value unique to the certificate request and SHALL not use the Random Value after the longer of</w:t>
      </w:r>
    </w:p>
    <w:p w14:paraId="00667693" w14:textId="77777777" w:rsidR="00CE6E57" w:rsidRDefault="00000000">
      <w:pPr>
        <w:pStyle w:val="Compact"/>
        <w:numPr>
          <w:ilvl w:val="0"/>
          <w:numId w:val="35"/>
        </w:numPr>
      </w:pPr>
      <w:r>
        <w:t>30 days or</w:t>
      </w:r>
    </w:p>
    <w:p w14:paraId="75DF8F22" w14:textId="77777777" w:rsidR="00CE6E57" w:rsidRDefault="00000000">
      <w:pPr>
        <w:pStyle w:val="Compact"/>
        <w:numPr>
          <w:ilvl w:val="0"/>
          <w:numId w:val="35"/>
        </w:numPr>
      </w:pPr>
      <w:r>
        <w:t xml:space="preserve">if the Applicant submitted the certificate request, the time frame permitted for reuse of validated information relevant to the certificate (such as in </w:t>
      </w:r>
      <w:hyperlink w:anchor="Xf11a77e399edeb4c8051db06dad4a453b717d01">
        <w:r w:rsidR="00CE6E57">
          <w:rPr>
            <w:rStyle w:val="Hyperlink"/>
          </w:rPr>
          <w:t>Section 4.2.1</w:t>
        </w:r>
      </w:hyperlink>
      <w:r>
        <w:t xml:space="preserve"> of this document).</w:t>
      </w:r>
    </w:p>
    <w:p w14:paraId="1C83123A" w14:textId="77777777" w:rsidR="00CE6E57" w:rsidRDefault="00000000">
      <w:pPr>
        <w:pStyle w:val="FirstParagraph"/>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challenge information (i.e. Random Value or Request Token) as the Primary Network Perspective.</w:t>
      </w:r>
    </w:p>
    <w:p w14:paraId="6B5EFB22" w14:textId="77777777" w:rsidR="00CE6E57" w:rsidRDefault="00000000">
      <w:pPr>
        <w:pStyle w:val="Heading5"/>
      </w:pPr>
      <w:bookmarkStart w:id="161" w:name="X9be1e1becd14fc8e9e9b9db783701421d07c52f"/>
      <w:bookmarkEnd w:id="160"/>
      <w:r>
        <w:t>3.2.2.5.2 Email, Fax, SMS, or Postal Mail to IP Address Contact</w:t>
      </w:r>
    </w:p>
    <w:p w14:paraId="35D52CCE" w14:textId="77777777" w:rsidR="00CE6E57" w:rsidRDefault="00000000">
      <w:pPr>
        <w:pStyle w:val="FirstParagraph"/>
      </w:pPr>
      <w:r>
        <w:t>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14:paraId="4E24B294" w14:textId="77777777" w:rsidR="00CE6E57" w:rsidRDefault="00000000">
      <w:pPr>
        <w:pStyle w:val="BodyText"/>
      </w:pPr>
      <w:r>
        <w:t>Each email, fax, SMS, or postal mail MAY confirm control of multiple IP Addresses.</w:t>
      </w:r>
    </w:p>
    <w:p w14:paraId="70E3A623" w14:textId="77777777" w:rsidR="00CE6E57" w:rsidRDefault="00000000">
      <w:pPr>
        <w:pStyle w:val="BodyText"/>
      </w:pPr>
      <w:r>
        <w:t>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14:paraId="68698CC4" w14:textId="77777777" w:rsidR="00CE6E57" w:rsidRDefault="00000000">
      <w:pPr>
        <w:pStyle w:val="BodyText"/>
      </w:pPr>
      <w:r>
        <w:t>The Random Value SHALL be unique in each email, fax, SMS, or postal mail.</w:t>
      </w:r>
    </w:p>
    <w:p w14:paraId="344A2561" w14:textId="77777777" w:rsidR="00CE6E57" w:rsidRDefault="00000000">
      <w:pPr>
        <w:pStyle w:val="BodyText"/>
      </w:pPr>
      <w:r>
        <w:lastRenderedPageBreak/>
        <w:t>The CA MAY resend the email, fax, SMS, or postal mail in its entirety, including re-use of the Random Value, provided that the communication’s entire contents and recipient(s) remain unchanged.</w:t>
      </w:r>
    </w:p>
    <w:p w14:paraId="1B88BC7A" w14:textId="77777777" w:rsidR="00CE6E57"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67B35DAC" w14:textId="77777777" w:rsidR="00CE6E57" w:rsidRDefault="00000000">
      <w:pPr>
        <w:pStyle w:val="Heading5"/>
      </w:pPr>
      <w:bookmarkStart w:id="162" w:name="X47e1ff297959475edbb406816b6ccac6e6c8459"/>
      <w:bookmarkEnd w:id="161"/>
      <w:r>
        <w:t>3.2.2.5.3 Reverse Address Lookup</w:t>
      </w:r>
    </w:p>
    <w:p w14:paraId="671D8904" w14:textId="77777777" w:rsidR="00CE6E57" w:rsidRDefault="00000000">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 </w:t>
      </w:r>
      <w:hyperlink w:anchor="X5e8fa04e2cd845b31d90f2e711d620bbd1630c8">
        <w:r w:rsidR="00CE6E57">
          <w:rPr>
            <w:rStyle w:val="Hyperlink"/>
          </w:rPr>
          <w:t>Section 3.2.2.4</w:t>
        </w:r>
      </w:hyperlink>
      <w:r>
        <w:t>.</w:t>
      </w:r>
    </w:p>
    <w:p w14:paraId="731E501E"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FQDN as the Primary Network Perspective.</w:t>
      </w:r>
    </w:p>
    <w:p w14:paraId="6CF47DCA" w14:textId="77777777" w:rsidR="00CE6E57" w:rsidRDefault="00000000">
      <w:pPr>
        <w:pStyle w:val="Heading5"/>
      </w:pPr>
      <w:bookmarkStart w:id="163" w:name="X5598eea1181395b70f85d472313388e71f8389f"/>
      <w:bookmarkEnd w:id="162"/>
      <w:r>
        <w:t>3.2.2.5.4 Any Other Method</w:t>
      </w:r>
    </w:p>
    <w:p w14:paraId="7A8AA7FD" w14:textId="77777777" w:rsidR="00CE6E57" w:rsidRDefault="00000000">
      <w:pPr>
        <w:pStyle w:val="FirstParagraph"/>
      </w:pPr>
      <w:r>
        <w:t xml:space="preserve">Using any other method of confirmation, including variations of the methods defined in </w:t>
      </w:r>
      <w:hyperlink w:anchor="X1d2a5979132cd8b96328f2b635437a249826222">
        <w:r w:rsidR="00CE6E57">
          <w:rPr>
            <w:rStyle w:val="Hyperlink"/>
          </w:rPr>
          <w:t>Section 3.2.2.5</w:t>
        </w:r>
      </w:hyperlink>
      <w:r>
        <w:t>, provided that the CA maintains documented evidence that the method of confirmation establishes that the Applicant has control over the IP Address to at least the same level of assurance as the methods previously described in version 1.6.2 of these Requirements.</w:t>
      </w:r>
    </w:p>
    <w:p w14:paraId="345B8D9F" w14:textId="77777777" w:rsidR="00CE6E57" w:rsidRDefault="00000000">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w:t>
      </w:r>
      <w:hyperlink w:anchor="X1d2a5979132cd8b96328f2b635437a249826222">
        <w:r w:rsidR="00CE6E57">
          <w:rPr>
            <w:rStyle w:val="Hyperlink"/>
          </w:rPr>
          <w:t>Section 3.2.2.5</w:t>
        </w:r>
      </w:hyperlink>
      <w:r>
        <w:t xml:space="preserve"> MAY continue to be used without revalidation until such certificate naturally expires.</w:t>
      </w:r>
    </w:p>
    <w:p w14:paraId="3754D837" w14:textId="77777777" w:rsidR="00CE6E57" w:rsidRDefault="00000000">
      <w:pPr>
        <w:pStyle w:val="Heading5"/>
      </w:pPr>
      <w:bookmarkStart w:id="164" w:name="X0823df431e20edb49d37b777fb1130f167b4221"/>
      <w:bookmarkEnd w:id="163"/>
      <w:r>
        <w:t>3.2.2.5.5 Phone Contact with IP Address Contact</w:t>
      </w:r>
    </w:p>
    <w:p w14:paraId="4CF78C72" w14:textId="77777777" w:rsidR="00CE6E57" w:rsidRDefault="00000000">
      <w:pPr>
        <w:pStyle w:val="FirstParagraph"/>
      </w:pPr>
      <w:r>
        <w:t>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14:paraId="4FD3E2C8" w14:textId="77777777" w:rsidR="00CE6E57" w:rsidRDefault="00000000">
      <w:pPr>
        <w:pStyle w:val="BodyText"/>
      </w:pPr>
      <w:r>
        <w:t>In the event that someone other than an IP Address Contact is reached, the CA MAY request to be transferred to the IP Address Contact.</w:t>
      </w:r>
    </w:p>
    <w:p w14:paraId="0EAFE5AE" w14:textId="77777777" w:rsidR="00CE6E57" w:rsidRDefault="00000000">
      <w:pPr>
        <w:pStyle w:val="BodyText"/>
      </w:pPr>
      <w:r>
        <w:lastRenderedPageBreak/>
        <w:t>In the event of reaching voicemail, the CA may leave the Random Value and the IP Address(es) being validated. The Random Value MUST be returned to the CA to approve the request.</w:t>
      </w:r>
    </w:p>
    <w:p w14:paraId="0D0B0195" w14:textId="77777777" w:rsidR="00CE6E57" w:rsidRDefault="00000000">
      <w:pPr>
        <w:pStyle w:val="BodyText"/>
      </w:pPr>
      <w:r>
        <w:t>The Random Value SHALL remain valid for use in a confirming response for no more than 30 days from its creation. The CPS MAY specify a shorter validity period for Random Values.</w:t>
      </w:r>
    </w:p>
    <w:p w14:paraId="7A485B89" w14:textId="77777777" w:rsidR="00CE6E57" w:rsidRDefault="00000000">
      <w:pPr>
        <w:pStyle w:val="Heading5"/>
      </w:pPr>
      <w:bookmarkStart w:id="165" w:name="Xfa287dab3ad9ad25c87ece5d6573bf4f32c74b3"/>
      <w:bookmarkEnd w:id="164"/>
      <w:r>
        <w:t>3.2.2.5.6 ACME “http-01” method for IP Addresses</w:t>
      </w:r>
    </w:p>
    <w:p w14:paraId="44EC8FA1" w14:textId="77777777" w:rsidR="00CE6E57" w:rsidRDefault="00000000">
      <w:pPr>
        <w:pStyle w:val="FirstParagraph"/>
      </w:pPr>
      <w:r>
        <w:t>Confirming the Applicant’s control over the IP Address by performing the procedure documented for an “http-01” challenge in RFC 8738.</w:t>
      </w:r>
    </w:p>
    <w:p w14:paraId="424EECE1"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challenge information (i.e. token) as the Primary Network Perspective.</w:t>
      </w:r>
    </w:p>
    <w:p w14:paraId="68E241F6" w14:textId="77777777" w:rsidR="00CE6E57" w:rsidRDefault="00000000">
      <w:pPr>
        <w:pStyle w:val="Heading5"/>
      </w:pPr>
      <w:bookmarkStart w:id="166" w:name="Xda9b0ccf1e2fb85c0a0f24148c31f85e17dfbc4"/>
      <w:bookmarkEnd w:id="165"/>
      <w:r>
        <w:t>3.2.2.5.7 ACME “tls-alpn-01” method for IP Addresses</w:t>
      </w:r>
    </w:p>
    <w:p w14:paraId="4B096C7C" w14:textId="77777777" w:rsidR="00CE6E57" w:rsidRDefault="00000000">
      <w:pPr>
        <w:pStyle w:val="FirstParagraph"/>
      </w:pPr>
      <w:r>
        <w:t>Confirming the Applicant’s control over the IP Address by performing the procedure documented for a “tls-alpn-01” challenge in RFC 8738.</w:t>
      </w:r>
    </w:p>
    <w:p w14:paraId="43939D06"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challenge information (i.e. token) as the Primary Network Perspective.</w:t>
      </w:r>
    </w:p>
    <w:p w14:paraId="10FBD011" w14:textId="77777777" w:rsidR="00CE6E57" w:rsidRDefault="00000000">
      <w:pPr>
        <w:pStyle w:val="Heading4"/>
      </w:pPr>
      <w:bookmarkStart w:id="167" w:name="Xce7840efd1833acc9962b5f310c5bd8cad69f39"/>
      <w:bookmarkEnd w:id="159"/>
      <w:bookmarkEnd w:id="166"/>
      <w:r>
        <w:t>3.2.2.6 Wildcard Domain Validation</w:t>
      </w:r>
    </w:p>
    <w:p w14:paraId="2769CA55" w14:textId="77777777" w:rsidR="00CE6E57" w:rsidRDefault="00000000">
      <w:pPr>
        <w:pStyle w:val="FirstParagraph"/>
      </w:pPr>
      <w:r>
        <w:t>Before issuing a Wildcard Certificate, the CA MUST establish and follow a documented procedure that determines if the FQDN portion of any Wildcard Domain Name in the Certificate is “registry-controlled” or is a “public suffix” (e.g. “*.com”, “*.co.uk”, see RFC 6454 Section 8.2 for further explanation).</w:t>
      </w:r>
    </w:p>
    <w:p w14:paraId="2083F486" w14:textId="77777777" w:rsidR="00CE6E57" w:rsidRDefault="00000000">
      <w:pPr>
        <w:pStyle w:val="BodyText"/>
      </w:pPr>
      <w:r>
        <w:t>If the FQDN portion of any Wildcard Domain Name is “registry-controlled” or is a “public suffix”, CAs MUST refuse issuance unless the Applicant proves its rightful control of the entire Domain Namespace. (e.g. CAs MUST NOT issue “*.co.uk” or “*.local”, but MAY issue “*.example.com” to Example Co.).</w:t>
      </w:r>
    </w:p>
    <w:p w14:paraId="014883C3" w14:textId="77777777" w:rsidR="00CE6E57" w:rsidRDefault="00000000">
      <w:pPr>
        <w:pStyle w:val="BodyText"/>
      </w:pPr>
      <w:r>
        <w:t xml:space="preserve">Determination of what is “registry-controlled” versus the registerable portion of a Country Code Top-Level Domain Namespace is not standardized at the time of writing and is not a property of the DNS itself. Current best practice is to consult a “public suffix list” such as the </w:t>
      </w:r>
      <w:hyperlink r:id="rId39">
        <w:r w:rsidR="00CE6E57">
          <w:rPr>
            <w:rStyle w:val="Hyperlink"/>
          </w:rPr>
          <w:t>Public Suffix List (PSL)</w:t>
        </w:r>
      </w:hyperlink>
      <w:r>
        <w:t>, and to retrieve a fresh copy regularly.</w:t>
      </w:r>
    </w:p>
    <w:p w14:paraId="55F38377" w14:textId="77777777" w:rsidR="00CE6E57" w:rsidRDefault="00000000">
      <w:pPr>
        <w:pStyle w:val="BodyText"/>
      </w:pPr>
      <w:r>
        <w:t xml:space="preserve">If using the PSL, a CA SHOULD consult the “ICANN DOMAINS” section only, not the “PRIVATE DOMAINS” section. The PSL is updated regularly to contain new gTLDs </w:t>
      </w:r>
      <w:r>
        <w:lastRenderedPageBreak/>
        <w:t>delegated by ICANN, which are listed in the “ICANN DOMAINS” section. A CA is not prohibited from issuing a Wildcard Certificate to the Registrant of an entire gTLD, provided that control of the entire namespace is demonstrated in an appropriate way.</w:t>
      </w:r>
    </w:p>
    <w:p w14:paraId="7A074BD6" w14:textId="77777777" w:rsidR="00CE6E57" w:rsidRDefault="00000000">
      <w:pPr>
        <w:pStyle w:val="Heading4"/>
      </w:pPr>
      <w:bookmarkStart w:id="168" w:name="Xa28099eff0906833661cb97194e2564d745eed6"/>
      <w:bookmarkEnd w:id="167"/>
      <w:r>
        <w:t>3.2.2.7 Data Source Accuracy</w:t>
      </w:r>
    </w:p>
    <w:p w14:paraId="04F553B9" w14:textId="77777777" w:rsidR="00CE6E57" w:rsidRDefault="00000000">
      <w:pPr>
        <w:pStyle w:val="FirstParagraph"/>
      </w:pPr>
      <w:r>
        <w:t>Prior to using any data source as a Reliable Data Source, the CA SHALL evaluate the source for its reliability, accuracy, and resistance to alteration or falsification. The CA SHOULD consider the following during its evaluation:</w:t>
      </w:r>
    </w:p>
    <w:p w14:paraId="529980CD" w14:textId="77777777" w:rsidR="00CE6E57" w:rsidRDefault="00000000">
      <w:pPr>
        <w:pStyle w:val="Compact"/>
        <w:numPr>
          <w:ilvl w:val="0"/>
          <w:numId w:val="36"/>
        </w:numPr>
      </w:pPr>
      <w:r>
        <w:t>The age of the information provided,</w:t>
      </w:r>
    </w:p>
    <w:p w14:paraId="65EF12D6" w14:textId="77777777" w:rsidR="00CE6E57" w:rsidRDefault="00000000">
      <w:pPr>
        <w:pStyle w:val="Compact"/>
        <w:numPr>
          <w:ilvl w:val="0"/>
          <w:numId w:val="36"/>
        </w:numPr>
      </w:pPr>
      <w:r>
        <w:t>The frequency of updates to the information source,</w:t>
      </w:r>
    </w:p>
    <w:p w14:paraId="1FB277D5" w14:textId="77777777" w:rsidR="00CE6E57" w:rsidRDefault="00000000">
      <w:pPr>
        <w:pStyle w:val="Compact"/>
        <w:numPr>
          <w:ilvl w:val="0"/>
          <w:numId w:val="36"/>
        </w:numPr>
      </w:pPr>
      <w:r>
        <w:t>The data provider and purpose of the data collection,</w:t>
      </w:r>
    </w:p>
    <w:p w14:paraId="1CABE2EC" w14:textId="77777777" w:rsidR="00CE6E57" w:rsidRDefault="00000000">
      <w:pPr>
        <w:pStyle w:val="Compact"/>
        <w:numPr>
          <w:ilvl w:val="0"/>
          <w:numId w:val="36"/>
        </w:numPr>
      </w:pPr>
      <w:r>
        <w:t>The public accessibility of the data availability, and</w:t>
      </w:r>
    </w:p>
    <w:p w14:paraId="092D4896" w14:textId="77777777" w:rsidR="00CE6E57" w:rsidRDefault="00000000">
      <w:pPr>
        <w:pStyle w:val="Compact"/>
        <w:numPr>
          <w:ilvl w:val="0"/>
          <w:numId w:val="36"/>
        </w:numPr>
      </w:pPr>
      <w:r>
        <w:t>The relative difficulty in falsifying or altering the data.</w:t>
      </w:r>
    </w:p>
    <w:p w14:paraId="29465598" w14:textId="77777777" w:rsidR="00CE6E57" w:rsidRDefault="00000000">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 </w:t>
      </w:r>
      <w:hyperlink w:anchor="X717456f35997daf739a755e62f9736e96045222">
        <w:r w:rsidR="00CE6E57">
          <w:rPr>
            <w:rStyle w:val="Hyperlink"/>
          </w:rPr>
          <w:t>Section 3.2</w:t>
        </w:r>
      </w:hyperlink>
      <w:r>
        <w:t>.</w:t>
      </w:r>
    </w:p>
    <w:p w14:paraId="0A4E7D6A" w14:textId="77777777" w:rsidR="00CE6E57" w:rsidRDefault="00000000">
      <w:pPr>
        <w:pStyle w:val="Heading4"/>
      </w:pPr>
      <w:bookmarkStart w:id="169" w:name="X0cece3cb5e3a4a653490d082134265262085b42"/>
      <w:bookmarkEnd w:id="168"/>
      <w:r>
        <w:t>3.2.2.8 CAA Records</w:t>
      </w:r>
    </w:p>
    <w:p w14:paraId="002E1325" w14:textId="77777777" w:rsidR="00CE6E57" w:rsidRDefault="00000000">
      <w:pPr>
        <w:pStyle w:val="FirstParagraph"/>
      </w:pPr>
      <w:r>
        <w:t xml:space="preserve">As part of the Certificate issuance process, the CA MUST retrieve and process CAA records in accordance with RFC 8659 for each </w:t>
      </w:r>
      <w:r>
        <w:rPr>
          <w:rStyle w:val="VerbatimChar"/>
        </w:rPr>
        <w:t>dNSName</w:t>
      </w:r>
      <w:r>
        <w:t xml:space="preserve"> in the </w:t>
      </w:r>
      <w:r>
        <w:rPr>
          <w:rStyle w:val="VerbatimChar"/>
        </w:rPr>
        <w:t>subjectAltName</w:t>
      </w:r>
      <w:r>
        <w:t xml:space="preserve"> extension that does not contain an Onion Domain Name. These practices MUST be described in Section 4.2 of the CA’s Certificate Policy and/or Certification Practice Statement, including specifying the set of Issuer Domain Names that the CA recognizes in CAA “issue” or “issuewild” records as permitting it to issue.</w:t>
      </w:r>
    </w:p>
    <w:p w14:paraId="02A1186F" w14:textId="77777777" w:rsidR="00CE6E57" w:rsidRDefault="00000000">
      <w:pPr>
        <w:pStyle w:val="BodyText"/>
      </w:pPr>
      <w:r>
        <w:t xml:space="preserve">Some methods relied upon for validating the Applicant’s ownership or control of the subject domain(s) (see </w:t>
      </w:r>
      <w:hyperlink w:anchor="X5e8fa04e2cd845b31d90f2e711d620bbd1630c8">
        <w:r w:rsidR="00CE6E57">
          <w:rPr>
            <w:rStyle w:val="Hyperlink"/>
          </w:rPr>
          <w:t>Section 3.2.2.4</w:t>
        </w:r>
      </w:hyperlink>
      <w:r>
        <w:t xml:space="preserve">) or IP address(es) (see </w:t>
      </w:r>
      <w:hyperlink w:anchor="X1d2a5979132cd8b96328f2b635437a249826222">
        <w:r w:rsidR="00CE6E57">
          <w:rPr>
            <w:rStyle w:val="Hyperlink"/>
          </w:rPr>
          <w:t>Section 3.2.2.5</w:t>
        </w:r>
      </w:hyperlink>
      <w:r>
        <w:t xml:space="preserve">) to be listed in a certificate require CAA records to be retrieved and processed from additional remote Network Perspectives before Certificate issuance (see </w:t>
      </w:r>
      <w:hyperlink w:anchor="Xd7307c896a4b68c49f81f56ac41fca682deb4b5">
        <w:r w:rsidR="00CE6E57">
          <w:rPr>
            <w:rStyle w:val="Hyperlink"/>
          </w:rPr>
          <w:t>Section 3.2.2.9</w:t>
        </w:r>
      </w:hyperlink>
      <w:r>
        <w:t>). To corroborate the Primary Network Perspective, a remote Network Perspective’s CAA check response MUST be interpreted as permission to issue, regardless of whether the responses from both Perspectives are byte-for-byte identical. Additionally, a CA MAY consider the response from a remote Network Perspective as corroborating if one or both of the Perspectives experience an acceptable CAA record lookup failure, as defined in this section.</w:t>
      </w:r>
    </w:p>
    <w:p w14:paraId="79331152" w14:textId="77777777" w:rsidR="00CE6E57" w:rsidRDefault="00000000">
      <w:pPr>
        <w:pStyle w:val="BodyText"/>
      </w:pPr>
      <w:r>
        <w:t>CAs MAY check CAA records at any other time.</w:t>
      </w:r>
    </w:p>
    <w:p w14:paraId="372C6B71" w14:textId="77777777" w:rsidR="00CE6E57" w:rsidRDefault="00000000">
      <w:pPr>
        <w:pStyle w:val="BodyText"/>
      </w:pPr>
      <w:r>
        <w:t xml:space="preserve">When processing CAA records, CAs MUST process the issue, issuewild, and iodef property tags as specified in RFC 8659, although they are not required to act on the contents of the iodef property tag. Additional property tags MAY be supported, but MUST NOT conflict with or supersede the mandatory property tags set out in this </w:t>
      </w:r>
      <w:r>
        <w:lastRenderedPageBreak/>
        <w:t>document. CAs MUST respect the critical flag and not issue a certificate if they encounter an unrecognized property tag with this flag set.</w:t>
      </w:r>
    </w:p>
    <w:p w14:paraId="3E22A0FF" w14:textId="77777777" w:rsidR="00CE6E57" w:rsidRDefault="00000000">
      <w:pPr>
        <w:pStyle w:val="BodyText"/>
      </w:pPr>
      <w:r>
        <w:t>If the CA issues a certificate after processing a CAA record, it MUST do so within the TTL of the CAA record, or 8 hours, whichever is greater.</w:t>
      </w:r>
    </w:p>
    <w:p w14:paraId="51873366" w14:textId="77777777" w:rsidR="00CE6E57" w:rsidRDefault="00000000">
      <w:pPr>
        <w:pStyle w:val="BodyText"/>
      </w:pPr>
      <w:r>
        <w:t>RFC 8659 requires that CAs “MUST NOT issue a certificate unless the CA determines that either (1) the certificate request is consistent with the applicable CAA RRset or (2) an exception specified in the relevant CP or CPS applies.” For issuances conforming to these Baseline Requirements, CAs MUST NOT rely on any exceptions specified in their CP or CPS unless they are one of the following:</w:t>
      </w:r>
    </w:p>
    <w:p w14:paraId="4ACBA4F3" w14:textId="77777777" w:rsidR="00CE6E57" w:rsidRDefault="00000000">
      <w:pPr>
        <w:pStyle w:val="Compact"/>
        <w:numPr>
          <w:ilvl w:val="0"/>
          <w:numId w:val="37"/>
        </w:numPr>
      </w:pPr>
      <w:r>
        <w:t xml:space="preserve">CAA checking is optional for certificates for which a Certificate Transparency Precertificate (see </w:t>
      </w:r>
      <w:hyperlink w:anchor="Xcb2d3f29b52e459935bf97d91c89d922117914a">
        <w:r w:rsidR="00CE6E57">
          <w:rPr>
            <w:rStyle w:val="Hyperlink"/>
          </w:rPr>
          <w:t>Section 7.1.2.9</w:t>
        </w:r>
      </w:hyperlink>
      <w:r>
        <w:t>) was created and logged in at least two public logs, and for which CAA was checked at time of Precertificate issuance.</w:t>
      </w:r>
    </w:p>
    <w:p w14:paraId="0183D067" w14:textId="77777777" w:rsidR="00CE6E57" w:rsidRDefault="00000000">
      <w:pPr>
        <w:pStyle w:val="Compact"/>
        <w:numPr>
          <w:ilvl w:val="0"/>
          <w:numId w:val="37"/>
        </w:numPr>
      </w:pPr>
      <w:r>
        <w:t xml:space="preserve">CAA checking is optional for certificates issued by a Technically Constrained Subordinate CA Certificate as set out in </w:t>
      </w:r>
      <w:hyperlink w:anchor="Xc8c3c1d12acd9ae15bdba27bfb5e6b3c36dbeba">
        <w:r w:rsidR="00CE6E57">
          <w:rPr>
            <w:rStyle w:val="Hyperlink"/>
          </w:rPr>
          <w:t>Section 7.1.2.3</w:t>
        </w:r>
      </w:hyperlink>
      <w:r>
        <w:t xml:space="preserve"> or </w:t>
      </w:r>
      <w:hyperlink w:anchor="X4b34e41df5400863ce43607cf7e9c043f309c45">
        <w:r w:rsidR="00CE6E57">
          <w:rPr>
            <w:rStyle w:val="Hyperlink"/>
          </w:rPr>
          <w:t>Section 7.1.2.5</w:t>
        </w:r>
      </w:hyperlink>
      <w:r>
        <w:t>, where the lack of CAA checking is an explicit contractual provision in the contract with the Applicant.</w:t>
      </w:r>
    </w:p>
    <w:p w14:paraId="38DEB5E4" w14:textId="77777777" w:rsidR="00CE6E57" w:rsidRDefault="00000000">
      <w:pPr>
        <w:pStyle w:val="FirstParagraph"/>
      </w:pPr>
      <w:r>
        <w:t>CAs are permitted to treat a record lookup failure as permission to issue if:</w:t>
      </w:r>
    </w:p>
    <w:p w14:paraId="52F4C7B1" w14:textId="77777777" w:rsidR="00CE6E57" w:rsidRDefault="00000000">
      <w:pPr>
        <w:pStyle w:val="Compact"/>
        <w:numPr>
          <w:ilvl w:val="0"/>
          <w:numId w:val="38"/>
        </w:numPr>
      </w:pPr>
      <w:r>
        <w:t>the failure is outside the CA’s infrastructure; and</w:t>
      </w:r>
    </w:p>
    <w:p w14:paraId="139DAAC5" w14:textId="77777777" w:rsidR="00CE6E57" w:rsidRDefault="00000000">
      <w:pPr>
        <w:pStyle w:val="Compact"/>
        <w:numPr>
          <w:ilvl w:val="0"/>
          <w:numId w:val="38"/>
        </w:numPr>
      </w:pPr>
      <w:r>
        <w:t>the lookup has been retried at least once; and</w:t>
      </w:r>
    </w:p>
    <w:p w14:paraId="22ACF666" w14:textId="77777777" w:rsidR="00CE6E57" w:rsidRDefault="00000000">
      <w:pPr>
        <w:pStyle w:val="Compact"/>
        <w:numPr>
          <w:ilvl w:val="0"/>
          <w:numId w:val="38"/>
        </w:numPr>
      </w:pPr>
      <w:r>
        <w:t xml:space="preserve">the CA has confirmed that the domain is “Insecure” as defined in </w:t>
      </w:r>
      <w:hyperlink r:id="rId40" w:anchor="section-4.3">
        <w:r w:rsidR="00CE6E57">
          <w:rPr>
            <w:rStyle w:val="Hyperlink"/>
          </w:rPr>
          <w:t>RFC 4035 Section 4.3</w:t>
        </w:r>
      </w:hyperlink>
      <w:r>
        <w:t>.</w:t>
      </w:r>
    </w:p>
    <w:p w14:paraId="60756EAF" w14:textId="77777777" w:rsidR="00CE6E57" w:rsidRDefault="00000000">
      <w:pPr>
        <w:pStyle w:val="FirstParagraph"/>
      </w:pPr>
      <w:r>
        <w:t>CAs MUST document potential issuances that were prevented by a CAA record in sufficient detail to provide feedback to the CA/Browser Forum on the circumstances, and SHOULD dispatch reports of such issuance requests to the contact(s) stipulated in the CAA iodef record(s), if present. CAs are not expected to support URL schemes in the iodef record other than mailto: or https:.</w:t>
      </w:r>
    </w:p>
    <w:p w14:paraId="1424224B" w14:textId="77777777" w:rsidR="00CE6E57" w:rsidRDefault="00000000">
      <w:pPr>
        <w:pStyle w:val="Heading5"/>
      </w:pPr>
      <w:bookmarkStart w:id="170" w:name="Xb6e96977cbef9f06a30a370ec1f258c49e979b9"/>
      <w:r>
        <w:t>3.2.2.8.1 DNSSEC Validation of CAA Records</w:t>
      </w:r>
    </w:p>
    <w:p w14:paraId="49444E3E" w14:textId="77777777" w:rsidR="00CE6E57" w:rsidRDefault="00000000">
      <w:pPr>
        <w:pStyle w:val="FirstParagraph"/>
      </w:pPr>
      <w:r>
        <w:t>Effective March 15th, 2026: DNSSEC validation back to the IANA DNSSEC root trust anchor MUST be performed on all DNS queries associated with CAA record lookups performed by the Primary Network Perspective. The DNS resolver used for all DNS queries associated with CAA record lookups performed by the Primary Network Perspective MUST:</w:t>
      </w:r>
    </w:p>
    <w:p w14:paraId="5C7A86CD" w14:textId="77777777" w:rsidR="00CE6E57" w:rsidRDefault="00000000">
      <w:pPr>
        <w:pStyle w:val="Compact"/>
        <w:numPr>
          <w:ilvl w:val="0"/>
          <w:numId w:val="39"/>
        </w:numPr>
      </w:pPr>
      <w:r>
        <w:t xml:space="preserve">perform DNSSEC validation using the algorithm defined in </w:t>
      </w:r>
      <w:hyperlink r:id="rId41" w:anchor="section-5">
        <w:r w:rsidR="00CE6E57">
          <w:rPr>
            <w:rStyle w:val="Hyperlink"/>
          </w:rPr>
          <w:t>RFC 4035 Section 5</w:t>
        </w:r>
      </w:hyperlink>
      <w:r>
        <w:t>; and</w:t>
      </w:r>
    </w:p>
    <w:p w14:paraId="63923DFD" w14:textId="77777777" w:rsidR="00CE6E57" w:rsidRDefault="00000000">
      <w:pPr>
        <w:pStyle w:val="Compact"/>
        <w:numPr>
          <w:ilvl w:val="0"/>
          <w:numId w:val="39"/>
        </w:numPr>
      </w:pPr>
      <w:r>
        <w:t xml:space="preserve">support NSEC3 as defined in </w:t>
      </w:r>
      <w:hyperlink r:id="rId42">
        <w:r w:rsidR="00CE6E57">
          <w:rPr>
            <w:rStyle w:val="Hyperlink"/>
          </w:rPr>
          <w:t>RFC 5155</w:t>
        </w:r>
      </w:hyperlink>
      <w:r>
        <w:t>; and</w:t>
      </w:r>
    </w:p>
    <w:p w14:paraId="7C60F2BD" w14:textId="77777777" w:rsidR="00CE6E57" w:rsidRDefault="00000000">
      <w:pPr>
        <w:pStyle w:val="Compact"/>
        <w:numPr>
          <w:ilvl w:val="0"/>
          <w:numId w:val="39"/>
        </w:numPr>
      </w:pPr>
      <w:r>
        <w:t xml:space="preserve">support SHA-2 as defined in </w:t>
      </w:r>
      <w:hyperlink r:id="rId43">
        <w:r w:rsidR="00CE6E57">
          <w:rPr>
            <w:rStyle w:val="Hyperlink"/>
          </w:rPr>
          <w:t>RFC 4509</w:t>
        </w:r>
      </w:hyperlink>
      <w:r>
        <w:t xml:space="preserve"> and </w:t>
      </w:r>
      <w:hyperlink r:id="rId44">
        <w:r w:rsidR="00CE6E57">
          <w:rPr>
            <w:rStyle w:val="Hyperlink"/>
          </w:rPr>
          <w:t>RFC 5702</w:t>
        </w:r>
      </w:hyperlink>
      <w:r>
        <w:t>; and</w:t>
      </w:r>
    </w:p>
    <w:p w14:paraId="2E4D4914" w14:textId="77777777" w:rsidR="00CE6E57" w:rsidRDefault="00000000">
      <w:pPr>
        <w:pStyle w:val="Compact"/>
        <w:numPr>
          <w:ilvl w:val="0"/>
          <w:numId w:val="39"/>
        </w:numPr>
      </w:pPr>
      <w:r>
        <w:t xml:space="preserve">properly handle the security concerns enumerated in </w:t>
      </w:r>
      <w:hyperlink r:id="rId45" w:anchor="section-4">
        <w:r w:rsidR="00CE6E57">
          <w:rPr>
            <w:rStyle w:val="Hyperlink"/>
          </w:rPr>
          <w:t>RFC 6840 Section 4</w:t>
        </w:r>
      </w:hyperlink>
      <w:r>
        <w:t>.</w:t>
      </w:r>
    </w:p>
    <w:p w14:paraId="65F94706" w14:textId="77777777" w:rsidR="00CE6E57" w:rsidRDefault="00000000">
      <w:pPr>
        <w:pStyle w:val="FirstParagraph"/>
      </w:pPr>
      <w:r>
        <w:t>Effective March 15th, 2026: CAs MUST NOT use local policy to disable DNSSEC validation on any DNS query associated CAA record lookups.</w:t>
      </w:r>
    </w:p>
    <w:p w14:paraId="2726AB51" w14:textId="77777777" w:rsidR="00CE6E57" w:rsidRDefault="00000000">
      <w:pPr>
        <w:pStyle w:val="BodyText"/>
      </w:pPr>
      <w:r>
        <w:lastRenderedPageBreak/>
        <w:t>Effective March 15th, 2026: DNSSEC-validation errors observed by the Primary Network Perspective (e.g., SERVFAIL) MUST NOT be treated as permission to issue.</w:t>
      </w:r>
    </w:p>
    <w:p w14:paraId="1186F8C1" w14:textId="77777777" w:rsidR="00CE6E57" w:rsidRDefault="00000000">
      <w:pPr>
        <w:pStyle w:val="BodyText"/>
      </w:pPr>
      <w:r>
        <w:t>DNSSEC validation back to the IANA DNSSEC root trust anchor MAY be performed on all DNS queries associated with CAA record lookups performed by Remote Network Perspectives as part of Multi-Perspective Issuance Corroboration.</w:t>
      </w:r>
    </w:p>
    <w:p w14:paraId="0201ABAE" w14:textId="77777777" w:rsidR="00CE6E57" w:rsidRDefault="00000000">
      <w:pPr>
        <w:pStyle w:val="BodyText"/>
      </w:pPr>
      <w:r>
        <w:t xml:space="preserve">DNSSEC validation back to the IANA DNSSEC root trust anchor is considered outside the scope of self-audits performed to fulfill the requirements in </w:t>
      </w:r>
      <w:hyperlink w:anchor="X4c2dd37f98ce91cdeb71732490e619e21bdf09f">
        <w:r w:rsidR="00CE6E57">
          <w:rPr>
            <w:rStyle w:val="Hyperlink"/>
          </w:rPr>
          <w:t>Section 8.7</w:t>
        </w:r>
      </w:hyperlink>
      <w:r>
        <w:t>.</w:t>
      </w:r>
    </w:p>
    <w:p w14:paraId="1523E218" w14:textId="77777777" w:rsidR="00CE6E57" w:rsidRDefault="00000000">
      <w:pPr>
        <w:pStyle w:val="Heading4"/>
      </w:pPr>
      <w:bookmarkStart w:id="171" w:name="Xd7307c896a4b68c49f81f56ac41fca682deb4b5"/>
      <w:bookmarkEnd w:id="169"/>
      <w:bookmarkEnd w:id="170"/>
      <w:r>
        <w:t>3.2.2.9 Multi-Perspective Issuance Corroboration</w:t>
      </w:r>
    </w:p>
    <w:p w14:paraId="1CA568D2" w14:textId="77777777" w:rsidR="00CE6E57" w:rsidRDefault="00000000">
      <w:pPr>
        <w:pStyle w:val="FirstParagraph"/>
      </w:pPr>
      <w:r>
        <w:t>Multi-Perspective Issuance Corroboration attempts to corroborate the determinations (i.e., domain validation pass/fail, CAA permission/prohibition) made by the Primary Network Perspective from multiple remote Network Perspectives before Certificate issuance. This process can improve protection against equally-specific prefix Border Gateway Protocol (BGP) attacks or hijacks.</w:t>
      </w:r>
    </w:p>
    <w:p w14:paraId="10B31051" w14:textId="77777777" w:rsidR="00CE6E57" w:rsidRDefault="00000000">
      <w:pPr>
        <w:pStyle w:val="BodyText"/>
      </w:pPr>
      <w:r>
        <w:t>The CA MAY use either the same set, or different sets of Network Perspectives when performing Multi-Perspective Issuance Corroboration for the required 1) Domain Authorization or Control and 2) CAA Record checks.</w:t>
      </w:r>
    </w:p>
    <w:p w14:paraId="4085A69A" w14:textId="77777777" w:rsidR="00CE6E57" w:rsidRDefault="00000000">
      <w:pPr>
        <w:pStyle w:val="BodyText"/>
      </w:pPr>
      <w:r>
        <w:t>The set of responses from the relied upon Network Perspectives MUST provide the CA with the necessary information to allow it to affirmatively assess:</w:t>
      </w:r>
    </w:p>
    <w:p w14:paraId="62553E1B" w14:textId="77777777" w:rsidR="00CE6E57" w:rsidRDefault="00CE6E57">
      <w:pPr>
        <w:pStyle w:val="Compact"/>
        <w:numPr>
          <w:ilvl w:val="0"/>
          <w:numId w:val="40"/>
        </w:numPr>
      </w:pPr>
    </w:p>
    <w:p w14:paraId="7B3C7BAE" w14:textId="77777777" w:rsidR="00CE6E57" w:rsidRDefault="00000000">
      <w:pPr>
        <w:pStyle w:val="Compact"/>
        <w:numPr>
          <w:ilvl w:val="1"/>
          <w:numId w:val="41"/>
        </w:numPr>
      </w:pPr>
      <w:r>
        <w:t>the presence of the expected 1) Random Value, 2) Request Token, 3) IP Address, or 4) Contact Address, as required by the relied upon validation method specified in Sections 3.2.2.4 and 3.2.2.5; and</w:t>
      </w:r>
    </w:p>
    <w:p w14:paraId="5A61B54D" w14:textId="77777777" w:rsidR="00CE6E57" w:rsidRDefault="00CE6E57">
      <w:pPr>
        <w:pStyle w:val="Compact"/>
        <w:numPr>
          <w:ilvl w:val="0"/>
          <w:numId w:val="40"/>
        </w:numPr>
      </w:pPr>
    </w:p>
    <w:p w14:paraId="717524CF" w14:textId="77777777" w:rsidR="00CE6E57" w:rsidRDefault="00000000">
      <w:pPr>
        <w:pStyle w:val="Compact"/>
        <w:numPr>
          <w:ilvl w:val="1"/>
          <w:numId w:val="42"/>
        </w:numPr>
      </w:pPr>
      <w:r>
        <w:t>the CA’s authority to issue to the requested domain(s), as specified in Section 3.2.2.8.</w:t>
      </w:r>
    </w:p>
    <w:p w14:paraId="3612113C" w14:textId="77777777" w:rsidR="00CE6E57" w:rsidRDefault="00CE6E57">
      <w:pPr>
        <w:pStyle w:val="FirstParagraph"/>
      </w:pPr>
      <w:hyperlink w:anchor="X5e8fa04e2cd845b31d90f2e711d620bbd1630c8">
        <w:r>
          <w:rPr>
            <w:rStyle w:val="Hyperlink"/>
          </w:rPr>
          <w:t>Section 3.2.2.4</w:t>
        </w:r>
      </w:hyperlink>
      <w:r w:rsidR="00000000">
        <w:t xml:space="preserve"> and </w:t>
      </w:r>
      <w:hyperlink w:anchor="X1d2a5979132cd8b96328f2b635437a249826222">
        <w:r>
          <w:rPr>
            <w:rStyle w:val="Hyperlink"/>
          </w:rPr>
          <w:t>Section 3.2.2.5</w:t>
        </w:r>
      </w:hyperlink>
      <w:r w:rsidR="00000000">
        <w:t xml:space="preserve"> describe the validation methods that require the use of Multi-Perspective Issuance Corroboration and how a Network Perspective can corroborate the outcomes determined by the Primary Network Perspective.</w:t>
      </w:r>
    </w:p>
    <w:p w14:paraId="6E2C0455" w14:textId="77777777" w:rsidR="00CE6E57" w:rsidRDefault="00000000">
      <w:pPr>
        <w:pStyle w:val="BodyText"/>
      </w:pPr>
      <w:r>
        <w:t xml:space="preserve">Results or information obtained from one Network Perspective MUST NOT be reused or cached when performing validation through subsequent Network Perspectives (e.g., different Network Perspectives cannot rely on a shared DNS cache to prevent an adversary with control of traffic from one Network Perspective from poisoning the DNS cache used by other Network Perspectives). The network infrastructure providing Internet connectivity to a Network Perspective MAY be administered by the same organization providing the computational services required to operate the Network Perspective. All communications between a remote Network Perspective and the CA </w:t>
      </w:r>
      <w:r>
        <w:lastRenderedPageBreak/>
        <w:t>MUST take place over an authenticated and encrypted channel relying on modern protocols (e.g., over HTTPS).</w:t>
      </w:r>
    </w:p>
    <w:p w14:paraId="29AF3368" w14:textId="77777777" w:rsidR="00CE6E57" w:rsidRDefault="00000000">
      <w:pPr>
        <w:pStyle w:val="BodyText"/>
      </w:pPr>
      <w:r>
        <w:t>A Network Perspective MAY use a recursive DNS resolver that is NOT co-located with the Network Perspective. However, the DNS resolver used by the Network Perspective MUST fall within the same Regional Internet Registry service region as the Network Perspective relying upon it. Furthermore, for any pair of DNS resolvers used on a Multi-Perspective Issuance Corroboration attempt, the straight-line distance between the two DNS resolvers MUST be at least 500 km. The location of a DNS resolver is determined by the point where unencapsulated outbound DNS queries are typically first handed off to the network infrastructure providing Internet connectivity to that DNS resolver.</w:t>
      </w:r>
    </w:p>
    <w:p w14:paraId="4153E071" w14:textId="77777777" w:rsidR="00CE6E57" w:rsidRDefault="00000000">
      <w:pPr>
        <w:pStyle w:val="BodyText"/>
      </w:pPr>
      <w:r>
        <w:t>CAs MAY immediately retry Multi-Perspective Issuance Corroboration using the same validation method or an alternative method (e.g., a CA can immediately retry validation using “Email to DNS TXT Contact” if “Agreed-Upon Change to Website - ACME” does not corroborate the outcome of Multi-Perspective Issuance Corroboration). When retrying Multi-Perspective Issuance Corroboration, CAs MUST NOT rely on corroborations from previous attempts. There is no stipulation regarding the maximum number of validation attempts that may be performed in any period of time.</w:t>
      </w:r>
    </w:p>
    <w:p w14:paraId="49D629B7" w14:textId="77777777" w:rsidR="00CE6E57" w:rsidRDefault="00000000">
      <w:pPr>
        <w:pStyle w:val="BodyText"/>
      </w:pPr>
      <w:r>
        <w:t>The “Quorum Requirements” Table describes quorum requirements related to Multi-Perspective Issuance Corroboration. If the CA does NOT rely on the same set of Network Perspectives for both Domain Authorization or Control and CAA Record checks, the quorum requirements MUST be met for both sets of Network Perspectives (i.e.,the Domain Authorization or Control set and the CAA record check set). Network Perspectives are considered distinct when the straight-line distance between them is at least 500 km. Network Perspectives are considered “remote” when they are distinct from the Primary Network Perspective and the other Network Perspectives represented in a quorum.</w:t>
      </w:r>
    </w:p>
    <w:p w14:paraId="380B2314" w14:textId="77777777" w:rsidR="00CE6E57" w:rsidRDefault="00000000">
      <w:pPr>
        <w:pStyle w:val="BodyText"/>
      </w:pPr>
      <w:r>
        <w:t>A CA MAY reuse corroborating evidence for CAA record quorum compliance for a maximum of 398 days. After issuing a Certificate to a domain, remote Network Perspectives MAY omit retrieving and processing CAA records for the same domain or its subdomains in subsequent Certificate requests from the same Applicant for up to a maximum of 398 days.</w:t>
      </w:r>
    </w:p>
    <w:p w14:paraId="1E4D88B0" w14:textId="77777777" w:rsidR="00CE6E57" w:rsidRDefault="00000000">
      <w:pPr>
        <w:pStyle w:val="TableCaption"/>
      </w:pPr>
      <w:r>
        <w:t>Quorum Requirements</w:t>
      </w:r>
    </w:p>
    <w:tbl>
      <w:tblPr>
        <w:tblStyle w:val="Table"/>
        <w:tblW w:w="5000" w:type="pct"/>
        <w:tblLayout w:type="fixed"/>
        <w:tblLook w:val="0020" w:firstRow="1" w:lastRow="0" w:firstColumn="0" w:lastColumn="0" w:noHBand="0" w:noVBand="0"/>
        <w:tblCaption w:val="Quorum Requirements"/>
      </w:tblPr>
      <w:tblGrid>
        <w:gridCol w:w="4680"/>
        <w:gridCol w:w="4680"/>
      </w:tblGrid>
      <w:tr w:rsidR="00CE6E57" w14:paraId="4A04200E" w14:textId="77777777">
        <w:trPr>
          <w:tblHeader/>
        </w:trPr>
        <w:tc>
          <w:tcPr>
            <w:tcW w:w="3960" w:type="dxa"/>
          </w:tcPr>
          <w:p w14:paraId="1F819A49" w14:textId="77777777" w:rsidR="00CE6E57" w:rsidRDefault="00000000">
            <w:pPr>
              <w:pStyle w:val="Compact"/>
            </w:pPr>
            <w:r>
              <w:rPr>
                <w:b/>
                <w:bCs/>
              </w:rPr>
              <w:t># of Distinct Remote Network Perspectives Used</w:t>
            </w:r>
          </w:p>
        </w:tc>
        <w:tc>
          <w:tcPr>
            <w:tcW w:w="3960" w:type="dxa"/>
          </w:tcPr>
          <w:p w14:paraId="4A08ADE6" w14:textId="77777777" w:rsidR="00CE6E57" w:rsidRDefault="00000000">
            <w:pPr>
              <w:pStyle w:val="Compact"/>
            </w:pPr>
            <w:r>
              <w:rPr>
                <w:b/>
                <w:bCs/>
              </w:rPr>
              <w:t># of Allowed non-Corroborations</w:t>
            </w:r>
          </w:p>
        </w:tc>
      </w:tr>
      <w:tr w:rsidR="00CE6E57" w14:paraId="6F7CBB97" w14:textId="77777777">
        <w:tc>
          <w:tcPr>
            <w:tcW w:w="3960" w:type="dxa"/>
          </w:tcPr>
          <w:p w14:paraId="1B4E8836" w14:textId="77777777" w:rsidR="00CE6E57" w:rsidRDefault="00000000">
            <w:pPr>
              <w:pStyle w:val="Compact"/>
            </w:pPr>
            <w:r>
              <w:t>2-5</w:t>
            </w:r>
          </w:p>
        </w:tc>
        <w:tc>
          <w:tcPr>
            <w:tcW w:w="3960" w:type="dxa"/>
          </w:tcPr>
          <w:p w14:paraId="2ECC5244" w14:textId="77777777" w:rsidR="00CE6E57" w:rsidRDefault="00000000">
            <w:pPr>
              <w:pStyle w:val="Compact"/>
            </w:pPr>
            <w:r>
              <w:t>1</w:t>
            </w:r>
          </w:p>
        </w:tc>
      </w:tr>
      <w:tr w:rsidR="00CE6E57" w14:paraId="71F986A9" w14:textId="77777777">
        <w:tc>
          <w:tcPr>
            <w:tcW w:w="3960" w:type="dxa"/>
          </w:tcPr>
          <w:p w14:paraId="1F35753C" w14:textId="77777777" w:rsidR="00CE6E57" w:rsidRDefault="00000000">
            <w:pPr>
              <w:pStyle w:val="Compact"/>
            </w:pPr>
            <w:r>
              <w:t>6+</w:t>
            </w:r>
          </w:p>
        </w:tc>
        <w:tc>
          <w:tcPr>
            <w:tcW w:w="3960" w:type="dxa"/>
          </w:tcPr>
          <w:p w14:paraId="60DF4F7E" w14:textId="77777777" w:rsidR="00CE6E57" w:rsidRDefault="00000000">
            <w:pPr>
              <w:pStyle w:val="Compact"/>
            </w:pPr>
            <w:r>
              <w:t>2</w:t>
            </w:r>
          </w:p>
        </w:tc>
      </w:tr>
    </w:tbl>
    <w:p w14:paraId="0CB00532" w14:textId="77777777" w:rsidR="00CE6E57" w:rsidRDefault="00000000">
      <w:pPr>
        <w:pStyle w:val="BodyText"/>
      </w:pPr>
      <w:r>
        <w:lastRenderedPageBreak/>
        <w:t>Remote Network Perspectives performing Multi-Perspective Issuance Corroboration:</w:t>
      </w:r>
    </w:p>
    <w:p w14:paraId="57C4161F" w14:textId="77777777" w:rsidR="00CE6E57" w:rsidRDefault="00000000">
      <w:pPr>
        <w:pStyle w:val="BodyText"/>
      </w:pPr>
      <w:r>
        <w:t>MUST:</w:t>
      </w:r>
    </w:p>
    <w:p w14:paraId="18917DA1" w14:textId="77777777" w:rsidR="00CE6E57" w:rsidRDefault="00000000">
      <w:pPr>
        <w:pStyle w:val="Compact"/>
        <w:numPr>
          <w:ilvl w:val="0"/>
          <w:numId w:val="43"/>
        </w:numPr>
      </w:pPr>
      <w:r>
        <w:t>Network Hardening</w:t>
      </w:r>
    </w:p>
    <w:p w14:paraId="208D3F37" w14:textId="77777777" w:rsidR="00CE6E57" w:rsidRDefault="00000000">
      <w:pPr>
        <w:pStyle w:val="Compact"/>
        <w:numPr>
          <w:ilvl w:val="1"/>
          <w:numId w:val="44"/>
        </w:numPr>
      </w:pPr>
      <w:r>
        <w:t>Rely upon networks (e.g., Internet Service Providers or Cloud Provider Networks) implementing measures to mitigate BGP routing incidents in the global Internet routing system for providing internet connectivity to the Network Perspective.</w:t>
      </w:r>
    </w:p>
    <w:p w14:paraId="65BEDD85" w14:textId="77777777" w:rsidR="00CE6E57" w:rsidRDefault="00000000">
      <w:pPr>
        <w:pStyle w:val="FirstParagraph"/>
      </w:pPr>
      <w:r>
        <w:t>SHOULD:</w:t>
      </w:r>
    </w:p>
    <w:p w14:paraId="66452E86" w14:textId="77777777" w:rsidR="00CE6E57" w:rsidRDefault="00000000">
      <w:pPr>
        <w:pStyle w:val="Compact"/>
        <w:numPr>
          <w:ilvl w:val="0"/>
          <w:numId w:val="45"/>
        </w:numPr>
      </w:pPr>
      <w:r>
        <w:t>Facility &amp; Service Provider Requirements</w:t>
      </w:r>
    </w:p>
    <w:p w14:paraId="0716CA83" w14:textId="77777777" w:rsidR="00CE6E57" w:rsidRDefault="00000000">
      <w:pPr>
        <w:pStyle w:val="Compact"/>
        <w:numPr>
          <w:ilvl w:val="1"/>
          <w:numId w:val="46"/>
        </w:numPr>
      </w:pPr>
      <w:r>
        <w:t>Be hosted from an ISO/IEC 27001 certified facility or equivalent security framework independently audited and certified or reported.</w:t>
      </w:r>
    </w:p>
    <w:p w14:paraId="1063B26C" w14:textId="77777777" w:rsidR="00CE6E57" w:rsidRDefault="00000000">
      <w:pPr>
        <w:pStyle w:val="Compact"/>
        <w:numPr>
          <w:ilvl w:val="1"/>
          <w:numId w:val="46"/>
        </w:numPr>
      </w:pPr>
      <w:r>
        <w:t>Rely on services covered in one of the following reports: System and Organization Controls 2 (SOC 2), IASE 3000, ENISA 715, FedRAMP Moderate, C5:2020, CSA STAR CCM, or equivalent services framework independently audited and certified or reported.</w:t>
      </w:r>
    </w:p>
    <w:p w14:paraId="5BC0A0DD" w14:textId="77777777" w:rsidR="00CE6E57" w:rsidRDefault="00000000">
      <w:pPr>
        <w:pStyle w:val="Compact"/>
        <w:numPr>
          <w:ilvl w:val="0"/>
          <w:numId w:val="45"/>
        </w:numPr>
      </w:pPr>
      <w:r>
        <w:t>Vulnerability Detection and Patch Management</w:t>
      </w:r>
    </w:p>
    <w:p w14:paraId="07E83101" w14:textId="77777777" w:rsidR="00CE6E57" w:rsidRDefault="00000000">
      <w:pPr>
        <w:pStyle w:val="Compact"/>
        <w:numPr>
          <w:ilvl w:val="1"/>
          <w:numId w:val="47"/>
        </w:numPr>
      </w:pPr>
      <w:r>
        <w:t>Implement intrusion detection and prevention controls to protect against common network and system threats.</w:t>
      </w:r>
    </w:p>
    <w:p w14:paraId="71ACAA5C" w14:textId="77777777" w:rsidR="00CE6E57" w:rsidRDefault="00000000">
      <w:pPr>
        <w:pStyle w:val="Compact"/>
        <w:numPr>
          <w:ilvl w:val="1"/>
          <w:numId w:val="47"/>
        </w:numPr>
      </w:pPr>
      <w:r>
        <w:t>Document and follow a vulnerability correction process that addresses the identification, review, response, and remediation of vulnerabilities.</w:t>
      </w:r>
    </w:p>
    <w:p w14:paraId="081071B4" w14:textId="77777777" w:rsidR="00CE6E57" w:rsidRDefault="00000000">
      <w:pPr>
        <w:pStyle w:val="Compact"/>
        <w:numPr>
          <w:ilvl w:val="1"/>
          <w:numId w:val="47"/>
        </w:numPr>
      </w:pPr>
      <w:r>
        <w:t>Undergo or perform a Vulnerability Scan at least every three (3) months.</w:t>
      </w:r>
    </w:p>
    <w:p w14:paraId="79E6B79E" w14:textId="77777777" w:rsidR="00CE6E57" w:rsidRDefault="00000000">
      <w:pPr>
        <w:pStyle w:val="Compact"/>
        <w:numPr>
          <w:ilvl w:val="1"/>
          <w:numId w:val="47"/>
        </w:numPr>
      </w:pPr>
      <w:r>
        <w:t>Undergo a Penetration Test on at least an annual basis.</w:t>
      </w:r>
    </w:p>
    <w:p w14:paraId="231F0F34" w14:textId="77777777" w:rsidR="00CE6E57" w:rsidRDefault="00000000">
      <w:pPr>
        <w:pStyle w:val="Compact"/>
        <w:numPr>
          <w:ilvl w:val="1"/>
          <w:numId w:val="47"/>
        </w:numPr>
      </w:pPr>
      <w:r>
        <w:t>Apply recommended security patches within six (6) months of the security patch’s availability, unless the CA documents that the security patch would introduce additional vulnerabilities or instabilities that outweigh the benefits of applying the security patch.</w:t>
      </w:r>
    </w:p>
    <w:p w14:paraId="7996F975" w14:textId="77777777" w:rsidR="00CE6E57" w:rsidRDefault="00000000">
      <w:pPr>
        <w:pStyle w:val="Compact"/>
        <w:numPr>
          <w:ilvl w:val="0"/>
          <w:numId w:val="45"/>
        </w:numPr>
      </w:pPr>
      <w:r>
        <w:t>System Hardening</w:t>
      </w:r>
    </w:p>
    <w:p w14:paraId="2FECE6DB" w14:textId="77777777" w:rsidR="00CE6E57" w:rsidRDefault="00000000">
      <w:pPr>
        <w:pStyle w:val="Compact"/>
        <w:numPr>
          <w:ilvl w:val="1"/>
          <w:numId w:val="48"/>
        </w:numPr>
      </w:pPr>
      <w:r>
        <w:t>Disable all accounts, applications, services, protocols, and ports that are not used.</w:t>
      </w:r>
    </w:p>
    <w:p w14:paraId="2E612205" w14:textId="77777777" w:rsidR="00CE6E57" w:rsidRDefault="00000000">
      <w:pPr>
        <w:pStyle w:val="Compact"/>
        <w:numPr>
          <w:ilvl w:val="1"/>
          <w:numId w:val="48"/>
        </w:numPr>
      </w:pPr>
      <w:r>
        <w:t>Implement multi-factor authentication for all user accounts.</w:t>
      </w:r>
    </w:p>
    <w:p w14:paraId="5F62F813" w14:textId="77777777" w:rsidR="00CE6E57" w:rsidRDefault="00000000">
      <w:pPr>
        <w:pStyle w:val="Compact"/>
        <w:numPr>
          <w:ilvl w:val="0"/>
          <w:numId w:val="45"/>
        </w:numPr>
      </w:pPr>
      <w:r>
        <w:t>Network Hardening</w:t>
      </w:r>
    </w:p>
    <w:p w14:paraId="72D3DE12" w14:textId="77777777" w:rsidR="00CE6E57" w:rsidRDefault="00000000">
      <w:pPr>
        <w:pStyle w:val="Compact"/>
        <w:numPr>
          <w:ilvl w:val="1"/>
          <w:numId w:val="49"/>
        </w:numPr>
      </w:pPr>
      <w:r>
        <w:t>Configure each network boundary control (firewall, switch, router, gateway, or other network control device or system) with rules that support only the services, protocols, ports, and communications identified as necessary to its operations.</w:t>
      </w:r>
    </w:p>
    <w:p w14:paraId="44FB4B54" w14:textId="77777777" w:rsidR="00CE6E57" w:rsidRDefault="00000000">
      <w:pPr>
        <w:pStyle w:val="Compact"/>
        <w:numPr>
          <w:ilvl w:val="1"/>
          <w:numId w:val="49"/>
        </w:numPr>
      </w:pPr>
      <w:r>
        <w:t xml:space="preserve">Rely upon networks (e.g., Internet Service Providers) that: 1) use mechanisms based on Secure Inter-Domain Routing (RFC 6480), for example, BGP Prefix Origin Validation (RFC 6811), 2) make use of other non-RPKI route-leak prevention mechanisms (such as RFC 9234), and 3) apply current best practices described in BCP 194. While It is RECOMMENDED that under normal operating conditions Network Perspectives performing Multi-Perspective Issuance </w:t>
      </w:r>
      <w:r>
        <w:lastRenderedPageBreak/>
        <w:t>Corroboration forward all Internet traffic via a network or set of networks that filter RPKI-invalid BGP routes as defined by RFC 6811, it is NOT REQUIRED.</w:t>
      </w:r>
    </w:p>
    <w:p w14:paraId="7785B9D7" w14:textId="77777777" w:rsidR="00CE6E57" w:rsidRDefault="00000000">
      <w:pPr>
        <w:pStyle w:val="FirstParagraph"/>
      </w:pPr>
      <w:r>
        <w:t>Beyond the above considerations, computing systems performing Multi-Perspective Issuance Corroboration are considered outside of the audit scope described in Section 8 of these Requirements.</w:t>
      </w:r>
    </w:p>
    <w:p w14:paraId="603775A0" w14:textId="77777777" w:rsidR="00CE6E57" w:rsidRDefault="00000000">
      <w:pPr>
        <w:pStyle w:val="BodyText"/>
      </w:pPr>
      <w:r>
        <w:t>If any of the above considerations are performed by a Delegated Third Party, the CA MAY obtain reasonable evidence from the Delegated Third Party to ascertain assurance that one or more of the above considerations are followed. As an exception to Section 1.3.2, Delegated Third Parties are not required to be within the audit scope described in Section 8 of these Requirements to satisfy the above considerations.</w:t>
      </w:r>
    </w:p>
    <w:p w14:paraId="4AA8532A" w14:textId="77777777" w:rsidR="00CE6E57" w:rsidRDefault="00000000">
      <w:pPr>
        <w:pStyle w:val="BodyText"/>
      </w:pPr>
      <w:r>
        <w:t>Phased Implementation Timeline:</w:t>
      </w:r>
    </w:p>
    <w:p w14:paraId="368B5C82" w14:textId="77777777" w:rsidR="00CE6E57" w:rsidRDefault="00000000">
      <w:pPr>
        <w:pStyle w:val="Compact"/>
        <w:numPr>
          <w:ilvl w:val="0"/>
          <w:numId w:val="50"/>
        </w:numPr>
      </w:pPr>
      <w:r>
        <w:rPr>
          <w:i/>
          <w:iCs/>
        </w:rPr>
        <w:t>Effective September 15, 2024</w:t>
      </w:r>
      <w:r>
        <w:t>, the CA SHOULD implement Multi-Perspective Issuance Corroboration using at least two (2) remote Network Perspectives.</w:t>
      </w:r>
    </w:p>
    <w:p w14:paraId="1B68B06F" w14:textId="77777777" w:rsidR="00CE6E57" w:rsidRDefault="00000000">
      <w:pPr>
        <w:pStyle w:val="Compact"/>
        <w:numPr>
          <w:ilvl w:val="0"/>
          <w:numId w:val="50"/>
        </w:numPr>
      </w:pPr>
      <w:r>
        <w:rPr>
          <w:i/>
          <w:iCs/>
        </w:rPr>
        <w:t>Effective March 15, 2025</w:t>
      </w:r>
      <w:r>
        <w:t>, the CA MUST implement Multi-Perspective Issuance Corroboration using at least two (2) remote Network Perspectives. The CA MAY proceed with certificate issuance if the number of remote Network Perspectives that do not corroborate the determinations made by the Primary Network Perspective (“non-corroborations”) is greater than allowed in the Quorum Requirements table.</w:t>
      </w:r>
      <w:r>
        <w:br/>
      </w:r>
    </w:p>
    <w:p w14:paraId="1A455790" w14:textId="77777777" w:rsidR="00CE6E57" w:rsidRDefault="00000000">
      <w:pPr>
        <w:pStyle w:val="Compact"/>
        <w:numPr>
          <w:ilvl w:val="0"/>
          <w:numId w:val="50"/>
        </w:numPr>
      </w:pPr>
      <w:r>
        <w:rPr>
          <w:i/>
          <w:iCs/>
        </w:rPr>
        <w:t>Effective September 15, 2025</w:t>
      </w:r>
      <w:r>
        <w:t>, the CA MUST implement Multi-Perspective Issuance Corroboration using at least two (2) remote Network Perspectives. The CA MUST ensure that the requirements defined in Quorum Requirements Table are satisfied. If the requirements are not satisfied, then the CA MUST NOT proceed with issuance of the Certificate.</w:t>
      </w:r>
    </w:p>
    <w:p w14:paraId="713CDC7E" w14:textId="77777777" w:rsidR="00CE6E57" w:rsidRDefault="00000000">
      <w:pPr>
        <w:pStyle w:val="Compact"/>
        <w:numPr>
          <w:ilvl w:val="0"/>
          <w:numId w:val="50"/>
        </w:numPr>
      </w:pPr>
      <w:r>
        <w:rPr>
          <w:i/>
          <w:iCs/>
        </w:rPr>
        <w:t>Effective March 15, 2026</w:t>
      </w:r>
      <w:r>
        <w:t>, the CA MUST implement Multi-Perspective Issuance Corroboration using at least three (3)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46E3BBEB" w14:textId="77777777" w:rsidR="00CE6E57" w:rsidRDefault="00000000">
      <w:pPr>
        <w:pStyle w:val="Compact"/>
        <w:numPr>
          <w:ilvl w:val="0"/>
          <w:numId w:val="50"/>
        </w:numPr>
      </w:pPr>
      <w:r>
        <w:rPr>
          <w:i/>
          <w:iCs/>
        </w:rPr>
        <w:t>Effective June 15, 2026</w:t>
      </w:r>
      <w:r>
        <w:t>, the CA MUST implement Multi-Perspective Issuance Corroboration using at least four (4)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29AD00D0" w14:textId="77777777" w:rsidR="00CE6E57" w:rsidRDefault="00000000">
      <w:pPr>
        <w:pStyle w:val="Compact"/>
        <w:numPr>
          <w:ilvl w:val="0"/>
          <w:numId w:val="50"/>
        </w:numPr>
      </w:pPr>
      <w:r>
        <w:rPr>
          <w:i/>
          <w:iCs/>
        </w:rPr>
        <w:t>Effective December 15, 2026</w:t>
      </w:r>
      <w:r>
        <w:t xml:space="preserve">, the CA MUST implement Multi-Perspective Issuance Corroboration using at least five (5) remote Network Perspectives. The CA MUST ensure that the requirements defined in Quorum Requirements Table are satisfied, and the remote Network Perspectives that corroborate the Primary Network Perspective fall </w:t>
      </w:r>
      <w:r>
        <w:lastRenderedPageBreak/>
        <w:t>within the service regions of at least two (2) distinct Regional Internet Registries. If the requirements are not satisfied, then the CA MUST NOT proceed with issuance of the Certificate.</w:t>
      </w:r>
    </w:p>
    <w:p w14:paraId="6D04E841" w14:textId="77777777" w:rsidR="00CE6E57" w:rsidRDefault="00000000">
      <w:pPr>
        <w:pStyle w:val="Heading3"/>
      </w:pPr>
      <w:bookmarkStart w:id="172" w:name="_Toc210556522"/>
      <w:bookmarkStart w:id="173" w:name="_Toc207014196"/>
      <w:bookmarkStart w:id="174" w:name="X5e81d1d1a78dd78ab93cd3533e3d04341ace3b9"/>
      <w:bookmarkEnd w:id="133"/>
      <w:bookmarkEnd w:id="171"/>
      <w:r>
        <w:t>3.2.3 Authentication of individual identity</w:t>
      </w:r>
      <w:bookmarkEnd w:id="172"/>
      <w:bookmarkEnd w:id="173"/>
    </w:p>
    <w:p w14:paraId="704EE465" w14:textId="77777777" w:rsidR="00CE6E57" w:rsidRDefault="00000000">
      <w:pPr>
        <w:pStyle w:val="FirstParagraph"/>
      </w:pPr>
      <w:r>
        <w:t xml:space="preserve">If an Applicant subject to this </w:t>
      </w:r>
      <w:hyperlink w:anchor="X5e81d1d1a78dd78ab93cd3533e3d04341ace3b9">
        <w:r w:rsidR="00CE6E57">
          <w:rPr>
            <w:rStyle w:val="Hyperlink"/>
          </w:rPr>
          <w:t>Section 3.2.3</w:t>
        </w:r>
      </w:hyperlink>
      <w:r>
        <w:t xml:space="preserve"> is a natural person, then the CA SHALL verify the Applicant’s name, Applicant’s address, and the authenticity of the certificate request.</w:t>
      </w:r>
    </w:p>
    <w:p w14:paraId="1D9CEE5B" w14:textId="77777777" w:rsidR="00CE6E57" w:rsidRDefault="00000000">
      <w:pPr>
        <w:pStyle w:val="BodyText"/>
      </w:pPr>
      <w:r>
        <w:t>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14:paraId="2870CFAF" w14:textId="77777777" w:rsidR="00CE6E57" w:rsidRDefault="00000000">
      <w:pPr>
        <w:pStyle w:val="BodyText"/>
      </w:pPr>
      <w:r>
        <w:t>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14:paraId="0ADC3003" w14:textId="77777777" w:rsidR="00CE6E57" w:rsidRDefault="00000000">
      <w:pPr>
        <w:pStyle w:val="BodyText"/>
      </w:pPr>
      <w:r>
        <w:t>The CA SHALL verify the certificate request with the Applicant using a Reliable Method of Communication.</w:t>
      </w:r>
    </w:p>
    <w:p w14:paraId="3C2AA8D9" w14:textId="77777777" w:rsidR="00CE6E57" w:rsidRDefault="00000000">
      <w:pPr>
        <w:pStyle w:val="Heading3"/>
      </w:pPr>
      <w:bookmarkStart w:id="175" w:name="_Toc210556523"/>
      <w:bookmarkStart w:id="176" w:name="_Toc207014197"/>
      <w:bookmarkStart w:id="177" w:name="X90728061f9867a90bf67e006f375b28a50b5101"/>
      <w:bookmarkEnd w:id="174"/>
      <w:r>
        <w:t>3.2.4 Non-verified subscriber information</w:t>
      </w:r>
      <w:bookmarkEnd w:id="175"/>
      <w:bookmarkEnd w:id="176"/>
    </w:p>
    <w:p w14:paraId="4B9C6ACB" w14:textId="77777777" w:rsidR="00CE6E57" w:rsidRDefault="00000000">
      <w:pPr>
        <w:pStyle w:val="Heading3"/>
      </w:pPr>
      <w:bookmarkStart w:id="178" w:name="_Toc210556524"/>
      <w:bookmarkStart w:id="179" w:name="_Toc207014198"/>
      <w:bookmarkStart w:id="180" w:name="X513118830d52cc9f9bac6fbed99af60ff5dcc4a"/>
      <w:bookmarkEnd w:id="177"/>
      <w:r>
        <w:t>3.2.5 Validation of authority</w:t>
      </w:r>
      <w:bookmarkEnd w:id="178"/>
      <w:bookmarkEnd w:id="179"/>
    </w:p>
    <w:p w14:paraId="4AB9BF0B" w14:textId="77777777" w:rsidR="00CE6E57" w:rsidRDefault="00000000">
      <w:pPr>
        <w:pStyle w:val="FirstParagraph"/>
      </w:pPr>
      <w:r>
        <w:t>If the Applicant for a Certificate containing Subject Identity Information is an organization, the CA SHALL use a Reliable Method of Communication to verify the authenticity of the Applicant Representative’s certificate request.</w:t>
      </w:r>
    </w:p>
    <w:p w14:paraId="52E2E5E8" w14:textId="77777777" w:rsidR="00CE6E57" w:rsidRDefault="00000000">
      <w:pPr>
        <w:pStyle w:val="BodyText"/>
      </w:pPr>
      <w:r>
        <w:t xml:space="preserve">The CA MAY use the sources listed in </w:t>
      </w:r>
      <w:hyperlink w:anchor="Xa28b1e088335c6bc0e93517d16c4c6db7d1275c">
        <w:r w:rsidR="00CE6E57">
          <w:rPr>
            <w:rStyle w:val="Hyperlink"/>
          </w:rPr>
          <w:t>Section 3.2.2.1</w:t>
        </w:r>
      </w:hyperlink>
      <w:r>
        <w:t xml:space="preserve"> 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14:paraId="659AD81C" w14:textId="77777777" w:rsidR="00CE6E57" w:rsidRDefault="00000000">
      <w:pPr>
        <w:pStyle w:val="BodyText"/>
      </w:pPr>
      <w:r>
        <w:t>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p w14:paraId="00619A6B" w14:textId="77777777" w:rsidR="00CE6E57" w:rsidRDefault="00000000">
      <w:pPr>
        <w:pStyle w:val="Heading3"/>
      </w:pPr>
      <w:bookmarkStart w:id="181" w:name="_Toc210556525"/>
      <w:bookmarkStart w:id="182" w:name="_Toc207014199"/>
      <w:bookmarkStart w:id="183" w:name="Xaaa79ef419540bf157876be451e4161e37e129a"/>
      <w:bookmarkEnd w:id="180"/>
      <w:r>
        <w:lastRenderedPageBreak/>
        <w:t>3.2.6 Criteria for Interoperation or Certification</w:t>
      </w:r>
      <w:bookmarkEnd w:id="181"/>
      <w:bookmarkEnd w:id="182"/>
    </w:p>
    <w:p w14:paraId="3B6DB218" w14:textId="77777777" w:rsidR="00CE6E57" w:rsidRDefault="00000000">
      <w:pPr>
        <w:pStyle w:val="FirstParagraph"/>
      </w:pPr>
      <w:r>
        <w:t>The CA SHALL disclose all Cross-Certified Subordinate CA Certificates that identify the CA as the Subject, provided that the CA arranged for or accepted the establishment of the trust relationship (i.e. the Cross-Certified Subordinate CA Certificate at issue).</w:t>
      </w:r>
    </w:p>
    <w:p w14:paraId="7A561789" w14:textId="77777777" w:rsidR="00CE6E57" w:rsidRDefault="00000000">
      <w:pPr>
        <w:pStyle w:val="Heading2"/>
      </w:pPr>
      <w:bookmarkStart w:id="184" w:name="_Toc210556526"/>
      <w:bookmarkStart w:id="185" w:name="_Toc207014200"/>
      <w:bookmarkStart w:id="186" w:name="X2dc39610f40291f0b430033932a458690ea1a6c"/>
      <w:bookmarkEnd w:id="127"/>
      <w:bookmarkEnd w:id="183"/>
      <w:r>
        <w:t>3.3 Identification and authentication for re-key requests</w:t>
      </w:r>
      <w:bookmarkEnd w:id="184"/>
      <w:bookmarkEnd w:id="185"/>
    </w:p>
    <w:p w14:paraId="53D1E2AC" w14:textId="77777777" w:rsidR="00CE6E57" w:rsidRDefault="00000000">
      <w:pPr>
        <w:pStyle w:val="Heading3"/>
      </w:pPr>
      <w:bookmarkStart w:id="187" w:name="_Toc210556527"/>
      <w:bookmarkStart w:id="188" w:name="_Toc207014201"/>
      <w:bookmarkStart w:id="189" w:name="X7309319f508392d7a7d397072abfa60a59ed0ab"/>
      <w:r>
        <w:t>3.3.1 Identification and authentication for routine re-key</w:t>
      </w:r>
      <w:bookmarkEnd w:id="187"/>
      <w:bookmarkEnd w:id="188"/>
    </w:p>
    <w:p w14:paraId="35F1BCB9" w14:textId="77777777" w:rsidR="00CE6E57" w:rsidRDefault="00000000">
      <w:pPr>
        <w:pStyle w:val="Heading3"/>
      </w:pPr>
      <w:bookmarkStart w:id="190" w:name="_Toc210556528"/>
      <w:bookmarkStart w:id="191" w:name="_Toc207014202"/>
      <w:bookmarkStart w:id="192" w:name="Xb993101357c6a848b62dd30e5cc3cb2965d74e1"/>
      <w:bookmarkEnd w:id="189"/>
      <w:r>
        <w:t>3.3.2 Identification and authentication for re-key after revocation</w:t>
      </w:r>
      <w:bookmarkEnd w:id="190"/>
      <w:bookmarkEnd w:id="191"/>
    </w:p>
    <w:p w14:paraId="15E1CFB0" w14:textId="77777777" w:rsidR="00CE6E57" w:rsidRDefault="00000000">
      <w:pPr>
        <w:pStyle w:val="Heading2"/>
      </w:pPr>
      <w:bookmarkStart w:id="193" w:name="_Toc210556529"/>
      <w:bookmarkStart w:id="194" w:name="_Toc207014203"/>
      <w:bookmarkStart w:id="195" w:name="X47da36e1073ff655233901fdccf3a37574e4dfd"/>
      <w:bookmarkEnd w:id="186"/>
      <w:bookmarkEnd w:id="192"/>
      <w:r>
        <w:t>3.4 Identification and authentication for revocation request</w:t>
      </w:r>
      <w:bookmarkEnd w:id="193"/>
      <w:bookmarkEnd w:id="194"/>
    </w:p>
    <w:p w14:paraId="12E95B8C" w14:textId="77777777" w:rsidR="00CE6E57" w:rsidRDefault="00000000">
      <w:pPr>
        <w:pStyle w:val="Heading1"/>
      </w:pPr>
      <w:bookmarkStart w:id="196" w:name="_Toc210556530"/>
      <w:bookmarkStart w:id="197" w:name="_Toc207014204"/>
      <w:bookmarkStart w:id="198" w:name="Xe9e11c0b4264065478a4593f971903e94fcbd0a"/>
      <w:bookmarkEnd w:id="103"/>
      <w:bookmarkEnd w:id="195"/>
      <w:r>
        <w:lastRenderedPageBreak/>
        <w:t>4. CERTIFICATE LIFE-CYCLE OPERATIONAL REQUIREMENTS</w:t>
      </w:r>
      <w:bookmarkEnd w:id="196"/>
      <w:bookmarkEnd w:id="197"/>
    </w:p>
    <w:p w14:paraId="1D69BDB6" w14:textId="77777777" w:rsidR="00CE6E57" w:rsidRDefault="00000000">
      <w:pPr>
        <w:pStyle w:val="Heading2"/>
      </w:pPr>
      <w:bookmarkStart w:id="199" w:name="_Toc210556531"/>
      <w:bookmarkStart w:id="200" w:name="_Toc207014205"/>
      <w:bookmarkStart w:id="201" w:name="Xa29494b24bbe73bfe43f57352deb102b29afc14"/>
      <w:r>
        <w:t>4.1 Certificate Application</w:t>
      </w:r>
      <w:bookmarkEnd w:id="199"/>
      <w:bookmarkEnd w:id="200"/>
    </w:p>
    <w:p w14:paraId="7C9FBD44" w14:textId="77777777" w:rsidR="00CE6E57" w:rsidRDefault="00000000">
      <w:pPr>
        <w:pStyle w:val="Heading3"/>
      </w:pPr>
      <w:bookmarkStart w:id="202" w:name="_Toc210556532"/>
      <w:bookmarkStart w:id="203" w:name="_Toc207014206"/>
      <w:bookmarkStart w:id="204" w:name="X54ec4e0eb4b2336ba96ec93d27d2dd054a2f042"/>
      <w:r>
        <w:t>4.1.1 Who can submit a certificate application</w:t>
      </w:r>
      <w:bookmarkEnd w:id="202"/>
      <w:bookmarkEnd w:id="203"/>
    </w:p>
    <w:p w14:paraId="172CC4DA" w14:textId="77777777" w:rsidR="00CE6E57" w:rsidRDefault="00000000">
      <w:pPr>
        <w:pStyle w:val="FirstParagraph"/>
      </w:pPr>
      <w:r>
        <w:t>No stipulation.</w:t>
      </w:r>
    </w:p>
    <w:p w14:paraId="2B88AF72" w14:textId="77777777" w:rsidR="00CE6E57" w:rsidRDefault="00000000">
      <w:pPr>
        <w:pStyle w:val="Heading3"/>
      </w:pPr>
      <w:bookmarkStart w:id="205" w:name="_Toc210556533"/>
      <w:bookmarkStart w:id="206" w:name="_Toc207014207"/>
      <w:bookmarkStart w:id="207" w:name="X2dc98f28d970e6e2e9f9988f5f46fe51b55f43d"/>
      <w:bookmarkEnd w:id="204"/>
      <w:r>
        <w:t>4.1.2 Enrollment process and responsibilities</w:t>
      </w:r>
      <w:bookmarkEnd w:id="205"/>
      <w:bookmarkEnd w:id="206"/>
    </w:p>
    <w:p w14:paraId="35BF707F" w14:textId="77777777" w:rsidR="00CE6E57" w:rsidRDefault="00000000">
      <w:pPr>
        <w:pStyle w:val="FirstParagraph"/>
      </w:pPr>
      <w:r>
        <w:t>Prior to the issuance of a Certificate, the CA SHALL obtain the following documentation from the Applicant:</w:t>
      </w:r>
    </w:p>
    <w:p w14:paraId="0C4B87F0" w14:textId="77777777" w:rsidR="00CE6E57" w:rsidRDefault="00000000">
      <w:pPr>
        <w:pStyle w:val="Compact"/>
        <w:numPr>
          <w:ilvl w:val="0"/>
          <w:numId w:val="51"/>
        </w:numPr>
      </w:pPr>
      <w:r>
        <w:t>A certificate request, which may be electronic; and</w:t>
      </w:r>
    </w:p>
    <w:p w14:paraId="48AAC6D2" w14:textId="77777777" w:rsidR="00CE6E57" w:rsidRDefault="00000000">
      <w:pPr>
        <w:pStyle w:val="Compact"/>
        <w:numPr>
          <w:ilvl w:val="0"/>
          <w:numId w:val="51"/>
        </w:numPr>
      </w:pPr>
      <w:r>
        <w:t>An executed Subscriber Agreement or Terms of Use, which may be electronic.</w:t>
      </w:r>
    </w:p>
    <w:p w14:paraId="5A9A4ED0" w14:textId="77777777" w:rsidR="00CE6E57" w:rsidRDefault="00000000">
      <w:pPr>
        <w:pStyle w:val="FirstParagraph"/>
      </w:pPr>
      <w:r>
        <w:t>The CA SHOULD obtain any additional documentation the CA determines necessary to meet these Requirements.</w:t>
      </w:r>
    </w:p>
    <w:p w14:paraId="6CCE6A4F" w14:textId="77777777" w:rsidR="00CE6E57" w:rsidRDefault="00000000">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 </w:t>
      </w:r>
      <w:hyperlink w:anchor="Xf11a77e399edeb4c8051db06dad4a453b717d01">
        <w:r w:rsidR="00CE6E57">
          <w:rPr>
            <w:rStyle w:val="Hyperlink"/>
          </w:rPr>
          <w:t>Section 4.2.1</w:t>
        </w:r>
      </w:hyperlink>
      <w:r>
        <w:t>, provided that each Certificate is supported by a valid, current certificate request signed by the appropriate Applicant Representative on behalf of the Applicant. The certificate request MAY be made, submitted and/or signed electronically.</w:t>
      </w:r>
    </w:p>
    <w:p w14:paraId="45D1565B" w14:textId="77777777" w:rsidR="00CE6E57" w:rsidRDefault="00000000">
      <w:pPr>
        <w:pStyle w:val="BodyText"/>
      </w:pPr>
      <w:r>
        <w:t>The certificate request MUST contain a request from, or on behalf of, the Applicant for the issuance of a Certificate, and a certification by, or on behalf of, the Applicant that all of the information contained therein is correct.</w:t>
      </w:r>
    </w:p>
    <w:p w14:paraId="0AEAAC11" w14:textId="77777777" w:rsidR="00CE6E57" w:rsidRDefault="00000000">
      <w:pPr>
        <w:pStyle w:val="Heading2"/>
      </w:pPr>
      <w:bookmarkStart w:id="208" w:name="_Toc210556534"/>
      <w:bookmarkStart w:id="209" w:name="_Toc207014208"/>
      <w:bookmarkStart w:id="210" w:name="Xa7c8e55a7e2c3216481f8031a91fe70204390ba"/>
      <w:bookmarkEnd w:id="201"/>
      <w:bookmarkEnd w:id="207"/>
      <w:r>
        <w:t>4.2 Certificate application processing</w:t>
      </w:r>
      <w:bookmarkEnd w:id="208"/>
      <w:bookmarkEnd w:id="209"/>
    </w:p>
    <w:p w14:paraId="67D7B4D5" w14:textId="77777777" w:rsidR="00CE6E57" w:rsidRDefault="00000000">
      <w:pPr>
        <w:pStyle w:val="Heading3"/>
      </w:pPr>
      <w:bookmarkStart w:id="211" w:name="_Toc210556535"/>
      <w:bookmarkStart w:id="212" w:name="_Toc207014209"/>
      <w:bookmarkStart w:id="213" w:name="Xf11a77e399edeb4c8051db06dad4a453b717d01"/>
      <w:r>
        <w:t>4.2.1 Performing identification and authentication functions</w:t>
      </w:r>
      <w:bookmarkEnd w:id="211"/>
      <w:bookmarkEnd w:id="212"/>
    </w:p>
    <w:p w14:paraId="5941331B" w14:textId="77777777" w:rsidR="00CE6E57" w:rsidRDefault="00000000">
      <w:pPr>
        <w:pStyle w:val="FirstParagraph"/>
      </w:pPr>
      <w:r>
        <w:t>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14:paraId="355289F2" w14:textId="77777777" w:rsidR="00CE6E57" w:rsidRDefault="00000000">
      <w:pPr>
        <w:pStyle w:val="BodyText"/>
      </w:pPr>
      <w:r>
        <w:lastRenderedPageBreak/>
        <w:t xml:space="preserve">Applicant information MUST include, but not be limited to, at least one Fully-Qualified Domain Name or IP address to be included in the Certificate’s </w:t>
      </w:r>
      <w:r>
        <w:rPr>
          <w:rStyle w:val="VerbatimChar"/>
        </w:rPr>
        <w:t>subjectAltName</w:t>
      </w:r>
      <w:r>
        <w:t xml:space="preserve"> extension.</w:t>
      </w:r>
    </w:p>
    <w:p w14:paraId="3A82DB69" w14:textId="77777777" w:rsidR="00CE6E57" w:rsidRDefault="00CE6E57">
      <w:pPr>
        <w:pStyle w:val="BodyText"/>
      </w:pPr>
      <w:hyperlink w:anchor="Xd8dbf126b99db7d89ad58c0292d6af64a10d668">
        <w:r>
          <w:rPr>
            <w:rStyle w:val="Hyperlink"/>
          </w:rPr>
          <w:t>Section 6.3.2</w:t>
        </w:r>
      </w:hyperlink>
      <w:r w:rsidR="00000000">
        <w:t xml:space="preserve"> limits the validity period of Subscriber Certificates.</w:t>
      </w:r>
    </w:p>
    <w:p w14:paraId="49282475" w14:textId="77777777" w:rsidR="00CE6E57" w:rsidRDefault="00000000">
      <w:pPr>
        <w:pStyle w:val="BodyText"/>
      </w:pPr>
      <w:r>
        <w:t xml:space="preserve">The CA MAY use the documents and data provided in </w:t>
      </w:r>
      <w:hyperlink w:anchor="X717456f35997daf739a755e62f9736e96045222">
        <w:r w:rsidR="00CE6E57">
          <w:rPr>
            <w:rStyle w:val="Hyperlink"/>
          </w:rPr>
          <w:t>Section 3.2</w:t>
        </w:r>
      </w:hyperlink>
      <w:r>
        <w:t xml:space="preserve"> to verify certificate information, or may reuse previous validations themselves, provided that the CA obtained the data or document from a source specified under </w:t>
      </w:r>
      <w:hyperlink w:anchor="X717456f35997daf739a755e62f9736e96045222">
        <w:r w:rsidR="00CE6E57">
          <w:rPr>
            <w:rStyle w:val="Hyperlink"/>
          </w:rPr>
          <w:t>Section 3.2</w:t>
        </w:r>
      </w:hyperlink>
      <w:r>
        <w:t xml:space="preserve"> or completed the validation itself within the maximum number of days prior to issuing the Certificate, as defined in the following table:</w:t>
      </w:r>
    </w:p>
    <w:p w14:paraId="240B8A20" w14:textId="77777777" w:rsidR="00CE6E57" w:rsidRDefault="00000000">
      <w:pPr>
        <w:pStyle w:val="TableCaption"/>
      </w:pPr>
      <w:r>
        <w:t>Subject Identity Information validation data reuse periods</w:t>
      </w:r>
    </w:p>
    <w:tbl>
      <w:tblPr>
        <w:tblStyle w:val="Table"/>
        <w:tblW w:w="5000" w:type="pct"/>
        <w:tblLayout w:type="fixed"/>
        <w:tblLook w:val="0020" w:firstRow="1" w:lastRow="0" w:firstColumn="0" w:lastColumn="0" w:noHBand="0" w:noVBand="0"/>
        <w:tblCaption w:val="Subject Identity Information validation data reuse periods"/>
      </w:tblPr>
      <w:tblGrid>
        <w:gridCol w:w="3120"/>
        <w:gridCol w:w="3120"/>
        <w:gridCol w:w="3120"/>
      </w:tblGrid>
      <w:tr w:rsidR="00CE6E57" w14:paraId="372B6DF5" w14:textId="77777777">
        <w:trPr>
          <w:tblHeader/>
        </w:trPr>
        <w:tc>
          <w:tcPr>
            <w:tcW w:w="2640" w:type="dxa"/>
          </w:tcPr>
          <w:p w14:paraId="69BEBD7F" w14:textId="77777777" w:rsidR="00CE6E57" w:rsidRDefault="00000000">
            <w:pPr>
              <w:pStyle w:val="Compact"/>
            </w:pPr>
            <w:r>
              <w:rPr>
                <w:b/>
                <w:bCs/>
              </w:rPr>
              <w:t>Certificate issued on or after</w:t>
            </w:r>
          </w:p>
        </w:tc>
        <w:tc>
          <w:tcPr>
            <w:tcW w:w="2640" w:type="dxa"/>
          </w:tcPr>
          <w:p w14:paraId="5578A31A" w14:textId="77777777" w:rsidR="00CE6E57" w:rsidRDefault="00000000">
            <w:pPr>
              <w:pStyle w:val="Compact"/>
            </w:pPr>
            <w:r>
              <w:rPr>
                <w:b/>
                <w:bCs/>
              </w:rPr>
              <w:t>Certificate issued before</w:t>
            </w:r>
          </w:p>
        </w:tc>
        <w:tc>
          <w:tcPr>
            <w:tcW w:w="2640" w:type="dxa"/>
          </w:tcPr>
          <w:p w14:paraId="101600DA" w14:textId="77777777" w:rsidR="00CE6E57" w:rsidRDefault="00000000">
            <w:pPr>
              <w:pStyle w:val="Compact"/>
            </w:pPr>
            <w:r>
              <w:rPr>
                <w:b/>
                <w:bCs/>
              </w:rPr>
              <w:t>Maximum data reuse period</w:t>
            </w:r>
          </w:p>
        </w:tc>
      </w:tr>
      <w:tr w:rsidR="00CE6E57" w14:paraId="317F6C65" w14:textId="77777777">
        <w:tc>
          <w:tcPr>
            <w:tcW w:w="2640" w:type="dxa"/>
          </w:tcPr>
          <w:p w14:paraId="182623C7" w14:textId="77777777" w:rsidR="00CE6E57" w:rsidRDefault="00CE6E57">
            <w:pPr>
              <w:pStyle w:val="Compact"/>
            </w:pPr>
          </w:p>
        </w:tc>
        <w:tc>
          <w:tcPr>
            <w:tcW w:w="2640" w:type="dxa"/>
          </w:tcPr>
          <w:p w14:paraId="0A373F9F" w14:textId="77777777" w:rsidR="00CE6E57" w:rsidRDefault="00000000">
            <w:pPr>
              <w:pStyle w:val="Compact"/>
            </w:pPr>
            <w:r>
              <w:t>March 15, 2026</w:t>
            </w:r>
          </w:p>
        </w:tc>
        <w:tc>
          <w:tcPr>
            <w:tcW w:w="2640" w:type="dxa"/>
          </w:tcPr>
          <w:p w14:paraId="04905E54" w14:textId="77777777" w:rsidR="00CE6E57" w:rsidRDefault="00000000">
            <w:pPr>
              <w:pStyle w:val="Compact"/>
            </w:pPr>
            <w:r>
              <w:t>825 days</w:t>
            </w:r>
          </w:p>
        </w:tc>
      </w:tr>
      <w:tr w:rsidR="00CE6E57" w14:paraId="600598DA" w14:textId="77777777">
        <w:tc>
          <w:tcPr>
            <w:tcW w:w="2640" w:type="dxa"/>
          </w:tcPr>
          <w:p w14:paraId="006E3B28" w14:textId="77777777" w:rsidR="00CE6E57" w:rsidRDefault="00000000">
            <w:pPr>
              <w:pStyle w:val="Compact"/>
            </w:pPr>
            <w:r>
              <w:t>March 15, 2026</w:t>
            </w:r>
          </w:p>
        </w:tc>
        <w:tc>
          <w:tcPr>
            <w:tcW w:w="2640" w:type="dxa"/>
          </w:tcPr>
          <w:p w14:paraId="1FE0268E" w14:textId="77777777" w:rsidR="00CE6E57" w:rsidRDefault="00CE6E57">
            <w:pPr>
              <w:pStyle w:val="Compact"/>
            </w:pPr>
          </w:p>
        </w:tc>
        <w:tc>
          <w:tcPr>
            <w:tcW w:w="2640" w:type="dxa"/>
          </w:tcPr>
          <w:p w14:paraId="7533D1D4" w14:textId="77777777" w:rsidR="00CE6E57" w:rsidRDefault="00000000">
            <w:pPr>
              <w:pStyle w:val="Compact"/>
            </w:pPr>
            <w:r>
              <w:t>398 days</w:t>
            </w:r>
          </w:p>
        </w:tc>
      </w:tr>
    </w:tbl>
    <w:p w14:paraId="51C5DBE7" w14:textId="77777777" w:rsidR="00CE6E57" w:rsidRDefault="00000000">
      <w:pPr>
        <w:pStyle w:val="BodyText"/>
      </w:pPr>
      <w:r>
        <w:t xml:space="preserve">For validation of Domain Names and IP Addresses according to </w:t>
      </w:r>
      <w:hyperlink w:anchor="X5e8fa04e2cd845b31d90f2e711d620bbd1630c8">
        <w:r w:rsidR="00CE6E57">
          <w:rPr>
            <w:rStyle w:val="Hyperlink"/>
          </w:rPr>
          <w:t>Section 3.2.2.4</w:t>
        </w:r>
      </w:hyperlink>
      <w:r>
        <w:t xml:space="preserve"> and </w:t>
      </w:r>
      <w:hyperlink w:anchor="X1d2a5979132cd8b96328f2b635437a249826222">
        <w:r w:rsidR="00CE6E57">
          <w:rPr>
            <w:rStyle w:val="Hyperlink"/>
          </w:rPr>
          <w:t>Section 3.2.2.5</w:t>
        </w:r>
      </w:hyperlink>
      <w:r>
        <w:t>, any data, document, or completed validation used MUST be obtained within the maximum number of days prior to issuing the Certificate, as defined in the following table:</w:t>
      </w:r>
    </w:p>
    <w:p w14:paraId="2E921EA9" w14:textId="77777777" w:rsidR="00CE6E57" w:rsidRDefault="00000000">
      <w:pPr>
        <w:pStyle w:val="TableCaption"/>
      </w:pPr>
      <w:r>
        <w:t>Domain Name and IP Address validation data reuse periods</w:t>
      </w:r>
    </w:p>
    <w:tbl>
      <w:tblPr>
        <w:tblStyle w:val="Table"/>
        <w:tblW w:w="5000" w:type="pct"/>
        <w:tblLayout w:type="fixed"/>
        <w:tblLook w:val="0020" w:firstRow="1" w:lastRow="0" w:firstColumn="0" w:lastColumn="0" w:noHBand="0" w:noVBand="0"/>
        <w:tblCaption w:val="Domain Name and IP Address validation data reuse periods"/>
      </w:tblPr>
      <w:tblGrid>
        <w:gridCol w:w="3120"/>
        <w:gridCol w:w="3120"/>
        <w:gridCol w:w="3120"/>
      </w:tblGrid>
      <w:tr w:rsidR="00CE6E57" w14:paraId="11F03FDE" w14:textId="77777777">
        <w:trPr>
          <w:tblHeader/>
        </w:trPr>
        <w:tc>
          <w:tcPr>
            <w:tcW w:w="2640" w:type="dxa"/>
          </w:tcPr>
          <w:p w14:paraId="36AF08E5" w14:textId="77777777" w:rsidR="00CE6E57" w:rsidRDefault="00000000">
            <w:pPr>
              <w:pStyle w:val="Compact"/>
            </w:pPr>
            <w:r>
              <w:rPr>
                <w:b/>
                <w:bCs/>
              </w:rPr>
              <w:t>Certificate issued on or after</w:t>
            </w:r>
          </w:p>
        </w:tc>
        <w:tc>
          <w:tcPr>
            <w:tcW w:w="2640" w:type="dxa"/>
          </w:tcPr>
          <w:p w14:paraId="73F50850" w14:textId="77777777" w:rsidR="00CE6E57" w:rsidRDefault="00000000">
            <w:pPr>
              <w:pStyle w:val="Compact"/>
            </w:pPr>
            <w:r>
              <w:rPr>
                <w:b/>
                <w:bCs/>
              </w:rPr>
              <w:t>Certificate issued before</w:t>
            </w:r>
          </w:p>
        </w:tc>
        <w:tc>
          <w:tcPr>
            <w:tcW w:w="2640" w:type="dxa"/>
          </w:tcPr>
          <w:p w14:paraId="1A4CDE13" w14:textId="77777777" w:rsidR="00CE6E57" w:rsidRDefault="00000000">
            <w:pPr>
              <w:pStyle w:val="Compact"/>
            </w:pPr>
            <w:r>
              <w:rPr>
                <w:b/>
                <w:bCs/>
              </w:rPr>
              <w:t>Maximum data reuse period</w:t>
            </w:r>
          </w:p>
        </w:tc>
      </w:tr>
      <w:tr w:rsidR="00CE6E57" w14:paraId="2769E54F" w14:textId="77777777">
        <w:tc>
          <w:tcPr>
            <w:tcW w:w="2640" w:type="dxa"/>
          </w:tcPr>
          <w:p w14:paraId="48CEEDA2" w14:textId="77777777" w:rsidR="00CE6E57" w:rsidRDefault="00CE6E57">
            <w:pPr>
              <w:pStyle w:val="Compact"/>
            </w:pPr>
          </w:p>
        </w:tc>
        <w:tc>
          <w:tcPr>
            <w:tcW w:w="2640" w:type="dxa"/>
          </w:tcPr>
          <w:p w14:paraId="457F2C5A" w14:textId="77777777" w:rsidR="00CE6E57" w:rsidRDefault="00000000">
            <w:pPr>
              <w:pStyle w:val="Compact"/>
            </w:pPr>
            <w:r>
              <w:t>March 15, 2026</w:t>
            </w:r>
          </w:p>
        </w:tc>
        <w:tc>
          <w:tcPr>
            <w:tcW w:w="2640" w:type="dxa"/>
          </w:tcPr>
          <w:p w14:paraId="3AD563FE" w14:textId="77777777" w:rsidR="00CE6E57" w:rsidRDefault="00000000">
            <w:pPr>
              <w:pStyle w:val="Compact"/>
            </w:pPr>
            <w:r>
              <w:t>398 days</w:t>
            </w:r>
          </w:p>
        </w:tc>
      </w:tr>
      <w:tr w:rsidR="00CE6E57" w14:paraId="44A6DF0A" w14:textId="77777777">
        <w:tc>
          <w:tcPr>
            <w:tcW w:w="2640" w:type="dxa"/>
          </w:tcPr>
          <w:p w14:paraId="248EDFF7" w14:textId="77777777" w:rsidR="00CE6E57" w:rsidRDefault="00000000">
            <w:pPr>
              <w:pStyle w:val="Compact"/>
            </w:pPr>
            <w:r>
              <w:t>March 15, 2026</w:t>
            </w:r>
          </w:p>
        </w:tc>
        <w:tc>
          <w:tcPr>
            <w:tcW w:w="2640" w:type="dxa"/>
          </w:tcPr>
          <w:p w14:paraId="1832DF86" w14:textId="77777777" w:rsidR="00CE6E57" w:rsidRDefault="00000000">
            <w:pPr>
              <w:pStyle w:val="Compact"/>
            </w:pPr>
            <w:r>
              <w:t>March 15, 2027</w:t>
            </w:r>
          </w:p>
        </w:tc>
        <w:tc>
          <w:tcPr>
            <w:tcW w:w="2640" w:type="dxa"/>
          </w:tcPr>
          <w:p w14:paraId="72B5D485" w14:textId="77777777" w:rsidR="00CE6E57" w:rsidRDefault="00000000">
            <w:pPr>
              <w:pStyle w:val="Compact"/>
            </w:pPr>
            <w:r>
              <w:t>200 days</w:t>
            </w:r>
          </w:p>
        </w:tc>
      </w:tr>
      <w:tr w:rsidR="00CE6E57" w14:paraId="2B45648C" w14:textId="77777777">
        <w:tc>
          <w:tcPr>
            <w:tcW w:w="2640" w:type="dxa"/>
          </w:tcPr>
          <w:p w14:paraId="50C74BB0" w14:textId="77777777" w:rsidR="00CE6E57" w:rsidRDefault="00000000">
            <w:pPr>
              <w:pStyle w:val="Compact"/>
            </w:pPr>
            <w:r>
              <w:t>March 15, 2027</w:t>
            </w:r>
          </w:p>
        </w:tc>
        <w:tc>
          <w:tcPr>
            <w:tcW w:w="2640" w:type="dxa"/>
          </w:tcPr>
          <w:p w14:paraId="08AF7C9A" w14:textId="77777777" w:rsidR="00CE6E57" w:rsidRDefault="00000000">
            <w:pPr>
              <w:pStyle w:val="Compact"/>
            </w:pPr>
            <w:r>
              <w:t>March 15, 2029</w:t>
            </w:r>
          </w:p>
        </w:tc>
        <w:tc>
          <w:tcPr>
            <w:tcW w:w="2640" w:type="dxa"/>
          </w:tcPr>
          <w:p w14:paraId="4F4BD55E" w14:textId="77777777" w:rsidR="00CE6E57" w:rsidRDefault="00000000">
            <w:pPr>
              <w:pStyle w:val="Compact"/>
            </w:pPr>
            <w:r>
              <w:t>100 days</w:t>
            </w:r>
          </w:p>
        </w:tc>
      </w:tr>
      <w:tr w:rsidR="00CE6E57" w14:paraId="6F9CCB8E" w14:textId="77777777">
        <w:tc>
          <w:tcPr>
            <w:tcW w:w="2640" w:type="dxa"/>
          </w:tcPr>
          <w:p w14:paraId="202F09D5" w14:textId="77777777" w:rsidR="00CE6E57" w:rsidRDefault="00000000">
            <w:pPr>
              <w:pStyle w:val="Compact"/>
            </w:pPr>
            <w:r>
              <w:t>March 15, 2029</w:t>
            </w:r>
          </w:p>
        </w:tc>
        <w:tc>
          <w:tcPr>
            <w:tcW w:w="2640" w:type="dxa"/>
          </w:tcPr>
          <w:p w14:paraId="4798E1FB" w14:textId="77777777" w:rsidR="00CE6E57" w:rsidRDefault="00CE6E57">
            <w:pPr>
              <w:pStyle w:val="Compact"/>
            </w:pPr>
          </w:p>
        </w:tc>
        <w:tc>
          <w:tcPr>
            <w:tcW w:w="2640" w:type="dxa"/>
          </w:tcPr>
          <w:p w14:paraId="4F223D77" w14:textId="77777777" w:rsidR="00CE6E57" w:rsidRDefault="00000000">
            <w:pPr>
              <w:pStyle w:val="Compact"/>
            </w:pPr>
            <w:r>
              <w:t>10 days</w:t>
            </w:r>
          </w:p>
        </w:tc>
      </w:tr>
    </w:tbl>
    <w:p w14:paraId="6D39F1CE" w14:textId="77777777" w:rsidR="00CE6E57" w:rsidRDefault="00000000">
      <w:pPr>
        <w:pStyle w:val="BodyText"/>
      </w:pPr>
      <w:r>
        <w:t>In no case may a prior validation be reused if any data or document used in the prior validation was obtained more than the maximum time permitted for reuse of the data or document prior to issuing the Certificate.</w:t>
      </w:r>
    </w:p>
    <w:p w14:paraId="62FE6957" w14:textId="77777777" w:rsidR="00CE6E57" w:rsidRDefault="00000000">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w:t>
      </w:r>
      <w:hyperlink w:anchor="Xf11a77e399edeb4c8051db06dad4a453b717d01">
        <w:r w:rsidR="00CE6E57">
          <w:rPr>
            <w:rStyle w:val="Hyperlink"/>
          </w:rPr>
          <w:t>Section 4.2.1</w:t>
        </w:r>
      </w:hyperlink>
      <w:r>
        <w:t xml:space="preserve"> unless otherwise specifically provided in a ballot.</w:t>
      </w:r>
    </w:p>
    <w:p w14:paraId="551C1209" w14:textId="77777777" w:rsidR="00CE6E57" w:rsidRDefault="00000000">
      <w:pPr>
        <w:pStyle w:val="BodyText"/>
      </w:pPr>
      <w:r>
        <w:t>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14:paraId="30ECBE89" w14:textId="77777777" w:rsidR="00CE6E57" w:rsidRDefault="00000000">
      <w:pPr>
        <w:pStyle w:val="BodyText"/>
      </w:pPr>
      <w:r>
        <w:lastRenderedPageBreak/>
        <w:t>If a Delegated Third Party fulfills any of the CA’s obligations under this section, the CA SHALL verify that the process used by the Delegated Third Party to identify and further verify High Risk Certificate Requests provides at least the same level of assurance as the CA’s own processes.</w:t>
      </w:r>
    </w:p>
    <w:p w14:paraId="05564A64" w14:textId="77777777" w:rsidR="00CE6E57" w:rsidRDefault="00000000">
      <w:pPr>
        <w:pStyle w:val="Heading3"/>
      </w:pPr>
      <w:bookmarkStart w:id="214" w:name="_Toc210556536"/>
      <w:bookmarkStart w:id="215" w:name="_Toc207014210"/>
      <w:bookmarkStart w:id="216" w:name="X0242e60913c1a187eed52f58d13ef35601a431c"/>
      <w:bookmarkEnd w:id="213"/>
      <w:r>
        <w:t>4.2.2 Approval or rejection of certificate applications</w:t>
      </w:r>
      <w:bookmarkEnd w:id="214"/>
      <w:bookmarkEnd w:id="215"/>
    </w:p>
    <w:p w14:paraId="5A708FC8" w14:textId="77777777" w:rsidR="00CE6E57" w:rsidRDefault="00000000">
      <w:pPr>
        <w:pStyle w:val="FirstParagraph"/>
      </w:pPr>
      <w:r>
        <w:t xml:space="preserve">CAs SHALL NOT issue certificates containing Internal Names or Reserved IP Addresses, as such names cannot be validated according to </w:t>
      </w:r>
      <w:hyperlink w:anchor="X5e8fa04e2cd845b31d90f2e711d620bbd1630c8">
        <w:r w:rsidR="00CE6E57">
          <w:rPr>
            <w:rStyle w:val="Hyperlink"/>
          </w:rPr>
          <w:t>Section 3.2.2.4</w:t>
        </w:r>
      </w:hyperlink>
      <w:r>
        <w:t xml:space="preserve"> or </w:t>
      </w:r>
      <w:hyperlink w:anchor="X1d2a5979132cd8b96328f2b635437a249826222">
        <w:r w:rsidR="00CE6E57">
          <w:rPr>
            <w:rStyle w:val="Hyperlink"/>
          </w:rPr>
          <w:t>Section 3.2.2.5</w:t>
        </w:r>
      </w:hyperlink>
      <w:r>
        <w:t>.</w:t>
      </w:r>
    </w:p>
    <w:p w14:paraId="2B48C100" w14:textId="77777777" w:rsidR="00CE6E57" w:rsidRDefault="00000000">
      <w:pPr>
        <w:pStyle w:val="Heading3"/>
      </w:pPr>
      <w:bookmarkStart w:id="217" w:name="_Toc210556537"/>
      <w:bookmarkStart w:id="218" w:name="_Toc207014211"/>
      <w:bookmarkStart w:id="219" w:name="X4ee8d5897557df2144d5bc05512f68b6c909a8a"/>
      <w:bookmarkEnd w:id="216"/>
      <w:r>
        <w:t>4.2.3 Time to process certificate applications</w:t>
      </w:r>
      <w:bookmarkEnd w:id="217"/>
      <w:bookmarkEnd w:id="218"/>
    </w:p>
    <w:p w14:paraId="2120F292" w14:textId="77777777" w:rsidR="00CE6E57" w:rsidRDefault="00000000">
      <w:pPr>
        <w:pStyle w:val="FirstParagraph"/>
      </w:pPr>
      <w:r>
        <w:t>No stipulation.</w:t>
      </w:r>
    </w:p>
    <w:p w14:paraId="08068F27" w14:textId="77777777" w:rsidR="00CE6E57" w:rsidRDefault="00000000">
      <w:pPr>
        <w:pStyle w:val="Heading2"/>
      </w:pPr>
      <w:bookmarkStart w:id="220" w:name="_Toc210556538"/>
      <w:bookmarkStart w:id="221" w:name="_Toc207014212"/>
      <w:bookmarkStart w:id="222" w:name="X08a9b2227cd4527f61b1e9cbd74a41596bb500a"/>
      <w:bookmarkEnd w:id="210"/>
      <w:bookmarkEnd w:id="219"/>
      <w:r>
        <w:t>4.3 Certificate issuance</w:t>
      </w:r>
      <w:bookmarkEnd w:id="220"/>
      <w:bookmarkEnd w:id="221"/>
    </w:p>
    <w:p w14:paraId="7EAE82E9" w14:textId="77777777" w:rsidR="00CE6E57" w:rsidRDefault="00000000">
      <w:pPr>
        <w:pStyle w:val="Heading3"/>
      </w:pPr>
      <w:bookmarkStart w:id="223" w:name="_Toc210556539"/>
      <w:bookmarkStart w:id="224" w:name="_Toc207014213"/>
      <w:bookmarkStart w:id="225" w:name="Xc7f9a4dd68eb56059f71a15cdeb0e5b3acfb8f4"/>
      <w:r>
        <w:t>4.3.1 CA actions during certificate issuance</w:t>
      </w:r>
      <w:bookmarkEnd w:id="223"/>
      <w:bookmarkEnd w:id="224"/>
    </w:p>
    <w:p w14:paraId="07E12A3F" w14:textId="77777777" w:rsidR="00CE6E57" w:rsidRDefault="00000000">
      <w:pPr>
        <w:pStyle w:val="Heading4"/>
      </w:pPr>
      <w:bookmarkStart w:id="226" w:name="X3c1ae440a4e1279166f0f653dcd146e41083748"/>
      <w:r>
        <w:t>4.3.1.1 Manual authorization of certificate issuance for Root CAs</w:t>
      </w:r>
    </w:p>
    <w:p w14:paraId="641E6144" w14:textId="77777777" w:rsidR="00CE6E57" w:rsidRDefault="00000000">
      <w:pPr>
        <w:pStyle w:val="FirstParagraph"/>
      </w:pPr>
      <w:r>
        <w:t>Certificate issuance by the Root CA SHALL require an individual authorized by the CA (i.e. the CA system operator, system officer, or PKI administrator) to deliberately issue a direct command in order for the Root CA to perform a certificate signing operation.</w:t>
      </w:r>
    </w:p>
    <w:p w14:paraId="7C86583F" w14:textId="77777777" w:rsidR="00CE6E57" w:rsidRDefault="00000000">
      <w:pPr>
        <w:pStyle w:val="Heading4"/>
      </w:pPr>
      <w:bookmarkStart w:id="227" w:name="X83d7d4ddc2853a5d6b4ba24bc58bd179c68b651"/>
      <w:bookmarkEnd w:id="226"/>
      <w:r>
        <w:t>4.3.1.2 Linting of to-be-signed Certificate content</w:t>
      </w:r>
    </w:p>
    <w:p w14:paraId="48F47454" w14:textId="77777777" w:rsidR="00CE6E57" w:rsidRDefault="00000000">
      <w:pPr>
        <w:pStyle w:val="FirstParagraph"/>
      </w:pPr>
      <w:r>
        <w:t>Due to the complexity involved in implementing Certificate Profiles that conform to these Requirements, it is considered best practice for the CA to implement a Linting process to test the technical conformity of each to-be-signed artifact prior to signing it. When a Precertificate has undergone Linting, it is not necessary for the corresponding to-be-signed Certificate to also undergo Linting, provided that the CA has a technical control to verify that the to-be-signed Certificate corresponds to the to-be-signed Precertificate in the manner described by RFC 6962, Section 3.2. Effective 2024-09-15, the CA SHOULD implement such a Linting process. Effective 2025-03-15, the CA SHALL implement such a Linting process.</w:t>
      </w:r>
    </w:p>
    <w:p w14:paraId="651F95B4" w14:textId="77777777" w:rsidR="00CE6E57" w:rsidRDefault="00000000">
      <w:pPr>
        <w:pStyle w:val="BodyText"/>
      </w:pPr>
      <w:r>
        <w:t>Methods used to produce a certificate containing the to-be-signed Certificate content include, but are not limited to:</w:t>
      </w:r>
    </w:p>
    <w:p w14:paraId="07BEF668" w14:textId="77777777" w:rsidR="00CE6E57" w:rsidRDefault="00000000">
      <w:pPr>
        <w:pStyle w:val="Compact"/>
        <w:numPr>
          <w:ilvl w:val="0"/>
          <w:numId w:val="52"/>
        </w:numPr>
      </w:pPr>
      <w:r>
        <w:t xml:space="preserve">Sign the </w:t>
      </w:r>
      <w:r>
        <w:rPr>
          <w:rStyle w:val="VerbatimChar"/>
        </w:rPr>
        <w:t>tbsCertificate</w:t>
      </w:r>
      <w:r>
        <w:t xml:space="preserve"> with a “dummy” Private Key whose Public Key component is not certified by a Certificate that chains to a publicly-trusted CA Certificate; or</w:t>
      </w:r>
    </w:p>
    <w:p w14:paraId="43FFA95B" w14:textId="77777777" w:rsidR="00CE6E57" w:rsidRDefault="00000000">
      <w:pPr>
        <w:pStyle w:val="Compact"/>
        <w:numPr>
          <w:ilvl w:val="0"/>
          <w:numId w:val="52"/>
        </w:numPr>
      </w:pPr>
      <w:r>
        <w:t xml:space="preserve">Specify a static value for the </w:t>
      </w:r>
      <w:r>
        <w:rPr>
          <w:rStyle w:val="VerbatimChar"/>
        </w:rPr>
        <w:t>signature</w:t>
      </w:r>
      <w:r>
        <w:t xml:space="preserve"> field of the Certificate ASN.1 SEQUENCE.</w:t>
      </w:r>
    </w:p>
    <w:p w14:paraId="4210DD07" w14:textId="77777777" w:rsidR="00CE6E57" w:rsidRDefault="00000000">
      <w:pPr>
        <w:pStyle w:val="FirstParagraph"/>
      </w:pPr>
      <w:r>
        <w:t>CAs MAY implement their own certificate Linting tools, but CAs SHOULD use the Linting tools that have been widely adopted by the industry (see https://cabforum.org/resources/tools/).</w:t>
      </w:r>
    </w:p>
    <w:p w14:paraId="1BFC2EA3" w14:textId="77777777" w:rsidR="00CE6E57" w:rsidRDefault="00000000">
      <w:pPr>
        <w:pStyle w:val="BodyText"/>
      </w:pPr>
      <w:r>
        <w:lastRenderedPageBreak/>
        <w:t>CAs are encouraged to contribute to open-source Linting projects, such as by:</w:t>
      </w:r>
    </w:p>
    <w:p w14:paraId="3495D591" w14:textId="77777777" w:rsidR="00CE6E57" w:rsidRDefault="00000000">
      <w:pPr>
        <w:pStyle w:val="Compact"/>
        <w:numPr>
          <w:ilvl w:val="0"/>
          <w:numId w:val="53"/>
        </w:numPr>
      </w:pPr>
      <w:r>
        <w:t>creating new or improving existing lints,</w:t>
      </w:r>
    </w:p>
    <w:p w14:paraId="732EF7E9" w14:textId="77777777" w:rsidR="00CE6E57" w:rsidRDefault="00000000">
      <w:pPr>
        <w:pStyle w:val="Compact"/>
        <w:numPr>
          <w:ilvl w:val="0"/>
          <w:numId w:val="53"/>
        </w:numPr>
      </w:pPr>
      <w:r>
        <w:t>reporting potentially inaccurate linting results as bugs,</w:t>
      </w:r>
    </w:p>
    <w:p w14:paraId="6BE9967C" w14:textId="77777777" w:rsidR="00CE6E57" w:rsidRDefault="00000000">
      <w:pPr>
        <w:pStyle w:val="Compact"/>
        <w:numPr>
          <w:ilvl w:val="0"/>
          <w:numId w:val="53"/>
        </w:numPr>
      </w:pPr>
      <w:r>
        <w:t>notifying maintainers of Linting software of checks that are not covered by existing lints,</w:t>
      </w:r>
    </w:p>
    <w:p w14:paraId="7B3F022A" w14:textId="77777777" w:rsidR="00CE6E57" w:rsidRDefault="00000000">
      <w:pPr>
        <w:pStyle w:val="Compact"/>
        <w:numPr>
          <w:ilvl w:val="0"/>
          <w:numId w:val="53"/>
        </w:numPr>
      </w:pPr>
      <w:r>
        <w:t>updating documentation of existing lints, and</w:t>
      </w:r>
    </w:p>
    <w:p w14:paraId="3B42ED7C" w14:textId="77777777" w:rsidR="00CE6E57" w:rsidRDefault="00000000">
      <w:pPr>
        <w:pStyle w:val="Compact"/>
        <w:numPr>
          <w:ilvl w:val="0"/>
          <w:numId w:val="53"/>
        </w:numPr>
      </w:pPr>
      <w:r>
        <w:t>generating test certificates for positive/negative tests of specific lints.</w:t>
      </w:r>
    </w:p>
    <w:p w14:paraId="119D7B00" w14:textId="77777777" w:rsidR="00CE6E57" w:rsidRDefault="00000000">
      <w:pPr>
        <w:pStyle w:val="Heading4"/>
      </w:pPr>
      <w:bookmarkStart w:id="228" w:name="X80842073d5d049a3548d3bab77d11b8dfeb9695"/>
      <w:bookmarkEnd w:id="227"/>
      <w:r>
        <w:t>4.3.1.3 Linting of issued Certificates</w:t>
      </w:r>
    </w:p>
    <w:p w14:paraId="61847761" w14:textId="77777777" w:rsidR="00CE6E57" w:rsidRDefault="00000000">
      <w:pPr>
        <w:pStyle w:val="FirstParagraph"/>
      </w:pPr>
      <w:r>
        <w:t>CAs MAY use a Linting process to test each issued Certificate.</w:t>
      </w:r>
    </w:p>
    <w:p w14:paraId="31E4AFE9" w14:textId="77777777" w:rsidR="00CE6E57" w:rsidRDefault="00000000">
      <w:pPr>
        <w:pStyle w:val="Heading3"/>
      </w:pPr>
      <w:bookmarkStart w:id="229" w:name="_Toc210556540"/>
      <w:bookmarkStart w:id="230" w:name="_Toc207014214"/>
      <w:bookmarkStart w:id="231" w:name="X857e091b771e5e06e796ae400bed579d8e2889e"/>
      <w:bookmarkEnd w:id="225"/>
      <w:bookmarkEnd w:id="228"/>
      <w:r>
        <w:t>4.3.2 Notification to subscriber by the CA of issuance of certificate</w:t>
      </w:r>
      <w:bookmarkEnd w:id="229"/>
      <w:bookmarkEnd w:id="230"/>
    </w:p>
    <w:p w14:paraId="2D3D5829" w14:textId="77777777" w:rsidR="00CE6E57" w:rsidRDefault="00000000">
      <w:pPr>
        <w:pStyle w:val="FirstParagraph"/>
      </w:pPr>
      <w:r>
        <w:t>No stipulation.</w:t>
      </w:r>
    </w:p>
    <w:p w14:paraId="256BE08F" w14:textId="77777777" w:rsidR="00CE6E57" w:rsidRDefault="00000000">
      <w:pPr>
        <w:pStyle w:val="Heading2"/>
      </w:pPr>
      <w:bookmarkStart w:id="232" w:name="_Toc210556541"/>
      <w:bookmarkStart w:id="233" w:name="_Toc207014215"/>
      <w:bookmarkStart w:id="234" w:name="Xb834c16d38c34ba02522a734ac23dd8e56be47c"/>
      <w:bookmarkEnd w:id="222"/>
      <w:bookmarkEnd w:id="231"/>
      <w:r>
        <w:t>4.4 Certificate acceptance</w:t>
      </w:r>
      <w:bookmarkEnd w:id="232"/>
      <w:bookmarkEnd w:id="233"/>
    </w:p>
    <w:p w14:paraId="36928240" w14:textId="77777777" w:rsidR="00CE6E57" w:rsidRDefault="00000000">
      <w:pPr>
        <w:pStyle w:val="Heading3"/>
      </w:pPr>
      <w:bookmarkStart w:id="235" w:name="_Toc210556542"/>
      <w:bookmarkStart w:id="236" w:name="_Toc207014216"/>
      <w:bookmarkStart w:id="237" w:name="X2a91c0d7c2b7610768e83ece8f33be9d3e479b1"/>
      <w:r>
        <w:t>4.4.1 Conduct constituting certificate acceptance</w:t>
      </w:r>
      <w:bookmarkEnd w:id="235"/>
      <w:bookmarkEnd w:id="236"/>
    </w:p>
    <w:p w14:paraId="2D9BA2D9" w14:textId="77777777" w:rsidR="00CE6E57" w:rsidRDefault="00000000">
      <w:pPr>
        <w:pStyle w:val="FirstParagraph"/>
      </w:pPr>
      <w:r>
        <w:t>No stipulation.</w:t>
      </w:r>
    </w:p>
    <w:p w14:paraId="46C33141" w14:textId="77777777" w:rsidR="00CE6E57" w:rsidRDefault="00000000">
      <w:pPr>
        <w:pStyle w:val="Heading3"/>
      </w:pPr>
      <w:bookmarkStart w:id="238" w:name="_Toc210556543"/>
      <w:bookmarkStart w:id="239" w:name="_Toc207014217"/>
      <w:bookmarkStart w:id="240" w:name="Xab2e5d29cd3c5f1db6b0f21fd5f3b7f8e46d15c"/>
      <w:bookmarkEnd w:id="237"/>
      <w:r>
        <w:t>4.4.2 Publication of the certificate by the CA</w:t>
      </w:r>
      <w:bookmarkEnd w:id="238"/>
      <w:bookmarkEnd w:id="239"/>
    </w:p>
    <w:p w14:paraId="49455CF6" w14:textId="77777777" w:rsidR="00CE6E57" w:rsidRDefault="00000000">
      <w:pPr>
        <w:pStyle w:val="FirstParagraph"/>
      </w:pPr>
      <w:r>
        <w:t>No stipulation.</w:t>
      </w:r>
    </w:p>
    <w:p w14:paraId="050C14C0" w14:textId="77777777" w:rsidR="00CE6E57" w:rsidRDefault="00000000">
      <w:pPr>
        <w:pStyle w:val="Heading3"/>
      </w:pPr>
      <w:bookmarkStart w:id="241" w:name="_Toc210556544"/>
      <w:bookmarkStart w:id="242" w:name="_Toc207014218"/>
      <w:bookmarkStart w:id="243" w:name="Xf7037f53fae3fd8d154bcc64031d7e5e3e72a75"/>
      <w:bookmarkEnd w:id="240"/>
      <w:r>
        <w:t>4.4.3 Notification of certificate issuance by the CA to other entities</w:t>
      </w:r>
      <w:bookmarkEnd w:id="241"/>
      <w:bookmarkEnd w:id="242"/>
    </w:p>
    <w:p w14:paraId="3B84B2E3" w14:textId="77777777" w:rsidR="00CE6E57" w:rsidRDefault="00000000">
      <w:pPr>
        <w:pStyle w:val="FirstParagraph"/>
      </w:pPr>
      <w:r>
        <w:t>No stipulation.</w:t>
      </w:r>
    </w:p>
    <w:p w14:paraId="6CCF7D96" w14:textId="77777777" w:rsidR="00CE6E57" w:rsidRDefault="00000000">
      <w:pPr>
        <w:pStyle w:val="Heading2"/>
      </w:pPr>
      <w:bookmarkStart w:id="244" w:name="_Toc210556545"/>
      <w:bookmarkStart w:id="245" w:name="_Toc207014219"/>
      <w:bookmarkStart w:id="246" w:name="X38e872b6fc8069e160c14bb81fce20f68efb8b1"/>
      <w:bookmarkEnd w:id="234"/>
      <w:bookmarkEnd w:id="243"/>
      <w:r>
        <w:t>4.5 Key pair and certificate usage</w:t>
      </w:r>
      <w:bookmarkEnd w:id="244"/>
      <w:bookmarkEnd w:id="245"/>
    </w:p>
    <w:p w14:paraId="6F11DC80" w14:textId="77777777" w:rsidR="00CE6E57" w:rsidRDefault="00000000">
      <w:pPr>
        <w:pStyle w:val="Heading3"/>
      </w:pPr>
      <w:bookmarkStart w:id="247" w:name="_Toc210556546"/>
      <w:bookmarkStart w:id="248" w:name="_Toc207014220"/>
      <w:bookmarkStart w:id="249" w:name="Xaa6ba44710dda4a0474f80a2adc6dbb6a9593e7"/>
      <w:r>
        <w:t>4.5.1 Subscriber private key and certificate usage</w:t>
      </w:r>
      <w:bookmarkEnd w:id="247"/>
      <w:bookmarkEnd w:id="248"/>
    </w:p>
    <w:p w14:paraId="1B4501D4" w14:textId="77777777" w:rsidR="00CE6E57" w:rsidRDefault="00000000">
      <w:pPr>
        <w:pStyle w:val="FirstParagraph"/>
      </w:pPr>
      <w:r>
        <w:t xml:space="preserve">See </w:t>
      </w:r>
      <w:hyperlink w:anchor="Xca7114efc8c5a389125f38cb38fb6522846d17a">
        <w:r w:rsidR="00CE6E57">
          <w:rPr>
            <w:rStyle w:val="Hyperlink"/>
          </w:rPr>
          <w:t>Section 9.6.3</w:t>
        </w:r>
      </w:hyperlink>
      <w:r>
        <w:t>, provisions 2. and 4.</w:t>
      </w:r>
    </w:p>
    <w:p w14:paraId="4163E813" w14:textId="77777777" w:rsidR="00CE6E57" w:rsidRDefault="00000000">
      <w:pPr>
        <w:pStyle w:val="Heading3"/>
      </w:pPr>
      <w:bookmarkStart w:id="250" w:name="_Toc210556547"/>
      <w:bookmarkStart w:id="251" w:name="_Toc207014221"/>
      <w:bookmarkStart w:id="252" w:name="Xb1050d63992ad4a88c86320e50fa5163f43a897"/>
      <w:bookmarkEnd w:id="249"/>
      <w:r>
        <w:t>4.5.2 Relying party public key and certificate usage</w:t>
      </w:r>
      <w:bookmarkEnd w:id="250"/>
      <w:bookmarkEnd w:id="251"/>
    </w:p>
    <w:p w14:paraId="30CAF460" w14:textId="77777777" w:rsidR="00CE6E57" w:rsidRDefault="00000000">
      <w:pPr>
        <w:pStyle w:val="FirstParagraph"/>
      </w:pPr>
      <w:r>
        <w:t>No stipulation.</w:t>
      </w:r>
    </w:p>
    <w:p w14:paraId="750DC7AF" w14:textId="77777777" w:rsidR="00CE6E57" w:rsidRDefault="00000000">
      <w:pPr>
        <w:pStyle w:val="Heading2"/>
      </w:pPr>
      <w:bookmarkStart w:id="253" w:name="_Toc210556548"/>
      <w:bookmarkStart w:id="254" w:name="_Toc207014222"/>
      <w:bookmarkStart w:id="255" w:name="X01b54a9b939d191b3df3b2e092a2330e7dd49a9"/>
      <w:bookmarkEnd w:id="246"/>
      <w:bookmarkEnd w:id="252"/>
      <w:r>
        <w:t>4.6 Certificate renewal</w:t>
      </w:r>
      <w:bookmarkEnd w:id="253"/>
      <w:bookmarkEnd w:id="254"/>
    </w:p>
    <w:p w14:paraId="2CB28959" w14:textId="77777777" w:rsidR="00CE6E57" w:rsidRDefault="00000000">
      <w:pPr>
        <w:pStyle w:val="Heading3"/>
      </w:pPr>
      <w:bookmarkStart w:id="256" w:name="_Toc210556549"/>
      <w:bookmarkStart w:id="257" w:name="_Toc207014223"/>
      <w:bookmarkStart w:id="258" w:name="X7cebbb34753a4739bcaab732022df796f28e935"/>
      <w:r>
        <w:t>4.6.1 Circumstance for certificate renewal</w:t>
      </w:r>
      <w:bookmarkEnd w:id="256"/>
      <w:bookmarkEnd w:id="257"/>
    </w:p>
    <w:p w14:paraId="584BF013" w14:textId="77777777" w:rsidR="00CE6E57" w:rsidRDefault="00000000">
      <w:pPr>
        <w:pStyle w:val="FirstParagraph"/>
      </w:pPr>
      <w:r>
        <w:t>No stipulation.</w:t>
      </w:r>
    </w:p>
    <w:p w14:paraId="7445F373" w14:textId="77777777" w:rsidR="00CE6E57" w:rsidRDefault="00000000">
      <w:pPr>
        <w:pStyle w:val="Heading3"/>
      </w:pPr>
      <w:bookmarkStart w:id="259" w:name="_Toc210556550"/>
      <w:bookmarkStart w:id="260" w:name="_Toc207014224"/>
      <w:bookmarkStart w:id="261" w:name="X61dbbff3245ba448b50e53882159a60e43e4a84"/>
      <w:bookmarkEnd w:id="258"/>
      <w:r>
        <w:lastRenderedPageBreak/>
        <w:t>4.6.2 Who may request renewal</w:t>
      </w:r>
      <w:bookmarkEnd w:id="259"/>
      <w:bookmarkEnd w:id="260"/>
    </w:p>
    <w:p w14:paraId="3A9967DB" w14:textId="77777777" w:rsidR="00CE6E57" w:rsidRDefault="00000000">
      <w:pPr>
        <w:pStyle w:val="FirstParagraph"/>
      </w:pPr>
      <w:r>
        <w:t>No stipulation.</w:t>
      </w:r>
    </w:p>
    <w:p w14:paraId="2A3217BF" w14:textId="77777777" w:rsidR="00CE6E57" w:rsidRDefault="00000000">
      <w:pPr>
        <w:pStyle w:val="Heading3"/>
      </w:pPr>
      <w:bookmarkStart w:id="262" w:name="_Toc210556551"/>
      <w:bookmarkStart w:id="263" w:name="_Toc207014225"/>
      <w:bookmarkStart w:id="264" w:name="Xa197ff0b71b68324850f0cde89b3340750119e7"/>
      <w:bookmarkEnd w:id="261"/>
      <w:r>
        <w:t>4.6.3 Processing certificate renewal requests</w:t>
      </w:r>
      <w:bookmarkEnd w:id="262"/>
      <w:bookmarkEnd w:id="263"/>
    </w:p>
    <w:p w14:paraId="5EC5D666" w14:textId="77777777" w:rsidR="00CE6E57" w:rsidRDefault="00000000">
      <w:pPr>
        <w:pStyle w:val="FirstParagraph"/>
      </w:pPr>
      <w:r>
        <w:t>No stipulation.</w:t>
      </w:r>
    </w:p>
    <w:p w14:paraId="66BEE2FD" w14:textId="77777777" w:rsidR="00CE6E57" w:rsidRDefault="00000000">
      <w:pPr>
        <w:pStyle w:val="Heading3"/>
      </w:pPr>
      <w:bookmarkStart w:id="265" w:name="_Toc210556552"/>
      <w:bookmarkStart w:id="266" w:name="_Toc207014226"/>
      <w:bookmarkStart w:id="267" w:name="X732c512a8188e7b744d8a197bd3d4f105ca9730"/>
      <w:bookmarkEnd w:id="264"/>
      <w:r>
        <w:t>4.6.4 Notification of new certificate issuance to subscriber</w:t>
      </w:r>
      <w:bookmarkEnd w:id="265"/>
      <w:bookmarkEnd w:id="266"/>
    </w:p>
    <w:p w14:paraId="4416FF3E" w14:textId="77777777" w:rsidR="00CE6E57" w:rsidRDefault="00000000">
      <w:pPr>
        <w:pStyle w:val="FirstParagraph"/>
      </w:pPr>
      <w:r>
        <w:t>No stipulation.</w:t>
      </w:r>
    </w:p>
    <w:p w14:paraId="414AC69D" w14:textId="77777777" w:rsidR="00CE6E57" w:rsidRDefault="00000000">
      <w:pPr>
        <w:pStyle w:val="Heading3"/>
      </w:pPr>
      <w:bookmarkStart w:id="268" w:name="_Toc210556553"/>
      <w:bookmarkStart w:id="269" w:name="_Toc207014227"/>
      <w:bookmarkStart w:id="270" w:name="Xbc860d6f34b11109f21da59928662408ff47743"/>
      <w:bookmarkEnd w:id="267"/>
      <w:r>
        <w:t>4.6.5 Conduct constituting acceptance of a renewal certificate</w:t>
      </w:r>
      <w:bookmarkEnd w:id="268"/>
      <w:bookmarkEnd w:id="269"/>
    </w:p>
    <w:p w14:paraId="6CB24DBF" w14:textId="77777777" w:rsidR="00CE6E57" w:rsidRDefault="00000000">
      <w:pPr>
        <w:pStyle w:val="FirstParagraph"/>
      </w:pPr>
      <w:r>
        <w:t>No stipulation.</w:t>
      </w:r>
    </w:p>
    <w:p w14:paraId="0F5D9AFD" w14:textId="77777777" w:rsidR="00CE6E57" w:rsidRDefault="00000000">
      <w:pPr>
        <w:pStyle w:val="Heading3"/>
      </w:pPr>
      <w:bookmarkStart w:id="271" w:name="_Toc210556554"/>
      <w:bookmarkStart w:id="272" w:name="_Toc207014228"/>
      <w:bookmarkStart w:id="273" w:name="Xfc4772728cd99f0cc5e26668dfadb81bba90b63"/>
      <w:bookmarkEnd w:id="270"/>
      <w:r>
        <w:t>4.6.6 Publication of the renewal certificate by the CA</w:t>
      </w:r>
      <w:bookmarkEnd w:id="271"/>
      <w:bookmarkEnd w:id="272"/>
    </w:p>
    <w:p w14:paraId="150FA677" w14:textId="77777777" w:rsidR="00CE6E57" w:rsidRDefault="00000000">
      <w:pPr>
        <w:pStyle w:val="FirstParagraph"/>
      </w:pPr>
      <w:r>
        <w:t>No stipulation.</w:t>
      </w:r>
    </w:p>
    <w:p w14:paraId="1471F2CF" w14:textId="77777777" w:rsidR="00CE6E57" w:rsidRDefault="00000000">
      <w:pPr>
        <w:pStyle w:val="Heading3"/>
      </w:pPr>
      <w:bookmarkStart w:id="274" w:name="_Toc210556555"/>
      <w:bookmarkStart w:id="275" w:name="_Toc207014229"/>
      <w:bookmarkStart w:id="276" w:name="X0b85a3241a0b0b2efc45e7270edb6b41f2bb3e9"/>
      <w:bookmarkEnd w:id="273"/>
      <w:r>
        <w:t>4.6.7 Notification of certificate issuance by the CA to other entities</w:t>
      </w:r>
      <w:bookmarkEnd w:id="274"/>
      <w:bookmarkEnd w:id="275"/>
    </w:p>
    <w:p w14:paraId="727C9EED" w14:textId="77777777" w:rsidR="00CE6E57" w:rsidRDefault="00000000">
      <w:pPr>
        <w:pStyle w:val="FirstParagraph"/>
      </w:pPr>
      <w:r>
        <w:t>No stipulation.</w:t>
      </w:r>
    </w:p>
    <w:p w14:paraId="31E9DEFD" w14:textId="77777777" w:rsidR="00CE6E57" w:rsidRDefault="00000000">
      <w:pPr>
        <w:pStyle w:val="Heading2"/>
      </w:pPr>
      <w:bookmarkStart w:id="277" w:name="_Toc210556556"/>
      <w:bookmarkStart w:id="278" w:name="_Toc207014230"/>
      <w:bookmarkStart w:id="279" w:name="X9de994046b8e62c9854d65c41be231b6d1bb87c"/>
      <w:bookmarkEnd w:id="255"/>
      <w:bookmarkEnd w:id="276"/>
      <w:r>
        <w:t>4.7 Certificate re-key</w:t>
      </w:r>
      <w:bookmarkEnd w:id="277"/>
      <w:bookmarkEnd w:id="278"/>
    </w:p>
    <w:p w14:paraId="741C512B" w14:textId="77777777" w:rsidR="00CE6E57" w:rsidRDefault="00000000">
      <w:pPr>
        <w:pStyle w:val="Heading3"/>
      </w:pPr>
      <w:bookmarkStart w:id="280" w:name="_Toc210556557"/>
      <w:bookmarkStart w:id="281" w:name="_Toc207014231"/>
      <w:bookmarkStart w:id="282" w:name="Xb7982f97f433a35e39e9e7cfb98c95e7e23568c"/>
      <w:r>
        <w:t>4.7.1 Circumstance for certificate re-key</w:t>
      </w:r>
      <w:bookmarkEnd w:id="280"/>
      <w:bookmarkEnd w:id="281"/>
    </w:p>
    <w:p w14:paraId="7D62E6D6" w14:textId="77777777" w:rsidR="00CE6E57" w:rsidRDefault="00000000">
      <w:pPr>
        <w:pStyle w:val="FirstParagraph"/>
      </w:pPr>
      <w:r>
        <w:t>No stipulation.</w:t>
      </w:r>
    </w:p>
    <w:p w14:paraId="563EA8A3" w14:textId="77777777" w:rsidR="00CE6E57" w:rsidRDefault="00000000">
      <w:pPr>
        <w:pStyle w:val="Heading3"/>
      </w:pPr>
      <w:bookmarkStart w:id="283" w:name="_Toc210556558"/>
      <w:bookmarkStart w:id="284" w:name="_Toc207014232"/>
      <w:bookmarkStart w:id="285" w:name="Xafd81245adde004535290eafc86ffae57448fa7"/>
      <w:bookmarkEnd w:id="282"/>
      <w:r>
        <w:t>4.7.2 Who may request certification of a new public key</w:t>
      </w:r>
      <w:bookmarkEnd w:id="283"/>
      <w:bookmarkEnd w:id="284"/>
    </w:p>
    <w:p w14:paraId="3CD849A9" w14:textId="77777777" w:rsidR="00CE6E57" w:rsidRDefault="00000000">
      <w:pPr>
        <w:pStyle w:val="FirstParagraph"/>
      </w:pPr>
      <w:r>
        <w:t>No stipulation.</w:t>
      </w:r>
    </w:p>
    <w:p w14:paraId="508EA712" w14:textId="77777777" w:rsidR="00CE6E57" w:rsidRDefault="00000000">
      <w:pPr>
        <w:pStyle w:val="Heading3"/>
      </w:pPr>
      <w:bookmarkStart w:id="286" w:name="_Toc210556559"/>
      <w:bookmarkStart w:id="287" w:name="_Toc207014233"/>
      <w:bookmarkStart w:id="288" w:name="X464e37e2d0ccf60ae691df8dfee8b9fa26a2c8a"/>
      <w:bookmarkEnd w:id="285"/>
      <w:r>
        <w:t>4.7.3 Processing certificate re-keying requests</w:t>
      </w:r>
      <w:bookmarkEnd w:id="286"/>
      <w:bookmarkEnd w:id="287"/>
    </w:p>
    <w:p w14:paraId="0BAC2CBE" w14:textId="77777777" w:rsidR="00CE6E57" w:rsidRDefault="00000000">
      <w:pPr>
        <w:pStyle w:val="FirstParagraph"/>
      </w:pPr>
      <w:r>
        <w:t>No stipulation.</w:t>
      </w:r>
    </w:p>
    <w:p w14:paraId="673D2846" w14:textId="77777777" w:rsidR="00CE6E57" w:rsidRDefault="00000000">
      <w:pPr>
        <w:pStyle w:val="Heading3"/>
      </w:pPr>
      <w:bookmarkStart w:id="289" w:name="_Toc210556560"/>
      <w:bookmarkStart w:id="290" w:name="_Toc207014234"/>
      <w:bookmarkStart w:id="291" w:name="Xfeca2c9c95ef2221b0462624c2f32b720be5157"/>
      <w:bookmarkEnd w:id="288"/>
      <w:r>
        <w:t>4.7.4 Notification of new certificate issuance to subscriber</w:t>
      </w:r>
      <w:bookmarkEnd w:id="289"/>
      <w:bookmarkEnd w:id="290"/>
    </w:p>
    <w:p w14:paraId="303EE890" w14:textId="77777777" w:rsidR="00CE6E57" w:rsidRDefault="00000000">
      <w:pPr>
        <w:pStyle w:val="FirstParagraph"/>
      </w:pPr>
      <w:r>
        <w:t>No stipulation.</w:t>
      </w:r>
    </w:p>
    <w:p w14:paraId="786C9BB3" w14:textId="77777777" w:rsidR="00CE6E57" w:rsidRDefault="00000000">
      <w:pPr>
        <w:pStyle w:val="Heading3"/>
      </w:pPr>
      <w:bookmarkStart w:id="292" w:name="_Toc210556561"/>
      <w:bookmarkStart w:id="293" w:name="_Toc207014235"/>
      <w:bookmarkStart w:id="294" w:name="X73f13e746763fe2cb7c553081382f3ee49ddfa8"/>
      <w:bookmarkEnd w:id="291"/>
      <w:r>
        <w:t>4.7.5 Conduct constituting acceptance of a re-keyed certificate</w:t>
      </w:r>
      <w:bookmarkEnd w:id="292"/>
      <w:bookmarkEnd w:id="293"/>
    </w:p>
    <w:p w14:paraId="799E157D" w14:textId="77777777" w:rsidR="00CE6E57" w:rsidRDefault="00000000">
      <w:pPr>
        <w:pStyle w:val="FirstParagraph"/>
      </w:pPr>
      <w:r>
        <w:t>No stipulation.</w:t>
      </w:r>
    </w:p>
    <w:p w14:paraId="40AB592B" w14:textId="77777777" w:rsidR="00CE6E57" w:rsidRDefault="00000000">
      <w:pPr>
        <w:pStyle w:val="Heading3"/>
      </w:pPr>
      <w:bookmarkStart w:id="295" w:name="_Toc210556562"/>
      <w:bookmarkStart w:id="296" w:name="_Toc207014236"/>
      <w:bookmarkStart w:id="297" w:name="X1f85955659ee5ac02fea231b82a31fd7f13813a"/>
      <w:bookmarkEnd w:id="294"/>
      <w:r>
        <w:t>4.7.6 Publication of the re-keyed certificate by the CA</w:t>
      </w:r>
      <w:bookmarkEnd w:id="295"/>
      <w:bookmarkEnd w:id="296"/>
    </w:p>
    <w:p w14:paraId="08888ABC" w14:textId="77777777" w:rsidR="00CE6E57" w:rsidRDefault="00000000">
      <w:pPr>
        <w:pStyle w:val="FirstParagraph"/>
      </w:pPr>
      <w:r>
        <w:t>No stipulation.</w:t>
      </w:r>
    </w:p>
    <w:p w14:paraId="793F060A" w14:textId="77777777" w:rsidR="00CE6E57" w:rsidRDefault="00000000">
      <w:pPr>
        <w:pStyle w:val="Heading3"/>
      </w:pPr>
      <w:bookmarkStart w:id="298" w:name="_Toc210556563"/>
      <w:bookmarkStart w:id="299" w:name="_Toc207014237"/>
      <w:bookmarkStart w:id="300" w:name="Xb79cdf85365bbe3ea71d25eae90c14a5fc55ccd"/>
      <w:bookmarkEnd w:id="297"/>
      <w:r>
        <w:lastRenderedPageBreak/>
        <w:t>4.7.7 Notification of certificate issuance by the CA to other entities</w:t>
      </w:r>
      <w:bookmarkEnd w:id="298"/>
      <w:bookmarkEnd w:id="299"/>
    </w:p>
    <w:p w14:paraId="01D7B33C" w14:textId="77777777" w:rsidR="00CE6E57" w:rsidRDefault="00000000">
      <w:pPr>
        <w:pStyle w:val="FirstParagraph"/>
      </w:pPr>
      <w:r>
        <w:t>No stipulation.</w:t>
      </w:r>
    </w:p>
    <w:p w14:paraId="4B03B32D" w14:textId="77777777" w:rsidR="00CE6E57" w:rsidRDefault="00000000">
      <w:pPr>
        <w:pStyle w:val="Heading2"/>
      </w:pPr>
      <w:bookmarkStart w:id="301" w:name="_Toc210556564"/>
      <w:bookmarkStart w:id="302" w:name="_Toc207014238"/>
      <w:bookmarkStart w:id="303" w:name="X5e7018f8ff5984cd65bf90a33afb6c43e9b9e29"/>
      <w:bookmarkEnd w:id="279"/>
      <w:bookmarkEnd w:id="300"/>
      <w:r>
        <w:t>4.8 Certificate modification</w:t>
      </w:r>
      <w:bookmarkEnd w:id="301"/>
      <w:bookmarkEnd w:id="302"/>
    </w:p>
    <w:p w14:paraId="67FDAFE5" w14:textId="77777777" w:rsidR="00CE6E57" w:rsidRDefault="00000000">
      <w:pPr>
        <w:pStyle w:val="Heading3"/>
      </w:pPr>
      <w:bookmarkStart w:id="304" w:name="_Toc210556565"/>
      <w:bookmarkStart w:id="305" w:name="_Toc207014239"/>
      <w:bookmarkStart w:id="306" w:name="X31732ff04074613abbdcce455235a504ff0cf96"/>
      <w:r>
        <w:t>4.8.1 Circumstance for certificate modification</w:t>
      </w:r>
      <w:bookmarkEnd w:id="304"/>
      <w:bookmarkEnd w:id="305"/>
    </w:p>
    <w:p w14:paraId="0A51E047" w14:textId="77777777" w:rsidR="00CE6E57" w:rsidRDefault="00000000">
      <w:pPr>
        <w:pStyle w:val="FirstParagraph"/>
      </w:pPr>
      <w:r>
        <w:t>No stipulation.</w:t>
      </w:r>
    </w:p>
    <w:p w14:paraId="0215AF7B" w14:textId="77777777" w:rsidR="00CE6E57" w:rsidRDefault="00000000">
      <w:pPr>
        <w:pStyle w:val="Heading3"/>
      </w:pPr>
      <w:bookmarkStart w:id="307" w:name="_Toc210556566"/>
      <w:bookmarkStart w:id="308" w:name="_Toc207014240"/>
      <w:bookmarkStart w:id="309" w:name="X0f17450c2c51d51a94d7c5a0fe9b13261d91513"/>
      <w:bookmarkEnd w:id="306"/>
      <w:r>
        <w:t>4.8.2 Who may request certificate modification</w:t>
      </w:r>
      <w:bookmarkEnd w:id="307"/>
      <w:bookmarkEnd w:id="308"/>
    </w:p>
    <w:p w14:paraId="14F9B131" w14:textId="77777777" w:rsidR="00CE6E57" w:rsidRDefault="00000000">
      <w:pPr>
        <w:pStyle w:val="FirstParagraph"/>
      </w:pPr>
      <w:r>
        <w:t>No stipulation.</w:t>
      </w:r>
    </w:p>
    <w:p w14:paraId="4A0F5E6C" w14:textId="77777777" w:rsidR="00CE6E57" w:rsidRDefault="00000000">
      <w:pPr>
        <w:pStyle w:val="Heading3"/>
      </w:pPr>
      <w:bookmarkStart w:id="310" w:name="_Toc210556567"/>
      <w:bookmarkStart w:id="311" w:name="_Toc207014241"/>
      <w:bookmarkStart w:id="312" w:name="Xeb636af870360a6299a239bd8ec79796dbcd152"/>
      <w:bookmarkEnd w:id="309"/>
      <w:r>
        <w:t>4.8.3 Processing certificate modification requests</w:t>
      </w:r>
      <w:bookmarkEnd w:id="310"/>
      <w:bookmarkEnd w:id="311"/>
    </w:p>
    <w:p w14:paraId="4AA639DD" w14:textId="77777777" w:rsidR="00CE6E57" w:rsidRDefault="00000000">
      <w:pPr>
        <w:pStyle w:val="FirstParagraph"/>
      </w:pPr>
      <w:r>
        <w:t>No stipulation.</w:t>
      </w:r>
    </w:p>
    <w:p w14:paraId="6606AAF3" w14:textId="77777777" w:rsidR="00CE6E57" w:rsidRDefault="00000000">
      <w:pPr>
        <w:pStyle w:val="Heading3"/>
      </w:pPr>
      <w:bookmarkStart w:id="313" w:name="_Toc210556568"/>
      <w:bookmarkStart w:id="314" w:name="_Toc207014242"/>
      <w:bookmarkStart w:id="315" w:name="Xb0e8e003398f1eadc80fab4fcf4595e6f5990dc"/>
      <w:bookmarkEnd w:id="312"/>
      <w:r>
        <w:t>4.8.4 Notification of new certificate issuance to subscriber</w:t>
      </w:r>
      <w:bookmarkEnd w:id="313"/>
      <w:bookmarkEnd w:id="314"/>
    </w:p>
    <w:p w14:paraId="28D91A0D" w14:textId="77777777" w:rsidR="00CE6E57" w:rsidRDefault="00000000">
      <w:pPr>
        <w:pStyle w:val="FirstParagraph"/>
      </w:pPr>
      <w:r>
        <w:t>No stipulation.</w:t>
      </w:r>
    </w:p>
    <w:p w14:paraId="2BC91C2C" w14:textId="77777777" w:rsidR="00CE6E57" w:rsidRDefault="00000000">
      <w:pPr>
        <w:pStyle w:val="Heading3"/>
      </w:pPr>
      <w:bookmarkStart w:id="316" w:name="_Toc210556569"/>
      <w:bookmarkStart w:id="317" w:name="_Toc207014243"/>
      <w:bookmarkStart w:id="318" w:name="X5263253b126a76665dc33103a00fc3ca656ab4c"/>
      <w:bookmarkEnd w:id="315"/>
      <w:r>
        <w:t>4.8.5 Conduct constituting acceptance of modified certificate</w:t>
      </w:r>
      <w:bookmarkEnd w:id="316"/>
      <w:bookmarkEnd w:id="317"/>
    </w:p>
    <w:p w14:paraId="5D4A8758" w14:textId="77777777" w:rsidR="00CE6E57" w:rsidRDefault="00000000">
      <w:pPr>
        <w:pStyle w:val="FirstParagraph"/>
      </w:pPr>
      <w:r>
        <w:t>No stipulation.</w:t>
      </w:r>
    </w:p>
    <w:p w14:paraId="0F372020" w14:textId="77777777" w:rsidR="00CE6E57" w:rsidRDefault="00000000">
      <w:pPr>
        <w:pStyle w:val="Heading3"/>
      </w:pPr>
      <w:bookmarkStart w:id="319" w:name="_Toc210556570"/>
      <w:bookmarkStart w:id="320" w:name="_Toc207014244"/>
      <w:bookmarkStart w:id="321" w:name="X6ace64e9f40da4e1936da93ff8d276d5a5ab6a0"/>
      <w:bookmarkEnd w:id="318"/>
      <w:r>
        <w:t>4.8.6 Publication of the modified certificate by the CA</w:t>
      </w:r>
      <w:bookmarkEnd w:id="319"/>
      <w:bookmarkEnd w:id="320"/>
    </w:p>
    <w:p w14:paraId="50D82758" w14:textId="77777777" w:rsidR="00CE6E57" w:rsidRDefault="00000000">
      <w:pPr>
        <w:pStyle w:val="FirstParagraph"/>
      </w:pPr>
      <w:r>
        <w:t>No stipulation.</w:t>
      </w:r>
    </w:p>
    <w:p w14:paraId="0F6A2BE5" w14:textId="77777777" w:rsidR="00CE6E57" w:rsidRDefault="00000000">
      <w:pPr>
        <w:pStyle w:val="Heading3"/>
      </w:pPr>
      <w:bookmarkStart w:id="322" w:name="_Toc210556571"/>
      <w:bookmarkStart w:id="323" w:name="_Toc207014245"/>
      <w:bookmarkStart w:id="324" w:name="X900744516d2371208a73b26db7da6d085a43dfe"/>
      <w:bookmarkEnd w:id="321"/>
      <w:r>
        <w:t>4.8.7 Notification of certificate issuance by the CA to other entities</w:t>
      </w:r>
      <w:bookmarkEnd w:id="322"/>
      <w:bookmarkEnd w:id="323"/>
    </w:p>
    <w:p w14:paraId="7722AA42" w14:textId="77777777" w:rsidR="00CE6E57" w:rsidRDefault="00000000">
      <w:pPr>
        <w:pStyle w:val="FirstParagraph"/>
      </w:pPr>
      <w:r>
        <w:t>No stipulation.</w:t>
      </w:r>
    </w:p>
    <w:p w14:paraId="07EA9D6B" w14:textId="77777777" w:rsidR="00CE6E57" w:rsidRDefault="00000000">
      <w:pPr>
        <w:pStyle w:val="Heading2"/>
      </w:pPr>
      <w:bookmarkStart w:id="325" w:name="_Toc210556572"/>
      <w:bookmarkStart w:id="326" w:name="_Toc207014246"/>
      <w:bookmarkStart w:id="327" w:name="Xf38be0bf7ac63401365906f843401c3792f8611"/>
      <w:bookmarkEnd w:id="303"/>
      <w:bookmarkEnd w:id="324"/>
      <w:r>
        <w:t>4.9 Certificate revocation and suspension</w:t>
      </w:r>
      <w:bookmarkEnd w:id="325"/>
      <w:bookmarkEnd w:id="326"/>
    </w:p>
    <w:p w14:paraId="4EA5B3AA" w14:textId="77777777" w:rsidR="00CE6E57" w:rsidRDefault="00000000">
      <w:pPr>
        <w:pStyle w:val="Heading3"/>
      </w:pPr>
      <w:bookmarkStart w:id="328" w:name="_Toc210556573"/>
      <w:bookmarkStart w:id="329" w:name="_Toc207014247"/>
      <w:bookmarkStart w:id="330" w:name="X81033462fbdcc1627a8e1f3242051c861f1ade0"/>
      <w:r>
        <w:t>4.9.1 Circumstances for revocation</w:t>
      </w:r>
      <w:bookmarkEnd w:id="328"/>
      <w:bookmarkEnd w:id="329"/>
    </w:p>
    <w:p w14:paraId="45EA5786" w14:textId="77777777" w:rsidR="00CE6E57" w:rsidRDefault="00000000">
      <w:pPr>
        <w:pStyle w:val="Heading4"/>
      </w:pPr>
      <w:bookmarkStart w:id="331" w:name="X7aa91ce53904697de50e46e95ca7bb22977f206"/>
      <w:r>
        <w:t>4.9.1.1 Reasons for Revoking a Subscriber Certificate</w:t>
      </w:r>
    </w:p>
    <w:p w14:paraId="4A2C968E" w14:textId="77777777" w:rsidR="00CE6E57" w:rsidRDefault="00000000">
      <w:pPr>
        <w:pStyle w:val="FirstParagraph"/>
      </w:pPr>
      <w:r>
        <w:t>The CA MAY support revocation of Short-lived Subscriber Certificates.</w:t>
      </w:r>
    </w:p>
    <w:p w14:paraId="2B98AE7D" w14:textId="77777777" w:rsidR="00CE6E57" w:rsidRDefault="00000000">
      <w:pPr>
        <w:pStyle w:val="BodyText"/>
      </w:pPr>
      <w:r>
        <w:t>With the exception of Short-lived Subscriber Certificates, the CA SHALL revoke a Certificate within 24 hours and use the corresponding CRLReason (see Section 7.2.2) if one or more of the following occurs:</w:t>
      </w:r>
    </w:p>
    <w:p w14:paraId="1B6AB047" w14:textId="77777777" w:rsidR="00CE6E57" w:rsidRDefault="00000000">
      <w:pPr>
        <w:pStyle w:val="Compact"/>
        <w:numPr>
          <w:ilvl w:val="0"/>
          <w:numId w:val="54"/>
        </w:numPr>
      </w:pPr>
      <w:r>
        <w:t>The Subscriber requests in writing, without specifying a CRLreason, that the CA revoke the Certificate (CRLReason “unspecified (0)” which results in no reasonCode extension being provided in the CRL);</w:t>
      </w:r>
    </w:p>
    <w:p w14:paraId="66F9567A" w14:textId="77777777" w:rsidR="00CE6E57" w:rsidRDefault="00000000">
      <w:pPr>
        <w:pStyle w:val="Compact"/>
        <w:numPr>
          <w:ilvl w:val="0"/>
          <w:numId w:val="54"/>
        </w:numPr>
      </w:pPr>
      <w:r>
        <w:lastRenderedPageBreak/>
        <w:t>The Subscriber notifies the CA that the original certificate request was not authorized and does not retroactively grant authorization (CRLReason #9, privilegeWithdrawn);</w:t>
      </w:r>
    </w:p>
    <w:p w14:paraId="0677797D" w14:textId="77777777" w:rsidR="00CE6E57" w:rsidRDefault="00000000">
      <w:pPr>
        <w:pStyle w:val="Compact"/>
        <w:numPr>
          <w:ilvl w:val="0"/>
          <w:numId w:val="54"/>
        </w:numPr>
      </w:pPr>
      <w:r>
        <w:t>The CA obtains evidence that the Subscriber’s Private Key corresponding to the Public Key in the Certificate suffered a Key Compromise (CRLReason #1, keyCompromise);</w:t>
      </w:r>
    </w:p>
    <w:p w14:paraId="307C6ADB" w14:textId="77777777" w:rsidR="00CE6E57" w:rsidRDefault="00000000">
      <w:pPr>
        <w:pStyle w:val="Compact"/>
        <w:numPr>
          <w:ilvl w:val="0"/>
          <w:numId w:val="54"/>
        </w:numPr>
      </w:pPr>
      <w:r>
        <w:t xml:space="preserve">The CA is made aware of a demonstrated or proven method that can easily compute the Subscriber’s Private Key based on the Public Key in the Certificate, including but not limited to those identified in </w:t>
      </w:r>
      <w:hyperlink w:anchor="X1f3e343c0ed534965e7af856fa25663848d6acb">
        <w:r w:rsidR="00CE6E57">
          <w:rPr>
            <w:rStyle w:val="Hyperlink"/>
          </w:rPr>
          <w:t>Section 6.1.1.3(5)</w:t>
        </w:r>
      </w:hyperlink>
      <w:r>
        <w:t xml:space="preserve"> (CRLReason #1, keyCompromise);</w:t>
      </w:r>
    </w:p>
    <w:p w14:paraId="301C211C" w14:textId="77777777" w:rsidR="00CE6E57" w:rsidRDefault="00000000">
      <w:pPr>
        <w:pStyle w:val="Compact"/>
        <w:numPr>
          <w:ilvl w:val="0"/>
          <w:numId w:val="54"/>
        </w:numPr>
      </w:pPr>
      <w:r>
        <w:t>The CA obtains evidence that the validation of domain authorization or control for any Fully-Qualified Domain Name or IP address in the Certificate should not be relied upon (CRLReason #4, superseded).</w:t>
      </w:r>
    </w:p>
    <w:p w14:paraId="422F08F0" w14:textId="77777777" w:rsidR="00CE6E57" w:rsidRDefault="00000000">
      <w:pPr>
        <w:pStyle w:val="FirstParagraph"/>
      </w:pPr>
      <w:r>
        <w:t>With the exception of Short-lived Subscriber Certificates, the CA SHOULD revoke a certificate within 24 hours and MUST revoke a Certificate within 5 days and use the corresponding CRLReason (see Section 7.2.2) if one or more of the following occurs:</w:t>
      </w:r>
    </w:p>
    <w:p w14:paraId="2176A9E5" w14:textId="77777777" w:rsidR="00CE6E57" w:rsidRDefault="00000000">
      <w:pPr>
        <w:pStyle w:val="Compact"/>
        <w:numPr>
          <w:ilvl w:val="0"/>
          <w:numId w:val="55"/>
        </w:numPr>
      </w:pPr>
      <w:r>
        <w:t xml:space="preserve">The Certificate no longer complies with the requirements of </w:t>
      </w:r>
      <w:hyperlink w:anchor="X0c3917f405f720f56b6c3f29687ef8fb06831c1">
        <w:r w:rsidR="00CE6E57">
          <w:rPr>
            <w:rStyle w:val="Hyperlink"/>
          </w:rPr>
          <w:t>Section 6.1.5</w:t>
        </w:r>
      </w:hyperlink>
      <w:r>
        <w:t xml:space="preserve"> and </w:t>
      </w:r>
      <w:hyperlink w:anchor="X2d5511ef018e98e5d12e636a85cd260c149a4ec">
        <w:r w:rsidR="00CE6E57">
          <w:rPr>
            <w:rStyle w:val="Hyperlink"/>
          </w:rPr>
          <w:t>Section 6.1.6</w:t>
        </w:r>
      </w:hyperlink>
      <w:r>
        <w:t xml:space="preserve"> (CRLReason #4, superseded);</w:t>
      </w:r>
    </w:p>
    <w:p w14:paraId="60606D56" w14:textId="77777777" w:rsidR="00CE6E57" w:rsidRDefault="00000000">
      <w:pPr>
        <w:pStyle w:val="Compact"/>
        <w:numPr>
          <w:ilvl w:val="0"/>
          <w:numId w:val="55"/>
        </w:numPr>
      </w:pPr>
      <w:r>
        <w:t>The CA obtains evidence that the Certificate was misused (CRLReason #9, privilegeWithdrawn);</w:t>
      </w:r>
    </w:p>
    <w:p w14:paraId="6E4F7074" w14:textId="77777777" w:rsidR="00CE6E57" w:rsidRDefault="00000000">
      <w:pPr>
        <w:pStyle w:val="Compact"/>
        <w:numPr>
          <w:ilvl w:val="0"/>
          <w:numId w:val="55"/>
        </w:numPr>
      </w:pPr>
      <w:r>
        <w:t>The CA is made aware that a Subscriber has violated one or more of its material obligations under the Subscriber Agreement or Terms of Use (CRLReason #9, privilegeWithdrawn);</w:t>
      </w:r>
    </w:p>
    <w:p w14:paraId="789A07C6" w14:textId="77777777" w:rsidR="00CE6E57" w:rsidRDefault="00000000">
      <w:pPr>
        <w:pStyle w:val="Compact"/>
        <w:numPr>
          <w:ilvl w:val="0"/>
          <w:numId w:val="55"/>
        </w:numPr>
      </w:pPr>
      <w:r>
        <w:t>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14:paraId="48293E06" w14:textId="77777777" w:rsidR="00CE6E57" w:rsidRDefault="00000000">
      <w:pPr>
        <w:pStyle w:val="Compact"/>
        <w:numPr>
          <w:ilvl w:val="0"/>
          <w:numId w:val="55"/>
        </w:numPr>
      </w:pPr>
      <w:r>
        <w:t>The CA is made aware that a Wildcard Certificate has been used to authenticate a fraudulently misleading subordinate Fully-Qualified Domain Name (CRLReason #9, privilegeWithdrawn);</w:t>
      </w:r>
    </w:p>
    <w:p w14:paraId="713D5933" w14:textId="77777777" w:rsidR="00CE6E57" w:rsidRDefault="00000000">
      <w:pPr>
        <w:pStyle w:val="Compact"/>
        <w:numPr>
          <w:ilvl w:val="0"/>
          <w:numId w:val="55"/>
        </w:numPr>
      </w:pPr>
      <w:r>
        <w:t>The CA is made aware of a material change in the information contained in the Certificate (CRLReason #9, privilegeWithdrawn);</w:t>
      </w:r>
    </w:p>
    <w:p w14:paraId="5993DE61" w14:textId="77777777" w:rsidR="00CE6E57" w:rsidRDefault="00000000">
      <w:pPr>
        <w:pStyle w:val="Compact"/>
        <w:numPr>
          <w:ilvl w:val="0"/>
          <w:numId w:val="55"/>
        </w:numPr>
      </w:pPr>
      <w:r>
        <w:t>The CA is made aware that the Certificate was not issued in accordance with these Requirements or the CA’s Certificate Policy or Certification Practice Statement (CRLReason #4, superseded);</w:t>
      </w:r>
    </w:p>
    <w:p w14:paraId="18C71BF6" w14:textId="77777777" w:rsidR="00CE6E57" w:rsidRDefault="00000000">
      <w:pPr>
        <w:pStyle w:val="Compact"/>
        <w:numPr>
          <w:ilvl w:val="0"/>
          <w:numId w:val="55"/>
        </w:numPr>
      </w:pPr>
      <w:r>
        <w:t>The CA determines or is made aware that any of the information appearing in the Certificate is inaccurate (CRLReason #9, privilegeWithdrawn);</w:t>
      </w:r>
    </w:p>
    <w:p w14:paraId="29887559" w14:textId="77777777" w:rsidR="00CE6E57" w:rsidRDefault="00000000">
      <w:pPr>
        <w:pStyle w:val="Compact"/>
        <w:numPr>
          <w:ilvl w:val="0"/>
          <w:numId w:val="55"/>
        </w:numPr>
      </w:pPr>
      <w:r>
        <w:t>The CA’s right to issue Certificates under these Requirements expires or is revoked or terminated, unless the CA has made arrangements to continue maintaining the CRL/OCSP Repository (CRLReason “unspecified (0)” which results in no reasonCode extension being provided in the CRL);</w:t>
      </w:r>
    </w:p>
    <w:p w14:paraId="730AAE05" w14:textId="77777777" w:rsidR="00CE6E57" w:rsidRDefault="00000000">
      <w:pPr>
        <w:pStyle w:val="Compact"/>
        <w:numPr>
          <w:ilvl w:val="0"/>
          <w:numId w:val="55"/>
        </w:numPr>
      </w:pPr>
      <w:r>
        <w:t xml:space="preserve">Revocation is required by the CA’s Certificate Policy and/or Certification Practice Statement for a reason that is not otherwise required to be specified by this section </w:t>
      </w:r>
      <w:r>
        <w:lastRenderedPageBreak/>
        <w:t>4.9.1.1 (CRLReason “unspecified (0)” which results in no reasonCode extension being provided in the CRL); or</w:t>
      </w:r>
    </w:p>
    <w:p w14:paraId="7BC2FC16" w14:textId="77777777" w:rsidR="00CE6E57" w:rsidRDefault="00000000">
      <w:pPr>
        <w:pStyle w:val="Compact"/>
        <w:numPr>
          <w:ilvl w:val="0"/>
          <w:numId w:val="55"/>
        </w:numPr>
      </w:pPr>
      <w:r>
        <w:t>The CA is made aware of a demonstrated or proven method that exposes the Subscriber’s Private Key to compromise or if there is clear evidence that the specific method used to generate the Private Key was flawed (CRLReason #1, keyCompromise).</w:t>
      </w:r>
    </w:p>
    <w:p w14:paraId="024DC504" w14:textId="77777777" w:rsidR="00CE6E57" w:rsidRDefault="00000000">
      <w:pPr>
        <w:pStyle w:val="Heading4"/>
      </w:pPr>
      <w:bookmarkStart w:id="332" w:name="X9e950f324b8fc49c7540e0590c9aecb2213a9e2"/>
      <w:bookmarkEnd w:id="331"/>
      <w:r>
        <w:t>4.9.1.2 Reasons for Revoking a Subordinate CA Certificate</w:t>
      </w:r>
    </w:p>
    <w:p w14:paraId="7C8BE904" w14:textId="77777777" w:rsidR="00CE6E57" w:rsidRDefault="00000000">
      <w:pPr>
        <w:pStyle w:val="FirstParagraph"/>
      </w:pPr>
      <w:r>
        <w:t>The Issuing CA SHALL revoke a Subordinate CA Certificate within seven (7) days if one or more of the following occurs:</w:t>
      </w:r>
    </w:p>
    <w:p w14:paraId="1E7731FF" w14:textId="77777777" w:rsidR="00CE6E57" w:rsidRDefault="00000000">
      <w:pPr>
        <w:pStyle w:val="Compact"/>
        <w:numPr>
          <w:ilvl w:val="0"/>
          <w:numId w:val="56"/>
        </w:numPr>
      </w:pPr>
      <w:r>
        <w:t>The Subordinate CA requests revocation in writing;</w:t>
      </w:r>
    </w:p>
    <w:p w14:paraId="5DC5D1A3" w14:textId="77777777" w:rsidR="00CE6E57" w:rsidRDefault="00000000">
      <w:pPr>
        <w:pStyle w:val="Compact"/>
        <w:numPr>
          <w:ilvl w:val="0"/>
          <w:numId w:val="56"/>
        </w:numPr>
      </w:pPr>
      <w:r>
        <w:t>The Subordinate CA notifies the Issuing CA that the original certificate request was not authorized and does not retroactively grant authorization;</w:t>
      </w:r>
    </w:p>
    <w:p w14:paraId="0908376E" w14:textId="77777777" w:rsidR="00CE6E57" w:rsidRDefault="00000000">
      <w:pPr>
        <w:pStyle w:val="Compact"/>
        <w:numPr>
          <w:ilvl w:val="0"/>
          <w:numId w:val="56"/>
        </w:numPr>
      </w:pPr>
      <w:r>
        <w:t xml:space="preserve">The Issuing CA obtains evidence that the Subordinate CA’s Private Key corresponding to the Public Key in the Certificate suffered a Key Compromise or no longer complies with the requirements of </w:t>
      </w:r>
      <w:hyperlink w:anchor="X0c3917f405f720f56b6c3f29687ef8fb06831c1">
        <w:r w:rsidR="00CE6E57">
          <w:rPr>
            <w:rStyle w:val="Hyperlink"/>
          </w:rPr>
          <w:t>Section 6.1.5</w:t>
        </w:r>
      </w:hyperlink>
      <w:r>
        <w:t xml:space="preserve"> and </w:t>
      </w:r>
      <w:hyperlink w:anchor="X2d5511ef018e98e5d12e636a85cd260c149a4ec">
        <w:r w:rsidR="00CE6E57">
          <w:rPr>
            <w:rStyle w:val="Hyperlink"/>
          </w:rPr>
          <w:t>Section 6.1.6</w:t>
        </w:r>
      </w:hyperlink>
      <w:r>
        <w:t>;</w:t>
      </w:r>
    </w:p>
    <w:p w14:paraId="1B4328F1" w14:textId="77777777" w:rsidR="00CE6E57" w:rsidRDefault="00000000">
      <w:pPr>
        <w:pStyle w:val="Compact"/>
        <w:numPr>
          <w:ilvl w:val="0"/>
          <w:numId w:val="56"/>
        </w:numPr>
      </w:pPr>
      <w:r>
        <w:t>The Issuing CA obtains evidence that the Certificate was misused;</w:t>
      </w:r>
    </w:p>
    <w:p w14:paraId="7A865EF1" w14:textId="77777777" w:rsidR="00CE6E57" w:rsidRDefault="00000000">
      <w:pPr>
        <w:pStyle w:val="Compact"/>
        <w:numPr>
          <w:ilvl w:val="0"/>
          <w:numId w:val="56"/>
        </w:numPr>
      </w:pPr>
      <w:r>
        <w:t>The Issuing CA is made aware that the Certificate was not issued in accordance with or that Subordinate CA has not complied with this document or the applicable Certificate Policy or Certification Practice Statement;</w:t>
      </w:r>
    </w:p>
    <w:p w14:paraId="0FF54900" w14:textId="77777777" w:rsidR="00CE6E57" w:rsidRDefault="00000000">
      <w:pPr>
        <w:pStyle w:val="Compact"/>
        <w:numPr>
          <w:ilvl w:val="0"/>
          <w:numId w:val="56"/>
        </w:numPr>
      </w:pPr>
      <w:r>
        <w:t>The Issuing CA determines that any of the information appearing in the Certificate is inaccurate or misleading;</w:t>
      </w:r>
    </w:p>
    <w:p w14:paraId="4FFE4BCE" w14:textId="77777777" w:rsidR="00CE6E57" w:rsidRDefault="00000000">
      <w:pPr>
        <w:pStyle w:val="Compact"/>
        <w:numPr>
          <w:ilvl w:val="0"/>
          <w:numId w:val="56"/>
        </w:numPr>
      </w:pPr>
      <w:r>
        <w:t>The Issuing CA or Subordinate CA ceases operations for any reason and has not made arrangements for another CA to provide revocation support for the Certificate;</w:t>
      </w:r>
    </w:p>
    <w:p w14:paraId="69AF10A0" w14:textId="77777777" w:rsidR="00CE6E57" w:rsidRDefault="00000000">
      <w:pPr>
        <w:pStyle w:val="Compact"/>
        <w:numPr>
          <w:ilvl w:val="0"/>
          <w:numId w:val="56"/>
        </w:numPr>
      </w:pPr>
      <w:r>
        <w:t>The Issuing CA’s or Subordinate CA’s right to issue Certificates under these Requirements expires or is revoked or terminated, unless the Issuing CA has made arrangements to continue maintaining the CRL/OCSP Repository; or</w:t>
      </w:r>
    </w:p>
    <w:p w14:paraId="7C1DAE73" w14:textId="77777777" w:rsidR="00CE6E57" w:rsidRDefault="00000000">
      <w:pPr>
        <w:pStyle w:val="Compact"/>
        <w:numPr>
          <w:ilvl w:val="0"/>
          <w:numId w:val="56"/>
        </w:numPr>
      </w:pPr>
      <w:r>
        <w:t>Revocation is required by the Issuing CA’s Certificate Policy and/or Certification Practice Statement.</w:t>
      </w:r>
    </w:p>
    <w:p w14:paraId="19BA7A4D" w14:textId="77777777" w:rsidR="00CE6E57" w:rsidRDefault="00000000">
      <w:pPr>
        <w:pStyle w:val="Heading3"/>
      </w:pPr>
      <w:bookmarkStart w:id="333" w:name="_Toc210556574"/>
      <w:bookmarkStart w:id="334" w:name="_Toc207014248"/>
      <w:bookmarkStart w:id="335" w:name="Xcd98cf14125ecd7adf12c46f772dd97723c759d"/>
      <w:bookmarkEnd w:id="330"/>
      <w:bookmarkEnd w:id="332"/>
      <w:r>
        <w:t>4.9.2 Who can request revocation</w:t>
      </w:r>
      <w:bookmarkEnd w:id="333"/>
      <w:bookmarkEnd w:id="334"/>
    </w:p>
    <w:p w14:paraId="21F28DA7" w14:textId="77777777" w:rsidR="00CE6E57" w:rsidRDefault="00000000">
      <w:pPr>
        <w:pStyle w:val="FirstParagraph"/>
      </w:pPr>
      <w:r>
        <w:t>The Subscriber, RA, or Issuing CA can initiate revocation. Additionally, Subscribers, Relying Parties, Application Software Suppliers, and other third parties may submit Certificate Problem Reports informing the issuing CA of reasonable cause to revoke the certificate.</w:t>
      </w:r>
    </w:p>
    <w:p w14:paraId="7131038D" w14:textId="77777777" w:rsidR="00CE6E57" w:rsidRDefault="00000000">
      <w:pPr>
        <w:pStyle w:val="Heading3"/>
      </w:pPr>
      <w:bookmarkStart w:id="336" w:name="_Toc210556575"/>
      <w:bookmarkStart w:id="337" w:name="_Toc207014249"/>
      <w:bookmarkStart w:id="338" w:name="X184c57b3dc212303fb6214ea6b4ce57cd8eca98"/>
      <w:bookmarkEnd w:id="335"/>
      <w:r>
        <w:t>4.9.3 Procedure for revocation request</w:t>
      </w:r>
      <w:bookmarkEnd w:id="336"/>
      <w:bookmarkEnd w:id="337"/>
    </w:p>
    <w:p w14:paraId="006227CC" w14:textId="77777777" w:rsidR="00CE6E57" w:rsidRDefault="00000000">
      <w:pPr>
        <w:pStyle w:val="FirstParagraph"/>
      </w:pPr>
      <w:r>
        <w:t>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14:paraId="509D5C0E" w14:textId="77777777" w:rsidR="00CE6E57" w:rsidRDefault="00000000">
      <w:pPr>
        <w:pStyle w:val="BodyText"/>
      </w:pPr>
      <w:r>
        <w:lastRenderedPageBreak/>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p w14:paraId="3FE15F9A" w14:textId="77777777" w:rsidR="00CE6E57" w:rsidRDefault="00000000">
      <w:pPr>
        <w:pStyle w:val="Heading3"/>
      </w:pPr>
      <w:bookmarkStart w:id="339" w:name="_Toc210556576"/>
      <w:bookmarkStart w:id="340" w:name="_Toc207014250"/>
      <w:bookmarkStart w:id="341" w:name="Xa4b938435dd45f700c996f67e30961dba38e9c5"/>
      <w:bookmarkEnd w:id="338"/>
      <w:r>
        <w:t>4.9.4 Revocation request grace period</w:t>
      </w:r>
      <w:bookmarkEnd w:id="339"/>
      <w:bookmarkEnd w:id="340"/>
    </w:p>
    <w:p w14:paraId="441D68FE" w14:textId="77777777" w:rsidR="00CE6E57" w:rsidRDefault="00000000">
      <w:pPr>
        <w:pStyle w:val="FirstParagraph"/>
      </w:pPr>
      <w:r>
        <w:t>No stipulation.</w:t>
      </w:r>
    </w:p>
    <w:p w14:paraId="3751AE24" w14:textId="77777777" w:rsidR="00CE6E57" w:rsidRDefault="00000000">
      <w:pPr>
        <w:pStyle w:val="Heading3"/>
      </w:pPr>
      <w:bookmarkStart w:id="342" w:name="_Toc210556577"/>
      <w:bookmarkStart w:id="343" w:name="_Toc207014251"/>
      <w:bookmarkStart w:id="344" w:name="X84912f3226c5fe910aca32ae8c9b2a31d06ca54"/>
      <w:bookmarkEnd w:id="341"/>
      <w:r>
        <w:t>4.9.5 Time within which CA must process the revocation request</w:t>
      </w:r>
      <w:bookmarkEnd w:id="342"/>
      <w:bookmarkEnd w:id="343"/>
    </w:p>
    <w:p w14:paraId="53927B0F" w14:textId="77777777" w:rsidR="00CE6E57" w:rsidRDefault="00000000">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 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 </w:t>
      </w:r>
      <w:hyperlink w:anchor="X7aa91ce53904697de50e46e95ca7bb22977f206">
        <w:r w:rsidR="00CE6E57">
          <w:rPr>
            <w:rStyle w:val="Hyperlink"/>
          </w:rPr>
          <w:t>Section 4.9.1.1</w:t>
        </w:r>
      </w:hyperlink>
      <w:r>
        <w:t>. The date selected by the CA SHOULD consider the following criteria:</w:t>
      </w:r>
    </w:p>
    <w:p w14:paraId="3587E270" w14:textId="77777777" w:rsidR="00CE6E57" w:rsidRDefault="00000000">
      <w:pPr>
        <w:pStyle w:val="Compact"/>
        <w:numPr>
          <w:ilvl w:val="0"/>
          <w:numId w:val="57"/>
        </w:numPr>
      </w:pPr>
      <w:r>
        <w:t>The nature of the alleged problem (scope, context, severity, magnitude, risk of harm);</w:t>
      </w:r>
    </w:p>
    <w:p w14:paraId="3906C36C" w14:textId="77777777" w:rsidR="00CE6E57" w:rsidRDefault="00000000">
      <w:pPr>
        <w:pStyle w:val="Compact"/>
        <w:numPr>
          <w:ilvl w:val="0"/>
          <w:numId w:val="57"/>
        </w:numPr>
      </w:pPr>
      <w:r>
        <w:t>The consequences of revocation (direct and collateral impacts to Subscribers and Relying Parties);</w:t>
      </w:r>
    </w:p>
    <w:p w14:paraId="5383CCD1" w14:textId="77777777" w:rsidR="00CE6E57" w:rsidRDefault="00000000">
      <w:pPr>
        <w:pStyle w:val="Compact"/>
        <w:numPr>
          <w:ilvl w:val="0"/>
          <w:numId w:val="57"/>
        </w:numPr>
      </w:pPr>
      <w:r>
        <w:t>The number of Certificate Problem Reports received about a particular Certificate or Subscriber;</w:t>
      </w:r>
    </w:p>
    <w:p w14:paraId="02554BD1" w14:textId="77777777" w:rsidR="00CE6E57" w:rsidRDefault="00000000">
      <w:pPr>
        <w:pStyle w:val="Compact"/>
        <w:numPr>
          <w:ilvl w:val="0"/>
          <w:numId w:val="57"/>
        </w:numPr>
      </w:pPr>
      <w:r>
        <w:t>The entity making the complaint (for example, a complaint from a law enforcement official that a Web site is engaged in illegal activities should carry more weight than a complaint from a consumer alleging that they didn’t receive the goods they ordered); and</w:t>
      </w:r>
    </w:p>
    <w:p w14:paraId="1D4A34E5" w14:textId="77777777" w:rsidR="00CE6E57" w:rsidRDefault="00000000">
      <w:pPr>
        <w:pStyle w:val="Compact"/>
        <w:numPr>
          <w:ilvl w:val="0"/>
          <w:numId w:val="57"/>
        </w:numPr>
      </w:pPr>
      <w:r>
        <w:t>Relevant legislation.</w:t>
      </w:r>
    </w:p>
    <w:p w14:paraId="42DBEFDD" w14:textId="77777777" w:rsidR="00CE6E57" w:rsidRDefault="00000000">
      <w:pPr>
        <w:pStyle w:val="Heading3"/>
      </w:pPr>
      <w:bookmarkStart w:id="345" w:name="_Toc210556578"/>
      <w:bookmarkStart w:id="346" w:name="_Toc207014252"/>
      <w:bookmarkStart w:id="347" w:name="X0dbb837dc976d49a686dd433d7ea4e7084f4446"/>
      <w:bookmarkEnd w:id="344"/>
      <w:r>
        <w:t>4.9.6 Revocation checking requirement for relying parties</w:t>
      </w:r>
      <w:bookmarkEnd w:id="345"/>
      <w:bookmarkEnd w:id="346"/>
    </w:p>
    <w:p w14:paraId="0A8DC462" w14:textId="77777777" w:rsidR="00CE6E57" w:rsidRDefault="00000000">
      <w:pPr>
        <w:pStyle w:val="FirstParagraph"/>
      </w:pPr>
      <w:r>
        <w:t>No stipulation.</w:t>
      </w:r>
    </w:p>
    <w:p w14:paraId="7BB3A7EF" w14:textId="77777777" w:rsidR="00CE6E57" w:rsidRDefault="00000000">
      <w:pPr>
        <w:pStyle w:val="BodyText"/>
      </w:pPr>
      <w:r>
        <w:rPr>
          <w:b/>
          <w:bCs/>
        </w:rPr>
        <w:t>Note</w:t>
      </w:r>
      <w:r>
        <w:t xml:space="preserve">: Following certificate issuance, a certificate may be revoked for reasons stated in </w:t>
      </w:r>
      <w:hyperlink w:anchor="Xf38be0bf7ac63401365906f843401c3792f8611">
        <w:r w:rsidR="00CE6E57">
          <w:rPr>
            <w:rStyle w:val="Hyperlink"/>
          </w:rPr>
          <w:t>Section 4.9</w:t>
        </w:r>
      </w:hyperlink>
      <w:r>
        <w:t>. Therefore, relying parties should check the revocation status of all certificates that contain a CDP or OCSP pointer.</w:t>
      </w:r>
    </w:p>
    <w:p w14:paraId="363E6ED7" w14:textId="77777777" w:rsidR="00CE6E57" w:rsidRDefault="00000000">
      <w:pPr>
        <w:pStyle w:val="Heading3"/>
      </w:pPr>
      <w:bookmarkStart w:id="348" w:name="_Toc210556579"/>
      <w:bookmarkStart w:id="349" w:name="_Toc207014253"/>
      <w:bookmarkStart w:id="350" w:name="X1a31e83f8ee22c5e0e9de0b1e176e760baa174e"/>
      <w:bookmarkEnd w:id="347"/>
      <w:r>
        <w:t>4.9.7 CRL issuance frequency</w:t>
      </w:r>
      <w:bookmarkEnd w:id="348"/>
      <w:bookmarkEnd w:id="349"/>
    </w:p>
    <w:p w14:paraId="142F010E" w14:textId="77777777" w:rsidR="00CE6E57" w:rsidRDefault="00000000">
      <w:pPr>
        <w:pStyle w:val="FirstParagraph"/>
      </w:pPr>
      <w:r>
        <w:t>CRLs MUST be available via a publicly-accessible HTTP URL (i.e., “published”).</w:t>
      </w:r>
    </w:p>
    <w:p w14:paraId="6A482C7B" w14:textId="77777777" w:rsidR="00CE6E57" w:rsidRDefault="00000000">
      <w:pPr>
        <w:pStyle w:val="BodyText"/>
      </w:pPr>
      <w:r>
        <w:lastRenderedPageBreak/>
        <w:t>Within twenty-four (24) hours of issuing its first Certificate, the CA MUST generate and publish either: - a full and complete CRL; OR - partitioned (i.e., “sharded”) CRLs that, when aggregated, represent the equivalent of a full and complete CRL.</w:t>
      </w:r>
    </w:p>
    <w:p w14:paraId="6DDF65F0" w14:textId="77777777" w:rsidR="00CE6E57" w:rsidRDefault="00000000">
      <w:pPr>
        <w:pStyle w:val="BodyText"/>
      </w:pPr>
      <w:r>
        <w:t>CAs issuing Subscriber Certificates:</w:t>
      </w:r>
      <w:r>
        <w:br/>
        <w:t>1. MUST update and publish a new CRL at least every: - seven (7) days if all Certificates include an Authority Information Access extension with an id-ad-ocsp accessMethod (“AIA OCSP pointer”); or - four (4) days in all other cases; 2. MUST update and publish a new CRL within twenty-four (24) hours after recording a Certificate as revoked.</w:t>
      </w:r>
    </w:p>
    <w:p w14:paraId="2E56A0AC" w14:textId="77777777" w:rsidR="00CE6E57" w:rsidRDefault="00000000">
      <w:pPr>
        <w:pStyle w:val="BodyText"/>
      </w:pPr>
      <w:r>
        <w:t>CAs issuing CA Certificates:</w:t>
      </w:r>
      <w:r>
        <w:br/>
        <w:t>1. MUST update and publish a new CRL at least every twelve (12) months; 2. MUST update and publish a new CRL within twenty-four (24) hours after recording a Certificate as revoked.</w:t>
      </w:r>
    </w:p>
    <w:p w14:paraId="4C5EC352" w14:textId="77777777" w:rsidR="00CE6E57" w:rsidRDefault="00000000">
      <w:pPr>
        <w:pStyle w:val="BodyText"/>
      </w:pPr>
      <w:r>
        <w:t>CAs MUST continue issuing CRLs until one of the following is true: - all Subordinate CA Certificates containing the same Subject Public Key are expired or revoked; OR - the corresponding Subordinate CA Private Key is destroyed.</w:t>
      </w:r>
    </w:p>
    <w:p w14:paraId="6A77FCA6" w14:textId="77777777" w:rsidR="00CE6E57" w:rsidRDefault="00000000">
      <w:pPr>
        <w:pStyle w:val="Heading3"/>
      </w:pPr>
      <w:bookmarkStart w:id="351" w:name="_Toc210556580"/>
      <w:bookmarkStart w:id="352" w:name="_Toc207014254"/>
      <w:bookmarkStart w:id="353" w:name="X1dd35edbfc7d82e993bd38bfdb706812e6975fb"/>
      <w:bookmarkEnd w:id="350"/>
      <w:r>
        <w:t>4.9.8 Maximum latency for CRLs (if applicable)</w:t>
      </w:r>
      <w:bookmarkEnd w:id="351"/>
      <w:bookmarkEnd w:id="352"/>
    </w:p>
    <w:p w14:paraId="182460AC" w14:textId="77777777" w:rsidR="00CE6E57" w:rsidRDefault="00000000">
      <w:pPr>
        <w:pStyle w:val="FirstParagraph"/>
      </w:pPr>
      <w:r>
        <w:t>No stipulation.</w:t>
      </w:r>
    </w:p>
    <w:p w14:paraId="469D5D55" w14:textId="77777777" w:rsidR="00CE6E57" w:rsidRDefault="00000000">
      <w:pPr>
        <w:pStyle w:val="Heading3"/>
      </w:pPr>
      <w:bookmarkStart w:id="354" w:name="_Toc210556581"/>
      <w:bookmarkStart w:id="355" w:name="_Toc207014255"/>
      <w:bookmarkStart w:id="356" w:name="X5ffa0af4d749f18586099ab710bd637e7e6cdfd"/>
      <w:bookmarkEnd w:id="353"/>
      <w:r>
        <w:t>4.9.9 On-line revocation/status checking availability</w:t>
      </w:r>
      <w:bookmarkEnd w:id="354"/>
      <w:bookmarkEnd w:id="355"/>
    </w:p>
    <w:p w14:paraId="1E125E39" w14:textId="77777777" w:rsidR="00CE6E57" w:rsidRDefault="00000000">
      <w:pPr>
        <w:pStyle w:val="FirstParagraph"/>
      </w:pPr>
      <w:r>
        <w:t xml:space="preserve">The validity interval of an OCSP response is the difference in time between the </w:t>
      </w:r>
      <w:r>
        <w:rPr>
          <w:rStyle w:val="VerbatimChar"/>
        </w:rPr>
        <w:t>thisUpdate</w:t>
      </w:r>
      <w:r>
        <w:t xml:space="preserve"> and </w:t>
      </w:r>
      <w:r>
        <w:rPr>
          <w:rStyle w:val="VerbatimChar"/>
        </w:rPr>
        <w:t>nextUpdate</w:t>
      </w:r>
      <w:r>
        <w:t xml:space="preserve"> field, inclusive. For purposes of computing differences, a difference of 3,600 seconds shall be equal to one hour, and a difference of 86,400 seconds shall be equal to one day, ignoring leap-seconds.</w:t>
      </w:r>
    </w:p>
    <w:p w14:paraId="41B56A1A" w14:textId="77777777" w:rsidR="00CE6E57" w:rsidRDefault="00000000">
      <w:pPr>
        <w:pStyle w:val="BodyText"/>
      </w:pPr>
      <w:r>
        <w:t>A certificate serial is “assigned” if:</w:t>
      </w:r>
    </w:p>
    <w:p w14:paraId="67B44687" w14:textId="77777777" w:rsidR="00CE6E57" w:rsidRDefault="00000000">
      <w:pPr>
        <w:pStyle w:val="Compact"/>
        <w:numPr>
          <w:ilvl w:val="0"/>
          <w:numId w:val="58"/>
        </w:numPr>
      </w:pPr>
      <w:r>
        <w:t>a Certificate or Precertificate with that serial number has been issued by the Issuing CA; or</w:t>
      </w:r>
    </w:p>
    <w:p w14:paraId="0A029624" w14:textId="77777777" w:rsidR="00CE6E57" w:rsidRDefault="00000000">
      <w:pPr>
        <w:pStyle w:val="Compact"/>
        <w:numPr>
          <w:ilvl w:val="0"/>
          <w:numId w:val="58"/>
        </w:numPr>
      </w:pPr>
      <w:r>
        <w:t xml:space="preserve">a Precertificate with that serial number has been issued by a Precertificate Signing Certificate, as defined in </w:t>
      </w:r>
      <w:hyperlink w:anchor="X3a11ccc0762fa70b64286ca02bf471eb0cdabb5">
        <w:r w:rsidR="00CE6E57">
          <w:rPr>
            <w:rStyle w:val="Hyperlink"/>
          </w:rPr>
          <w:t>Section 7.1.2.4</w:t>
        </w:r>
      </w:hyperlink>
      <w:r>
        <w:t>, associated with the Issuing CA.</w:t>
      </w:r>
    </w:p>
    <w:p w14:paraId="2046A88A" w14:textId="77777777" w:rsidR="00CE6E57" w:rsidRDefault="00000000">
      <w:pPr>
        <w:pStyle w:val="FirstParagraph"/>
      </w:pPr>
      <w:r>
        <w:t>A certificate serial is “unassigned” if it is not “assigned”.</w:t>
      </w:r>
    </w:p>
    <w:p w14:paraId="51BC7838" w14:textId="77777777" w:rsidR="00CE6E57" w:rsidRDefault="00000000">
      <w:pPr>
        <w:pStyle w:val="BodyText"/>
      </w:pPr>
      <w:r>
        <w:t>The following SHALL apply for communicating the status of Certificates and Precertificates which include an Authority Information Access extension with an id-ad-ocsp accessMethod.</w:t>
      </w:r>
    </w:p>
    <w:p w14:paraId="465CDE20" w14:textId="77777777" w:rsidR="00CE6E57" w:rsidRDefault="00000000">
      <w:pPr>
        <w:pStyle w:val="BodyText"/>
      </w:pPr>
      <w:r>
        <w:t>OCSP responders operated by the CA SHALL support the HTTP GET method, as described in RFC 6960 and/or RFC 5019. The CA MAY process the Nonce extension (</w:t>
      </w:r>
      <w:r>
        <w:rPr>
          <w:rStyle w:val="VerbatimChar"/>
        </w:rPr>
        <w:t>1.3.6.1.5.5.7.48.1.2</w:t>
      </w:r>
      <w:r>
        <w:t>) in accordance with RFC 8954.</w:t>
      </w:r>
    </w:p>
    <w:p w14:paraId="73C24D09" w14:textId="77777777" w:rsidR="00CE6E57" w:rsidRDefault="00000000">
      <w:pPr>
        <w:pStyle w:val="BodyText"/>
      </w:pPr>
      <w:r>
        <w:lastRenderedPageBreak/>
        <w:t>For the status of a Subscriber Certificate or its corresponding Precertificate:</w:t>
      </w:r>
    </w:p>
    <w:p w14:paraId="00124331" w14:textId="77777777" w:rsidR="00CE6E57" w:rsidRDefault="00000000">
      <w:pPr>
        <w:pStyle w:val="Compact"/>
        <w:numPr>
          <w:ilvl w:val="0"/>
          <w:numId w:val="59"/>
        </w:numPr>
      </w:pPr>
      <w:r>
        <w:t>Effective 2025-01-15, an authoritative OCSP response MUST be available (i.e. the responder MUST NOT respond with the “unknown” status) starting no more than 15 minutes after the Certificate or Precertificate is first published or otherwise made available.</w:t>
      </w:r>
    </w:p>
    <w:p w14:paraId="57A85816" w14:textId="77777777" w:rsidR="00CE6E57" w:rsidRDefault="00000000">
      <w:pPr>
        <w:pStyle w:val="Compact"/>
        <w:numPr>
          <w:ilvl w:val="0"/>
          <w:numId w:val="59"/>
        </w:numPr>
      </w:pPr>
      <w:r>
        <w:t>For OCSP responses with validity intervals less than sixteen hours, the CA SHALL provide an updated OCSP response prior to one-half of the validity period before the nextUpdate.</w:t>
      </w:r>
    </w:p>
    <w:p w14:paraId="7048210D" w14:textId="77777777" w:rsidR="00CE6E57" w:rsidRDefault="00000000">
      <w:pPr>
        <w:pStyle w:val="Compact"/>
        <w:numPr>
          <w:ilvl w:val="0"/>
          <w:numId w:val="59"/>
        </w:numPr>
      </w:pPr>
      <w:r>
        <w:t>For OCSP responses with validity intervals greater than or equal to sixteen hours, the CA SHALL provide an updated OCSP response at least eight hours prior to the nextUpdate, and no later than four days after the thisUpdate.</w:t>
      </w:r>
    </w:p>
    <w:p w14:paraId="1A28EE21" w14:textId="77777777" w:rsidR="00CE6E57" w:rsidRDefault="00000000">
      <w:pPr>
        <w:pStyle w:val="FirstParagraph"/>
      </w:pPr>
      <w:r>
        <w:t>For the status of a Subordinate CA Certificate, the CA SHALL provide an updated OCSP response at least every twelve months, and within 24 hours after revoking the Certificate.</w:t>
      </w:r>
    </w:p>
    <w:p w14:paraId="2F442BF3" w14:textId="77777777" w:rsidR="00CE6E57" w:rsidRDefault="00000000">
      <w:pPr>
        <w:pStyle w:val="BodyText"/>
      </w:pPr>
      <w:r>
        <w:t xml:space="preserve">The following SHALL apply for communicating the status of </w:t>
      </w:r>
      <w:r>
        <w:rPr>
          <w:i/>
          <w:iCs/>
        </w:rPr>
        <w:t>all</w:t>
      </w:r>
      <w:r>
        <w:t xml:space="preserve"> Certificates for which an OCSP responder is willing or required to respond.</w:t>
      </w:r>
    </w:p>
    <w:p w14:paraId="6556D973" w14:textId="77777777" w:rsidR="00CE6E57" w:rsidRDefault="00000000">
      <w:pPr>
        <w:pStyle w:val="BodyText"/>
      </w:pPr>
      <w:r>
        <w:t>OCSP responses MUST conform to RFC6960 and/or RFC5019. OCSP responses MUST either:</w:t>
      </w:r>
    </w:p>
    <w:p w14:paraId="4FE0F841" w14:textId="77777777" w:rsidR="00CE6E57" w:rsidRDefault="00000000">
      <w:pPr>
        <w:pStyle w:val="Compact"/>
        <w:numPr>
          <w:ilvl w:val="0"/>
          <w:numId w:val="60"/>
        </w:numPr>
      </w:pPr>
      <w:r>
        <w:t>be signed by the CA that issued the Certificates whose revocation status is being checked, or</w:t>
      </w:r>
    </w:p>
    <w:p w14:paraId="04A0A989" w14:textId="77777777" w:rsidR="00CE6E57" w:rsidRDefault="00000000">
      <w:pPr>
        <w:pStyle w:val="Compact"/>
        <w:numPr>
          <w:ilvl w:val="0"/>
          <w:numId w:val="60"/>
        </w:numPr>
      </w:pPr>
      <w:r>
        <w:t xml:space="preserve">be signed by an OCSP Responder which complies with the OCSP Responder Certificate Profile in </w:t>
      </w:r>
      <w:hyperlink w:anchor="X9abe9cbfc0842599f0ee8c86e16112f68ee99ce">
        <w:r w:rsidR="00CE6E57">
          <w:rPr>
            <w:rStyle w:val="Hyperlink"/>
          </w:rPr>
          <w:t>Section 7.1.2.8</w:t>
        </w:r>
      </w:hyperlink>
      <w:r>
        <w:t>.</w:t>
      </w:r>
    </w:p>
    <w:p w14:paraId="2294B108" w14:textId="77777777" w:rsidR="00CE6E57" w:rsidRDefault="00000000">
      <w:pPr>
        <w:pStyle w:val="FirstParagraph"/>
      </w:pPr>
      <w:r>
        <w:t>OCSP responses for Subscriber Certificates MUST have a validity interval greater than or equal to eight hours and less than or equal to ten days.</w:t>
      </w:r>
    </w:p>
    <w:p w14:paraId="3D584597" w14:textId="77777777" w:rsidR="00CE6E57" w:rsidRDefault="00000000">
      <w:pPr>
        <w:pStyle w:val="BodyText"/>
      </w:pPr>
      <w:r>
        <w:t xml:space="preserve">If the OCSP responder receives a request for the status of a certificate serial number that is “unassigned”, then the responder SHOULD NOT respond with a “good” status. If the OCSP responder is for a CA that is not Technically Constrained in line with </w:t>
      </w:r>
      <w:hyperlink w:anchor="Xc8c3c1d12acd9ae15bdba27bfb5e6b3c36dbeba">
        <w:r w:rsidR="00CE6E57">
          <w:rPr>
            <w:rStyle w:val="Hyperlink"/>
          </w:rPr>
          <w:t>Section 7.1.2.3</w:t>
        </w:r>
      </w:hyperlink>
      <w:r>
        <w:t xml:space="preserve"> or </w:t>
      </w:r>
      <w:hyperlink w:anchor="X4b34e41df5400863ce43607cf7e9c043f309c45">
        <w:r w:rsidR="00CE6E57">
          <w:rPr>
            <w:rStyle w:val="Hyperlink"/>
          </w:rPr>
          <w:t>Section 7.1.2.5</w:t>
        </w:r>
      </w:hyperlink>
      <w:r>
        <w:t>, the responder MUST NOT respond with a “good” status for such requests.</w:t>
      </w:r>
    </w:p>
    <w:p w14:paraId="7E7288D8" w14:textId="77777777" w:rsidR="00CE6E57" w:rsidRDefault="00000000">
      <w:pPr>
        <w:pStyle w:val="Heading3"/>
      </w:pPr>
      <w:bookmarkStart w:id="357" w:name="_Toc210556582"/>
      <w:bookmarkStart w:id="358" w:name="_Toc207014256"/>
      <w:bookmarkStart w:id="359" w:name="X793a3d2791f0e3ac9ebb50bc47d2e9150fe375f"/>
      <w:bookmarkEnd w:id="356"/>
      <w:r>
        <w:t>4.9.10 On-line revocation checking requirements</w:t>
      </w:r>
      <w:bookmarkEnd w:id="357"/>
      <w:bookmarkEnd w:id="358"/>
    </w:p>
    <w:p w14:paraId="0AF8C241" w14:textId="77777777" w:rsidR="00CE6E57" w:rsidRDefault="00000000">
      <w:pPr>
        <w:pStyle w:val="FirstParagraph"/>
      </w:pPr>
      <w:r>
        <w:t>No Stipulation.</w:t>
      </w:r>
    </w:p>
    <w:p w14:paraId="0440EDCA" w14:textId="77777777" w:rsidR="00CE6E57" w:rsidRDefault="00000000">
      <w:pPr>
        <w:pStyle w:val="Heading3"/>
      </w:pPr>
      <w:bookmarkStart w:id="360" w:name="_Toc210556583"/>
      <w:bookmarkStart w:id="361" w:name="_Toc207014257"/>
      <w:bookmarkStart w:id="362" w:name="X159caba86c5e34ac5519db6dad1389a044aaf9c"/>
      <w:bookmarkEnd w:id="359"/>
      <w:r>
        <w:t>4.9.11 Other forms of revocation advertisements available</w:t>
      </w:r>
      <w:bookmarkEnd w:id="360"/>
      <w:bookmarkEnd w:id="361"/>
    </w:p>
    <w:p w14:paraId="49EF1E5F" w14:textId="77777777" w:rsidR="00CE6E57" w:rsidRDefault="00000000">
      <w:pPr>
        <w:pStyle w:val="FirstParagraph"/>
      </w:pPr>
      <w:r>
        <w:t>No Stipulation.</w:t>
      </w:r>
    </w:p>
    <w:p w14:paraId="756D00FE" w14:textId="77777777" w:rsidR="00CE6E57" w:rsidRDefault="00000000">
      <w:pPr>
        <w:pStyle w:val="Heading3"/>
      </w:pPr>
      <w:bookmarkStart w:id="363" w:name="_Toc210556584"/>
      <w:bookmarkStart w:id="364" w:name="_Toc207014258"/>
      <w:bookmarkStart w:id="365" w:name="X083c1139a36580c2dff50346d11cd94fc8e4385"/>
      <w:bookmarkEnd w:id="362"/>
      <w:r>
        <w:t>4.9.12 Special requirements re key compromise</w:t>
      </w:r>
      <w:bookmarkEnd w:id="363"/>
      <w:bookmarkEnd w:id="364"/>
    </w:p>
    <w:p w14:paraId="71CC1259" w14:textId="77777777" w:rsidR="00CE6E57" w:rsidRDefault="00000000">
      <w:pPr>
        <w:pStyle w:val="FirstParagraph"/>
      </w:pPr>
      <w:r>
        <w:t xml:space="preserve">See </w:t>
      </w:r>
      <w:hyperlink w:anchor="X81033462fbdcc1627a8e1f3242051c861f1ade0">
        <w:r w:rsidR="00CE6E57">
          <w:rPr>
            <w:rStyle w:val="Hyperlink"/>
          </w:rPr>
          <w:t>Section 4.9.1</w:t>
        </w:r>
      </w:hyperlink>
      <w:r>
        <w:t>.</w:t>
      </w:r>
    </w:p>
    <w:p w14:paraId="3CE8C6C2" w14:textId="77777777" w:rsidR="00CE6E57" w:rsidRDefault="00000000">
      <w:pPr>
        <w:pStyle w:val="Heading3"/>
      </w:pPr>
      <w:bookmarkStart w:id="366" w:name="_Toc210556585"/>
      <w:bookmarkStart w:id="367" w:name="_Toc207014259"/>
      <w:bookmarkStart w:id="368" w:name="Xa3f748071739fe112cbc8a0164745caee9e18cf"/>
      <w:bookmarkEnd w:id="365"/>
      <w:r>
        <w:lastRenderedPageBreak/>
        <w:t>4.9.13 Circumstances for suspension</w:t>
      </w:r>
      <w:bookmarkEnd w:id="366"/>
      <w:bookmarkEnd w:id="367"/>
    </w:p>
    <w:p w14:paraId="491DE601" w14:textId="77777777" w:rsidR="00CE6E57" w:rsidRDefault="00000000">
      <w:pPr>
        <w:pStyle w:val="FirstParagraph"/>
      </w:pPr>
      <w:r>
        <w:t>The Repository MUST NOT include entries that indicate that a Certificate is suspended.</w:t>
      </w:r>
    </w:p>
    <w:p w14:paraId="1B0D92ED" w14:textId="77777777" w:rsidR="00CE6E57" w:rsidRDefault="00000000">
      <w:pPr>
        <w:pStyle w:val="Heading3"/>
      </w:pPr>
      <w:bookmarkStart w:id="369" w:name="_Toc210556586"/>
      <w:bookmarkStart w:id="370" w:name="_Toc207014260"/>
      <w:bookmarkStart w:id="371" w:name="X634640e74c796f108b9f7e257854987bfdbf52a"/>
      <w:bookmarkEnd w:id="368"/>
      <w:r>
        <w:t>4.9.14 Who can request suspension</w:t>
      </w:r>
      <w:bookmarkEnd w:id="369"/>
      <w:bookmarkEnd w:id="370"/>
    </w:p>
    <w:p w14:paraId="72CA4A6A" w14:textId="77777777" w:rsidR="00CE6E57" w:rsidRDefault="00000000">
      <w:pPr>
        <w:pStyle w:val="FirstParagraph"/>
      </w:pPr>
      <w:r>
        <w:t>Not applicable.</w:t>
      </w:r>
    </w:p>
    <w:p w14:paraId="5595A6D0" w14:textId="77777777" w:rsidR="00CE6E57" w:rsidRDefault="00000000">
      <w:pPr>
        <w:pStyle w:val="Heading3"/>
      </w:pPr>
      <w:bookmarkStart w:id="372" w:name="_Toc210556587"/>
      <w:bookmarkStart w:id="373" w:name="_Toc207014261"/>
      <w:bookmarkStart w:id="374" w:name="X2ba4b94927e705ec587d2af5455862b45fd59cf"/>
      <w:bookmarkEnd w:id="371"/>
      <w:r>
        <w:t>4.9.15 Procedure for suspension request</w:t>
      </w:r>
      <w:bookmarkEnd w:id="372"/>
      <w:bookmarkEnd w:id="373"/>
    </w:p>
    <w:p w14:paraId="692D5F63" w14:textId="77777777" w:rsidR="00CE6E57" w:rsidRDefault="00000000">
      <w:pPr>
        <w:pStyle w:val="FirstParagraph"/>
      </w:pPr>
      <w:r>
        <w:t>Not applicable.</w:t>
      </w:r>
    </w:p>
    <w:p w14:paraId="0CB15367" w14:textId="77777777" w:rsidR="00CE6E57" w:rsidRDefault="00000000">
      <w:pPr>
        <w:pStyle w:val="Heading3"/>
      </w:pPr>
      <w:bookmarkStart w:id="375" w:name="_Toc210556588"/>
      <w:bookmarkStart w:id="376" w:name="_Toc207014262"/>
      <w:bookmarkStart w:id="377" w:name="X61202b656663ae17215b3d61e6ac92e146d9d4a"/>
      <w:bookmarkEnd w:id="374"/>
      <w:r>
        <w:t>4.9.16 Limits on suspension period</w:t>
      </w:r>
      <w:bookmarkEnd w:id="375"/>
      <w:bookmarkEnd w:id="376"/>
    </w:p>
    <w:p w14:paraId="09D94241" w14:textId="77777777" w:rsidR="00CE6E57" w:rsidRDefault="00000000">
      <w:pPr>
        <w:pStyle w:val="FirstParagraph"/>
      </w:pPr>
      <w:r>
        <w:t>Not applicable.</w:t>
      </w:r>
    </w:p>
    <w:p w14:paraId="6ECF750D" w14:textId="77777777" w:rsidR="00CE6E57" w:rsidRDefault="00000000">
      <w:pPr>
        <w:pStyle w:val="Heading2"/>
      </w:pPr>
      <w:bookmarkStart w:id="378" w:name="_Toc210556589"/>
      <w:bookmarkStart w:id="379" w:name="_Toc207014263"/>
      <w:bookmarkStart w:id="380" w:name="Xa70078d8319b254d625988ebbdfb3bf82e575bc"/>
      <w:bookmarkEnd w:id="327"/>
      <w:bookmarkEnd w:id="377"/>
      <w:r>
        <w:t>4.10 Certificate status services</w:t>
      </w:r>
      <w:bookmarkEnd w:id="378"/>
      <w:bookmarkEnd w:id="379"/>
    </w:p>
    <w:p w14:paraId="27CA71D4" w14:textId="77777777" w:rsidR="00CE6E57" w:rsidRDefault="00000000">
      <w:pPr>
        <w:pStyle w:val="Heading3"/>
      </w:pPr>
      <w:bookmarkStart w:id="381" w:name="_Toc210556590"/>
      <w:bookmarkStart w:id="382" w:name="_Toc207014264"/>
      <w:bookmarkStart w:id="383" w:name="X7d05680364a1451514dfdb1c9f384cef968caff"/>
      <w:r>
        <w:t>4.10.1 Operational characteristics</w:t>
      </w:r>
      <w:bookmarkEnd w:id="381"/>
      <w:bookmarkEnd w:id="382"/>
    </w:p>
    <w:p w14:paraId="1C7DA078" w14:textId="77777777" w:rsidR="00CE6E57" w:rsidRDefault="00000000">
      <w:pPr>
        <w:pStyle w:val="FirstParagraph"/>
      </w:pPr>
      <w:r>
        <w:t>Revocation entries on a CRL or OCSP Response MUST NOT be removed until after the Expiry Date of the revoked Certificate.</w:t>
      </w:r>
    </w:p>
    <w:p w14:paraId="1A81D5E4" w14:textId="77777777" w:rsidR="00CE6E57" w:rsidRDefault="00000000">
      <w:pPr>
        <w:pStyle w:val="Heading3"/>
      </w:pPr>
      <w:bookmarkStart w:id="384" w:name="_Toc210556591"/>
      <w:bookmarkStart w:id="385" w:name="_Toc207014265"/>
      <w:bookmarkStart w:id="386" w:name="X0fec262e62677a0661ec9c75c9c06cf9c092bb1"/>
      <w:bookmarkEnd w:id="383"/>
      <w:r>
        <w:t>4.10.2 Service availability</w:t>
      </w:r>
      <w:bookmarkEnd w:id="384"/>
      <w:bookmarkEnd w:id="385"/>
    </w:p>
    <w:p w14:paraId="01F74B72" w14:textId="77777777" w:rsidR="00CE6E57" w:rsidRDefault="00000000">
      <w:pPr>
        <w:pStyle w:val="FirstParagraph"/>
      </w:pPr>
      <w:r>
        <w:t>The CA SHALL operate and maintain its CRL and optional OCSP capability with resources sufficient to provide a response time of ten seconds or less under normal operating conditions.</w:t>
      </w:r>
    </w:p>
    <w:p w14:paraId="07161010" w14:textId="77777777" w:rsidR="00CE6E57" w:rsidRDefault="00000000">
      <w:pPr>
        <w:pStyle w:val="BodyText"/>
      </w:pPr>
      <w:r>
        <w:t>The CA SHALL maintain an online 24x7 Repository that application software can use to automatically check the current status of all unexpired Certificates issued by the CA.</w:t>
      </w:r>
    </w:p>
    <w:p w14:paraId="7472D967" w14:textId="77777777" w:rsidR="00CE6E57" w:rsidRDefault="00000000">
      <w:pPr>
        <w:pStyle w:val="BodyText"/>
      </w:pPr>
      <w: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750B3FF6" w14:textId="77777777" w:rsidR="00CE6E57" w:rsidRDefault="00000000">
      <w:pPr>
        <w:pStyle w:val="Heading3"/>
      </w:pPr>
      <w:bookmarkStart w:id="387" w:name="_Toc210556592"/>
      <w:bookmarkStart w:id="388" w:name="_Toc207014266"/>
      <w:bookmarkStart w:id="389" w:name="X76ed370bafdde568e95cf29f52b1628a96bba75"/>
      <w:bookmarkEnd w:id="386"/>
      <w:r>
        <w:t>4.10.3 Optional features</w:t>
      </w:r>
      <w:bookmarkEnd w:id="387"/>
      <w:bookmarkEnd w:id="388"/>
    </w:p>
    <w:p w14:paraId="4BA1C584" w14:textId="77777777" w:rsidR="00CE6E57" w:rsidRDefault="00000000">
      <w:pPr>
        <w:pStyle w:val="FirstParagraph"/>
      </w:pPr>
      <w:r>
        <w:t>No stipulation.</w:t>
      </w:r>
    </w:p>
    <w:p w14:paraId="18232A41" w14:textId="77777777" w:rsidR="00CE6E57" w:rsidRDefault="00000000">
      <w:pPr>
        <w:pStyle w:val="Heading2"/>
      </w:pPr>
      <w:bookmarkStart w:id="390" w:name="_Toc210556593"/>
      <w:bookmarkStart w:id="391" w:name="_Toc207014267"/>
      <w:bookmarkStart w:id="392" w:name="Xa144f0cfedfe6d44762be1d3e2156fdcff8b232"/>
      <w:bookmarkEnd w:id="380"/>
      <w:bookmarkEnd w:id="389"/>
      <w:r>
        <w:t>4.11 End of subscription</w:t>
      </w:r>
      <w:bookmarkEnd w:id="390"/>
      <w:bookmarkEnd w:id="391"/>
    </w:p>
    <w:p w14:paraId="1818B62A" w14:textId="77777777" w:rsidR="00CE6E57" w:rsidRDefault="00000000">
      <w:pPr>
        <w:pStyle w:val="FirstParagraph"/>
      </w:pPr>
      <w:r>
        <w:t>No stipulation.</w:t>
      </w:r>
    </w:p>
    <w:p w14:paraId="071125BB" w14:textId="77777777" w:rsidR="00CE6E57" w:rsidRDefault="00000000">
      <w:pPr>
        <w:pStyle w:val="Heading2"/>
      </w:pPr>
      <w:bookmarkStart w:id="393" w:name="_Toc210556594"/>
      <w:bookmarkStart w:id="394" w:name="_Toc207014268"/>
      <w:bookmarkStart w:id="395" w:name="Xbde68fc21e60c0076bdd42ac1c9f5ed935399a5"/>
      <w:bookmarkEnd w:id="392"/>
      <w:r>
        <w:lastRenderedPageBreak/>
        <w:t>4.12 Key escrow and recovery</w:t>
      </w:r>
      <w:bookmarkEnd w:id="393"/>
      <w:bookmarkEnd w:id="394"/>
    </w:p>
    <w:p w14:paraId="37E11A73" w14:textId="77777777" w:rsidR="00CE6E57" w:rsidRDefault="00000000">
      <w:pPr>
        <w:pStyle w:val="Heading3"/>
      </w:pPr>
      <w:bookmarkStart w:id="396" w:name="_Toc210556595"/>
      <w:bookmarkStart w:id="397" w:name="_Toc207014269"/>
      <w:bookmarkStart w:id="398" w:name="Xa7e9a1cb3af88bb8e0c211393dcce7c3843a540"/>
      <w:r>
        <w:t>4.12.1 Key escrow and recovery policy and practices</w:t>
      </w:r>
      <w:bookmarkEnd w:id="396"/>
      <w:bookmarkEnd w:id="397"/>
    </w:p>
    <w:p w14:paraId="51C08B5D" w14:textId="77777777" w:rsidR="00CE6E57" w:rsidRDefault="00000000">
      <w:pPr>
        <w:pStyle w:val="FirstParagraph"/>
      </w:pPr>
      <w:r>
        <w:t>No stipulation.</w:t>
      </w:r>
    </w:p>
    <w:p w14:paraId="62AF439A" w14:textId="77777777" w:rsidR="00CE6E57" w:rsidRDefault="00000000">
      <w:pPr>
        <w:pStyle w:val="Heading3"/>
      </w:pPr>
      <w:bookmarkStart w:id="399" w:name="_Toc210556596"/>
      <w:bookmarkStart w:id="400" w:name="_Toc207014270"/>
      <w:bookmarkStart w:id="401" w:name="X82d14daacd432ce43607e6c91acd160881c08fe"/>
      <w:bookmarkEnd w:id="398"/>
      <w:r>
        <w:t>4.12.2 Session key encapsulation and recovery policy and practices</w:t>
      </w:r>
      <w:bookmarkEnd w:id="399"/>
      <w:bookmarkEnd w:id="400"/>
    </w:p>
    <w:p w14:paraId="78C15C75" w14:textId="77777777" w:rsidR="00CE6E57" w:rsidRDefault="00000000">
      <w:pPr>
        <w:pStyle w:val="FirstParagraph"/>
      </w:pPr>
      <w:r>
        <w:t>Not applicable.</w:t>
      </w:r>
    </w:p>
    <w:p w14:paraId="2D04FBD3" w14:textId="77777777" w:rsidR="00CE6E57" w:rsidRDefault="00000000">
      <w:pPr>
        <w:pStyle w:val="Heading1"/>
      </w:pPr>
      <w:bookmarkStart w:id="402" w:name="_Toc210556597"/>
      <w:bookmarkStart w:id="403" w:name="_Toc207014271"/>
      <w:bookmarkStart w:id="404" w:name="X60e249ebf86c310f61bab464e38daa4a5d61419"/>
      <w:bookmarkEnd w:id="198"/>
      <w:bookmarkEnd w:id="395"/>
      <w:bookmarkEnd w:id="401"/>
      <w:r>
        <w:lastRenderedPageBreak/>
        <w:t>5. MANAGEMENT, OPERATIONAL, AND PHYSICAL CONTROLS</w:t>
      </w:r>
      <w:bookmarkEnd w:id="402"/>
      <w:bookmarkEnd w:id="403"/>
    </w:p>
    <w:p w14:paraId="333DA94A" w14:textId="77777777" w:rsidR="00CE6E57" w:rsidRDefault="00000000">
      <w:pPr>
        <w:pStyle w:val="FirstParagraph"/>
      </w:pPr>
      <w:r>
        <w:t>The CA/Browser Forum’s Network and Certificate System Security Requirements are incorporated by reference as if fully set forth herein.</w:t>
      </w:r>
    </w:p>
    <w:p w14:paraId="5F945B57" w14:textId="77777777" w:rsidR="00CE6E57" w:rsidRDefault="00000000">
      <w:pPr>
        <w:pStyle w:val="BodyText"/>
      </w:pPr>
      <w:r>
        <w:t>The CA SHALL develop, implement, and maintain a comprehensive security program designed to:</w:t>
      </w:r>
    </w:p>
    <w:p w14:paraId="5981022E" w14:textId="77777777" w:rsidR="00CE6E57" w:rsidRDefault="00000000">
      <w:pPr>
        <w:pStyle w:val="Compact"/>
        <w:numPr>
          <w:ilvl w:val="0"/>
          <w:numId w:val="61"/>
        </w:numPr>
      </w:pPr>
      <w:r>
        <w:t>Protect the confidentiality, integrity, and availability of Certificate Data and Certificate Management Processes;</w:t>
      </w:r>
    </w:p>
    <w:p w14:paraId="453D75ED" w14:textId="77777777" w:rsidR="00CE6E57" w:rsidRDefault="00000000">
      <w:pPr>
        <w:pStyle w:val="Compact"/>
        <w:numPr>
          <w:ilvl w:val="0"/>
          <w:numId w:val="61"/>
        </w:numPr>
      </w:pPr>
      <w:r>
        <w:t>Protect against anticipated threats or hazards to the confidentiality, integrity, and availability of the Certificate Data and Certificate Management Processes;</w:t>
      </w:r>
    </w:p>
    <w:p w14:paraId="61E1EF6B" w14:textId="77777777" w:rsidR="00CE6E57" w:rsidRDefault="00000000">
      <w:pPr>
        <w:pStyle w:val="Compact"/>
        <w:numPr>
          <w:ilvl w:val="0"/>
          <w:numId w:val="61"/>
        </w:numPr>
      </w:pPr>
      <w:r>
        <w:t>Protect against unauthorized or unlawful access, use, disclosure, alteration, or destruction of any Certificate Data or Certificate Management Processes;</w:t>
      </w:r>
    </w:p>
    <w:p w14:paraId="33AAD269" w14:textId="77777777" w:rsidR="00CE6E57" w:rsidRDefault="00000000">
      <w:pPr>
        <w:pStyle w:val="Compact"/>
        <w:numPr>
          <w:ilvl w:val="0"/>
          <w:numId w:val="61"/>
        </w:numPr>
      </w:pPr>
      <w:r>
        <w:t>Protect against accidental loss or destruction of, or damage to, any Certificate Data or Certificate Management Processes; and</w:t>
      </w:r>
    </w:p>
    <w:p w14:paraId="3B56C742" w14:textId="77777777" w:rsidR="00CE6E57" w:rsidRDefault="00000000">
      <w:pPr>
        <w:pStyle w:val="Compact"/>
        <w:numPr>
          <w:ilvl w:val="0"/>
          <w:numId w:val="61"/>
        </w:numPr>
      </w:pPr>
      <w:r>
        <w:t>Comply with all other security requirements applicable to the CA by law.</w:t>
      </w:r>
    </w:p>
    <w:p w14:paraId="0B2702E6" w14:textId="77777777" w:rsidR="00CE6E57" w:rsidRDefault="00000000">
      <w:pPr>
        <w:pStyle w:val="FirstParagraph"/>
      </w:pPr>
      <w:r>
        <w:t>The Certificate Management Process MUST include:</w:t>
      </w:r>
    </w:p>
    <w:p w14:paraId="72A6F5D0" w14:textId="77777777" w:rsidR="00CE6E57" w:rsidRDefault="00000000">
      <w:pPr>
        <w:pStyle w:val="Compact"/>
        <w:numPr>
          <w:ilvl w:val="0"/>
          <w:numId w:val="62"/>
        </w:numPr>
      </w:pPr>
      <w:r>
        <w:t>physical security and environmental controls;</w:t>
      </w:r>
    </w:p>
    <w:p w14:paraId="0A31189D" w14:textId="77777777" w:rsidR="00CE6E57" w:rsidRDefault="00000000">
      <w:pPr>
        <w:pStyle w:val="Compact"/>
        <w:numPr>
          <w:ilvl w:val="0"/>
          <w:numId w:val="62"/>
        </w:numPr>
      </w:pPr>
      <w:r>
        <w:t>system integrity controls, including configuration management, integrity maintenance of trusted code, and malware detection/prevention;</w:t>
      </w:r>
    </w:p>
    <w:p w14:paraId="1889EFD1" w14:textId="77777777" w:rsidR="00CE6E57" w:rsidRDefault="00000000">
      <w:pPr>
        <w:pStyle w:val="Compact"/>
        <w:numPr>
          <w:ilvl w:val="0"/>
          <w:numId w:val="62"/>
        </w:numPr>
      </w:pPr>
      <w:r>
        <w:t>network security and firewall management, including port restrictions and IP address filtering;</w:t>
      </w:r>
    </w:p>
    <w:p w14:paraId="7EC1E1EA" w14:textId="77777777" w:rsidR="00CE6E57" w:rsidRDefault="00000000">
      <w:pPr>
        <w:pStyle w:val="Compact"/>
        <w:numPr>
          <w:ilvl w:val="0"/>
          <w:numId w:val="62"/>
        </w:numPr>
      </w:pPr>
      <w:r>
        <w:t>user management, separate trusted-role assignments, education, awareness, and training; and</w:t>
      </w:r>
    </w:p>
    <w:p w14:paraId="6F04C8AA" w14:textId="77777777" w:rsidR="00CE6E57" w:rsidRDefault="00000000">
      <w:pPr>
        <w:pStyle w:val="Compact"/>
        <w:numPr>
          <w:ilvl w:val="0"/>
          <w:numId w:val="62"/>
        </w:numPr>
      </w:pPr>
      <w:r>
        <w:t>logical access controls, activity logging, and inactivity time-outs to provide individual accountability.</w:t>
      </w:r>
    </w:p>
    <w:p w14:paraId="259308F0" w14:textId="77777777" w:rsidR="00CE6E57" w:rsidRDefault="00000000">
      <w:pPr>
        <w:pStyle w:val="FirstParagraph"/>
      </w:pPr>
      <w:r>
        <w:t>The CA’s security program MUST include an annual Risk Assessment that:</w:t>
      </w:r>
    </w:p>
    <w:p w14:paraId="14CA9750" w14:textId="77777777" w:rsidR="00CE6E57" w:rsidRDefault="00000000">
      <w:pPr>
        <w:pStyle w:val="Compact"/>
        <w:numPr>
          <w:ilvl w:val="0"/>
          <w:numId w:val="63"/>
        </w:numPr>
      </w:pPr>
      <w:r>
        <w:t>Identifies foreseeable internal and external threats that could result in unauthorized access, disclosure, misuse, alteration, or destruction of any Certificate Data or Certificate Management Processes;</w:t>
      </w:r>
    </w:p>
    <w:p w14:paraId="3B1B8D69" w14:textId="77777777" w:rsidR="00CE6E57" w:rsidRDefault="00000000">
      <w:pPr>
        <w:pStyle w:val="Compact"/>
        <w:numPr>
          <w:ilvl w:val="0"/>
          <w:numId w:val="63"/>
        </w:numPr>
      </w:pPr>
      <w:r>
        <w:t>Assesses the likelihood and potential damage of these threats, taking into consideration the sensitivity of the Certificate Data and Certificate Management Processes; and</w:t>
      </w:r>
    </w:p>
    <w:p w14:paraId="2B0CDB93" w14:textId="77777777" w:rsidR="00CE6E57" w:rsidRDefault="00000000">
      <w:pPr>
        <w:pStyle w:val="Compact"/>
        <w:numPr>
          <w:ilvl w:val="0"/>
          <w:numId w:val="63"/>
        </w:numPr>
      </w:pPr>
      <w:r>
        <w:t>Assesses the sufficiency of the policies, procedures, information systems, technology, and other arrangements that the CA has in place to counter such threats.</w:t>
      </w:r>
    </w:p>
    <w:p w14:paraId="2750557E" w14:textId="77777777" w:rsidR="00CE6E57" w:rsidRDefault="00000000">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w:t>
      </w:r>
      <w:r>
        <w:lastRenderedPageBreak/>
        <w:t>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p w14:paraId="4FEC9A5D" w14:textId="77777777" w:rsidR="00CE6E57" w:rsidRDefault="00000000">
      <w:pPr>
        <w:pStyle w:val="Heading2"/>
      </w:pPr>
      <w:bookmarkStart w:id="405" w:name="_Toc210556598"/>
      <w:bookmarkStart w:id="406" w:name="_Toc207014272"/>
      <w:bookmarkStart w:id="407" w:name="X98d68ee1c7716c1230ed615b6be3050094d2643"/>
      <w:r>
        <w:t>5.1 Physical Security Controls</w:t>
      </w:r>
      <w:bookmarkEnd w:id="405"/>
      <w:bookmarkEnd w:id="406"/>
    </w:p>
    <w:p w14:paraId="42EAC896" w14:textId="77777777" w:rsidR="00CE6E57" w:rsidRDefault="00000000">
      <w:pPr>
        <w:pStyle w:val="Heading3"/>
      </w:pPr>
      <w:bookmarkStart w:id="408" w:name="_Toc210556599"/>
      <w:bookmarkStart w:id="409" w:name="_Toc207014273"/>
      <w:bookmarkStart w:id="410" w:name="Xb6f1b5f393cd51c849eb9e2d68b45bf9c49ef23"/>
      <w:r>
        <w:t>5.1.1 Site location and construction</w:t>
      </w:r>
      <w:bookmarkEnd w:id="408"/>
      <w:bookmarkEnd w:id="409"/>
    </w:p>
    <w:p w14:paraId="441E046C" w14:textId="77777777" w:rsidR="00CE6E57" w:rsidRDefault="00000000">
      <w:pPr>
        <w:pStyle w:val="Heading3"/>
      </w:pPr>
      <w:bookmarkStart w:id="411" w:name="_Toc210556600"/>
      <w:bookmarkStart w:id="412" w:name="_Toc207014274"/>
      <w:bookmarkStart w:id="413" w:name="Xd2d5315ecb934ae4f124850c347848bce0c2c34"/>
      <w:bookmarkEnd w:id="410"/>
      <w:r>
        <w:t>5.1.2 Physical access</w:t>
      </w:r>
      <w:bookmarkEnd w:id="411"/>
      <w:bookmarkEnd w:id="412"/>
    </w:p>
    <w:p w14:paraId="4E9C8C95" w14:textId="77777777" w:rsidR="00CE6E57" w:rsidRDefault="00000000">
      <w:pPr>
        <w:pStyle w:val="Heading3"/>
      </w:pPr>
      <w:bookmarkStart w:id="414" w:name="_Toc210556601"/>
      <w:bookmarkStart w:id="415" w:name="_Toc207014275"/>
      <w:bookmarkStart w:id="416" w:name="Xfa25a439327a067d3a343253584ebc6c7253310"/>
      <w:bookmarkEnd w:id="413"/>
      <w:r>
        <w:t>5.1.3 Power and air conditioning</w:t>
      </w:r>
      <w:bookmarkEnd w:id="414"/>
      <w:bookmarkEnd w:id="415"/>
    </w:p>
    <w:p w14:paraId="66CA18CD" w14:textId="77777777" w:rsidR="00CE6E57" w:rsidRDefault="00000000">
      <w:pPr>
        <w:pStyle w:val="Heading3"/>
      </w:pPr>
      <w:bookmarkStart w:id="417" w:name="_Toc210556602"/>
      <w:bookmarkStart w:id="418" w:name="_Toc207014276"/>
      <w:bookmarkStart w:id="419" w:name="Xc8ebee009600f2c707b9692216007eeb0eccf80"/>
      <w:bookmarkEnd w:id="416"/>
      <w:r>
        <w:t>5.1.4 Water exposures</w:t>
      </w:r>
      <w:bookmarkEnd w:id="417"/>
      <w:bookmarkEnd w:id="418"/>
    </w:p>
    <w:p w14:paraId="72266728" w14:textId="77777777" w:rsidR="00CE6E57" w:rsidRDefault="00000000">
      <w:pPr>
        <w:pStyle w:val="Heading3"/>
      </w:pPr>
      <w:bookmarkStart w:id="420" w:name="_Toc210556603"/>
      <w:bookmarkStart w:id="421" w:name="_Toc207014277"/>
      <w:bookmarkStart w:id="422" w:name="X754f96b1edfa8eb8313063a0caf050a20f1e80c"/>
      <w:bookmarkEnd w:id="419"/>
      <w:r>
        <w:t>5.1.5 Fire prevention and protection</w:t>
      </w:r>
      <w:bookmarkEnd w:id="420"/>
      <w:bookmarkEnd w:id="421"/>
    </w:p>
    <w:p w14:paraId="46505EF2" w14:textId="77777777" w:rsidR="00CE6E57" w:rsidRDefault="00000000">
      <w:pPr>
        <w:pStyle w:val="Heading3"/>
      </w:pPr>
      <w:bookmarkStart w:id="423" w:name="_Toc210556604"/>
      <w:bookmarkStart w:id="424" w:name="_Toc207014278"/>
      <w:bookmarkStart w:id="425" w:name="Xa1b60dba5083fc7b8e8d8c8c2008a8572497ec1"/>
      <w:bookmarkEnd w:id="422"/>
      <w:r>
        <w:t>5.1.6 Media storage</w:t>
      </w:r>
      <w:bookmarkEnd w:id="423"/>
      <w:bookmarkEnd w:id="424"/>
    </w:p>
    <w:p w14:paraId="145735AB" w14:textId="77777777" w:rsidR="00CE6E57" w:rsidRDefault="00000000">
      <w:pPr>
        <w:pStyle w:val="Heading3"/>
      </w:pPr>
      <w:bookmarkStart w:id="426" w:name="_Toc210556605"/>
      <w:bookmarkStart w:id="427" w:name="_Toc207014279"/>
      <w:bookmarkStart w:id="428" w:name="Xe60ea3342689ce44e86d95685de458ba08ec841"/>
      <w:bookmarkEnd w:id="425"/>
      <w:r>
        <w:t>5.1.7 Waste disposal</w:t>
      </w:r>
      <w:bookmarkEnd w:id="426"/>
      <w:bookmarkEnd w:id="427"/>
    </w:p>
    <w:p w14:paraId="70B2AD19" w14:textId="77777777" w:rsidR="00CE6E57" w:rsidRDefault="00000000">
      <w:pPr>
        <w:pStyle w:val="Heading3"/>
      </w:pPr>
      <w:bookmarkStart w:id="429" w:name="_Toc210556606"/>
      <w:bookmarkStart w:id="430" w:name="_Toc207014280"/>
      <w:bookmarkStart w:id="431" w:name="X73dffd16269dd51c9fb09971352c4c482866837"/>
      <w:bookmarkEnd w:id="428"/>
      <w:r>
        <w:t>5.1.8 Off-site backup</w:t>
      </w:r>
      <w:bookmarkEnd w:id="429"/>
      <w:bookmarkEnd w:id="430"/>
    </w:p>
    <w:p w14:paraId="11A778F8" w14:textId="77777777" w:rsidR="00CE6E57" w:rsidRDefault="00000000">
      <w:pPr>
        <w:pStyle w:val="Heading2"/>
      </w:pPr>
      <w:bookmarkStart w:id="432" w:name="_Toc210556607"/>
      <w:bookmarkStart w:id="433" w:name="_Toc207014281"/>
      <w:bookmarkStart w:id="434" w:name="X4ee70fc9f8617992352a5bd4c46928f0d96bd32"/>
      <w:bookmarkEnd w:id="407"/>
      <w:bookmarkEnd w:id="431"/>
      <w:r>
        <w:t>5.2 Procedural controls</w:t>
      </w:r>
      <w:bookmarkEnd w:id="432"/>
      <w:bookmarkEnd w:id="433"/>
    </w:p>
    <w:p w14:paraId="60D87053" w14:textId="77777777" w:rsidR="00CE6E57" w:rsidRDefault="00000000">
      <w:pPr>
        <w:pStyle w:val="Heading3"/>
      </w:pPr>
      <w:bookmarkStart w:id="435" w:name="_Toc210556608"/>
      <w:bookmarkStart w:id="436" w:name="_Toc207014282"/>
      <w:bookmarkStart w:id="437" w:name="Xac9b12537824616ad3034d69e1ef7bb2ac33fda"/>
      <w:r>
        <w:t>5.2.1 Trusted roles</w:t>
      </w:r>
      <w:bookmarkEnd w:id="435"/>
      <w:bookmarkEnd w:id="436"/>
    </w:p>
    <w:p w14:paraId="6A59FCC3" w14:textId="77777777" w:rsidR="00CE6E57" w:rsidRDefault="00000000">
      <w:pPr>
        <w:pStyle w:val="Heading3"/>
      </w:pPr>
      <w:bookmarkStart w:id="438" w:name="_Toc210556609"/>
      <w:bookmarkStart w:id="439" w:name="_Toc207014283"/>
      <w:bookmarkStart w:id="440" w:name="X4fbb0e570c02a4f7e43898d2be3a8852d9f9405"/>
      <w:bookmarkEnd w:id="437"/>
      <w:r>
        <w:t>5.2.2 Number of Individuals Required per Task</w:t>
      </w:r>
      <w:bookmarkEnd w:id="438"/>
      <w:bookmarkEnd w:id="439"/>
    </w:p>
    <w:p w14:paraId="1942B22A" w14:textId="77777777" w:rsidR="00CE6E57" w:rsidRDefault="00000000">
      <w:pPr>
        <w:pStyle w:val="FirstParagraph"/>
      </w:pPr>
      <w:r>
        <w:t>The CA Private Key SHALL be backed up, stored, and recovered only by personnel in Trusted Roles using, at least, dual control in a physically secured environment.</w:t>
      </w:r>
    </w:p>
    <w:p w14:paraId="2EB9A942" w14:textId="77777777" w:rsidR="00CE6E57" w:rsidRDefault="00000000">
      <w:pPr>
        <w:pStyle w:val="Heading3"/>
      </w:pPr>
      <w:bookmarkStart w:id="441" w:name="_Toc210556610"/>
      <w:bookmarkStart w:id="442" w:name="_Toc207014284"/>
      <w:bookmarkStart w:id="443" w:name="X3ce48db9a9d2c8ecad4cdf6a1d3f80cb194e831"/>
      <w:bookmarkEnd w:id="440"/>
      <w:r>
        <w:t>5.2.3 Identification and authentication for each role</w:t>
      </w:r>
      <w:bookmarkEnd w:id="441"/>
      <w:bookmarkEnd w:id="442"/>
    </w:p>
    <w:p w14:paraId="239F2511" w14:textId="77777777" w:rsidR="00CE6E57" w:rsidRDefault="00000000">
      <w:pPr>
        <w:pStyle w:val="Heading3"/>
      </w:pPr>
      <w:bookmarkStart w:id="444" w:name="_Toc210556611"/>
      <w:bookmarkStart w:id="445" w:name="_Toc207014285"/>
      <w:bookmarkStart w:id="446" w:name="X642762ff06462346885bdb8e05a20b23bcbda1e"/>
      <w:bookmarkEnd w:id="443"/>
      <w:r>
        <w:t>5.2.4 Roles requiring separation of duties</w:t>
      </w:r>
      <w:bookmarkEnd w:id="444"/>
      <w:bookmarkEnd w:id="445"/>
    </w:p>
    <w:p w14:paraId="2B5DB9B8" w14:textId="77777777" w:rsidR="00CE6E57" w:rsidRDefault="00000000">
      <w:pPr>
        <w:pStyle w:val="Heading2"/>
      </w:pPr>
      <w:bookmarkStart w:id="447" w:name="_Toc210556612"/>
      <w:bookmarkStart w:id="448" w:name="_Toc207014286"/>
      <w:bookmarkStart w:id="449" w:name="X9e6b79f2a3cbdbc85dd8dbc56e6b968b46dcec5"/>
      <w:bookmarkEnd w:id="434"/>
      <w:bookmarkEnd w:id="446"/>
      <w:r>
        <w:t>5.3 Personnel controls</w:t>
      </w:r>
      <w:bookmarkEnd w:id="447"/>
      <w:bookmarkEnd w:id="448"/>
    </w:p>
    <w:p w14:paraId="45AA98B1" w14:textId="77777777" w:rsidR="00CE6E57" w:rsidRDefault="00000000">
      <w:pPr>
        <w:pStyle w:val="Heading3"/>
      </w:pPr>
      <w:bookmarkStart w:id="450" w:name="_Toc210556613"/>
      <w:bookmarkStart w:id="451" w:name="_Toc207014287"/>
      <w:bookmarkStart w:id="452" w:name="X336cd1989e088f4ac38c4dd07ac44786c24fe47"/>
      <w:r>
        <w:t>5.3.1 Qualifications, experience, and clearance requirements</w:t>
      </w:r>
      <w:bookmarkEnd w:id="450"/>
      <w:bookmarkEnd w:id="451"/>
    </w:p>
    <w:p w14:paraId="3CB097C4" w14:textId="77777777" w:rsidR="00CE6E57" w:rsidRDefault="00000000">
      <w:pPr>
        <w:pStyle w:val="FirstParagraph"/>
      </w:pPr>
      <w:r>
        <w:t>Prior to the engagement of any person in the Certificate Management Process, whether as an employee, agent, or an independent contractor of the CA, the CA SHALL verify the identity and trustworthiness of such person.</w:t>
      </w:r>
    </w:p>
    <w:p w14:paraId="5DBB0F65" w14:textId="77777777" w:rsidR="00CE6E57" w:rsidRDefault="00000000">
      <w:pPr>
        <w:pStyle w:val="Heading3"/>
      </w:pPr>
      <w:bookmarkStart w:id="453" w:name="_Toc210556614"/>
      <w:bookmarkStart w:id="454" w:name="_Toc207014288"/>
      <w:bookmarkStart w:id="455" w:name="Xe7565d9efcd3ec62ca732d69081bf6f62e98d95"/>
      <w:bookmarkEnd w:id="452"/>
      <w:r>
        <w:lastRenderedPageBreak/>
        <w:t>5.3.2 Background check procedures</w:t>
      </w:r>
      <w:bookmarkEnd w:id="453"/>
      <w:bookmarkEnd w:id="454"/>
    </w:p>
    <w:p w14:paraId="6C4A83AF" w14:textId="77777777" w:rsidR="00CE6E57" w:rsidRDefault="00000000">
      <w:pPr>
        <w:pStyle w:val="Heading3"/>
      </w:pPr>
      <w:bookmarkStart w:id="456" w:name="_Toc210556615"/>
      <w:bookmarkStart w:id="457" w:name="_Toc207014289"/>
      <w:bookmarkStart w:id="458" w:name="Xd2dc9930d6df87b4a315c5f637cbb2355fdf13c"/>
      <w:bookmarkEnd w:id="455"/>
      <w:r>
        <w:t>5.3.3 Training Requirements and Procedures</w:t>
      </w:r>
      <w:bookmarkEnd w:id="456"/>
      <w:bookmarkEnd w:id="457"/>
    </w:p>
    <w:p w14:paraId="01AAC34B" w14:textId="77777777" w:rsidR="00CE6E57" w:rsidRDefault="00000000">
      <w:pPr>
        <w:pStyle w:val="FirstParagraph"/>
      </w:pPr>
      <w:r>
        <w:t>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14:paraId="0F12CB52" w14:textId="77777777" w:rsidR="00CE6E57" w:rsidRDefault="00000000">
      <w:pPr>
        <w:pStyle w:val="BodyText"/>
      </w:pPr>
      <w:r>
        <w:t>The CA SHALL maintain records of such training and ensure that personnel entrusted with Validation Specialist duties maintain a skill level that enables them to perform such duties satisfactorily.</w:t>
      </w:r>
    </w:p>
    <w:p w14:paraId="5F0ECFAC" w14:textId="77777777" w:rsidR="00CE6E57" w:rsidRDefault="00000000">
      <w:pPr>
        <w:pStyle w:val="BodyText"/>
      </w:pPr>
      <w:r>
        <w:t>The CA SHALL document that each Validation Specialist possesses the skills required by a task before allowing the Validation Specialist to perform that task.</w:t>
      </w:r>
    </w:p>
    <w:p w14:paraId="5641E3E2" w14:textId="77777777" w:rsidR="00CE6E57" w:rsidRDefault="00000000">
      <w:pPr>
        <w:pStyle w:val="BodyText"/>
      </w:pPr>
      <w:r>
        <w:t>The CA SHALL require all Validation Specialists to pass an examination provided by the CA on the information verification requirements outlined in these Requirements.</w:t>
      </w:r>
    </w:p>
    <w:p w14:paraId="38D02C3E" w14:textId="77777777" w:rsidR="00CE6E57" w:rsidRDefault="00000000">
      <w:pPr>
        <w:pStyle w:val="Heading3"/>
      </w:pPr>
      <w:bookmarkStart w:id="459" w:name="_Toc210556616"/>
      <w:bookmarkStart w:id="460" w:name="_Toc207014290"/>
      <w:bookmarkStart w:id="461" w:name="X36912df6fbfb61c90abc422152e5ea7a1efc0db"/>
      <w:bookmarkEnd w:id="458"/>
      <w:r>
        <w:t>5.3.4 Retraining frequency and requirements</w:t>
      </w:r>
      <w:bookmarkEnd w:id="459"/>
      <w:bookmarkEnd w:id="460"/>
    </w:p>
    <w:p w14:paraId="253E29E1" w14:textId="77777777" w:rsidR="00CE6E57" w:rsidRDefault="00000000">
      <w:pPr>
        <w:pStyle w:val="FirstParagraph"/>
      </w:pPr>
      <w:r>
        <w:t>All personnel in Trusted roles SHALL maintain skill levels consistent with the CA’s training and performance programs.</w:t>
      </w:r>
    </w:p>
    <w:p w14:paraId="5CD97108" w14:textId="77777777" w:rsidR="00CE6E57" w:rsidRDefault="00000000">
      <w:pPr>
        <w:pStyle w:val="Heading3"/>
      </w:pPr>
      <w:bookmarkStart w:id="462" w:name="_Toc210556617"/>
      <w:bookmarkStart w:id="463" w:name="_Toc207014291"/>
      <w:bookmarkStart w:id="464" w:name="Xde38cd455968566caa9184ef24acab8f0d68345"/>
      <w:bookmarkEnd w:id="461"/>
      <w:r>
        <w:t>5.3.5 Job rotation frequency and sequence</w:t>
      </w:r>
      <w:bookmarkEnd w:id="462"/>
      <w:bookmarkEnd w:id="463"/>
    </w:p>
    <w:p w14:paraId="1CD22703" w14:textId="77777777" w:rsidR="00CE6E57" w:rsidRDefault="00000000">
      <w:pPr>
        <w:pStyle w:val="Heading3"/>
      </w:pPr>
      <w:bookmarkStart w:id="465" w:name="_Toc210556618"/>
      <w:bookmarkStart w:id="466" w:name="_Toc207014292"/>
      <w:bookmarkStart w:id="467" w:name="Xf6c002936edcd23d608481e9e1dcaee0778724c"/>
      <w:bookmarkEnd w:id="464"/>
      <w:r>
        <w:t>5.3.6 Sanctions for unauthorized actions</w:t>
      </w:r>
      <w:bookmarkEnd w:id="465"/>
      <w:bookmarkEnd w:id="466"/>
    </w:p>
    <w:p w14:paraId="452F4F2B" w14:textId="77777777" w:rsidR="00CE6E57" w:rsidRDefault="00000000">
      <w:pPr>
        <w:pStyle w:val="Heading3"/>
      </w:pPr>
      <w:bookmarkStart w:id="468" w:name="_Toc210556619"/>
      <w:bookmarkStart w:id="469" w:name="_Toc207014293"/>
      <w:bookmarkStart w:id="470" w:name="Xb472c65cb23ba1a1533585b1337ec96f250f670"/>
      <w:bookmarkEnd w:id="467"/>
      <w:r>
        <w:t>5.3.7 Independent Contractor Controls</w:t>
      </w:r>
      <w:bookmarkEnd w:id="468"/>
      <w:bookmarkEnd w:id="469"/>
    </w:p>
    <w:p w14:paraId="42FCFD7C" w14:textId="77777777" w:rsidR="00CE6E57" w:rsidRDefault="00000000">
      <w:pPr>
        <w:pStyle w:val="FirstParagraph"/>
      </w:pPr>
      <w:r>
        <w:t xml:space="preserve">The CA SHALL verify that the Delegated Third Party’s personnel involved in the issuance of a Certificate meet the training and skills requirements of </w:t>
      </w:r>
      <w:hyperlink w:anchor="Xd2dc9930d6df87b4a315c5f637cbb2355fdf13c">
        <w:r w:rsidR="00CE6E57">
          <w:rPr>
            <w:rStyle w:val="Hyperlink"/>
          </w:rPr>
          <w:t>Section 5.3.3</w:t>
        </w:r>
      </w:hyperlink>
      <w:r>
        <w:t xml:space="preserve"> and the document retention and event logging requirements of </w:t>
      </w:r>
      <w:hyperlink w:anchor="X236a28bb0ee9bee5b05dd70ec8dadb08d17124f">
        <w:r w:rsidR="00CE6E57">
          <w:rPr>
            <w:rStyle w:val="Hyperlink"/>
          </w:rPr>
          <w:t>Section 5.4.1</w:t>
        </w:r>
      </w:hyperlink>
      <w:r>
        <w:t>.</w:t>
      </w:r>
    </w:p>
    <w:p w14:paraId="7E956837" w14:textId="77777777" w:rsidR="00CE6E57" w:rsidRDefault="00000000">
      <w:pPr>
        <w:pStyle w:val="Heading3"/>
      </w:pPr>
      <w:bookmarkStart w:id="471" w:name="_Toc210556620"/>
      <w:bookmarkStart w:id="472" w:name="_Toc207014294"/>
      <w:bookmarkStart w:id="473" w:name="X2d11dfa0fab276f2c277be99b661a49d44911c3"/>
      <w:bookmarkEnd w:id="470"/>
      <w:r>
        <w:t>5.3.8 Documentation supplied to personnel</w:t>
      </w:r>
      <w:bookmarkEnd w:id="471"/>
      <w:bookmarkEnd w:id="472"/>
    </w:p>
    <w:p w14:paraId="44CC14F2" w14:textId="77777777" w:rsidR="00CE6E57" w:rsidRDefault="00000000">
      <w:pPr>
        <w:pStyle w:val="Heading2"/>
      </w:pPr>
      <w:bookmarkStart w:id="474" w:name="_Toc210556621"/>
      <w:bookmarkStart w:id="475" w:name="_Toc207014295"/>
      <w:bookmarkStart w:id="476" w:name="X5572b34f1b9fe628192d5ae89bbfcdfea4bedeb"/>
      <w:bookmarkEnd w:id="449"/>
      <w:bookmarkEnd w:id="473"/>
      <w:r>
        <w:t>5.4 Audit logging procedures</w:t>
      </w:r>
      <w:bookmarkEnd w:id="474"/>
      <w:bookmarkEnd w:id="475"/>
    </w:p>
    <w:p w14:paraId="644C5144" w14:textId="77777777" w:rsidR="00CE6E57" w:rsidRDefault="00000000">
      <w:pPr>
        <w:pStyle w:val="Heading3"/>
      </w:pPr>
      <w:bookmarkStart w:id="477" w:name="_Toc210556622"/>
      <w:bookmarkStart w:id="478" w:name="_Toc207014296"/>
      <w:bookmarkStart w:id="479" w:name="X236a28bb0ee9bee5b05dd70ec8dadb08d17124f"/>
      <w:r>
        <w:t>5.4.1 Types of events recorded</w:t>
      </w:r>
      <w:bookmarkEnd w:id="477"/>
      <w:bookmarkEnd w:id="478"/>
    </w:p>
    <w:p w14:paraId="5ED6973C" w14:textId="77777777" w:rsidR="00CE6E57" w:rsidRDefault="00000000">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w:t>
      </w:r>
      <w:r>
        <w:lastRenderedPageBreak/>
        <w:t>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14:paraId="6974CA76" w14:textId="77777777" w:rsidR="00CE6E57" w:rsidRDefault="00000000">
      <w:pPr>
        <w:pStyle w:val="BodyText"/>
      </w:pPr>
      <w:r>
        <w:t>The CA SHALL record at least the following events:</w:t>
      </w:r>
    </w:p>
    <w:p w14:paraId="4087FFC3" w14:textId="77777777" w:rsidR="00CE6E57" w:rsidRDefault="00000000">
      <w:pPr>
        <w:pStyle w:val="Compact"/>
        <w:numPr>
          <w:ilvl w:val="0"/>
          <w:numId w:val="64"/>
        </w:numPr>
      </w:pPr>
      <w:r>
        <w:t>CA certificate and key lifecycle events, including:</w:t>
      </w:r>
    </w:p>
    <w:p w14:paraId="3C6BAF16" w14:textId="77777777" w:rsidR="00CE6E57" w:rsidRDefault="00000000">
      <w:pPr>
        <w:pStyle w:val="Compact"/>
        <w:numPr>
          <w:ilvl w:val="1"/>
          <w:numId w:val="65"/>
        </w:numPr>
      </w:pPr>
      <w:r>
        <w:t>Key generation, backup, storage, recovery, archival, and destruction;</w:t>
      </w:r>
    </w:p>
    <w:p w14:paraId="0A28B144" w14:textId="77777777" w:rsidR="00CE6E57" w:rsidRDefault="00000000">
      <w:pPr>
        <w:pStyle w:val="Compact"/>
        <w:numPr>
          <w:ilvl w:val="1"/>
          <w:numId w:val="65"/>
        </w:numPr>
      </w:pPr>
      <w:r>
        <w:t>Certificate requests, renewal, and re-key requests, and revocation;</w:t>
      </w:r>
    </w:p>
    <w:p w14:paraId="5625421D" w14:textId="77777777" w:rsidR="00CE6E57" w:rsidRDefault="00000000">
      <w:pPr>
        <w:pStyle w:val="Compact"/>
        <w:numPr>
          <w:ilvl w:val="1"/>
          <w:numId w:val="65"/>
        </w:numPr>
      </w:pPr>
      <w:r>
        <w:t>Approval and rejection of certificate requests;</w:t>
      </w:r>
    </w:p>
    <w:p w14:paraId="6E662627" w14:textId="77777777" w:rsidR="00CE6E57" w:rsidRDefault="00000000">
      <w:pPr>
        <w:pStyle w:val="Compact"/>
        <w:numPr>
          <w:ilvl w:val="1"/>
          <w:numId w:val="65"/>
        </w:numPr>
      </w:pPr>
      <w:r>
        <w:t>Cryptographic device lifecycle management events;</w:t>
      </w:r>
    </w:p>
    <w:p w14:paraId="5FD29B47" w14:textId="77777777" w:rsidR="00CE6E57" w:rsidRDefault="00000000">
      <w:pPr>
        <w:pStyle w:val="Compact"/>
        <w:numPr>
          <w:ilvl w:val="1"/>
          <w:numId w:val="65"/>
        </w:numPr>
      </w:pPr>
      <w:r>
        <w:t>Generation of Certificate Revocation Lists;</w:t>
      </w:r>
    </w:p>
    <w:p w14:paraId="2D9BEF66" w14:textId="77777777" w:rsidR="00CE6E57" w:rsidRDefault="00000000">
      <w:pPr>
        <w:pStyle w:val="Compact"/>
        <w:numPr>
          <w:ilvl w:val="1"/>
          <w:numId w:val="65"/>
        </w:numPr>
      </w:pPr>
      <w:r>
        <w:t xml:space="preserve">Signing of OCSP Responses (as described in </w:t>
      </w:r>
      <w:hyperlink w:anchor="Xf38be0bf7ac63401365906f843401c3792f8611">
        <w:r w:rsidR="00CE6E57">
          <w:rPr>
            <w:rStyle w:val="Hyperlink"/>
          </w:rPr>
          <w:t>Section 4.9</w:t>
        </w:r>
      </w:hyperlink>
      <w:r>
        <w:t xml:space="preserve"> and </w:t>
      </w:r>
      <w:hyperlink w:anchor="Xa70078d8319b254d625988ebbdfb3bf82e575bc">
        <w:r w:rsidR="00CE6E57">
          <w:rPr>
            <w:rStyle w:val="Hyperlink"/>
          </w:rPr>
          <w:t>Section 4.10</w:t>
        </w:r>
      </w:hyperlink>
      <w:r>
        <w:t>); and</w:t>
      </w:r>
    </w:p>
    <w:p w14:paraId="523BF884" w14:textId="77777777" w:rsidR="00CE6E57" w:rsidRDefault="00000000">
      <w:pPr>
        <w:pStyle w:val="Compact"/>
        <w:numPr>
          <w:ilvl w:val="1"/>
          <w:numId w:val="65"/>
        </w:numPr>
      </w:pPr>
      <w:r>
        <w:t>Introduction of new Certificate Profiles and retirement of existing Certificate Profiles.</w:t>
      </w:r>
    </w:p>
    <w:p w14:paraId="61B9BF56" w14:textId="77777777" w:rsidR="00CE6E57" w:rsidRDefault="00000000">
      <w:pPr>
        <w:pStyle w:val="Compact"/>
        <w:numPr>
          <w:ilvl w:val="0"/>
          <w:numId w:val="64"/>
        </w:numPr>
      </w:pPr>
      <w:r>
        <w:t>Subscriber Certificate lifecycle management events, including:</w:t>
      </w:r>
    </w:p>
    <w:p w14:paraId="2DEE28D9" w14:textId="77777777" w:rsidR="00CE6E57" w:rsidRDefault="00000000">
      <w:pPr>
        <w:pStyle w:val="Compact"/>
        <w:numPr>
          <w:ilvl w:val="1"/>
          <w:numId w:val="66"/>
        </w:numPr>
      </w:pPr>
      <w:r>
        <w:t>Certificate requests, renewal, and re-key requests, and revocation;</w:t>
      </w:r>
    </w:p>
    <w:p w14:paraId="24A1E82C" w14:textId="77777777" w:rsidR="00CE6E57" w:rsidRDefault="00000000">
      <w:pPr>
        <w:pStyle w:val="Compact"/>
        <w:numPr>
          <w:ilvl w:val="1"/>
          <w:numId w:val="66"/>
        </w:numPr>
      </w:pPr>
      <w:r>
        <w:t>All verification activities stipulated in these Requirements and the CA’s Certification Practice Statement;</w:t>
      </w:r>
    </w:p>
    <w:p w14:paraId="7254A391" w14:textId="77777777" w:rsidR="00CE6E57" w:rsidRDefault="00000000">
      <w:pPr>
        <w:pStyle w:val="Compact"/>
        <w:numPr>
          <w:ilvl w:val="1"/>
          <w:numId w:val="66"/>
        </w:numPr>
      </w:pPr>
      <w:r>
        <w:t>Approval and rejection of certificate requests;</w:t>
      </w:r>
    </w:p>
    <w:p w14:paraId="3413EBBC" w14:textId="77777777" w:rsidR="00CE6E57" w:rsidRDefault="00000000">
      <w:pPr>
        <w:pStyle w:val="Compact"/>
        <w:numPr>
          <w:ilvl w:val="1"/>
          <w:numId w:val="66"/>
        </w:numPr>
      </w:pPr>
      <w:r>
        <w:t>Issuance of Certificates;</w:t>
      </w:r>
    </w:p>
    <w:p w14:paraId="7B476116" w14:textId="77777777" w:rsidR="00CE6E57" w:rsidRDefault="00000000">
      <w:pPr>
        <w:pStyle w:val="Compact"/>
        <w:numPr>
          <w:ilvl w:val="1"/>
          <w:numId w:val="66"/>
        </w:numPr>
      </w:pPr>
      <w:r>
        <w:t>Generation of Certificate Revocation Lists; and</w:t>
      </w:r>
    </w:p>
    <w:p w14:paraId="7C64885E" w14:textId="77777777" w:rsidR="00CE6E57" w:rsidRDefault="00000000">
      <w:pPr>
        <w:pStyle w:val="Compact"/>
        <w:numPr>
          <w:ilvl w:val="1"/>
          <w:numId w:val="66"/>
        </w:numPr>
      </w:pPr>
      <w:r>
        <w:t xml:space="preserve">Signing of OCSP Responses (as described in </w:t>
      </w:r>
      <w:hyperlink w:anchor="Xf38be0bf7ac63401365906f843401c3792f8611">
        <w:r w:rsidR="00CE6E57">
          <w:rPr>
            <w:rStyle w:val="Hyperlink"/>
          </w:rPr>
          <w:t>Section 4.9</w:t>
        </w:r>
      </w:hyperlink>
      <w:r>
        <w:t xml:space="preserve"> and </w:t>
      </w:r>
      <w:hyperlink w:anchor="Xa70078d8319b254d625988ebbdfb3bf82e575bc">
        <w:r w:rsidR="00CE6E57">
          <w:rPr>
            <w:rStyle w:val="Hyperlink"/>
          </w:rPr>
          <w:t>Section 4.10</w:t>
        </w:r>
      </w:hyperlink>
      <w:r>
        <w:t>).</w:t>
      </w:r>
    </w:p>
    <w:p w14:paraId="37D07642" w14:textId="77777777" w:rsidR="00CE6E57" w:rsidRDefault="00000000">
      <w:pPr>
        <w:pStyle w:val="Compact"/>
        <w:numPr>
          <w:ilvl w:val="1"/>
          <w:numId w:val="66"/>
        </w:numPr>
      </w:pPr>
      <w:r>
        <w:t>Multi-Perspective Issuance Corroboration attempts from each Network Perspective, minimally recording the following information:</w:t>
      </w:r>
    </w:p>
    <w:p w14:paraId="5355A269" w14:textId="77777777" w:rsidR="00CE6E57" w:rsidRDefault="00000000">
      <w:pPr>
        <w:pStyle w:val="Compact"/>
        <w:numPr>
          <w:ilvl w:val="2"/>
          <w:numId w:val="67"/>
        </w:numPr>
      </w:pPr>
      <w:r>
        <w:t>an identifier that uniquely identifies the Network Perspective used;</w:t>
      </w:r>
    </w:p>
    <w:p w14:paraId="17446738" w14:textId="77777777" w:rsidR="00CE6E57" w:rsidRDefault="00000000">
      <w:pPr>
        <w:pStyle w:val="Compact"/>
        <w:numPr>
          <w:ilvl w:val="2"/>
          <w:numId w:val="67"/>
        </w:numPr>
      </w:pPr>
      <w:r>
        <w:t>the attempted domain name and/or IP address; and</w:t>
      </w:r>
    </w:p>
    <w:p w14:paraId="3638975A" w14:textId="77777777" w:rsidR="00CE6E57" w:rsidRDefault="00000000">
      <w:pPr>
        <w:pStyle w:val="Compact"/>
        <w:numPr>
          <w:ilvl w:val="2"/>
          <w:numId w:val="67"/>
        </w:numPr>
      </w:pPr>
      <w:r>
        <w:t>the result of the attempt (e.g., “domain validation pass/fail”, “CAA permission/prohibition”).</w:t>
      </w:r>
    </w:p>
    <w:p w14:paraId="34132087" w14:textId="77777777" w:rsidR="00CE6E57" w:rsidRDefault="00000000">
      <w:pPr>
        <w:pStyle w:val="Compact"/>
        <w:numPr>
          <w:ilvl w:val="1"/>
          <w:numId w:val="66"/>
        </w:numPr>
      </w:pPr>
      <w:r>
        <w:t>Multi-Perspective Issuance Corroboration quorum results for each attempted domain name or IP address represented in a Certificate request (i.e., “3/4” which should be interpreted as “Three (3) out of four (4) attempted Network Perspectives corroborated the determinations made by the Primary Network Perspective).</w:t>
      </w:r>
    </w:p>
    <w:p w14:paraId="5CD3A3CC" w14:textId="77777777" w:rsidR="00CE6E57" w:rsidRDefault="00000000">
      <w:pPr>
        <w:pStyle w:val="Compact"/>
        <w:numPr>
          <w:ilvl w:val="0"/>
          <w:numId w:val="64"/>
        </w:numPr>
      </w:pPr>
      <w:r>
        <w:t>Security events, including:</w:t>
      </w:r>
    </w:p>
    <w:p w14:paraId="3E3FB143" w14:textId="77777777" w:rsidR="00CE6E57" w:rsidRDefault="00000000">
      <w:pPr>
        <w:pStyle w:val="Compact"/>
        <w:numPr>
          <w:ilvl w:val="1"/>
          <w:numId w:val="68"/>
        </w:numPr>
      </w:pPr>
      <w:r>
        <w:t>Successful and unsuccessful PKI system access attempts;</w:t>
      </w:r>
    </w:p>
    <w:p w14:paraId="2C801D40" w14:textId="77777777" w:rsidR="00CE6E57" w:rsidRDefault="00000000">
      <w:pPr>
        <w:pStyle w:val="Compact"/>
        <w:numPr>
          <w:ilvl w:val="1"/>
          <w:numId w:val="68"/>
        </w:numPr>
      </w:pPr>
      <w:r>
        <w:t>PKI and security system actions performed;</w:t>
      </w:r>
    </w:p>
    <w:p w14:paraId="49EEE5C8" w14:textId="77777777" w:rsidR="00CE6E57" w:rsidRDefault="00000000">
      <w:pPr>
        <w:pStyle w:val="Compact"/>
        <w:numPr>
          <w:ilvl w:val="1"/>
          <w:numId w:val="68"/>
        </w:numPr>
      </w:pPr>
      <w:r>
        <w:t>Security profile changes;</w:t>
      </w:r>
    </w:p>
    <w:p w14:paraId="6CF21912" w14:textId="77777777" w:rsidR="00CE6E57" w:rsidRDefault="00000000">
      <w:pPr>
        <w:pStyle w:val="Compact"/>
        <w:numPr>
          <w:ilvl w:val="1"/>
          <w:numId w:val="68"/>
        </w:numPr>
      </w:pPr>
      <w:r>
        <w:t>Installation, update and removal of software on a Certificate System;</w:t>
      </w:r>
    </w:p>
    <w:p w14:paraId="1EB8CB91" w14:textId="77777777" w:rsidR="00CE6E57" w:rsidRDefault="00000000">
      <w:pPr>
        <w:pStyle w:val="Compact"/>
        <w:numPr>
          <w:ilvl w:val="1"/>
          <w:numId w:val="68"/>
        </w:numPr>
      </w:pPr>
      <w:r>
        <w:t>System crashes, hardware failures, and other anomalies;</w:t>
      </w:r>
    </w:p>
    <w:p w14:paraId="32662F40" w14:textId="77777777" w:rsidR="00CE6E57" w:rsidRDefault="00000000">
      <w:pPr>
        <w:pStyle w:val="Compact"/>
        <w:numPr>
          <w:ilvl w:val="1"/>
          <w:numId w:val="68"/>
        </w:numPr>
      </w:pPr>
      <w:r>
        <w:t xml:space="preserve">Relevant router and firewall activities (as described in </w:t>
      </w:r>
      <w:hyperlink w:anchor="X2940d2cfc5a3c7b574b6b7145420cf444d15433">
        <w:r w:rsidR="00CE6E57">
          <w:rPr>
            <w:rStyle w:val="Hyperlink"/>
          </w:rPr>
          <w:t>Section 5.4.1.1</w:t>
        </w:r>
      </w:hyperlink>
      <w:r>
        <w:t>); and</w:t>
      </w:r>
    </w:p>
    <w:p w14:paraId="152F7F39" w14:textId="77777777" w:rsidR="00CE6E57" w:rsidRDefault="00000000">
      <w:pPr>
        <w:pStyle w:val="Compact"/>
        <w:numPr>
          <w:ilvl w:val="1"/>
          <w:numId w:val="68"/>
        </w:numPr>
      </w:pPr>
      <w:r>
        <w:t>Entries to and exits from the CA facility.</w:t>
      </w:r>
    </w:p>
    <w:p w14:paraId="5A30606F" w14:textId="77777777" w:rsidR="00CE6E57" w:rsidRDefault="00000000">
      <w:pPr>
        <w:pStyle w:val="FirstParagraph"/>
      </w:pPr>
      <w:r>
        <w:lastRenderedPageBreak/>
        <w:t>Log records MUST include at least the following elements:</w:t>
      </w:r>
    </w:p>
    <w:p w14:paraId="0CF05B0B" w14:textId="77777777" w:rsidR="00CE6E57" w:rsidRDefault="00000000">
      <w:pPr>
        <w:pStyle w:val="Compact"/>
        <w:numPr>
          <w:ilvl w:val="0"/>
          <w:numId w:val="69"/>
        </w:numPr>
      </w:pPr>
      <w:r>
        <w:t>Date and time of event;</w:t>
      </w:r>
    </w:p>
    <w:p w14:paraId="7BE16ADE" w14:textId="77777777" w:rsidR="00CE6E57" w:rsidRDefault="00000000">
      <w:pPr>
        <w:pStyle w:val="Compact"/>
        <w:numPr>
          <w:ilvl w:val="0"/>
          <w:numId w:val="69"/>
        </w:numPr>
      </w:pPr>
      <w:r>
        <w:t>Identity of the person making the journal record (when applicable); and</w:t>
      </w:r>
    </w:p>
    <w:p w14:paraId="11CDB77E" w14:textId="77777777" w:rsidR="00CE6E57" w:rsidRDefault="00000000">
      <w:pPr>
        <w:pStyle w:val="Compact"/>
        <w:numPr>
          <w:ilvl w:val="0"/>
          <w:numId w:val="69"/>
        </w:numPr>
      </w:pPr>
      <w:r>
        <w:t>Description of the event.</w:t>
      </w:r>
    </w:p>
    <w:p w14:paraId="1C052588" w14:textId="77777777" w:rsidR="00CE6E57" w:rsidRDefault="00000000">
      <w:pPr>
        <w:pStyle w:val="Heading4"/>
      </w:pPr>
      <w:bookmarkStart w:id="480" w:name="X2940d2cfc5a3c7b574b6b7145420cf444d15433"/>
      <w:r>
        <w:t>5.4.1.1 Router and firewall activities logs</w:t>
      </w:r>
    </w:p>
    <w:p w14:paraId="0C7D9432" w14:textId="77777777" w:rsidR="00CE6E57" w:rsidRDefault="00000000">
      <w:pPr>
        <w:pStyle w:val="FirstParagraph"/>
      </w:pPr>
      <w:r>
        <w:t>Logging of router and firewall activities necessary to meet the requirements of Section 5.4.1, Subsection 3.6 MUST at a minimum include:</w:t>
      </w:r>
    </w:p>
    <w:p w14:paraId="48AB0812" w14:textId="77777777" w:rsidR="00CE6E57" w:rsidRDefault="00000000">
      <w:pPr>
        <w:pStyle w:val="Compact"/>
        <w:numPr>
          <w:ilvl w:val="0"/>
          <w:numId w:val="70"/>
        </w:numPr>
      </w:pPr>
      <w:r>
        <w:t>Successful and unsuccessful login attempts to routers and firewalls; and</w:t>
      </w:r>
    </w:p>
    <w:p w14:paraId="6461866F" w14:textId="77777777" w:rsidR="00CE6E57" w:rsidRDefault="00000000">
      <w:pPr>
        <w:pStyle w:val="Compact"/>
        <w:numPr>
          <w:ilvl w:val="0"/>
          <w:numId w:val="70"/>
        </w:numPr>
      </w:pPr>
      <w:r>
        <w:t>Logging of all administrative actions performed on routers and firewalls, including configuration changes, firmware updates, and access control modifications; and</w:t>
      </w:r>
    </w:p>
    <w:p w14:paraId="0C6F3FBF" w14:textId="77777777" w:rsidR="00CE6E57" w:rsidRDefault="00000000">
      <w:pPr>
        <w:pStyle w:val="Compact"/>
        <w:numPr>
          <w:ilvl w:val="0"/>
          <w:numId w:val="70"/>
        </w:numPr>
      </w:pPr>
      <w:r>
        <w:t>Logging of all changes made to firewall rules, including additions, modifications, and deletions; and</w:t>
      </w:r>
    </w:p>
    <w:p w14:paraId="22ED39B0" w14:textId="77777777" w:rsidR="00CE6E57" w:rsidRDefault="00000000">
      <w:pPr>
        <w:pStyle w:val="Compact"/>
        <w:numPr>
          <w:ilvl w:val="0"/>
          <w:numId w:val="70"/>
        </w:numPr>
      </w:pPr>
      <w:r>
        <w:t>Logging of all system events and errors, including hardware failures, software crashes, and system restarts.</w:t>
      </w:r>
    </w:p>
    <w:p w14:paraId="01CACA5E" w14:textId="77777777" w:rsidR="00CE6E57" w:rsidRDefault="00000000">
      <w:pPr>
        <w:pStyle w:val="Heading3"/>
      </w:pPr>
      <w:bookmarkStart w:id="481" w:name="_Toc210556623"/>
      <w:bookmarkStart w:id="482" w:name="_Toc207014297"/>
      <w:bookmarkStart w:id="483" w:name="Xddf03fb0dd0c300b619c3a9029553c55d1c04e8"/>
      <w:bookmarkEnd w:id="479"/>
      <w:bookmarkEnd w:id="480"/>
      <w:r>
        <w:t>5.4.2 Frequency of processing audit log</w:t>
      </w:r>
      <w:bookmarkEnd w:id="481"/>
      <w:bookmarkEnd w:id="482"/>
    </w:p>
    <w:p w14:paraId="5BC218D1" w14:textId="77777777" w:rsidR="00CE6E57" w:rsidRDefault="00000000">
      <w:pPr>
        <w:pStyle w:val="Heading3"/>
      </w:pPr>
      <w:bookmarkStart w:id="484" w:name="_Toc210556624"/>
      <w:bookmarkStart w:id="485" w:name="_Toc207014298"/>
      <w:bookmarkStart w:id="486" w:name="X80246f68388f1c1a9667d385c8af4c50ab2affa"/>
      <w:bookmarkEnd w:id="483"/>
      <w:r>
        <w:t>5.4.3 Retention period for audit log</w:t>
      </w:r>
      <w:bookmarkEnd w:id="484"/>
      <w:bookmarkEnd w:id="485"/>
    </w:p>
    <w:p w14:paraId="403EEB43" w14:textId="77777777" w:rsidR="00CE6E57" w:rsidRDefault="00000000">
      <w:pPr>
        <w:pStyle w:val="FirstParagraph"/>
      </w:pPr>
      <w:r>
        <w:t>The CA and each Delegated Third Party SHALL retain, for at least two (2) years:</w:t>
      </w:r>
    </w:p>
    <w:p w14:paraId="48D431F2" w14:textId="77777777" w:rsidR="00CE6E57" w:rsidRDefault="00000000">
      <w:pPr>
        <w:pStyle w:val="Compact"/>
        <w:numPr>
          <w:ilvl w:val="0"/>
          <w:numId w:val="71"/>
        </w:numPr>
      </w:pPr>
      <w:r>
        <w:t xml:space="preserve">CA certificate and key lifecycle management event records (as set forth in </w:t>
      </w:r>
      <w:hyperlink w:anchor="X236a28bb0ee9bee5b05dd70ec8dadb08d17124f">
        <w:r w:rsidR="00CE6E57">
          <w:rPr>
            <w:rStyle w:val="Hyperlink"/>
          </w:rPr>
          <w:t>Section 5.4.1</w:t>
        </w:r>
      </w:hyperlink>
      <w:r>
        <w:t xml:space="preserve"> (1)) after the later occurrence of:</w:t>
      </w:r>
    </w:p>
    <w:p w14:paraId="0F8CEB22" w14:textId="77777777" w:rsidR="00CE6E57" w:rsidRDefault="00000000">
      <w:pPr>
        <w:pStyle w:val="Compact"/>
        <w:numPr>
          <w:ilvl w:val="1"/>
          <w:numId w:val="72"/>
        </w:numPr>
      </w:pPr>
      <w:r>
        <w:t>the destruction of the CA Private Key; or</w:t>
      </w:r>
    </w:p>
    <w:p w14:paraId="2C251F24" w14:textId="77777777" w:rsidR="00CE6E57" w:rsidRDefault="00000000">
      <w:pPr>
        <w:pStyle w:val="Compact"/>
        <w:numPr>
          <w:ilvl w:val="1"/>
          <w:numId w:val="72"/>
        </w:numPr>
      </w:pPr>
      <w:r>
        <w:t xml:space="preserve">the revocation or expiration of the final CA Certificate in that set of Certificates that have an X.509v3 </w:t>
      </w:r>
      <w:r>
        <w:rPr>
          <w:rStyle w:val="VerbatimChar"/>
        </w:rPr>
        <w:t>basicConstraints</w:t>
      </w:r>
      <w:r>
        <w:t xml:space="preserve"> extension with the </w:t>
      </w:r>
      <w:r>
        <w:rPr>
          <w:rStyle w:val="VerbatimChar"/>
        </w:rPr>
        <w:t>cA</w:t>
      </w:r>
      <w:r>
        <w:t xml:space="preserve"> field set to true and which share a common Public Key corresponding to the CA Private Key;</w:t>
      </w:r>
    </w:p>
    <w:p w14:paraId="27286CDD" w14:textId="77777777" w:rsidR="00CE6E57" w:rsidRDefault="00000000">
      <w:pPr>
        <w:pStyle w:val="Compact"/>
        <w:numPr>
          <w:ilvl w:val="0"/>
          <w:numId w:val="71"/>
        </w:numPr>
      </w:pPr>
      <w:r>
        <w:t xml:space="preserve">Subscriber Certificate lifecycle management event records (as set forth in </w:t>
      </w:r>
      <w:hyperlink w:anchor="X236a28bb0ee9bee5b05dd70ec8dadb08d17124f">
        <w:r w:rsidR="00CE6E57">
          <w:rPr>
            <w:rStyle w:val="Hyperlink"/>
          </w:rPr>
          <w:t>Section 5.4.1</w:t>
        </w:r>
      </w:hyperlink>
      <w:r>
        <w:t xml:space="preserve"> (2)) after the expiration of the Subscriber Certificate;</w:t>
      </w:r>
    </w:p>
    <w:p w14:paraId="54E52A62" w14:textId="77777777" w:rsidR="00CE6E57" w:rsidRDefault="00000000">
      <w:pPr>
        <w:pStyle w:val="Compact"/>
        <w:numPr>
          <w:ilvl w:val="0"/>
          <w:numId w:val="71"/>
        </w:numPr>
      </w:pPr>
      <w:r>
        <w:t xml:space="preserve">Any security event records (as set forth in </w:t>
      </w:r>
      <w:hyperlink w:anchor="X236a28bb0ee9bee5b05dd70ec8dadb08d17124f">
        <w:r w:rsidR="00CE6E57">
          <w:rPr>
            <w:rStyle w:val="Hyperlink"/>
          </w:rPr>
          <w:t>Section 5.4.1</w:t>
        </w:r>
      </w:hyperlink>
      <w:r>
        <w:t xml:space="preserve"> (3)) after the event occurred.</w:t>
      </w:r>
    </w:p>
    <w:p w14:paraId="7697D21B" w14:textId="77777777" w:rsidR="00CE6E57" w:rsidRDefault="00000000">
      <w:pPr>
        <w:pStyle w:val="FirstParagraph"/>
      </w:pPr>
      <w:r>
        <w:t>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p w14:paraId="39645437" w14:textId="77777777" w:rsidR="00CE6E57" w:rsidRDefault="00000000">
      <w:pPr>
        <w:pStyle w:val="Heading3"/>
      </w:pPr>
      <w:bookmarkStart w:id="487" w:name="_Toc210556625"/>
      <w:bookmarkStart w:id="488" w:name="_Toc207014299"/>
      <w:bookmarkStart w:id="489" w:name="X94f212ddc14a93fce9ddbde1c947ee98642cfd6"/>
      <w:bookmarkEnd w:id="486"/>
      <w:r>
        <w:lastRenderedPageBreak/>
        <w:t>5.4.4 Protection of audit log</w:t>
      </w:r>
      <w:bookmarkEnd w:id="487"/>
      <w:bookmarkEnd w:id="488"/>
    </w:p>
    <w:p w14:paraId="58FF85F0" w14:textId="77777777" w:rsidR="00CE6E57" w:rsidRDefault="00000000">
      <w:pPr>
        <w:pStyle w:val="Heading3"/>
      </w:pPr>
      <w:bookmarkStart w:id="490" w:name="_Toc210556626"/>
      <w:bookmarkStart w:id="491" w:name="_Toc207014300"/>
      <w:bookmarkStart w:id="492" w:name="X84869d9a8072630992dceb41fdfa01401ee4bdc"/>
      <w:bookmarkEnd w:id="489"/>
      <w:r>
        <w:t>5.4.5 Audit log backup procedures</w:t>
      </w:r>
      <w:bookmarkEnd w:id="490"/>
      <w:bookmarkEnd w:id="491"/>
    </w:p>
    <w:p w14:paraId="5DC23EB9" w14:textId="77777777" w:rsidR="00CE6E57" w:rsidRDefault="00000000">
      <w:pPr>
        <w:pStyle w:val="Heading3"/>
      </w:pPr>
      <w:bookmarkStart w:id="493" w:name="_Toc210556627"/>
      <w:bookmarkStart w:id="494" w:name="_Toc207014301"/>
      <w:bookmarkStart w:id="495" w:name="X2ac9315baee4b8d3b2363c8d3b44d7be8853655"/>
      <w:bookmarkEnd w:id="492"/>
      <w:r>
        <w:t>5.4.6 Audit collection System (internal vs. external)</w:t>
      </w:r>
      <w:bookmarkEnd w:id="493"/>
      <w:bookmarkEnd w:id="494"/>
    </w:p>
    <w:p w14:paraId="7FED26AE" w14:textId="77777777" w:rsidR="00CE6E57" w:rsidRDefault="00000000">
      <w:pPr>
        <w:pStyle w:val="Heading3"/>
      </w:pPr>
      <w:bookmarkStart w:id="496" w:name="_Toc210556628"/>
      <w:bookmarkStart w:id="497" w:name="_Toc207014302"/>
      <w:bookmarkStart w:id="498" w:name="Xf80e13390e35a279fdc01795219604decfe6bf0"/>
      <w:bookmarkEnd w:id="495"/>
      <w:r>
        <w:t>5.4.7 Notification to event-causing subject</w:t>
      </w:r>
      <w:bookmarkEnd w:id="496"/>
      <w:bookmarkEnd w:id="497"/>
    </w:p>
    <w:p w14:paraId="47F1DB7E" w14:textId="77777777" w:rsidR="00CE6E57" w:rsidRDefault="00000000">
      <w:pPr>
        <w:pStyle w:val="Heading3"/>
      </w:pPr>
      <w:bookmarkStart w:id="499" w:name="_Toc210556629"/>
      <w:bookmarkStart w:id="500" w:name="_Toc207014303"/>
      <w:bookmarkStart w:id="501" w:name="X64a95290b2e76d8fa23c806f354beda634eaac0"/>
      <w:bookmarkEnd w:id="498"/>
      <w:r>
        <w:t>5.4.8 Vulnerability assessments</w:t>
      </w:r>
      <w:bookmarkEnd w:id="499"/>
      <w:bookmarkEnd w:id="500"/>
    </w:p>
    <w:p w14:paraId="247E5B66" w14:textId="77777777" w:rsidR="00CE6E57" w:rsidRDefault="00000000">
      <w:pPr>
        <w:pStyle w:val="FirstParagraph"/>
      </w:pPr>
      <w:r>
        <w:t>Additionally, the CA’s security program MUST include an annual Risk Assessment that:</w:t>
      </w:r>
    </w:p>
    <w:p w14:paraId="1E851DBE" w14:textId="77777777" w:rsidR="00CE6E57" w:rsidRDefault="00000000">
      <w:pPr>
        <w:pStyle w:val="Compact"/>
        <w:numPr>
          <w:ilvl w:val="0"/>
          <w:numId w:val="73"/>
        </w:numPr>
      </w:pPr>
      <w:r>
        <w:t>Identifies foreseeable internal and external threats that could result in unauthorized access, disclosure, misuse, alteration, or destruction of any Certificate Data or Certificate Management Processes;</w:t>
      </w:r>
    </w:p>
    <w:p w14:paraId="73D2B2A6" w14:textId="77777777" w:rsidR="00CE6E57" w:rsidRDefault="00000000">
      <w:pPr>
        <w:pStyle w:val="Compact"/>
        <w:numPr>
          <w:ilvl w:val="0"/>
          <w:numId w:val="73"/>
        </w:numPr>
      </w:pPr>
      <w:r>
        <w:t>Assesses the likelihood and potential damage of these threats, taking into consideration the sensitivity of the Certificate Data and Certificate Management Processes; and</w:t>
      </w:r>
    </w:p>
    <w:p w14:paraId="751C8615" w14:textId="77777777" w:rsidR="00CE6E57" w:rsidRDefault="00000000">
      <w:pPr>
        <w:pStyle w:val="Compact"/>
        <w:numPr>
          <w:ilvl w:val="0"/>
          <w:numId w:val="73"/>
        </w:numPr>
      </w:pPr>
      <w:r>
        <w:t>Assesses the sufficiency of the policies, procedures, information systems, technology, and other arrangements that the CA has in place to counter such threats.</w:t>
      </w:r>
    </w:p>
    <w:p w14:paraId="6250D687" w14:textId="77777777" w:rsidR="00CE6E57" w:rsidRDefault="00000000">
      <w:pPr>
        <w:pStyle w:val="Heading2"/>
      </w:pPr>
      <w:bookmarkStart w:id="502" w:name="_Toc210556630"/>
      <w:bookmarkStart w:id="503" w:name="_Toc207014304"/>
      <w:bookmarkStart w:id="504" w:name="Xff6085ba3c36ae2d4809cc2d69c1c0eccaa7945"/>
      <w:bookmarkEnd w:id="476"/>
      <w:bookmarkEnd w:id="501"/>
      <w:r>
        <w:t>5.5 Records archival</w:t>
      </w:r>
      <w:bookmarkEnd w:id="502"/>
      <w:bookmarkEnd w:id="503"/>
    </w:p>
    <w:p w14:paraId="5242DF78" w14:textId="77777777" w:rsidR="00CE6E57" w:rsidRDefault="00000000">
      <w:pPr>
        <w:pStyle w:val="Heading3"/>
      </w:pPr>
      <w:bookmarkStart w:id="505" w:name="_Toc210556631"/>
      <w:bookmarkStart w:id="506" w:name="_Toc207014305"/>
      <w:bookmarkStart w:id="507" w:name="X6fb123898f2a0cf29a65236c6ac505501bf95de"/>
      <w:r>
        <w:t>5.5.1 Types of records archived</w:t>
      </w:r>
      <w:bookmarkEnd w:id="505"/>
      <w:bookmarkEnd w:id="506"/>
    </w:p>
    <w:p w14:paraId="6A83E40B" w14:textId="77777777" w:rsidR="00CE6E57" w:rsidRDefault="00000000">
      <w:pPr>
        <w:pStyle w:val="FirstParagraph"/>
      </w:pPr>
      <w:r>
        <w:t xml:space="preserve">The CA and each Delegated Third Party SHALL archive all audit logs (as set forth in </w:t>
      </w:r>
      <w:hyperlink w:anchor="X236a28bb0ee9bee5b05dd70ec8dadb08d17124f">
        <w:r w:rsidR="00CE6E57">
          <w:rPr>
            <w:rStyle w:val="Hyperlink"/>
          </w:rPr>
          <w:t>Section 5.4.1</w:t>
        </w:r>
      </w:hyperlink>
      <w:r>
        <w:t>).</w:t>
      </w:r>
    </w:p>
    <w:p w14:paraId="60D077F3" w14:textId="77777777" w:rsidR="00CE6E57" w:rsidRDefault="00000000">
      <w:pPr>
        <w:pStyle w:val="BodyText"/>
      </w:pPr>
      <w:r>
        <w:t>Additionally, the CA and each Delegated Third Party SHALL archive: 1. Documentation related to the security of their Certificate Systems, Certificate Management Systems, Root CA Systems, and Delegated Third Party Systems; and 2. Documentation related to their verification, issuance, and revocation of certificate requests and Certificates.</w:t>
      </w:r>
    </w:p>
    <w:p w14:paraId="38968C14" w14:textId="77777777" w:rsidR="00CE6E57" w:rsidRDefault="00000000">
      <w:pPr>
        <w:pStyle w:val="Heading3"/>
      </w:pPr>
      <w:bookmarkStart w:id="508" w:name="_Toc210556632"/>
      <w:bookmarkStart w:id="509" w:name="_Toc207014306"/>
      <w:bookmarkStart w:id="510" w:name="Xc429fd3baf5415062896fb7f7b1e56a875ae029"/>
      <w:bookmarkEnd w:id="507"/>
      <w:r>
        <w:t>5.5.2 Retention period for archive</w:t>
      </w:r>
      <w:bookmarkEnd w:id="508"/>
      <w:bookmarkEnd w:id="509"/>
    </w:p>
    <w:p w14:paraId="0288BD33" w14:textId="77777777" w:rsidR="00CE6E57" w:rsidRDefault="00000000">
      <w:pPr>
        <w:pStyle w:val="FirstParagraph"/>
      </w:pPr>
      <w:r>
        <w:t xml:space="preserve">Archived audit logs (as set forth in </w:t>
      </w:r>
      <w:hyperlink w:anchor="X6fb123898f2a0cf29a65236c6ac505501bf95de">
        <w:r w:rsidR="00CE6E57">
          <w:rPr>
            <w:rStyle w:val="Hyperlink"/>
          </w:rPr>
          <w:t>Section 5.5.1</w:t>
        </w:r>
      </w:hyperlink>
      <w:r>
        <w:t xml:space="preserve"> SHALL be retained for a period of at least two (2) years from their record creation timestamp, or as long as they are required to be retained per </w:t>
      </w:r>
      <w:hyperlink w:anchor="X80246f68388f1c1a9667d385c8af4c50ab2affa">
        <w:r w:rsidR="00CE6E57">
          <w:rPr>
            <w:rStyle w:val="Hyperlink"/>
          </w:rPr>
          <w:t>Section 5.4.3</w:t>
        </w:r>
      </w:hyperlink>
      <w:r>
        <w:t>, whichever is longer.</w:t>
      </w:r>
    </w:p>
    <w:p w14:paraId="52CF1083" w14:textId="77777777" w:rsidR="00CE6E57" w:rsidRDefault="00000000">
      <w:pPr>
        <w:pStyle w:val="BodyText"/>
      </w:pPr>
      <w:r>
        <w:t xml:space="preserve">Additionally, the CA and each Delegated Third Party SHALL retain, for at least two (2) years: 1. All archived documentation related to the security of Certificate Systems, Certificate Management Systems, Root CA Systems and Delegated Third Party Systems (as set forth in </w:t>
      </w:r>
      <w:hyperlink w:anchor="X6fb123898f2a0cf29a65236c6ac505501bf95de">
        <w:r w:rsidR="00CE6E57">
          <w:rPr>
            <w:rStyle w:val="Hyperlink"/>
          </w:rPr>
          <w:t>Section 5.5.1</w:t>
        </w:r>
      </w:hyperlink>
      <w:r>
        <w:t xml:space="preserve">); and 2. All archived documentation relating to the verification, issuance, and revocation of certificate requests and Certificates (as set forth in </w:t>
      </w:r>
      <w:hyperlink w:anchor="X6fb123898f2a0cf29a65236c6ac505501bf95de">
        <w:r w:rsidR="00CE6E57">
          <w:rPr>
            <w:rStyle w:val="Hyperlink"/>
          </w:rPr>
          <w:t>Section 5.5.1</w:t>
        </w:r>
      </w:hyperlink>
      <w:r>
        <w:t xml:space="preserve">) after the later occurrence of: 1. such records and documentation were last relied upon in the verification, issuance, or revocation of certificate requests </w:t>
      </w:r>
      <w:r>
        <w:lastRenderedPageBreak/>
        <w:t>and Certificates; or 2. the expiration of the Subscriber Certificates relying upon such records and documentation.</w:t>
      </w:r>
    </w:p>
    <w:p w14:paraId="6CB95A44" w14:textId="77777777" w:rsidR="00CE6E57" w:rsidRDefault="00000000">
      <w:pPr>
        <w:pStyle w:val="BodyText"/>
      </w:pPr>
      <w:r>
        <w:t>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p w14:paraId="1DC8CA08" w14:textId="77777777" w:rsidR="00CE6E57" w:rsidRDefault="00000000">
      <w:pPr>
        <w:pStyle w:val="Heading3"/>
      </w:pPr>
      <w:bookmarkStart w:id="511" w:name="_Toc210556633"/>
      <w:bookmarkStart w:id="512" w:name="_Toc207014307"/>
      <w:bookmarkStart w:id="513" w:name="Xa78e96d5834aec9a40b5d7a8284d1222673b7ed"/>
      <w:bookmarkEnd w:id="510"/>
      <w:r>
        <w:t>5.5.3 Protection of archive</w:t>
      </w:r>
      <w:bookmarkEnd w:id="511"/>
      <w:bookmarkEnd w:id="512"/>
    </w:p>
    <w:p w14:paraId="3AFB5AF7" w14:textId="77777777" w:rsidR="00CE6E57" w:rsidRDefault="00000000">
      <w:pPr>
        <w:pStyle w:val="Heading3"/>
      </w:pPr>
      <w:bookmarkStart w:id="514" w:name="_Toc210556634"/>
      <w:bookmarkStart w:id="515" w:name="_Toc207014308"/>
      <w:bookmarkStart w:id="516" w:name="X329c5c23c2c5fe8622e62edba3aa48e5da4ebfd"/>
      <w:bookmarkEnd w:id="513"/>
      <w:r>
        <w:t>5.5.4 Archive backup procedures</w:t>
      </w:r>
      <w:bookmarkEnd w:id="514"/>
      <w:bookmarkEnd w:id="515"/>
    </w:p>
    <w:p w14:paraId="57DD8933" w14:textId="77777777" w:rsidR="00CE6E57" w:rsidRDefault="00000000">
      <w:pPr>
        <w:pStyle w:val="Heading3"/>
      </w:pPr>
      <w:bookmarkStart w:id="517" w:name="_Toc210556635"/>
      <w:bookmarkStart w:id="518" w:name="_Toc207014309"/>
      <w:bookmarkStart w:id="519" w:name="X78dd9fc21b38310f8673ff7f760b079fb09e07c"/>
      <w:bookmarkEnd w:id="516"/>
      <w:r>
        <w:t>5.5.5 Requirements for time-stamping of records</w:t>
      </w:r>
      <w:bookmarkEnd w:id="517"/>
      <w:bookmarkEnd w:id="518"/>
    </w:p>
    <w:p w14:paraId="68E550B4" w14:textId="77777777" w:rsidR="00CE6E57" w:rsidRDefault="00000000">
      <w:pPr>
        <w:pStyle w:val="Heading3"/>
      </w:pPr>
      <w:bookmarkStart w:id="520" w:name="_Toc210556636"/>
      <w:bookmarkStart w:id="521" w:name="_Toc207014310"/>
      <w:bookmarkStart w:id="522" w:name="X9a4b53079fec27f0b2ebff4325ec8ef9743f7a1"/>
      <w:bookmarkEnd w:id="519"/>
      <w:r>
        <w:t>5.5.6 Archive collection system (internal or external)</w:t>
      </w:r>
      <w:bookmarkEnd w:id="520"/>
      <w:bookmarkEnd w:id="521"/>
    </w:p>
    <w:p w14:paraId="4055E7CD" w14:textId="77777777" w:rsidR="00CE6E57" w:rsidRDefault="00000000">
      <w:pPr>
        <w:pStyle w:val="Heading3"/>
      </w:pPr>
      <w:bookmarkStart w:id="523" w:name="_Toc210556637"/>
      <w:bookmarkStart w:id="524" w:name="_Toc207014311"/>
      <w:bookmarkStart w:id="525" w:name="X7b3e42592a883de73ff2e6afe51eef6f6bad1a1"/>
      <w:bookmarkEnd w:id="522"/>
      <w:r>
        <w:t>5.5.7 Procedures to obtain and verify archive information</w:t>
      </w:r>
      <w:bookmarkEnd w:id="523"/>
      <w:bookmarkEnd w:id="524"/>
    </w:p>
    <w:p w14:paraId="3AAA7838" w14:textId="77777777" w:rsidR="00CE6E57" w:rsidRDefault="00000000">
      <w:pPr>
        <w:pStyle w:val="Heading2"/>
      </w:pPr>
      <w:bookmarkStart w:id="526" w:name="_Toc210556638"/>
      <w:bookmarkStart w:id="527" w:name="_Toc207014312"/>
      <w:bookmarkStart w:id="528" w:name="Xf5c0c65dec9be3a31cf6df678ff441281445d45"/>
      <w:bookmarkEnd w:id="504"/>
      <w:bookmarkEnd w:id="525"/>
      <w:r>
        <w:t>5.6 Key changeover</w:t>
      </w:r>
      <w:bookmarkEnd w:id="526"/>
      <w:bookmarkEnd w:id="527"/>
    </w:p>
    <w:p w14:paraId="38D2C087" w14:textId="77777777" w:rsidR="00CE6E57" w:rsidRDefault="00000000">
      <w:pPr>
        <w:pStyle w:val="Heading2"/>
      </w:pPr>
      <w:bookmarkStart w:id="529" w:name="_Toc210556639"/>
      <w:bookmarkStart w:id="530" w:name="_Toc207014313"/>
      <w:bookmarkStart w:id="531" w:name="X1b38fe0728f1fdaa67d821099eee1943286367d"/>
      <w:bookmarkEnd w:id="528"/>
      <w:r>
        <w:t>5.7 Compromise and disaster recovery</w:t>
      </w:r>
      <w:bookmarkEnd w:id="529"/>
      <w:bookmarkEnd w:id="530"/>
    </w:p>
    <w:p w14:paraId="0830E020" w14:textId="77777777" w:rsidR="00CE6E57" w:rsidRDefault="00000000">
      <w:pPr>
        <w:pStyle w:val="Heading3"/>
      </w:pPr>
      <w:bookmarkStart w:id="532" w:name="_Toc210556640"/>
      <w:bookmarkStart w:id="533" w:name="_Toc207014314"/>
      <w:bookmarkStart w:id="534" w:name="X537e973abd6bcf8d340de486a529412a221d716"/>
      <w:r>
        <w:t>5.7.1 Incident and compromise handling procedures</w:t>
      </w:r>
      <w:bookmarkEnd w:id="532"/>
      <w:bookmarkEnd w:id="533"/>
    </w:p>
    <w:p w14:paraId="5612E060" w14:textId="77777777" w:rsidR="00CE6E57" w:rsidRDefault="00000000">
      <w:pPr>
        <w:pStyle w:val="Heading4"/>
      </w:pPr>
      <w:bookmarkStart w:id="535" w:name="X6ef55422dc5da8a7236c1942849da809b6ff4ea"/>
      <w:r>
        <w:t>5.7.1.1 Incident Response and Disaster Recovery Plans</w:t>
      </w:r>
    </w:p>
    <w:p w14:paraId="2D3697EC" w14:textId="77777777" w:rsidR="00CE6E57" w:rsidRDefault="00000000">
      <w:pPr>
        <w:pStyle w:val="FirstParagraph"/>
      </w:pPr>
      <w:r>
        <w:t>CA organizations shall have an Incident Response Plan and a Disaster Recovery Plan.</w:t>
      </w:r>
    </w:p>
    <w:p w14:paraId="226EF26E" w14:textId="77777777" w:rsidR="00CE6E57" w:rsidRDefault="00000000">
      <w:pPr>
        <w:pStyle w:val="BodyText"/>
      </w:pPr>
      <w:r>
        <w:t>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14:paraId="15573A8F" w14:textId="77777777" w:rsidR="00CE6E57" w:rsidRDefault="00000000">
      <w:pPr>
        <w:pStyle w:val="BodyText"/>
      </w:pPr>
      <w:r>
        <w:t>The business continuity plan MUST include:</w:t>
      </w:r>
    </w:p>
    <w:p w14:paraId="4E6E3632" w14:textId="77777777" w:rsidR="00CE6E57" w:rsidRDefault="00000000">
      <w:pPr>
        <w:pStyle w:val="Compact"/>
        <w:numPr>
          <w:ilvl w:val="0"/>
          <w:numId w:val="74"/>
        </w:numPr>
      </w:pPr>
      <w:r>
        <w:t>The conditions for activating the plan,</w:t>
      </w:r>
    </w:p>
    <w:p w14:paraId="7522097B" w14:textId="77777777" w:rsidR="00CE6E57" w:rsidRDefault="00000000">
      <w:pPr>
        <w:pStyle w:val="Compact"/>
        <w:numPr>
          <w:ilvl w:val="0"/>
          <w:numId w:val="74"/>
        </w:numPr>
      </w:pPr>
      <w:r>
        <w:t>Emergency procedures,</w:t>
      </w:r>
    </w:p>
    <w:p w14:paraId="35D2B469" w14:textId="77777777" w:rsidR="00CE6E57" w:rsidRDefault="00000000">
      <w:pPr>
        <w:pStyle w:val="Compact"/>
        <w:numPr>
          <w:ilvl w:val="0"/>
          <w:numId w:val="74"/>
        </w:numPr>
      </w:pPr>
      <w:r>
        <w:t>Fallback procedures,</w:t>
      </w:r>
    </w:p>
    <w:p w14:paraId="6F5FFC61" w14:textId="77777777" w:rsidR="00CE6E57" w:rsidRDefault="00000000">
      <w:pPr>
        <w:pStyle w:val="Compact"/>
        <w:numPr>
          <w:ilvl w:val="0"/>
          <w:numId w:val="74"/>
        </w:numPr>
      </w:pPr>
      <w:r>
        <w:t>Resumption procedures,</w:t>
      </w:r>
    </w:p>
    <w:p w14:paraId="50620614" w14:textId="77777777" w:rsidR="00CE6E57" w:rsidRDefault="00000000">
      <w:pPr>
        <w:pStyle w:val="Compact"/>
        <w:numPr>
          <w:ilvl w:val="0"/>
          <w:numId w:val="74"/>
        </w:numPr>
      </w:pPr>
      <w:r>
        <w:t>A maintenance schedule for the plan;</w:t>
      </w:r>
    </w:p>
    <w:p w14:paraId="5B901C62" w14:textId="77777777" w:rsidR="00CE6E57" w:rsidRDefault="00000000">
      <w:pPr>
        <w:pStyle w:val="Compact"/>
        <w:numPr>
          <w:ilvl w:val="0"/>
          <w:numId w:val="74"/>
        </w:numPr>
      </w:pPr>
      <w:r>
        <w:t>Awareness and education requirements;</w:t>
      </w:r>
    </w:p>
    <w:p w14:paraId="429DC3C1" w14:textId="77777777" w:rsidR="00CE6E57" w:rsidRDefault="00000000">
      <w:pPr>
        <w:pStyle w:val="Compact"/>
        <w:numPr>
          <w:ilvl w:val="0"/>
          <w:numId w:val="74"/>
        </w:numPr>
      </w:pPr>
      <w:r>
        <w:t>The responsibilities of the individuals;</w:t>
      </w:r>
    </w:p>
    <w:p w14:paraId="396B8906" w14:textId="77777777" w:rsidR="00CE6E57" w:rsidRDefault="00000000">
      <w:pPr>
        <w:pStyle w:val="Compact"/>
        <w:numPr>
          <w:ilvl w:val="0"/>
          <w:numId w:val="74"/>
        </w:numPr>
      </w:pPr>
      <w:r>
        <w:t>Recovery time objective (RTO);</w:t>
      </w:r>
    </w:p>
    <w:p w14:paraId="6D7470B6" w14:textId="77777777" w:rsidR="00CE6E57" w:rsidRDefault="00000000">
      <w:pPr>
        <w:pStyle w:val="Compact"/>
        <w:numPr>
          <w:ilvl w:val="0"/>
          <w:numId w:val="74"/>
        </w:numPr>
      </w:pPr>
      <w:r>
        <w:t>Regular testing of contingency plans.</w:t>
      </w:r>
    </w:p>
    <w:p w14:paraId="2714E58A" w14:textId="77777777" w:rsidR="00CE6E57" w:rsidRDefault="00000000">
      <w:pPr>
        <w:pStyle w:val="Compact"/>
        <w:numPr>
          <w:ilvl w:val="0"/>
          <w:numId w:val="74"/>
        </w:numPr>
      </w:pPr>
      <w:r>
        <w:lastRenderedPageBreak/>
        <w:t>The CA’s plan to maintain or restore the CA’s business operations in a timely manner following interruption to or failure of critical business processes</w:t>
      </w:r>
    </w:p>
    <w:p w14:paraId="67B69681" w14:textId="77777777" w:rsidR="00CE6E57" w:rsidRDefault="00000000">
      <w:pPr>
        <w:pStyle w:val="Compact"/>
        <w:numPr>
          <w:ilvl w:val="0"/>
          <w:numId w:val="74"/>
        </w:numPr>
      </w:pPr>
      <w:r>
        <w:t>A requirement to store critical cryptographic materials (i.e., secure cryptographic device and activation materials) at an alternate location;</w:t>
      </w:r>
    </w:p>
    <w:p w14:paraId="62B8B59E" w14:textId="77777777" w:rsidR="00CE6E57" w:rsidRDefault="00000000">
      <w:pPr>
        <w:pStyle w:val="Compact"/>
        <w:numPr>
          <w:ilvl w:val="0"/>
          <w:numId w:val="74"/>
        </w:numPr>
      </w:pPr>
      <w:r>
        <w:t>What constitutes an acceptable system outage and recovery time</w:t>
      </w:r>
    </w:p>
    <w:p w14:paraId="631C57AC" w14:textId="77777777" w:rsidR="00CE6E57" w:rsidRDefault="00000000">
      <w:pPr>
        <w:pStyle w:val="Compact"/>
        <w:numPr>
          <w:ilvl w:val="0"/>
          <w:numId w:val="74"/>
        </w:numPr>
      </w:pPr>
      <w:r>
        <w:t>How frequently backup copies of essential business information and software are taken;</w:t>
      </w:r>
    </w:p>
    <w:p w14:paraId="515C4331" w14:textId="77777777" w:rsidR="00CE6E57" w:rsidRDefault="00000000">
      <w:pPr>
        <w:pStyle w:val="Compact"/>
        <w:numPr>
          <w:ilvl w:val="0"/>
          <w:numId w:val="74"/>
        </w:numPr>
      </w:pPr>
      <w:r>
        <w:t>The distance of recovery facilities to the CA’s main site; and</w:t>
      </w:r>
    </w:p>
    <w:p w14:paraId="5B8A833E" w14:textId="77777777" w:rsidR="00CE6E57" w:rsidRDefault="00000000">
      <w:pPr>
        <w:pStyle w:val="Compact"/>
        <w:numPr>
          <w:ilvl w:val="0"/>
          <w:numId w:val="74"/>
        </w:numPr>
      </w:pPr>
      <w:r>
        <w:t>Procedures for securing its facility to the extent possible during the period of time following a disaster and prior to restoring a secure environment either at the original or a remote site.</w:t>
      </w:r>
    </w:p>
    <w:p w14:paraId="6BD9D68F" w14:textId="77777777" w:rsidR="00CE6E57" w:rsidRDefault="00000000">
      <w:pPr>
        <w:pStyle w:val="Heading4"/>
      </w:pPr>
      <w:bookmarkStart w:id="536" w:name="X41916836aa4c7e79a08cbdbf166796916345e28"/>
      <w:bookmarkEnd w:id="535"/>
      <w:r>
        <w:t>5.7.1.2 Mass Revocation Plans</w:t>
      </w:r>
    </w:p>
    <w:p w14:paraId="1F092184" w14:textId="77777777" w:rsidR="00CE6E57" w:rsidRDefault="00000000">
      <w:pPr>
        <w:pStyle w:val="FirstParagraph"/>
      </w:pPr>
      <w:r>
        <w:t>CA organizations MUST have a mass revocation plan, and as of December 1, 2025, they SHALL assert in section 5.7.1 of their CPS or combined CP/CPS that they maintain a comprehensive and actionable plan for mass revocation events, that they perform annual testing of the mass revocation plan, and that they incorporate lessons learned into such plan in order to continually improve their preparedness for mass revocation events over time.</w:t>
      </w:r>
    </w:p>
    <w:p w14:paraId="3C577848" w14:textId="77777777" w:rsidR="00CE6E57" w:rsidRDefault="00000000">
      <w:pPr>
        <w:pStyle w:val="BodyText"/>
      </w:pPr>
      <w:r>
        <w:t>The CA’s mass revocation plan MUST include clearly defined, actionable, and comprehensive procedures designed to ensure rapid, consistent, and reliable response to large-scale certificate revocation scenarios. The CA is not required to publicly disclose its mass revocation plan or procedures but MUST make them available to its auditors upon request. The CA SHALL annually test, review, and update its plan and such procedures. The CA’s mass revocation plan MAY be integrated into the CA’s incident response, business continuity, disaster recovery, or other similar plans or procedures, provided that provisions governing mass revocation events remain clearly identifiable and satisfy these requirements.</w:t>
      </w:r>
    </w:p>
    <w:p w14:paraId="02AE25E5" w14:textId="77777777" w:rsidR="00CE6E57" w:rsidRDefault="00000000">
      <w:pPr>
        <w:pStyle w:val="BodyText"/>
      </w:pPr>
      <w:r>
        <w:t>Mass revocation provisions MUST include:</w:t>
      </w:r>
    </w:p>
    <w:p w14:paraId="6DF07D75" w14:textId="77777777" w:rsidR="00CE6E57" w:rsidRDefault="00000000">
      <w:pPr>
        <w:pStyle w:val="Compact"/>
        <w:numPr>
          <w:ilvl w:val="0"/>
          <w:numId w:val="75"/>
        </w:numPr>
      </w:pPr>
      <w:r>
        <w:t>Activation criteria – specific, objective, and measurable thresholds at which the mass revocation plan is triggered based on the CA’s risk profile, issuance volumes, and operational capabilities;</w:t>
      </w:r>
    </w:p>
    <w:p w14:paraId="3E09E559" w14:textId="77777777" w:rsidR="00CE6E57" w:rsidRDefault="00000000">
      <w:pPr>
        <w:pStyle w:val="Compact"/>
        <w:numPr>
          <w:ilvl w:val="0"/>
          <w:numId w:val="75"/>
        </w:numPr>
      </w:pPr>
      <w:r>
        <w:t>Customer contact information – how subscriber and customer contact details are stored, maintained, and kept up to date;</w:t>
      </w:r>
    </w:p>
    <w:p w14:paraId="1CB04AD8" w14:textId="77777777" w:rsidR="00CE6E57" w:rsidRDefault="00000000">
      <w:pPr>
        <w:pStyle w:val="Compact"/>
        <w:numPr>
          <w:ilvl w:val="0"/>
          <w:numId w:val="75"/>
        </w:numPr>
      </w:pPr>
      <w:r>
        <w:t>Automation points – processes that are automated or could be automated, and those processes that require manual intervention;</w:t>
      </w:r>
    </w:p>
    <w:p w14:paraId="32340D32" w14:textId="77777777" w:rsidR="00CE6E57" w:rsidRDefault="00000000">
      <w:pPr>
        <w:pStyle w:val="Compact"/>
        <w:numPr>
          <w:ilvl w:val="0"/>
          <w:numId w:val="75"/>
        </w:numPr>
      </w:pPr>
      <w:r>
        <w:t>Targets and timelines – for incident triage, revocation initiation, certificate replacement, and post-event review;</w:t>
      </w:r>
    </w:p>
    <w:p w14:paraId="11EB1102" w14:textId="77777777" w:rsidR="00CE6E57" w:rsidRDefault="00000000">
      <w:pPr>
        <w:pStyle w:val="Compact"/>
        <w:numPr>
          <w:ilvl w:val="0"/>
          <w:numId w:val="75"/>
        </w:numPr>
      </w:pPr>
      <w:r>
        <w:t>Subscriber notification methods – mechanisms for notifying impacted Subscribers;</w:t>
      </w:r>
    </w:p>
    <w:p w14:paraId="01F8250A" w14:textId="77777777" w:rsidR="00CE6E57" w:rsidRDefault="00000000">
      <w:pPr>
        <w:pStyle w:val="Compact"/>
        <w:numPr>
          <w:ilvl w:val="0"/>
          <w:numId w:val="75"/>
        </w:numPr>
      </w:pPr>
      <w:r>
        <w:t>Role assignments – roles and responsibilities of personnel responsible for initiating, coordinating, and executing the plan;</w:t>
      </w:r>
    </w:p>
    <w:p w14:paraId="27B1A3A9" w14:textId="77777777" w:rsidR="00CE6E57" w:rsidRDefault="00000000">
      <w:pPr>
        <w:pStyle w:val="Compact"/>
        <w:numPr>
          <w:ilvl w:val="0"/>
          <w:numId w:val="75"/>
        </w:numPr>
      </w:pPr>
      <w:r>
        <w:lastRenderedPageBreak/>
        <w:t>Training and education – training, awareness, and readiness activities for personnel responsible for, or supporting, the plan;</w:t>
      </w:r>
    </w:p>
    <w:p w14:paraId="64E0589F" w14:textId="77777777" w:rsidR="00CE6E57" w:rsidRDefault="00000000">
      <w:pPr>
        <w:pStyle w:val="Compact"/>
        <w:numPr>
          <w:ilvl w:val="0"/>
          <w:numId w:val="75"/>
        </w:numPr>
      </w:pPr>
      <w:r>
        <w:t>Plan testing – annual operational testing to assess readiness and demonstrate implementation feasibility, using one or more of tabletop exercises, simulations, parallel testing, or controlled test environments that DO NOT involve the revocation of active Subscriber Certificates; and</w:t>
      </w:r>
    </w:p>
    <w:p w14:paraId="0DB4AE85" w14:textId="77777777" w:rsidR="00CE6E57" w:rsidRDefault="00000000">
      <w:pPr>
        <w:pStyle w:val="Compact"/>
        <w:numPr>
          <w:ilvl w:val="0"/>
          <w:numId w:val="75"/>
        </w:numPr>
      </w:pPr>
      <w:r>
        <w:t>Post-test analysis and update schedule – how lessons learned from testing or live incidents are incorporated into the plan, and how often it is reviewed and updated.</w:t>
      </w:r>
    </w:p>
    <w:p w14:paraId="6797E73A" w14:textId="77777777" w:rsidR="00CE6E57" w:rsidRDefault="00000000">
      <w:pPr>
        <w:pStyle w:val="Heading3"/>
      </w:pPr>
      <w:bookmarkStart w:id="537" w:name="_Toc210556641"/>
      <w:bookmarkStart w:id="538" w:name="_Toc207014315"/>
      <w:bookmarkStart w:id="539" w:name="X5fb307205af3758c8d5ee1ba1f8f30c9831ffb8"/>
      <w:bookmarkEnd w:id="534"/>
      <w:bookmarkEnd w:id="536"/>
      <w:r>
        <w:t>5.7.2 Recovery Procedures if Computing resources, software, and/or data are corrupted</w:t>
      </w:r>
      <w:bookmarkEnd w:id="537"/>
      <w:bookmarkEnd w:id="538"/>
    </w:p>
    <w:p w14:paraId="498E7DC7" w14:textId="77777777" w:rsidR="00CE6E57" w:rsidRDefault="00000000">
      <w:pPr>
        <w:pStyle w:val="Heading3"/>
      </w:pPr>
      <w:bookmarkStart w:id="540" w:name="_Toc210556642"/>
      <w:bookmarkStart w:id="541" w:name="_Toc207014316"/>
      <w:bookmarkStart w:id="542" w:name="X0bde16ef449c4493f99c274e5cd3208e412ffee"/>
      <w:bookmarkEnd w:id="539"/>
      <w:r>
        <w:t>5.7.3 Recovery Procedures after Key Compromise</w:t>
      </w:r>
      <w:bookmarkEnd w:id="540"/>
      <w:bookmarkEnd w:id="541"/>
    </w:p>
    <w:p w14:paraId="7A7C0FBC" w14:textId="77777777" w:rsidR="00CE6E57" w:rsidRDefault="00000000">
      <w:pPr>
        <w:pStyle w:val="Heading3"/>
      </w:pPr>
      <w:bookmarkStart w:id="543" w:name="_Toc210556643"/>
      <w:bookmarkStart w:id="544" w:name="_Toc207014317"/>
      <w:bookmarkStart w:id="545" w:name="X8fcc89b3c07a6ada7111bbb4b39ac17dacc9ffb"/>
      <w:bookmarkEnd w:id="542"/>
      <w:r>
        <w:t>5.7.4 Business continuity capabilities after a disaster</w:t>
      </w:r>
      <w:bookmarkEnd w:id="543"/>
      <w:bookmarkEnd w:id="544"/>
    </w:p>
    <w:p w14:paraId="04749457" w14:textId="77777777" w:rsidR="00CE6E57" w:rsidRDefault="00000000">
      <w:pPr>
        <w:pStyle w:val="Heading2"/>
      </w:pPr>
      <w:bookmarkStart w:id="546" w:name="_Toc210556644"/>
      <w:bookmarkStart w:id="547" w:name="_Toc207014318"/>
      <w:bookmarkStart w:id="548" w:name="X5426df09f772338eb6fa8dbe321896ec93cde3b"/>
      <w:bookmarkEnd w:id="531"/>
      <w:bookmarkEnd w:id="545"/>
      <w:r>
        <w:t>5.8 CA or RA termination</w:t>
      </w:r>
      <w:bookmarkEnd w:id="546"/>
      <w:bookmarkEnd w:id="547"/>
    </w:p>
    <w:p w14:paraId="076B7698" w14:textId="77777777" w:rsidR="00CE6E57" w:rsidRDefault="00000000">
      <w:pPr>
        <w:pStyle w:val="Heading1"/>
      </w:pPr>
      <w:bookmarkStart w:id="549" w:name="_Toc210556645"/>
      <w:bookmarkStart w:id="550" w:name="_Toc207014319"/>
      <w:bookmarkStart w:id="551" w:name="X0f4a312b6ea95623dbd1449e5842e1ce2dfb0c3"/>
      <w:bookmarkEnd w:id="404"/>
      <w:bookmarkEnd w:id="548"/>
      <w:r>
        <w:lastRenderedPageBreak/>
        <w:t>6. TECHNICAL SECURITY CONTROLS</w:t>
      </w:r>
      <w:bookmarkEnd w:id="549"/>
      <w:bookmarkEnd w:id="550"/>
    </w:p>
    <w:p w14:paraId="40B16668" w14:textId="77777777" w:rsidR="00CE6E57" w:rsidRDefault="00000000">
      <w:pPr>
        <w:pStyle w:val="Heading2"/>
      </w:pPr>
      <w:bookmarkStart w:id="552" w:name="_Toc210556646"/>
      <w:bookmarkStart w:id="553" w:name="_Toc207014320"/>
      <w:bookmarkStart w:id="554" w:name="Xd8a643226c33dc90cd48b3203e3aadd8ac36c37"/>
      <w:r>
        <w:t>6.1 Key pair generation and installation</w:t>
      </w:r>
      <w:bookmarkEnd w:id="552"/>
      <w:bookmarkEnd w:id="553"/>
    </w:p>
    <w:p w14:paraId="70B27EAB" w14:textId="77777777" w:rsidR="00CE6E57" w:rsidRDefault="00000000">
      <w:pPr>
        <w:pStyle w:val="Heading3"/>
      </w:pPr>
      <w:bookmarkStart w:id="555" w:name="_Toc210556647"/>
      <w:bookmarkStart w:id="556" w:name="_Toc207014321"/>
      <w:bookmarkStart w:id="557" w:name="X12f3290cdba20f36347c5329805670700a16637"/>
      <w:r>
        <w:t>6.1.1 Key pair generation</w:t>
      </w:r>
      <w:bookmarkEnd w:id="555"/>
      <w:bookmarkEnd w:id="556"/>
    </w:p>
    <w:p w14:paraId="0AB24CA0" w14:textId="77777777" w:rsidR="00CE6E57" w:rsidRDefault="00000000">
      <w:pPr>
        <w:pStyle w:val="Heading4"/>
      </w:pPr>
      <w:bookmarkStart w:id="558" w:name="X48b84fe867a960114988a57064dab205ab44937"/>
      <w:r>
        <w:t>6.1.1.1 CA Key Pair Generation</w:t>
      </w:r>
    </w:p>
    <w:p w14:paraId="75325C2E" w14:textId="77777777" w:rsidR="00CE6E57" w:rsidRDefault="00000000">
      <w:pPr>
        <w:pStyle w:val="FirstParagraph"/>
      </w:pPr>
      <w:r>
        <w:t>For CA Key Pairs that are either</w:t>
      </w:r>
    </w:p>
    <w:p w14:paraId="28074A8C" w14:textId="77777777" w:rsidR="00CE6E57" w:rsidRDefault="00000000">
      <w:pPr>
        <w:pStyle w:val="Compact"/>
        <w:numPr>
          <w:ilvl w:val="0"/>
          <w:numId w:val="76"/>
        </w:numPr>
      </w:pPr>
      <w:r>
        <w:t>used as a CA Key Pair for a Root Certificate or</w:t>
      </w:r>
    </w:p>
    <w:p w14:paraId="3AC39DD3" w14:textId="77777777" w:rsidR="00CE6E57" w:rsidRDefault="00000000">
      <w:pPr>
        <w:pStyle w:val="Compact"/>
        <w:numPr>
          <w:ilvl w:val="0"/>
          <w:numId w:val="76"/>
        </w:numPr>
      </w:pPr>
      <w:r>
        <w:t>used as a CA Key Pair for a Subordinate CA Certificate, where the Subordinate CA is not the operator of the Root CA or an Affiliate of the Root CA,</w:t>
      </w:r>
    </w:p>
    <w:p w14:paraId="7D8A6DA2" w14:textId="77777777" w:rsidR="00CE6E57" w:rsidRDefault="00000000">
      <w:pPr>
        <w:pStyle w:val="FirstParagraph"/>
      </w:pPr>
      <w:r>
        <w:t>the CA SHALL:</w:t>
      </w:r>
    </w:p>
    <w:p w14:paraId="429CD2B8" w14:textId="77777777" w:rsidR="00CE6E57" w:rsidRDefault="00000000">
      <w:pPr>
        <w:pStyle w:val="Compact"/>
        <w:numPr>
          <w:ilvl w:val="0"/>
          <w:numId w:val="77"/>
        </w:numPr>
      </w:pPr>
      <w:r>
        <w:t>prepare and follow a Key Generation Script,</w:t>
      </w:r>
    </w:p>
    <w:p w14:paraId="154CA1DB" w14:textId="77777777" w:rsidR="00CE6E57" w:rsidRDefault="00000000">
      <w:pPr>
        <w:pStyle w:val="Compact"/>
        <w:numPr>
          <w:ilvl w:val="0"/>
          <w:numId w:val="77"/>
        </w:numPr>
      </w:pPr>
      <w:r>
        <w:t>have a Qualified Auditor witness the CA Key Pair generation process or record a video of the entire CA Key Pair generation process, and</w:t>
      </w:r>
    </w:p>
    <w:p w14:paraId="37EA0D33" w14:textId="77777777" w:rsidR="00CE6E57" w:rsidRDefault="00000000">
      <w:pPr>
        <w:pStyle w:val="Compact"/>
        <w:numPr>
          <w:ilvl w:val="0"/>
          <w:numId w:val="77"/>
        </w:numPr>
      </w:pPr>
      <w:r>
        <w:t>have a Qualified Auditor issue a report opining that the CA followed its key ceremony during its Key and Certificate generation process and the controls used to ensure the integrity and confidentiality of the Key Pair.</w:t>
      </w:r>
    </w:p>
    <w:p w14:paraId="290931AC" w14:textId="77777777" w:rsidR="00CE6E57" w:rsidRDefault="00000000">
      <w:pPr>
        <w:pStyle w:val="FirstParagraph"/>
      </w:pPr>
      <w:r>
        <w:t>For other CA Key Pairs that are for the operator of the Root CA or an Affiliate of the Root CA, the CA SHOULD:</w:t>
      </w:r>
    </w:p>
    <w:p w14:paraId="60C36CA6" w14:textId="77777777" w:rsidR="00CE6E57" w:rsidRDefault="00000000">
      <w:pPr>
        <w:pStyle w:val="Compact"/>
        <w:numPr>
          <w:ilvl w:val="0"/>
          <w:numId w:val="78"/>
        </w:numPr>
      </w:pPr>
      <w:r>
        <w:t>prepare and follow a Key Generation Script and</w:t>
      </w:r>
    </w:p>
    <w:p w14:paraId="442BFBFD" w14:textId="77777777" w:rsidR="00CE6E57" w:rsidRDefault="00000000">
      <w:pPr>
        <w:pStyle w:val="Compact"/>
        <w:numPr>
          <w:ilvl w:val="0"/>
          <w:numId w:val="78"/>
        </w:numPr>
      </w:pPr>
      <w:r>
        <w:t>have a Qualified Auditor witness the CA Key Pair generation process or record a video of the entire CA Key Pair generation process.</w:t>
      </w:r>
    </w:p>
    <w:p w14:paraId="666EF106" w14:textId="77777777" w:rsidR="00CE6E57" w:rsidRDefault="00000000">
      <w:pPr>
        <w:pStyle w:val="FirstParagraph"/>
      </w:pPr>
      <w:r>
        <w:t>In all cases, the CA SHALL:</w:t>
      </w:r>
    </w:p>
    <w:p w14:paraId="49216465" w14:textId="77777777" w:rsidR="00CE6E57" w:rsidRDefault="00000000">
      <w:pPr>
        <w:pStyle w:val="Compact"/>
        <w:numPr>
          <w:ilvl w:val="0"/>
          <w:numId w:val="79"/>
        </w:numPr>
      </w:pPr>
      <w:r>
        <w:t>generate the CA Key Pair in a physically secured environment as described in the CA’s Certificate Policy and/or Certification Practice Statement;</w:t>
      </w:r>
    </w:p>
    <w:p w14:paraId="21156224" w14:textId="77777777" w:rsidR="00CE6E57" w:rsidRDefault="00000000">
      <w:pPr>
        <w:pStyle w:val="Compact"/>
        <w:numPr>
          <w:ilvl w:val="0"/>
          <w:numId w:val="79"/>
        </w:numPr>
      </w:pPr>
      <w:r>
        <w:t>generate the CA Key Pair using personnel in Trusted Roles under the principles of multiple person control and split knowledge;</w:t>
      </w:r>
    </w:p>
    <w:p w14:paraId="4C62C4B0" w14:textId="77777777" w:rsidR="00CE6E57" w:rsidRDefault="00000000">
      <w:pPr>
        <w:pStyle w:val="Compact"/>
        <w:numPr>
          <w:ilvl w:val="0"/>
          <w:numId w:val="79"/>
        </w:numPr>
      </w:pPr>
      <w:r>
        <w:t>generate the CA Key Pair within cryptographic modules meeting the applicable technical and business requirements as disclosed in the CA’s Certificate Policy and/or Certification Practice Statement;</w:t>
      </w:r>
    </w:p>
    <w:p w14:paraId="042063F7" w14:textId="77777777" w:rsidR="00CE6E57" w:rsidRDefault="00000000">
      <w:pPr>
        <w:pStyle w:val="Compact"/>
        <w:numPr>
          <w:ilvl w:val="0"/>
          <w:numId w:val="79"/>
        </w:numPr>
      </w:pPr>
      <w:r>
        <w:t>log its CA Key Pair generation activities; and</w:t>
      </w:r>
    </w:p>
    <w:p w14:paraId="69A7ADE7" w14:textId="77777777" w:rsidR="00CE6E57" w:rsidRDefault="00000000">
      <w:pPr>
        <w:pStyle w:val="Compact"/>
        <w:numPr>
          <w:ilvl w:val="0"/>
          <w:numId w:val="79"/>
        </w:numPr>
      </w:pPr>
      <w:r>
        <w:t>maintain effective controls to provide reasonable assurance that the Private Key was generated and protected in conformance with the procedures described in its Certificate Policy and/or Certification Practice Statement and (if applicable) its Key Generation Script.</w:t>
      </w:r>
    </w:p>
    <w:p w14:paraId="60C77971" w14:textId="77777777" w:rsidR="00CE6E57" w:rsidRDefault="00000000">
      <w:pPr>
        <w:pStyle w:val="Heading4"/>
      </w:pPr>
      <w:bookmarkStart w:id="559" w:name="Xbda1ba31de541463be6497c054f7654505217bc"/>
      <w:bookmarkEnd w:id="558"/>
      <w:r>
        <w:lastRenderedPageBreak/>
        <w:t>6.1.1.2 RA Key Pair Generation</w:t>
      </w:r>
    </w:p>
    <w:p w14:paraId="5F8ACDEC" w14:textId="77777777" w:rsidR="00CE6E57" w:rsidRDefault="00000000">
      <w:pPr>
        <w:pStyle w:val="Heading4"/>
      </w:pPr>
      <w:bookmarkStart w:id="560" w:name="X1f3e343c0ed534965e7af856fa25663848d6acb"/>
      <w:bookmarkEnd w:id="559"/>
      <w:r>
        <w:t>6.1.1.3 Subscriber Key Pair Generation</w:t>
      </w:r>
    </w:p>
    <w:p w14:paraId="6B0AC9D2" w14:textId="77777777" w:rsidR="00CE6E57" w:rsidRDefault="00000000">
      <w:pPr>
        <w:pStyle w:val="FirstParagraph"/>
      </w:pPr>
      <w:r>
        <w:t>The CA SHALL reject a certificate request if one or more of the following conditions are met:</w:t>
      </w:r>
    </w:p>
    <w:p w14:paraId="17ED7D7F" w14:textId="77777777" w:rsidR="00CE6E57" w:rsidRDefault="00000000">
      <w:pPr>
        <w:pStyle w:val="Compact"/>
        <w:numPr>
          <w:ilvl w:val="0"/>
          <w:numId w:val="80"/>
        </w:numPr>
      </w:pPr>
      <w:r>
        <w:t xml:space="preserve">The Key Pair does not meet the requirements set forth in </w:t>
      </w:r>
      <w:hyperlink w:anchor="X0c3917f405f720f56b6c3f29687ef8fb06831c1">
        <w:r w:rsidR="00CE6E57">
          <w:rPr>
            <w:rStyle w:val="Hyperlink"/>
          </w:rPr>
          <w:t>Section 6.1.5</w:t>
        </w:r>
      </w:hyperlink>
      <w:r>
        <w:t xml:space="preserve"> and/or </w:t>
      </w:r>
      <w:hyperlink w:anchor="X2d5511ef018e98e5d12e636a85cd260c149a4ec">
        <w:r w:rsidR="00CE6E57">
          <w:rPr>
            <w:rStyle w:val="Hyperlink"/>
          </w:rPr>
          <w:t>Section 6.1.6</w:t>
        </w:r>
      </w:hyperlink>
      <w:r>
        <w:t>;</w:t>
      </w:r>
    </w:p>
    <w:p w14:paraId="0CF41C86" w14:textId="77777777" w:rsidR="00CE6E57" w:rsidRDefault="00000000">
      <w:pPr>
        <w:pStyle w:val="Compact"/>
        <w:numPr>
          <w:ilvl w:val="0"/>
          <w:numId w:val="80"/>
        </w:numPr>
      </w:pPr>
      <w:r>
        <w:t>There is clear evidence that the specific method used to generate the Private Key was flawed;</w:t>
      </w:r>
    </w:p>
    <w:p w14:paraId="0BF6FAAD" w14:textId="77777777" w:rsidR="00CE6E57" w:rsidRDefault="00000000">
      <w:pPr>
        <w:pStyle w:val="Compact"/>
        <w:numPr>
          <w:ilvl w:val="0"/>
          <w:numId w:val="80"/>
        </w:numPr>
      </w:pPr>
      <w:r>
        <w:t>The CA is aware of a demonstrated or proven method that exposes the Applicant’s Private Key to compromise;</w:t>
      </w:r>
    </w:p>
    <w:p w14:paraId="1CFB88F4" w14:textId="77777777" w:rsidR="00CE6E57" w:rsidRDefault="00000000">
      <w:pPr>
        <w:pStyle w:val="Compact"/>
        <w:numPr>
          <w:ilvl w:val="0"/>
          <w:numId w:val="80"/>
        </w:numPr>
      </w:pPr>
      <w:r>
        <w:t xml:space="preserve">The CA has previously been notified that the Applicant’s Private Key has suffered a Key Compromise using the CA’s procedure for revocation request as described in </w:t>
      </w:r>
      <w:hyperlink w:anchor="X184c57b3dc212303fb6214ea6b4ce57cd8eca98">
        <w:r w:rsidR="00CE6E57">
          <w:rPr>
            <w:rStyle w:val="Hyperlink"/>
          </w:rPr>
          <w:t>Section 4.9.3</w:t>
        </w:r>
      </w:hyperlink>
      <w:r>
        <w:t xml:space="preserve"> and </w:t>
      </w:r>
      <w:hyperlink w:anchor="X083c1139a36580c2dff50346d11cd94fc8e4385">
        <w:r w:rsidR="00CE6E57">
          <w:rPr>
            <w:rStyle w:val="Hyperlink"/>
          </w:rPr>
          <w:t>Section 4.9.12</w:t>
        </w:r>
      </w:hyperlink>
      <w:r>
        <w:t>;</w:t>
      </w:r>
    </w:p>
    <w:p w14:paraId="78C1C4C4" w14:textId="77777777" w:rsidR="00CE6E57" w:rsidRDefault="00000000">
      <w:pPr>
        <w:pStyle w:val="Compact"/>
        <w:numPr>
          <w:ilvl w:val="0"/>
          <w:numId w:val="80"/>
        </w:numPr>
      </w:pPr>
      <w:r>
        <w:t>The Public Key corresponds to an industry-demonstrated weak Private Key. For requests submitted on or after November 15, 2024, at least the following precautions SHALL be implemented:</w:t>
      </w:r>
    </w:p>
    <w:p w14:paraId="3CA68206" w14:textId="77777777" w:rsidR="00CE6E57" w:rsidRDefault="00000000">
      <w:pPr>
        <w:pStyle w:val="Compact"/>
        <w:numPr>
          <w:ilvl w:val="1"/>
          <w:numId w:val="81"/>
        </w:numPr>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 </w:t>
      </w:r>
      <w:hyperlink w:anchor="X0c3917f405f720f56b6c3f29687ef8fb06831c1">
        <w:r w:rsidR="00CE6E57">
          <w:rPr>
            <w:rStyle w:val="Hyperlink"/>
          </w:rPr>
          <w:t>Section 6.1.5</w:t>
        </w:r>
      </w:hyperlink>
      <w:r>
        <w:t>, with the exception of RSA key sizes greater than 8192 bits, the CA SHALL reject Debian weak keys.</w:t>
      </w:r>
    </w:p>
    <w:p w14:paraId="5AD6EC88" w14:textId="77777777" w:rsidR="00CE6E57" w:rsidRDefault="00000000">
      <w:pPr>
        <w:pStyle w:val="Compact"/>
        <w:numPr>
          <w:ilvl w:val="1"/>
          <w:numId w:val="81"/>
        </w:numPr>
      </w:pPr>
      <w:r>
        <w:t>In the case of ROCA vulnerability, the CA SHALL reject keys identified by the tools available at https://github.com/crocs-muni/roca or equivalent.</w:t>
      </w:r>
    </w:p>
    <w:p w14:paraId="023CFAC5" w14:textId="77777777" w:rsidR="00CE6E57" w:rsidRDefault="00000000">
      <w:pPr>
        <w:pStyle w:val="Compact"/>
        <w:numPr>
          <w:ilvl w:val="1"/>
          <w:numId w:val="81"/>
        </w:numPr>
      </w:pPr>
      <w:r>
        <w:t>In the case of Close Primes vulnerability (https://fermatattack.secvuln.info/), the CA SHALL reject weak keys which can be factored within 100 rounds using Fermat’s factorization method.</w:t>
      </w:r>
    </w:p>
    <w:p w14:paraId="786D177A" w14:textId="77777777" w:rsidR="00CE6E57" w:rsidRDefault="00000000">
      <w:pPr>
        <w:pStyle w:val="Compact"/>
        <w:numPr>
          <w:ilvl w:val="0"/>
          <w:numId w:val="12"/>
        </w:numPr>
      </w:pPr>
      <w:r>
        <w:t>Suggested tools for checking for weak keys can be found here: https://cabforum.org/resources/tools/</w:t>
      </w:r>
    </w:p>
    <w:p w14:paraId="0C2AA135" w14:textId="77777777" w:rsidR="00CE6E57" w:rsidRDefault="00000000">
      <w:pPr>
        <w:pStyle w:val="FirstParagraph"/>
      </w:pPr>
      <w:r>
        <w:t xml:space="preserve">If the Subscriber Certificate will contain an </w:t>
      </w:r>
      <w:r>
        <w:rPr>
          <w:rStyle w:val="VerbatimChar"/>
        </w:rPr>
        <w:t>extKeyUsage</w:t>
      </w:r>
      <w:r>
        <w:t xml:space="preserve"> extension containing either the values </w:t>
      </w:r>
      <w:r>
        <w:rPr>
          <w:rStyle w:val="VerbatimChar"/>
        </w:rPr>
        <w:t>id-kp-serverAuth</w:t>
      </w:r>
      <w:r>
        <w:t xml:space="preserve"> [RFC5280] or </w:t>
      </w:r>
      <w:r>
        <w:rPr>
          <w:rStyle w:val="VerbatimChar"/>
        </w:rPr>
        <w:t>anyExtendedKeyUsage</w:t>
      </w:r>
      <w:r>
        <w:t xml:space="preserve"> [RFC5280], the CA SHALL NOT generate a Key Pair on behalf of a Subscriber, and SHALL NOT accept a certificate request using a Key Pair previously generated by the CA.</w:t>
      </w:r>
    </w:p>
    <w:p w14:paraId="5A771870" w14:textId="77777777" w:rsidR="00CE6E57" w:rsidRDefault="00000000">
      <w:pPr>
        <w:pStyle w:val="Heading3"/>
      </w:pPr>
      <w:bookmarkStart w:id="561" w:name="_Toc210556648"/>
      <w:bookmarkStart w:id="562" w:name="_Toc207014322"/>
      <w:bookmarkStart w:id="563" w:name="X0098606bac2246d9a5e61e410b39ff47c5a6126"/>
      <w:bookmarkEnd w:id="557"/>
      <w:bookmarkEnd w:id="560"/>
      <w:r>
        <w:t>6.1.2 Private key delivery to subscriber</w:t>
      </w:r>
      <w:bookmarkEnd w:id="561"/>
      <w:bookmarkEnd w:id="562"/>
    </w:p>
    <w:p w14:paraId="25F164A5" w14:textId="77777777" w:rsidR="00CE6E57" w:rsidRDefault="00000000">
      <w:pPr>
        <w:pStyle w:val="FirstParagraph"/>
      </w:pPr>
      <w:r>
        <w:t>Parties other than the Subscriber SHALL NOT archive the Subscriber Private Key without authorization by the Subscriber.</w:t>
      </w:r>
    </w:p>
    <w:p w14:paraId="38AECD42" w14:textId="77777777" w:rsidR="00CE6E57" w:rsidRDefault="00000000">
      <w:pPr>
        <w:pStyle w:val="BodyText"/>
      </w:pPr>
      <w:r>
        <w:t>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p w14:paraId="2505231D" w14:textId="77777777" w:rsidR="00CE6E57" w:rsidRDefault="00000000">
      <w:pPr>
        <w:pStyle w:val="Heading3"/>
      </w:pPr>
      <w:bookmarkStart w:id="564" w:name="_Toc210556649"/>
      <w:bookmarkStart w:id="565" w:name="_Toc207014323"/>
      <w:bookmarkStart w:id="566" w:name="X1ef682463e5aa03f416600ae8c8baeec4477da6"/>
      <w:bookmarkEnd w:id="563"/>
      <w:r>
        <w:lastRenderedPageBreak/>
        <w:t>6.1.3 Public key delivery to certificate issuer</w:t>
      </w:r>
      <w:bookmarkEnd w:id="564"/>
      <w:bookmarkEnd w:id="565"/>
    </w:p>
    <w:p w14:paraId="5120C39C" w14:textId="77777777" w:rsidR="00CE6E57" w:rsidRDefault="00000000">
      <w:pPr>
        <w:pStyle w:val="Heading3"/>
      </w:pPr>
      <w:bookmarkStart w:id="567" w:name="_Toc210556650"/>
      <w:bookmarkStart w:id="568" w:name="_Toc207014324"/>
      <w:bookmarkStart w:id="569" w:name="X6498bbd610c6366a78bf186b13051bb09665541"/>
      <w:bookmarkEnd w:id="566"/>
      <w:r>
        <w:t>6.1.4 CA public key delivery to relying parties</w:t>
      </w:r>
      <w:bookmarkEnd w:id="567"/>
      <w:bookmarkEnd w:id="568"/>
    </w:p>
    <w:p w14:paraId="70FD1AB9" w14:textId="77777777" w:rsidR="00CE6E57" w:rsidRDefault="00000000">
      <w:pPr>
        <w:pStyle w:val="Heading3"/>
      </w:pPr>
      <w:bookmarkStart w:id="570" w:name="_Toc210556651"/>
      <w:bookmarkStart w:id="571" w:name="_Toc207014325"/>
      <w:bookmarkStart w:id="572" w:name="X0c3917f405f720f56b6c3f29687ef8fb06831c1"/>
      <w:bookmarkEnd w:id="569"/>
      <w:r>
        <w:t>6.1.5 Key sizes</w:t>
      </w:r>
      <w:bookmarkEnd w:id="570"/>
      <w:bookmarkEnd w:id="571"/>
    </w:p>
    <w:p w14:paraId="38F7305B" w14:textId="77777777" w:rsidR="00CE6E57" w:rsidRDefault="00000000">
      <w:pPr>
        <w:pStyle w:val="FirstParagraph"/>
      </w:pPr>
      <w:r>
        <w:t>For RSA key pairs the CA SHALL:</w:t>
      </w:r>
    </w:p>
    <w:p w14:paraId="7E06E45A" w14:textId="77777777" w:rsidR="00CE6E57" w:rsidRDefault="00000000">
      <w:pPr>
        <w:pStyle w:val="Compact"/>
        <w:numPr>
          <w:ilvl w:val="0"/>
          <w:numId w:val="82"/>
        </w:numPr>
      </w:pPr>
      <w:r>
        <w:t>Ensure that the modulus size, when encoded, is at least 2048 bits, and;</w:t>
      </w:r>
    </w:p>
    <w:p w14:paraId="697353F8" w14:textId="77777777" w:rsidR="00CE6E57" w:rsidRDefault="00000000">
      <w:pPr>
        <w:pStyle w:val="Compact"/>
        <w:numPr>
          <w:ilvl w:val="0"/>
          <w:numId w:val="82"/>
        </w:numPr>
      </w:pPr>
      <w:r>
        <w:t>Ensure that the modulus size, in bits, is evenly divisible by 8.</w:t>
      </w:r>
    </w:p>
    <w:p w14:paraId="086933EE" w14:textId="77777777" w:rsidR="00CE6E57" w:rsidRDefault="00000000">
      <w:pPr>
        <w:pStyle w:val="FirstParagraph"/>
      </w:pPr>
      <w:r>
        <w:t>For ECDSA key pairs, the CA SHALL:</w:t>
      </w:r>
    </w:p>
    <w:p w14:paraId="46F9D4FA" w14:textId="77777777" w:rsidR="00CE6E57" w:rsidRDefault="00000000">
      <w:pPr>
        <w:pStyle w:val="Compact"/>
        <w:numPr>
          <w:ilvl w:val="0"/>
          <w:numId w:val="83"/>
        </w:numPr>
      </w:pPr>
      <w:r>
        <w:t>Ensure that the key represents a valid point on the NIST P-256, NIST P-384 or NIST P-521 elliptic curve.</w:t>
      </w:r>
    </w:p>
    <w:p w14:paraId="796C5867" w14:textId="77777777" w:rsidR="00CE6E57" w:rsidRDefault="00000000">
      <w:pPr>
        <w:pStyle w:val="FirstParagraph"/>
      </w:pPr>
      <w:r>
        <w:t>No other algorithms or key sizes are permitted.</w:t>
      </w:r>
    </w:p>
    <w:p w14:paraId="4C88629A" w14:textId="77777777" w:rsidR="00CE6E57" w:rsidRDefault="00000000">
      <w:pPr>
        <w:pStyle w:val="Heading3"/>
      </w:pPr>
      <w:bookmarkStart w:id="573" w:name="_Toc210556652"/>
      <w:bookmarkStart w:id="574" w:name="_Toc207014326"/>
      <w:bookmarkStart w:id="575" w:name="X2d5511ef018e98e5d12e636a85cd260c149a4ec"/>
      <w:bookmarkEnd w:id="572"/>
      <w:r>
        <w:t>6.1.6 Public key parameters generation and quality checking</w:t>
      </w:r>
      <w:bookmarkEnd w:id="573"/>
      <w:bookmarkEnd w:id="574"/>
    </w:p>
    <w:p w14:paraId="273B791A" w14:textId="77777777" w:rsidR="00CE6E57" w:rsidRDefault="00000000">
      <w:pPr>
        <w:pStyle w:val="FirstParagraph"/>
      </w:pPr>
      <w:r>
        <w:t>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14:paraId="2FA1950A" w14:textId="77777777" w:rsidR="00CE6E57" w:rsidRDefault="00000000">
      <w:pPr>
        <w:pStyle w:val="BodyText"/>
      </w:pPr>
      <w:r>
        <w:t>ECDSA: The CA SHOULD confirm the validity of all keys using either the ECC Full Public Key Validation Routine or the ECC Partial Public Key Validation Routine. [Source: Sections 5.6.2.3.2 and 5.6.2.3.3, respectively, of NIST SP 800-56A: Revision 2]</w:t>
      </w:r>
    </w:p>
    <w:p w14:paraId="64DF7C1E" w14:textId="77777777" w:rsidR="00CE6E57" w:rsidRDefault="00000000">
      <w:pPr>
        <w:pStyle w:val="Heading3"/>
      </w:pPr>
      <w:bookmarkStart w:id="576" w:name="_Toc210556653"/>
      <w:bookmarkStart w:id="577" w:name="_Toc207014327"/>
      <w:bookmarkStart w:id="578" w:name="X2bab65cee23c8a01239e6df936400ae79dc98a2"/>
      <w:bookmarkEnd w:id="575"/>
      <w:r>
        <w:t>6.1.7 Key usage purposes (as per X.509 v3 key usage field)</w:t>
      </w:r>
      <w:bookmarkEnd w:id="576"/>
      <w:bookmarkEnd w:id="577"/>
    </w:p>
    <w:p w14:paraId="6CA982C8" w14:textId="77777777" w:rsidR="00CE6E57" w:rsidRDefault="00000000">
      <w:pPr>
        <w:pStyle w:val="FirstParagraph"/>
      </w:pPr>
      <w:r>
        <w:t>Private Keys corresponding to Root Certificates MUST NOT be used to sign Certificates except in the following cases:</w:t>
      </w:r>
    </w:p>
    <w:p w14:paraId="3E0B2479" w14:textId="77777777" w:rsidR="00CE6E57" w:rsidRDefault="00000000">
      <w:pPr>
        <w:pStyle w:val="Compact"/>
        <w:numPr>
          <w:ilvl w:val="0"/>
          <w:numId w:val="84"/>
        </w:numPr>
      </w:pPr>
      <w:r>
        <w:t>Self-signed Certificates to represent the Root CA itself;</w:t>
      </w:r>
    </w:p>
    <w:p w14:paraId="4C830C80" w14:textId="77777777" w:rsidR="00CE6E57" w:rsidRDefault="00000000">
      <w:pPr>
        <w:pStyle w:val="Compact"/>
        <w:numPr>
          <w:ilvl w:val="0"/>
          <w:numId w:val="84"/>
        </w:numPr>
      </w:pPr>
      <w:r>
        <w:t>Certificates for Subordinate CAs and Cross-Certified Subordinate CA Certificates;</w:t>
      </w:r>
    </w:p>
    <w:p w14:paraId="5A835C78" w14:textId="77777777" w:rsidR="00CE6E57" w:rsidRDefault="00000000">
      <w:pPr>
        <w:pStyle w:val="Compact"/>
        <w:numPr>
          <w:ilvl w:val="0"/>
          <w:numId w:val="84"/>
        </w:numPr>
      </w:pPr>
      <w:r>
        <w:t>Certificates for infrastructure purposes (administrative role certificates, internal CA operational device certificates); and</w:t>
      </w:r>
    </w:p>
    <w:p w14:paraId="7C7F5CDA" w14:textId="77777777" w:rsidR="00CE6E57" w:rsidRDefault="00000000">
      <w:pPr>
        <w:pStyle w:val="Compact"/>
        <w:numPr>
          <w:ilvl w:val="0"/>
          <w:numId w:val="84"/>
        </w:numPr>
      </w:pPr>
      <w:r>
        <w:t>Certificates for OCSP Response verification.</w:t>
      </w:r>
    </w:p>
    <w:p w14:paraId="3D1A21AA" w14:textId="77777777" w:rsidR="00CE6E57" w:rsidRDefault="00000000">
      <w:pPr>
        <w:pStyle w:val="Heading2"/>
      </w:pPr>
      <w:bookmarkStart w:id="579" w:name="_Toc210556654"/>
      <w:bookmarkStart w:id="580" w:name="_Toc207014328"/>
      <w:bookmarkStart w:id="581" w:name="X9a73576ca2ed4d90504f8e2ae0362d03f98cf9a"/>
      <w:bookmarkEnd w:id="554"/>
      <w:bookmarkEnd w:id="578"/>
      <w:r>
        <w:t>6.2 Private Key Protection and Cryptographic Module Engineering Controls</w:t>
      </w:r>
      <w:bookmarkEnd w:id="579"/>
      <w:bookmarkEnd w:id="580"/>
    </w:p>
    <w:p w14:paraId="2E8A4403" w14:textId="77777777" w:rsidR="00CE6E57" w:rsidRDefault="00000000">
      <w:pPr>
        <w:pStyle w:val="FirstParagraph"/>
      </w:pPr>
      <w:r>
        <w:t xml:space="preserve">The CA SHALL implement physical and logical safeguards to prevent unauthorized certificate issuance. Protection of the CA Private Key outside the validated system or device specified in </w:t>
      </w:r>
      <w:hyperlink w:anchor="X3da7027a86e1ca5da62e07e9c0bde78c57acd08">
        <w:r w:rsidR="00CE6E57">
          <w:rPr>
            <w:rStyle w:val="Hyperlink"/>
          </w:rPr>
          <w:t>Section 6.2.7</w:t>
        </w:r>
      </w:hyperlink>
      <w:r>
        <w:t xml:space="preserve"> MUST consist of physical security, encryption, or a </w:t>
      </w:r>
      <w:r>
        <w:lastRenderedPageBreak/>
        <w:t>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p w14:paraId="095FE4FC" w14:textId="77777777" w:rsidR="00CE6E57" w:rsidRDefault="00000000">
      <w:pPr>
        <w:pStyle w:val="Heading3"/>
      </w:pPr>
      <w:bookmarkStart w:id="582" w:name="_Toc210556655"/>
      <w:bookmarkStart w:id="583" w:name="_Toc207014329"/>
      <w:bookmarkStart w:id="584" w:name="X68a39abc270425c04f97d6531374600eb7c1d74"/>
      <w:r>
        <w:t>6.2.1 Cryptographic module standards and controls</w:t>
      </w:r>
      <w:bookmarkEnd w:id="582"/>
      <w:bookmarkEnd w:id="583"/>
    </w:p>
    <w:p w14:paraId="3EE04C5F" w14:textId="77777777" w:rsidR="00CE6E57" w:rsidRDefault="00000000">
      <w:pPr>
        <w:pStyle w:val="Heading3"/>
      </w:pPr>
      <w:bookmarkStart w:id="585" w:name="_Toc210556656"/>
      <w:bookmarkStart w:id="586" w:name="_Toc207014330"/>
      <w:bookmarkStart w:id="587" w:name="Xb4a62a4346c24360b646c84e14d2f564e6a3c41"/>
      <w:bookmarkEnd w:id="584"/>
      <w:r>
        <w:t>6.2.2 Private key (n out of m) multi-person control</w:t>
      </w:r>
      <w:bookmarkEnd w:id="585"/>
      <w:bookmarkEnd w:id="586"/>
    </w:p>
    <w:p w14:paraId="3DDEB486" w14:textId="77777777" w:rsidR="00CE6E57" w:rsidRDefault="00000000">
      <w:pPr>
        <w:pStyle w:val="Heading3"/>
      </w:pPr>
      <w:bookmarkStart w:id="588" w:name="_Toc210556657"/>
      <w:bookmarkStart w:id="589" w:name="_Toc207014331"/>
      <w:bookmarkStart w:id="590" w:name="X8bc7eca5ba74a1c2225b38c15b16cc7a70f8f4e"/>
      <w:bookmarkEnd w:id="587"/>
      <w:r>
        <w:t>6.2.3 Private key escrow</w:t>
      </w:r>
      <w:bookmarkEnd w:id="588"/>
      <w:bookmarkEnd w:id="589"/>
    </w:p>
    <w:p w14:paraId="23C0549E" w14:textId="77777777" w:rsidR="00CE6E57" w:rsidRDefault="00000000">
      <w:pPr>
        <w:pStyle w:val="Heading3"/>
      </w:pPr>
      <w:bookmarkStart w:id="591" w:name="_Toc210556658"/>
      <w:bookmarkStart w:id="592" w:name="_Toc207014332"/>
      <w:bookmarkStart w:id="593" w:name="X8ca93c07ec2fb3bb6e327ffe9e4c2086bf8a504"/>
      <w:bookmarkEnd w:id="590"/>
      <w:r>
        <w:t>6.2.4 Private key backup</w:t>
      </w:r>
      <w:bookmarkEnd w:id="591"/>
      <w:bookmarkEnd w:id="592"/>
    </w:p>
    <w:p w14:paraId="247B065E" w14:textId="77777777" w:rsidR="00CE6E57" w:rsidRDefault="00000000">
      <w:pPr>
        <w:pStyle w:val="FirstParagraph"/>
      </w:pPr>
      <w:r>
        <w:t xml:space="preserve">See </w:t>
      </w:r>
      <w:hyperlink w:anchor="X4fbb0e570c02a4f7e43898d2be3a8852d9f9405">
        <w:r w:rsidR="00CE6E57">
          <w:rPr>
            <w:rStyle w:val="Hyperlink"/>
          </w:rPr>
          <w:t>Section 5.2.2</w:t>
        </w:r>
      </w:hyperlink>
      <w:r>
        <w:t>.</w:t>
      </w:r>
    </w:p>
    <w:p w14:paraId="1EB01D3E" w14:textId="77777777" w:rsidR="00CE6E57" w:rsidRDefault="00000000">
      <w:pPr>
        <w:pStyle w:val="Heading3"/>
      </w:pPr>
      <w:bookmarkStart w:id="594" w:name="_Toc210556659"/>
      <w:bookmarkStart w:id="595" w:name="_Toc207014333"/>
      <w:bookmarkStart w:id="596" w:name="X240b0986a267332741fc5bfd0192a865af812ba"/>
      <w:bookmarkEnd w:id="593"/>
      <w:r>
        <w:t>6.2.5 Private key archival</w:t>
      </w:r>
      <w:bookmarkEnd w:id="594"/>
      <w:bookmarkEnd w:id="595"/>
    </w:p>
    <w:p w14:paraId="655E85E0" w14:textId="77777777" w:rsidR="00CE6E57" w:rsidRDefault="00000000">
      <w:pPr>
        <w:pStyle w:val="FirstParagraph"/>
      </w:pPr>
      <w:r>
        <w:t>Parties other than the Subordinate CA SHALL NOT archive the Subordinate CA Private Keys without authorization by the Subordinate CA.</w:t>
      </w:r>
    </w:p>
    <w:p w14:paraId="7642BE9C" w14:textId="77777777" w:rsidR="00CE6E57" w:rsidRDefault="00000000">
      <w:pPr>
        <w:pStyle w:val="Heading3"/>
      </w:pPr>
      <w:bookmarkStart w:id="597" w:name="_Toc210556660"/>
      <w:bookmarkStart w:id="598" w:name="_Toc207014334"/>
      <w:bookmarkStart w:id="599" w:name="X832f2d819bfa202e82b36106d1b5894e1420664"/>
      <w:bookmarkEnd w:id="596"/>
      <w:r>
        <w:t>6.2.6 Private key transfer into or from a cryptographic module</w:t>
      </w:r>
      <w:bookmarkEnd w:id="597"/>
      <w:bookmarkEnd w:id="598"/>
    </w:p>
    <w:p w14:paraId="79975783" w14:textId="77777777" w:rsidR="00CE6E57" w:rsidRDefault="00000000">
      <w:pPr>
        <w:pStyle w:val="FirstParagraph"/>
      </w:pPr>
      <w:r>
        <w:t>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p w14:paraId="3E052BB5" w14:textId="77777777" w:rsidR="00CE6E57" w:rsidRDefault="00000000">
      <w:pPr>
        <w:pStyle w:val="Heading3"/>
      </w:pPr>
      <w:bookmarkStart w:id="600" w:name="_Toc210556661"/>
      <w:bookmarkStart w:id="601" w:name="_Toc207014335"/>
      <w:bookmarkStart w:id="602" w:name="X3da7027a86e1ca5da62e07e9c0bde78c57acd08"/>
      <w:bookmarkEnd w:id="599"/>
      <w:r>
        <w:t>6.2.7 Private key storage on cryptographic module</w:t>
      </w:r>
      <w:bookmarkEnd w:id="600"/>
      <w:bookmarkEnd w:id="601"/>
    </w:p>
    <w:p w14:paraId="676AA6FA" w14:textId="77777777" w:rsidR="00CE6E57" w:rsidRDefault="00000000">
      <w:pPr>
        <w:pStyle w:val="FirstParagraph"/>
      </w:pPr>
      <w:r>
        <w:t>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p w14:paraId="0194B810" w14:textId="77777777" w:rsidR="00CE6E57" w:rsidRDefault="00000000">
      <w:pPr>
        <w:pStyle w:val="Heading3"/>
      </w:pPr>
      <w:bookmarkStart w:id="603" w:name="_Toc210556662"/>
      <w:bookmarkStart w:id="604" w:name="_Toc207014336"/>
      <w:bookmarkStart w:id="605" w:name="X7a2c15a36f966a27af9ee62ea636ddb82848d39"/>
      <w:bookmarkEnd w:id="602"/>
      <w:r>
        <w:lastRenderedPageBreak/>
        <w:t>6.2.8 Activating Private Keys</w:t>
      </w:r>
      <w:bookmarkEnd w:id="603"/>
      <w:bookmarkEnd w:id="604"/>
    </w:p>
    <w:p w14:paraId="4165FF3A" w14:textId="77777777" w:rsidR="00CE6E57" w:rsidRDefault="00000000">
      <w:pPr>
        <w:pStyle w:val="Heading3"/>
      </w:pPr>
      <w:bookmarkStart w:id="606" w:name="_Toc210556663"/>
      <w:bookmarkStart w:id="607" w:name="_Toc207014337"/>
      <w:bookmarkStart w:id="608" w:name="X21a31dbf85c98d8f06c390dccb493323c0770cb"/>
      <w:bookmarkEnd w:id="605"/>
      <w:r>
        <w:t>6.2.9 Deactivating Private Keys</w:t>
      </w:r>
      <w:bookmarkEnd w:id="606"/>
      <w:bookmarkEnd w:id="607"/>
    </w:p>
    <w:p w14:paraId="00FD1D81" w14:textId="77777777" w:rsidR="00CE6E57" w:rsidRDefault="00000000">
      <w:pPr>
        <w:pStyle w:val="Heading3"/>
      </w:pPr>
      <w:bookmarkStart w:id="609" w:name="_Toc210556664"/>
      <w:bookmarkStart w:id="610" w:name="_Toc207014338"/>
      <w:bookmarkStart w:id="611" w:name="X5630ce5bbd0afadeceae428f00ee31b0b6bf473"/>
      <w:bookmarkEnd w:id="608"/>
      <w:r>
        <w:t>6.2.10 Destroying Private Keys</w:t>
      </w:r>
      <w:bookmarkEnd w:id="609"/>
      <w:bookmarkEnd w:id="610"/>
    </w:p>
    <w:p w14:paraId="09619D1B" w14:textId="77777777" w:rsidR="00CE6E57" w:rsidRDefault="00000000">
      <w:pPr>
        <w:pStyle w:val="Heading3"/>
      </w:pPr>
      <w:bookmarkStart w:id="612" w:name="_Toc210556665"/>
      <w:bookmarkStart w:id="613" w:name="_Toc207014339"/>
      <w:bookmarkStart w:id="614" w:name="X19fcf750df4f24cc232ac50465de403dd847232"/>
      <w:bookmarkEnd w:id="611"/>
      <w:r>
        <w:t>6.2.11 Cryptographic Module Rating</w:t>
      </w:r>
      <w:bookmarkEnd w:id="612"/>
      <w:bookmarkEnd w:id="613"/>
    </w:p>
    <w:p w14:paraId="00D4D3FA" w14:textId="77777777" w:rsidR="00CE6E57" w:rsidRDefault="00000000">
      <w:pPr>
        <w:pStyle w:val="Heading2"/>
      </w:pPr>
      <w:bookmarkStart w:id="615" w:name="_Toc210556666"/>
      <w:bookmarkStart w:id="616" w:name="_Toc207014340"/>
      <w:bookmarkStart w:id="617" w:name="X5ab8f3c3a6dce3cec1684e8c8b2bf52a9e387e4"/>
      <w:bookmarkEnd w:id="581"/>
      <w:bookmarkEnd w:id="614"/>
      <w:r>
        <w:t>6.3 Other aspects of key pair management</w:t>
      </w:r>
      <w:bookmarkEnd w:id="615"/>
      <w:bookmarkEnd w:id="616"/>
    </w:p>
    <w:p w14:paraId="7FD4E184" w14:textId="77777777" w:rsidR="00CE6E57" w:rsidRDefault="00000000">
      <w:pPr>
        <w:pStyle w:val="Heading3"/>
      </w:pPr>
      <w:bookmarkStart w:id="618" w:name="_Toc210556667"/>
      <w:bookmarkStart w:id="619" w:name="_Toc207014341"/>
      <w:bookmarkStart w:id="620" w:name="Xae64db4a412b946f1bc338b553316855d5c1242"/>
      <w:r>
        <w:t>6.3.1 Public key archival</w:t>
      </w:r>
      <w:bookmarkEnd w:id="618"/>
      <w:bookmarkEnd w:id="619"/>
    </w:p>
    <w:p w14:paraId="24DC7649" w14:textId="77777777" w:rsidR="00CE6E57" w:rsidRDefault="00000000">
      <w:pPr>
        <w:pStyle w:val="Heading3"/>
      </w:pPr>
      <w:bookmarkStart w:id="621" w:name="_Toc210556668"/>
      <w:bookmarkStart w:id="622" w:name="_Toc207014342"/>
      <w:bookmarkStart w:id="623" w:name="Xd8dbf126b99db7d89ad58c0292d6af64a10d668"/>
      <w:bookmarkEnd w:id="620"/>
      <w:r>
        <w:t>6.3.2 Certificate operational periods and key pair usage periods</w:t>
      </w:r>
      <w:bookmarkEnd w:id="621"/>
      <w:bookmarkEnd w:id="622"/>
    </w:p>
    <w:p w14:paraId="38B29660" w14:textId="77777777" w:rsidR="00CE6E57" w:rsidRDefault="00000000">
      <w:pPr>
        <w:pStyle w:val="FirstParagraph"/>
      </w:pPr>
      <w:r>
        <w:t>Subscriber Certificates issued before 15 March 2026 SHOULD NOT have a Validity Period greater than 397 days and MUST NOT have a Validity Period greater than 398 days.</w:t>
      </w:r>
    </w:p>
    <w:p w14:paraId="363FC222" w14:textId="77777777" w:rsidR="00CE6E57" w:rsidRDefault="00000000">
      <w:pPr>
        <w:pStyle w:val="BodyText"/>
      </w:pPr>
      <w:r>
        <w:t>Subscriber Certificates issued on or after 15 March 2026 and before 15 March 2027 SHOULD NOT have a Validity Period greater than 199 days and MUST NOT have a Validity Period greater than 200 days.</w:t>
      </w:r>
    </w:p>
    <w:p w14:paraId="47076359" w14:textId="77777777" w:rsidR="00CE6E57" w:rsidRDefault="00000000">
      <w:pPr>
        <w:pStyle w:val="BodyText"/>
      </w:pPr>
      <w:r>
        <w:t>Subscriber Certificates issued on or after 15 March 2027 and before 15 March 2029 SHOULD NOT have a Validity Period greater than 99 days and MUST NOT have a Validity Period greater than 100 days.</w:t>
      </w:r>
    </w:p>
    <w:p w14:paraId="017B34BD" w14:textId="77777777" w:rsidR="00CE6E57" w:rsidRDefault="00000000">
      <w:pPr>
        <w:pStyle w:val="BodyText"/>
      </w:pPr>
      <w:r>
        <w:t>Subscriber Certificates issued on or after 15 March 2029 SHOULD NOT have a Validity Period greater than 46 days and MUST NOT have a Validity Period greater than 47 days.</w:t>
      </w:r>
    </w:p>
    <w:p w14:paraId="6EA2DD3F" w14:textId="77777777" w:rsidR="00CE6E57" w:rsidRDefault="00000000">
      <w:pPr>
        <w:pStyle w:val="TableCaption"/>
      </w:pPr>
      <w:r>
        <w:t>Reference for maximum Validity Periods of Subscriber Certificates</w:t>
      </w:r>
    </w:p>
    <w:tbl>
      <w:tblPr>
        <w:tblStyle w:val="Table"/>
        <w:tblW w:w="5000" w:type="pct"/>
        <w:tblLayout w:type="fixed"/>
        <w:tblLook w:val="0020" w:firstRow="1" w:lastRow="0" w:firstColumn="0" w:lastColumn="0" w:noHBand="0" w:noVBand="0"/>
        <w:tblCaption w:val="Reference for maximum Validity Periods of Subscriber Certificates"/>
      </w:tblPr>
      <w:tblGrid>
        <w:gridCol w:w="3120"/>
        <w:gridCol w:w="3120"/>
        <w:gridCol w:w="3120"/>
      </w:tblGrid>
      <w:tr w:rsidR="00CE6E57" w14:paraId="7FB769D6" w14:textId="77777777">
        <w:trPr>
          <w:tblHeader/>
        </w:trPr>
        <w:tc>
          <w:tcPr>
            <w:tcW w:w="2640" w:type="dxa"/>
          </w:tcPr>
          <w:p w14:paraId="790EA8A1" w14:textId="77777777" w:rsidR="00CE6E57" w:rsidRDefault="00000000">
            <w:pPr>
              <w:pStyle w:val="Compact"/>
            </w:pPr>
            <w:r>
              <w:rPr>
                <w:b/>
                <w:bCs/>
              </w:rPr>
              <w:t>Certificate issued on or after</w:t>
            </w:r>
          </w:p>
        </w:tc>
        <w:tc>
          <w:tcPr>
            <w:tcW w:w="2640" w:type="dxa"/>
          </w:tcPr>
          <w:p w14:paraId="42681FB3" w14:textId="77777777" w:rsidR="00CE6E57" w:rsidRDefault="00000000">
            <w:pPr>
              <w:pStyle w:val="Compact"/>
            </w:pPr>
            <w:r>
              <w:rPr>
                <w:b/>
                <w:bCs/>
              </w:rPr>
              <w:t>Certificate issued before</w:t>
            </w:r>
          </w:p>
        </w:tc>
        <w:tc>
          <w:tcPr>
            <w:tcW w:w="2640" w:type="dxa"/>
          </w:tcPr>
          <w:p w14:paraId="2F94EF91" w14:textId="77777777" w:rsidR="00CE6E57" w:rsidRDefault="00000000">
            <w:pPr>
              <w:pStyle w:val="Compact"/>
            </w:pPr>
            <w:r>
              <w:rPr>
                <w:b/>
                <w:bCs/>
              </w:rPr>
              <w:t>Maximum Validity Period</w:t>
            </w:r>
          </w:p>
        </w:tc>
      </w:tr>
      <w:tr w:rsidR="00CE6E57" w14:paraId="7DF66BCA" w14:textId="77777777">
        <w:tc>
          <w:tcPr>
            <w:tcW w:w="2640" w:type="dxa"/>
          </w:tcPr>
          <w:p w14:paraId="3A64209E" w14:textId="77777777" w:rsidR="00CE6E57" w:rsidRDefault="00CE6E57">
            <w:pPr>
              <w:pStyle w:val="Compact"/>
            </w:pPr>
          </w:p>
        </w:tc>
        <w:tc>
          <w:tcPr>
            <w:tcW w:w="2640" w:type="dxa"/>
          </w:tcPr>
          <w:p w14:paraId="2E441A34" w14:textId="77777777" w:rsidR="00CE6E57" w:rsidRDefault="00000000">
            <w:pPr>
              <w:pStyle w:val="Compact"/>
            </w:pPr>
            <w:r>
              <w:t>March 15, 2026</w:t>
            </w:r>
          </w:p>
        </w:tc>
        <w:tc>
          <w:tcPr>
            <w:tcW w:w="2640" w:type="dxa"/>
          </w:tcPr>
          <w:p w14:paraId="05ADF757" w14:textId="77777777" w:rsidR="00CE6E57" w:rsidRDefault="00000000">
            <w:pPr>
              <w:pStyle w:val="Compact"/>
            </w:pPr>
            <w:r>
              <w:t>398 days</w:t>
            </w:r>
          </w:p>
        </w:tc>
      </w:tr>
      <w:tr w:rsidR="00CE6E57" w14:paraId="438285FB" w14:textId="77777777">
        <w:tc>
          <w:tcPr>
            <w:tcW w:w="2640" w:type="dxa"/>
          </w:tcPr>
          <w:p w14:paraId="71922482" w14:textId="77777777" w:rsidR="00CE6E57" w:rsidRDefault="00000000">
            <w:pPr>
              <w:pStyle w:val="Compact"/>
            </w:pPr>
            <w:r>
              <w:t>March 15, 2026</w:t>
            </w:r>
          </w:p>
        </w:tc>
        <w:tc>
          <w:tcPr>
            <w:tcW w:w="2640" w:type="dxa"/>
          </w:tcPr>
          <w:p w14:paraId="0E8F8072" w14:textId="77777777" w:rsidR="00CE6E57" w:rsidRDefault="00000000">
            <w:pPr>
              <w:pStyle w:val="Compact"/>
            </w:pPr>
            <w:r>
              <w:t>March 15, 2027</w:t>
            </w:r>
          </w:p>
        </w:tc>
        <w:tc>
          <w:tcPr>
            <w:tcW w:w="2640" w:type="dxa"/>
          </w:tcPr>
          <w:p w14:paraId="323F5A93" w14:textId="77777777" w:rsidR="00CE6E57" w:rsidRDefault="00000000">
            <w:pPr>
              <w:pStyle w:val="Compact"/>
            </w:pPr>
            <w:r>
              <w:t>200 days</w:t>
            </w:r>
          </w:p>
        </w:tc>
      </w:tr>
      <w:tr w:rsidR="00CE6E57" w14:paraId="08B79982" w14:textId="77777777">
        <w:tc>
          <w:tcPr>
            <w:tcW w:w="2640" w:type="dxa"/>
          </w:tcPr>
          <w:p w14:paraId="015ABA17" w14:textId="77777777" w:rsidR="00CE6E57" w:rsidRDefault="00000000">
            <w:pPr>
              <w:pStyle w:val="Compact"/>
            </w:pPr>
            <w:r>
              <w:t>March 15, 2027</w:t>
            </w:r>
          </w:p>
        </w:tc>
        <w:tc>
          <w:tcPr>
            <w:tcW w:w="2640" w:type="dxa"/>
          </w:tcPr>
          <w:p w14:paraId="10A1B7E9" w14:textId="77777777" w:rsidR="00CE6E57" w:rsidRDefault="00000000">
            <w:pPr>
              <w:pStyle w:val="Compact"/>
            </w:pPr>
            <w:r>
              <w:t>March 15, 2029</w:t>
            </w:r>
          </w:p>
        </w:tc>
        <w:tc>
          <w:tcPr>
            <w:tcW w:w="2640" w:type="dxa"/>
          </w:tcPr>
          <w:p w14:paraId="271917ED" w14:textId="77777777" w:rsidR="00CE6E57" w:rsidRDefault="00000000">
            <w:pPr>
              <w:pStyle w:val="Compact"/>
            </w:pPr>
            <w:r>
              <w:t>100 days</w:t>
            </w:r>
          </w:p>
        </w:tc>
      </w:tr>
      <w:tr w:rsidR="00CE6E57" w14:paraId="6329EF61" w14:textId="77777777">
        <w:tc>
          <w:tcPr>
            <w:tcW w:w="2640" w:type="dxa"/>
          </w:tcPr>
          <w:p w14:paraId="0688C71E" w14:textId="77777777" w:rsidR="00CE6E57" w:rsidRDefault="00000000">
            <w:pPr>
              <w:pStyle w:val="Compact"/>
            </w:pPr>
            <w:r>
              <w:t>March 15, 2029</w:t>
            </w:r>
          </w:p>
        </w:tc>
        <w:tc>
          <w:tcPr>
            <w:tcW w:w="2640" w:type="dxa"/>
          </w:tcPr>
          <w:p w14:paraId="484B6C2E" w14:textId="77777777" w:rsidR="00CE6E57" w:rsidRDefault="00CE6E57">
            <w:pPr>
              <w:pStyle w:val="Compact"/>
            </w:pPr>
          </w:p>
        </w:tc>
        <w:tc>
          <w:tcPr>
            <w:tcW w:w="2640" w:type="dxa"/>
          </w:tcPr>
          <w:p w14:paraId="1081EB3B" w14:textId="77777777" w:rsidR="00CE6E57" w:rsidRDefault="00000000">
            <w:pPr>
              <w:pStyle w:val="Compact"/>
            </w:pPr>
            <w:r>
              <w:t>47 days</w:t>
            </w:r>
          </w:p>
        </w:tc>
      </w:tr>
    </w:tbl>
    <w:p w14:paraId="5AD137E0" w14:textId="77777777" w:rsidR="00CE6E57" w:rsidRDefault="00000000">
      <w:pPr>
        <w:pStyle w:val="BodyText"/>
      </w:pPr>
      <w:r>
        <w:t>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p w14:paraId="27596BD6" w14:textId="77777777" w:rsidR="00CE6E57" w:rsidRDefault="00000000">
      <w:pPr>
        <w:pStyle w:val="Heading2"/>
      </w:pPr>
      <w:bookmarkStart w:id="624" w:name="_Toc210556669"/>
      <w:bookmarkStart w:id="625" w:name="_Toc207014343"/>
      <w:bookmarkStart w:id="626" w:name="X0ac44edc618408470532bf5d65ab83a0bdb97eb"/>
      <w:bookmarkEnd w:id="617"/>
      <w:bookmarkEnd w:id="623"/>
      <w:r>
        <w:lastRenderedPageBreak/>
        <w:t>6.4 Activation data</w:t>
      </w:r>
      <w:bookmarkEnd w:id="624"/>
      <w:bookmarkEnd w:id="625"/>
    </w:p>
    <w:p w14:paraId="2C8AB3F4" w14:textId="77777777" w:rsidR="00CE6E57" w:rsidRDefault="00000000">
      <w:pPr>
        <w:pStyle w:val="Heading3"/>
      </w:pPr>
      <w:bookmarkStart w:id="627" w:name="_Toc210556670"/>
      <w:bookmarkStart w:id="628" w:name="_Toc207014344"/>
      <w:bookmarkStart w:id="629" w:name="Xf6904f8e94ded1d13f98f58de9461c7b7b0e1cc"/>
      <w:r>
        <w:t>6.4.1 Activation data generation and installation</w:t>
      </w:r>
      <w:bookmarkEnd w:id="627"/>
      <w:bookmarkEnd w:id="628"/>
    </w:p>
    <w:p w14:paraId="60266EDB" w14:textId="77777777" w:rsidR="00CE6E57" w:rsidRDefault="00000000">
      <w:pPr>
        <w:pStyle w:val="Heading3"/>
      </w:pPr>
      <w:bookmarkStart w:id="630" w:name="_Toc210556671"/>
      <w:bookmarkStart w:id="631" w:name="_Toc207014345"/>
      <w:bookmarkStart w:id="632" w:name="X47305ab4bee35c7331e2ab3daabc8470519bb8f"/>
      <w:bookmarkEnd w:id="629"/>
      <w:r>
        <w:t>6.4.2 Activation data protection</w:t>
      </w:r>
      <w:bookmarkEnd w:id="630"/>
      <w:bookmarkEnd w:id="631"/>
    </w:p>
    <w:p w14:paraId="3D77B1E2" w14:textId="77777777" w:rsidR="00CE6E57" w:rsidRDefault="00000000">
      <w:pPr>
        <w:pStyle w:val="Heading3"/>
      </w:pPr>
      <w:bookmarkStart w:id="633" w:name="_Toc210556672"/>
      <w:bookmarkStart w:id="634" w:name="_Toc207014346"/>
      <w:bookmarkStart w:id="635" w:name="Xcd03a8edfb70c8912db98299e520d0a128a209d"/>
      <w:bookmarkEnd w:id="632"/>
      <w:r>
        <w:t>6.4.3 Other aspects of activation data</w:t>
      </w:r>
      <w:bookmarkEnd w:id="633"/>
      <w:bookmarkEnd w:id="634"/>
    </w:p>
    <w:p w14:paraId="33EFFB47" w14:textId="77777777" w:rsidR="00CE6E57" w:rsidRDefault="00000000">
      <w:pPr>
        <w:pStyle w:val="Heading2"/>
      </w:pPr>
      <w:bookmarkStart w:id="636" w:name="_Toc210556673"/>
      <w:bookmarkStart w:id="637" w:name="_Toc207014347"/>
      <w:bookmarkStart w:id="638" w:name="X694a5bc76ac2e22ee2d9d7f6e288b395840c800"/>
      <w:bookmarkEnd w:id="626"/>
      <w:bookmarkEnd w:id="635"/>
      <w:r>
        <w:t>6.5 Computer security controls</w:t>
      </w:r>
      <w:bookmarkEnd w:id="636"/>
      <w:bookmarkEnd w:id="637"/>
    </w:p>
    <w:p w14:paraId="188793E9" w14:textId="77777777" w:rsidR="00CE6E57" w:rsidRDefault="00000000">
      <w:pPr>
        <w:pStyle w:val="Heading3"/>
      </w:pPr>
      <w:bookmarkStart w:id="639" w:name="_Toc210556674"/>
      <w:bookmarkStart w:id="640" w:name="_Toc207014348"/>
      <w:bookmarkStart w:id="641" w:name="Xbf7d79e1a342d3a4fba58de7bd36139df31a6c2"/>
      <w:r>
        <w:t>6.5.1 Specific computer security technical requirements</w:t>
      </w:r>
      <w:bookmarkEnd w:id="639"/>
      <w:bookmarkEnd w:id="640"/>
    </w:p>
    <w:p w14:paraId="2441FF34" w14:textId="77777777" w:rsidR="00CE6E57" w:rsidRDefault="00000000">
      <w:pPr>
        <w:pStyle w:val="FirstParagraph"/>
      </w:pPr>
      <w:r>
        <w:t>The CA SHALL enforce multi-factor authentication for all accounts capable of directly causing certificate issuance.</w:t>
      </w:r>
    </w:p>
    <w:p w14:paraId="12E83227" w14:textId="77777777" w:rsidR="00CE6E57" w:rsidRDefault="00000000">
      <w:pPr>
        <w:pStyle w:val="Heading3"/>
      </w:pPr>
      <w:bookmarkStart w:id="642" w:name="_Toc210556675"/>
      <w:bookmarkStart w:id="643" w:name="_Toc207014349"/>
      <w:bookmarkStart w:id="644" w:name="X9f9a270aa6b4ee86a15c4fa1b919e594b21d013"/>
      <w:bookmarkEnd w:id="641"/>
      <w:r>
        <w:t>6.5.2 Computer security rating</w:t>
      </w:r>
      <w:bookmarkEnd w:id="642"/>
      <w:bookmarkEnd w:id="643"/>
    </w:p>
    <w:p w14:paraId="70D8C7D9" w14:textId="77777777" w:rsidR="00CE6E57" w:rsidRDefault="00000000">
      <w:pPr>
        <w:pStyle w:val="Heading2"/>
      </w:pPr>
      <w:bookmarkStart w:id="645" w:name="_Toc210556676"/>
      <w:bookmarkStart w:id="646" w:name="_Toc207014350"/>
      <w:bookmarkStart w:id="647" w:name="Xaa585178aff06e1acf1e18a11a784252db1f3ad"/>
      <w:bookmarkEnd w:id="638"/>
      <w:bookmarkEnd w:id="644"/>
      <w:r>
        <w:t>6.6 Life cycle technical controls</w:t>
      </w:r>
      <w:bookmarkEnd w:id="645"/>
      <w:bookmarkEnd w:id="646"/>
    </w:p>
    <w:p w14:paraId="4777CD30" w14:textId="77777777" w:rsidR="00CE6E57" w:rsidRDefault="00000000">
      <w:pPr>
        <w:pStyle w:val="Heading3"/>
      </w:pPr>
      <w:bookmarkStart w:id="648" w:name="_Toc210556677"/>
      <w:bookmarkStart w:id="649" w:name="_Toc207014351"/>
      <w:bookmarkStart w:id="650" w:name="Xfd25ddf24ddc4e729bd7b6ba0f19cc22a3f04eb"/>
      <w:r>
        <w:t>6.6.1 System development controls</w:t>
      </w:r>
      <w:bookmarkEnd w:id="648"/>
      <w:bookmarkEnd w:id="649"/>
    </w:p>
    <w:p w14:paraId="5A077FEE" w14:textId="77777777" w:rsidR="00CE6E57" w:rsidRDefault="00000000">
      <w:pPr>
        <w:pStyle w:val="FirstParagraph"/>
      </w:pPr>
      <w:r>
        <w:t>If a CA uses Linting software developed by third parties, it SHOULD monitor for updated versions of that software and plan for updates no later than three (3) months from the release of the update.</w:t>
      </w:r>
    </w:p>
    <w:p w14:paraId="6CC3B0F7" w14:textId="77777777" w:rsidR="00CE6E57" w:rsidRDefault="00000000">
      <w:pPr>
        <w:pStyle w:val="BodyText"/>
      </w:pPr>
      <w:r>
        <w:t>The CA MAY perform Linting on the corpus of its unexpired, un-revoked Subscriber Certificates whenever it updates the Linting software.</w:t>
      </w:r>
    </w:p>
    <w:p w14:paraId="2A68D5F7" w14:textId="77777777" w:rsidR="00CE6E57" w:rsidRDefault="00000000">
      <w:pPr>
        <w:pStyle w:val="Heading3"/>
      </w:pPr>
      <w:bookmarkStart w:id="651" w:name="_Toc210556678"/>
      <w:bookmarkStart w:id="652" w:name="_Toc207014352"/>
      <w:bookmarkStart w:id="653" w:name="X040f1b7a0297395b06c1959c026dba453f59683"/>
      <w:bookmarkEnd w:id="650"/>
      <w:r>
        <w:t>6.6.2 Security management controls</w:t>
      </w:r>
      <w:bookmarkEnd w:id="651"/>
      <w:bookmarkEnd w:id="652"/>
    </w:p>
    <w:p w14:paraId="12E51D4E" w14:textId="77777777" w:rsidR="00CE6E57" w:rsidRDefault="00000000">
      <w:pPr>
        <w:pStyle w:val="Heading3"/>
      </w:pPr>
      <w:bookmarkStart w:id="654" w:name="_Toc210556679"/>
      <w:bookmarkStart w:id="655" w:name="_Toc207014353"/>
      <w:bookmarkStart w:id="656" w:name="Xffe126e154b0fd5bfef0d6a5c840f02ba388c3c"/>
      <w:bookmarkEnd w:id="653"/>
      <w:r>
        <w:t>6.6.3 Life cycle security controls</w:t>
      </w:r>
      <w:bookmarkEnd w:id="654"/>
      <w:bookmarkEnd w:id="655"/>
    </w:p>
    <w:p w14:paraId="7AA1F221" w14:textId="77777777" w:rsidR="00CE6E57" w:rsidRDefault="00000000">
      <w:pPr>
        <w:pStyle w:val="Heading2"/>
      </w:pPr>
      <w:bookmarkStart w:id="657" w:name="_Toc210556680"/>
      <w:bookmarkStart w:id="658" w:name="_Toc207014354"/>
      <w:bookmarkStart w:id="659" w:name="X5f8ed0a1cbf4e59180219d893d8c669895e1221"/>
      <w:bookmarkEnd w:id="647"/>
      <w:bookmarkEnd w:id="656"/>
      <w:r>
        <w:t>6.7 Network security controls</w:t>
      </w:r>
      <w:bookmarkEnd w:id="657"/>
      <w:bookmarkEnd w:id="658"/>
    </w:p>
    <w:p w14:paraId="31D2D00E" w14:textId="77777777" w:rsidR="00CE6E57" w:rsidRDefault="00000000">
      <w:pPr>
        <w:pStyle w:val="Heading2"/>
      </w:pPr>
      <w:bookmarkStart w:id="660" w:name="_Toc210556681"/>
      <w:bookmarkStart w:id="661" w:name="_Toc207014355"/>
      <w:bookmarkStart w:id="662" w:name="X2a9600ace6db1c0de419e0f9e7befd9854af4c3"/>
      <w:bookmarkEnd w:id="659"/>
      <w:r>
        <w:t>6.8 Time-stamping</w:t>
      </w:r>
      <w:bookmarkEnd w:id="660"/>
      <w:bookmarkEnd w:id="661"/>
    </w:p>
    <w:p w14:paraId="7F846A7F" w14:textId="77777777" w:rsidR="00CE6E57" w:rsidRDefault="00000000">
      <w:pPr>
        <w:pStyle w:val="Heading1"/>
      </w:pPr>
      <w:bookmarkStart w:id="663" w:name="_Toc210556682"/>
      <w:bookmarkStart w:id="664" w:name="_Toc207014356"/>
      <w:bookmarkStart w:id="665" w:name="X95198f484670bdff8589f31e1566b08426ae7bd"/>
      <w:bookmarkEnd w:id="551"/>
      <w:bookmarkEnd w:id="662"/>
      <w:r>
        <w:lastRenderedPageBreak/>
        <w:t>7. CERTIFICATE, CRL, AND OCSP PROFILES</w:t>
      </w:r>
      <w:bookmarkEnd w:id="663"/>
      <w:bookmarkEnd w:id="664"/>
    </w:p>
    <w:p w14:paraId="15F679EF" w14:textId="77777777" w:rsidR="00CE6E57" w:rsidRDefault="00000000">
      <w:pPr>
        <w:pStyle w:val="Heading2"/>
      </w:pPr>
      <w:bookmarkStart w:id="666" w:name="_Toc210556683"/>
      <w:bookmarkStart w:id="667" w:name="_Toc207014357"/>
      <w:bookmarkStart w:id="668" w:name="Xe4e673031970b08b733eb9f6b20cea99d70c88c"/>
      <w:r>
        <w:t>7.1 Certificate profile</w:t>
      </w:r>
      <w:bookmarkEnd w:id="666"/>
      <w:bookmarkEnd w:id="667"/>
    </w:p>
    <w:p w14:paraId="2BB0799A" w14:textId="77777777" w:rsidR="00CE6E57" w:rsidRDefault="00000000">
      <w:pPr>
        <w:pStyle w:val="FirstParagraph"/>
      </w:pPr>
      <w:r>
        <w:t xml:space="preserve">The CA SHALL meet the technical requirements set forth in </w:t>
      </w:r>
      <w:hyperlink w:anchor="X0c3917f405f720f56b6c3f29687ef8fb06831c1">
        <w:r w:rsidR="00CE6E57">
          <w:rPr>
            <w:rStyle w:val="Hyperlink"/>
          </w:rPr>
          <w:t>Section 6.1.5 - Key Sizes</w:t>
        </w:r>
      </w:hyperlink>
      <w:r>
        <w:t xml:space="preserve">, and </w:t>
      </w:r>
      <w:hyperlink w:anchor="X2d5511ef018e98e5d12e636a85cd260c149a4ec">
        <w:r w:rsidR="00CE6E57">
          <w:rPr>
            <w:rStyle w:val="Hyperlink"/>
          </w:rPr>
          <w:t>Section 6.1.6 - Public Key Parameters Generation and Quality Checking</w:t>
        </w:r>
      </w:hyperlink>
      <w:r>
        <w:t>.</w:t>
      </w:r>
    </w:p>
    <w:p w14:paraId="2C35D021" w14:textId="77777777" w:rsidR="00CE6E57" w:rsidRDefault="00000000">
      <w:pPr>
        <w:pStyle w:val="BodyText"/>
      </w:pPr>
      <w:r>
        <w:t>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p w14:paraId="277E4AE5" w14:textId="77777777" w:rsidR="00CE6E57" w:rsidRDefault="00000000">
      <w:pPr>
        <w:pStyle w:val="Heading3"/>
      </w:pPr>
      <w:bookmarkStart w:id="669" w:name="_Toc210556684"/>
      <w:bookmarkStart w:id="670" w:name="_Toc207014358"/>
      <w:bookmarkStart w:id="671" w:name="Xcc483d361fb691755573f3eb2d84e2d91e6df1d"/>
      <w:r>
        <w:t>7.1.1 Version number(s)</w:t>
      </w:r>
      <w:bookmarkEnd w:id="669"/>
      <w:bookmarkEnd w:id="670"/>
    </w:p>
    <w:p w14:paraId="330C02EB" w14:textId="77777777" w:rsidR="00CE6E57" w:rsidRDefault="00000000">
      <w:pPr>
        <w:pStyle w:val="FirstParagraph"/>
      </w:pPr>
      <w:r>
        <w:t>Certificates MUST be of type X.509 v3.</w:t>
      </w:r>
    </w:p>
    <w:p w14:paraId="6ED8AF09" w14:textId="77777777" w:rsidR="00CE6E57" w:rsidRDefault="00000000">
      <w:pPr>
        <w:pStyle w:val="Heading3"/>
      </w:pPr>
      <w:bookmarkStart w:id="672" w:name="_Toc210556685"/>
      <w:bookmarkStart w:id="673" w:name="_Toc207014359"/>
      <w:bookmarkStart w:id="674" w:name="Xfd4c7b8779ca38eac6cafab53f401db9b389178"/>
      <w:bookmarkEnd w:id="671"/>
      <w:r>
        <w:t>7.1.2 Certificate Content and Extensions</w:t>
      </w:r>
      <w:bookmarkEnd w:id="672"/>
      <w:bookmarkEnd w:id="673"/>
    </w:p>
    <w:p w14:paraId="09BFD8EB" w14:textId="77777777" w:rsidR="00CE6E57" w:rsidRDefault="00000000">
      <w:pPr>
        <w:pStyle w:val="FirstParagraph"/>
      </w:pPr>
      <w:r>
        <w:t xml:space="preserve">If the CA asserts compliance with these Baseline Requirements, all certificates that it issues MUST comply with one of the following certificate profiles, which incorporate, and are derived from </w:t>
      </w:r>
      <w:hyperlink r:id="rId46">
        <w:r w:rsidR="00CE6E57">
          <w:rPr>
            <w:rStyle w:val="Hyperlink"/>
          </w:rPr>
          <w:t>RFC 5280</w:t>
        </w:r>
      </w:hyperlink>
      <w:r>
        <w:t xml:space="preserve">. Except as explicitly noted, all normative requirements imposed by RFC 5280 shall apply, in addition to the normative requirements imposed by this document. CAs SHOULD examine </w:t>
      </w:r>
      <w:hyperlink r:id="rId47" w:anchor="appendix-B">
        <w:r w:rsidR="00CE6E57">
          <w:rPr>
            <w:rStyle w:val="Hyperlink"/>
          </w:rPr>
          <w:t>RFC 5280, Appendix B</w:t>
        </w:r>
      </w:hyperlink>
      <w:r>
        <w:t xml:space="preserve"> for further issues to be aware of.</w:t>
      </w:r>
    </w:p>
    <w:p w14:paraId="1FF17189" w14:textId="77777777" w:rsidR="00CE6E57" w:rsidRDefault="00000000">
      <w:pPr>
        <w:pStyle w:val="Compact"/>
        <w:numPr>
          <w:ilvl w:val="0"/>
          <w:numId w:val="85"/>
        </w:numPr>
      </w:pPr>
      <w:r>
        <w:t>CA Certificates</w:t>
      </w:r>
    </w:p>
    <w:p w14:paraId="0C9D5729" w14:textId="77777777" w:rsidR="00CE6E57" w:rsidRDefault="00CE6E57">
      <w:pPr>
        <w:pStyle w:val="Compact"/>
        <w:numPr>
          <w:ilvl w:val="1"/>
          <w:numId w:val="86"/>
        </w:numPr>
      </w:pPr>
      <w:hyperlink w:anchor="Xdacc159fcd91102443e9f7b27387435a3784564">
        <w:r>
          <w:rPr>
            <w:rStyle w:val="Hyperlink"/>
          </w:rPr>
          <w:t>Section 7.1.2.1 - Root CA Certificate Profile</w:t>
        </w:r>
      </w:hyperlink>
    </w:p>
    <w:p w14:paraId="0B2570D4" w14:textId="77777777" w:rsidR="00CE6E57" w:rsidRDefault="00000000">
      <w:pPr>
        <w:pStyle w:val="Compact"/>
        <w:numPr>
          <w:ilvl w:val="1"/>
          <w:numId w:val="86"/>
        </w:numPr>
      </w:pPr>
      <w:r>
        <w:t>Subordinate CA Certificates</w:t>
      </w:r>
    </w:p>
    <w:p w14:paraId="36661995" w14:textId="77777777" w:rsidR="00CE6E57" w:rsidRDefault="00000000">
      <w:pPr>
        <w:pStyle w:val="Compact"/>
        <w:numPr>
          <w:ilvl w:val="2"/>
          <w:numId w:val="87"/>
        </w:numPr>
      </w:pPr>
      <w:r>
        <w:t>Cross Certificates</w:t>
      </w:r>
    </w:p>
    <w:p w14:paraId="05F0352F" w14:textId="77777777" w:rsidR="00CE6E57" w:rsidRDefault="00CE6E57">
      <w:pPr>
        <w:pStyle w:val="Compact"/>
        <w:numPr>
          <w:ilvl w:val="3"/>
          <w:numId w:val="88"/>
        </w:numPr>
      </w:pPr>
      <w:hyperlink w:anchor="Xb746bb0b8a47d793259530ec7ac4ab811a8eaa8">
        <w:r>
          <w:rPr>
            <w:rStyle w:val="Hyperlink"/>
          </w:rPr>
          <w:t>Section 7.1.2.2 - Cross-Certified Subordinate CA Certificate Profile</w:t>
        </w:r>
      </w:hyperlink>
    </w:p>
    <w:p w14:paraId="6B350D8F" w14:textId="77777777" w:rsidR="00CE6E57" w:rsidRDefault="00000000">
      <w:pPr>
        <w:pStyle w:val="Compact"/>
        <w:numPr>
          <w:ilvl w:val="2"/>
          <w:numId w:val="87"/>
        </w:numPr>
      </w:pPr>
      <w:r>
        <w:t>Technically Constrained CA Certificates</w:t>
      </w:r>
    </w:p>
    <w:p w14:paraId="6D561DB5" w14:textId="77777777" w:rsidR="00CE6E57" w:rsidRDefault="00CE6E57">
      <w:pPr>
        <w:pStyle w:val="Compact"/>
        <w:numPr>
          <w:ilvl w:val="3"/>
          <w:numId w:val="89"/>
        </w:numPr>
      </w:pPr>
      <w:hyperlink w:anchor="Xc8c3c1d12acd9ae15bdba27bfb5e6b3c36dbeba">
        <w:r>
          <w:rPr>
            <w:rStyle w:val="Hyperlink"/>
          </w:rPr>
          <w:t>Section 7.1.2.3 - Technically-Constrained Non-TLS Subordinate CA Certificate Profile</w:t>
        </w:r>
      </w:hyperlink>
    </w:p>
    <w:p w14:paraId="1BBEA536" w14:textId="77777777" w:rsidR="00CE6E57" w:rsidRDefault="00CE6E57">
      <w:pPr>
        <w:pStyle w:val="Compact"/>
        <w:numPr>
          <w:ilvl w:val="3"/>
          <w:numId w:val="89"/>
        </w:numPr>
      </w:pPr>
      <w:hyperlink w:anchor="X3a11ccc0762fa70b64286ca02bf471eb0cdabb5">
        <w:r>
          <w:rPr>
            <w:rStyle w:val="Hyperlink"/>
          </w:rPr>
          <w:t>Section 7.1.2.4 - Technically-Constrained Precertificate Signing CA Certificate Profile</w:t>
        </w:r>
      </w:hyperlink>
    </w:p>
    <w:p w14:paraId="7BD4D737" w14:textId="77777777" w:rsidR="00CE6E57" w:rsidRDefault="00CE6E57">
      <w:pPr>
        <w:pStyle w:val="Compact"/>
        <w:numPr>
          <w:ilvl w:val="3"/>
          <w:numId w:val="89"/>
        </w:numPr>
      </w:pPr>
      <w:hyperlink w:anchor="X4b34e41df5400863ce43607cf7e9c043f309c45">
        <w:r>
          <w:rPr>
            <w:rStyle w:val="Hyperlink"/>
          </w:rPr>
          <w:t>Section 7.1.2.5 - Technically-Constrained TLS Subordinate CA Certificate Profile</w:t>
        </w:r>
      </w:hyperlink>
    </w:p>
    <w:p w14:paraId="2F514793" w14:textId="77777777" w:rsidR="00CE6E57" w:rsidRDefault="00CE6E57">
      <w:pPr>
        <w:pStyle w:val="Compact"/>
        <w:numPr>
          <w:ilvl w:val="2"/>
          <w:numId w:val="87"/>
        </w:numPr>
      </w:pPr>
      <w:hyperlink w:anchor="X99197482bfd77aca3a2b561b19fa1ecfd02e70d">
        <w:r>
          <w:rPr>
            <w:rStyle w:val="Hyperlink"/>
          </w:rPr>
          <w:t>Section 7.1.2.6 - TLS Subordinate CA Certificate Profile</w:t>
        </w:r>
      </w:hyperlink>
    </w:p>
    <w:p w14:paraId="5C33B023" w14:textId="77777777" w:rsidR="00CE6E57" w:rsidRDefault="00CE6E57">
      <w:pPr>
        <w:pStyle w:val="Compact"/>
        <w:numPr>
          <w:ilvl w:val="0"/>
          <w:numId w:val="85"/>
        </w:numPr>
      </w:pPr>
      <w:hyperlink w:anchor="Xcda3b49a670e03c0ddaee43338cd2bee31b9631">
        <w:r>
          <w:rPr>
            <w:rStyle w:val="Hyperlink"/>
          </w:rPr>
          <w:t>Section 7.1.2.7 - Subscriber (End-Entity) Certificate Profile</w:t>
        </w:r>
      </w:hyperlink>
    </w:p>
    <w:p w14:paraId="45F91178" w14:textId="77777777" w:rsidR="00CE6E57" w:rsidRDefault="00CE6E57">
      <w:pPr>
        <w:pStyle w:val="Compact"/>
        <w:numPr>
          <w:ilvl w:val="0"/>
          <w:numId w:val="85"/>
        </w:numPr>
      </w:pPr>
      <w:hyperlink w:anchor="X9abe9cbfc0842599f0ee8c86e16112f68ee99ce">
        <w:r>
          <w:rPr>
            <w:rStyle w:val="Hyperlink"/>
          </w:rPr>
          <w:t>Section 7.1.2.8 - OCSP Responder Certificate Profile</w:t>
        </w:r>
      </w:hyperlink>
    </w:p>
    <w:p w14:paraId="7F2011DD" w14:textId="77777777" w:rsidR="00CE6E57" w:rsidRDefault="00CE6E57">
      <w:pPr>
        <w:pStyle w:val="Compact"/>
        <w:numPr>
          <w:ilvl w:val="0"/>
          <w:numId w:val="85"/>
        </w:numPr>
      </w:pPr>
      <w:hyperlink w:anchor="Xcb2d3f29b52e459935bf97d91c89d922117914a">
        <w:r>
          <w:rPr>
            <w:rStyle w:val="Hyperlink"/>
          </w:rPr>
          <w:t>Section 7.1.2.9 - Precertificate Profile</w:t>
        </w:r>
      </w:hyperlink>
    </w:p>
    <w:p w14:paraId="0C5A535C" w14:textId="77777777" w:rsidR="00CE6E57" w:rsidRDefault="00000000">
      <w:pPr>
        <w:pStyle w:val="Heading4"/>
      </w:pPr>
      <w:bookmarkStart w:id="675" w:name="Xdacc159fcd91102443e9f7b27387435a3784564"/>
      <w:r>
        <w:lastRenderedPageBreak/>
        <w:t>7.1.2.1 Root CA Certificate Profile</w:t>
      </w:r>
    </w:p>
    <w:tbl>
      <w:tblPr>
        <w:tblStyle w:val="Table"/>
        <w:tblW w:w="5000" w:type="pct"/>
        <w:tblLayout w:type="fixed"/>
        <w:tblLook w:val="0020" w:firstRow="1" w:lastRow="0" w:firstColumn="0" w:lastColumn="0" w:noHBand="0" w:noVBand="0"/>
      </w:tblPr>
      <w:tblGrid>
        <w:gridCol w:w="3744"/>
        <w:gridCol w:w="5616"/>
      </w:tblGrid>
      <w:tr w:rsidR="00CE6E57" w14:paraId="0D3E4256" w14:textId="77777777">
        <w:trPr>
          <w:tblHeader/>
        </w:trPr>
        <w:tc>
          <w:tcPr>
            <w:tcW w:w="3168" w:type="dxa"/>
          </w:tcPr>
          <w:p w14:paraId="003C9E82" w14:textId="77777777" w:rsidR="00CE6E57" w:rsidRDefault="00000000">
            <w:pPr>
              <w:pStyle w:val="Compact"/>
            </w:pPr>
            <w:r>
              <w:rPr>
                <w:b/>
                <w:bCs/>
              </w:rPr>
              <w:t>Field</w:t>
            </w:r>
          </w:p>
        </w:tc>
        <w:tc>
          <w:tcPr>
            <w:tcW w:w="4752" w:type="dxa"/>
          </w:tcPr>
          <w:p w14:paraId="3099898A" w14:textId="77777777" w:rsidR="00CE6E57" w:rsidRDefault="00000000">
            <w:pPr>
              <w:pStyle w:val="Compact"/>
            </w:pPr>
            <w:r>
              <w:rPr>
                <w:b/>
                <w:bCs/>
              </w:rPr>
              <w:t>Description</w:t>
            </w:r>
          </w:p>
        </w:tc>
      </w:tr>
      <w:tr w:rsidR="00CE6E57" w14:paraId="423D32AE" w14:textId="77777777">
        <w:tc>
          <w:tcPr>
            <w:tcW w:w="3168" w:type="dxa"/>
          </w:tcPr>
          <w:p w14:paraId="28839EE2" w14:textId="77777777" w:rsidR="00CE6E57" w:rsidRDefault="00000000">
            <w:pPr>
              <w:pStyle w:val="Compact"/>
            </w:pPr>
            <w:r>
              <w:rPr>
                <w:rStyle w:val="VerbatimChar"/>
              </w:rPr>
              <w:t>tbsCertificate</w:t>
            </w:r>
          </w:p>
        </w:tc>
        <w:tc>
          <w:tcPr>
            <w:tcW w:w="4752" w:type="dxa"/>
          </w:tcPr>
          <w:p w14:paraId="5C72FC12" w14:textId="77777777" w:rsidR="00CE6E57" w:rsidRDefault="00CE6E57">
            <w:pPr>
              <w:pStyle w:val="Compact"/>
            </w:pPr>
          </w:p>
        </w:tc>
      </w:tr>
      <w:tr w:rsidR="00CE6E57" w14:paraId="05FF74AB" w14:textId="77777777">
        <w:tc>
          <w:tcPr>
            <w:tcW w:w="3168" w:type="dxa"/>
          </w:tcPr>
          <w:p w14:paraId="40CE0584" w14:textId="77777777" w:rsidR="00CE6E57" w:rsidRDefault="00000000">
            <w:pPr>
              <w:pStyle w:val="Compact"/>
            </w:pPr>
            <w:r>
              <w:t>    </w:t>
            </w:r>
            <w:r>
              <w:rPr>
                <w:rStyle w:val="VerbatimChar"/>
              </w:rPr>
              <w:t>version</w:t>
            </w:r>
          </w:p>
        </w:tc>
        <w:tc>
          <w:tcPr>
            <w:tcW w:w="4752" w:type="dxa"/>
          </w:tcPr>
          <w:p w14:paraId="3AB67DA8" w14:textId="77777777" w:rsidR="00CE6E57" w:rsidRDefault="00000000">
            <w:pPr>
              <w:pStyle w:val="Compact"/>
            </w:pPr>
            <w:r>
              <w:t>MUST be v3(2)</w:t>
            </w:r>
          </w:p>
        </w:tc>
      </w:tr>
      <w:tr w:rsidR="00CE6E57" w14:paraId="7F71AFEE" w14:textId="77777777">
        <w:tc>
          <w:tcPr>
            <w:tcW w:w="3168" w:type="dxa"/>
          </w:tcPr>
          <w:p w14:paraId="342B8768" w14:textId="77777777" w:rsidR="00CE6E57" w:rsidRDefault="00000000">
            <w:pPr>
              <w:pStyle w:val="Compact"/>
            </w:pPr>
            <w:r>
              <w:t>    </w:t>
            </w:r>
            <w:r>
              <w:rPr>
                <w:rStyle w:val="VerbatimChar"/>
              </w:rPr>
              <w:t>serialNumber</w:t>
            </w:r>
          </w:p>
        </w:tc>
        <w:tc>
          <w:tcPr>
            <w:tcW w:w="4752" w:type="dxa"/>
          </w:tcPr>
          <w:p w14:paraId="04F67EF8" w14:textId="77777777" w:rsidR="00CE6E57" w:rsidRDefault="00000000">
            <w:pPr>
              <w:pStyle w:val="Compact"/>
            </w:pPr>
            <w:r>
              <w:t>MUST be a non-sequential number greater than zero (0) and less than 2¹⁵⁹ containing at least 64 bits of output from a CSPRNG.</w:t>
            </w:r>
          </w:p>
        </w:tc>
      </w:tr>
      <w:tr w:rsidR="00CE6E57" w14:paraId="64B80EC7" w14:textId="77777777">
        <w:tc>
          <w:tcPr>
            <w:tcW w:w="3168" w:type="dxa"/>
          </w:tcPr>
          <w:p w14:paraId="4777345F" w14:textId="77777777" w:rsidR="00CE6E57" w:rsidRDefault="00000000">
            <w:pPr>
              <w:pStyle w:val="Compact"/>
            </w:pPr>
            <w:r>
              <w:t>    </w:t>
            </w:r>
            <w:r>
              <w:rPr>
                <w:rStyle w:val="VerbatimChar"/>
              </w:rPr>
              <w:t>signature</w:t>
            </w:r>
          </w:p>
        </w:tc>
        <w:tc>
          <w:tcPr>
            <w:tcW w:w="4752" w:type="dxa"/>
          </w:tcPr>
          <w:p w14:paraId="4321048B"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20AD525C" w14:textId="77777777">
        <w:tc>
          <w:tcPr>
            <w:tcW w:w="3168" w:type="dxa"/>
          </w:tcPr>
          <w:p w14:paraId="041BD0AC" w14:textId="77777777" w:rsidR="00CE6E57" w:rsidRDefault="00000000">
            <w:pPr>
              <w:pStyle w:val="Compact"/>
            </w:pPr>
            <w:r>
              <w:t>    </w:t>
            </w:r>
            <w:r>
              <w:rPr>
                <w:rStyle w:val="VerbatimChar"/>
              </w:rPr>
              <w:t>issuer</w:t>
            </w:r>
          </w:p>
        </w:tc>
        <w:tc>
          <w:tcPr>
            <w:tcW w:w="4752" w:type="dxa"/>
          </w:tcPr>
          <w:p w14:paraId="3A210AEF" w14:textId="77777777" w:rsidR="00CE6E57" w:rsidRDefault="00000000">
            <w:pPr>
              <w:pStyle w:val="Compact"/>
            </w:pPr>
            <w:r>
              <w:t xml:space="preserve">Encoded value MUST be byte-for-byte identical to the encoded </w:t>
            </w:r>
            <w:r>
              <w:rPr>
                <w:rStyle w:val="VerbatimChar"/>
              </w:rPr>
              <w:t>subject</w:t>
            </w:r>
          </w:p>
        </w:tc>
      </w:tr>
      <w:tr w:rsidR="00CE6E57" w14:paraId="003A5A56" w14:textId="77777777">
        <w:tc>
          <w:tcPr>
            <w:tcW w:w="3168" w:type="dxa"/>
          </w:tcPr>
          <w:p w14:paraId="343D5D9A" w14:textId="77777777" w:rsidR="00CE6E57" w:rsidRDefault="00000000">
            <w:pPr>
              <w:pStyle w:val="Compact"/>
            </w:pPr>
            <w:r>
              <w:t>    </w:t>
            </w:r>
            <w:r>
              <w:rPr>
                <w:rStyle w:val="VerbatimChar"/>
              </w:rPr>
              <w:t>validity</w:t>
            </w:r>
          </w:p>
        </w:tc>
        <w:tc>
          <w:tcPr>
            <w:tcW w:w="4752" w:type="dxa"/>
          </w:tcPr>
          <w:p w14:paraId="313CB00B" w14:textId="77777777" w:rsidR="00CE6E57" w:rsidRDefault="00000000">
            <w:pPr>
              <w:pStyle w:val="Compact"/>
            </w:pPr>
            <w:r>
              <w:t xml:space="preserve">See </w:t>
            </w:r>
            <w:hyperlink w:anchor="X9a86ad3d05124fa74c0df27bd4cb5bbd27f86dd">
              <w:r w:rsidR="00CE6E57">
                <w:rPr>
                  <w:rStyle w:val="Hyperlink"/>
                </w:rPr>
                <w:t>Section 7.1.2.1.1</w:t>
              </w:r>
            </w:hyperlink>
          </w:p>
        </w:tc>
      </w:tr>
      <w:tr w:rsidR="00CE6E57" w14:paraId="0184BEFA" w14:textId="77777777">
        <w:tc>
          <w:tcPr>
            <w:tcW w:w="3168" w:type="dxa"/>
          </w:tcPr>
          <w:p w14:paraId="59A83B88" w14:textId="77777777" w:rsidR="00CE6E57" w:rsidRDefault="00000000">
            <w:pPr>
              <w:pStyle w:val="Compact"/>
            </w:pPr>
            <w:r>
              <w:t>    </w:t>
            </w:r>
            <w:r>
              <w:rPr>
                <w:rStyle w:val="VerbatimChar"/>
              </w:rPr>
              <w:t>subject</w:t>
            </w:r>
          </w:p>
        </w:tc>
        <w:tc>
          <w:tcPr>
            <w:tcW w:w="4752" w:type="dxa"/>
          </w:tcPr>
          <w:p w14:paraId="2600A348" w14:textId="77777777" w:rsidR="00CE6E57" w:rsidRDefault="00000000">
            <w:pPr>
              <w:pStyle w:val="Compact"/>
            </w:pPr>
            <w:r>
              <w:t xml:space="preserve">See </w:t>
            </w:r>
            <w:hyperlink w:anchor="Xe94bc0eb578fb96d7e069281d0f5466ed610861">
              <w:r w:rsidR="00CE6E57">
                <w:rPr>
                  <w:rStyle w:val="Hyperlink"/>
                </w:rPr>
                <w:t>Section 7.1.2.10.2</w:t>
              </w:r>
            </w:hyperlink>
          </w:p>
        </w:tc>
      </w:tr>
      <w:tr w:rsidR="00CE6E57" w14:paraId="4B8C9A36" w14:textId="77777777">
        <w:tc>
          <w:tcPr>
            <w:tcW w:w="3168" w:type="dxa"/>
          </w:tcPr>
          <w:p w14:paraId="5C9F2AAD" w14:textId="77777777" w:rsidR="00CE6E57" w:rsidRDefault="00000000">
            <w:pPr>
              <w:pStyle w:val="Compact"/>
            </w:pPr>
            <w:r>
              <w:t>    </w:t>
            </w:r>
            <w:r>
              <w:rPr>
                <w:rStyle w:val="VerbatimChar"/>
              </w:rPr>
              <w:t>subjectPublicKeyInfo</w:t>
            </w:r>
          </w:p>
        </w:tc>
        <w:tc>
          <w:tcPr>
            <w:tcW w:w="4752" w:type="dxa"/>
          </w:tcPr>
          <w:p w14:paraId="61350EFB" w14:textId="77777777" w:rsidR="00CE6E57" w:rsidRDefault="00000000">
            <w:pPr>
              <w:pStyle w:val="Compact"/>
            </w:pPr>
            <w:r>
              <w:t xml:space="preserve">See </w:t>
            </w:r>
            <w:hyperlink w:anchor="X789f64d56178ba8203f2f1417983d0672f61285">
              <w:r w:rsidR="00CE6E57">
                <w:rPr>
                  <w:rStyle w:val="Hyperlink"/>
                </w:rPr>
                <w:t>Section 7.1.3.1</w:t>
              </w:r>
            </w:hyperlink>
          </w:p>
        </w:tc>
      </w:tr>
      <w:tr w:rsidR="00CE6E57" w14:paraId="6681D07A" w14:textId="77777777">
        <w:tc>
          <w:tcPr>
            <w:tcW w:w="3168" w:type="dxa"/>
          </w:tcPr>
          <w:p w14:paraId="6C04DA16" w14:textId="77777777" w:rsidR="00CE6E57" w:rsidRDefault="00000000">
            <w:pPr>
              <w:pStyle w:val="Compact"/>
            </w:pPr>
            <w:r>
              <w:t>    </w:t>
            </w:r>
            <w:r>
              <w:rPr>
                <w:rStyle w:val="VerbatimChar"/>
              </w:rPr>
              <w:t>issuerUniqueID</w:t>
            </w:r>
          </w:p>
        </w:tc>
        <w:tc>
          <w:tcPr>
            <w:tcW w:w="4752" w:type="dxa"/>
          </w:tcPr>
          <w:p w14:paraId="112F8158" w14:textId="77777777" w:rsidR="00CE6E57" w:rsidRDefault="00000000">
            <w:pPr>
              <w:pStyle w:val="Compact"/>
            </w:pPr>
            <w:r>
              <w:t>MUST NOT be present</w:t>
            </w:r>
          </w:p>
        </w:tc>
      </w:tr>
      <w:tr w:rsidR="00CE6E57" w14:paraId="6CD01937" w14:textId="77777777">
        <w:tc>
          <w:tcPr>
            <w:tcW w:w="3168" w:type="dxa"/>
          </w:tcPr>
          <w:p w14:paraId="1D27CB6A" w14:textId="77777777" w:rsidR="00CE6E57" w:rsidRDefault="00000000">
            <w:pPr>
              <w:pStyle w:val="Compact"/>
            </w:pPr>
            <w:r>
              <w:t>    </w:t>
            </w:r>
            <w:r>
              <w:rPr>
                <w:rStyle w:val="VerbatimChar"/>
              </w:rPr>
              <w:t>subjectUniqueID</w:t>
            </w:r>
          </w:p>
        </w:tc>
        <w:tc>
          <w:tcPr>
            <w:tcW w:w="4752" w:type="dxa"/>
          </w:tcPr>
          <w:p w14:paraId="1AB354FC" w14:textId="77777777" w:rsidR="00CE6E57" w:rsidRDefault="00000000">
            <w:pPr>
              <w:pStyle w:val="Compact"/>
            </w:pPr>
            <w:r>
              <w:t>MUST NOT be present</w:t>
            </w:r>
          </w:p>
        </w:tc>
      </w:tr>
      <w:tr w:rsidR="00CE6E57" w14:paraId="5170F44D" w14:textId="77777777">
        <w:tc>
          <w:tcPr>
            <w:tcW w:w="3168" w:type="dxa"/>
          </w:tcPr>
          <w:p w14:paraId="066452BD" w14:textId="77777777" w:rsidR="00CE6E57" w:rsidRDefault="00000000">
            <w:pPr>
              <w:pStyle w:val="Compact"/>
            </w:pPr>
            <w:r>
              <w:t>    </w:t>
            </w:r>
            <w:r>
              <w:rPr>
                <w:rStyle w:val="VerbatimChar"/>
              </w:rPr>
              <w:t>extensions</w:t>
            </w:r>
          </w:p>
        </w:tc>
        <w:tc>
          <w:tcPr>
            <w:tcW w:w="4752" w:type="dxa"/>
          </w:tcPr>
          <w:p w14:paraId="51C6C499" w14:textId="77777777" w:rsidR="00CE6E57" w:rsidRDefault="00000000">
            <w:pPr>
              <w:pStyle w:val="Compact"/>
            </w:pPr>
            <w:r>
              <w:t xml:space="preserve">See </w:t>
            </w:r>
            <w:hyperlink w:anchor="X0c65e278351f4ff323416580fc052d6b3dd26fc">
              <w:r w:rsidR="00CE6E57">
                <w:rPr>
                  <w:rStyle w:val="Hyperlink"/>
                </w:rPr>
                <w:t>Section 7.1.2.1.2</w:t>
              </w:r>
            </w:hyperlink>
          </w:p>
        </w:tc>
      </w:tr>
      <w:tr w:rsidR="00CE6E57" w14:paraId="4280C199" w14:textId="77777777">
        <w:tc>
          <w:tcPr>
            <w:tcW w:w="3168" w:type="dxa"/>
          </w:tcPr>
          <w:p w14:paraId="75591C30" w14:textId="77777777" w:rsidR="00CE6E57" w:rsidRDefault="00000000">
            <w:pPr>
              <w:pStyle w:val="Compact"/>
            </w:pPr>
            <w:r>
              <w:rPr>
                <w:rStyle w:val="VerbatimChar"/>
              </w:rPr>
              <w:t>signatureAlgorithm</w:t>
            </w:r>
          </w:p>
        </w:tc>
        <w:tc>
          <w:tcPr>
            <w:tcW w:w="4752" w:type="dxa"/>
          </w:tcPr>
          <w:p w14:paraId="769B650E"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636B116A" w14:textId="77777777">
        <w:tc>
          <w:tcPr>
            <w:tcW w:w="3168" w:type="dxa"/>
          </w:tcPr>
          <w:p w14:paraId="608FD9A1" w14:textId="77777777" w:rsidR="00CE6E57" w:rsidRDefault="00000000">
            <w:pPr>
              <w:pStyle w:val="Compact"/>
            </w:pPr>
            <w:r>
              <w:rPr>
                <w:rStyle w:val="VerbatimChar"/>
              </w:rPr>
              <w:t>signature</w:t>
            </w:r>
          </w:p>
        </w:tc>
        <w:tc>
          <w:tcPr>
            <w:tcW w:w="4752" w:type="dxa"/>
          </w:tcPr>
          <w:p w14:paraId="099CE788" w14:textId="77777777" w:rsidR="00CE6E57" w:rsidRDefault="00CE6E57">
            <w:pPr>
              <w:pStyle w:val="Compact"/>
            </w:pPr>
          </w:p>
        </w:tc>
      </w:tr>
    </w:tbl>
    <w:p w14:paraId="1D87F483" w14:textId="77777777" w:rsidR="00CE6E57" w:rsidRDefault="00000000">
      <w:pPr>
        <w:pStyle w:val="Heading5"/>
      </w:pPr>
      <w:bookmarkStart w:id="676" w:name="X9a86ad3d05124fa74c0df27bd4cb5bbd27f86dd"/>
      <w:r>
        <w:t>7.1.2.1.1 Root CA Validity</w:t>
      </w:r>
    </w:p>
    <w:tbl>
      <w:tblPr>
        <w:tblStyle w:val="Table"/>
        <w:tblW w:w="5000" w:type="pct"/>
        <w:tblLayout w:type="fixed"/>
        <w:tblLook w:val="0020" w:firstRow="1" w:lastRow="0" w:firstColumn="0" w:lastColumn="0" w:noHBand="0" w:noVBand="0"/>
      </w:tblPr>
      <w:tblGrid>
        <w:gridCol w:w="1872"/>
        <w:gridCol w:w="3744"/>
        <w:gridCol w:w="3744"/>
      </w:tblGrid>
      <w:tr w:rsidR="00CE6E57" w14:paraId="7669F956" w14:textId="77777777">
        <w:trPr>
          <w:tblHeader/>
        </w:trPr>
        <w:tc>
          <w:tcPr>
            <w:tcW w:w="1584" w:type="dxa"/>
          </w:tcPr>
          <w:p w14:paraId="03BC19BD" w14:textId="77777777" w:rsidR="00CE6E57" w:rsidRDefault="00000000">
            <w:pPr>
              <w:pStyle w:val="Compact"/>
            </w:pPr>
            <w:r>
              <w:rPr>
                <w:b/>
                <w:bCs/>
              </w:rPr>
              <w:t>Field</w:t>
            </w:r>
          </w:p>
        </w:tc>
        <w:tc>
          <w:tcPr>
            <w:tcW w:w="3168" w:type="dxa"/>
          </w:tcPr>
          <w:p w14:paraId="62341A76" w14:textId="77777777" w:rsidR="00CE6E57" w:rsidRDefault="00000000">
            <w:pPr>
              <w:pStyle w:val="Compact"/>
            </w:pPr>
            <w:r>
              <w:rPr>
                <w:b/>
                <w:bCs/>
              </w:rPr>
              <w:t>Minimum</w:t>
            </w:r>
          </w:p>
        </w:tc>
        <w:tc>
          <w:tcPr>
            <w:tcW w:w="3168" w:type="dxa"/>
          </w:tcPr>
          <w:p w14:paraId="03E8008E" w14:textId="77777777" w:rsidR="00CE6E57" w:rsidRDefault="00000000">
            <w:pPr>
              <w:pStyle w:val="Compact"/>
            </w:pPr>
            <w:r>
              <w:rPr>
                <w:b/>
                <w:bCs/>
              </w:rPr>
              <w:t>Maximum</w:t>
            </w:r>
          </w:p>
        </w:tc>
      </w:tr>
      <w:tr w:rsidR="00CE6E57" w14:paraId="30B0C72A" w14:textId="77777777">
        <w:tc>
          <w:tcPr>
            <w:tcW w:w="1584" w:type="dxa"/>
          </w:tcPr>
          <w:p w14:paraId="5A8F4975" w14:textId="77777777" w:rsidR="00CE6E57" w:rsidRDefault="00000000">
            <w:pPr>
              <w:pStyle w:val="Compact"/>
            </w:pPr>
            <w:r>
              <w:rPr>
                <w:rStyle w:val="VerbatimChar"/>
              </w:rPr>
              <w:t>notBefore</w:t>
            </w:r>
          </w:p>
        </w:tc>
        <w:tc>
          <w:tcPr>
            <w:tcW w:w="3168" w:type="dxa"/>
          </w:tcPr>
          <w:p w14:paraId="4601F907" w14:textId="77777777" w:rsidR="00CE6E57" w:rsidRDefault="00000000">
            <w:pPr>
              <w:pStyle w:val="Compact"/>
            </w:pPr>
            <w:r>
              <w:t>One day prior to the time of signing</w:t>
            </w:r>
          </w:p>
        </w:tc>
        <w:tc>
          <w:tcPr>
            <w:tcW w:w="3168" w:type="dxa"/>
          </w:tcPr>
          <w:p w14:paraId="54BB4E1E" w14:textId="77777777" w:rsidR="00CE6E57" w:rsidRDefault="00000000">
            <w:pPr>
              <w:pStyle w:val="Compact"/>
            </w:pPr>
            <w:r>
              <w:t>The time of signing</w:t>
            </w:r>
          </w:p>
        </w:tc>
      </w:tr>
      <w:tr w:rsidR="00CE6E57" w14:paraId="55D34471" w14:textId="77777777">
        <w:tc>
          <w:tcPr>
            <w:tcW w:w="1584" w:type="dxa"/>
          </w:tcPr>
          <w:p w14:paraId="08D5702D" w14:textId="77777777" w:rsidR="00CE6E57" w:rsidRDefault="00000000">
            <w:pPr>
              <w:pStyle w:val="Compact"/>
            </w:pPr>
            <w:r>
              <w:rPr>
                <w:rStyle w:val="VerbatimChar"/>
              </w:rPr>
              <w:t>notAfter</w:t>
            </w:r>
          </w:p>
        </w:tc>
        <w:tc>
          <w:tcPr>
            <w:tcW w:w="3168" w:type="dxa"/>
          </w:tcPr>
          <w:p w14:paraId="7F3D209F" w14:textId="77777777" w:rsidR="00CE6E57" w:rsidRDefault="00000000">
            <w:pPr>
              <w:pStyle w:val="Compact"/>
            </w:pPr>
            <w:r>
              <w:t>2922 days (approx. 8 years)</w:t>
            </w:r>
          </w:p>
        </w:tc>
        <w:tc>
          <w:tcPr>
            <w:tcW w:w="3168" w:type="dxa"/>
          </w:tcPr>
          <w:p w14:paraId="67196F64" w14:textId="77777777" w:rsidR="00CE6E57" w:rsidRDefault="00000000">
            <w:pPr>
              <w:pStyle w:val="Compact"/>
            </w:pPr>
            <w:r>
              <w:t>9132 days (approx. 25 years)</w:t>
            </w:r>
          </w:p>
        </w:tc>
      </w:tr>
    </w:tbl>
    <w:p w14:paraId="24F57938" w14:textId="77777777" w:rsidR="00CE6E57" w:rsidRDefault="00000000">
      <w:pPr>
        <w:pStyle w:val="BodyText"/>
      </w:pPr>
      <w:r>
        <w:rPr>
          <w:b/>
          <w:bCs/>
        </w:rPr>
        <w:t>Note</w:t>
      </w:r>
      <w:r>
        <w:t xml:space="preserve">: This restriction applies even in the event of generating a new Root CA Certificate for an existing </w:t>
      </w:r>
      <w:r>
        <w:rPr>
          <w:rStyle w:val="VerbatimChar"/>
        </w:rPr>
        <w:t>subject</w:t>
      </w:r>
      <w:r>
        <w:t xml:space="preserve"> and </w:t>
      </w:r>
      <w:r>
        <w:rPr>
          <w:rStyle w:val="VerbatimChar"/>
        </w:rPr>
        <w:t>subjectPublicKeyInfo</w:t>
      </w:r>
      <w:r>
        <w:t xml:space="preserve"> (e.g. reissuance). The new CA Certificate MUST conform to these rules.</w:t>
      </w:r>
    </w:p>
    <w:p w14:paraId="78382ED5" w14:textId="77777777" w:rsidR="00CE6E57" w:rsidRDefault="00000000">
      <w:pPr>
        <w:pStyle w:val="Heading5"/>
      </w:pPr>
      <w:bookmarkStart w:id="677" w:name="X0c65e278351f4ff323416580fc052d6b3dd26fc"/>
      <w:bookmarkEnd w:id="676"/>
      <w:r>
        <w:t>7.1.2.1.2 Root CA Extensions</w:t>
      </w:r>
    </w:p>
    <w:tbl>
      <w:tblPr>
        <w:tblStyle w:val="Table"/>
        <w:tblW w:w="5000" w:type="pct"/>
        <w:tblLayout w:type="fixed"/>
        <w:tblLook w:val="0020" w:firstRow="1" w:lastRow="0" w:firstColumn="0" w:lastColumn="0" w:noHBand="0" w:noVBand="0"/>
      </w:tblPr>
      <w:tblGrid>
        <w:gridCol w:w="3744"/>
        <w:gridCol w:w="1872"/>
        <w:gridCol w:w="936"/>
        <w:gridCol w:w="2808"/>
      </w:tblGrid>
      <w:tr w:rsidR="00CE6E57" w14:paraId="40C0B2F1" w14:textId="77777777">
        <w:trPr>
          <w:tblHeader/>
        </w:trPr>
        <w:tc>
          <w:tcPr>
            <w:tcW w:w="3168" w:type="dxa"/>
          </w:tcPr>
          <w:p w14:paraId="1E69AB40" w14:textId="77777777" w:rsidR="00CE6E57" w:rsidRDefault="00000000">
            <w:pPr>
              <w:pStyle w:val="Compact"/>
            </w:pPr>
            <w:r>
              <w:rPr>
                <w:b/>
                <w:bCs/>
              </w:rPr>
              <w:t>Extension</w:t>
            </w:r>
          </w:p>
        </w:tc>
        <w:tc>
          <w:tcPr>
            <w:tcW w:w="1584" w:type="dxa"/>
          </w:tcPr>
          <w:p w14:paraId="56DB721E" w14:textId="77777777" w:rsidR="00CE6E57" w:rsidRDefault="00000000">
            <w:pPr>
              <w:pStyle w:val="Compact"/>
            </w:pPr>
            <w:r>
              <w:rPr>
                <w:b/>
                <w:bCs/>
              </w:rPr>
              <w:t>Presence</w:t>
            </w:r>
          </w:p>
        </w:tc>
        <w:tc>
          <w:tcPr>
            <w:tcW w:w="792" w:type="dxa"/>
          </w:tcPr>
          <w:p w14:paraId="3BB5C7C2" w14:textId="77777777" w:rsidR="00CE6E57" w:rsidRDefault="00000000">
            <w:pPr>
              <w:pStyle w:val="Compact"/>
            </w:pPr>
            <w:r>
              <w:rPr>
                <w:b/>
                <w:bCs/>
              </w:rPr>
              <w:t>Critical</w:t>
            </w:r>
          </w:p>
        </w:tc>
        <w:tc>
          <w:tcPr>
            <w:tcW w:w="2376" w:type="dxa"/>
          </w:tcPr>
          <w:p w14:paraId="47BD35AB" w14:textId="77777777" w:rsidR="00CE6E57" w:rsidRDefault="00000000">
            <w:pPr>
              <w:pStyle w:val="Compact"/>
            </w:pPr>
            <w:r>
              <w:rPr>
                <w:b/>
                <w:bCs/>
              </w:rPr>
              <w:t>Description</w:t>
            </w:r>
          </w:p>
        </w:tc>
      </w:tr>
      <w:tr w:rsidR="00CE6E57" w14:paraId="1F8BBBC3" w14:textId="77777777">
        <w:tc>
          <w:tcPr>
            <w:tcW w:w="3168" w:type="dxa"/>
          </w:tcPr>
          <w:p w14:paraId="3B9DAEE1" w14:textId="77777777" w:rsidR="00CE6E57" w:rsidRDefault="00000000">
            <w:pPr>
              <w:pStyle w:val="Compact"/>
            </w:pPr>
            <w:r>
              <w:rPr>
                <w:rStyle w:val="VerbatimChar"/>
              </w:rPr>
              <w:t>authorityKeyIdentifier</w:t>
            </w:r>
          </w:p>
        </w:tc>
        <w:tc>
          <w:tcPr>
            <w:tcW w:w="1584" w:type="dxa"/>
          </w:tcPr>
          <w:p w14:paraId="2B4AB3B9" w14:textId="77777777" w:rsidR="00CE6E57" w:rsidRDefault="00000000">
            <w:pPr>
              <w:pStyle w:val="Compact"/>
            </w:pPr>
            <w:r>
              <w:t>RECOMMENDED</w:t>
            </w:r>
          </w:p>
        </w:tc>
        <w:tc>
          <w:tcPr>
            <w:tcW w:w="792" w:type="dxa"/>
          </w:tcPr>
          <w:p w14:paraId="6BDD8CB5" w14:textId="77777777" w:rsidR="00CE6E57" w:rsidRDefault="00000000">
            <w:pPr>
              <w:pStyle w:val="Compact"/>
            </w:pPr>
            <w:r>
              <w:t>N</w:t>
            </w:r>
          </w:p>
        </w:tc>
        <w:tc>
          <w:tcPr>
            <w:tcW w:w="2376" w:type="dxa"/>
          </w:tcPr>
          <w:p w14:paraId="2D6BE70D" w14:textId="77777777" w:rsidR="00CE6E57" w:rsidRDefault="00000000">
            <w:pPr>
              <w:pStyle w:val="Compact"/>
            </w:pPr>
            <w:r>
              <w:t xml:space="preserve">See </w:t>
            </w:r>
            <w:hyperlink w:anchor="X4949c729ad67234ce5e3ee4f8f1e3e3eb8459d4">
              <w:r w:rsidR="00CE6E57">
                <w:rPr>
                  <w:rStyle w:val="Hyperlink"/>
                </w:rPr>
                <w:t>Section 7.1.2.1.3</w:t>
              </w:r>
            </w:hyperlink>
          </w:p>
        </w:tc>
      </w:tr>
      <w:tr w:rsidR="00CE6E57" w14:paraId="56C14814" w14:textId="77777777">
        <w:tc>
          <w:tcPr>
            <w:tcW w:w="3168" w:type="dxa"/>
          </w:tcPr>
          <w:p w14:paraId="4EAED9BE" w14:textId="77777777" w:rsidR="00CE6E57" w:rsidRDefault="00000000">
            <w:pPr>
              <w:pStyle w:val="Compact"/>
            </w:pPr>
            <w:r>
              <w:rPr>
                <w:rStyle w:val="VerbatimChar"/>
              </w:rPr>
              <w:t>basicConstraints</w:t>
            </w:r>
          </w:p>
        </w:tc>
        <w:tc>
          <w:tcPr>
            <w:tcW w:w="1584" w:type="dxa"/>
          </w:tcPr>
          <w:p w14:paraId="24E426D1" w14:textId="77777777" w:rsidR="00CE6E57" w:rsidRDefault="00000000">
            <w:pPr>
              <w:pStyle w:val="Compact"/>
            </w:pPr>
            <w:r>
              <w:t>MUST</w:t>
            </w:r>
          </w:p>
        </w:tc>
        <w:tc>
          <w:tcPr>
            <w:tcW w:w="792" w:type="dxa"/>
          </w:tcPr>
          <w:p w14:paraId="5FB1DCC4" w14:textId="77777777" w:rsidR="00CE6E57" w:rsidRDefault="00000000">
            <w:pPr>
              <w:pStyle w:val="Compact"/>
            </w:pPr>
            <w:r>
              <w:t>Y</w:t>
            </w:r>
          </w:p>
        </w:tc>
        <w:tc>
          <w:tcPr>
            <w:tcW w:w="2376" w:type="dxa"/>
          </w:tcPr>
          <w:p w14:paraId="456F37ED" w14:textId="77777777" w:rsidR="00CE6E57" w:rsidRDefault="00000000">
            <w:pPr>
              <w:pStyle w:val="Compact"/>
            </w:pPr>
            <w:r>
              <w:t xml:space="preserve">See </w:t>
            </w:r>
            <w:hyperlink w:anchor="X1ebf22da3fc21552216c2794e798c970a139fc6">
              <w:r w:rsidR="00CE6E57">
                <w:rPr>
                  <w:rStyle w:val="Hyperlink"/>
                </w:rPr>
                <w:t>Section 7.1.2.1.4</w:t>
              </w:r>
            </w:hyperlink>
          </w:p>
        </w:tc>
      </w:tr>
      <w:tr w:rsidR="00CE6E57" w14:paraId="6CEABD3E" w14:textId="77777777">
        <w:tc>
          <w:tcPr>
            <w:tcW w:w="3168" w:type="dxa"/>
          </w:tcPr>
          <w:p w14:paraId="4FF6FDF5" w14:textId="77777777" w:rsidR="00CE6E57" w:rsidRDefault="00000000">
            <w:pPr>
              <w:pStyle w:val="Compact"/>
            </w:pPr>
            <w:r>
              <w:rPr>
                <w:rStyle w:val="VerbatimChar"/>
              </w:rPr>
              <w:t>keyUsage</w:t>
            </w:r>
          </w:p>
        </w:tc>
        <w:tc>
          <w:tcPr>
            <w:tcW w:w="1584" w:type="dxa"/>
          </w:tcPr>
          <w:p w14:paraId="51797FE9" w14:textId="77777777" w:rsidR="00CE6E57" w:rsidRDefault="00000000">
            <w:pPr>
              <w:pStyle w:val="Compact"/>
            </w:pPr>
            <w:r>
              <w:t>MUST</w:t>
            </w:r>
          </w:p>
        </w:tc>
        <w:tc>
          <w:tcPr>
            <w:tcW w:w="792" w:type="dxa"/>
          </w:tcPr>
          <w:p w14:paraId="3D2CFAAA" w14:textId="77777777" w:rsidR="00CE6E57" w:rsidRDefault="00000000">
            <w:pPr>
              <w:pStyle w:val="Compact"/>
            </w:pPr>
            <w:r>
              <w:t>Y</w:t>
            </w:r>
          </w:p>
        </w:tc>
        <w:tc>
          <w:tcPr>
            <w:tcW w:w="2376" w:type="dxa"/>
          </w:tcPr>
          <w:p w14:paraId="0199309E" w14:textId="77777777" w:rsidR="00CE6E57" w:rsidRDefault="00000000">
            <w:pPr>
              <w:pStyle w:val="Compact"/>
            </w:pPr>
            <w:r>
              <w:t xml:space="preserve">See </w:t>
            </w:r>
            <w:hyperlink w:anchor="Xae231f62ef12988e6f84e018baa52c377099052">
              <w:r w:rsidR="00CE6E57">
                <w:rPr>
                  <w:rStyle w:val="Hyperlink"/>
                </w:rPr>
                <w:t>Section 7.1.2.10.7</w:t>
              </w:r>
            </w:hyperlink>
          </w:p>
        </w:tc>
      </w:tr>
      <w:tr w:rsidR="00CE6E57" w14:paraId="5FA39A1E" w14:textId="77777777">
        <w:tc>
          <w:tcPr>
            <w:tcW w:w="3168" w:type="dxa"/>
          </w:tcPr>
          <w:p w14:paraId="046AD4EF" w14:textId="77777777" w:rsidR="00CE6E57" w:rsidRDefault="00000000">
            <w:pPr>
              <w:pStyle w:val="Compact"/>
            </w:pPr>
            <w:r>
              <w:rPr>
                <w:rStyle w:val="VerbatimChar"/>
              </w:rPr>
              <w:t>subjectKeyIdentifier</w:t>
            </w:r>
          </w:p>
        </w:tc>
        <w:tc>
          <w:tcPr>
            <w:tcW w:w="1584" w:type="dxa"/>
          </w:tcPr>
          <w:p w14:paraId="117798F0" w14:textId="77777777" w:rsidR="00CE6E57" w:rsidRDefault="00000000">
            <w:pPr>
              <w:pStyle w:val="Compact"/>
            </w:pPr>
            <w:r>
              <w:t>MUST</w:t>
            </w:r>
          </w:p>
        </w:tc>
        <w:tc>
          <w:tcPr>
            <w:tcW w:w="792" w:type="dxa"/>
          </w:tcPr>
          <w:p w14:paraId="3432E6EF" w14:textId="77777777" w:rsidR="00CE6E57" w:rsidRDefault="00000000">
            <w:pPr>
              <w:pStyle w:val="Compact"/>
            </w:pPr>
            <w:r>
              <w:t>N</w:t>
            </w:r>
          </w:p>
        </w:tc>
        <w:tc>
          <w:tcPr>
            <w:tcW w:w="2376" w:type="dxa"/>
          </w:tcPr>
          <w:p w14:paraId="1FD23E0F" w14:textId="77777777" w:rsidR="00CE6E57" w:rsidRDefault="00000000">
            <w:pPr>
              <w:pStyle w:val="Compact"/>
            </w:pPr>
            <w:r>
              <w:t xml:space="preserve">See </w:t>
            </w:r>
            <w:hyperlink w:anchor="X2c0fa72e597f386f2220d8daef33810754966a6">
              <w:r w:rsidR="00CE6E57">
                <w:rPr>
                  <w:rStyle w:val="Hyperlink"/>
                </w:rPr>
                <w:t>Section 7.1.2.11.4</w:t>
              </w:r>
            </w:hyperlink>
          </w:p>
        </w:tc>
      </w:tr>
      <w:tr w:rsidR="00CE6E57" w14:paraId="1B8CBBF8" w14:textId="77777777">
        <w:tc>
          <w:tcPr>
            <w:tcW w:w="3168" w:type="dxa"/>
          </w:tcPr>
          <w:p w14:paraId="225C547B" w14:textId="77777777" w:rsidR="00CE6E57" w:rsidRDefault="00000000">
            <w:pPr>
              <w:pStyle w:val="Compact"/>
            </w:pPr>
            <w:r>
              <w:rPr>
                <w:rStyle w:val="VerbatimChar"/>
              </w:rPr>
              <w:t>extKeyUsage</w:t>
            </w:r>
          </w:p>
        </w:tc>
        <w:tc>
          <w:tcPr>
            <w:tcW w:w="1584" w:type="dxa"/>
          </w:tcPr>
          <w:p w14:paraId="4B21B585" w14:textId="77777777" w:rsidR="00CE6E57" w:rsidRDefault="00000000">
            <w:pPr>
              <w:pStyle w:val="Compact"/>
            </w:pPr>
            <w:r>
              <w:t>MUST NOT</w:t>
            </w:r>
          </w:p>
        </w:tc>
        <w:tc>
          <w:tcPr>
            <w:tcW w:w="792" w:type="dxa"/>
          </w:tcPr>
          <w:p w14:paraId="673D8A0D" w14:textId="77777777" w:rsidR="00CE6E57" w:rsidRDefault="00000000">
            <w:pPr>
              <w:pStyle w:val="Compact"/>
            </w:pPr>
            <w:r>
              <w:t>-</w:t>
            </w:r>
          </w:p>
        </w:tc>
        <w:tc>
          <w:tcPr>
            <w:tcW w:w="2376" w:type="dxa"/>
          </w:tcPr>
          <w:p w14:paraId="3EE613A7" w14:textId="77777777" w:rsidR="00CE6E57" w:rsidRDefault="00000000">
            <w:pPr>
              <w:pStyle w:val="Compact"/>
            </w:pPr>
            <w:r>
              <w:t>-</w:t>
            </w:r>
          </w:p>
        </w:tc>
      </w:tr>
      <w:tr w:rsidR="00CE6E57" w14:paraId="51C68CD9" w14:textId="77777777">
        <w:tc>
          <w:tcPr>
            <w:tcW w:w="3168" w:type="dxa"/>
          </w:tcPr>
          <w:p w14:paraId="0113EBD2" w14:textId="77777777" w:rsidR="00CE6E57" w:rsidRDefault="00000000">
            <w:pPr>
              <w:pStyle w:val="Compact"/>
            </w:pPr>
            <w:r>
              <w:rPr>
                <w:rStyle w:val="VerbatimChar"/>
              </w:rPr>
              <w:lastRenderedPageBreak/>
              <w:t>certificatePolicies</w:t>
            </w:r>
          </w:p>
        </w:tc>
        <w:tc>
          <w:tcPr>
            <w:tcW w:w="1584" w:type="dxa"/>
          </w:tcPr>
          <w:p w14:paraId="744A78C7" w14:textId="77777777" w:rsidR="00CE6E57" w:rsidRDefault="00000000">
            <w:pPr>
              <w:pStyle w:val="Compact"/>
            </w:pPr>
            <w:r>
              <w:t>NOT RECOMMENDED</w:t>
            </w:r>
          </w:p>
        </w:tc>
        <w:tc>
          <w:tcPr>
            <w:tcW w:w="792" w:type="dxa"/>
          </w:tcPr>
          <w:p w14:paraId="680871EA" w14:textId="77777777" w:rsidR="00CE6E57" w:rsidRDefault="00000000">
            <w:pPr>
              <w:pStyle w:val="Compact"/>
            </w:pPr>
            <w:r>
              <w:t>N</w:t>
            </w:r>
          </w:p>
        </w:tc>
        <w:tc>
          <w:tcPr>
            <w:tcW w:w="2376" w:type="dxa"/>
          </w:tcPr>
          <w:p w14:paraId="2706FA8C" w14:textId="77777777" w:rsidR="00CE6E57" w:rsidRDefault="00000000">
            <w:pPr>
              <w:pStyle w:val="Compact"/>
            </w:pPr>
            <w:r>
              <w:t xml:space="preserve">See </w:t>
            </w:r>
            <w:hyperlink w:anchor="X85643cc560f8a3830ba546cba7ac2ec66b374f9">
              <w:r w:rsidR="00CE6E57">
                <w:rPr>
                  <w:rStyle w:val="Hyperlink"/>
                </w:rPr>
                <w:t>Section 7.1.2.10.5</w:t>
              </w:r>
            </w:hyperlink>
          </w:p>
        </w:tc>
      </w:tr>
      <w:tr w:rsidR="00CE6E57" w14:paraId="238C71F2" w14:textId="77777777">
        <w:tc>
          <w:tcPr>
            <w:tcW w:w="3168" w:type="dxa"/>
          </w:tcPr>
          <w:p w14:paraId="49163F51" w14:textId="77777777" w:rsidR="00CE6E57" w:rsidRDefault="00000000">
            <w:pPr>
              <w:pStyle w:val="Compact"/>
            </w:pPr>
            <w:r>
              <w:t>Signed Certificate Timestamp List</w:t>
            </w:r>
          </w:p>
        </w:tc>
        <w:tc>
          <w:tcPr>
            <w:tcW w:w="1584" w:type="dxa"/>
          </w:tcPr>
          <w:p w14:paraId="7587E223" w14:textId="77777777" w:rsidR="00CE6E57" w:rsidRDefault="00000000">
            <w:pPr>
              <w:pStyle w:val="Compact"/>
            </w:pPr>
            <w:r>
              <w:t>MAY</w:t>
            </w:r>
          </w:p>
        </w:tc>
        <w:tc>
          <w:tcPr>
            <w:tcW w:w="792" w:type="dxa"/>
          </w:tcPr>
          <w:p w14:paraId="78FB3F24" w14:textId="77777777" w:rsidR="00CE6E57" w:rsidRDefault="00000000">
            <w:pPr>
              <w:pStyle w:val="Compact"/>
            </w:pPr>
            <w:r>
              <w:t>N</w:t>
            </w:r>
          </w:p>
        </w:tc>
        <w:tc>
          <w:tcPr>
            <w:tcW w:w="2376" w:type="dxa"/>
          </w:tcPr>
          <w:p w14:paraId="59B22D9B" w14:textId="77777777" w:rsidR="00CE6E57" w:rsidRDefault="00000000">
            <w:pPr>
              <w:pStyle w:val="Compact"/>
            </w:pPr>
            <w:r>
              <w:t xml:space="preserve">See </w:t>
            </w:r>
            <w:hyperlink w:anchor="X5f29f6d91844be07282218a1604692674f20515">
              <w:r w:rsidR="00CE6E57">
                <w:rPr>
                  <w:rStyle w:val="Hyperlink"/>
                </w:rPr>
                <w:t>Section 7.1.2.11.3</w:t>
              </w:r>
            </w:hyperlink>
          </w:p>
        </w:tc>
      </w:tr>
      <w:tr w:rsidR="00CE6E57" w14:paraId="55E9A332" w14:textId="77777777">
        <w:tc>
          <w:tcPr>
            <w:tcW w:w="3168" w:type="dxa"/>
          </w:tcPr>
          <w:p w14:paraId="5DFC1433" w14:textId="77777777" w:rsidR="00CE6E57" w:rsidRDefault="00000000">
            <w:pPr>
              <w:pStyle w:val="Compact"/>
            </w:pPr>
            <w:r>
              <w:t>Any other extension</w:t>
            </w:r>
          </w:p>
        </w:tc>
        <w:tc>
          <w:tcPr>
            <w:tcW w:w="1584" w:type="dxa"/>
          </w:tcPr>
          <w:p w14:paraId="2A9FC6B7" w14:textId="77777777" w:rsidR="00CE6E57" w:rsidRDefault="00000000">
            <w:pPr>
              <w:pStyle w:val="Compact"/>
            </w:pPr>
            <w:r>
              <w:t>NOT RECOMMENDED</w:t>
            </w:r>
          </w:p>
        </w:tc>
        <w:tc>
          <w:tcPr>
            <w:tcW w:w="792" w:type="dxa"/>
          </w:tcPr>
          <w:p w14:paraId="4E971A52" w14:textId="77777777" w:rsidR="00CE6E57" w:rsidRDefault="00000000">
            <w:pPr>
              <w:pStyle w:val="Compact"/>
            </w:pPr>
            <w:r>
              <w:t>-</w:t>
            </w:r>
          </w:p>
        </w:tc>
        <w:tc>
          <w:tcPr>
            <w:tcW w:w="2376" w:type="dxa"/>
          </w:tcPr>
          <w:p w14:paraId="15D98C57" w14:textId="77777777" w:rsidR="00CE6E57" w:rsidRDefault="00000000">
            <w:pPr>
              <w:pStyle w:val="Compact"/>
            </w:pPr>
            <w:r>
              <w:t xml:space="preserve">See </w:t>
            </w:r>
            <w:hyperlink w:anchor="Xd1d37105006463fc0c3ce8d6a77d8510d86ed0b">
              <w:r w:rsidR="00CE6E57">
                <w:rPr>
                  <w:rStyle w:val="Hyperlink"/>
                </w:rPr>
                <w:t>Section 7.1.2.11.5</w:t>
              </w:r>
            </w:hyperlink>
          </w:p>
        </w:tc>
      </w:tr>
    </w:tbl>
    <w:p w14:paraId="7F269AD7" w14:textId="77777777" w:rsidR="00CE6E57" w:rsidRDefault="00000000">
      <w:pPr>
        <w:pStyle w:val="Heading5"/>
      </w:pPr>
      <w:bookmarkStart w:id="678" w:name="X4949c729ad67234ce5e3ee4f8f1e3e3eb8459d4"/>
      <w:bookmarkEnd w:id="677"/>
      <w:r>
        <w:t>7.1.2.1.3 Root CA Authority Key Identifier</w:t>
      </w:r>
    </w:p>
    <w:tbl>
      <w:tblPr>
        <w:tblStyle w:val="Table"/>
        <w:tblW w:w="5000" w:type="pct"/>
        <w:tblLayout w:type="fixed"/>
        <w:tblLook w:val="0020" w:firstRow="1" w:lastRow="0" w:firstColumn="0" w:lastColumn="0" w:noHBand="0" w:noVBand="0"/>
      </w:tblPr>
      <w:tblGrid>
        <w:gridCol w:w="2808"/>
        <w:gridCol w:w="6552"/>
      </w:tblGrid>
      <w:tr w:rsidR="00CE6E57" w14:paraId="64934EA8" w14:textId="77777777">
        <w:trPr>
          <w:tblHeader/>
        </w:trPr>
        <w:tc>
          <w:tcPr>
            <w:tcW w:w="2376" w:type="dxa"/>
          </w:tcPr>
          <w:p w14:paraId="070F169B" w14:textId="77777777" w:rsidR="00CE6E57" w:rsidRDefault="00000000">
            <w:pPr>
              <w:pStyle w:val="Compact"/>
            </w:pPr>
            <w:r>
              <w:rPr>
                <w:b/>
                <w:bCs/>
              </w:rPr>
              <w:t>Field</w:t>
            </w:r>
          </w:p>
        </w:tc>
        <w:tc>
          <w:tcPr>
            <w:tcW w:w="5544" w:type="dxa"/>
          </w:tcPr>
          <w:p w14:paraId="68E2EC62" w14:textId="77777777" w:rsidR="00CE6E57" w:rsidRDefault="00000000">
            <w:pPr>
              <w:pStyle w:val="Compact"/>
            </w:pPr>
            <w:r>
              <w:rPr>
                <w:b/>
                <w:bCs/>
              </w:rPr>
              <w:t>Description</w:t>
            </w:r>
          </w:p>
        </w:tc>
      </w:tr>
      <w:tr w:rsidR="00CE6E57" w14:paraId="791B67BF" w14:textId="77777777">
        <w:tc>
          <w:tcPr>
            <w:tcW w:w="2376" w:type="dxa"/>
          </w:tcPr>
          <w:p w14:paraId="023D61D2" w14:textId="77777777" w:rsidR="00CE6E57" w:rsidRDefault="00000000">
            <w:pPr>
              <w:pStyle w:val="Compact"/>
            </w:pPr>
            <w:r>
              <w:rPr>
                <w:rStyle w:val="VerbatimChar"/>
              </w:rPr>
              <w:t>keyIdentifier</w:t>
            </w:r>
          </w:p>
        </w:tc>
        <w:tc>
          <w:tcPr>
            <w:tcW w:w="5544" w:type="dxa"/>
          </w:tcPr>
          <w:p w14:paraId="07DE6027" w14:textId="77777777" w:rsidR="00CE6E57" w:rsidRDefault="00000000">
            <w:pPr>
              <w:pStyle w:val="Compact"/>
            </w:pPr>
            <w:r>
              <w:t xml:space="preserve">MUST be present. MUST be identical to the </w:t>
            </w:r>
            <w:r>
              <w:rPr>
                <w:rStyle w:val="VerbatimChar"/>
              </w:rPr>
              <w:t>subjectKeyIdentifier</w:t>
            </w:r>
            <w:r>
              <w:t xml:space="preserve"> field.</w:t>
            </w:r>
          </w:p>
        </w:tc>
      </w:tr>
      <w:tr w:rsidR="00CE6E57" w14:paraId="19F7EE66" w14:textId="77777777">
        <w:tc>
          <w:tcPr>
            <w:tcW w:w="2376" w:type="dxa"/>
          </w:tcPr>
          <w:p w14:paraId="2B680855" w14:textId="77777777" w:rsidR="00CE6E57" w:rsidRDefault="00000000">
            <w:pPr>
              <w:pStyle w:val="Compact"/>
            </w:pPr>
            <w:r>
              <w:rPr>
                <w:rStyle w:val="VerbatimChar"/>
              </w:rPr>
              <w:t>authorityCertIssuer</w:t>
            </w:r>
          </w:p>
        </w:tc>
        <w:tc>
          <w:tcPr>
            <w:tcW w:w="5544" w:type="dxa"/>
          </w:tcPr>
          <w:p w14:paraId="51147C78" w14:textId="77777777" w:rsidR="00CE6E57" w:rsidRDefault="00000000">
            <w:pPr>
              <w:pStyle w:val="Compact"/>
            </w:pPr>
            <w:r>
              <w:t>MUST NOT be present</w:t>
            </w:r>
          </w:p>
        </w:tc>
      </w:tr>
      <w:tr w:rsidR="00CE6E57" w14:paraId="3D328DD9" w14:textId="77777777">
        <w:tc>
          <w:tcPr>
            <w:tcW w:w="2376" w:type="dxa"/>
          </w:tcPr>
          <w:p w14:paraId="57817A9F" w14:textId="77777777" w:rsidR="00CE6E57" w:rsidRDefault="00000000">
            <w:pPr>
              <w:pStyle w:val="Compact"/>
            </w:pPr>
            <w:r>
              <w:rPr>
                <w:rStyle w:val="VerbatimChar"/>
              </w:rPr>
              <w:t>authorityCertSerialNumber</w:t>
            </w:r>
          </w:p>
        </w:tc>
        <w:tc>
          <w:tcPr>
            <w:tcW w:w="5544" w:type="dxa"/>
          </w:tcPr>
          <w:p w14:paraId="1D4A0F1D" w14:textId="77777777" w:rsidR="00CE6E57" w:rsidRDefault="00000000">
            <w:pPr>
              <w:pStyle w:val="Compact"/>
            </w:pPr>
            <w:r>
              <w:t>MUST NOT be present</w:t>
            </w:r>
          </w:p>
        </w:tc>
      </w:tr>
    </w:tbl>
    <w:p w14:paraId="57788E27" w14:textId="77777777" w:rsidR="00CE6E57" w:rsidRDefault="00000000">
      <w:pPr>
        <w:pStyle w:val="Heading5"/>
      </w:pPr>
      <w:bookmarkStart w:id="679" w:name="X1ebf22da3fc21552216c2794e798c970a139fc6"/>
      <w:bookmarkEnd w:id="678"/>
      <w:r>
        <w:t>7.1.2.1.4 Root CA Basic Constraints</w:t>
      </w:r>
    </w:p>
    <w:tbl>
      <w:tblPr>
        <w:tblStyle w:val="Table"/>
        <w:tblW w:w="0" w:type="auto"/>
        <w:tblLook w:val="0020" w:firstRow="1" w:lastRow="0" w:firstColumn="0" w:lastColumn="0" w:noHBand="0" w:noVBand="0"/>
      </w:tblPr>
      <w:tblGrid>
        <w:gridCol w:w="2460"/>
        <w:gridCol w:w="2424"/>
      </w:tblGrid>
      <w:tr w:rsidR="00CE6E57" w14:paraId="31EEC836" w14:textId="77777777">
        <w:trPr>
          <w:tblHeader/>
        </w:trPr>
        <w:tc>
          <w:tcPr>
            <w:tcW w:w="0" w:type="auto"/>
          </w:tcPr>
          <w:p w14:paraId="46F26395" w14:textId="77777777" w:rsidR="00CE6E57" w:rsidRDefault="00000000">
            <w:pPr>
              <w:pStyle w:val="Compact"/>
            </w:pPr>
            <w:r>
              <w:rPr>
                <w:b/>
                <w:bCs/>
              </w:rPr>
              <w:t>Field</w:t>
            </w:r>
          </w:p>
        </w:tc>
        <w:tc>
          <w:tcPr>
            <w:tcW w:w="0" w:type="auto"/>
          </w:tcPr>
          <w:p w14:paraId="5BE316CE" w14:textId="77777777" w:rsidR="00CE6E57" w:rsidRDefault="00000000">
            <w:pPr>
              <w:pStyle w:val="Compact"/>
            </w:pPr>
            <w:r>
              <w:rPr>
                <w:b/>
                <w:bCs/>
              </w:rPr>
              <w:t>Description</w:t>
            </w:r>
          </w:p>
        </w:tc>
      </w:tr>
      <w:tr w:rsidR="00CE6E57" w14:paraId="7EE6446C" w14:textId="77777777">
        <w:tc>
          <w:tcPr>
            <w:tcW w:w="0" w:type="auto"/>
          </w:tcPr>
          <w:p w14:paraId="30837E42" w14:textId="77777777" w:rsidR="00CE6E57" w:rsidRDefault="00000000">
            <w:pPr>
              <w:pStyle w:val="Compact"/>
            </w:pPr>
            <w:r>
              <w:rPr>
                <w:rStyle w:val="VerbatimChar"/>
              </w:rPr>
              <w:t>cA</w:t>
            </w:r>
          </w:p>
        </w:tc>
        <w:tc>
          <w:tcPr>
            <w:tcW w:w="0" w:type="auto"/>
          </w:tcPr>
          <w:p w14:paraId="3F8F7E1F" w14:textId="77777777" w:rsidR="00CE6E57" w:rsidRDefault="00000000">
            <w:pPr>
              <w:pStyle w:val="Compact"/>
            </w:pPr>
            <w:r>
              <w:t>MUST be set TRUE</w:t>
            </w:r>
          </w:p>
        </w:tc>
      </w:tr>
      <w:tr w:rsidR="00CE6E57" w14:paraId="456AF327" w14:textId="77777777">
        <w:tc>
          <w:tcPr>
            <w:tcW w:w="0" w:type="auto"/>
          </w:tcPr>
          <w:p w14:paraId="62DBE947" w14:textId="77777777" w:rsidR="00CE6E57" w:rsidRDefault="00000000">
            <w:pPr>
              <w:pStyle w:val="Compact"/>
            </w:pPr>
            <w:r>
              <w:rPr>
                <w:rStyle w:val="VerbatimChar"/>
              </w:rPr>
              <w:t>pathLenConstraint</w:t>
            </w:r>
          </w:p>
        </w:tc>
        <w:tc>
          <w:tcPr>
            <w:tcW w:w="0" w:type="auto"/>
          </w:tcPr>
          <w:p w14:paraId="29914759" w14:textId="77777777" w:rsidR="00CE6E57" w:rsidRDefault="00000000">
            <w:pPr>
              <w:pStyle w:val="Compact"/>
            </w:pPr>
            <w:r>
              <w:t>NOT RECOMMENDED</w:t>
            </w:r>
          </w:p>
        </w:tc>
      </w:tr>
    </w:tbl>
    <w:p w14:paraId="32FF067F" w14:textId="77777777" w:rsidR="00CE6E57" w:rsidRDefault="00000000">
      <w:pPr>
        <w:pStyle w:val="Heading4"/>
      </w:pPr>
      <w:bookmarkStart w:id="680" w:name="Xb746bb0b8a47d793259530ec7ac4ab811a8eaa8"/>
      <w:bookmarkEnd w:id="675"/>
      <w:bookmarkEnd w:id="679"/>
      <w:r>
        <w:t>7.1.2.2 Cross-Certified Subordinate CA Certificate Profile</w:t>
      </w:r>
    </w:p>
    <w:p w14:paraId="7CA8FC1E" w14:textId="77777777" w:rsidR="00CE6E57" w:rsidRDefault="00000000">
      <w:pPr>
        <w:pStyle w:val="FirstParagraph"/>
      </w:pPr>
      <w:r>
        <w:t>This Certificate Profile MAY be used when issuing a CA Certificate using the same Subject Name and Subject Public Key Information as one or more existing CA Certificate(s), whether a Root CA Certificate or Subordinate CA Certificate.</w:t>
      </w:r>
    </w:p>
    <w:p w14:paraId="79DCFDC3" w14:textId="77777777" w:rsidR="00CE6E57" w:rsidRDefault="00000000">
      <w:pPr>
        <w:pStyle w:val="BodyText"/>
      </w:pPr>
      <w:r>
        <w:t>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w="5000" w:type="pct"/>
        <w:tblLayout w:type="fixed"/>
        <w:tblLook w:val="0020" w:firstRow="1" w:lastRow="0" w:firstColumn="0" w:lastColumn="0" w:noHBand="0" w:noVBand="0"/>
      </w:tblPr>
      <w:tblGrid>
        <w:gridCol w:w="3744"/>
        <w:gridCol w:w="5616"/>
      </w:tblGrid>
      <w:tr w:rsidR="00CE6E57" w14:paraId="69D248C6" w14:textId="77777777">
        <w:trPr>
          <w:tblHeader/>
        </w:trPr>
        <w:tc>
          <w:tcPr>
            <w:tcW w:w="3168" w:type="dxa"/>
          </w:tcPr>
          <w:p w14:paraId="2E000D37" w14:textId="77777777" w:rsidR="00CE6E57" w:rsidRDefault="00000000">
            <w:pPr>
              <w:pStyle w:val="Compact"/>
            </w:pPr>
            <w:r>
              <w:rPr>
                <w:b/>
                <w:bCs/>
              </w:rPr>
              <w:t>Field</w:t>
            </w:r>
          </w:p>
        </w:tc>
        <w:tc>
          <w:tcPr>
            <w:tcW w:w="4752" w:type="dxa"/>
          </w:tcPr>
          <w:p w14:paraId="5307B5B2" w14:textId="77777777" w:rsidR="00CE6E57" w:rsidRDefault="00000000">
            <w:pPr>
              <w:pStyle w:val="Compact"/>
            </w:pPr>
            <w:r>
              <w:rPr>
                <w:b/>
                <w:bCs/>
              </w:rPr>
              <w:t>Description</w:t>
            </w:r>
          </w:p>
        </w:tc>
      </w:tr>
      <w:tr w:rsidR="00CE6E57" w14:paraId="6289BC91" w14:textId="77777777">
        <w:tc>
          <w:tcPr>
            <w:tcW w:w="3168" w:type="dxa"/>
          </w:tcPr>
          <w:p w14:paraId="433ECF56" w14:textId="77777777" w:rsidR="00CE6E57" w:rsidRDefault="00000000">
            <w:pPr>
              <w:pStyle w:val="Compact"/>
            </w:pPr>
            <w:r>
              <w:rPr>
                <w:rStyle w:val="VerbatimChar"/>
              </w:rPr>
              <w:t>tbsCertificate</w:t>
            </w:r>
          </w:p>
        </w:tc>
        <w:tc>
          <w:tcPr>
            <w:tcW w:w="4752" w:type="dxa"/>
          </w:tcPr>
          <w:p w14:paraId="5BA4F64D" w14:textId="77777777" w:rsidR="00CE6E57" w:rsidRDefault="00CE6E57">
            <w:pPr>
              <w:pStyle w:val="Compact"/>
            </w:pPr>
          </w:p>
        </w:tc>
      </w:tr>
      <w:tr w:rsidR="00CE6E57" w14:paraId="79DA9677" w14:textId="77777777">
        <w:tc>
          <w:tcPr>
            <w:tcW w:w="3168" w:type="dxa"/>
          </w:tcPr>
          <w:p w14:paraId="5913E349" w14:textId="77777777" w:rsidR="00CE6E57" w:rsidRDefault="00000000">
            <w:pPr>
              <w:pStyle w:val="Compact"/>
            </w:pPr>
            <w:r>
              <w:t>    </w:t>
            </w:r>
            <w:r>
              <w:rPr>
                <w:rStyle w:val="VerbatimChar"/>
              </w:rPr>
              <w:t>version</w:t>
            </w:r>
          </w:p>
        </w:tc>
        <w:tc>
          <w:tcPr>
            <w:tcW w:w="4752" w:type="dxa"/>
          </w:tcPr>
          <w:p w14:paraId="6B0354D6" w14:textId="77777777" w:rsidR="00CE6E57" w:rsidRDefault="00000000">
            <w:pPr>
              <w:pStyle w:val="Compact"/>
            </w:pPr>
            <w:r>
              <w:t>MUST be v3(2)</w:t>
            </w:r>
          </w:p>
        </w:tc>
      </w:tr>
      <w:tr w:rsidR="00CE6E57" w14:paraId="5EB31E66" w14:textId="77777777">
        <w:tc>
          <w:tcPr>
            <w:tcW w:w="3168" w:type="dxa"/>
          </w:tcPr>
          <w:p w14:paraId="51CB55D4" w14:textId="77777777" w:rsidR="00CE6E57" w:rsidRDefault="00000000">
            <w:pPr>
              <w:pStyle w:val="Compact"/>
            </w:pPr>
            <w:r>
              <w:t>    </w:t>
            </w:r>
            <w:r>
              <w:rPr>
                <w:rStyle w:val="VerbatimChar"/>
              </w:rPr>
              <w:t>serialNumber</w:t>
            </w:r>
          </w:p>
        </w:tc>
        <w:tc>
          <w:tcPr>
            <w:tcW w:w="4752" w:type="dxa"/>
          </w:tcPr>
          <w:p w14:paraId="00A896F0" w14:textId="77777777" w:rsidR="00CE6E57" w:rsidRDefault="00000000">
            <w:pPr>
              <w:pStyle w:val="Compact"/>
            </w:pPr>
            <w:r>
              <w:t>MUST be a non-sequential number greater than zero (0) and less than 2¹⁵⁹ containing at least 64 bits of output from a CSPRNG.</w:t>
            </w:r>
          </w:p>
        </w:tc>
      </w:tr>
      <w:tr w:rsidR="00CE6E57" w14:paraId="6170B75A" w14:textId="77777777">
        <w:tc>
          <w:tcPr>
            <w:tcW w:w="3168" w:type="dxa"/>
          </w:tcPr>
          <w:p w14:paraId="18A20527" w14:textId="77777777" w:rsidR="00CE6E57" w:rsidRDefault="00000000">
            <w:pPr>
              <w:pStyle w:val="Compact"/>
            </w:pPr>
            <w:r>
              <w:t>    </w:t>
            </w:r>
            <w:r>
              <w:rPr>
                <w:rStyle w:val="VerbatimChar"/>
              </w:rPr>
              <w:t>signature</w:t>
            </w:r>
          </w:p>
        </w:tc>
        <w:tc>
          <w:tcPr>
            <w:tcW w:w="4752" w:type="dxa"/>
          </w:tcPr>
          <w:p w14:paraId="1AAC5CCC"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2CB40325" w14:textId="77777777">
        <w:tc>
          <w:tcPr>
            <w:tcW w:w="3168" w:type="dxa"/>
          </w:tcPr>
          <w:p w14:paraId="3C36EF35" w14:textId="77777777" w:rsidR="00CE6E57" w:rsidRDefault="00000000">
            <w:pPr>
              <w:pStyle w:val="Compact"/>
            </w:pPr>
            <w:r>
              <w:t>    </w:t>
            </w:r>
            <w:r>
              <w:rPr>
                <w:rStyle w:val="VerbatimChar"/>
              </w:rPr>
              <w:t>issuer</w:t>
            </w:r>
          </w:p>
        </w:tc>
        <w:tc>
          <w:tcPr>
            <w:tcW w:w="4752" w:type="dxa"/>
          </w:tcPr>
          <w:p w14:paraId="2283933B" w14:textId="77777777" w:rsidR="00CE6E57"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CE6E57">
                <w:rPr>
                  <w:rStyle w:val="Hyperlink"/>
                </w:rPr>
                <w:t>Section 7.1.4.1</w:t>
              </w:r>
            </w:hyperlink>
          </w:p>
        </w:tc>
      </w:tr>
      <w:tr w:rsidR="00CE6E57" w14:paraId="104A0BCA" w14:textId="77777777">
        <w:tc>
          <w:tcPr>
            <w:tcW w:w="3168" w:type="dxa"/>
          </w:tcPr>
          <w:p w14:paraId="10E96B93" w14:textId="77777777" w:rsidR="00CE6E57" w:rsidRDefault="00000000">
            <w:pPr>
              <w:pStyle w:val="Compact"/>
            </w:pPr>
            <w:r>
              <w:lastRenderedPageBreak/>
              <w:t>    </w:t>
            </w:r>
            <w:r>
              <w:rPr>
                <w:rStyle w:val="VerbatimChar"/>
              </w:rPr>
              <w:t>validity</w:t>
            </w:r>
          </w:p>
        </w:tc>
        <w:tc>
          <w:tcPr>
            <w:tcW w:w="4752" w:type="dxa"/>
          </w:tcPr>
          <w:p w14:paraId="65D0A4AA" w14:textId="77777777" w:rsidR="00CE6E57" w:rsidRDefault="00000000">
            <w:pPr>
              <w:pStyle w:val="Compact"/>
            </w:pPr>
            <w:r>
              <w:t xml:space="preserve">See </w:t>
            </w:r>
            <w:hyperlink w:anchor="X7f5a16365266d2d6f69cf85f3f98e6dce3d61b6">
              <w:r w:rsidR="00CE6E57">
                <w:rPr>
                  <w:rStyle w:val="Hyperlink"/>
                </w:rPr>
                <w:t>Section 7.1.2.2.1</w:t>
              </w:r>
            </w:hyperlink>
          </w:p>
        </w:tc>
      </w:tr>
      <w:tr w:rsidR="00CE6E57" w14:paraId="2CA49B87" w14:textId="77777777">
        <w:tc>
          <w:tcPr>
            <w:tcW w:w="3168" w:type="dxa"/>
          </w:tcPr>
          <w:p w14:paraId="03B30BCB" w14:textId="77777777" w:rsidR="00CE6E57" w:rsidRDefault="00000000">
            <w:pPr>
              <w:pStyle w:val="Compact"/>
            </w:pPr>
            <w:r>
              <w:t>    </w:t>
            </w:r>
            <w:r>
              <w:rPr>
                <w:rStyle w:val="VerbatimChar"/>
              </w:rPr>
              <w:t>subject</w:t>
            </w:r>
          </w:p>
        </w:tc>
        <w:tc>
          <w:tcPr>
            <w:tcW w:w="4752" w:type="dxa"/>
          </w:tcPr>
          <w:p w14:paraId="06D82232" w14:textId="77777777" w:rsidR="00CE6E57" w:rsidRDefault="00000000">
            <w:pPr>
              <w:pStyle w:val="Compact"/>
            </w:pPr>
            <w:r>
              <w:t xml:space="preserve">See </w:t>
            </w:r>
            <w:hyperlink w:anchor="X50bfc557030e61e9b0fa033e1ae868a47750f31">
              <w:r w:rsidR="00CE6E57">
                <w:rPr>
                  <w:rStyle w:val="Hyperlink"/>
                </w:rPr>
                <w:t>Section 7.1.2.2.2</w:t>
              </w:r>
            </w:hyperlink>
          </w:p>
        </w:tc>
      </w:tr>
      <w:tr w:rsidR="00CE6E57" w14:paraId="45DA80CA" w14:textId="77777777">
        <w:tc>
          <w:tcPr>
            <w:tcW w:w="3168" w:type="dxa"/>
          </w:tcPr>
          <w:p w14:paraId="41EF48D5" w14:textId="77777777" w:rsidR="00CE6E57" w:rsidRDefault="00000000">
            <w:pPr>
              <w:pStyle w:val="Compact"/>
            </w:pPr>
            <w:r>
              <w:t>    </w:t>
            </w:r>
            <w:r>
              <w:rPr>
                <w:rStyle w:val="VerbatimChar"/>
              </w:rPr>
              <w:t>subjectPublicKeyInfo</w:t>
            </w:r>
          </w:p>
        </w:tc>
        <w:tc>
          <w:tcPr>
            <w:tcW w:w="4752" w:type="dxa"/>
          </w:tcPr>
          <w:p w14:paraId="13C9F577" w14:textId="77777777" w:rsidR="00CE6E57" w:rsidRDefault="00000000">
            <w:pPr>
              <w:pStyle w:val="Compact"/>
            </w:pPr>
            <w:r>
              <w:t xml:space="preserve">See </w:t>
            </w:r>
            <w:hyperlink w:anchor="X789f64d56178ba8203f2f1417983d0672f61285">
              <w:r w:rsidR="00CE6E57">
                <w:rPr>
                  <w:rStyle w:val="Hyperlink"/>
                </w:rPr>
                <w:t>Section 7.1.3.1</w:t>
              </w:r>
            </w:hyperlink>
          </w:p>
        </w:tc>
      </w:tr>
      <w:tr w:rsidR="00CE6E57" w14:paraId="62BD0C01" w14:textId="77777777">
        <w:tc>
          <w:tcPr>
            <w:tcW w:w="3168" w:type="dxa"/>
          </w:tcPr>
          <w:p w14:paraId="6A8BA5D0" w14:textId="77777777" w:rsidR="00CE6E57" w:rsidRDefault="00000000">
            <w:pPr>
              <w:pStyle w:val="Compact"/>
            </w:pPr>
            <w:r>
              <w:t>    </w:t>
            </w:r>
            <w:r>
              <w:rPr>
                <w:rStyle w:val="VerbatimChar"/>
              </w:rPr>
              <w:t>issuerUniqueID</w:t>
            </w:r>
          </w:p>
        </w:tc>
        <w:tc>
          <w:tcPr>
            <w:tcW w:w="4752" w:type="dxa"/>
          </w:tcPr>
          <w:p w14:paraId="0A651400" w14:textId="77777777" w:rsidR="00CE6E57" w:rsidRDefault="00000000">
            <w:pPr>
              <w:pStyle w:val="Compact"/>
            </w:pPr>
            <w:r>
              <w:t>MUST NOT be present</w:t>
            </w:r>
          </w:p>
        </w:tc>
      </w:tr>
      <w:tr w:rsidR="00CE6E57" w14:paraId="1E71388B" w14:textId="77777777">
        <w:tc>
          <w:tcPr>
            <w:tcW w:w="3168" w:type="dxa"/>
          </w:tcPr>
          <w:p w14:paraId="0982718F" w14:textId="77777777" w:rsidR="00CE6E57" w:rsidRDefault="00000000">
            <w:pPr>
              <w:pStyle w:val="Compact"/>
            </w:pPr>
            <w:r>
              <w:t>    </w:t>
            </w:r>
            <w:r>
              <w:rPr>
                <w:rStyle w:val="VerbatimChar"/>
              </w:rPr>
              <w:t>subjectUniqueID</w:t>
            </w:r>
          </w:p>
        </w:tc>
        <w:tc>
          <w:tcPr>
            <w:tcW w:w="4752" w:type="dxa"/>
          </w:tcPr>
          <w:p w14:paraId="6C4B43B4" w14:textId="77777777" w:rsidR="00CE6E57" w:rsidRDefault="00000000">
            <w:pPr>
              <w:pStyle w:val="Compact"/>
            </w:pPr>
            <w:r>
              <w:t>MUST NOT be present</w:t>
            </w:r>
          </w:p>
        </w:tc>
      </w:tr>
      <w:tr w:rsidR="00CE6E57" w14:paraId="3C7ED16A" w14:textId="77777777">
        <w:tc>
          <w:tcPr>
            <w:tcW w:w="3168" w:type="dxa"/>
          </w:tcPr>
          <w:p w14:paraId="7892F28D" w14:textId="77777777" w:rsidR="00CE6E57" w:rsidRDefault="00000000">
            <w:pPr>
              <w:pStyle w:val="Compact"/>
            </w:pPr>
            <w:r>
              <w:t>    </w:t>
            </w:r>
            <w:r>
              <w:rPr>
                <w:rStyle w:val="VerbatimChar"/>
              </w:rPr>
              <w:t>extensions</w:t>
            </w:r>
          </w:p>
        </w:tc>
        <w:tc>
          <w:tcPr>
            <w:tcW w:w="4752" w:type="dxa"/>
          </w:tcPr>
          <w:p w14:paraId="3870050F" w14:textId="77777777" w:rsidR="00CE6E57" w:rsidRDefault="00000000">
            <w:pPr>
              <w:pStyle w:val="Compact"/>
            </w:pPr>
            <w:r>
              <w:t xml:space="preserve">See </w:t>
            </w:r>
            <w:hyperlink w:anchor="X80c85c59058992d29ad7db76f674c0549be051e">
              <w:r w:rsidR="00CE6E57">
                <w:rPr>
                  <w:rStyle w:val="Hyperlink"/>
                </w:rPr>
                <w:t>Section 7.1.2.2.3</w:t>
              </w:r>
            </w:hyperlink>
          </w:p>
        </w:tc>
      </w:tr>
      <w:tr w:rsidR="00CE6E57" w14:paraId="77B79BB9" w14:textId="77777777">
        <w:tc>
          <w:tcPr>
            <w:tcW w:w="3168" w:type="dxa"/>
          </w:tcPr>
          <w:p w14:paraId="6834957D" w14:textId="77777777" w:rsidR="00CE6E57" w:rsidRDefault="00000000">
            <w:pPr>
              <w:pStyle w:val="Compact"/>
            </w:pPr>
            <w:r>
              <w:rPr>
                <w:rStyle w:val="VerbatimChar"/>
              </w:rPr>
              <w:t>signatureAlgorithm</w:t>
            </w:r>
          </w:p>
        </w:tc>
        <w:tc>
          <w:tcPr>
            <w:tcW w:w="4752" w:type="dxa"/>
          </w:tcPr>
          <w:p w14:paraId="4457CF46"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441FB610" w14:textId="77777777">
        <w:tc>
          <w:tcPr>
            <w:tcW w:w="3168" w:type="dxa"/>
          </w:tcPr>
          <w:p w14:paraId="59DE0C9B" w14:textId="77777777" w:rsidR="00CE6E57" w:rsidRDefault="00000000">
            <w:pPr>
              <w:pStyle w:val="Compact"/>
            </w:pPr>
            <w:r>
              <w:rPr>
                <w:rStyle w:val="VerbatimChar"/>
              </w:rPr>
              <w:t>signature</w:t>
            </w:r>
          </w:p>
        </w:tc>
        <w:tc>
          <w:tcPr>
            <w:tcW w:w="4752" w:type="dxa"/>
          </w:tcPr>
          <w:p w14:paraId="36966EA6" w14:textId="77777777" w:rsidR="00CE6E57" w:rsidRDefault="00CE6E57">
            <w:pPr>
              <w:pStyle w:val="Compact"/>
            </w:pPr>
          </w:p>
        </w:tc>
      </w:tr>
    </w:tbl>
    <w:p w14:paraId="0F9862E6" w14:textId="77777777" w:rsidR="00CE6E57" w:rsidRDefault="00000000">
      <w:pPr>
        <w:pStyle w:val="Heading5"/>
      </w:pPr>
      <w:bookmarkStart w:id="681" w:name="X7f5a16365266d2d6f69cf85f3f98e6dce3d61b6"/>
      <w:r>
        <w:t>7.1.2.2.1 Cross-Certified Subordinate CA Validity</w:t>
      </w:r>
    </w:p>
    <w:tbl>
      <w:tblPr>
        <w:tblStyle w:val="Table"/>
        <w:tblW w:w="5000" w:type="pct"/>
        <w:tblLayout w:type="fixed"/>
        <w:tblLook w:val="0020" w:firstRow="1" w:lastRow="0" w:firstColumn="0" w:lastColumn="0" w:noHBand="0" w:noVBand="0"/>
      </w:tblPr>
      <w:tblGrid>
        <w:gridCol w:w="1872"/>
        <w:gridCol w:w="3744"/>
        <w:gridCol w:w="3744"/>
      </w:tblGrid>
      <w:tr w:rsidR="00CE6E57" w14:paraId="29C1D8DE" w14:textId="77777777">
        <w:trPr>
          <w:tblHeader/>
        </w:trPr>
        <w:tc>
          <w:tcPr>
            <w:tcW w:w="1584" w:type="dxa"/>
          </w:tcPr>
          <w:p w14:paraId="6416D849" w14:textId="77777777" w:rsidR="00CE6E57" w:rsidRDefault="00000000">
            <w:pPr>
              <w:pStyle w:val="Compact"/>
            </w:pPr>
            <w:r>
              <w:rPr>
                <w:b/>
                <w:bCs/>
              </w:rPr>
              <w:t>Field</w:t>
            </w:r>
          </w:p>
        </w:tc>
        <w:tc>
          <w:tcPr>
            <w:tcW w:w="3168" w:type="dxa"/>
          </w:tcPr>
          <w:p w14:paraId="5B745457" w14:textId="77777777" w:rsidR="00CE6E57" w:rsidRDefault="00000000">
            <w:pPr>
              <w:pStyle w:val="Compact"/>
            </w:pPr>
            <w:r>
              <w:rPr>
                <w:b/>
                <w:bCs/>
              </w:rPr>
              <w:t>Minimum</w:t>
            </w:r>
          </w:p>
        </w:tc>
        <w:tc>
          <w:tcPr>
            <w:tcW w:w="3168" w:type="dxa"/>
          </w:tcPr>
          <w:p w14:paraId="18D4760F" w14:textId="77777777" w:rsidR="00CE6E57" w:rsidRDefault="00000000">
            <w:pPr>
              <w:pStyle w:val="Compact"/>
            </w:pPr>
            <w:r>
              <w:rPr>
                <w:b/>
                <w:bCs/>
              </w:rPr>
              <w:t>Maximum</w:t>
            </w:r>
          </w:p>
        </w:tc>
      </w:tr>
      <w:tr w:rsidR="00CE6E57" w14:paraId="3D58684D" w14:textId="77777777">
        <w:tc>
          <w:tcPr>
            <w:tcW w:w="1584" w:type="dxa"/>
          </w:tcPr>
          <w:p w14:paraId="0CA99810" w14:textId="77777777" w:rsidR="00CE6E57" w:rsidRDefault="00000000">
            <w:pPr>
              <w:pStyle w:val="Compact"/>
            </w:pPr>
            <w:r>
              <w:rPr>
                <w:rStyle w:val="VerbatimChar"/>
              </w:rPr>
              <w:t>notBefore</w:t>
            </w:r>
          </w:p>
        </w:tc>
        <w:tc>
          <w:tcPr>
            <w:tcW w:w="3168" w:type="dxa"/>
          </w:tcPr>
          <w:p w14:paraId="613B685D" w14:textId="77777777" w:rsidR="00CE6E57" w:rsidRDefault="00000000">
            <w:pPr>
              <w:pStyle w:val="Compact"/>
            </w:pPr>
            <w:r>
              <w:t xml:space="preserve">The earlier of one day prior to the time of signing or the earliest </w:t>
            </w:r>
            <w:r>
              <w:rPr>
                <w:rStyle w:val="VerbatimChar"/>
              </w:rPr>
              <w:t>notBefore</w:t>
            </w:r>
            <w:r>
              <w:t xml:space="preserve"> date of the existing CA Certificate(s)</w:t>
            </w:r>
          </w:p>
        </w:tc>
        <w:tc>
          <w:tcPr>
            <w:tcW w:w="3168" w:type="dxa"/>
          </w:tcPr>
          <w:p w14:paraId="3F1FADB9" w14:textId="77777777" w:rsidR="00CE6E57" w:rsidRDefault="00000000">
            <w:pPr>
              <w:pStyle w:val="Compact"/>
            </w:pPr>
            <w:r>
              <w:t>The time of signing</w:t>
            </w:r>
          </w:p>
        </w:tc>
      </w:tr>
      <w:tr w:rsidR="00CE6E57" w14:paraId="2513480C" w14:textId="77777777">
        <w:tc>
          <w:tcPr>
            <w:tcW w:w="1584" w:type="dxa"/>
          </w:tcPr>
          <w:p w14:paraId="03A62080" w14:textId="77777777" w:rsidR="00CE6E57" w:rsidRDefault="00000000">
            <w:pPr>
              <w:pStyle w:val="Compact"/>
            </w:pPr>
            <w:r>
              <w:rPr>
                <w:rStyle w:val="VerbatimChar"/>
              </w:rPr>
              <w:t>notAfter</w:t>
            </w:r>
          </w:p>
        </w:tc>
        <w:tc>
          <w:tcPr>
            <w:tcW w:w="3168" w:type="dxa"/>
          </w:tcPr>
          <w:p w14:paraId="17398FC4" w14:textId="77777777" w:rsidR="00CE6E57" w:rsidRDefault="00000000">
            <w:pPr>
              <w:pStyle w:val="Compact"/>
            </w:pPr>
            <w:r>
              <w:t>The time of signing</w:t>
            </w:r>
          </w:p>
        </w:tc>
        <w:tc>
          <w:tcPr>
            <w:tcW w:w="3168" w:type="dxa"/>
          </w:tcPr>
          <w:p w14:paraId="164D0DB3" w14:textId="77777777" w:rsidR="00CE6E57" w:rsidRDefault="00000000">
            <w:pPr>
              <w:pStyle w:val="Compact"/>
            </w:pPr>
            <w:r>
              <w:t>Unspecified</w:t>
            </w:r>
          </w:p>
        </w:tc>
      </w:tr>
    </w:tbl>
    <w:p w14:paraId="6FBFBACA" w14:textId="77777777" w:rsidR="00CE6E57" w:rsidRDefault="00000000">
      <w:pPr>
        <w:pStyle w:val="Heading5"/>
      </w:pPr>
      <w:bookmarkStart w:id="682" w:name="X50bfc557030e61e9b0fa033e1ae868a47750f31"/>
      <w:bookmarkEnd w:id="681"/>
      <w:r>
        <w:t>7.1.2.2.2 Cross-Certified Subordinate CA Naming</w:t>
      </w:r>
    </w:p>
    <w:p w14:paraId="296DCDB2" w14:textId="77777777" w:rsidR="00CE6E57" w:rsidRDefault="00000000">
      <w:pPr>
        <w:pStyle w:val="FirstParagraph"/>
      </w:pPr>
      <w:r>
        <w:t xml:space="preserve">The </w:t>
      </w:r>
      <w:r>
        <w:rPr>
          <w:rStyle w:val="VerbatimChar"/>
        </w:rPr>
        <w:t>subject</w:t>
      </w:r>
      <w:r>
        <w:t xml:space="preserve"> MUST comply with the requirements of </w:t>
      </w:r>
      <w:hyperlink w:anchor="X551a1f9df7ab3f98f6d6d5943e4a45a5bb83086">
        <w:r w:rsidR="00CE6E57">
          <w:rPr>
            <w:rStyle w:val="Hyperlink"/>
          </w:rPr>
          <w:t>Section 7.1.4</w:t>
        </w:r>
      </w:hyperlink>
      <w:r>
        <w:t xml:space="preserve">, or, if the existing CA Certificate was issued in compliance with the then-current version of the Baseline Requirements, the encoded </w:t>
      </w:r>
      <w:r>
        <w:rPr>
          <w:rStyle w:val="VerbatimChar"/>
        </w:rPr>
        <w:t>subject</w:t>
      </w:r>
      <w:r>
        <w:t xml:space="preserve"> name MUST be byte-for-byte identical to the encoded </w:t>
      </w:r>
      <w:r>
        <w:rPr>
          <w:rStyle w:val="VerbatimChar"/>
        </w:rPr>
        <w:t>subject</w:t>
      </w:r>
      <w:r>
        <w:t xml:space="preserve"> name of the existing CA Certificate.</w:t>
      </w:r>
    </w:p>
    <w:p w14:paraId="7478F84F" w14:textId="77777777" w:rsidR="00CE6E57" w:rsidRDefault="00000000">
      <w:pPr>
        <w:pStyle w:val="BodyText"/>
      </w:pPr>
      <w:r>
        <w:rPr>
          <w:b/>
          <w:bCs/>
        </w:rPr>
        <w:t>Note</w:t>
      </w:r>
      <w:r>
        <w:t xml:space="preserve">: The above exception allows the CAs to issue Cross-Certified Subordinate CA Certificates, provided that the existing CA Certificate complied with the Baseline Requirements in force at time of issuance. This allows the requirements of </w:t>
      </w:r>
      <w:hyperlink w:anchor="X551a1f9df7ab3f98f6d6d5943e4a45a5bb83086">
        <w:r w:rsidR="00CE6E57">
          <w:rPr>
            <w:rStyle w:val="Hyperlink"/>
          </w:rPr>
          <w:t>Section 7.1.4</w:t>
        </w:r>
      </w:hyperlink>
      <w:r>
        <w:t xml:space="preserve"> to be improved over time, while still permitting Cross-Certification. If the existing CA Certificate did not comply, issuing a Cross-Certificate is not permitted.</w:t>
      </w:r>
    </w:p>
    <w:p w14:paraId="5FDAD5F3" w14:textId="77777777" w:rsidR="00CE6E57" w:rsidRDefault="00000000">
      <w:pPr>
        <w:pStyle w:val="Heading5"/>
      </w:pPr>
      <w:bookmarkStart w:id="683" w:name="X80c85c59058992d29ad7db76f674c0549be051e"/>
      <w:bookmarkEnd w:id="682"/>
      <w:r>
        <w:t>7.1.2.2.3 Cross-Certified Subordinate CA Extensions</w:t>
      </w:r>
    </w:p>
    <w:tbl>
      <w:tblPr>
        <w:tblStyle w:val="Table"/>
        <w:tblW w:w="5000" w:type="pct"/>
        <w:tblLayout w:type="fixed"/>
        <w:tblLook w:val="0020" w:firstRow="1" w:lastRow="0" w:firstColumn="0" w:lastColumn="0" w:noHBand="0" w:noVBand="0"/>
      </w:tblPr>
      <w:tblGrid>
        <w:gridCol w:w="2808"/>
        <w:gridCol w:w="1872"/>
        <w:gridCol w:w="1872"/>
        <w:gridCol w:w="2808"/>
      </w:tblGrid>
      <w:tr w:rsidR="00CE6E57" w14:paraId="4ABB6BC1" w14:textId="77777777">
        <w:trPr>
          <w:tblHeader/>
        </w:trPr>
        <w:tc>
          <w:tcPr>
            <w:tcW w:w="2376" w:type="dxa"/>
          </w:tcPr>
          <w:p w14:paraId="694EB0CE" w14:textId="77777777" w:rsidR="00CE6E57" w:rsidRDefault="00000000">
            <w:pPr>
              <w:pStyle w:val="Compact"/>
            </w:pPr>
            <w:r>
              <w:rPr>
                <w:b/>
                <w:bCs/>
              </w:rPr>
              <w:t>Extension</w:t>
            </w:r>
          </w:p>
        </w:tc>
        <w:tc>
          <w:tcPr>
            <w:tcW w:w="1584" w:type="dxa"/>
          </w:tcPr>
          <w:p w14:paraId="0AE1AD66" w14:textId="77777777" w:rsidR="00CE6E57" w:rsidRDefault="00000000">
            <w:pPr>
              <w:pStyle w:val="Compact"/>
            </w:pPr>
            <w:r>
              <w:rPr>
                <w:b/>
                <w:bCs/>
              </w:rPr>
              <w:t>Presence</w:t>
            </w:r>
          </w:p>
        </w:tc>
        <w:tc>
          <w:tcPr>
            <w:tcW w:w="1584" w:type="dxa"/>
          </w:tcPr>
          <w:p w14:paraId="0EC5DE60" w14:textId="77777777" w:rsidR="00CE6E57" w:rsidRDefault="00000000">
            <w:pPr>
              <w:pStyle w:val="Compact"/>
            </w:pPr>
            <w:r>
              <w:rPr>
                <w:b/>
                <w:bCs/>
              </w:rPr>
              <w:t>Critical</w:t>
            </w:r>
          </w:p>
        </w:tc>
        <w:tc>
          <w:tcPr>
            <w:tcW w:w="2376" w:type="dxa"/>
          </w:tcPr>
          <w:p w14:paraId="57F0C4D1" w14:textId="77777777" w:rsidR="00CE6E57" w:rsidRDefault="00000000">
            <w:pPr>
              <w:pStyle w:val="Compact"/>
            </w:pPr>
            <w:r>
              <w:rPr>
                <w:b/>
                <w:bCs/>
              </w:rPr>
              <w:t>Description</w:t>
            </w:r>
          </w:p>
        </w:tc>
      </w:tr>
      <w:tr w:rsidR="00CE6E57" w14:paraId="42495E7D" w14:textId="77777777">
        <w:tc>
          <w:tcPr>
            <w:tcW w:w="2376" w:type="dxa"/>
          </w:tcPr>
          <w:p w14:paraId="13219F30" w14:textId="77777777" w:rsidR="00CE6E57" w:rsidRDefault="00000000">
            <w:pPr>
              <w:pStyle w:val="Compact"/>
            </w:pPr>
            <w:r>
              <w:rPr>
                <w:rStyle w:val="VerbatimChar"/>
              </w:rPr>
              <w:t>authorityKeyIdentifier</w:t>
            </w:r>
          </w:p>
        </w:tc>
        <w:tc>
          <w:tcPr>
            <w:tcW w:w="1584" w:type="dxa"/>
          </w:tcPr>
          <w:p w14:paraId="0BE4A046" w14:textId="77777777" w:rsidR="00CE6E57" w:rsidRDefault="00000000">
            <w:pPr>
              <w:pStyle w:val="Compact"/>
            </w:pPr>
            <w:r>
              <w:t>MUST</w:t>
            </w:r>
          </w:p>
        </w:tc>
        <w:tc>
          <w:tcPr>
            <w:tcW w:w="1584" w:type="dxa"/>
          </w:tcPr>
          <w:p w14:paraId="5CE55ADF" w14:textId="77777777" w:rsidR="00CE6E57" w:rsidRDefault="00000000">
            <w:pPr>
              <w:pStyle w:val="Compact"/>
            </w:pPr>
            <w:r>
              <w:t>N</w:t>
            </w:r>
          </w:p>
        </w:tc>
        <w:tc>
          <w:tcPr>
            <w:tcW w:w="2376" w:type="dxa"/>
          </w:tcPr>
          <w:p w14:paraId="65DBF4C0" w14:textId="77777777" w:rsidR="00CE6E57" w:rsidRDefault="00000000">
            <w:pPr>
              <w:pStyle w:val="Compact"/>
            </w:pPr>
            <w:r>
              <w:t xml:space="preserve">See </w:t>
            </w:r>
            <w:hyperlink w:anchor="X131f74bf293344611e2b63b755d6435b3fbf30f">
              <w:r w:rsidR="00CE6E57">
                <w:rPr>
                  <w:rStyle w:val="Hyperlink"/>
                </w:rPr>
                <w:t>Section 7.1.2.11.1</w:t>
              </w:r>
            </w:hyperlink>
          </w:p>
        </w:tc>
      </w:tr>
      <w:tr w:rsidR="00CE6E57" w14:paraId="57DF1F14" w14:textId="77777777">
        <w:tc>
          <w:tcPr>
            <w:tcW w:w="2376" w:type="dxa"/>
          </w:tcPr>
          <w:p w14:paraId="13BABB1A" w14:textId="77777777" w:rsidR="00CE6E57" w:rsidRDefault="00000000">
            <w:pPr>
              <w:pStyle w:val="Compact"/>
            </w:pPr>
            <w:r>
              <w:rPr>
                <w:rStyle w:val="VerbatimChar"/>
              </w:rPr>
              <w:t>basicConstraints</w:t>
            </w:r>
          </w:p>
        </w:tc>
        <w:tc>
          <w:tcPr>
            <w:tcW w:w="1584" w:type="dxa"/>
          </w:tcPr>
          <w:p w14:paraId="7DA8982D" w14:textId="77777777" w:rsidR="00CE6E57" w:rsidRDefault="00000000">
            <w:pPr>
              <w:pStyle w:val="Compact"/>
            </w:pPr>
            <w:r>
              <w:t>MUST</w:t>
            </w:r>
          </w:p>
        </w:tc>
        <w:tc>
          <w:tcPr>
            <w:tcW w:w="1584" w:type="dxa"/>
          </w:tcPr>
          <w:p w14:paraId="47E2FE58" w14:textId="77777777" w:rsidR="00CE6E57" w:rsidRDefault="00000000">
            <w:pPr>
              <w:pStyle w:val="Compact"/>
            </w:pPr>
            <w:r>
              <w:t>Y</w:t>
            </w:r>
          </w:p>
        </w:tc>
        <w:tc>
          <w:tcPr>
            <w:tcW w:w="2376" w:type="dxa"/>
          </w:tcPr>
          <w:p w14:paraId="6A444384" w14:textId="77777777" w:rsidR="00CE6E57" w:rsidRDefault="00000000">
            <w:pPr>
              <w:pStyle w:val="Compact"/>
            </w:pPr>
            <w:r>
              <w:t xml:space="preserve">See </w:t>
            </w:r>
            <w:hyperlink w:anchor="Xa49168aba921502d2667bd1f470353b060a7587">
              <w:r w:rsidR="00CE6E57">
                <w:rPr>
                  <w:rStyle w:val="Hyperlink"/>
                </w:rPr>
                <w:t>Section 7.1.2.10.4</w:t>
              </w:r>
            </w:hyperlink>
          </w:p>
        </w:tc>
      </w:tr>
      <w:tr w:rsidR="00CE6E57" w14:paraId="1E96EA22" w14:textId="77777777">
        <w:tc>
          <w:tcPr>
            <w:tcW w:w="2376" w:type="dxa"/>
          </w:tcPr>
          <w:p w14:paraId="25B83356" w14:textId="77777777" w:rsidR="00CE6E57" w:rsidRDefault="00000000">
            <w:pPr>
              <w:pStyle w:val="Compact"/>
            </w:pPr>
            <w:r>
              <w:rPr>
                <w:rStyle w:val="VerbatimChar"/>
              </w:rPr>
              <w:t>certificatePolicies</w:t>
            </w:r>
          </w:p>
        </w:tc>
        <w:tc>
          <w:tcPr>
            <w:tcW w:w="1584" w:type="dxa"/>
          </w:tcPr>
          <w:p w14:paraId="26962164" w14:textId="77777777" w:rsidR="00CE6E57" w:rsidRDefault="00000000">
            <w:pPr>
              <w:pStyle w:val="Compact"/>
            </w:pPr>
            <w:r>
              <w:t>MUST</w:t>
            </w:r>
          </w:p>
        </w:tc>
        <w:tc>
          <w:tcPr>
            <w:tcW w:w="1584" w:type="dxa"/>
          </w:tcPr>
          <w:p w14:paraId="688BC72D" w14:textId="77777777" w:rsidR="00CE6E57" w:rsidRDefault="00000000">
            <w:pPr>
              <w:pStyle w:val="Compact"/>
            </w:pPr>
            <w:r>
              <w:t>N</w:t>
            </w:r>
          </w:p>
        </w:tc>
        <w:tc>
          <w:tcPr>
            <w:tcW w:w="2376" w:type="dxa"/>
          </w:tcPr>
          <w:p w14:paraId="5564FEFC" w14:textId="77777777" w:rsidR="00CE6E57" w:rsidRDefault="00000000">
            <w:pPr>
              <w:pStyle w:val="Compact"/>
            </w:pPr>
            <w:r>
              <w:t xml:space="preserve">See </w:t>
            </w:r>
            <w:hyperlink w:anchor="Xb7420368a1bec9e8d874f832f643e03ccec1e6f">
              <w:r w:rsidR="00CE6E57">
                <w:rPr>
                  <w:rStyle w:val="Hyperlink"/>
                </w:rPr>
                <w:t>Section 7.1.2.2.6</w:t>
              </w:r>
            </w:hyperlink>
          </w:p>
        </w:tc>
      </w:tr>
      <w:tr w:rsidR="00CE6E57" w14:paraId="2246B13D" w14:textId="77777777">
        <w:tc>
          <w:tcPr>
            <w:tcW w:w="2376" w:type="dxa"/>
          </w:tcPr>
          <w:p w14:paraId="1EA0D300" w14:textId="77777777" w:rsidR="00CE6E57" w:rsidRDefault="00000000">
            <w:pPr>
              <w:pStyle w:val="Compact"/>
            </w:pPr>
            <w:r>
              <w:rPr>
                <w:rStyle w:val="VerbatimChar"/>
              </w:rPr>
              <w:t>crlDistributionPoints</w:t>
            </w:r>
          </w:p>
        </w:tc>
        <w:tc>
          <w:tcPr>
            <w:tcW w:w="1584" w:type="dxa"/>
          </w:tcPr>
          <w:p w14:paraId="1ACB66C4" w14:textId="77777777" w:rsidR="00CE6E57" w:rsidRDefault="00000000">
            <w:pPr>
              <w:pStyle w:val="Compact"/>
            </w:pPr>
            <w:r>
              <w:t>MUST</w:t>
            </w:r>
          </w:p>
        </w:tc>
        <w:tc>
          <w:tcPr>
            <w:tcW w:w="1584" w:type="dxa"/>
          </w:tcPr>
          <w:p w14:paraId="083236C9" w14:textId="77777777" w:rsidR="00CE6E57" w:rsidRDefault="00000000">
            <w:pPr>
              <w:pStyle w:val="Compact"/>
            </w:pPr>
            <w:r>
              <w:t>N</w:t>
            </w:r>
          </w:p>
        </w:tc>
        <w:tc>
          <w:tcPr>
            <w:tcW w:w="2376" w:type="dxa"/>
          </w:tcPr>
          <w:p w14:paraId="096C7EBC" w14:textId="77777777" w:rsidR="00CE6E57" w:rsidRDefault="00000000">
            <w:pPr>
              <w:pStyle w:val="Compact"/>
            </w:pPr>
            <w:r>
              <w:t xml:space="preserve">See </w:t>
            </w:r>
            <w:hyperlink w:anchor="X7ccd0a689f5677da27acef41359fc9c419251f9">
              <w:r w:rsidR="00CE6E57">
                <w:rPr>
                  <w:rStyle w:val="Hyperlink"/>
                </w:rPr>
                <w:t>Section 7.1.2.11.2</w:t>
              </w:r>
            </w:hyperlink>
          </w:p>
        </w:tc>
      </w:tr>
      <w:tr w:rsidR="00CE6E57" w14:paraId="3232D1FF" w14:textId="77777777">
        <w:tc>
          <w:tcPr>
            <w:tcW w:w="2376" w:type="dxa"/>
          </w:tcPr>
          <w:p w14:paraId="0D0A3AD1" w14:textId="77777777" w:rsidR="00CE6E57" w:rsidRDefault="00000000">
            <w:pPr>
              <w:pStyle w:val="Compact"/>
            </w:pPr>
            <w:r>
              <w:rPr>
                <w:rStyle w:val="VerbatimChar"/>
              </w:rPr>
              <w:t>keyUsage</w:t>
            </w:r>
          </w:p>
        </w:tc>
        <w:tc>
          <w:tcPr>
            <w:tcW w:w="1584" w:type="dxa"/>
          </w:tcPr>
          <w:p w14:paraId="5C7F2C9B" w14:textId="77777777" w:rsidR="00CE6E57" w:rsidRDefault="00000000">
            <w:pPr>
              <w:pStyle w:val="Compact"/>
            </w:pPr>
            <w:r>
              <w:t>MUST</w:t>
            </w:r>
          </w:p>
        </w:tc>
        <w:tc>
          <w:tcPr>
            <w:tcW w:w="1584" w:type="dxa"/>
          </w:tcPr>
          <w:p w14:paraId="15DF177E" w14:textId="77777777" w:rsidR="00CE6E57" w:rsidRDefault="00000000">
            <w:pPr>
              <w:pStyle w:val="Compact"/>
            </w:pPr>
            <w:r>
              <w:t>Y</w:t>
            </w:r>
          </w:p>
        </w:tc>
        <w:tc>
          <w:tcPr>
            <w:tcW w:w="2376" w:type="dxa"/>
          </w:tcPr>
          <w:p w14:paraId="2A9506CE" w14:textId="77777777" w:rsidR="00CE6E57" w:rsidRDefault="00000000">
            <w:pPr>
              <w:pStyle w:val="Compact"/>
            </w:pPr>
            <w:r>
              <w:t xml:space="preserve">See </w:t>
            </w:r>
            <w:hyperlink w:anchor="Xae231f62ef12988e6f84e018baa52c377099052">
              <w:r w:rsidR="00CE6E57">
                <w:rPr>
                  <w:rStyle w:val="Hyperlink"/>
                </w:rPr>
                <w:t>Section 7.1.2.10.7</w:t>
              </w:r>
            </w:hyperlink>
          </w:p>
        </w:tc>
      </w:tr>
      <w:tr w:rsidR="00CE6E57" w14:paraId="60386CFC" w14:textId="77777777">
        <w:tc>
          <w:tcPr>
            <w:tcW w:w="2376" w:type="dxa"/>
          </w:tcPr>
          <w:p w14:paraId="62AEF036" w14:textId="77777777" w:rsidR="00CE6E57" w:rsidRDefault="00000000">
            <w:pPr>
              <w:pStyle w:val="Compact"/>
            </w:pPr>
            <w:r>
              <w:rPr>
                <w:rStyle w:val="VerbatimChar"/>
              </w:rPr>
              <w:lastRenderedPageBreak/>
              <w:t>subjectKeyIdentifier</w:t>
            </w:r>
          </w:p>
        </w:tc>
        <w:tc>
          <w:tcPr>
            <w:tcW w:w="1584" w:type="dxa"/>
          </w:tcPr>
          <w:p w14:paraId="6C4239E1" w14:textId="77777777" w:rsidR="00CE6E57" w:rsidRDefault="00000000">
            <w:pPr>
              <w:pStyle w:val="Compact"/>
            </w:pPr>
            <w:r>
              <w:t>MUST</w:t>
            </w:r>
          </w:p>
        </w:tc>
        <w:tc>
          <w:tcPr>
            <w:tcW w:w="1584" w:type="dxa"/>
          </w:tcPr>
          <w:p w14:paraId="43B36D04" w14:textId="77777777" w:rsidR="00CE6E57" w:rsidRDefault="00000000">
            <w:pPr>
              <w:pStyle w:val="Compact"/>
            </w:pPr>
            <w:r>
              <w:t>N</w:t>
            </w:r>
          </w:p>
        </w:tc>
        <w:tc>
          <w:tcPr>
            <w:tcW w:w="2376" w:type="dxa"/>
          </w:tcPr>
          <w:p w14:paraId="556A0B18" w14:textId="77777777" w:rsidR="00CE6E57" w:rsidRDefault="00000000">
            <w:pPr>
              <w:pStyle w:val="Compact"/>
            </w:pPr>
            <w:r>
              <w:t xml:space="preserve">See </w:t>
            </w:r>
            <w:hyperlink w:anchor="X2c0fa72e597f386f2220d8daef33810754966a6">
              <w:r w:rsidR="00CE6E57">
                <w:rPr>
                  <w:rStyle w:val="Hyperlink"/>
                </w:rPr>
                <w:t>Section 7.1.2.11.4</w:t>
              </w:r>
            </w:hyperlink>
          </w:p>
        </w:tc>
      </w:tr>
      <w:tr w:rsidR="00CE6E57" w14:paraId="22D6291A" w14:textId="77777777">
        <w:tc>
          <w:tcPr>
            <w:tcW w:w="2376" w:type="dxa"/>
          </w:tcPr>
          <w:p w14:paraId="6FB9F482" w14:textId="77777777" w:rsidR="00CE6E57" w:rsidRDefault="00000000">
            <w:pPr>
              <w:pStyle w:val="Compact"/>
            </w:pPr>
            <w:r>
              <w:rPr>
                <w:rStyle w:val="VerbatimChar"/>
              </w:rPr>
              <w:t>authorityInformationAccess</w:t>
            </w:r>
          </w:p>
        </w:tc>
        <w:tc>
          <w:tcPr>
            <w:tcW w:w="1584" w:type="dxa"/>
          </w:tcPr>
          <w:p w14:paraId="4BE60DD2" w14:textId="77777777" w:rsidR="00CE6E57" w:rsidRDefault="00000000">
            <w:pPr>
              <w:pStyle w:val="Compact"/>
            </w:pPr>
            <w:r>
              <w:t>SHOULD</w:t>
            </w:r>
          </w:p>
        </w:tc>
        <w:tc>
          <w:tcPr>
            <w:tcW w:w="1584" w:type="dxa"/>
          </w:tcPr>
          <w:p w14:paraId="53AD0F06" w14:textId="77777777" w:rsidR="00CE6E57" w:rsidRDefault="00000000">
            <w:pPr>
              <w:pStyle w:val="Compact"/>
            </w:pPr>
            <w:r>
              <w:t>N</w:t>
            </w:r>
          </w:p>
        </w:tc>
        <w:tc>
          <w:tcPr>
            <w:tcW w:w="2376" w:type="dxa"/>
          </w:tcPr>
          <w:p w14:paraId="31263BF0" w14:textId="77777777" w:rsidR="00CE6E57" w:rsidRDefault="00000000">
            <w:pPr>
              <w:pStyle w:val="Compact"/>
            </w:pPr>
            <w:r>
              <w:t xml:space="preserve">See </w:t>
            </w:r>
            <w:hyperlink w:anchor="X7d80bd15125df51194565908cd86c79248131ca">
              <w:r w:rsidR="00CE6E57">
                <w:rPr>
                  <w:rStyle w:val="Hyperlink"/>
                </w:rPr>
                <w:t>Section 7.1.2.10.3</w:t>
              </w:r>
            </w:hyperlink>
          </w:p>
        </w:tc>
      </w:tr>
      <w:tr w:rsidR="00CE6E57" w14:paraId="364625DB" w14:textId="77777777">
        <w:tc>
          <w:tcPr>
            <w:tcW w:w="2376" w:type="dxa"/>
          </w:tcPr>
          <w:p w14:paraId="0CF385CB" w14:textId="77777777" w:rsidR="00CE6E57" w:rsidRDefault="00000000">
            <w:pPr>
              <w:pStyle w:val="Compact"/>
            </w:pPr>
            <w:r>
              <w:rPr>
                <w:rStyle w:val="VerbatimChar"/>
              </w:rPr>
              <w:t>nameConstraints</w:t>
            </w:r>
          </w:p>
        </w:tc>
        <w:tc>
          <w:tcPr>
            <w:tcW w:w="1584" w:type="dxa"/>
          </w:tcPr>
          <w:p w14:paraId="75606AD3" w14:textId="77777777" w:rsidR="00CE6E57" w:rsidRDefault="00000000">
            <w:pPr>
              <w:pStyle w:val="Compact"/>
            </w:pPr>
            <w:r>
              <w:t>MAY</w:t>
            </w:r>
          </w:p>
        </w:tc>
        <w:tc>
          <w:tcPr>
            <w:tcW w:w="1584" w:type="dxa"/>
          </w:tcPr>
          <w:p w14:paraId="0EEF15B2" w14:textId="77777777" w:rsidR="00CE6E57" w:rsidRDefault="00000000">
            <w:pPr>
              <w:pStyle w:val="Compact"/>
            </w:pPr>
            <w:r>
              <w:t>*</w:t>
            </w:r>
            <w:r>
              <w:rPr>
                <w:rStyle w:val="FootnoteReference"/>
              </w:rPr>
              <w:footnoteReference w:id="1"/>
            </w:r>
          </w:p>
        </w:tc>
        <w:tc>
          <w:tcPr>
            <w:tcW w:w="2376" w:type="dxa"/>
          </w:tcPr>
          <w:p w14:paraId="051FF6A7" w14:textId="77777777" w:rsidR="00CE6E57" w:rsidRDefault="00000000">
            <w:pPr>
              <w:pStyle w:val="Compact"/>
            </w:pPr>
            <w:r>
              <w:t xml:space="preserve">See </w:t>
            </w:r>
            <w:hyperlink w:anchor="X76ec6846db7815b141f8e97321a587335ac308c">
              <w:r w:rsidR="00CE6E57">
                <w:rPr>
                  <w:rStyle w:val="Hyperlink"/>
                </w:rPr>
                <w:t>Section 7.1.2.10.8</w:t>
              </w:r>
            </w:hyperlink>
          </w:p>
        </w:tc>
      </w:tr>
      <w:tr w:rsidR="00CE6E57" w14:paraId="253B4F24" w14:textId="77777777">
        <w:tc>
          <w:tcPr>
            <w:tcW w:w="2376" w:type="dxa"/>
          </w:tcPr>
          <w:p w14:paraId="3C271D72" w14:textId="77777777" w:rsidR="00CE6E57" w:rsidRDefault="00000000">
            <w:pPr>
              <w:pStyle w:val="Compact"/>
            </w:pPr>
            <w:r>
              <w:t>Signed Certificate Timestamp List</w:t>
            </w:r>
          </w:p>
        </w:tc>
        <w:tc>
          <w:tcPr>
            <w:tcW w:w="1584" w:type="dxa"/>
          </w:tcPr>
          <w:p w14:paraId="43A184EB" w14:textId="77777777" w:rsidR="00CE6E57" w:rsidRDefault="00000000">
            <w:pPr>
              <w:pStyle w:val="Compact"/>
            </w:pPr>
            <w:r>
              <w:t>MAY</w:t>
            </w:r>
          </w:p>
        </w:tc>
        <w:tc>
          <w:tcPr>
            <w:tcW w:w="1584" w:type="dxa"/>
          </w:tcPr>
          <w:p w14:paraId="2674F16E" w14:textId="77777777" w:rsidR="00CE6E57" w:rsidRDefault="00000000">
            <w:pPr>
              <w:pStyle w:val="Compact"/>
            </w:pPr>
            <w:r>
              <w:t>N</w:t>
            </w:r>
          </w:p>
        </w:tc>
        <w:tc>
          <w:tcPr>
            <w:tcW w:w="2376" w:type="dxa"/>
          </w:tcPr>
          <w:p w14:paraId="6F5EDC6E" w14:textId="77777777" w:rsidR="00CE6E57" w:rsidRDefault="00000000">
            <w:pPr>
              <w:pStyle w:val="Compact"/>
            </w:pPr>
            <w:r>
              <w:t xml:space="preserve">See </w:t>
            </w:r>
            <w:hyperlink w:anchor="X5f29f6d91844be07282218a1604692674f20515">
              <w:r w:rsidR="00CE6E57">
                <w:rPr>
                  <w:rStyle w:val="Hyperlink"/>
                </w:rPr>
                <w:t>Section 7.1.2.11.3</w:t>
              </w:r>
            </w:hyperlink>
          </w:p>
        </w:tc>
      </w:tr>
      <w:tr w:rsidR="00CE6E57" w14:paraId="7D9BC8A7" w14:textId="77777777">
        <w:tc>
          <w:tcPr>
            <w:tcW w:w="2376" w:type="dxa"/>
          </w:tcPr>
          <w:p w14:paraId="6F57D032" w14:textId="77777777" w:rsidR="00CE6E57" w:rsidRDefault="00000000">
            <w:pPr>
              <w:pStyle w:val="Compact"/>
            </w:pPr>
            <w:r>
              <w:t>Any other extension</w:t>
            </w:r>
          </w:p>
        </w:tc>
        <w:tc>
          <w:tcPr>
            <w:tcW w:w="1584" w:type="dxa"/>
          </w:tcPr>
          <w:p w14:paraId="16DB103E" w14:textId="77777777" w:rsidR="00CE6E57" w:rsidRDefault="00000000">
            <w:pPr>
              <w:pStyle w:val="Compact"/>
            </w:pPr>
            <w:r>
              <w:t>NOT RECOMMENDED</w:t>
            </w:r>
          </w:p>
        </w:tc>
        <w:tc>
          <w:tcPr>
            <w:tcW w:w="1584" w:type="dxa"/>
          </w:tcPr>
          <w:p w14:paraId="6D0ADA96" w14:textId="77777777" w:rsidR="00CE6E57" w:rsidRDefault="00000000">
            <w:pPr>
              <w:pStyle w:val="Compact"/>
            </w:pPr>
            <w:r>
              <w:t>-</w:t>
            </w:r>
          </w:p>
        </w:tc>
        <w:tc>
          <w:tcPr>
            <w:tcW w:w="2376" w:type="dxa"/>
          </w:tcPr>
          <w:p w14:paraId="547091F2" w14:textId="77777777" w:rsidR="00CE6E57" w:rsidRDefault="00000000">
            <w:pPr>
              <w:pStyle w:val="Compact"/>
            </w:pPr>
            <w:r>
              <w:t xml:space="preserve">See </w:t>
            </w:r>
            <w:hyperlink w:anchor="Xd1d37105006463fc0c3ce8d6a77d8510d86ed0b">
              <w:r w:rsidR="00CE6E57">
                <w:rPr>
                  <w:rStyle w:val="Hyperlink"/>
                </w:rPr>
                <w:t>Section 7.1.2.11.5</w:t>
              </w:r>
            </w:hyperlink>
          </w:p>
        </w:tc>
      </w:tr>
    </w:tbl>
    <w:p w14:paraId="5C6DA368" w14:textId="77777777" w:rsidR="00CE6E57" w:rsidRDefault="00000000">
      <w:pPr>
        <w:pStyle w:val="BodyText"/>
      </w:pPr>
      <w:r>
        <w:t>In addition to the above, extKeyUsage extension requirements vary based on the relationship between the Issuer and Subject organizations represented in the Cross-Certificate.</w:t>
      </w:r>
    </w:p>
    <w:p w14:paraId="7522A69E" w14:textId="77777777" w:rsidR="00CE6E57" w:rsidRDefault="00000000">
      <w:pPr>
        <w:pStyle w:val="BodyText"/>
      </w:pPr>
      <w:r>
        <w:t>The extKeyUsage extension MAY be “unrestricted” as described in the following table if: - the organizationName represented in the Issuer and Subject names of the corresponding certificate are either: - the same, or - the organizationName represented in the Subject name is an affiliate of the organizationName represented in the Issuer name - the corresponding CA represented by the Subject of the Cross-Certificate is operated by the same organization as the Issuing CA or an Affiliate of the Issuing CA organization.</w:t>
      </w:r>
    </w:p>
    <w:p w14:paraId="4D5EF36F" w14:textId="77777777" w:rsidR="00CE6E57" w:rsidRDefault="00000000">
      <w:pPr>
        <w:pStyle w:val="TableCaption"/>
      </w:pPr>
      <w:r>
        <w:t>Cross-Certified Subordinate CA with Unrestricted EKU</w:t>
      </w:r>
    </w:p>
    <w:tbl>
      <w:tblPr>
        <w:tblStyle w:val="Table"/>
        <w:tblW w:w="5000" w:type="pct"/>
        <w:tblLayout w:type="fixed"/>
        <w:tblLook w:val="0020" w:firstRow="1" w:lastRow="0" w:firstColumn="0" w:lastColumn="0" w:noHBand="0" w:noVBand="0"/>
        <w:tblCaption w:val="Cross-Certified Subordinate CA with Unrestricted EKU"/>
      </w:tblPr>
      <w:tblGrid>
        <w:gridCol w:w="2808"/>
        <w:gridCol w:w="1872"/>
        <w:gridCol w:w="1872"/>
        <w:gridCol w:w="2808"/>
      </w:tblGrid>
      <w:tr w:rsidR="00CE6E57" w14:paraId="15760C62" w14:textId="77777777">
        <w:trPr>
          <w:tblHeader/>
        </w:trPr>
        <w:tc>
          <w:tcPr>
            <w:tcW w:w="2376" w:type="dxa"/>
          </w:tcPr>
          <w:p w14:paraId="4EADC2DD" w14:textId="77777777" w:rsidR="00CE6E57" w:rsidRDefault="00000000">
            <w:pPr>
              <w:pStyle w:val="Compact"/>
            </w:pPr>
            <w:r>
              <w:rPr>
                <w:b/>
                <w:bCs/>
              </w:rPr>
              <w:t>Extension</w:t>
            </w:r>
          </w:p>
        </w:tc>
        <w:tc>
          <w:tcPr>
            <w:tcW w:w="1584" w:type="dxa"/>
          </w:tcPr>
          <w:p w14:paraId="7B197472" w14:textId="77777777" w:rsidR="00CE6E57" w:rsidRDefault="00000000">
            <w:pPr>
              <w:pStyle w:val="Compact"/>
            </w:pPr>
            <w:r>
              <w:rPr>
                <w:b/>
                <w:bCs/>
              </w:rPr>
              <w:t>Presence</w:t>
            </w:r>
          </w:p>
        </w:tc>
        <w:tc>
          <w:tcPr>
            <w:tcW w:w="1584" w:type="dxa"/>
          </w:tcPr>
          <w:p w14:paraId="1A95234A" w14:textId="77777777" w:rsidR="00CE6E57" w:rsidRDefault="00000000">
            <w:pPr>
              <w:pStyle w:val="Compact"/>
            </w:pPr>
            <w:r>
              <w:rPr>
                <w:b/>
                <w:bCs/>
              </w:rPr>
              <w:t>Critical</w:t>
            </w:r>
          </w:p>
        </w:tc>
        <w:tc>
          <w:tcPr>
            <w:tcW w:w="2376" w:type="dxa"/>
          </w:tcPr>
          <w:p w14:paraId="66779AAF" w14:textId="77777777" w:rsidR="00CE6E57" w:rsidRDefault="00000000">
            <w:pPr>
              <w:pStyle w:val="Compact"/>
            </w:pPr>
            <w:r>
              <w:rPr>
                <w:b/>
                <w:bCs/>
              </w:rPr>
              <w:t>Description</w:t>
            </w:r>
          </w:p>
        </w:tc>
      </w:tr>
      <w:tr w:rsidR="00CE6E57" w14:paraId="295AD217" w14:textId="77777777">
        <w:tc>
          <w:tcPr>
            <w:tcW w:w="2376" w:type="dxa"/>
          </w:tcPr>
          <w:p w14:paraId="6CC5D926" w14:textId="77777777" w:rsidR="00CE6E57" w:rsidRDefault="00000000">
            <w:pPr>
              <w:pStyle w:val="Compact"/>
            </w:pPr>
            <w:r>
              <w:rPr>
                <w:rStyle w:val="VerbatimChar"/>
              </w:rPr>
              <w:t>extKeyUsage</w:t>
            </w:r>
          </w:p>
        </w:tc>
        <w:tc>
          <w:tcPr>
            <w:tcW w:w="1584" w:type="dxa"/>
          </w:tcPr>
          <w:p w14:paraId="7D2886EE" w14:textId="77777777" w:rsidR="00CE6E57" w:rsidRDefault="00000000">
            <w:pPr>
              <w:pStyle w:val="Compact"/>
            </w:pPr>
            <w:r>
              <w:t>SHOULD</w:t>
            </w:r>
            <w:r>
              <w:rPr>
                <w:rStyle w:val="FootnoteReference"/>
              </w:rPr>
              <w:footnoteReference w:id="2"/>
            </w:r>
          </w:p>
        </w:tc>
        <w:tc>
          <w:tcPr>
            <w:tcW w:w="1584" w:type="dxa"/>
          </w:tcPr>
          <w:p w14:paraId="16CD49AE" w14:textId="77777777" w:rsidR="00CE6E57" w:rsidRDefault="00000000">
            <w:pPr>
              <w:pStyle w:val="Compact"/>
            </w:pPr>
            <w:r>
              <w:t>N</w:t>
            </w:r>
          </w:p>
        </w:tc>
        <w:tc>
          <w:tcPr>
            <w:tcW w:w="2376" w:type="dxa"/>
          </w:tcPr>
          <w:p w14:paraId="5C905D5E" w14:textId="77777777" w:rsidR="00CE6E57" w:rsidRDefault="00000000">
            <w:pPr>
              <w:pStyle w:val="Compact"/>
            </w:pPr>
            <w:r>
              <w:t xml:space="preserve">See </w:t>
            </w:r>
            <w:hyperlink w:anchor="Xfa280f6b124f2d61670fb3c075008e0187b28d6">
              <w:r w:rsidR="00CE6E57">
                <w:rPr>
                  <w:rStyle w:val="Hyperlink"/>
                </w:rPr>
                <w:t>Section 7.1.2.2.4</w:t>
              </w:r>
            </w:hyperlink>
          </w:p>
        </w:tc>
      </w:tr>
    </w:tbl>
    <w:p w14:paraId="1C3A8843" w14:textId="77777777" w:rsidR="00CE6E57" w:rsidRDefault="00000000">
      <w:pPr>
        <w:pStyle w:val="BodyText"/>
      </w:pPr>
      <w:r>
        <w:t>In all other cases, the extKeyUsage extension MUST be “restricted” as described in the following table:</w:t>
      </w:r>
    </w:p>
    <w:p w14:paraId="0C8A25E5" w14:textId="77777777" w:rsidR="00CE6E57" w:rsidRDefault="00000000">
      <w:pPr>
        <w:pStyle w:val="TableCaption"/>
      </w:pPr>
      <w:r>
        <w:t>Cross-Certified Subordinate CA with Restricted EKU</w:t>
      </w:r>
    </w:p>
    <w:tbl>
      <w:tblPr>
        <w:tblStyle w:val="Table"/>
        <w:tblW w:w="5000" w:type="pct"/>
        <w:tblLayout w:type="fixed"/>
        <w:tblLook w:val="0020" w:firstRow="1" w:lastRow="0" w:firstColumn="0" w:lastColumn="0" w:noHBand="0" w:noVBand="0"/>
        <w:tblCaption w:val="Cross-Certified Subordinate CA with Restricted EKU"/>
      </w:tblPr>
      <w:tblGrid>
        <w:gridCol w:w="2808"/>
        <w:gridCol w:w="1872"/>
        <w:gridCol w:w="1872"/>
        <w:gridCol w:w="2808"/>
      </w:tblGrid>
      <w:tr w:rsidR="00CE6E57" w14:paraId="7A7AB665" w14:textId="77777777">
        <w:trPr>
          <w:tblHeader/>
        </w:trPr>
        <w:tc>
          <w:tcPr>
            <w:tcW w:w="2376" w:type="dxa"/>
          </w:tcPr>
          <w:p w14:paraId="2ADC7478" w14:textId="77777777" w:rsidR="00CE6E57" w:rsidRDefault="00000000">
            <w:pPr>
              <w:pStyle w:val="Compact"/>
            </w:pPr>
            <w:r>
              <w:rPr>
                <w:b/>
                <w:bCs/>
              </w:rPr>
              <w:t>Extension</w:t>
            </w:r>
          </w:p>
        </w:tc>
        <w:tc>
          <w:tcPr>
            <w:tcW w:w="1584" w:type="dxa"/>
          </w:tcPr>
          <w:p w14:paraId="666CF4DC" w14:textId="77777777" w:rsidR="00CE6E57" w:rsidRDefault="00000000">
            <w:pPr>
              <w:pStyle w:val="Compact"/>
            </w:pPr>
            <w:r>
              <w:rPr>
                <w:b/>
                <w:bCs/>
              </w:rPr>
              <w:t>Presence</w:t>
            </w:r>
          </w:p>
        </w:tc>
        <w:tc>
          <w:tcPr>
            <w:tcW w:w="1584" w:type="dxa"/>
          </w:tcPr>
          <w:p w14:paraId="7CFA90E2" w14:textId="77777777" w:rsidR="00CE6E57" w:rsidRDefault="00000000">
            <w:pPr>
              <w:pStyle w:val="Compact"/>
            </w:pPr>
            <w:r>
              <w:rPr>
                <w:b/>
                <w:bCs/>
              </w:rPr>
              <w:t>Critical</w:t>
            </w:r>
          </w:p>
        </w:tc>
        <w:tc>
          <w:tcPr>
            <w:tcW w:w="2376" w:type="dxa"/>
          </w:tcPr>
          <w:p w14:paraId="33951CB2" w14:textId="77777777" w:rsidR="00CE6E57" w:rsidRDefault="00000000">
            <w:pPr>
              <w:pStyle w:val="Compact"/>
            </w:pPr>
            <w:r>
              <w:rPr>
                <w:b/>
                <w:bCs/>
              </w:rPr>
              <w:t>Description</w:t>
            </w:r>
          </w:p>
        </w:tc>
      </w:tr>
      <w:tr w:rsidR="00CE6E57" w14:paraId="2C162A0C" w14:textId="77777777">
        <w:tc>
          <w:tcPr>
            <w:tcW w:w="2376" w:type="dxa"/>
          </w:tcPr>
          <w:p w14:paraId="50B449CF" w14:textId="77777777" w:rsidR="00CE6E57" w:rsidRDefault="00000000">
            <w:pPr>
              <w:pStyle w:val="Compact"/>
            </w:pPr>
            <w:r>
              <w:rPr>
                <w:rStyle w:val="VerbatimChar"/>
              </w:rPr>
              <w:t>extKeyUsage</w:t>
            </w:r>
          </w:p>
        </w:tc>
        <w:tc>
          <w:tcPr>
            <w:tcW w:w="1584" w:type="dxa"/>
          </w:tcPr>
          <w:p w14:paraId="2F8073A0" w14:textId="77777777" w:rsidR="00CE6E57" w:rsidRDefault="00000000">
            <w:pPr>
              <w:pStyle w:val="Compact"/>
            </w:pPr>
            <w:r>
              <w:t>MUST</w:t>
            </w:r>
            <w:r>
              <w:rPr>
                <w:rStyle w:val="FootnoteReference"/>
              </w:rPr>
              <w:footnoteReference w:id="3"/>
            </w:r>
          </w:p>
        </w:tc>
        <w:tc>
          <w:tcPr>
            <w:tcW w:w="1584" w:type="dxa"/>
          </w:tcPr>
          <w:p w14:paraId="6DE08A67" w14:textId="77777777" w:rsidR="00CE6E57" w:rsidRDefault="00000000">
            <w:pPr>
              <w:pStyle w:val="Compact"/>
            </w:pPr>
            <w:r>
              <w:t>N</w:t>
            </w:r>
          </w:p>
        </w:tc>
        <w:tc>
          <w:tcPr>
            <w:tcW w:w="2376" w:type="dxa"/>
          </w:tcPr>
          <w:p w14:paraId="5A2A83FB" w14:textId="77777777" w:rsidR="00CE6E57" w:rsidRDefault="00000000">
            <w:pPr>
              <w:pStyle w:val="Compact"/>
            </w:pPr>
            <w:r>
              <w:t xml:space="preserve">See </w:t>
            </w:r>
            <w:hyperlink w:anchor="X5dd668774417aa67fd4b85e9a4d7db28497f8c2">
              <w:r w:rsidR="00CE6E57">
                <w:rPr>
                  <w:rStyle w:val="Hyperlink"/>
                </w:rPr>
                <w:t>Section 7.1.2.2.5</w:t>
              </w:r>
            </w:hyperlink>
          </w:p>
        </w:tc>
      </w:tr>
    </w:tbl>
    <w:p w14:paraId="6957DD7B" w14:textId="77777777" w:rsidR="00CE6E57" w:rsidRDefault="00000000">
      <w:pPr>
        <w:pStyle w:val="Heading5"/>
      </w:pPr>
      <w:bookmarkStart w:id="684" w:name="Xfa280f6b124f2d61670fb3c075008e0187b28d6"/>
      <w:bookmarkEnd w:id="683"/>
      <w:r>
        <w:lastRenderedPageBreak/>
        <w:t>7.1.2.2.4 Cross-Certified Subordinate CA Extended Key Usage - Unrestricted</w:t>
      </w:r>
    </w:p>
    <w:p w14:paraId="6AD8B0B1" w14:textId="77777777" w:rsidR="00CE6E57" w:rsidRDefault="00000000">
      <w:pPr>
        <w:pStyle w:val="TableCaption"/>
      </w:pPr>
      <w:r>
        <w:t>Unrestricted Extended Key Usage Purposes (Affiliated Cross-Certified CA)</w:t>
      </w:r>
    </w:p>
    <w:tbl>
      <w:tblPr>
        <w:tblStyle w:val="Table"/>
        <w:tblW w:w="5000" w:type="pct"/>
        <w:tblLayout w:type="fixed"/>
        <w:tblLook w:val="0020" w:firstRow="1" w:lastRow="0" w:firstColumn="0" w:lastColumn="0" w:noHBand="0" w:noVBand="0"/>
        <w:tblCaption w:val="Unrestricted Extended Key Usage Purposes (Affiliated Cross-Certified CA)"/>
      </w:tblPr>
      <w:tblGrid>
        <w:gridCol w:w="2808"/>
        <w:gridCol w:w="6552"/>
      </w:tblGrid>
      <w:tr w:rsidR="00CE6E57" w14:paraId="3392D750" w14:textId="77777777">
        <w:trPr>
          <w:tblHeader/>
        </w:trPr>
        <w:tc>
          <w:tcPr>
            <w:tcW w:w="2376" w:type="dxa"/>
          </w:tcPr>
          <w:p w14:paraId="15FF5D8E" w14:textId="77777777" w:rsidR="00CE6E57" w:rsidRDefault="00000000">
            <w:pPr>
              <w:pStyle w:val="Compact"/>
            </w:pPr>
            <w:r>
              <w:rPr>
                <w:b/>
                <w:bCs/>
              </w:rPr>
              <w:t>Key Purpose</w:t>
            </w:r>
          </w:p>
        </w:tc>
        <w:tc>
          <w:tcPr>
            <w:tcW w:w="5544" w:type="dxa"/>
          </w:tcPr>
          <w:p w14:paraId="00B4CFC1" w14:textId="77777777" w:rsidR="00CE6E57" w:rsidRDefault="00000000">
            <w:pPr>
              <w:pStyle w:val="Compact"/>
            </w:pPr>
            <w:r>
              <w:rPr>
                <w:b/>
                <w:bCs/>
              </w:rPr>
              <w:t>Description</w:t>
            </w:r>
          </w:p>
        </w:tc>
      </w:tr>
      <w:tr w:rsidR="00CE6E57" w14:paraId="0487497A" w14:textId="77777777">
        <w:tc>
          <w:tcPr>
            <w:tcW w:w="2376" w:type="dxa"/>
          </w:tcPr>
          <w:p w14:paraId="235AD462" w14:textId="77777777" w:rsidR="00CE6E57" w:rsidRDefault="00000000">
            <w:pPr>
              <w:pStyle w:val="Compact"/>
            </w:pPr>
            <w:r>
              <w:rPr>
                <w:rStyle w:val="VerbatimChar"/>
              </w:rPr>
              <w:t>anyExtendedKeyUsage</w:t>
            </w:r>
          </w:p>
        </w:tc>
        <w:tc>
          <w:tcPr>
            <w:tcW w:w="5544" w:type="dxa"/>
          </w:tcPr>
          <w:p w14:paraId="6E927B0B" w14:textId="77777777" w:rsidR="00CE6E57" w:rsidRDefault="00000000">
            <w:pPr>
              <w:pStyle w:val="Compact"/>
            </w:pPr>
            <w:r>
              <w:t>The special extended key usage to indicate there are no restrictions applied. If present, this MUST be the only key usage present.</w:t>
            </w:r>
          </w:p>
        </w:tc>
      </w:tr>
      <w:tr w:rsidR="00CE6E57" w14:paraId="25AD54B4" w14:textId="77777777">
        <w:tc>
          <w:tcPr>
            <w:tcW w:w="2376" w:type="dxa"/>
          </w:tcPr>
          <w:p w14:paraId="551A7B8D" w14:textId="77777777" w:rsidR="00CE6E57" w:rsidRDefault="00000000">
            <w:pPr>
              <w:pStyle w:val="Compact"/>
            </w:pPr>
            <w:r>
              <w:t>Any other value</w:t>
            </w:r>
          </w:p>
        </w:tc>
        <w:tc>
          <w:tcPr>
            <w:tcW w:w="5544" w:type="dxa"/>
          </w:tcPr>
          <w:p w14:paraId="7402ACD5" w14:textId="77777777" w:rsidR="00CE6E57" w:rsidRDefault="00000000">
            <w:pPr>
              <w:pStyle w:val="Compact"/>
            </w:pPr>
            <w:r>
              <w:t xml:space="preserve">CAs MUST NOT include any other key usage with the </w:t>
            </w:r>
            <w:r>
              <w:rPr>
                <w:rStyle w:val="VerbatimChar"/>
              </w:rPr>
              <w:t>anyExtendedKeyUsage</w:t>
            </w:r>
            <w:r>
              <w:t xml:space="preserve"> key usage present.</w:t>
            </w:r>
          </w:p>
        </w:tc>
      </w:tr>
    </w:tbl>
    <w:p w14:paraId="05973178" w14:textId="77777777" w:rsidR="00CE6E57" w:rsidRDefault="00000000">
      <w:pPr>
        <w:pStyle w:val="BodyText"/>
      </w:pPr>
      <w:r>
        <w:t xml:space="preserve">Alternatively, if the Issuing CA does not use this form, then the Extended Key Usage extension, if present, MUST be encoded as specified in </w:t>
      </w:r>
      <w:hyperlink w:anchor="X5dd668774417aa67fd4b85e9a4d7db28497f8c2">
        <w:r w:rsidR="00CE6E57">
          <w:rPr>
            <w:rStyle w:val="Hyperlink"/>
          </w:rPr>
          <w:t>Section 7.1.2.2.5</w:t>
        </w:r>
      </w:hyperlink>
      <w:r>
        <w:t>.</w:t>
      </w:r>
    </w:p>
    <w:p w14:paraId="1451854A" w14:textId="77777777" w:rsidR="00CE6E57" w:rsidRDefault="00000000">
      <w:pPr>
        <w:pStyle w:val="Heading5"/>
      </w:pPr>
      <w:bookmarkStart w:id="685" w:name="X5dd668774417aa67fd4b85e9a4d7db28497f8c2"/>
      <w:bookmarkEnd w:id="684"/>
      <w:r>
        <w:t>7.1.2.2.5 Cross-Certified Subordinate CA Extended Key Usage - Restricted</w:t>
      </w:r>
    </w:p>
    <w:p w14:paraId="1673204F" w14:textId="77777777" w:rsidR="00CE6E57" w:rsidRDefault="00000000">
      <w:pPr>
        <w:pStyle w:val="TableCaption"/>
      </w:pPr>
      <w:r>
        <w:t>Restricted TLS Cross-Certified Subordinate CA Extended Key Usage Purposes (i.e., for restricted Cross-Certified Subordinate CAs issuing TLS certificates directly or transitively)</w:t>
      </w:r>
    </w:p>
    <w:tbl>
      <w:tblPr>
        <w:tblStyle w:val="Table"/>
        <w:tblW w:w="0" w:type="auto"/>
        <w:tblLook w:val="0020" w:firstRow="1" w:lastRow="0" w:firstColumn="0" w:lastColumn="0" w:noHBand="0" w:noVBand="0"/>
        <w:tblCaption w:val="Restricted TLS Cross-Certified Subordinate CA Extended Key Usage Purposes (i.e., for restricted Cross-Certified Subordinate CAs issuing TLS certificates directly or transitively)"/>
      </w:tblPr>
      <w:tblGrid>
        <w:gridCol w:w="2988"/>
        <w:gridCol w:w="2490"/>
      </w:tblGrid>
      <w:tr w:rsidR="00CE6E57" w14:paraId="6A4D51C7" w14:textId="77777777">
        <w:trPr>
          <w:tblHeader/>
        </w:trPr>
        <w:tc>
          <w:tcPr>
            <w:tcW w:w="0" w:type="auto"/>
          </w:tcPr>
          <w:p w14:paraId="59AB218F" w14:textId="77777777" w:rsidR="00CE6E57" w:rsidRDefault="00000000">
            <w:pPr>
              <w:pStyle w:val="Compact"/>
            </w:pPr>
            <w:r>
              <w:rPr>
                <w:b/>
                <w:bCs/>
              </w:rPr>
              <w:t>Key Purpose</w:t>
            </w:r>
          </w:p>
        </w:tc>
        <w:tc>
          <w:tcPr>
            <w:tcW w:w="0" w:type="auto"/>
          </w:tcPr>
          <w:p w14:paraId="153340E5" w14:textId="77777777" w:rsidR="00CE6E57" w:rsidRDefault="00000000">
            <w:pPr>
              <w:pStyle w:val="Compact"/>
            </w:pPr>
            <w:r>
              <w:rPr>
                <w:b/>
                <w:bCs/>
              </w:rPr>
              <w:t>Description</w:t>
            </w:r>
          </w:p>
        </w:tc>
      </w:tr>
      <w:tr w:rsidR="00CE6E57" w14:paraId="2570FE6D" w14:textId="77777777">
        <w:tc>
          <w:tcPr>
            <w:tcW w:w="0" w:type="auto"/>
          </w:tcPr>
          <w:p w14:paraId="33472F29" w14:textId="77777777" w:rsidR="00CE6E57" w:rsidRDefault="00000000">
            <w:pPr>
              <w:pStyle w:val="Compact"/>
            </w:pPr>
            <w:r>
              <w:rPr>
                <w:rStyle w:val="VerbatimChar"/>
              </w:rPr>
              <w:t>id-kp-serverAuth</w:t>
            </w:r>
          </w:p>
        </w:tc>
        <w:tc>
          <w:tcPr>
            <w:tcW w:w="0" w:type="auto"/>
          </w:tcPr>
          <w:p w14:paraId="4CE91900" w14:textId="77777777" w:rsidR="00CE6E57" w:rsidRDefault="00000000">
            <w:pPr>
              <w:pStyle w:val="Compact"/>
            </w:pPr>
            <w:r>
              <w:t>MUST be present.</w:t>
            </w:r>
          </w:p>
        </w:tc>
      </w:tr>
      <w:tr w:rsidR="00CE6E57" w14:paraId="6930080C" w14:textId="77777777">
        <w:tc>
          <w:tcPr>
            <w:tcW w:w="0" w:type="auto"/>
          </w:tcPr>
          <w:p w14:paraId="7ADD64E0" w14:textId="77777777" w:rsidR="00CE6E57" w:rsidRDefault="00000000">
            <w:pPr>
              <w:pStyle w:val="Compact"/>
            </w:pPr>
            <w:r>
              <w:rPr>
                <w:rStyle w:val="VerbatimChar"/>
              </w:rPr>
              <w:t>id-kp-clientAuth</w:t>
            </w:r>
          </w:p>
        </w:tc>
        <w:tc>
          <w:tcPr>
            <w:tcW w:w="0" w:type="auto"/>
          </w:tcPr>
          <w:p w14:paraId="1A73D7F1" w14:textId="77777777" w:rsidR="00CE6E57" w:rsidRDefault="00000000">
            <w:pPr>
              <w:pStyle w:val="Compact"/>
            </w:pPr>
            <w:r>
              <w:t>MAY be present.</w:t>
            </w:r>
          </w:p>
        </w:tc>
      </w:tr>
      <w:tr w:rsidR="00CE6E57" w14:paraId="03C47BA7" w14:textId="77777777">
        <w:tc>
          <w:tcPr>
            <w:tcW w:w="0" w:type="auto"/>
          </w:tcPr>
          <w:p w14:paraId="72B1A9D8" w14:textId="77777777" w:rsidR="00CE6E57" w:rsidRDefault="00000000">
            <w:pPr>
              <w:pStyle w:val="Compact"/>
            </w:pPr>
            <w:r>
              <w:rPr>
                <w:rStyle w:val="VerbatimChar"/>
              </w:rPr>
              <w:t>id-kp-emailProtection</w:t>
            </w:r>
          </w:p>
        </w:tc>
        <w:tc>
          <w:tcPr>
            <w:tcW w:w="0" w:type="auto"/>
          </w:tcPr>
          <w:p w14:paraId="24CDBC7B" w14:textId="77777777" w:rsidR="00CE6E57" w:rsidRDefault="00000000">
            <w:pPr>
              <w:pStyle w:val="Compact"/>
            </w:pPr>
            <w:r>
              <w:t>MUST NOT be present.</w:t>
            </w:r>
          </w:p>
        </w:tc>
      </w:tr>
      <w:tr w:rsidR="00CE6E57" w14:paraId="6886CEE6" w14:textId="77777777">
        <w:tc>
          <w:tcPr>
            <w:tcW w:w="0" w:type="auto"/>
          </w:tcPr>
          <w:p w14:paraId="23C8554A" w14:textId="77777777" w:rsidR="00CE6E57" w:rsidRDefault="00000000">
            <w:pPr>
              <w:pStyle w:val="Compact"/>
            </w:pPr>
            <w:r>
              <w:rPr>
                <w:rStyle w:val="VerbatimChar"/>
              </w:rPr>
              <w:t>id-kp-codeSigning</w:t>
            </w:r>
          </w:p>
        </w:tc>
        <w:tc>
          <w:tcPr>
            <w:tcW w:w="0" w:type="auto"/>
          </w:tcPr>
          <w:p w14:paraId="577CC462" w14:textId="77777777" w:rsidR="00CE6E57" w:rsidRDefault="00000000">
            <w:pPr>
              <w:pStyle w:val="Compact"/>
            </w:pPr>
            <w:r>
              <w:t>MUST NOT be present.</w:t>
            </w:r>
          </w:p>
        </w:tc>
      </w:tr>
      <w:tr w:rsidR="00CE6E57" w14:paraId="1567360E" w14:textId="77777777">
        <w:tc>
          <w:tcPr>
            <w:tcW w:w="0" w:type="auto"/>
          </w:tcPr>
          <w:p w14:paraId="16BC2B98" w14:textId="77777777" w:rsidR="00CE6E57" w:rsidRDefault="00000000">
            <w:pPr>
              <w:pStyle w:val="Compact"/>
            </w:pPr>
            <w:r>
              <w:rPr>
                <w:rStyle w:val="VerbatimChar"/>
              </w:rPr>
              <w:t>id-kp-timeStamping</w:t>
            </w:r>
          </w:p>
        </w:tc>
        <w:tc>
          <w:tcPr>
            <w:tcW w:w="0" w:type="auto"/>
          </w:tcPr>
          <w:p w14:paraId="4BE1181F" w14:textId="77777777" w:rsidR="00CE6E57" w:rsidRDefault="00000000">
            <w:pPr>
              <w:pStyle w:val="Compact"/>
            </w:pPr>
            <w:r>
              <w:t>MUST NOT be present.</w:t>
            </w:r>
          </w:p>
        </w:tc>
      </w:tr>
      <w:tr w:rsidR="00CE6E57" w14:paraId="587F3C45" w14:textId="77777777">
        <w:tc>
          <w:tcPr>
            <w:tcW w:w="0" w:type="auto"/>
          </w:tcPr>
          <w:p w14:paraId="339173EE" w14:textId="77777777" w:rsidR="00CE6E57" w:rsidRDefault="00000000">
            <w:pPr>
              <w:pStyle w:val="Compact"/>
            </w:pPr>
            <w:r>
              <w:rPr>
                <w:rStyle w:val="VerbatimChar"/>
              </w:rPr>
              <w:t>anyExtendedKeyUsage</w:t>
            </w:r>
          </w:p>
        </w:tc>
        <w:tc>
          <w:tcPr>
            <w:tcW w:w="0" w:type="auto"/>
          </w:tcPr>
          <w:p w14:paraId="6E1937D1" w14:textId="77777777" w:rsidR="00CE6E57" w:rsidRDefault="00000000">
            <w:pPr>
              <w:pStyle w:val="Compact"/>
            </w:pPr>
            <w:r>
              <w:t>MUST NOT be present.</w:t>
            </w:r>
          </w:p>
        </w:tc>
      </w:tr>
      <w:tr w:rsidR="00CE6E57" w14:paraId="1998DB68" w14:textId="77777777">
        <w:tc>
          <w:tcPr>
            <w:tcW w:w="0" w:type="auto"/>
          </w:tcPr>
          <w:p w14:paraId="2437F9E9" w14:textId="77777777" w:rsidR="00CE6E57" w:rsidRDefault="00000000">
            <w:pPr>
              <w:pStyle w:val="Compact"/>
            </w:pPr>
            <w:r>
              <w:t>Any other value</w:t>
            </w:r>
          </w:p>
        </w:tc>
        <w:tc>
          <w:tcPr>
            <w:tcW w:w="0" w:type="auto"/>
          </w:tcPr>
          <w:p w14:paraId="127B2721" w14:textId="77777777" w:rsidR="00CE6E57" w:rsidRDefault="00000000">
            <w:pPr>
              <w:pStyle w:val="Compact"/>
            </w:pPr>
            <w:r>
              <w:t>NOT RECOMMENDED.</w:t>
            </w:r>
          </w:p>
        </w:tc>
      </w:tr>
    </w:tbl>
    <w:p w14:paraId="1825E406" w14:textId="77777777" w:rsidR="00CE6E57" w:rsidRDefault="00CE6E57"/>
    <w:p w14:paraId="00A97959" w14:textId="77777777" w:rsidR="00CE6E57" w:rsidRDefault="00000000">
      <w:pPr>
        <w:pStyle w:val="TableCaption"/>
      </w:pPr>
      <w:r>
        <w:t>Restricted Non-TLS Cross-Certified Subordinate CA Extended Key Usage Purposes (i.e., for restricted Cross-Certified Subordinate CAs not issuing TLS certificates directly or transitively)</w:t>
      </w:r>
    </w:p>
    <w:tbl>
      <w:tblPr>
        <w:tblStyle w:val="Table"/>
        <w:tblW w:w="0" w:type="auto"/>
        <w:tblLook w:val="0020" w:firstRow="1" w:lastRow="0" w:firstColumn="0" w:lastColumn="0" w:noHBand="0" w:noVBand="0"/>
        <w:tblCaption w:val="Restricted Non-TLS Cross-Certified Subordinate CA Extended Key Usage Purposes (i.e., for restricted Cross-Certified Subordinate CAs not issuing TLS certificates directly or transitively)"/>
      </w:tblPr>
      <w:tblGrid>
        <w:gridCol w:w="2724"/>
        <w:gridCol w:w="2475"/>
      </w:tblGrid>
      <w:tr w:rsidR="00CE6E57" w14:paraId="7B208B02" w14:textId="77777777">
        <w:trPr>
          <w:tblHeader/>
        </w:trPr>
        <w:tc>
          <w:tcPr>
            <w:tcW w:w="0" w:type="auto"/>
          </w:tcPr>
          <w:p w14:paraId="00A10388" w14:textId="77777777" w:rsidR="00CE6E57" w:rsidRDefault="00000000">
            <w:pPr>
              <w:pStyle w:val="Compact"/>
            </w:pPr>
            <w:r>
              <w:rPr>
                <w:b/>
                <w:bCs/>
              </w:rPr>
              <w:t>Key Purpose</w:t>
            </w:r>
          </w:p>
        </w:tc>
        <w:tc>
          <w:tcPr>
            <w:tcW w:w="0" w:type="auto"/>
          </w:tcPr>
          <w:p w14:paraId="3C1134BA" w14:textId="77777777" w:rsidR="00CE6E57" w:rsidRDefault="00000000">
            <w:pPr>
              <w:pStyle w:val="Compact"/>
            </w:pPr>
            <w:r>
              <w:rPr>
                <w:b/>
                <w:bCs/>
              </w:rPr>
              <w:t>Description</w:t>
            </w:r>
          </w:p>
        </w:tc>
      </w:tr>
      <w:tr w:rsidR="00CE6E57" w14:paraId="7158A561" w14:textId="77777777">
        <w:tc>
          <w:tcPr>
            <w:tcW w:w="0" w:type="auto"/>
          </w:tcPr>
          <w:p w14:paraId="2A81CF9A" w14:textId="77777777" w:rsidR="00CE6E57" w:rsidRDefault="00000000">
            <w:pPr>
              <w:pStyle w:val="Compact"/>
            </w:pPr>
            <w:r>
              <w:rPr>
                <w:rStyle w:val="VerbatimChar"/>
              </w:rPr>
              <w:t>id-kp-serverAuth</w:t>
            </w:r>
          </w:p>
        </w:tc>
        <w:tc>
          <w:tcPr>
            <w:tcW w:w="0" w:type="auto"/>
          </w:tcPr>
          <w:p w14:paraId="510614CC" w14:textId="77777777" w:rsidR="00CE6E57" w:rsidRDefault="00000000">
            <w:pPr>
              <w:pStyle w:val="Compact"/>
            </w:pPr>
            <w:r>
              <w:t>MUST NOT be present.</w:t>
            </w:r>
          </w:p>
        </w:tc>
      </w:tr>
      <w:tr w:rsidR="00CE6E57" w14:paraId="6EA236B3" w14:textId="77777777">
        <w:tc>
          <w:tcPr>
            <w:tcW w:w="0" w:type="auto"/>
          </w:tcPr>
          <w:p w14:paraId="70CD812E" w14:textId="77777777" w:rsidR="00CE6E57" w:rsidRDefault="00000000">
            <w:pPr>
              <w:pStyle w:val="Compact"/>
            </w:pPr>
            <w:r>
              <w:rPr>
                <w:rStyle w:val="VerbatimChar"/>
              </w:rPr>
              <w:t>anyExtendedKeyUsage</w:t>
            </w:r>
          </w:p>
        </w:tc>
        <w:tc>
          <w:tcPr>
            <w:tcW w:w="0" w:type="auto"/>
          </w:tcPr>
          <w:p w14:paraId="16E1C729" w14:textId="77777777" w:rsidR="00CE6E57" w:rsidRDefault="00000000">
            <w:pPr>
              <w:pStyle w:val="Compact"/>
            </w:pPr>
            <w:r>
              <w:t>MUST NOT be present.</w:t>
            </w:r>
          </w:p>
        </w:tc>
      </w:tr>
      <w:tr w:rsidR="00CE6E57" w14:paraId="192FF8C6" w14:textId="77777777">
        <w:tc>
          <w:tcPr>
            <w:tcW w:w="0" w:type="auto"/>
          </w:tcPr>
          <w:p w14:paraId="601963D1" w14:textId="77777777" w:rsidR="00CE6E57" w:rsidRDefault="00000000">
            <w:pPr>
              <w:pStyle w:val="Compact"/>
            </w:pPr>
            <w:r>
              <w:t>Any other value</w:t>
            </w:r>
          </w:p>
        </w:tc>
        <w:tc>
          <w:tcPr>
            <w:tcW w:w="0" w:type="auto"/>
          </w:tcPr>
          <w:p w14:paraId="49172D41" w14:textId="77777777" w:rsidR="00CE6E57" w:rsidRDefault="00000000">
            <w:pPr>
              <w:pStyle w:val="Compact"/>
            </w:pPr>
            <w:r>
              <w:t>MAY be present.</w:t>
            </w:r>
          </w:p>
        </w:tc>
      </w:tr>
    </w:tbl>
    <w:p w14:paraId="60677575" w14:textId="77777777" w:rsidR="00CE6E57" w:rsidRDefault="00000000">
      <w:pPr>
        <w:pStyle w:val="BodyText"/>
      </w:pPr>
      <w:r>
        <w:t>Each included Extended Key Usage key usage purpose:</w:t>
      </w:r>
    </w:p>
    <w:p w14:paraId="7C11E5D0" w14:textId="77777777" w:rsidR="00CE6E57" w:rsidRDefault="00000000">
      <w:pPr>
        <w:pStyle w:val="Compact"/>
        <w:numPr>
          <w:ilvl w:val="0"/>
          <w:numId w:val="90"/>
        </w:numPr>
      </w:pPr>
      <w:r>
        <w:t>MUST apply in the context of the public Internet (e.g. MUST NOT be for a service that is only valid in a privately managed network), unless:</w:t>
      </w:r>
    </w:p>
    <w:p w14:paraId="55AA545F" w14:textId="77777777" w:rsidR="00CE6E57" w:rsidRDefault="00000000">
      <w:pPr>
        <w:pStyle w:val="Compact"/>
        <w:numPr>
          <w:ilvl w:val="1"/>
          <w:numId w:val="91"/>
        </w:numPr>
      </w:pPr>
      <w:r>
        <w:t>the key usage purpose falls within an OID arc for which the Applicant demonstrates ownership; or,</w:t>
      </w:r>
    </w:p>
    <w:p w14:paraId="0273AB70" w14:textId="77777777" w:rsidR="00CE6E57" w:rsidRDefault="00000000">
      <w:pPr>
        <w:pStyle w:val="Compact"/>
        <w:numPr>
          <w:ilvl w:val="1"/>
          <w:numId w:val="91"/>
        </w:numPr>
      </w:pPr>
      <w:r>
        <w:t>the Applicant can otherwise demonstrate the right to assert the key usage purpose in a public context.</w:t>
      </w:r>
    </w:p>
    <w:p w14:paraId="2A84A2E2" w14:textId="77777777" w:rsidR="00CE6E57" w:rsidRDefault="00000000">
      <w:pPr>
        <w:pStyle w:val="Compact"/>
        <w:numPr>
          <w:ilvl w:val="0"/>
          <w:numId w:val="90"/>
        </w:numPr>
      </w:pPr>
      <w:r>
        <w:t xml:space="preserve">MUST NOT include semantics that will mislead the Relying Party about the certificate information verified by the CA, such as including a key usage purpose asserting storage </w:t>
      </w:r>
      <w:r>
        <w:lastRenderedPageBreak/>
        <w:t>on a smart card, where the CA is not able to verify that the corresponding Private Key is confined to such hardware due to remote issuance.</w:t>
      </w:r>
    </w:p>
    <w:p w14:paraId="3D697E9D" w14:textId="77777777" w:rsidR="00CE6E57" w:rsidRDefault="00000000">
      <w:pPr>
        <w:pStyle w:val="Compact"/>
        <w:numPr>
          <w:ilvl w:val="0"/>
          <w:numId w:val="90"/>
        </w:numPr>
      </w:pPr>
      <w:r>
        <w:t>MUST be verified by the Issuing CA (i.e. the Issuing CA MUST verify the Cross-Certified Subordinate CA is authorized to assert the key usage purpose).</w:t>
      </w:r>
    </w:p>
    <w:p w14:paraId="132B1498" w14:textId="77777777" w:rsidR="00CE6E57" w:rsidRDefault="00000000">
      <w:pPr>
        <w:pStyle w:val="FirstParagraph"/>
      </w:pPr>
      <w:r>
        <w:t>CAs MUST NOT include additional key usage purposes unless the CA is aware of a reason for including the key usage purpose in the Certificate.</w:t>
      </w:r>
    </w:p>
    <w:p w14:paraId="76C1D099" w14:textId="77777777" w:rsidR="00CE6E57" w:rsidRDefault="00000000">
      <w:pPr>
        <w:pStyle w:val="Heading5"/>
      </w:pPr>
      <w:bookmarkStart w:id="686" w:name="Xb7420368a1bec9e8d874f832f643e03ccec1e6f"/>
      <w:bookmarkEnd w:id="685"/>
      <w:r>
        <w:t>7.1.2.2.6 Cross-Certified Subordinate CA Certificate Certificate Policies</w:t>
      </w:r>
    </w:p>
    <w:p w14:paraId="046C856E" w14:textId="77777777" w:rsidR="00CE6E57" w:rsidRDefault="00000000">
      <w:pPr>
        <w:pStyle w:val="FirstParagraph"/>
      </w:pPr>
      <w:r>
        <w:t xml:space="preserve">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52478C93" w14:textId="77777777" w:rsidR="00CE6E57" w:rsidRDefault="00000000">
      <w:pPr>
        <w:pStyle w:val="TableCaption"/>
      </w:pPr>
      <w:r>
        <w:t>No Policy Restrictions (Affiliated CA)</w:t>
      </w:r>
    </w:p>
    <w:tbl>
      <w:tblPr>
        <w:tblStyle w:val="Table"/>
        <w:tblW w:w="5000" w:type="pct"/>
        <w:tblLayout w:type="fixed"/>
        <w:tblLook w:val="0020" w:firstRow="1" w:lastRow="0" w:firstColumn="0" w:lastColumn="0" w:noHBand="0" w:noVBand="0"/>
        <w:tblCaption w:val="No Policy Restrictions (Affiliated CA)"/>
      </w:tblPr>
      <w:tblGrid>
        <w:gridCol w:w="2808"/>
        <w:gridCol w:w="1872"/>
        <w:gridCol w:w="4680"/>
      </w:tblGrid>
      <w:tr w:rsidR="00CE6E57" w14:paraId="092983EB" w14:textId="77777777">
        <w:trPr>
          <w:tblHeader/>
        </w:trPr>
        <w:tc>
          <w:tcPr>
            <w:tcW w:w="2376" w:type="dxa"/>
          </w:tcPr>
          <w:p w14:paraId="1DE8C569" w14:textId="77777777" w:rsidR="00CE6E57" w:rsidRDefault="00000000">
            <w:pPr>
              <w:pStyle w:val="Compact"/>
            </w:pPr>
            <w:r>
              <w:rPr>
                <w:b/>
                <w:bCs/>
              </w:rPr>
              <w:t>Field</w:t>
            </w:r>
          </w:p>
        </w:tc>
        <w:tc>
          <w:tcPr>
            <w:tcW w:w="1584" w:type="dxa"/>
          </w:tcPr>
          <w:p w14:paraId="05EA171A" w14:textId="77777777" w:rsidR="00CE6E57" w:rsidRDefault="00000000">
            <w:pPr>
              <w:pStyle w:val="Compact"/>
            </w:pPr>
            <w:r>
              <w:rPr>
                <w:b/>
                <w:bCs/>
              </w:rPr>
              <w:t>Presence</w:t>
            </w:r>
          </w:p>
        </w:tc>
        <w:tc>
          <w:tcPr>
            <w:tcW w:w="3960" w:type="dxa"/>
          </w:tcPr>
          <w:p w14:paraId="0084FEA4" w14:textId="77777777" w:rsidR="00CE6E57" w:rsidRDefault="00000000">
            <w:pPr>
              <w:pStyle w:val="Compact"/>
            </w:pPr>
            <w:r>
              <w:rPr>
                <w:b/>
                <w:bCs/>
              </w:rPr>
              <w:t>Contents</w:t>
            </w:r>
          </w:p>
        </w:tc>
      </w:tr>
      <w:tr w:rsidR="00CE6E57" w14:paraId="4252F454" w14:textId="77777777">
        <w:tc>
          <w:tcPr>
            <w:tcW w:w="2376" w:type="dxa"/>
          </w:tcPr>
          <w:p w14:paraId="18B6738A" w14:textId="77777777" w:rsidR="00CE6E57" w:rsidRDefault="00000000">
            <w:pPr>
              <w:pStyle w:val="Compact"/>
            </w:pPr>
            <w:r>
              <w:rPr>
                <w:rStyle w:val="VerbatimChar"/>
              </w:rPr>
              <w:t>policyIdentifier</w:t>
            </w:r>
          </w:p>
        </w:tc>
        <w:tc>
          <w:tcPr>
            <w:tcW w:w="1584" w:type="dxa"/>
          </w:tcPr>
          <w:p w14:paraId="2A7B37B5" w14:textId="77777777" w:rsidR="00CE6E57" w:rsidRDefault="00000000">
            <w:pPr>
              <w:pStyle w:val="Compact"/>
            </w:pPr>
            <w:r>
              <w:t>MUST</w:t>
            </w:r>
          </w:p>
        </w:tc>
        <w:tc>
          <w:tcPr>
            <w:tcW w:w="3960" w:type="dxa"/>
          </w:tcPr>
          <w:p w14:paraId="5414F049" w14:textId="77777777" w:rsidR="00CE6E57" w:rsidRDefault="00000000">
            <w:pPr>
              <w:pStyle w:val="Compact"/>
            </w:pPr>
            <w:r>
              <w:t xml:space="preserve">When the Issuing CA wishes to express that there are no policy restrictions, and if the Subordinate CA is an Affiliate of the Issuing CA, then the Issuing CA MAY use the </w:t>
            </w:r>
            <w:r>
              <w:rPr>
                <w:rStyle w:val="VerbatimChar"/>
              </w:rPr>
              <w:t>anyPolicy</w:t>
            </w:r>
            <w:r>
              <w:t xml:space="preserve"> Policy Identifier, which MUST be the only </w:t>
            </w:r>
            <w:r>
              <w:rPr>
                <w:rStyle w:val="VerbatimChar"/>
              </w:rPr>
              <w:t>PolicyInformation</w:t>
            </w:r>
            <w:r>
              <w:t xml:space="preserve"> value.</w:t>
            </w:r>
          </w:p>
        </w:tc>
      </w:tr>
      <w:tr w:rsidR="00CE6E57" w14:paraId="6E6026B4" w14:textId="77777777">
        <w:tc>
          <w:tcPr>
            <w:tcW w:w="2376" w:type="dxa"/>
          </w:tcPr>
          <w:p w14:paraId="0374078C" w14:textId="77777777" w:rsidR="00CE6E57" w:rsidRDefault="00000000">
            <w:pPr>
              <w:pStyle w:val="Compact"/>
            </w:pPr>
            <w:r>
              <w:t>    </w:t>
            </w:r>
            <w:r>
              <w:rPr>
                <w:rStyle w:val="VerbatimChar"/>
              </w:rPr>
              <w:t>anyPolicy</w:t>
            </w:r>
          </w:p>
        </w:tc>
        <w:tc>
          <w:tcPr>
            <w:tcW w:w="1584" w:type="dxa"/>
          </w:tcPr>
          <w:p w14:paraId="15522ED9" w14:textId="77777777" w:rsidR="00CE6E57" w:rsidRDefault="00000000">
            <w:pPr>
              <w:pStyle w:val="Compact"/>
            </w:pPr>
            <w:r>
              <w:t>MUST</w:t>
            </w:r>
          </w:p>
        </w:tc>
        <w:tc>
          <w:tcPr>
            <w:tcW w:w="3960" w:type="dxa"/>
          </w:tcPr>
          <w:p w14:paraId="0CDBFC06" w14:textId="77777777" w:rsidR="00CE6E57" w:rsidRDefault="00CE6E57">
            <w:pPr>
              <w:pStyle w:val="Compact"/>
            </w:pPr>
          </w:p>
        </w:tc>
      </w:tr>
      <w:tr w:rsidR="00CE6E57" w14:paraId="11C84BE5" w14:textId="77777777">
        <w:tc>
          <w:tcPr>
            <w:tcW w:w="2376" w:type="dxa"/>
          </w:tcPr>
          <w:p w14:paraId="79B9ADE4" w14:textId="77777777" w:rsidR="00CE6E57" w:rsidRDefault="00000000">
            <w:pPr>
              <w:pStyle w:val="Compact"/>
            </w:pPr>
            <w:r>
              <w:rPr>
                <w:rStyle w:val="VerbatimChar"/>
              </w:rPr>
              <w:t>policyQualifiers</w:t>
            </w:r>
          </w:p>
        </w:tc>
        <w:tc>
          <w:tcPr>
            <w:tcW w:w="1584" w:type="dxa"/>
          </w:tcPr>
          <w:p w14:paraId="6350F03F" w14:textId="77777777" w:rsidR="00CE6E57" w:rsidRDefault="00000000">
            <w:pPr>
              <w:pStyle w:val="Compact"/>
            </w:pPr>
            <w:r>
              <w:t>NOT RECOMMENDED</w:t>
            </w:r>
          </w:p>
        </w:tc>
        <w:tc>
          <w:tcPr>
            <w:tcW w:w="3960" w:type="dxa"/>
          </w:tcPr>
          <w:p w14:paraId="331D9ACC" w14:textId="77777777" w:rsidR="00CE6E57" w:rsidRDefault="00000000">
            <w:pPr>
              <w:pStyle w:val="Compact"/>
            </w:pPr>
            <w:r>
              <w:t xml:space="preserve">If present, MUST contain only permitted </w:t>
            </w:r>
            <w:r>
              <w:rPr>
                <w:rStyle w:val="VerbatimChar"/>
              </w:rPr>
              <w:t>policyQualifiers</w:t>
            </w:r>
            <w:r>
              <w:t xml:space="preserve"> from the table below.</w:t>
            </w:r>
          </w:p>
        </w:tc>
      </w:tr>
    </w:tbl>
    <w:p w14:paraId="4C14441E" w14:textId="77777777" w:rsidR="00CE6E57" w:rsidRDefault="00CE6E57"/>
    <w:p w14:paraId="40860804" w14:textId="77777777" w:rsidR="00CE6E57" w:rsidRDefault="00000000">
      <w:pPr>
        <w:pStyle w:val="TableCaption"/>
      </w:pPr>
      <w:r>
        <w:t>Policy Restricted</w:t>
      </w:r>
    </w:p>
    <w:tbl>
      <w:tblPr>
        <w:tblStyle w:val="Table"/>
        <w:tblW w:w="5000" w:type="pct"/>
        <w:tblLayout w:type="fixed"/>
        <w:tblLook w:val="0020" w:firstRow="1" w:lastRow="0" w:firstColumn="0" w:lastColumn="0" w:noHBand="0" w:noVBand="0"/>
        <w:tblCaption w:val="Policy Restricted"/>
      </w:tblPr>
      <w:tblGrid>
        <w:gridCol w:w="2808"/>
        <w:gridCol w:w="2808"/>
        <w:gridCol w:w="3744"/>
      </w:tblGrid>
      <w:tr w:rsidR="00CE6E57" w14:paraId="49757F7E" w14:textId="77777777">
        <w:trPr>
          <w:tblHeader/>
        </w:trPr>
        <w:tc>
          <w:tcPr>
            <w:tcW w:w="2376" w:type="dxa"/>
          </w:tcPr>
          <w:p w14:paraId="70EE687A" w14:textId="77777777" w:rsidR="00CE6E57" w:rsidRDefault="00000000">
            <w:pPr>
              <w:pStyle w:val="Compact"/>
            </w:pPr>
            <w:r>
              <w:rPr>
                <w:b/>
                <w:bCs/>
              </w:rPr>
              <w:t>Field</w:t>
            </w:r>
          </w:p>
        </w:tc>
        <w:tc>
          <w:tcPr>
            <w:tcW w:w="2376" w:type="dxa"/>
          </w:tcPr>
          <w:p w14:paraId="052B0729" w14:textId="77777777" w:rsidR="00CE6E57" w:rsidRDefault="00000000">
            <w:pPr>
              <w:pStyle w:val="Compact"/>
            </w:pPr>
            <w:r>
              <w:rPr>
                <w:b/>
                <w:bCs/>
              </w:rPr>
              <w:t>Presence</w:t>
            </w:r>
          </w:p>
        </w:tc>
        <w:tc>
          <w:tcPr>
            <w:tcW w:w="3168" w:type="dxa"/>
          </w:tcPr>
          <w:p w14:paraId="5EBE66AA" w14:textId="77777777" w:rsidR="00CE6E57" w:rsidRDefault="00000000">
            <w:pPr>
              <w:pStyle w:val="Compact"/>
            </w:pPr>
            <w:r>
              <w:rPr>
                <w:b/>
                <w:bCs/>
              </w:rPr>
              <w:t>Contents</w:t>
            </w:r>
          </w:p>
        </w:tc>
      </w:tr>
      <w:tr w:rsidR="00CE6E57" w14:paraId="7FBD37D5" w14:textId="77777777">
        <w:tc>
          <w:tcPr>
            <w:tcW w:w="2376" w:type="dxa"/>
          </w:tcPr>
          <w:p w14:paraId="3BA8E8A7" w14:textId="77777777" w:rsidR="00CE6E57" w:rsidRDefault="00000000">
            <w:pPr>
              <w:pStyle w:val="Compact"/>
            </w:pPr>
            <w:r>
              <w:rPr>
                <w:rStyle w:val="VerbatimChar"/>
              </w:rPr>
              <w:t>policyIdentifier</w:t>
            </w:r>
          </w:p>
        </w:tc>
        <w:tc>
          <w:tcPr>
            <w:tcW w:w="2376" w:type="dxa"/>
          </w:tcPr>
          <w:p w14:paraId="59F22D60" w14:textId="77777777" w:rsidR="00CE6E57" w:rsidRDefault="00000000">
            <w:pPr>
              <w:pStyle w:val="Compact"/>
            </w:pPr>
            <w:r>
              <w:t>MUST</w:t>
            </w:r>
          </w:p>
        </w:tc>
        <w:tc>
          <w:tcPr>
            <w:tcW w:w="3168" w:type="dxa"/>
          </w:tcPr>
          <w:p w14:paraId="3AC3AC7E" w14:textId="77777777" w:rsidR="00CE6E57" w:rsidRDefault="00000000">
            <w:pPr>
              <w:pStyle w:val="Compact"/>
            </w:pPr>
            <w:r>
              <w:t>One of the following policy identifiers:</w:t>
            </w:r>
          </w:p>
        </w:tc>
      </w:tr>
      <w:tr w:rsidR="00CE6E57" w14:paraId="0777D0E0" w14:textId="77777777">
        <w:tc>
          <w:tcPr>
            <w:tcW w:w="2376" w:type="dxa"/>
          </w:tcPr>
          <w:p w14:paraId="1913F352" w14:textId="77777777" w:rsidR="00CE6E57" w:rsidRDefault="00000000">
            <w:pPr>
              <w:pStyle w:val="Compact"/>
            </w:pPr>
            <w:r>
              <w:t xml:space="preserve">    A </w:t>
            </w:r>
            <w:hyperlink w:anchor="Xd886d368fed64db74e3fc7a280ac2a3180671ff">
              <w:r w:rsidR="00CE6E57">
                <w:rPr>
                  <w:rStyle w:val="Hyperlink"/>
                </w:rPr>
                <w:t>Reserved Certificate Policy Identifier</w:t>
              </w:r>
            </w:hyperlink>
          </w:p>
        </w:tc>
        <w:tc>
          <w:tcPr>
            <w:tcW w:w="2376" w:type="dxa"/>
          </w:tcPr>
          <w:p w14:paraId="2D6A5DE4" w14:textId="77777777" w:rsidR="00CE6E57" w:rsidRDefault="00000000">
            <w:pPr>
              <w:pStyle w:val="Compact"/>
            </w:pPr>
            <w:r>
              <w:t>MUST</w:t>
            </w:r>
          </w:p>
        </w:tc>
        <w:tc>
          <w:tcPr>
            <w:tcW w:w="3168" w:type="dxa"/>
          </w:tcPr>
          <w:p w14:paraId="64A0CA25" w14:textId="77777777" w:rsidR="00CE6E57" w:rsidRDefault="00000000">
            <w:pPr>
              <w:pStyle w:val="Compact"/>
            </w:pPr>
            <w:r>
              <w:t xml:space="preserve">The CA MUST include at least one Reserved Certificate Policy Identifier (see </w:t>
            </w:r>
            <w:hyperlink w:anchor="Xd886d368fed64db74e3fc7a280ac2a3180671ff">
              <w:r w:rsidR="00CE6E57">
                <w:rPr>
                  <w:rStyle w:val="Hyperlink"/>
                </w:rPr>
                <w:t>Section 7.1.6.1</w:t>
              </w:r>
            </w:hyperlink>
            <w:r>
              <w:t xml:space="preserve">) associated with the given Subscriber Certificate type (see </w:t>
            </w:r>
            <w:hyperlink w:anchor="Xd0033f702fae0d5d8d09dfc748a4e8230648a37">
              <w:r w:rsidR="00CE6E57">
                <w:rPr>
                  <w:rStyle w:val="Hyperlink"/>
                </w:rPr>
                <w:t>Section 7.1.2.7.1</w:t>
              </w:r>
            </w:hyperlink>
            <w:r>
              <w:t>) transitively issued by this Certificate.</w:t>
            </w:r>
          </w:p>
        </w:tc>
      </w:tr>
      <w:tr w:rsidR="00CE6E57" w14:paraId="07B7A7B7" w14:textId="77777777">
        <w:tc>
          <w:tcPr>
            <w:tcW w:w="2376" w:type="dxa"/>
          </w:tcPr>
          <w:p w14:paraId="1A94D647" w14:textId="77777777" w:rsidR="00CE6E57" w:rsidRDefault="00000000">
            <w:pPr>
              <w:pStyle w:val="Compact"/>
            </w:pPr>
            <w:r>
              <w:t>    </w:t>
            </w:r>
            <w:r>
              <w:rPr>
                <w:rStyle w:val="VerbatimChar"/>
              </w:rPr>
              <w:t>anyPolicy</w:t>
            </w:r>
          </w:p>
        </w:tc>
        <w:tc>
          <w:tcPr>
            <w:tcW w:w="2376" w:type="dxa"/>
          </w:tcPr>
          <w:p w14:paraId="5AED1E69" w14:textId="77777777" w:rsidR="00CE6E57" w:rsidRDefault="00000000">
            <w:pPr>
              <w:pStyle w:val="Compact"/>
            </w:pPr>
            <w:r>
              <w:t>MUST NOT</w:t>
            </w:r>
          </w:p>
        </w:tc>
        <w:tc>
          <w:tcPr>
            <w:tcW w:w="3168" w:type="dxa"/>
          </w:tcPr>
          <w:p w14:paraId="55B479F6" w14:textId="77777777" w:rsidR="00CE6E57" w:rsidRDefault="00000000">
            <w:pPr>
              <w:pStyle w:val="Compact"/>
            </w:pPr>
            <w:r>
              <w:t xml:space="preserve">The </w:t>
            </w:r>
            <w:r>
              <w:rPr>
                <w:rStyle w:val="VerbatimChar"/>
              </w:rPr>
              <w:t>anyPolicy</w:t>
            </w:r>
            <w:r>
              <w:t xml:space="preserve"> Policy Identifier MUST NOT be present.</w:t>
            </w:r>
          </w:p>
        </w:tc>
      </w:tr>
      <w:tr w:rsidR="00CE6E57" w14:paraId="5EFEBED3" w14:textId="77777777">
        <w:tc>
          <w:tcPr>
            <w:tcW w:w="2376" w:type="dxa"/>
          </w:tcPr>
          <w:p w14:paraId="2BA9C6B0" w14:textId="77777777" w:rsidR="00CE6E57" w:rsidRDefault="00000000">
            <w:pPr>
              <w:pStyle w:val="Compact"/>
            </w:pPr>
            <w:r>
              <w:t>    Any other identifier</w:t>
            </w:r>
          </w:p>
        </w:tc>
        <w:tc>
          <w:tcPr>
            <w:tcW w:w="2376" w:type="dxa"/>
          </w:tcPr>
          <w:p w14:paraId="2B38120D" w14:textId="77777777" w:rsidR="00CE6E57" w:rsidRDefault="00000000">
            <w:pPr>
              <w:pStyle w:val="Compact"/>
            </w:pPr>
            <w:r>
              <w:t>MAY</w:t>
            </w:r>
          </w:p>
        </w:tc>
        <w:tc>
          <w:tcPr>
            <w:tcW w:w="3168" w:type="dxa"/>
          </w:tcPr>
          <w:p w14:paraId="21193479" w14:textId="77777777" w:rsidR="00CE6E57" w:rsidRDefault="00000000">
            <w:pPr>
              <w:pStyle w:val="Compact"/>
            </w:pPr>
            <w:r>
              <w:t>If present, MUST be defined by the CA and documented by the CA in its Certificate Policy and/or Certification Practice Statement.</w:t>
            </w:r>
          </w:p>
        </w:tc>
      </w:tr>
      <w:tr w:rsidR="00CE6E57" w14:paraId="5584CDC2" w14:textId="77777777">
        <w:tc>
          <w:tcPr>
            <w:tcW w:w="2376" w:type="dxa"/>
          </w:tcPr>
          <w:p w14:paraId="6DEB9FAF" w14:textId="77777777" w:rsidR="00CE6E57" w:rsidRDefault="00000000">
            <w:pPr>
              <w:pStyle w:val="Compact"/>
            </w:pPr>
            <w:r>
              <w:rPr>
                <w:rStyle w:val="VerbatimChar"/>
              </w:rPr>
              <w:lastRenderedPageBreak/>
              <w:t>policyQualifiers</w:t>
            </w:r>
          </w:p>
        </w:tc>
        <w:tc>
          <w:tcPr>
            <w:tcW w:w="2376" w:type="dxa"/>
          </w:tcPr>
          <w:p w14:paraId="0359E028" w14:textId="77777777" w:rsidR="00CE6E57" w:rsidRDefault="00000000">
            <w:pPr>
              <w:pStyle w:val="Compact"/>
            </w:pPr>
            <w:r>
              <w:t>NOT RECOMMENDED</w:t>
            </w:r>
          </w:p>
        </w:tc>
        <w:tc>
          <w:tcPr>
            <w:tcW w:w="3168" w:type="dxa"/>
          </w:tcPr>
          <w:p w14:paraId="29F92172" w14:textId="77777777" w:rsidR="00CE6E57" w:rsidRDefault="00000000">
            <w:pPr>
              <w:pStyle w:val="Compact"/>
            </w:pPr>
            <w:r>
              <w:t xml:space="preserve">If present, MUST contain only permitted </w:t>
            </w:r>
            <w:r>
              <w:rPr>
                <w:rStyle w:val="VerbatimChar"/>
              </w:rPr>
              <w:t>policyQualifiers</w:t>
            </w:r>
            <w:r>
              <w:t xml:space="preserve"> from the table below.</w:t>
            </w:r>
          </w:p>
        </w:tc>
      </w:tr>
    </w:tbl>
    <w:p w14:paraId="62D65FEB" w14:textId="77777777" w:rsidR="00CE6E57"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CE6E57">
          <w:rPr>
            <w:rStyle w:val="Hyperlink"/>
          </w:rPr>
          <w:t>7.1.6.1</w:t>
        </w:r>
      </w:hyperlink>
      <w:r>
        <w:t>)</w:t>
      </w:r>
      <w:r>
        <w:rPr>
          <w:rStyle w:val="FootnoteReference"/>
        </w:rPr>
        <w:footnoteReference w:id="4"/>
      </w:r>
      <w:r>
        <w:t xml:space="preserve">. Regardless of the order of </w:t>
      </w:r>
      <w:r>
        <w:rPr>
          <w:rStyle w:val="VerbatimChar"/>
        </w:rPr>
        <w:t>PolicyInformation</w:t>
      </w:r>
      <w:r>
        <w:t xml:space="preserve"> values, the Certificate Policies extension MUST include at least one Reserved Certificate Policy Identifier. If any Subscriber Certificates will chain up directly to the Certificate issued under this Certificate Profile, this Cross-Certified Subordinate CA Certificate MUST contain exactly one Reserved Certificate Policy Identifier.</w:t>
      </w:r>
    </w:p>
    <w:p w14:paraId="552AAF68" w14:textId="77777777" w:rsidR="00CE6E57" w:rsidRDefault="00000000">
      <w:pPr>
        <w:pStyle w:val="BodyText"/>
      </w:pPr>
      <w:r>
        <w:rPr>
          <w:b/>
          <w:bCs/>
        </w:rPr>
        <w:t>Note</w:t>
      </w:r>
      <w:r>
        <w:t>: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61981E58" w14:textId="77777777" w:rsidR="00CE6E57" w:rsidRDefault="00000000">
      <w:pPr>
        <w:pStyle w:val="BodyText"/>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23D0EF96" w14:textId="77777777" w:rsidR="00CE6E57"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Caption w:val="Permitted policyQualifiers"/>
      </w:tblPr>
      <w:tblGrid>
        <w:gridCol w:w="2808"/>
        <w:gridCol w:w="1872"/>
        <w:gridCol w:w="1872"/>
        <w:gridCol w:w="2808"/>
      </w:tblGrid>
      <w:tr w:rsidR="00CE6E57" w14:paraId="2A6532EC" w14:textId="77777777">
        <w:trPr>
          <w:tblHeader/>
        </w:trPr>
        <w:tc>
          <w:tcPr>
            <w:tcW w:w="2376" w:type="dxa"/>
          </w:tcPr>
          <w:p w14:paraId="21840A43" w14:textId="77777777" w:rsidR="00CE6E57" w:rsidRDefault="00000000">
            <w:pPr>
              <w:pStyle w:val="Compact"/>
            </w:pPr>
            <w:r>
              <w:rPr>
                <w:b/>
                <w:bCs/>
              </w:rPr>
              <w:t>Qualifier ID</w:t>
            </w:r>
          </w:p>
        </w:tc>
        <w:tc>
          <w:tcPr>
            <w:tcW w:w="1584" w:type="dxa"/>
          </w:tcPr>
          <w:p w14:paraId="618A6BBA" w14:textId="77777777" w:rsidR="00CE6E57" w:rsidRDefault="00000000">
            <w:pPr>
              <w:pStyle w:val="Compact"/>
            </w:pPr>
            <w:r>
              <w:rPr>
                <w:b/>
                <w:bCs/>
              </w:rPr>
              <w:t>Presence</w:t>
            </w:r>
          </w:p>
        </w:tc>
        <w:tc>
          <w:tcPr>
            <w:tcW w:w="1584" w:type="dxa"/>
          </w:tcPr>
          <w:p w14:paraId="1653B20A" w14:textId="77777777" w:rsidR="00CE6E57" w:rsidRDefault="00000000">
            <w:pPr>
              <w:pStyle w:val="Compact"/>
            </w:pPr>
            <w:r>
              <w:rPr>
                <w:b/>
                <w:bCs/>
              </w:rPr>
              <w:t>Field Type</w:t>
            </w:r>
          </w:p>
        </w:tc>
        <w:tc>
          <w:tcPr>
            <w:tcW w:w="2376" w:type="dxa"/>
          </w:tcPr>
          <w:p w14:paraId="23E1D997" w14:textId="77777777" w:rsidR="00CE6E57" w:rsidRDefault="00000000">
            <w:pPr>
              <w:pStyle w:val="Compact"/>
            </w:pPr>
            <w:r>
              <w:rPr>
                <w:b/>
                <w:bCs/>
              </w:rPr>
              <w:t>Contents</w:t>
            </w:r>
          </w:p>
        </w:tc>
      </w:tr>
      <w:tr w:rsidR="00CE6E57" w14:paraId="474518B8" w14:textId="77777777">
        <w:tc>
          <w:tcPr>
            <w:tcW w:w="2376" w:type="dxa"/>
          </w:tcPr>
          <w:p w14:paraId="075F6300" w14:textId="77777777" w:rsidR="00CE6E57" w:rsidRDefault="00000000">
            <w:pPr>
              <w:pStyle w:val="Compact"/>
            </w:pPr>
            <w:r>
              <w:rPr>
                <w:rStyle w:val="VerbatimChar"/>
              </w:rPr>
              <w:t>id-qt-cps</w:t>
            </w:r>
            <w:r>
              <w:t xml:space="preserve"> (OID: 1.3.6.1.5.5.7.2.1)</w:t>
            </w:r>
          </w:p>
        </w:tc>
        <w:tc>
          <w:tcPr>
            <w:tcW w:w="1584" w:type="dxa"/>
          </w:tcPr>
          <w:p w14:paraId="7165B39D" w14:textId="77777777" w:rsidR="00CE6E57" w:rsidRDefault="00000000">
            <w:pPr>
              <w:pStyle w:val="Compact"/>
            </w:pPr>
            <w:r>
              <w:t>MAY</w:t>
            </w:r>
          </w:p>
        </w:tc>
        <w:tc>
          <w:tcPr>
            <w:tcW w:w="1584" w:type="dxa"/>
          </w:tcPr>
          <w:p w14:paraId="65A88C36" w14:textId="77777777" w:rsidR="00CE6E57" w:rsidRDefault="00000000">
            <w:pPr>
              <w:pStyle w:val="Compact"/>
            </w:pPr>
            <w:r>
              <w:rPr>
                <w:rStyle w:val="VerbatimChar"/>
              </w:rPr>
              <w:t>IA5String</w:t>
            </w:r>
          </w:p>
        </w:tc>
        <w:tc>
          <w:tcPr>
            <w:tcW w:w="2376" w:type="dxa"/>
          </w:tcPr>
          <w:p w14:paraId="0E17EF54" w14:textId="77777777" w:rsidR="00CE6E57" w:rsidRDefault="00000000">
            <w:pPr>
              <w:pStyle w:val="Compact"/>
            </w:pPr>
            <w:r>
              <w:t>The HTTP or HTTPS URL for the Issuing CA’s Certificate Policies, Certification Practice Statement, Relying Party Agreement, or other pointer to online policy information provided by the Issuing CA.</w:t>
            </w:r>
          </w:p>
        </w:tc>
      </w:tr>
      <w:tr w:rsidR="00CE6E57" w14:paraId="2D816E7D" w14:textId="77777777">
        <w:tc>
          <w:tcPr>
            <w:tcW w:w="2376" w:type="dxa"/>
          </w:tcPr>
          <w:p w14:paraId="40D23551" w14:textId="77777777" w:rsidR="00CE6E57" w:rsidRDefault="00000000">
            <w:pPr>
              <w:pStyle w:val="Compact"/>
            </w:pPr>
            <w:r>
              <w:t>Any other qualifier</w:t>
            </w:r>
          </w:p>
        </w:tc>
        <w:tc>
          <w:tcPr>
            <w:tcW w:w="1584" w:type="dxa"/>
          </w:tcPr>
          <w:p w14:paraId="5B544289" w14:textId="77777777" w:rsidR="00CE6E57" w:rsidRDefault="00000000">
            <w:pPr>
              <w:pStyle w:val="Compact"/>
            </w:pPr>
            <w:r>
              <w:t>MUST NOT</w:t>
            </w:r>
          </w:p>
        </w:tc>
        <w:tc>
          <w:tcPr>
            <w:tcW w:w="1584" w:type="dxa"/>
          </w:tcPr>
          <w:p w14:paraId="4A896101" w14:textId="77777777" w:rsidR="00CE6E57" w:rsidRDefault="00000000">
            <w:pPr>
              <w:pStyle w:val="Compact"/>
            </w:pPr>
            <w:r>
              <w:t>-</w:t>
            </w:r>
          </w:p>
        </w:tc>
        <w:tc>
          <w:tcPr>
            <w:tcW w:w="2376" w:type="dxa"/>
          </w:tcPr>
          <w:p w14:paraId="135B3809" w14:textId="77777777" w:rsidR="00CE6E57" w:rsidRDefault="00000000">
            <w:pPr>
              <w:pStyle w:val="Compact"/>
            </w:pPr>
            <w:r>
              <w:t>-</w:t>
            </w:r>
          </w:p>
        </w:tc>
      </w:tr>
    </w:tbl>
    <w:p w14:paraId="5978743F" w14:textId="77777777" w:rsidR="00CE6E57" w:rsidRDefault="00000000">
      <w:pPr>
        <w:pStyle w:val="Heading4"/>
      </w:pPr>
      <w:bookmarkStart w:id="687" w:name="Xc8c3c1d12acd9ae15bdba27bfb5e6b3c36dbeba"/>
      <w:bookmarkEnd w:id="680"/>
      <w:bookmarkEnd w:id="686"/>
      <w:r>
        <w:t>7.1.2.3 Technically Constrained Non-TLS Subordinate CA Certificate Profile</w:t>
      </w:r>
    </w:p>
    <w:p w14:paraId="7D106F9F" w14:textId="77777777" w:rsidR="00CE6E57" w:rsidRDefault="00000000">
      <w:pPr>
        <w:pStyle w:val="FirstParagraph"/>
      </w:pPr>
      <w:r>
        <w:t>This Certificate Profile MAY be used when issuing a CA Certificate that will be considered Technically Constrained, and which will not be used to issue TLS certificates directly or transitively.</w:t>
      </w:r>
    </w:p>
    <w:tbl>
      <w:tblPr>
        <w:tblStyle w:val="Table"/>
        <w:tblW w:w="5000" w:type="pct"/>
        <w:tblLayout w:type="fixed"/>
        <w:tblLook w:val="0020" w:firstRow="1" w:lastRow="0" w:firstColumn="0" w:lastColumn="0" w:noHBand="0" w:noVBand="0"/>
      </w:tblPr>
      <w:tblGrid>
        <w:gridCol w:w="3744"/>
        <w:gridCol w:w="5616"/>
      </w:tblGrid>
      <w:tr w:rsidR="00CE6E57" w14:paraId="40E8377C" w14:textId="77777777">
        <w:trPr>
          <w:tblHeader/>
        </w:trPr>
        <w:tc>
          <w:tcPr>
            <w:tcW w:w="3168" w:type="dxa"/>
          </w:tcPr>
          <w:p w14:paraId="7A9725B0" w14:textId="77777777" w:rsidR="00CE6E57" w:rsidRDefault="00000000">
            <w:pPr>
              <w:pStyle w:val="Compact"/>
            </w:pPr>
            <w:r>
              <w:rPr>
                <w:b/>
                <w:bCs/>
              </w:rPr>
              <w:lastRenderedPageBreak/>
              <w:t>Field</w:t>
            </w:r>
          </w:p>
        </w:tc>
        <w:tc>
          <w:tcPr>
            <w:tcW w:w="4752" w:type="dxa"/>
          </w:tcPr>
          <w:p w14:paraId="138DC5C1" w14:textId="77777777" w:rsidR="00CE6E57" w:rsidRDefault="00000000">
            <w:pPr>
              <w:pStyle w:val="Compact"/>
            </w:pPr>
            <w:r>
              <w:rPr>
                <w:b/>
                <w:bCs/>
              </w:rPr>
              <w:t>Description</w:t>
            </w:r>
          </w:p>
        </w:tc>
      </w:tr>
      <w:tr w:rsidR="00CE6E57" w14:paraId="508DF934" w14:textId="77777777">
        <w:tc>
          <w:tcPr>
            <w:tcW w:w="3168" w:type="dxa"/>
          </w:tcPr>
          <w:p w14:paraId="27A556A2" w14:textId="77777777" w:rsidR="00CE6E57" w:rsidRDefault="00000000">
            <w:pPr>
              <w:pStyle w:val="Compact"/>
            </w:pPr>
            <w:r>
              <w:rPr>
                <w:rStyle w:val="VerbatimChar"/>
              </w:rPr>
              <w:t>tbsCertificate</w:t>
            </w:r>
          </w:p>
        </w:tc>
        <w:tc>
          <w:tcPr>
            <w:tcW w:w="4752" w:type="dxa"/>
          </w:tcPr>
          <w:p w14:paraId="0CF93C60" w14:textId="77777777" w:rsidR="00CE6E57" w:rsidRDefault="00CE6E57">
            <w:pPr>
              <w:pStyle w:val="Compact"/>
            </w:pPr>
          </w:p>
        </w:tc>
      </w:tr>
      <w:tr w:rsidR="00CE6E57" w14:paraId="77E28559" w14:textId="77777777">
        <w:tc>
          <w:tcPr>
            <w:tcW w:w="3168" w:type="dxa"/>
          </w:tcPr>
          <w:p w14:paraId="719E20EC" w14:textId="77777777" w:rsidR="00CE6E57" w:rsidRDefault="00000000">
            <w:pPr>
              <w:pStyle w:val="Compact"/>
            </w:pPr>
            <w:r>
              <w:t>    </w:t>
            </w:r>
            <w:r>
              <w:rPr>
                <w:rStyle w:val="VerbatimChar"/>
              </w:rPr>
              <w:t>version</w:t>
            </w:r>
          </w:p>
        </w:tc>
        <w:tc>
          <w:tcPr>
            <w:tcW w:w="4752" w:type="dxa"/>
          </w:tcPr>
          <w:p w14:paraId="5A61E030" w14:textId="77777777" w:rsidR="00CE6E57" w:rsidRDefault="00000000">
            <w:pPr>
              <w:pStyle w:val="Compact"/>
            </w:pPr>
            <w:r>
              <w:t>MUST be v3(2)</w:t>
            </w:r>
          </w:p>
        </w:tc>
      </w:tr>
      <w:tr w:rsidR="00CE6E57" w14:paraId="4CB0924A" w14:textId="77777777">
        <w:tc>
          <w:tcPr>
            <w:tcW w:w="3168" w:type="dxa"/>
          </w:tcPr>
          <w:p w14:paraId="4822A776" w14:textId="77777777" w:rsidR="00CE6E57" w:rsidRDefault="00000000">
            <w:pPr>
              <w:pStyle w:val="Compact"/>
            </w:pPr>
            <w:r>
              <w:t>    </w:t>
            </w:r>
            <w:r>
              <w:rPr>
                <w:rStyle w:val="VerbatimChar"/>
              </w:rPr>
              <w:t>serialNumber</w:t>
            </w:r>
          </w:p>
        </w:tc>
        <w:tc>
          <w:tcPr>
            <w:tcW w:w="4752" w:type="dxa"/>
          </w:tcPr>
          <w:p w14:paraId="747F24B8" w14:textId="77777777" w:rsidR="00CE6E57" w:rsidRDefault="00000000">
            <w:pPr>
              <w:pStyle w:val="Compact"/>
            </w:pPr>
            <w:r>
              <w:t>MUST be a non-sequential number greater than zero (0) and less than 2¹⁵⁹ containing at least 64 bits of output from a CSPRNG.</w:t>
            </w:r>
          </w:p>
        </w:tc>
      </w:tr>
      <w:tr w:rsidR="00CE6E57" w14:paraId="61FFEA73" w14:textId="77777777">
        <w:tc>
          <w:tcPr>
            <w:tcW w:w="3168" w:type="dxa"/>
          </w:tcPr>
          <w:p w14:paraId="2CE90D01" w14:textId="77777777" w:rsidR="00CE6E57" w:rsidRDefault="00000000">
            <w:pPr>
              <w:pStyle w:val="Compact"/>
            </w:pPr>
            <w:r>
              <w:t>    </w:t>
            </w:r>
            <w:r>
              <w:rPr>
                <w:rStyle w:val="VerbatimChar"/>
              </w:rPr>
              <w:t>signature</w:t>
            </w:r>
          </w:p>
        </w:tc>
        <w:tc>
          <w:tcPr>
            <w:tcW w:w="4752" w:type="dxa"/>
          </w:tcPr>
          <w:p w14:paraId="03A4BD54"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6D61B371" w14:textId="77777777">
        <w:tc>
          <w:tcPr>
            <w:tcW w:w="3168" w:type="dxa"/>
          </w:tcPr>
          <w:p w14:paraId="31D21AB1" w14:textId="77777777" w:rsidR="00CE6E57" w:rsidRDefault="00000000">
            <w:pPr>
              <w:pStyle w:val="Compact"/>
            </w:pPr>
            <w:r>
              <w:t>    </w:t>
            </w:r>
            <w:r>
              <w:rPr>
                <w:rStyle w:val="VerbatimChar"/>
              </w:rPr>
              <w:t>issuer</w:t>
            </w:r>
          </w:p>
        </w:tc>
        <w:tc>
          <w:tcPr>
            <w:tcW w:w="4752" w:type="dxa"/>
          </w:tcPr>
          <w:p w14:paraId="6456B4C4" w14:textId="77777777" w:rsidR="00CE6E57"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CE6E57">
                <w:rPr>
                  <w:rStyle w:val="Hyperlink"/>
                </w:rPr>
                <w:t>Section 7.1.4.1</w:t>
              </w:r>
            </w:hyperlink>
          </w:p>
        </w:tc>
      </w:tr>
      <w:tr w:rsidR="00CE6E57" w14:paraId="09FB7151" w14:textId="77777777">
        <w:tc>
          <w:tcPr>
            <w:tcW w:w="3168" w:type="dxa"/>
          </w:tcPr>
          <w:p w14:paraId="582DFA00" w14:textId="77777777" w:rsidR="00CE6E57" w:rsidRDefault="00000000">
            <w:pPr>
              <w:pStyle w:val="Compact"/>
            </w:pPr>
            <w:r>
              <w:t>    </w:t>
            </w:r>
            <w:r>
              <w:rPr>
                <w:rStyle w:val="VerbatimChar"/>
              </w:rPr>
              <w:t>validity</w:t>
            </w:r>
          </w:p>
        </w:tc>
        <w:tc>
          <w:tcPr>
            <w:tcW w:w="4752" w:type="dxa"/>
          </w:tcPr>
          <w:p w14:paraId="76DCA6E4" w14:textId="77777777" w:rsidR="00CE6E57" w:rsidRDefault="00000000">
            <w:pPr>
              <w:pStyle w:val="Compact"/>
            </w:pPr>
            <w:r>
              <w:t xml:space="preserve">See </w:t>
            </w:r>
            <w:hyperlink w:anchor="Xfebeb21894ca97159e4c0c6c1308fb9f72764d5">
              <w:r w:rsidR="00CE6E57">
                <w:rPr>
                  <w:rStyle w:val="Hyperlink"/>
                </w:rPr>
                <w:t>Section 7.1.2.10.1</w:t>
              </w:r>
            </w:hyperlink>
          </w:p>
        </w:tc>
      </w:tr>
      <w:tr w:rsidR="00CE6E57" w14:paraId="4C8893DF" w14:textId="77777777">
        <w:tc>
          <w:tcPr>
            <w:tcW w:w="3168" w:type="dxa"/>
          </w:tcPr>
          <w:p w14:paraId="0E36E6E7" w14:textId="77777777" w:rsidR="00CE6E57" w:rsidRDefault="00000000">
            <w:pPr>
              <w:pStyle w:val="Compact"/>
            </w:pPr>
            <w:r>
              <w:t>    </w:t>
            </w:r>
            <w:r>
              <w:rPr>
                <w:rStyle w:val="VerbatimChar"/>
              </w:rPr>
              <w:t>subject</w:t>
            </w:r>
          </w:p>
        </w:tc>
        <w:tc>
          <w:tcPr>
            <w:tcW w:w="4752" w:type="dxa"/>
          </w:tcPr>
          <w:p w14:paraId="6B44E16A" w14:textId="77777777" w:rsidR="00CE6E57" w:rsidRDefault="00000000">
            <w:pPr>
              <w:pStyle w:val="Compact"/>
            </w:pPr>
            <w:r>
              <w:t xml:space="preserve">See </w:t>
            </w:r>
            <w:hyperlink w:anchor="Xe94bc0eb578fb96d7e069281d0f5466ed610861">
              <w:r w:rsidR="00CE6E57">
                <w:rPr>
                  <w:rStyle w:val="Hyperlink"/>
                </w:rPr>
                <w:t>Section 7.1.2.10.2</w:t>
              </w:r>
            </w:hyperlink>
          </w:p>
        </w:tc>
      </w:tr>
      <w:tr w:rsidR="00CE6E57" w14:paraId="21CD7403" w14:textId="77777777">
        <w:tc>
          <w:tcPr>
            <w:tcW w:w="3168" w:type="dxa"/>
          </w:tcPr>
          <w:p w14:paraId="2E9DAF4D" w14:textId="77777777" w:rsidR="00CE6E57" w:rsidRDefault="00000000">
            <w:pPr>
              <w:pStyle w:val="Compact"/>
            </w:pPr>
            <w:r>
              <w:t>    </w:t>
            </w:r>
            <w:r>
              <w:rPr>
                <w:rStyle w:val="VerbatimChar"/>
              </w:rPr>
              <w:t>subjectPublicKeyInfo</w:t>
            </w:r>
          </w:p>
        </w:tc>
        <w:tc>
          <w:tcPr>
            <w:tcW w:w="4752" w:type="dxa"/>
          </w:tcPr>
          <w:p w14:paraId="725AD5EA" w14:textId="77777777" w:rsidR="00CE6E57" w:rsidRDefault="00000000">
            <w:pPr>
              <w:pStyle w:val="Compact"/>
            </w:pPr>
            <w:r>
              <w:t xml:space="preserve">See </w:t>
            </w:r>
            <w:hyperlink w:anchor="X789f64d56178ba8203f2f1417983d0672f61285">
              <w:r w:rsidR="00CE6E57">
                <w:rPr>
                  <w:rStyle w:val="Hyperlink"/>
                </w:rPr>
                <w:t>Section 7.1.3.1</w:t>
              </w:r>
            </w:hyperlink>
          </w:p>
        </w:tc>
      </w:tr>
      <w:tr w:rsidR="00CE6E57" w14:paraId="685A9569" w14:textId="77777777">
        <w:tc>
          <w:tcPr>
            <w:tcW w:w="3168" w:type="dxa"/>
          </w:tcPr>
          <w:p w14:paraId="61E85042" w14:textId="77777777" w:rsidR="00CE6E57" w:rsidRDefault="00000000">
            <w:pPr>
              <w:pStyle w:val="Compact"/>
            </w:pPr>
            <w:r>
              <w:t>    </w:t>
            </w:r>
            <w:r>
              <w:rPr>
                <w:rStyle w:val="VerbatimChar"/>
              </w:rPr>
              <w:t>issuerUniqueID</w:t>
            </w:r>
          </w:p>
        </w:tc>
        <w:tc>
          <w:tcPr>
            <w:tcW w:w="4752" w:type="dxa"/>
          </w:tcPr>
          <w:p w14:paraId="285BE485" w14:textId="77777777" w:rsidR="00CE6E57" w:rsidRDefault="00000000">
            <w:pPr>
              <w:pStyle w:val="Compact"/>
            </w:pPr>
            <w:r>
              <w:t>MUST NOT be present</w:t>
            </w:r>
          </w:p>
        </w:tc>
      </w:tr>
      <w:tr w:rsidR="00CE6E57" w14:paraId="16155636" w14:textId="77777777">
        <w:tc>
          <w:tcPr>
            <w:tcW w:w="3168" w:type="dxa"/>
          </w:tcPr>
          <w:p w14:paraId="7622C7D7" w14:textId="77777777" w:rsidR="00CE6E57" w:rsidRDefault="00000000">
            <w:pPr>
              <w:pStyle w:val="Compact"/>
            </w:pPr>
            <w:r>
              <w:t>    </w:t>
            </w:r>
            <w:r>
              <w:rPr>
                <w:rStyle w:val="VerbatimChar"/>
              </w:rPr>
              <w:t>subjectUniqueID</w:t>
            </w:r>
          </w:p>
        </w:tc>
        <w:tc>
          <w:tcPr>
            <w:tcW w:w="4752" w:type="dxa"/>
          </w:tcPr>
          <w:p w14:paraId="2F59761F" w14:textId="77777777" w:rsidR="00CE6E57" w:rsidRDefault="00000000">
            <w:pPr>
              <w:pStyle w:val="Compact"/>
            </w:pPr>
            <w:r>
              <w:t>MUST NOT be present</w:t>
            </w:r>
          </w:p>
        </w:tc>
      </w:tr>
      <w:tr w:rsidR="00CE6E57" w14:paraId="3A558A74" w14:textId="77777777">
        <w:tc>
          <w:tcPr>
            <w:tcW w:w="3168" w:type="dxa"/>
          </w:tcPr>
          <w:p w14:paraId="4B990C04" w14:textId="77777777" w:rsidR="00CE6E57" w:rsidRDefault="00000000">
            <w:pPr>
              <w:pStyle w:val="Compact"/>
            </w:pPr>
            <w:r>
              <w:t>    </w:t>
            </w:r>
            <w:r>
              <w:rPr>
                <w:rStyle w:val="VerbatimChar"/>
              </w:rPr>
              <w:t>extensions</w:t>
            </w:r>
          </w:p>
        </w:tc>
        <w:tc>
          <w:tcPr>
            <w:tcW w:w="4752" w:type="dxa"/>
          </w:tcPr>
          <w:p w14:paraId="496ECA59" w14:textId="77777777" w:rsidR="00CE6E57" w:rsidRDefault="00000000">
            <w:pPr>
              <w:pStyle w:val="Compact"/>
            </w:pPr>
            <w:r>
              <w:t xml:space="preserve">See </w:t>
            </w:r>
            <w:hyperlink w:anchor="Xb24c23bd25cd5664e271251c760e7507ccb4d28">
              <w:r w:rsidR="00CE6E57">
                <w:rPr>
                  <w:rStyle w:val="Hyperlink"/>
                </w:rPr>
                <w:t>Section 7.1.2.3.1</w:t>
              </w:r>
            </w:hyperlink>
          </w:p>
        </w:tc>
      </w:tr>
      <w:tr w:rsidR="00CE6E57" w14:paraId="0A9B31BA" w14:textId="77777777">
        <w:tc>
          <w:tcPr>
            <w:tcW w:w="3168" w:type="dxa"/>
          </w:tcPr>
          <w:p w14:paraId="7EAD60F9" w14:textId="77777777" w:rsidR="00CE6E57" w:rsidRDefault="00000000">
            <w:pPr>
              <w:pStyle w:val="Compact"/>
            </w:pPr>
            <w:r>
              <w:rPr>
                <w:rStyle w:val="VerbatimChar"/>
              </w:rPr>
              <w:t>signatureAlgorithm</w:t>
            </w:r>
          </w:p>
        </w:tc>
        <w:tc>
          <w:tcPr>
            <w:tcW w:w="4752" w:type="dxa"/>
          </w:tcPr>
          <w:p w14:paraId="5C6E32AE"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670D5F1D" w14:textId="77777777">
        <w:tc>
          <w:tcPr>
            <w:tcW w:w="3168" w:type="dxa"/>
          </w:tcPr>
          <w:p w14:paraId="7ECF715A" w14:textId="77777777" w:rsidR="00CE6E57" w:rsidRDefault="00000000">
            <w:pPr>
              <w:pStyle w:val="Compact"/>
            </w:pPr>
            <w:r>
              <w:rPr>
                <w:rStyle w:val="VerbatimChar"/>
              </w:rPr>
              <w:t>signature</w:t>
            </w:r>
          </w:p>
        </w:tc>
        <w:tc>
          <w:tcPr>
            <w:tcW w:w="4752" w:type="dxa"/>
          </w:tcPr>
          <w:p w14:paraId="773C8027" w14:textId="77777777" w:rsidR="00CE6E57" w:rsidRDefault="00CE6E57">
            <w:pPr>
              <w:pStyle w:val="Compact"/>
            </w:pPr>
          </w:p>
        </w:tc>
      </w:tr>
    </w:tbl>
    <w:p w14:paraId="0706BA9F" w14:textId="77777777" w:rsidR="00CE6E57" w:rsidRDefault="00000000">
      <w:pPr>
        <w:pStyle w:val="Heading5"/>
      </w:pPr>
      <w:bookmarkStart w:id="688" w:name="Xb24c23bd25cd5664e271251c760e7507ccb4d28"/>
      <w:r>
        <w:t>7.1.2.3.1 Technically Constrained Non-TLS Subordinate CA Extensions</w:t>
      </w:r>
    </w:p>
    <w:tbl>
      <w:tblPr>
        <w:tblStyle w:val="Table"/>
        <w:tblW w:w="5000" w:type="pct"/>
        <w:tblLayout w:type="fixed"/>
        <w:tblLook w:val="0020" w:firstRow="1" w:lastRow="0" w:firstColumn="0" w:lastColumn="0" w:noHBand="0" w:noVBand="0"/>
      </w:tblPr>
      <w:tblGrid>
        <w:gridCol w:w="2808"/>
        <w:gridCol w:w="1872"/>
        <w:gridCol w:w="1872"/>
        <w:gridCol w:w="2808"/>
      </w:tblGrid>
      <w:tr w:rsidR="00CE6E57" w14:paraId="3EFAAA55" w14:textId="77777777">
        <w:trPr>
          <w:tblHeader/>
        </w:trPr>
        <w:tc>
          <w:tcPr>
            <w:tcW w:w="2376" w:type="dxa"/>
          </w:tcPr>
          <w:p w14:paraId="28322C7F" w14:textId="77777777" w:rsidR="00CE6E57" w:rsidRDefault="00000000">
            <w:pPr>
              <w:pStyle w:val="Compact"/>
            </w:pPr>
            <w:r>
              <w:rPr>
                <w:b/>
                <w:bCs/>
              </w:rPr>
              <w:t>Extension</w:t>
            </w:r>
          </w:p>
        </w:tc>
        <w:tc>
          <w:tcPr>
            <w:tcW w:w="1584" w:type="dxa"/>
          </w:tcPr>
          <w:p w14:paraId="27E1C999" w14:textId="77777777" w:rsidR="00CE6E57" w:rsidRDefault="00000000">
            <w:pPr>
              <w:pStyle w:val="Compact"/>
            </w:pPr>
            <w:r>
              <w:rPr>
                <w:b/>
                <w:bCs/>
              </w:rPr>
              <w:t>Presence</w:t>
            </w:r>
          </w:p>
        </w:tc>
        <w:tc>
          <w:tcPr>
            <w:tcW w:w="1584" w:type="dxa"/>
          </w:tcPr>
          <w:p w14:paraId="1BFFB4AC" w14:textId="77777777" w:rsidR="00CE6E57" w:rsidRDefault="00000000">
            <w:pPr>
              <w:pStyle w:val="Compact"/>
            </w:pPr>
            <w:r>
              <w:rPr>
                <w:b/>
                <w:bCs/>
              </w:rPr>
              <w:t>Critical</w:t>
            </w:r>
          </w:p>
        </w:tc>
        <w:tc>
          <w:tcPr>
            <w:tcW w:w="2376" w:type="dxa"/>
          </w:tcPr>
          <w:p w14:paraId="3BC2E5E7" w14:textId="77777777" w:rsidR="00CE6E57" w:rsidRDefault="00000000">
            <w:pPr>
              <w:pStyle w:val="Compact"/>
            </w:pPr>
            <w:r>
              <w:rPr>
                <w:b/>
                <w:bCs/>
              </w:rPr>
              <w:t>Description</w:t>
            </w:r>
          </w:p>
        </w:tc>
      </w:tr>
      <w:tr w:rsidR="00CE6E57" w14:paraId="259825A5" w14:textId="77777777">
        <w:tc>
          <w:tcPr>
            <w:tcW w:w="2376" w:type="dxa"/>
          </w:tcPr>
          <w:p w14:paraId="3165496F" w14:textId="77777777" w:rsidR="00CE6E57" w:rsidRDefault="00000000">
            <w:pPr>
              <w:pStyle w:val="Compact"/>
            </w:pPr>
            <w:r>
              <w:rPr>
                <w:rStyle w:val="VerbatimChar"/>
              </w:rPr>
              <w:t>authorityKeyIdentifier</w:t>
            </w:r>
          </w:p>
        </w:tc>
        <w:tc>
          <w:tcPr>
            <w:tcW w:w="1584" w:type="dxa"/>
          </w:tcPr>
          <w:p w14:paraId="15BEF6E7" w14:textId="77777777" w:rsidR="00CE6E57" w:rsidRDefault="00000000">
            <w:pPr>
              <w:pStyle w:val="Compact"/>
            </w:pPr>
            <w:r>
              <w:t>MUST</w:t>
            </w:r>
          </w:p>
        </w:tc>
        <w:tc>
          <w:tcPr>
            <w:tcW w:w="1584" w:type="dxa"/>
          </w:tcPr>
          <w:p w14:paraId="5A12ABA5" w14:textId="77777777" w:rsidR="00CE6E57" w:rsidRDefault="00000000">
            <w:pPr>
              <w:pStyle w:val="Compact"/>
            </w:pPr>
            <w:r>
              <w:t>N</w:t>
            </w:r>
          </w:p>
        </w:tc>
        <w:tc>
          <w:tcPr>
            <w:tcW w:w="2376" w:type="dxa"/>
          </w:tcPr>
          <w:p w14:paraId="194FCDD5" w14:textId="77777777" w:rsidR="00CE6E57" w:rsidRDefault="00000000">
            <w:pPr>
              <w:pStyle w:val="Compact"/>
            </w:pPr>
            <w:r>
              <w:t xml:space="preserve">See </w:t>
            </w:r>
            <w:hyperlink w:anchor="X131f74bf293344611e2b63b755d6435b3fbf30f">
              <w:r w:rsidR="00CE6E57">
                <w:rPr>
                  <w:rStyle w:val="Hyperlink"/>
                </w:rPr>
                <w:t>Section 7.1.2.11.1</w:t>
              </w:r>
            </w:hyperlink>
          </w:p>
        </w:tc>
      </w:tr>
      <w:tr w:rsidR="00CE6E57" w14:paraId="3808F589" w14:textId="77777777">
        <w:tc>
          <w:tcPr>
            <w:tcW w:w="2376" w:type="dxa"/>
          </w:tcPr>
          <w:p w14:paraId="58E8E66F" w14:textId="77777777" w:rsidR="00CE6E57" w:rsidRDefault="00000000">
            <w:pPr>
              <w:pStyle w:val="Compact"/>
            </w:pPr>
            <w:r>
              <w:rPr>
                <w:rStyle w:val="VerbatimChar"/>
              </w:rPr>
              <w:t>basicConstraints</w:t>
            </w:r>
          </w:p>
        </w:tc>
        <w:tc>
          <w:tcPr>
            <w:tcW w:w="1584" w:type="dxa"/>
          </w:tcPr>
          <w:p w14:paraId="79DD12B4" w14:textId="77777777" w:rsidR="00CE6E57" w:rsidRDefault="00000000">
            <w:pPr>
              <w:pStyle w:val="Compact"/>
            </w:pPr>
            <w:r>
              <w:t>MUST</w:t>
            </w:r>
          </w:p>
        </w:tc>
        <w:tc>
          <w:tcPr>
            <w:tcW w:w="1584" w:type="dxa"/>
          </w:tcPr>
          <w:p w14:paraId="31237030" w14:textId="77777777" w:rsidR="00CE6E57" w:rsidRDefault="00000000">
            <w:pPr>
              <w:pStyle w:val="Compact"/>
            </w:pPr>
            <w:r>
              <w:t>Y</w:t>
            </w:r>
          </w:p>
        </w:tc>
        <w:tc>
          <w:tcPr>
            <w:tcW w:w="2376" w:type="dxa"/>
          </w:tcPr>
          <w:p w14:paraId="3793B163" w14:textId="77777777" w:rsidR="00CE6E57" w:rsidRDefault="00000000">
            <w:pPr>
              <w:pStyle w:val="Compact"/>
            </w:pPr>
            <w:r>
              <w:t xml:space="preserve">See </w:t>
            </w:r>
            <w:hyperlink w:anchor="Xa49168aba921502d2667bd1f470353b060a7587">
              <w:r w:rsidR="00CE6E57">
                <w:rPr>
                  <w:rStyle w:val="Hyperlink"/>
                </w:rPr>
                <w:t>Section 7.1.2.10.4</w:t>
              </w:r>
            </w:hyperlink>
          </w:p>
        </w:tc>
      </w:tr>
      <w:tr w:rsidR="00CE6E57" w14:paraId="0A99EDCB" w14:textId="77777777">
        <w:tc>
          <w:tcPr>
            <w:tcW w:w="2376" w:type="dxa"/>
          </w:tcPr>
          <w:p w14:paraId="4AC0690D" w14:textId="77777777" w:rsidR="00CE6E57" w:rsidRDefault="00000000">
            <w:pPr>
              <w:pStyle w:val="Compact"/>
            </w:pPr>
            <w:r>
              <w:rPr>
                <w:rStyle w:val="VerbatimChar"/>
              </w:rPr>
              <w:t>crlDistributionPoints</w:t>
            </w:r>
          </w:p>
        </w:tc>
        <w:tc>
          <w:tcPr>
            <w:tcW w:w="1584" w:type="dxa"/>
          </w:tcPr>
          <w:p w14:paraId="528B0139" w14:textId="77777777" w:rsidR="00CE6E57" w:rsidRDefault="00000000">
            <w:pPr>
              <w:pStyle w:val="Compact"/>
            </w:pPr>
            <w:r>
              <w:t>MUST</w:t>
            </w:r>
          </w:p>
        </w:tc>
        <w:tc>
          <w:tcPr>
            <w:tcW w:w="1584" w:type="dxa"/>
          </w:tcPr>
          <w:p w14:paraId="39BAB7F5" w14:textId="77777777" w:rsidR="00CE6E57" w:rsidRDefault="00000000">
            <w:pPr>
              <w:pStyle w:val="Compact"/>
            </w:pPr>
            <w:r>
              <w:t>N</w:t>
            </w:r>
          </w:p>
        </w:tc>
        <w:tc>
          <w:tcPr>
            <w:tcW w:w="2376" w:type="dxa"/>
          </w:tcPr>
          <w:p w14:paraId="4B2FFA16" w14:textId="77777777" w:rsidR="00CE6E57" w:rsidRDefault="00000000">
            <w:pPr>
              <w:pStyle w:val="Compact"/>
            </w:pPr>
            <w:r>
              <w:t xml:space="preserve">See </w:t>
            </w:r>
            <w:hyperlink w:anchor="X7ccd0a689f5677da27acef41359fc9c419251f9">
              <w:r w:rsidR="00CE6E57">
                <w:rPr>
                  <w:rStyle w:val="Hyperlink"/>
                </w:rPr>
                <w:t>Section 7.1.2.11.2</w:t>
              </w:r>
            </w:hyperlink>
          </w:p>
        </w:tc>
      </w:tr>
      <w:tr w:rsidR="00CE6E57" w14:paraId="6225CBBB" w14:textId="77777777">
        <w:tc>
          <w:tcPr>
            <w:tcW w:w="2376" w:type="dxa"/>
          </w:tcPr>
          <w:p w14:paraId="4E444961" w14:textId="77777777" w:rsidR="00CE6E57" w:rsidRDefault="00000000">
            <w:pPr>
              <w:pStyle w:val="Compact"/>
            </w:pPr>
            <w:r>
              <w:rPr>
                <w:rStyle w:val="VerbatimChar"/>
              </w:rPr>
              <w:t>keyUsage</w:t>
            </w:r>
          </w:p>
        </w:tc>
        <w:tc>
          <w:tcPr>
            <w:tcW w:w="1584" w:type="dxa"/>
          </w:tcPr>
          <w:p w14:paraId="2CBFF6C4" w14:textId="77777777" w:rsidR="00CE6E57" w:rsidRDefault="00000000">
            <w:pPr>
              <w:pStyle w:val="Compact"/>
            </w:pPr>
            <w:r>
              <w:t>MUST</w:t>
            </w:r>
          </w:p>
        </w:tc>
        <w:tc>
          <w:tcPr>
            <w:tcW w:w="1584" w:type="dxa"/>
          </w:tcPr>
          <w:p w14:paraId="5B6A7F97" w14:textId="77777777" w:rsidR="00CE6E57" w:rsidRDefault="00000000">
            <w:pPr>
              <w:pStyle w:val="Compact"/>
            </w:pPr>
            <w:r>
              <w:t>Y</w:t>
            </w:r>
          </w:p>
        </w:tc>
        <w:tc>
          <w:tcPr>
            <w:tcW w:w="2376" w:type="dxa"/>
          </w:tcPr>
          <w:p w14:paraId="1FAD9B26" w14:textId="77777777" w:rsidR="00CE6E57" w:rsidRDefault="00000000">
            <w:pPr>
              <w:pStyle w:val="Compact"/>
            </w:pPr>
            <w:r>
              <w:t xml:space="preserve">See </w:t>
            </w:r>
            <w:hyperlink w:anchor="Xae231f62ef12988e6f84e018baa52c377099052">
              <w:r w:rsidR="00CE6E57">
                <w:rPr>
                  <w:rStyle w:val="Hyperlink"/>
                </w:rPr>
                <w:t>Section 7.1.2.10.7</w:t>
              </w:r>
            </w:hyperlink>
          </w:p>
        </w:tc>
      </w:tr>
      <w:tr w:rsidR="00CE6E57" w14:paraId="40A3693F" w14:textId="77777777">
        <w:tc>
          <w:tcPr>
            <w:tcW w:w="2376" w:type="dxa"/>
          </w:tcPr>
          <w:p w14:paraId="5F05B759" w14:textId="77777777" w:rsidR="00CE6E57" w:rsidRDefault="00000000">
            <w:pPr>
              <w:pStyle w:val="Compact"/>
            </w:pPr>
            <w:r>
              <w:rPr>
                <w:rStyle w:val="VerbatimChar"/>
              </w:rPr>
              <w:t>subjectKeyIdentifier</w:t>
            </w:r>
          </w:p>
        </w:tc>
        <w:tc>
          <w:tcPr>
            <w:tcW w:w="1584" w:type="dxa"/>
          </w:tcPr>
          <w:p w14:paraId="7957B92E" w14:textId="77777777" w:rsidR="00CE6E57" w:rsidRDefault="00000000">
            <w:pPr>
              <w:pStyle w:val="Compact"/>
            </w:pPr>
            <w:r>
              <w:t>MUST</w:t>
            </w:r>
          </w:p>
        </w:tc>
        <w:tc>
          <w:tcPr>
            <w:tcW w:w="1584" w:type="dxa"/>
          </w:tcPr>
          <w:p w14:paraId="35681079" w14:textId="77777777" w:rsidR="00CE6E57" w:rsidRDefault="00000000">
            <w:pPr>
              <w:pStyle w:val="Compact"/>
            </w:pPr>
            <w:r>
              <w:t>N</w:t>
            </w:r>
          </w:p>
        </w:tc>
        <w:tc>
          <w:tcPr>
            <w:tcW w:w="2376" w:type="dxa"/>
          </w:tcPr>
          <w:p w14:paraId="744CC80C" w14:textId="77777777" w:rsidR="00CE6E57" w:rsidRDefault="00000000">
            <w:pPr>
              <w:pStyle w:val="Compact"/>
            </w:pPr>
            <w:r>
              <w:t xml:space="preserve">See </w:t>
            </w:r>
            <w:hyperlink w:anchor="X2c0fa72e597f386f2220d8daef33810754966a6">
              <w:r w:rsidR="00CE6E57">
                <w:rPr>
                  <w:rStyle w:val="Hyperlink"/>
                </w:rPr>
                <w:t>Section 7.1.2.11.4</w:t>
              </w:r>
            </w:hyperlink>
          </w:p>
        </w:tc>
      </w:tr>
      <w:tr w:rsidR="00CE6E57" w14:paraId="53DA0750" w14:textId="77777777">
        <w:tc>
          <w:tcPr>
            <w:tcW w:w="2376" w:type="dxa"/>
          </w:tcPr>
          <w:p w14:paraId="58097D83" w14:textId="77777777" w:rsidR="00CE6E57" w:rsidRDefault="00000000">
            <w:pPr>
              <w:pStyle w:val="Compact"/>
            </w:pPr>
            <w:r>
              <w:rPr>
                <w:rStyle w:val="VerbatimChar"/>
              </w:rPr>
              <w:t>extKeyUsage</w:t>
            </w:r>
          </w:p>
        </w:tc>
        <w:tc>
          <w:tcPr>
            <w:tcW w:w="1584" w:type="dxa"/>
          </w:tcPr>
          <w:p w14:paraId="7F20EC71" w14:textId="77777777" w:rsidR="00CE6E57" w:rsidRDefault="00000000">
            <w:pPr>
              <w:pStyle w:val="Compact"/>
            </w:pPr>
            <w:r>
              <w:t>MUST</w:t>
            </w:r>
            <w:r>
              <w:rPr>
                <w:rStyle w:val="FootnoteReference"/>
              </w:rPr>
              <w:footnoteReference w:id="5"/>
            </w:r>
          </w:p>
        </w:tc>
        <w:tc>
          <w:tcPr>
            <w:tcW w:w="1584" w:type="dxa"/>
          </w:tcPr>
          <w:p w14:paraId="2D1BB3CC" w14:textId="77777777" w:rsidR="00CE6E57" w:rsidRDefault="00000000">
            <w:pPr>
              <w:pStyle w:val="Compact"/>
            </w:pPr>
            <w:r>
              <w:t>N</w:t>
            </w:r>
          </w:p>
        </w:tc>
        <w:tc>
          <w:tcPr>
            <w:tcW w:w="2376" w:type="dxa"/>
          </w:tcPr>
          <w:p w14:paraId="1ACD5F9F" w14:textId="77777777" w:rsidR="00CE6E57" w:rsidRDefault="00000000">
            <w:pPr>
              <w:pStyle w:val="Compact"/>
            </w:pPr>
            <w:r>
              <w:t xml:space="preserve">See </w:t>
            </w:r>
            <w:hyperlink w:anchor="X8529b5b12de55de4d022a84914bbf1e786f6d91">
              <w:r w:rsidR="00CE6E57">
                <w:rPr>
                  <w:rStyle w:val="Hyperlink"/>
                </w:rPr>
                <w:t>Section 7.1.2.3.3</w:t>
              </w:r>
            </w:hyperlink>
          </w:p>
        </w:tc>
      </w:tr>
      <w:tr w:rsidR="00CE6E57" w14:paraId="652ADDE8" w14:textId="77777777">
        <w:tc>
          <w:tcPr>
            <w:tcW w:w="2376" w:type="dxa"/>
          </w:tcPr>
          <w:p w14:paraId="6E577CE0" w14:textId="77777777" w:rsidR="00CE6E57" w:rsidRDefault="00000000">
            <w:pPr>
              <w:pStyle w:val="Compact"/>
            </w:pPr>
            <w:r>
              <w:rPr>
                <w:rStyle w:val="VerbatimChar"/>
              </w:rPr>
              <w:t>authorityInformationAccess</w:t>
            </w:r>
          </w:p>
        </w:tc>
        <w:tc>
          <w:tcPr>
            <w:tcW w:w="1584" w:type="dxa"/>
          </w:tcPr>
          <w:p w14:paraId="2D5E7E09" w14:textId="77777777" w:rsidR="00CE6E57" w:rsidRDefault="00000000">
            <w:pPr>
              <w:pStyle w:val="Compact"/>
            </w:pPr>
            <w:r>
              <w:t>SHOULD</w:t>
            </w:r>
          </w:p>
        </w:tc>
        <w:tc>
          <w:tcPr>
            <w:tcW w:w="1584" w:type="dxa"/>
          </w:tcPr>
          <w:p w14:paraId="1D15DF09" w14:textId="77777777" w:rsidR="00CE6E57" w:rsidRDefault="00000000">
            <w:pPr>
              <w:pStyle w:val="Compact"/>
            </w:pPr>
            <w:r>
              <w:t>N</w:t>
            </w:r>
          </w:p>
        </w:tc>
        <w:tc>
          <w:tcPr>
            <w:tcW w:w="2376" w:type="dxa"/>
          </w:tcPr>
          <w:p w14:paraId="6B1A25D9" w14:textId="77777777" w:rsidR="00CE6E57" w:rsidRDefault="00000000">
            <w:pPr>
              <w:pStyle w:val="Compact"/>
            </w:pPr>
            <w:r>
              <w:t xml:space="preserve">See </w:t>
            </w:r>
            <w:hyperlink w:anchor="X7d80bd15125df51194565908cd86c79248131ca">
              <w:r w:rsidR="00CE6E57">
                <w:rPr>
                  <w:rStyle w:val="Hyperlink"/>
                </w:rPr>
                <w:t>Section 7.1.2.10.3</w:t>
              </w:r>
            </w:hyperlink>
          </w:p>
        </w:tc>
      </w:tr>
      <w:tr w:rsidR="00CE6E57" w14:paraId="0BEF06D6" w14:textId="77777777">
        <w:tc>
          <w:tcPr>
            <w:tcW w:w="2376" w:type="dxa"/>
          </w:tcPr>
          <w:p w14:paraId="388FF2A9" w14:textId="77777777" w:rsidR="00CE6E57" w:rsidRDefault="00000000">
            <w:pPr>
              <w:pStyle w:val="Compact"/>
            </w:pPr>
            <w:r>
              <w:rPr>
                <w:rStyle w:val="VerbatimChar"/>
              </w:rPr>
              <w:t>certificatePolicies</w:t>
            </w:r>
          </w:p>
        </w:tc>
        <w:tc>
          <w:tcPr>
            <w:tcW w:w="1584" w:type="dxa"/>
          </w:tcPr>
          <w:p w14:paraId="055D0E05" w14:textId="77777777" w:rsidR="00CE6E57" w:rsidRDefault="00000000">
            <w:pPr>
              <w:pStyle w:val="Compact"/>
            </w:pPr>
            <w:r>
              <w:t>MAY</w:t>
            </w:r>
          </w:p>
        </w:tc>
        <w:tc>
          <w:tcPr>
            <w:tcW w:w="1584" w:type="dxa"/>
          </w:tcPr>
          <w:p w14:paraId="5DEF9A60" w14:textId="77777777" w:rsidR="00CE6E57" w:rsidRDefault="00000000">
            <w:pPr>
              <w:pStyle w:val="Compact"/>
            </w:pPr>
            <w:r>
              <w:t>N</w:t>
            </w:r>
          </w:p>
        </w:tc>
        <w:tc>
          <w:tcPr>
            <w:tcW w:w="2376" w:type="dxa"/>
          </w:tcPr>
          <w:p w14:paraId="4C02366E" w14:textId="77777777" w:rsidR="00CE6E57" w:rsidRDefault="00000000">
            <w:pPr>
              <w:pStyle w:val="Compact"/>
            </w:pPr>
            <w:r>
              <w:t xml:space="preserve">See </w:t>
            </w:r>
            <w:hyperlink w:anchor="X2478fd9cb54746111caa2b57ba59ff61cc6be92">
              <w:r w:rsidR="00CE6E57">
                <w:rPr>
                  <w:rStyle w:val="Hyperlink"/>
                </w:rPr>
                <w:t>Section 7.1.2.3.2</w:t>
              </w:r>
            </w:hyperlink>
          </w:p>
        </w:tc>
      </w:tr>
      <w:tr w:rsidR="00CE6E57" w14:paraId="6AB3E1C9" w14:textId="77777777">
        <w:tc>
          <w:tcPr>
            <w:tcW w:w="2376" w:type="dxa"/>
          </w:tcPr>
          <w:p w14:paraId="6BE5F04B" w14:textId="77777777" w:rsidR="00CE6E57" w:rsidRDefault="00000000">
            <w:pPr>
              <w:pStyle w:val="Compact"/>
            </w:pPr>
            <w:r>
              <w:rPr>
                <w:rStyle w:val="VerbatimChar"/>
              </w:rPr>
              <w:t>nameConstraints</w:t>
            </w:r>
          </w:p>
        </w:tc>
        <w:tc>
          <w:tcPr>
            <w:tcW w:w="1584" w:type="dxa"/>
          </w:tcPr>
          <w:p w14:paraId="6F40620F" w14:textId="77777777" w:rsidR="00CE6E57" w:rsidRDefault="00000000">
            <w:pPr>
              <w:pStyle w:val="Compact"/>
            </w:pPr>
            <w:r>
              <w:t>MAY</w:t>
            </w:r>
          </w:p>
        </w:tc>
        <w:tc>
          <w:tcPr>
            <w:tcW w:w="1584" w:type="dxa"/>
          </w:tcPr>
          <w:p w14:paraId="13FEBA2F" w14:textId="77777777" w:rsidR="00CE6E57" w:rsidRDefault="00000000">
            <w:pPr>
              <w:pStyle w:val="Compact"/>
            </w:pPr>
            <w:r>
              <w:t>*</w:t>
            </w:r>
            <w:r>
              <w:rPr>
                <w:rStyle w:val="FootnoteReference"/>
              </w:rPr>
              <w:footnoteReference w:id="6"/>
            </w:r>
          </w:p>
        </w:tc>
        <w:tc>
          <w:tcPr>
            <w:tcW w:w="2376" w:type="dxa"/>
          </w:tcPr>
          <w:p w14:paraId="2E3963BC" w14:textId="77777777" w:rsidR="00CE6E57" w:rsidRDefault="00000000">
            <w:pPr>
              <w:pStyle w:val="Compact"/>
            </w:pPr>
            <w:r>
              <w:t xml:space="preserve">See </w:t>
            </w:r>
            <w:hyperlink w:anchor="X76ec6846db7815b141f8e97321a587335ac308c">
              <w:r w:rsidR="00CE6E57">
                <w:rPr>
                  <w:rStyle w:val="Hyperlink"/>
                </w:rPr>
                <w:t>Section 7.1.2.10.8</w:t>
              </w:r>
            </w:hyperlink>
          </w:p>
        </w:tc>
      </w:tr>
      <w:tr w:rsidR="00CE6E57" w14:paraId="0ADF9D8F" w14:textId="77777777">
        <w:tc>
          <w:tcPr>
            <w:tcW w:w="2376" w:type="dxa"/>
          </w:tcPr>
          <w:p w14:paraId="11E9C898" w14:textId="77777777" w:rsidR="00CE6E57" w:rsidRDefault="00000000">
            <w:pPr>
              <w:pStyle w:val="Compact"/>
            </w:pPr>
            <w:r>
              <w:lastRenderedPageBreak/>
              <w:t>Signed Certificate Timestamp List</w:t>
            </w:r>
          </w:p>
        </w:tc>
        <w:tc>
          <w:tcPr>
            <w:tcW w:w="1584" w:type="dxa"/>
          </w:tcPr>
          <w:p w14:paraId="50C12A43" w14:textId="77777777" w:rsidR="00CE6E57" w:rsidRDefault="00000000">
            <w:pPr>
              <w:pStyle w:val="Compact"/>
            </w:pPr>
            <w:r>
              <w:t>MAY</w:t>
            </w:r>
          </w:p>
        </w:tc>
        <w:tc>
          <w:tcPr>
            <w:tcW w:w="1584" w:type="dxa"/>
          </w:tcPr>
          <w:p w14:paraId="1D7F2B47" w14:textId="77777777" w:rsidR="00CE6E57" w:rsidRDefault="00000000">
            <w:pPr>
              <w:pStyle w:val="Compact"/>
            </w:pPr>
            <w:r>
              <w:t>N</w:t>
            </w:r>
          </w:p>
        </w:tc>
        <w:tc>
          <w:tcPr>
            <w:tcW w:w="2376" w:type="dxa"/>
          </w:tcPr>
          <w:p w14:paraId="32ABFB97" w14:textId="77777777" w:rsidR="00CE6E57" w:rsidRDefault="00000000">
            <w:pPr>
              <w:pStyle w:val="Compact"/>
            </w:pPr>
            <w:r>
              <w:t xml:space="preserve">See </w:t>
            </w:r>
            <w:hyperlink w:anchor="X5f29f6d91844be07282218a1604692674f20515">
              <w:r w:rsidR="00CE6E57">
                <w:rPr>
                  <w:rStyle w:val="Hyperlink"/>
                </w:rPr>
                <w:t>Section 7.1.2.11.3</w:t>
              </w:r>
            </w:hyperlink>
          </w:p>
        </w:tc>
      </w:tr>
      <w:tr w:rsidR="00CE6E57" w14:paraId="67506FF3" w14:textId="77777777">
        <w:tc>
          <w:tcPr>
            <w:tcW w:w="2376" w:type="dxa"/>
          </w:tcPr>
          <w:p w14:paraId="3FAC3849" w14:textId="77777777" w:rsidR="00CE6E57" w:rsidRDefault="00000000">
            <w:pPr>
              <w:pStyle w:val="Compact"/>
            </w:pPr>
            <w:r>
              <w:t>Any other extension</w:t>
            </w:r>
          </w:p>
        </w:tc>
        <w:tc>
          <w:tcPr>
            <w:tcW w:w="1584" w:type="dxa"/>
          </w:tcPr>
          <w:p w14:paraId="4CF83158" w14:textId="77777777" w:rsidR="00CE6E57" w:rsidRDefault="00000000">
            <w:pPr>
              <w:pStyle w:val="Compact"/>
            </w:pPr>
            <w:r>
              <w:t>NOT RECOMMENDED</w:t>
            </w:r>
          </w:p>
        </w:tc>
        <w:tc>
          <w:tcPr>
            <w:tcW w:w="1584" w:type="dxa"/>
          </w:tcPr>
          <w:p w14:paraId="6889DB3A" w14:textId="77777777" w:rsidR="00CE6E57" w:rsidRDefault="00000000">
            <w:pPr>
              <w:pStyle w:val="Compact"/>
            </w:pPr>
            <w:r>
              <w:t>-</w:t>
            </w:r>
          </w:p>
        </w:tc>
        <w:tc>
          <w:tcPr>
            <w:tcW w:w="2376" w:type="dxa"/>
          </w:tcPr>
          <w:p w14:paraId="0BAC2D3F" w14:textId="77777777" w:rsidR="00CE6E57" w:rsidRDefault="00000000">
            <w:pPr>
              <w:pStyle w:val="Compact"/>
            </w:pPr>
            <w:r>
              <w:t xml:space="preserve">See </w:t>
            </w:r>
            <w:hyperlink w:anchor="Xd1d37105006463fc0c3ce8d6a77d8510d86ed0b">
              <w:r w:rsidR="00CE6E57">
                <w:rPr>
                  <w:rStyle w:val="Hyperlink"/>
                </w:rPr>
                <w:t>Section 7.1.2.11.5</w:t>
              </w:r>
            </w:hyperlink>
          </w:p>
        </w:tc>
      </w:tr>
    </w:tbl>
    <w:p w14:paraId="13E3A19C" w14:textId="77777777" w:rsidR="00CE6E57" w:rsidRDefault="00000000">
      <w:pPr>
        <w:pStyle w:val="Heading5"/>
      </w:pPr>
      <w:bookmarkStart w:id="689" w:name="X2478fd9cb54746111caa2b57ba59ff61cc6be92"/>
      <w:bookmarkEnd w:id="688"/>
      <w:r>
        <w:t>7.1.2.3.2 Technically Constrained Non-TLS Subordinate CA Certificate Policies</w:t>
      </w:r>
    </w:p>
    <w:p w14:paraId="1EBB9978" w14:textId="77777777" w:rsidR="00CE6E57" w:rsidRDefault="00000000">
      <w:pPr>
        <w:pStyle w:val="FirstParagraph"/>
      </w:pPr>
      <w:r>
        <w:t>If present, the Certificate Policies extension MUST be formatted as one of the two tables below:</w:t>
      </w:r>
    </w:p>
    <w:p w14:paraId="1DFB4220" w14:textId="77777777" w:rsidR="00CE6E57" w:rsidRDefault="00000000">
      <w:pPr>
        <w:pStyle w:val="TableCaption"/>
      </w:pPr>
      <w:r>
        <w:t>No Policy Restrictions (Affiliated CA)</w:t>
      </w:r>
    </w:p>
    <w:tbl>
      <w:tblPr>
        <w:tblStyle w:val="Table"/>
        <w:tblW w:w="5000" w:type="pct"/>
        <w:tblLayout w:type="fixed"/>
        <w:tblLook w:val="0020" w:firstRow="1" w:lastRow="0" w:firstColumn="0" w:lastColumn="0" w:noHBand="0" w:noVBand="0"/>
        <w:tblCaption w:val="No Policy Restrictions (Affiliated CA)"/>
      </w:tblPr>
      <w:tblGrid>
        <w:gridCol w:w="2808"/>
        <w:gridCol w:w="2808"/>
        <w:gridCol w:w="3744"/>
      </w:tblGrid>
      <w:tr w:rsidR="00CE6E57" w14:paraId="41C43FCD" w14:textId="77777777">
        <w:trPr>
          <w:tblHeader/>
        </w:trPr>
        <w:tc>
          <w:tcPr>
            <w:tcW w:w="2376" w:type="dxa"/>
          </w:tcPr>
          <w:p w14:paraId="4B247B93" w14:textId="77777777" w:rsidR="00CE6E57" w:rsidRDefault="00000000">
            <w:pPr>
              <w:pStyle w:val="Compact"/>
            </w:pPr>
            <w:r>
              <w:rPr>
                <w:b/>
                <w:bCs/>
              </w:rPr>
              <w:t>Field</w:t>
            </w:r>
          </w:p>
        </w:tc>
        <w:tc>
          <w:tcPr>
            <w:tcW w:w="2376" w:type="dxa"/>
          </w:tcPr>
          <w:p w14:paraId="51A587D9" w14:textId="77777777" w:rsidR="00CE6E57" w:rsidRDefault="00000000">
            <w:pPr>
              <w:pStyle w:val="Compact"/>
            </w:pPr>
            <w:r>
              <w:rPr>
                <w:b/>
                <w:bCs/>
              </w:rPr>
              <w:t>Presence</w:t>
            </w:r>
          </w:p>
        </w:tc>
        <w:tc>
          <w:tcPr>
            <w:tcW w:w="3168" w:type="dxa"/>
          </w:tcPr>
          <w:p w14:paraId="56597AAE" w14:textId="77777777" w:rsidR="00CE6E57" w:rsidRDefault="00000000">
            <w:pPr>
              <w:pStyle w:val="Compact"/>
            </w:pPr>
            <w:r>
              <w:rPr>
                <w:b/>
                <w:bCs/>
              </w:rPr>
              <w:t>Contents</w:t>
            </w:r>
          </w:p>
        </w:tc>
      </w:tr>
      <w:tr w:rsidR="00CE6E57" w14:paraId="29526D27" w14:textId="77777777">
        <w:tc>
          <w:tcPr>
            <w:tcW w:w="2376" w:type="dxa"/>
          </w:tcPr>
          <w:p w14:paraId="20D0661A" w14:textId="77777777" w:rsidR="00CE6E57" w:rsidRDefault="00000000">
            <w:pPr>
              <w:pStyle w:val="Compact"/>
            </w:pPr>
            <w:r>
              <w:rPr>
                <w:rStyle w:val="VerbatimChar"/>
              </w:rPr>
              <w:t>policyIdentifier</w:t>
            </w:r>
          </w:p>
        </w:tc>
        <w:tc>
          <w:tcPr>
            <w:tcW w:w="2376" w:type="dxa"/>
          </w:tcPr>
          <w:p w14:paraId="75E9C9FC" w14:textId="77777777" w:rsidR="00CE6E57" w:rsidRDefault="00000000">
            <w:pPr>
              <w:pStyle w:val="Compact"/>
            </w:pPr>
            <w:r>
              <w:t>MUST</w:t>
            </w:r>
          </w:p>
        </w:tc>
        <w:tc>
          <w:tcPr>
            <w:tcW w:w="3168" w:type="dxa"/>
          </w:tcPr>
          <w:p w14:paraId="24F6C0E2" w14:textId="77777777" w:rsidR="00CE6E57" w:rsidRDefault="00000000">
            <w:pPr>
              <w:pStyle w:val="Compact"/>
            </w:pPr>
            <w:r>
              <w:t xml:space="preserve">When the Issuing CA wishes to express that there are no policy restrictions, the Subordinate CA MUST be an Affiliate of the Issuing CA. The Certificate Policies extension MUST contain only a single </w:t>
            </w:r>
            <w:r>
              <w:rPr>
                <w:rStyle w:val="VerbatimChar"/>
              </w:rPr>
              <w:t>PolicyInformation</w:t>
            </w:r>
            <w:r>
              <w:t xml:space="preserve"> value, which MUST contain the </w:t>
            </w:r>
            <w:r>
              <w:rPr>
                <w:rStyle w:val="VerbatimChar"/>
              </w:rPr>
              <w:t>anyPolicy</w:t>
            </w:r>
            <w:r>
              <w:t xml:space="preserve"> Policy Identifier.</w:t>
            </w:r>
          </w:p>
        </w:tc>
      </w:tr>
      <w:tr w:rsidR="00CE6E57" w14:paraId="5F110C51" w14:textId="77777777">
        <w:tc>
          <w:tcPr>
            <w:tcW w:w="2376" w:type="dxa"/>
          </w:tcPr>
          <w:p w14:paraId="5A323CD8" w14:textId="77777777" w:rsidR="00CE6E57" w:rsidRDefault="00000000">
            <w:pPr>
              <w:pStyle w:val="Compact"/>
            </w:pPr>
            <w:r>
              <w:t>    </w:t>
            </w:r>
            <w:r>
              <w:rPr>
                <w:rStyle w:val="VerbatimChar"/>
              </w:rPr>
              <w:t>anyPolicy</w:t>
            </w:r>
          </w:p>
        </w:tc>
        <w:tc>
          <w:tcPr>
            <w:tcW w:w="2376" w:type="dxa"/>
          </w:tcPr>
          <w:p w14:paraId="545515D7" w14:textId="77777777" w:rsidR="00CE6E57" w:rsidRDefault="00000000">
            <w:pPr>
              <w:pStyle w:val="Compact"/>
            </w:pPr>
            <w:r>
              <w:t>MUST</w:t>
            </w:r>
          </w:p>
        </w:tc>
        <w:tc>
          <w:tcPr>
            <w:tcW w:w="3168" w:type="dxa"/>
          </w:tcPr>
          <w:p w14:paraId="5F33BE1B" w14:textId="77777777" w:rsidR="00CE6E57" w:rsidRDefault="00CE6E57">
            <w:pPr>
              <w:pStyle w:val="Compact"/>
            </w:pPr>
          </w:p>
        </w:tc>
      </w:tr>
      <w:tr w:rsidR="00CE6E57" w14:paraId="2DA3481B" w14:textId="77777777">
        <w:tc>
          <w:tcPr>
            <w:tcW w:w="2376" w:type="dxa"/>
          </w:tcPr>
          <w:p w14:paraId="2C125898" w14:textId="77777777" w:rsidR="00CE6E57" w:rsidRDefault="00000000">
            <w:pPr>
              <w:pStyle w:val="Compact"/>
            </w:pPr>
            <w:r>
              <w:rPr>
                <w:rStyle w:val="VerbatimChar"/>
              </w:rPr>
              <w:t>policyQualifiers</w:t>
            </w:r>
          </w:p>
        </w:tc>
        <w:tc>
          <w:tcPr>
            <w:tcW w:w="2376" w:type="dxa"/>
          </w:tcPr>
          <w:p w14:paraId="56DD788A" w14:textId="77777777" w:rsidR="00CE6E57" w:rsidRDefault="00000000">
            <w:pPr>
              <w:pStyle w:val="Compact"/>
            </w:pPr>
            <w:r>
              <w:t>NOT RECOMMENDED</w:t>
            </w:r>
          </w:p>
        </w:tc>
        <w:tc>
          <w:tcPr>
            <w:tcW w:w="3168" w:type="dxa"/>
          </w:tcPr>
          <w:p w14:paraId="09661E41" w14:textId="77777777" w:rsidR="00CE6E57" w:rsidRDefault="00000000">
            <w:pPr>
              <w:pStyle w:val="Compact"/>
            </w:pPr>
            <w:r>
              <w:t xml:space="preserve">If present, MUST contain only permitted </w:t>
            </w:r>
            <w:r>
              <w:rPr>
                <w:rStyle w:val="VerbatimChar"/>
              </w:rPr>
              <w:t>policyQualifiers</w:t>
            </w:r>
            <w:r>
              <w:t xml:space="preserve"> from the table below.</w:t>
            </w:r>
          </w:p>
        </w:tc>
      </w:tr>
    </w:tbl>
    <w:p w14:paraId="6C11F8E4" w14:textId="77777777" w:rsidR="00CE6E57" w:rsidRDefault="00CE6E57"/>
    <w:p w14:paraId="08862ECE" w14:textId="77777777" w:rsidR="00CE6E57" w:rsidRDefault="00000000">
      <w:pPr>
        <w:pStyle w:val="TableCaption"/>
      </w:pPr>
      <w:r>
        <w:t>Policy Restricted</w:t>
      </w:r>
    </w:p>
    <w:tbl>
      <w:tblPr>
        <w:tblStyle w:val="Table"/>
        <w:tblW w:w="5000" w:type="pct"/>
        <w:tblLayout w:type="fixed"/>
        <w:tblLook w:val="0020" w:firstRow="1" w:lastRow="0" w:firstColumn="0" w:lastColumn="0" w:noHBand="0" w:noVBand="0"/>
        <w:tblCaption w:val="Policy Restricted"/>
      </w:tblPr>
      <w:tblGrid>
        <w:gridCol w:w="2808"/>
        <w:gridCol w:w="2808"/>
        <w:gridCol w:w="3744"/>
      </w:tblGrid>
      <w:tr w:rsidR="00CE6E57" w14:paraId="45926ACE" w14:textId="77777777">
        <w:trPr>
          <w:tblHeader/>
        </w:trPr>
        <w:tc>
          <w:tcPr>
            <w:tcW w:w="2376" w:type="dxa"/>
          </w:tcPr>
          <w:p w14:paraId="1EBE3E93" w14:textId="77777777" w:rsidR="00CE6E57" w:rsidRDefault="00000000">
            <w:pPr>
              <w:pStyle w:val="Compact"/>
            </w:pPr>
            <w:r>
              <w:rPr>
                <w:b/>
                <w:bCs/>
              </w:rPr>
              <w:t>Field</w:t>
            </w:r>
          </w:p>
        </w:tc>
        <w:tc>
          <w:tcPr>
            <w:tcW w:w="2376" w:type="dxa"/>
          </w:tcPr>
          <w:p w14:paraId="0373478D" w14:textId="77777777" w:rsidR="00CE6E57" w:rsidRDefault="00000000">
            <w:pPr>
              <w:pStyle w:val="Compact"/>
            </w:pPr>
            <w:r>
              <w:rPr>
                <w:b/>
                <w:bCs/>
              </w:rPr>
              <w:t>Presence</w:t>
            </w:r>
          </w:p>
        </w:tc>
        <w:tc>
          <w:tcPr>
            <w:tcW w:w="3168" w:type="dxa"/>
          </w:tcPr>
          <w:p w14:paraId="788C9DE6" w14:textId="77777777" w:rsidR="00CE6E57" w:rsidRDefault="00000000">
            <w:pPr>
              <w:pStyle w:val="Compact"/>
            </w:pPr>
            <w:r>
              <w:rPr>
                <w:b/>
                <w:bCs/>
              </w:rPr>
              <w:t>Contents</w:t>
            </w:r>
          </w:p>
        </w:tc>
      </w:tr>
      <w:tr w:rsidR="00CE6E57" w14:paraId="787F9C5E" w14:textId="77777777">
        <w:tc>
          <w:tcPr>
            <w:tcW w:w="2376" w:type="dxa"/>
          </w:tcPr>
          <w:p w14:paraId="1D182A31" w14:textId="77777777" w:rsidR="00CE6E57" w:rsidRDefault="00000000">
            <w:pPr>
              <w:pStyle w:val="Compact"/>
            </w:pPr>
            <w:r>
              <w:rPr>
                <w:rStyle w:val="VerbatimChar"/>
              </w:rPr>
              <w:t>policyIdentifier</w:t>
            </w:r>
          </w:p>
        </w:tc>
        <w:tc>
          <w:tcPr>
            <w:tcW w:w="2376" w:type="dxa"/>
          </w:tcPr>
          <w:p w14:paraId="43176CF9" w14:textId="77777777" w:rsidR="00CE6E57" w:rsidRDefault="00000000">
            <w:pPr>
              <w:pStyle w:val="Compact"/>
            </w:pPr>
            <w:r>
              <w:t>MUST</w:t>
            </w:r>
          </w:p>
        </w:tc>
        <w:tc>
          <w:tcPr>
            <w:tcW w:w="3168" w:type="dxa"/>
          </w:tcPr>
          <w:p w14:paraId="74BC57C2" w14:textId="77777777" w:rsidR="00CE6E57" w:rsidRDefault="00000000">
            <w:pPr>
              <w:pStyle w:val="Compact"/>
            </w:pPr>
            <w:r>
              <w:t>One of the following policy identifiers:</w:t>
            </w:r>
          </w:p>
        </w:tc>
      </w:tr>
      <w:tr w:rsidR="00CE6E57" w14:paraId="2F562F68" w14:textId="77777777">
        <w:tc>
          <w:tcPr>
            <w:tcW w:w="2376" w:type="dxa"/>
          </w:tcPr>
          <w:p w14:paraId="529EBBC2" w14:textId="77777777" w:rsidR="00CE6E57" w:rsidRDefault="00000000">
            <w:pPr>
              <w:pStyle w:val="Compact"/>
            </w:pPr>
            <w:r>
              <w:t xml:space="preserve">    A </w:t>
            </w:r>
            <w:hyperlink w:anchor="Xd886d368fed64db74e3fc7a280ac2a3180671ff">
              <w:r w:rsidR="00CE6E57">
                <w:rPr>
                  <w:rStyle w:val="Hyperlink"/>
                </w:rPr>
                <w:t>Reserved Certificate Policy Identifier</w:t>
              </w:r>
            </w:hyperlink>
          </w:p>
        </w:tc>
        <w:tc>
          <w:tcPr>
            <w:tcW w:w="2376" w:type="dxa"/>
          </w:tcPr>
          <w:p w14:paraId="2E95D3D3" w14:textId="77777777" w:rsidR="00CE6E57" w:rsidRDefault="00000000">
            <w:pPr>
              <w:pStyle w:val="Compact"/>
            </w:pPr>
            <w:r>
              <w:t>MUST NOT</w:t>
            </w:r>
          </w:p>
        </w:tc>
        <w:tc>
          <w:tcPr>
            <w:tcW w:w="3168" w:type="dxa"/>
          </w:tcPr>
          <w:p w14:paraId="44EC1108" w14:textId="77777777" w:rsidR="00CE6E57" w:rsidRDefault="00CE6E57">
            <w:pPr>
              <w:pStyle w:val="Compact"/>
            </w:pPr>
          </w:p>
        </w:tc>
      </w:tr>
      <w:tr w:rsidR="00CE6E57" w14:paraId="63A133B5" w14:textId="77777777">
        <w:tc>
          <w:tcPr>
            <w:tcW w:w="2376" w:type="dxa"/>
          </w:tcPr>
          <w:p w14:paraId="186577E9" w14:textId="77777777" w:rsidR="00CE6E57" w:rsidRDefault="00000000">
            <w:pPr>
              <w:pStyle w:val="Compact"/>
            </w:pPr>
            <w:r>
              <w:t>    </w:t>
            </w:r>
            <w:r>
              <w:rPr>
                <w:rStyle w:val="VerbatimChar"/>
              </w:rPr>
              <w:t>anyPolicy</w:t>
            </w:r>
          </w:p>
        </w:tc>
        <w:tc>
          <w:tcPr>
            <w:tcW w:w="2376" w:type="dxa"/>
          </w:tcPr>
          <w:p w14:paraId="07B5D1EE" w14:textId="77777777" w:rsidR="00CE6E57" w:rsidRDefault="00000000">
            <w:pPr>
              <w:pStyle w:val="Compact"/>
            </w:pPr>
            <w:r>
              <w:t>MUST NOT</w:t>
            </w:r>
          </w:p>
        </w:tc>
        <w:tc>
          <w:tcPr>
            <w:tcW w:w="3168" w:type="dxa"/>
          </w:tcPr>
          <w:p w14:paraId="65435859" w14:textId="77777777" w:rsidR="00CE6E57" w:rsidRDefault="00000000">
            <w:pPr>
              <w:pStyle w:val="Compact"/>
            </w:pPr>
            <w:r>
              <w:t xml:space="preserve">The </w:t>
            </w:r>
            <w:r>
              <w:rPr>
                <w:rStyle w:val="VerbatimChar"/>
              </w:rPr>
              <w:t>anyPolicy</w:t>
            </w:r>
            <w:r>
              <w:t xml:space="preserve"> Policy Identifier MUST NOT be present.</w:t>
            </w:r>
          </w:p>
        </w:tc>
      </w:tr>
      <w:tr w:rsidR="00CE6E57" w14:paraId="06515D73" w14:textId="77777777">
        <w:tc>
          <w:tcPr>
            <w:tcW w:w="2376" w:type="dxa"/>
          </w:tcPr>
          <w:p w14:paraId="3A499DBE" w14:textId="77777777" w:rsidR="00CE6E57" w:rsidRDefault="00000000">
            <w:pPr>
              <w:pStyle w:val="Compact"/>
            </w:pPr>
            <w:r>
              <w:t>    Any other identifier</w:t>
            </w:r>
          </w:p>
        </w:tc>
        <w:tc>
          <w:tcPr>
            <w:tcW w:w="2376" w:type="dxa"/>
          </w:tcPr>
          <w:p w14:paraId="35354695" w14:textId="77777777" w:rsidR="00CE6E57" w:rsidRDefault="00000000">
            <w:pPr>
              <w:pStyle w:val="Compact"/>
            </w:pPr>
            <w:r>
              <w:t>MAY</w:t>
            </w:r>
          </w:p>
        </w:tc>
        <w:tc>
          <w:tcPr>
            <w:tcW w:w="3168" w:type="dxa"/>
          </w:tcPr>
          <w:p w14:paraId="57E1A3AF" w14:textId="77777777" w:rsidR="00CE6E57" w:rsidRDefault="00000000">
            <w:pPr>
              <w:pStyle w:val="Compact"/>
            </w:pPr>
            <w:r>
              <w:t>If present, MUST be documented by the CA in its Certificate Policy and/or Certification Practice Statement.</w:t>
            </w:r>
          </w:p>
        </w:tc>
      </w:tr>
      <w:tr w:rsidR="00CE6E57" w14:paraId="037B44D6" w14:textId="77777777">
        <w:tc>
          <w:tcPr>
            <w:tcW w:w="2376" w:type="dxa"/>
          </w:tcPr>
          <w:p w14:paraId="7A7AB554" w14:textId="77777777" w:rsidR="00CE6E57" w:rsidRDefault="00000000">
            <w:pPr>
              <w:pStyle w:val="Compact"/>
            </w:pPr>
            <w:r>
              <w:rPr>
                <w:rStyle w:val="VerbatimChar"/>
              </w:rPr>
              <w:lastRenderedPageBreak/>
              <w:t>policyQualifiers</w:t>
            </w:r>
          </w:p>
        </w:tc>
        <w:tc>
          <w:tcPr>
            <w:tcW w:w="2376" w:type="dxa"/>
          </w:tcPr>
          <w:p w14:paraId="508B4C54" w14:textId="77777777" w:rsidR="00CE6E57" w:rsidRDefault="00000000">
            <w:pPr>
              <w:pStyle w:val="Compact"/>
            </w:pPr>
            <w:r>
              <w:t>NOT RECOMMENDED</w:t>
            </w:r>
          </w:p>
        </w:tc>
        <w:tc>
          <w:tcPr>
            <w:tcW w:w="3168" w:type="dxa"/>
          </w:tcPr>
          <w:p w14:paraId="0AFC1340" w14:textId="77777777" w:rsidR="00CE6E57" w:rsidRDefault="00000000">
            <w:pPr>
              <w:pStyle w:val="Compact"/>
            </w:pPr>
            <w:r>
              <w:t xml:space="preserve">If present, MUST contain only permitted </w:t>
            </w:r>
            <w:r>
              <w:rPr>
                <w:rStyle w:val="VerbatimChar"/>
              </w:rPr>
              <w:t>policyQualifiers</w:t>
            </w:r>
            <w:r>
              <w:t xml:space="preserve"> from the table below.</w:t>
            </w:r>
          </w:p>
        </w:tc>
      </w:tr>
    </w:tbl>
    <w:p w14:paraId="2B0C7D44" w14:textId="77777777" w:rsidR="00CE6E57" w:rsidRDefault="00CE6E57"/>
    <w:p w14:paraId="192E6409" w14:textId="77777777" w:rsidR="00CE6E57"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Caption w:val="Permitted policyQualifiers"/>
      </w:tblPr>
      <w:tblGrid>
        <w:gridCol w:w="2808"/>
        <w:gridCol w:w="1872"/>
        <w:gridCol w:w="1872"/>
        <w:gridCol w:w="2808"/>
      </w:tblGrid>
      <w:tr w:rsidR="00CE6E57" w14:paraId="1300E70F" w14:textId="77777777">
        <w:trPr>
          <w:tblHeader/>
        </w:trPr>
        <w:tc>
          <w:tcPr>
            <w:tcW w:w="2376" w:type="dxa"/>
          </w:tcPr>
          <w:p w14:paraId="23C067F1" w14:textId="77777777" w:rsidR="00CE6E57" w:rsidRDefault="00000000">
            <w:pPr>
              <w:pStyle w:val="Compact"/>
            </w:pPr>
            <w:r>
              <w:rPr>
                <w:b/>
                <w:bCs/>
              </w:rPr>
              <w:t>Qualifier ID</w:t>
            </w:r>
          </w:p>
        </w:tc>
        <w:tc>
          <w:tcPr>
            <w:tcW w:w="1584" w:type="dxa"/>
          </w:tcPr>
          <w:p w14:paraId="276044A5" w14:textId="77777777" w:rsidR="00CE6E57" w:rsidRDefault="00000000">
            <w:pPr>
              <w:pStyle w:val="Compact"/>
            </w:pPr>
            <w:r>
              <w:rPr>
                <w:b/>
                <w:bCs/>
              </w:rPr>
              <w:t>Presence</w:t>
            </w:r>
          </w:p>
        </w:tc>
        <w:tc>
          <w:tcPr>
            <w:tcW w:w="1584" w:type="dxa"/>
          </w:tcPr>
          <w:p w14:paraId="33363B58" w14:textId="77777777" w:rsidR="00CE6E57" w:rsidRDefault="00000000">
            <w:pPr>
              <w:pStyle w:val="Compact"/>
            </w:pPr>
            <w:r>
              <w:rPr>
                <w:b/>
                <w:bCs/>
              </w:rPr>
              <w:t>Field Type</w:t>
            </w:r>
          </w:p>
        </w:tc>
        <w:tc>
          <w:tcPr>
            <w:tcW w:w="2376" w:type="dxa"/>
          </w:tcPr>
          <w:p w14:paraId="428F6ACC" w14:textId="77777777" w:rsidR="00CE6E57" w:rsidRDefault="00000000">
            <w:pPr>
              <w:pStyle w:val="Compact"/>
            </w:pPr>
            <w:r>
              <w:rPr>
                <w:b/>
                <w:bCs/>
              </w:rPr>
              <w:t>Contents</w:t>
            </w:r>
          </w:p>
        </w:tc>
      </w:tr>
      <w:tr w:rsidR="00CE6E57" w14:paraId="0D60A795" w14:textId="77777777">
        <w:tc>
          <w:tcPr>
            <w:tcW w:w="2376" w:type="dxa"/>
          </w:tcPr>
          <w:p w14:paraId="24ACE0D9" w14:textId="77777777" w:rsidR="00CE6E57" w:rsidRDefault="00000000">
            <w:pPr>
              <w:pStyle w:val="Compact"/>
            </w:pPr>
            <w:r>
              <w:rPr>
                <w:rStyle w:val="VerbatimChar"/>
              </w:rPr>
              <w:t>id-qt-cps</w:t>
            </w:r>
            <w:r>
              <w:t xml:space="preserve"> (OID: 1.3.6.1.5.5.7.2.1)</w:t>
            </w:r>
          </w:p>
        </w:tc>
        <w:tc>
          <w:tcPr>
            <w:tcW w:w="1584" w:type="dxa"/>
          </w:tcPr>
          <w:p w14:paraId="173AB9BB" w14:textId="77777777" w:rsidR="00CE6E57" w:rsidRDefault="00000000">
            <w:pPr>
              <w:pStyle w:val="Compact"/>
            </w:pPr>
            <w:r>
              <w:t>MAY</w:t>
            </w:r>
          </w:p>
        </w:tc>
        <w:tc>
          <w:tcPr>
            <w:tcW w:w="1584" w:type="dxa"/>
          </w:tcPr>
          <w:p w14:paraId="42F3E6B1" w14:textId="77777777" w:rsidR="00CE6E57" w:rsidRDefault="00000000">
            <w:pPr>
              <w:pStyle w:val="Compact"/>
            </w:pPr>
            <w:r>
              <w:rPr>
                <w:rStyle w:val="VerbatimChar"/>
              </w:rPr>
              <w:t>IA5String</w:t>
            </w:r>
          </w:p>
        </w:tc>
        <w:tc>
          <w:tcPr>
            <w:tcW w:w="2376" w:type="dxa"/>
          </w:tcPr>
          <w:p w14:paraId="21E5F124" w14:textId="77777777" w:rsidR="00CE6E57" w:rsidRDefault="00000000">
            <w:pPr>
              <w:pStyle w:val="Compact"/>
            </w:pPr>
            <w:r>
              <w:t>The HTTP or HTTPS URL for the Issuing CA’s Certificate Policies, Certification Practice Statement, Relying Party Agreement, or other pointer to online policy information provided by the Issuing CA.</w:t>
            </w:r>
          </w:p>
        </w:tc>
      </w:tr>
      <w:tr w:rsidR="00CE6E57" w14:paraId="70B68FF0" w14:textId="77777777">
        <w:tc>
          <w:tcPr>
            <w:tcW w:w="2376" w:type="dxa"/>
          </w:tcPr>
          <w:p w14:paraId="5009A6C4" w14:textId="77777777" w:rsidR="00CE6E57" w:rsidRDefault="00000000">
            <w:pPr>
              <w:pStyle w:val="Compact"/>
            </w:pPr>
            <w:r>
              <w:t>Any other qualifier</w:t>
            </w:r>
          </w:p>
        </w:tc>
        <w:tc>
          <w:tcPr>
            <w:tcW w:w="1584" w:type="dxa"/>
          </w:tcPr>
          <w:p w14:paraId="1D4F8A6B" w14:textId="77777777" w:rsidR="00CE6E57" w:rsidRDefault="00000000">
            <w:pPr>
              <w:pStyle w:val="Compact"/>
            </w:pPr>
            <w:r>
              <w:t>MUST NOT</w:t>
            </w:r>
          </w:p>
        </w:tc>
        <w:tc>
          <w:tcPr>
            <w:tcW w:w="1584" w:type="dxa"/>
          </w:tcPr>
          <w:p w14:paraId="0F7DDCDA" w14:textId="77777777" w:rsidR="00CE6E57" w:rsidRDefault="00000000">
            <w:pPr>
              <w:pStyle w:val="Compact"/>
            </w:pPr>
            <w:r>
              <w:t>-</w:t>
            </w:r>
          </w:p>
        </w:tc>
        <w:tc>
          <w:tcPr>
            <w:tcW w:w="2376" w:type="dxa"/>
          </w:tcPr>
          <w:p w14:paraId="6A8E5097" w14:textId="77777777" w:rsidR="00CE6E57" w:rsidRDefault="00000000">
            <w:pPr>
              <w:pStyle w:val="Compact"/>
            </w:pPr>
            <w:r>
              <w:t>-</w:t>
            </w:r>
          </w:p>
        </w:tc>
      </w:tr>
    </w:tbl>
    <w:p w14:paraId="26BCD749" w14:textId="77777777" w:rsidR="00CE6E57" w:rsidRDefault="00000000">
      <w:pPr>
        <w:pStyle w:val="Heading5"/>
      </w:pPr>
      <w:bookmarkStart w:id="690" w:name="X8529b5b12de55de4d022a84914bbf1e786f6d91"/>
      <w:bookmarkEnd w:id="689"/>
      <w:r>
        <w:t>7.1.2.3.3 Technically Constrained Non-TLS Subordinate CA Extended Key Usage</w:t>
      </w:r>
    </w:p>
    <w:p w14:paraId="359BD0FB" w14:textId="77777777" w:rsidR="00CE6E57" w:rsidRDefault="00000000">
      <w:pPr>
        <w:pStyle w:val="FirstParagraph"/>
      </w:pPr>
      <w:r>
        <w:t>The Issuing CA MUST verify that the Subordinate CA Certificate is authorized to issue certificates for each included extended key usage purpose. Multiple, independent key purposes (e.g. </w:t>
      </w:r>
      <w:r>
        <w:rPr>
          <w:rStyle w:val="VerbatimChar"/>
        </w:rPr>
        <w:t>id-kp-timeStamping</w:t>
      </w:r>
      <w:r>
        <w:t xml:space="preserve"> and </w:t>
      </w:r>
      <w:r>
        <w:rPr>
          <w:rStyle w:val="VerbatimChar"/>
        </w:rPr>
        <w:t>id-kp-codeSigning</w:t>
      </w:r>
      <w:r>
        <w:t>) are NOT RECOMMENDED.</w:t>
      </w:r>
    </w:p>
    <w:tbl>
      <w:tblPr>
        <w:tblStyle w:val="Table"/>
        <w:tblW w:w="5000" w:type="pct"/>
        <w:tblLayout w:type="fixed"/>
        <w:tblLook w:val="0020" w:firstRow="1" w:lastRow="0" w:firstColumn="0" w:lastColumn="0" w:noHBand="0" w:noVBand="0"/>
      </w:tblPr>
      <w:tblGrid>
        <w:gridCol w:w="3744"/>
        <w:gridCol w:w="3744"/>
        <w:gridCol w:w="1872"/>
      </w:tblGrid>
      <w:tr w:rsidR="00CE6E57" w14:paraId="0C7DBE72" w14:textId="77777777">
        <w:trPr>
          <w:tblHeader/>
        </w:trPr>
        <w:tc>
          <w:tcPr>
            <w:tcW w:w="3168" w:type="dxa"/>
          </w:tcPr>
          <w:p w14:paraId="35ACEF45" w14:textId="77777777" w:rsidR="00CE6E57" w:rsidRDefault="00000000">
            <w:pPr>
              <w:pStyle w:val="Compact"/>
            </w:pPr>
            <w:r>
              <w:rPr>
                <w:b/>
                <w:bCs/>
              </w:rPr>
              <w:t>Key Purpose</w:t>
            </w:r>
          </w:p>
        </w:tc>
        <w:tc>
          <w:tcPr>
            <w:tcW w:w="3168" w:type="dxa"/>
          </w:tcPr>
          <w:p w14:paraId="46640BD9" w14:textId="77777777" w:rsidR="00CE6E57" w:rsidRDefault="00000000">
            <w:pPr>
              <w:pStyle w:val="Compact"/>
            </w:pPr>
            <w:r>
              <w:rPr>
                <w:b/>
                <w:bCs/>
              </w:rPr>
              <w:t>OID</w:t>
            </w:r>
          </w:p>
        </w:tc>
        <w:tc>
          <w:tcPr>
            <w:tcW w:w="1584" w:type="dxa"/>
          </w:tcPr>
          <w:p w14:paraId="07275F40" w14:textId="77777777" w:rsidR="00CE6E57" w:rsidRDefault="00000000">
            <w:pPr>
              <w:pStyle w:val="Compact"/>
            </w:pPr>
            <w:r>
              <w:rPr>
                <w:b/>
                <w:bCs/>
              </w:rPr>
              <w:t>Presence</w:t>
            </w:r>
          </w:p>
        </w:tc>
      </w:tr>
      <w:tr w:rsidR="00CE6E57" w14:paraId="2CE37A47" w14:textId="77777777">
        <w:tc>
          <w:tcPr>
            <w:tcW w:w="3168" w:type="dxa"/>
          </w:tcPr>
          <w:p w14:paraId="4EFFC4A0" w14:textId="77777777" w:rsidR="00CE6E57" w:rsidRDefault="00000000">
            <w:pPr>
              <w:pStyle w:val="Compact"/>
            </w:pPr>
            <w:r>
              <w:rPr>
                <w:rStyle w:val="VerbatimChar"/>
              </w:rPr>
              <w:t>id-kp-serverAuth</w:t>
            </w:r>
          </w:p>
        </w:tc>
        <w:tc>
          <w:tcPr>
            <w:tcW w:w="3168" w:type="dxa"/>
          </w:tcPr>
          <w:p w14:paraId="45270438" w14:textId="77777777" w:rsidR="00CE6E57" w:rsidRDefault="00000000">
            <w:pPr>
              <w:pStyle w:val="Compact"/>
            </w:pPr>
            <w:r>
              <w:t>1.3.6.1.5.5.7.3.1</w:t>
            </w:r>
          </w:p>
        </w:tc>
        <w:tc>
          <w:tcPr>
            <w:tcW w:w="1584" w:type="dxa"/>
          </w:tcPr>
          <w:p w14:paraId="04D9A6DF" w14:textId="77777777" w:rsidR="00CE6E57" w:rsidRDefault="00000000">
            <w:pPr>
              <w:pStyle w:val="Compact"/>
            </w:pPr>
            <w:r>
              <w:t>MUST NOT</w:t>
            </w:r>
          </w:p>
        </w:tc>
      </w:tr>
      <w:tr w:rsidR="00CE6E57" w14:paraId="1060F7A6" w14:textId="77777777">
        <w:tc>
          <w:tcPr>
            <w:tcW w:w="3168" w:type="dxa"/>
          </w:tcPr>
          <w:p w14:paraId="2DD6B14A" w14:textId="77777777" w:rsidR="00CE6E57" w:rsidRDefault="00000000">
            <w:pPr>
              <w:pStyle w:val="Compact"/>
            </w:pPr>
            <w:r>
              <w:rPr>
                <w:rStyle w:val="VerbatimChar"/>
              </w:rPr>
              <w:t>id-kp-OCSPSigning</w:t>
            </w:r>
          </w:p>
        </w:tc>
        <w:tc>
          <w:tcPr>
            <w:tcW w:w="3168" w:type="dxa"/>
          </w:tcPr>
          <w:p w14:paraId="205C1FE7" w14:textId="77777777" w:rsidR="00CE6E57" w:rsidRDefault="00000000">
            <w:pPr>
              <w:pStyle w:val="Compact"/>
            </w:pPr>
            <w:r>
              <w:t>1.3.6.1.5.5.7.3.9</w:t>
            </w:r>
          </w:p>
        </w:tc>
        <w:tc>
          <w:tcPr>
            <w:tcW w:w="1584" w:type="dxa"/>
          </w:tcPr>
          <w:p w14:paraId="0940A75B" w14:textId="77777777" w:rsidR="00CE6E57" w:rsidRDefault="00000000">
            <w:pPr>
              <w:pStyle w:val="Compact"/>
            </w:pPr>
            <w:r>
              <w:t>MUST NOT</w:t>
            </w:r>
          </w:p>
        </w:tc>
      </w:tr>
      <w:tr w:rsidR="00CE6E57" w14:paraId="69D881B5" w14:textId="77777777">
        <w:tc>
          <w:tcPr>
            <w:tcW w:w="3168" w:type="dxa"/>
          </w:tcPr>
          <w:p w14:paraId="73094782" w14:textId="77777777" w:rsidR="00CE6E57" w:rsidRDefault="00000000">
            <w:pPr>
              <w:pStyle w:val="Compact"/>
            </w:pPr>
            <w:r>
              <w:rPr>
                <w:rStyle w:val="VerbatimChar"/>
              </w:rPr>
              <w:t>anyExtendedKeyUsage</w:t>
            </w:r>
          </w:p>
        </w:tc>
        <w:tc>
          <w:tcPr>
            <w:tcW w:w="3168" w:type="dxa"/>
          </w:tcPr>
          <w:p w14:paraId="46094CDF" w14:textId="77777777" w:rsidR="00CE6E57" w:rsidRDefault="00000000">
            <w:pPr>
              <w:pStyle w:val="Compact"/>
            </w:pPr>
            <w:r>
              <w:t>2.5.29.37.0</w:t>
            </w:r>
          </w:p>
        </w:tc>
        <w:tc>
          <w:tcPr>
            <w:tcW w:w="1584" w:type="dxa"/>
          </w:tcPr>
          <w:p w14:paraId="6DD6F095" w14:textId="77777777" w:rsidR="00CE6E57" w:rsidRDefault="00000000">
            <w:pPr>
              <w:pStyle w:val="Compact"/>
            </w:pPr>
            <w:r>
              <w:t>MUST NOT</w:t>
            </w:r>
          </w:p>
        </w:tc>
      </w:tr>
      <w:tr w:rsidR="00CE6E57" w14:paraId="6C79192D" w14:textId="77777777">
        <w:tc>
          <w:tcPr>
            <w:tcW w:w="3168" w:type="dxa"/>
          </w:tcPr>
          <w:p w14:paraId="31F4E714" w14:textId="77777777" w:rsidR="00CE6E57" w:rsidRDefault="00000000">
            <w:pPr>
              <w:pStyle w:val="Compact"/>
            </w:pPr>
            <w:r>
              <w:t>Precertificate Signing Certificate</w:t>
            </w:r>
          </w:p>
        </w:tc>
        <w:tc>
          <w:tcPr>
            <w:tcW w:w="3168" w:type="dxa"/>
          </w:tcPr>
          <w:p w14:paraId="1B51BA71" w14:textId="77777777" w:rsidR="00CE6E57" w:rsidRDefault="00000000">
            <w:pPr>
              <w:pStyle w:val="Compact"/>
            </w:pPr>
            <w:r>
              <w:t>1.3.6.1.4.1.11129.2.4.4</w:t>
            </w:r>
          </w:p>
        </w:tc>
        <w:tc>
          <w:tcPr>
            <w:tcW w:w="1584" w:type="dxa"/>
          </w:tcPr>
          <w:p w14:paraId="296A422A" w14:textId="77777777" w:rsidR="00CE6E57" w:rsidRDefault="00000000">
            <w:pPr>
              <w:pStyle w:val="Compact"/>
            </w:pPr>
            <w:r>
              <w:t>MUST NOT</w:t>
            </w:r>
          </w:p>
        </w:tc>
      </w:tr>
      <w:tr w:rsidR="00CE6E57" w14:paraId="150094B9" w14:textId="77777777">
        <w:tc>
          <w:tcPr>
            <w:tcW w:w="3168" w:type="dxa"/>
          </w:tcPr>
          <w:p w14:paraId="7CC7BDF8" w14:textId="77777777" w:rsidR="00CE6E57" w:rsidRDefault="00000000">
            <w:pPr>
              <w:pStyle w:val="Compact"/>
            </w:pPr>
            <w:r>
              <w:t>Any other value</w:t>
            </w:r>
          </w:p>
        </w:tc>
        <w:tc>
          <w:tcPr>
            <w:tcW w:w="3168" w:type="dxa"/>
          </w:tcPr>
          <w:p w14:paraId="15CFBF38" w14:textId="77777777" w:rsidR="00CE6E57" w:rsidRDefault="00000000">
            <w:pPr>
              <w:pStyle w:val="Compact"/>
            </w:pPr>
            <w:r>
              <w:t>-</w:t>
            </w:r>
          </w:p>
        </w:tc>
        <w:tc>
          <w:tcPr>
            <w:tcW w:w="1584" w:type="dxa"/>
          </w:tcPr>
          <w:p w14:paraId="5DE77F04" w14:textId="77777777" w:rsidR="00CE6E57" w:rsidRDefault="00000000">
            <w:pPr>
              <w:pStyle w:val="Compact"/>
            </w:pPr>
            <w:r>
              <w:t>MAY</w:t>
            </w:r>
          </w:p>
        </w:tc>
      </w:tr>
    </w:tbl>
    <w:p w14:paraId="52562FA2" w14:textId="77777777" w:rsidR="00CE6E57" w:rsidRDefault="00000000">
      <w:pPr>
        <w:pStyle w:val="Heading4"/>
      </w:pPr>
      <w:bookmarkStart w:id="691" w:name="X3a11ccc0762fa70b64286ca02bf471eb0cdabb5"/>
      <w:bookmarkEnd w:id="687"/>
      <w:bookmarkEnd w:id="690"/>
      <w:r>
        <w:t>7.1.2.4 Technically Constrained Precertificate Signing CA Certificate Profile</w:t>
      </w:r>
    </w:p>
    <w:p w14:paraId="4F6E3D0E" w14:textId="77777777" w:rsidR="00CE6E57" w:rsidRDefault="00000000">
      <w:pPr>
        <w:pStyle w:val="FirstParagraph"/>
      </w:pPr>
      <w:r>
        <w:t xml:space="preserve">This Certificate Profile MUST be used when issuing a CA Certificate that will be used as a Precertificate Signing CA, as described in </w:t>
      </w:r>
      <w:hyperlink r:id="rId48" w:anchor="section-3.1">
        <w:r w:rsidR="00CE6E57">
          <w:rPr>
            <w:rStyle w:val="Hyperlink"/>
          </w:rPr>
          <w:t>RFC 6962, Section 3.1</w:t>
        </w:r>
      </w:hyperlink>
      <w:r>
        <w:t>. If a CA Certificate conforms to this profile, it is considered Technically Constrained.</w:t>
      </w:r>
    </w:p>
    <w:p w14:paraId="53292ECE" w14:textId="77777777" w:rsidR="00CE6E57" w:rsidRDefault="00000000">
      <w:pPr>
        <w:pStyle w:val="BodyText"/>
      </w:pPr>
      <w:r>
        <w:t xml:space="preserve">A Precertificate Signing CA MUST only be used to sign Precertificates, as defined in </w:t>
      </w:r>
      <w:hyperlink w:anchor="Xcb2d3f29b52e459935bf97d91c89d922117914a">
        <w:r w:rsidR="00CE6E57">
          <w:rPr>
            <w:rStyle w:val="Hyperlink"/>
          </w:rPr>
          <w:t>Section 7.1.2.9</w:t>
        </w:r>
      </w:hyperlink>
      <w:r>
        <w:t xml:space="preserve">. When a Precertificate Signing CA issues a Precertificate, it shall be interpreted as if the Issuing CA of the Precertificate Signing CA has issued a Certificate with a matching </w:t>
      </w:r>
      <w:r>
        <w:rPr>
          <w:rStyle w:val="VerbatimChar"/>
        </w:rPr>
        <w:t>tbsCertificate</w:t>
      </w:r>
      <w:r>
        <w:t xml:space="preserve"> of the Precertificate, after applying the modifications specified in </w:t>
      </w:r>
      <w:hyperlink r:id="rId49" w:anchor="section-3.2">
        <w:r w:rsidR="00CE6E57">
          <w:rPr>
            <w:rStyle w:val="Hyperlink"/>
          </w:rPr>
          <w:t>RFC 6962, Section 3.2</w:t>
        </w:r>
      </w:hyperlink>
      <w:r>
        <w:t>.</w:t>
      </w:r>
    </w:p>
    <w:p w14:paraId="6DF5842D" w14:textId="77777777" w:rsidR="00CE6E57" w:rsidRDefault="00000000">
      <w:pPr>
        <w:pStyle w:val="BodyText"/>
      </w:pPr>
      <w:r>
        <w:lastRenderedPageBreak/>
        <w:t xml:space="preserve">As noted in RFC 6962, Section 3.2, the </w:t>
      </w:r>
      <w:r>
        <w:rPr>
          <w:rStyle w:val="VerbatimChar"/>
        </w:rPr>
        <w:t>signature</w:t>
      </w:r>
      <w:r>
        <w:t xml:space="preserve"> 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w="5000" w:type="pct"/>
        <w:tblLayout w:type="fixed"/>
        <w:tblLook w:val="0020" w:firstRow="1" w:lastRow="0" w:firstColumn="0" w:lastColumn="0" w:noHBand="0" w:noVBand="0"/>
      </w:tblPr>
      <w:tblGrid>
        <w:gridCol w:w="3744"/>
        <w:gridCol w:w="5616"/>
      </w:tblGrid>
      <w:tr w:rsidR="00CE6E57" w14:paraId="4197571E" w14:textId="77777777">
        <w:trPr>
          <w:tblHeader/>
        </w:trPr>
        <w:tc>
          <w:tcPr>
            <w:tcW w:w="3168" w:type="dxa"/>
          </w:tcPr>
          <w:p w14:paraId="7EDCAF66" w14:textId="77777777" w:rsidR="00CE6E57" w:rsidRDefault="00000000">
            <w:pPr>
              <w:pStyle w:val="Compact"/>
            </w:pPr>
            <w:r>
              <w:rPr>
                <w:b/>
                <w:bCs/>
              </w:rPr>
              <w:t>Field</w:t>
            </w:r>
          </w:p>
        </w:tc>
        <w:tc>
          <w:tcPr>
            <w:tcW w:w="4752" w:type="dxa"/>
          </w:tcPr>
          <w:p w14:paraId="7341E266" w14:textId="77777777" w:rsidR="00CE6E57" w:rsidRDefault="00000000">
            <w:pPr>
              <w:pStyle w:val="Compact"/>
            </w:pPr>
            <w:r>
              <w:rPr>
                <w:b/>
                <w:bCs/>
              </w:rPr>
              <w:t>Description</w:t>
            </w:r>
          </w:p>
        </w:tc>
      </w:tr>
      <w:tr w:rsidR="00CE6E57" w14:paraId="230F64EF" w14:textId="77777777">
        <w:tc>
          <w:tcPr>
            <w:tcW w:w="3168" w:type="dxa"/>
          </w:tcPr>
          <w:p w14:paraId="65F601AC" w14:textId="77777777" w:rsidR="00CE6E57" w:rsidRDefault="00000000">
            <w:pPr>
              <w:pStyle w:val="Compact"/>
            </w:pPr>
            <w:r>
              <w:rPr>
                <w:rStyle w:val="VerbatimChar"/>
              </w:rPr>
              <w:t>tbsCertificate</w:t>
            </w:r>
          </w:p>
        </w:tc>
        <w:tc>
          <w:tcPr>
            <w:tcW w:w="4752" w:type="dxa"/>
          </w:tcPr>
          <w:p w14:paraId="29AB1347" w14:textId="77777777" w:rsidR="00CE6E57" w:rsidRDefault="00CE6E57">
            <w:pPr>
              <w:pStyle w:val="Compact"/>
            </w:pPr>
          </w:p>
        </w:tc>
      </w:tr>
      <w:tr w:rsidR="00CE6E57" w14:paraId="22D00394" w14:textId="77777777">
        <w:tc>
          <w:tcPr>
            <w:tcW w:w="3168" w:type="dxa"/>
          </w:tcPr>
          <w:p w14:paraId="209FEC02" w14:textId="77777777" w:rsidR="00CE6E57" w:rsidRDefault="00000000">
            <w:pPr>
              <w:pStyle w:val="Compact"/>
            </w:pPr>
            <w:r>
              <w:t>    </w:t>
            </w:r>
            <w:r>
              <w:rPr>
                <w:rStyle w:val="VerbatimChar"/>
              </w:rPr>
              <w:t>version</w:t>
            </w:r>
          </w:p>
        </w:tc>
        <w:tc>
          <w:tcPr>
            <w:tcW w:w="4752" w:type="dxa"/>
          </w:tcPr>
          <w:p w14:paraId="322DD1A2" w14:textId="77777777" w:rsidR="00CE6E57" w:rsidRDefault="00000000">
            <w:pPr>
              <w:pStyle w:val="Compact"/>
            </w:pPr>
            <w:r>
              <w:t>MUST be v3(2)</w:t>
            </w:r>
          </w:p>
        </w:tc>
      </w:tr>
      <w:tr w:rsidR="00CE6E57" w14:paraId="66947CAF" w14:textId="77777777">
        <w:tc>
          <w:tcPr>
            <w:tcW w:w="3168" w:type="dxa"/>
          </w:tcPr>
          <w:p w14:paraId="2126026F" w14:textId="77777777" w:rsidR="00CE6E57" w:rsidRDefault="00000000">
            <w:pPr>
              <w:pStyle w:val="Compact"/>
            </w:pPr>
            <w:r>
              <w:t>    </w:t>
            </w:r>
            <w:r>
              <w:rPr>
                <w:rStyle w:val="VerbatimChar"/>
              </w:rPr>
              <w:t>serialNumber</w:t>
            </w:r>
          </w:p>
        </w:tc>
        <w:tc>
          <w:tcPr>
            <w:tcW w:w="4752" w:type="dxa"/>
          </w:tcPr>
          <w:p w14:paraId="4A38229B" w14:textId="77777777" w:rsidR="00CE6E57" w:rsidRDefault="00000000">
            <w:pPr>
              <w:pStyle w:val="Compact"/>
            </w:pPr>
            <w:r>
              <w:t>MUST be a non-sequential number greater than zero (0) and less than 2¹⁵⁹ containing at least 64 bits of output from a CSPRNG.</w:t>
            </w:r>
          </w:p>
        </w:tc>
      </w:tr>
      <w:tr w:rsidR="00CE6E57" w14:paraId="5E47D9AD" w14:textId="77777777">
        <w:tc>
          <w:tcPr>
            <w:tcW w:w="3168" w:type="dxa"/>
          </w:tcPr>
          <w:p w14:paraId="69802063" w14:textId="77777777" w:rsidR="00CE6E57" w:rsidRDefault="00000000">
            <w:pPr>
              <w:pStyle w:val="Compact"/>
            </w:pPr>
            <w:r>
              <w:t>    </w:t>
            </w:r>
            <w:r>
              <w:rPr>
                <w:rStyle w:val="VerbatimChar"/>
              </w:rPr>
              <w:t>signature</w:t>
            </w:r>
          </w:p>
        </w:tc>
        <w:tc>
          <w:tcPr>
            <w:tcW w:w="4752" w:type="dxa"/>
          </w:tcPr>
          <w:p w14:paraId="7367557F"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6DD51BB3" w14:textId="77777777">
        <w:tc>
          <w:tcPr>
            <w:tcW w:w="3168" w:type="dxa"/>
          </w:tcPr>
          <w:p w14:paraId="0576BB76" w14:textId="77777777" w:rsidR="00CE6E57" w:rsidRDefault="00000000">
            <w:pPr>
              <w:pStyle w:val="Compact"/>
            </w:pPr>
            <w:r>
              <w:t>    </w:t>
            </w:r>
            <w:r>
              <w:rPr>
                <w:rStyle w:val="VerbatimChar"/>
              </w:rPr>
              <w:t>issuer</w:t>
            </w:r>
          </w:p>
        </w:tc>
        <w:tc>
          <w:tcPr>
            <w:tcW w:w="4752" w:type="dxa"/>
          </w:tcPr>
          <w:p w14:paraId="370249C7" w14:textId="77777777" w:rsidR="00CE6E57"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CE6E57">
                <w:rPr>
                  <w:rStyle w:val="Hyperlink"/>
                </w:rPr>
                <w:t>Section 7.1.4.1</w:t>
              </w:r>
            </w:hyperlink>
          </w:p>
        </w:tc>
      </w:tr>
      <w:tr w:rsidR="00CE6E57" w14:paraId="717E2745" w14:textId="77777777">
        <w:tc>
          <w:tcPr>
            <w:tcW w:w="3168" w:type="dxa"/>
          </w:tcPr>
          <w:p w14:paraId="23949C03" w14:textId="77777777" w:rsidR="00CE6E57" w:rsidRDefault="00000000">
            <w:pPr>
              <w:pStyle w:val="Compact"/>
            </w:pPr>
            <w:r>
              <w:t>    </w:t>
            </w:r>
            <w:r>
              <w:rPr>
                <w:rStyle w:val="VerbatimChar"/>
              </w:rPr>
              <w:t>validity</w:t>
            </w:r>
          </w:p>
        </w:tc>
        <w:tc>
          <w:tcPr>
            <w:tcW w:w="4752" w:type="dxa"/>
          </w:tcPr>
          <w:p w14:paraId="1731EDD8" w14:textId="77777777" w:rsidR="00CE6E57" w:rsidRDefault="00000000">
            <w:pPr>
              <w:pStyle w:val="Compact"/>
            </w:pPr>
            <w:r>
              <w:t xml:space="preserve">See </w:t>
            </w:r>
            <w:hyperlink w:anchor="Xfebeb21894ca97159e4c0c6c1308fb9f72764d5">
              <w:r w:rsidR="00CE6E57">
                <w:rPr>
                  <w:rStyle w:val="Hyperlink"/>
                </w:rPr>
                <w:t>Section 7.1.2.10.1</w:t>
              </w:r>
            </w:hyperlink>
          </w:p>
        </w:tc>
      </w:tr>
      <w:tr w:rsidR="00CE6E57" w14:paraId="3B0EA843" w14:textId="77777777">
        <w:tc>
          <w:tcPr>
            <w:tcW w:w="3168" w:type="dxa"/>
          </w:tcPr>
          <w:p w14:paraId="0FB57DED" w14:textId="77777777" w:rsidR="00CE6E57" w:rsidRDefault="00000000">
            <w:pPr>
              <w:pStyle w:val="Compact"/>
            </w:pPr>
            <w:r>
              <w:t>    </w:t>
            </w:r>
            <w:r>
              <w:rPr>
                <w:rStyle w:val="VerbatimChar"/>
              </w:rPr>
              <w:t>subject</w:t>
            </w:r>
          </w:p>
        </w:tc>
        <w:tc>
          <w:tcPr>
            <w:tcW w:w="4752" w:type="dxa"/>
          </w:tcPr>
          <w:p w14:paraId="40ACAA50" w14:textId="77777777" w:rsidR="00CE6E57" w:rsidRDefault="00000000">
            <w:pPr>
              <w:pStyle w:val="Compact"/>
            </w:pPr>
            <w:r>
              <w:t xml:space="preserve">See </w:t>
            </w:r>
            <w:hyperlink w:anchor="Xe94bc0eb578fb96d7e069281d0f5466ed610861">
              <w:r w:rsidR="00CE6E57">
                <w:rPr>
                  <w:rStyle w:val="Hyperlink"/>
                </w:rPr>
                <w:t>Section 7.1.2.10.2</w:t>
              </w:r>
            </w:hyperlink>
          </w:p>
        </w:tc>
      </w:tr>
      <w:tr w:rsidR="00CE6E57" w14:paraId="636BE9AD" w14:textId="77777777">
        <w:tc>
          <w:tcPr>
            <w:tcW w:w="3168" w:type="dxa"/>
          </w:tcPr>
          <w:p w14:paraId="3C59ED14" w14:textId="77777777" w:rsidR="00CE6E57" w:rsidRDefault="00000000">
            <w:pPr>
              <w:pStyle w:val="Compact"/>
            </w:pPr>
            <w:r>
              <w:t>    </w:t>
            </w:r>
            <w:r>
              <w:rPr>
                <w:rStyle w:val="VerbatimChar"/>
              </w:rPr>
              <w:t>subjectPublicKeyInfo</w:t>
            </w:r>
          </w:p>
        </w:tc>
        <w:tc>
          <w:tcPr>
            <w:tcW w:w="4752" w:type="dxa"/>
          </w:tcPr>
          <w:p w14:paraId="60E8F0D4" w14:textId="77777777" w:rsidR="00CE6E57" w:rsidRDefault="00000000">
            <w:pPr>
              <w:pStyle w:val="Compact"/>
            </w:pPr>
            <w:r>
              <w:t xml:space="preserve">The algorithm identifier MUST be byte-for-byte identical to the algorithm identifier of the </w:t>
            </w:r>
            <w:r>
              <w:rPr>
                <w:rStyle w:val="VerbatimChar"/>
              </w:rPr>
              <w:t>subjectPublicKeyInfo</w:t>
            </w:r>
            <w:r>
              <w:t xml:space="preserve"> field of the Issuing CA. See </w:t>
            </w:r>
            <w:hyperlink w:anchor="X789f64d56178ba8203f2f1417983d0672f61285">
              <w:r w:rsidR="00CE6E57">
                <w:rPr>
                  <w:rStyle w:val="Hyperlink"/>
                </w:rPr>
                <w:t>Section 7.1.3.1</w:t>
              </w:r>
            </w:hyperlink>
          </w:p>
        </w:tc>
      </w:tr>
      <w:tr w:rsidR="00CE6E57" w14:paraId="601C8677" w14:textId="77777777">
        <w:tc>
          <w:tcPr>
            <w:tcW w:w="3168" w:type="dxa"/>
          </w:tcPr>
          <w:p w14:paraId="3DF08AEF" w14:textId="77777777" w:rsidR="00CE6E57" w:rsidRDefault="00000000">
            <w:pPr>
              <w:pStyle w:val="Compact"/>
            </w:pPr>
            <w:r>
              <w:t>    </w:t>
            </w:r>
            <w:r>
              <w:rPr>
                <w:rStyle w:val="VerbatimChar"/>
              </w:rPr>
              <w:t>issuerUniqueID</w:t>
            </w:r>
          </w:p>
        </w:tc>
        <w:tc>
          <w:tcPr>
            <w:tcW w:w="4752" w:type="dxa"/>
          </w:tcPr>
          <w:p w14:paraId="500EBAAE" w14:textId="77777777" w:rsidR="00CE6E57" w:rsidRDefault="00000000">
            <w:pPr>
              <w:pStyle w:val="Compact"/>
            </w:pPr>
            <w:r>
              <w:t>MUST NOT be present</w:t>
            </w:r>
          </w:p>
        </w:tc>
      </w:tr>
      <w:tr w:rsidR="00CE6E57" w14:paraId="1437E2EE" w14:textId="77777777">
        <w:tc>
          <w:tcPr>
            <w:tcW w:w="3168" w:type="dxa"/>
          </w:tcPr>
          <w:p w14:paraId="415F7A97" w14:textId="77777777" w:rsidR="00CE6E57" w:rsidRDefault="00000000">
            <w:pPr>
              <w:pStyle w:val="Compact"/>
            </w:pPr>
            <w:r>
              <w:t>    </w:t>
            </w:r>
            <w:r>
              <w:rPr>
                <w:rStyle w:val="VerbatimChar"/>
              </w:rPr>
              <w:t>subjectUniqueID</w:t>
            </w:r>
          </w:p>
        </w:tc>
        <w:tc>
          <w:tcPr>
            <w:tcW w:w="4752" w:type="dxa"/>
          </w:tcPr>
          <w:p w14:paraId="06EEDA43" w14:textId="77777777" w:rsidR="00CE6E57" w:rsidRDefault="00000000">
            <w:pPr>
              <w:pStyle w:val="Compact"/>
            </w:pPr>
            <w:r>
              <w:t>MUST NOT be present</w:t>
            </w:r>
          </w:p>
        </w:tc>
      </w:tr>
      <w:tr w:rsidR="00CE6E57" w14:paraId="2C9D4FCF" w14:textId="77777777">
        <w:tc>
          <w:tcPr>
            <w:tcW w:w="3168" w:type="dxa"/>
          </w:tcPr>
          <w:p w14:paraId="3F098CD8" w14:textId="77777777" w:rsidR="00CE6E57" w:rsidRDefault="00000000">
            <w:pPr>
              <w:pStyle w:val="Compact"/>
            </w:pPr>
            <w:r>
              <w:t>    </w:t>
            </w:r>
            <w:r>
              <w:rPr>
                <w:rStyle w:val="VerbatimChar"/>
              </w:rPr>
              <w:t>extensions</w:t>
            </w:r>
          </w:p>
        </w:tc>
        <w:tc>
          <w:tcPr>
            <w:tcW w:w="4752" w:type="dxa"/>
          </w:tcPr>
          <w:p w14:paraId="6C6CFFC6" w14:textId="77777777" w:rsidR="00CE6E57" w:rsidRDefault="00000000">
            <w:pPr>
              <w:pStyle w:val="Compact"/>
            </w:pPr>
            <w:r>
              <w:t xml:space="preserve">See </w:t>
            </w:r>
            <w:hyperlink w:anchor="Xfe275e78f78f9e0778e8521168808b5cc8656c9">
              <w:r w:rsidR="00CE6E57">
                <w:rPr>
                  <w:rStyle w:val="Hyperlink"/>
                </w:rPr>
                <w:t>Section 7.1.2.4.1</w:t>
              </w:r>
            </w:hyperlink>
          </w:p>
        </w:tc>
      </w:tr>
      <w:tr w:rsidR="00CE6E57" w14:paraId="09C72918" w14:textId="77777777">
        <w:tc>
          <w:tcPr>
            <w:tcW w:w="3168" w:type="dxa"/>
          </w:tcPr>
          <w:p w14:paraId="2A0B7BDC" w14:textId="77777777" w:rsidR="00CE6E57" w:rsidRDefault="00000000">
            <w:pPr>
              <w:pStyle w:val="Compact"/>
            </w:pPr>
            <w:r>
              <w:rPr>
                <w:rStyle w:val="VerbatimChar"/>
              </w:rPr>
              <w:t>signatureAlgorithm</w:t>
            </w:r>
          </w:p>
        </w:tc>
        <w:tc>
          <w:tcPr>
            <w:tcW w:w="4752" w:type="dxa"/>
          </w:tcPr>
          <w:p w14:paraId="159B8197"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5FE023F4" w14:textId="77777777">
        <w:tc>
          <w:tcPr>
            <w:tcW w:w="3168" w:type="dxa"/>
          </w:tcPr>
          <w:p w14:paraId="388029C7" w14:textId="77777777" w:rsidR="00CE6E57" w:rsidRDefault="00000000">
            <w:pPr>
              <w:pStyle w:val="Compact"/>
            </w:pPr>
            <w:r>
              <w:rPr>
                <w:rStyle w:val="VerbatimChar"/>
              </w:rPr>
              <w:t>signature</w:t>
            </w:r>
          </w:p>
        </w:tc>
        <w:tc>
          <w:tcPr>
            <w:tcW w:w="4752" w:type="dxa"/>
          </w:tcPr>
          <w:p w14:paraId="27CF89A4" w14:textId="77777777" w:rsidR="00CE6E57" w:rsidRDefault="00CE6E57">
            <w:pPr>
              <w:pStyle w:val="Compact"/>
            </w:pPr>
          </w:p>
        </w:tc>
      </w:tr>
    </w:tbl>
    <w:p w14:paraId="34D03D81" w14:textId="77777777" w:rsidR="00CE6E57" w:rsidRDefault="00000000">
      <w:pPr>
        <w:pStyle w:val="BodyText"/>
        <w:rPr>
          <w:ins w:id="692" w:author="CABF" w:date="2025-10-05T11:35:00Z" w16du:dateUtc="2025-10-05T08:35:00Z"/>
        </w:rPr>
      </w:pPr>
      <w:ins w:id="693" w:author="CABF" w:date="2025-10-05T11:35:00Z" w16du:dateUtc="2025-10-05T08:35:00Z">
        <w:r>
          <w:t>Effective March 15, 2026: - This Certificate Profile MUST NOT be used. - Precertificate Signing CAs MUST NOT be used to issue Precertificates.</w:t>
        </w:r>
      </w:ins>
    </w:p>
    <w:p w14:paraId="33D44CFD" w14:textId="77777777" w:rsidR="00CE6E57" w:rsidRDefault="00000000">
      <w:pPr>
        <w:pStyle w:val="Heading5"/>
      </w:pPr>
      <w:bookmarkStart w:id="694" w:name="Xfe275e78f78f9e0778e8521168808b5cc8656c9"/>
      <w:r>
        <w:t>7.1.2.4.1 Technically Constrained Precertificate Signing CA Extensions</w:t>
      </w:r>
    </w:p>
    <w:tbl>
      <w:tblPr>
        <w:tblStyle w:val="Table"/>
        <w:tblW w:w="5000" w:type="pct"/>
        <w:tblLayout w:type="fixed"/>
        <w:tblLook w:val="0020" w:firstRow="1" w:lastRow="0" w:firstColumn="0" w:lastColumn="0" w:noHBand="0" w:noVBand="0"/>
      </w:tblPr>
      <w:tblGrid>
        <w:gridCol w:w="3744"/>
        <w:gridCol w:w="1872"/>
        <w:gridCol w:w="1872"/>
        <w:gridCol w:w="1872"/>
      </w:tblGrid>
      <w:tr w:rsidR="00CE6E57" w14:paraId="051ECACF" w14:textId="77777777">
        <w:trPr>
          <w:tblHeader/>
        </w:trPr>
        <w:tc>
          <w:tcPr>
            <w:tcW w:w="3168" w:type="dxa"/>
          </w:tcPr>
          <w:p w14:paraId="729A588E" w14:textId="77777777" w:rsidR="00CE6E57" w:rsidRDefault="00000000">
            <w:pPr>
              <w:pStyle w:val="Compact"/>
            </w:pPr>
            <w:r>
              <w:rPr>
                <w:b/>
                <w:bCs/>
              </w:rPr>
              <w:t>Extension</w:t>
            </w:r>
          </w:p>
        </w:tc>
        <w:tc>
          <w:tcPr>
            <w:tcW w:w="1584" w:type="dxa"/>
          </w:tcPr>
          <w:p w14:paraId="264426D7" w14:textId="77777777" w:rsidR="00CE6E57" w:rsidRDefault="00000000">
            <w:pPr>
              <w:pStyle w:val="Compact"/>
            </w:pPr>
            <w:r>
              <w:rPr>
                <w:b/>
                <w:bCs/>
              </w:rPr>
              <w:t>Presence</w:t>
            </w:r>
          </w:p>
        </w:tc>
        <w:tc>
          <w:tcPr>
            <w:tcW w:w="1584" w:type="dxa"/>
          </w:tcPr>
          <w:p w14:paraId="1F92C546" w14:textId="77777777" w:rsidR="00CE6E57" w:rsidRDefault="00000000">
            <w:pPr>
              <w:pStyle w:val="Compact"/>
            </w:pPr>
            <w:r>
              <w:rPr>
                <w:b/>
                <w:bCs/>
              </w:rPr>
              <w:t>Critical</w:t>
            </w:r>
          </w:p>
        </w:tc>
        <w:tc>
          <w:tcPr>
            <w:tcW w:w="1584" w:type="dxa"/>
          </w:tcPr>
          <w:p w14:paraId="5CA6C6A0" w14:textId="77777777" w:rsidR="00CE6E57" w:rsidRDefault="00000000">
            <w:pPr>
              <w:pStyle w:val="Compact"/>
            </w:pPr>
            <w:r>
              <w:rPr>
                <w:b/>
                <w:bCs/>
              </w:rPr>
              <w:t>Description</w:t>
            </w:r>
          </w:p>
        </w:tc>
      </w:tr>
      <w:tr w:rsidR="00CE6E57" w14:paraId="1D518174" w14:textId="77777777">
        <w:tc>
          <w:tcPr>
            <w:tcW w:w="3168" w:type="dxa"/>
          </w:tcPr>
          <w:p w14:paraId="09572325" w14:textId="77777777" w:rsidR="00CE6E57" w:rsidRDefault="00000000">
            <w:pPr>
              <w:pStyle w:val="Compact"/>
            </w:pPr>
            <w:r>
              <w:rPr>
                <w:rStyle w:val="VerbatimChar"/>
              </w:rPr>
              <w:t>authorityKeyIdentifier</w:t>
            </w:r>
          </w:p>
        </w:tc>
        <w:tc>
          <w:tcPr>
            <w:tcW w:w="1584" w:type="dxa"/>
          </w:tcPr>
          <w:p w14:paraId="6EEC01E7" w14:textId="77777777" w:rsidR="00CE6E57" w:rsidRDefault="00000000">
            <w:pPr>
              <w:pStyle w:val="Compact"/>
            </w:pPr>
            <w:r>
              <w:t>MUST</w:t>
            </w:r>
          </w:p>
        </w:tc>
        <w:tc>
          <w:tcPr>
            <w:tcW w:w="1584" w:type="dxa"/>
          </w:tcPr>
          <w:p w14:paraId="6F11F559" w14:textId="77777777" w:rsidR="00CE6E57" w:rsidRDefault="00000000">
            <w:pPr>
              <w:pStyle w:val="Compact"/>
            </w:pPr>
            <w:r>
              <w:t>N</w:t>
            </w:r>
          </w:p>
        </w:tc>
        <w:tc>
          <w:tcPr>
            <w:tcW w:w="1584" w:type="dxa"/>
          </w:tcPr>
          <w:p w14:paraId="1EFE500B" w14:textId="77777777" w:rsidR="00CE6E57" w:rsidRDefault="00000000">
            <w:pPr>
              <w:pStyle w:val="Compact"/>
            </w:pPr>
            <w:r>
              <w:t xml:space="preserve">See </w:t>
            </w:r>
            <w:hyperlink w:anchor="X131f74bf293344611e2b63b755d6435b3fbf30f">
              <w:r w:rsidR="00CE6E57">
                <w:rPr>
                  <w:rStyle w:val="Hyperlink"/>
                </w:rPr>
                <w:t>Section 7.1.2.11.1</w:t>
              </w:r>
            </w:hyperlink>
          </w:p>
        </w:tc>
      </w:tr>
      <w:tr w:rsidR="00CE6E57" w14:paraId="34411816" w14:textId="77777777">
        <w:tc>
          <w:tcPr>
            <w:tcW w:w="3168" w:type="dxa"/>
          </w:tcPr>
          <w:p w14:paraId="5ADFEF3E" w14:textId="77777777" w:rsidR="00CE6E57" w:rsidRDefault="00000000">
            <w:pPr>
              <w:pStyle w:val="Compact"/>
            </w:pPr>
            <w:r>
              <w:rPr>
                <w:rStyle w:val="VerbatimChar"/>
              </w:rPr>
              <w:t>basicConstraints</w:t>
            </w:r>
          </w:p>
        </w:tc>
        <w:tc>
          <w:tcPr>
            <w:tcW w:w="1584" w:type="dxa"/>
          </w:tcPr>
          <w:p w14:paraId="5BEA0EE3" w14:textId="77777777" w:rsidR="00CE6E57" w:rsidRDefault="00000000">
            <w:pPr>
              <w:pStyle w:val="Compact"/>
            </w:pPr>
            <w:r>
              <w:t>MUST</w:t>
            </w:r>
          </w:p>
        </w:tc>
        <w:tc>
          <w:tcPr>
            <w:tcW w:w="1584" w:type="dxa"/>
          </w:tcPr>
          <w:p w14:paraId="3D4A13D9" w14:textId="77777777" w:rsidR="00CE6E57" w:rsidRDefault="00000000">
            <w:pPr>
              <w:pStyle w:val="Compact"/>
            </w:pPr>
            <w:r>
              <w:t>Y</w:t>
            </w:r>
          </w:p>
        </w:tc>
        <w:tc>
          <w:tcPr>
            <w:tcW w:w="1584" w:type="dxa"/>
          </w:tcPr>
          <w:p w14:paraId="5DE84F8F" w14:textId="77777777" w:rsidR="00CE6E57" w:rsidRDefault="00000000">
            <w:pPr>
              <w:pStyle w:val="Compact"/>
            </w:pPr>
            <w:r>
              <w:t xml:space="preserve">See </w:t>
            </w:r>
            <w:hyperlink w:anchor="Xa49168aba921502d2667bd1f470353b060a7587">
              <w:r w:rsidR="00CE6E57">
                <w:rPr>
                  <w:rStyle w:val="Hyperlink"/>
                </w:rPr>
                <w:t>Section 7.1.2.10.4</w:t>
              </w:r>
            </w:hyperlink>
          </w:p>
        </w:tc>
      </w:tr>
      <w:tr w:rsidR="00CE6E57" w14:paraId="492CAA6E" w14:textId="77777777">
        <w:tc>
          <w:tcPr>
            <w:tcW w:w="3168" w:type="dxa"/>
          </w:tcPr>
          <w:p w14:paraId="4045D67D" w14:textId="77777777" w:rsidR="00CE6E57" w:rsidRDefault="00000000">
            <w:pPr>
              <w:pStyle w:val="Compact"/>
            </w:pPr>
            <w:r>
              <w:rPr>
                <w:rStyle w:val="VerbatimChar"/>
              </w:rPr>
              <w:t>certificatePolicies</w:t>
            </w:r>
          </w:p>
        </w:tc>
        <w:tc>
          <w:tcPr>
            <w:tcW w:w="1584" w:type="dxa"/>
          </w:tcPr>
          <w:p w14:paraId="524252B9" w14:textId="77777777" w:rsidR="00CE6E57" w:rsidRDefault="00000000">
            <w:pPr>
              <w:pStyle w:val="Compact"/>
            </w:pPr>
            <w:r>
              <w:t>MUST</w:t>
            </w:r>
          </w:p>
        </w:tc>
        <w:tc>
          <w:tcPr>
            <w:tcW w:w="1584" w:type="dxa"/>
          </w:tcPr>
          <w:p w14:paraId="556C70D3" w14:textId="77777777" w:rsidR="00CE6E57" w:rsidRDefault="00000000">
            <w:pPr>
              <w:pStyle w:val="Compact"/>
            </w:pPr>
            <w:r>
              <w:t>N</w:t>
            </w:r>
          </w:p>
        </w:tc>
        <w:tc>
          <w:tcPr>
            <w:tcW w:w="1584" w:type="dxa"/>
          </w:tcPr>
          <w:p w14:paraId="3C3144E4" w14:textId="77777777" w:rsidR="00CE6E57" w:rsidRDefault="00000000">
            <w:pPr>
              <w:pStyle w:val="Compact"/>
            </w:pPr>
            <w:r>
              <w:t xml:space="preserve">See </w:t>
            </w:r>
            <w:hyperlink w:anchor="X85643cc560f8a3830ba546cba7ac2ec66b374f9">
              <w:r w:rsidR="00CE6E57">
                <w:rPr>
                  <w:rStyle w:val="Hyperlink"/>
                </w:rPr>
                <w:t>Section 7.1.2.10.5</w:t>
              </w:r>
            </w:hyperlink>
          </w:p>
        </w:tc>
      </w:tr>
      <w:tr w:rsidR="00CE6E57" w14:paraId="26B4D72B" w14:textId="77777777">
        <w:tc>
          <w:tcPr>
            <w:tcW w:w="3168" w:type="dxa"/>
          </w:tcPr>
          <w:p w14:paraId="5193225D" w14:textId="77777777" w:rsidR="00CE6E57" w:rsidRDefault="00000000">
            <w:pPr>
              <w:pStyle w:val="Compact"/>
            </w:pPr>
            <w:r>
              <w:rPr>
                <w:rStyle w:val="VerbatimChar"/>
              </w:rPr>
              <w:t>crlDistributionPoints</w:t>
            </w:r>
          </w:p>
        </w:tc>
        <w:tc>
          <w:tcPr>
            <w:tcW w:w="1584" w:type="dxa"/>
          </w:tcPr>
          <w:p w14:paraId="149A32EA" w14:textId="77777777" w:rsidR="00CE6E57" w:rsidRDefault="00000000">
            <w:pPr>
              <w:pStyle w:val="Compact"/>
            </w:pPr>
            <w:r>
              <w:t>MUST</w:t>
            </w:r>
          </w:p>
        </w:tc>
        <w:tc>
          <w:tcPr>
            <w:tcW w:w="1584" w:type="dxa"/>
          </w:tcPr>
          <w:p w14:paraId="7A9FE869" w14:textId="77777777" w:rsidR="00CE6E57" w:rsidRDefault="00000000">
            <w:pPr>
              <w:pStyle w:val="Compact"/>
            </w:pPr>
            <w:r>
              <w:t>N</w:t>
            </w:r>
          </w:p>
        </w:tc>
        <w:tc>
          <w:tcPr>
            <w:tcW w:w="1584" w:type="dxa"/>
          </w:tcPr>
          <w:p w14:paraId="63A40731" w14:textId="77777777" w:rsidR="00CE6E57" w:rsidRDefault="00000000">
            <w:pPr>
              <w:pStyle w:val="Compact"/>
            </w:pPr>
            <w:r>
              <w:t xml:space="preserve">See </w:t>
            </w:r>
            <w:hyperlink w:anchor="X7ccd0a689f5677da27acef41359fc9c419251f9">
              <w:r w:rsidR="00CE6E57">
                <w:rPr>
                  <w:rStyle w:val="Hyperlink"/>
                </w:rPr>
                <w:t>Section 7.1.2.11.2</w:t>
              </w:r>
            </w:hyperlink>
          </w:p>
        </w:tc>
      </w:tr>
      <w:tr w:rsidR="00CE6E57" w14:paraId="698A0602" w14:textId="77777777">
        <w:tc>
          <w:tcPr>
            <w:tcW w:w="3168" w:type="dxa"/>
          </w:tcPr>
          <w:p w14:paraId="02AF4379" w14:textId="77777777" w:rsidR="00CE6E57" w:rsidRDefault="00000000">
            <w:pPr>
              <w:pStyle w:val="Compact"/>
            </w:pPr>
            <w:r>
              <w:rPr>
                <w:rStyle w:val="VerbatimChar"/>
              </w:rPr>
              <w:lastRenderedPageBreak/>
              <w:t>keyUsage</w:t>
            </w:r>
          </w:p>
        </w:tc>
        <w:tc>
          <w:tcPr>
            <w:tcW w:w="1584" w:type="dxa"/>
          </w:tcPr>
          <w:p w14:paraId="18BC2AF0" w14:textId="77777777" w:rsidR="00CE6E57" w:rsidRDefault="00000000">
            <w:pPr>
              <w:pStyle w:val="Compact"/>
            </w:pPr>
            <w:r>
              <w:t>MUST</w:t>
            </w:r>
          </w:p>
        </w:tc>
        <w:tc>
          <w:tcPr>
            <w:tcW w:w="1584" w:type="dxa"/>
          </w:tcPr>
          <w:p w14:paraId="05C7F297" w14:textId="77777777" w:rsidR="00CE6E57" w:rsidRDefault="00000000">
            <w:pPr>
              <w:pStyle w:val="Compact"/>
            </w:pPr>
            <w:r>
              <w:t>Y</w:t>
            </w:r>
          </w:p>
        </w:tc>
        <w:tc>
          <w:tcPr>
            <w:tcW w:w="1584" w:type="dxa"/>
          </w:tcPr>
          <w:p w14:paraId="62B23437" w14:textId="77777777" w:rsidR="00CE6E57" w:rsidRDefault="00000000">
            <w:pPr>
              <w:pStyle w:val="Compact"/>
            </w:pPr>
            <w:r>
              <w:t xml:space="preserve">See </w:t>
            </w:r>
            <w:hyperlink w:anchor="Xae231f62ef12988e6f84e018baa52c377099052">
              <w:r w:rsidR="00CE6E57">
                <w:rPr>
                  <w:rStyle w:val="Hyperlink"/>
                </w:rPr>
                <w:t>Section 7.1.2.10.7</w:t>
              </w:r>
            </w:hyperlink>
          </w:p>
        </w:tc>
      </w:tr>
      <w:tr w:rsidR="00CE6E57" w14:paraId="465E4396" w14:textId="77777777">
        <w:tc>
          <w:tcPr>
            <w:tcW w:w="3168" w:type="dxa"/>
          </w:tcPr>
          <w:p w14:paraId="6F15675F" w14:textId="77777777" w:rsidR="00CE6E57" w:rsidRDefault="00000000">
            <w:pPr>
              <w:pStyle w:val="Compact"/>
            </w:pPr>
            <w:r>
              <w:rPr>
                <w:rStyle w:val="VerbatimChar"/>
              </w:rPr>
              <w:t>subjectKeyIdentifier</w:t>
            </w:r>
          </w:p>
        </w:tc>
        <w:tc>
          <w:tcPr>
            <w:tcW w:w="1584" w:type="dxa"/>
          </w:tcPr>
          <w:p w14:paraId="232B8FE4" w14:textId="77777777" w:rsidR="00CE6E57" w:rsidRDefault="00000000">
            <w:pPr>
              <w:pStyle w:val="Compact"/>
            </w:pPr>
            <w:r>
              <w:t>MUST</w:t>
            </w:r>
          </w:p>
        </w:tc>
        <w:tc>
          <w:tcPr>
            <w:tcW w:w="1584" w:type="dxa"/>
          </w:tcPr>
          <w:p w14:paraId="593BD25A" w14:textId="77777777" w:rsidR="00CE6E57" w:rsidRDefault="00000000">
            <w:pPr>
              <w:pStyle w:val="Compact"/>
            </w:pPr>
            <w:r>
              <w:t>N</w:t>
            </w:r>
          </w:p>
        </w:tc>
        <w:tc>
          <w:tcPr>
            <w:tcW w:w="1584" w:type="dxa"/>
          </w:tcPr>
          <w:p w14:paraId="6701AD32" w14:textId="77777777" w:rsidR="00CE6E57" w:rsidRDefault="00000000">
            <w:pPr>
              <w:pStyle w:val="Compact"/>
            </w:pPr>
            <w:r>
              <w:t xml:space="preserve">See </w:t>
            </w:r>
            <w:hyperlink w:anchor="X2c0fa72e597f386f2220d8daef33810754966a6">
              <w:r w:rsidR="00CE6E57">
                <w:rPr>
                  <w:rStyle w:val="Hyperlink"/>
                </w:rPr>
                <w:t>Section 7.1.2.11.4</w:t>
              </w:r>
            </w:hyperlink>
          </w:p>
        </w:tc>
      </w:tr>
      <w:tr w:rsidR="00CE6E57" w14:paraId="614ADFCD" w14:textId="77777777">
        <w:tc>
          <w:tcPr>
            <w:tcW w:w="3168" w:type="dxa"/>
          </w:tcPr>
          <w:p w14:paraId="2953A4F7" w14:textId="77777777" w:rsidR="00CE6E57" w:rsidRDefault="00000000">
            <w:pPr>
              <w:pStyle w:val="Compact"/>
            </w:pPr>
            <w:r>
              <w:rPr>
                <w:rStyle w:val="VerbatimChar"/>
              </w:rPr>
              <w:t>extKeyUsage</w:t>
            </w:r>
          </w:p>
        </w:tc>
        <w:tc>
          <w:tcPr>
            <w:tcW w:w="1584" w:type="dxa"/>
          </w:tcPr>
          <w:p w14:paraId="08EC588C" w14:textId="77777777" w:rsidR="00CE6E57" w:rsidRDefault="00000000">
            <w:pPr>
              <w:pStyle w:val="Compact"/>
            </w:pPr>
            <w:r>
              <w:t>MUST</w:t>
            </w:r>
            <w:r>
              <w:rPr>
                <w:rStyle w:val="FootnoteReference"/>
              </w:rPr>
              <w:footnoteReference w:id="7"/>
            </w:r>
          </w:p>
        </w:tc>
        <w:tc>
          <w:tcPr>
            <w:tcW w:w="1584" w:type="dxa"/>
          </w:tcPr>
          <w:p w14:paraId="6E0DAAE7" w14:textId="77777777" w:rsidR="00CE6E57" w:rsidRDefault="00000000">
            <w:pPr>
              <w:pStyle w:val="Compact"/>
            </w:pPr>
            <w:r>
              <w:t>N</w:t>
            </w:r>
          </w:p>
        </w:tc>
        <w:tc>
          <w:tcPr>
            <w:tcW w:w="1584" w:type="dxa"/>
          </w:tcPr>
          <w:p w14:paraId="1D625B07" w14:textId="77777777" w:rsidR="00CE6E57" w:rsidRDefault="00000000">
            <w:pPr>
              <w:pStyle w:val="Compact"/>
            </w:pPr>
            <w:r>
              <w:t xml:space="preserve">See </w:t>
            </w:r>
            <w:hyperlink w:anchor="X795e7cf3f9f37fb67beb3e7daca40185b8264e5">
              <w:r w:rsidR="00CE6E57">
                <w:rPr>
                  <w:rStyle w:val="Hyperlink"/>
                </w:rPr>
                <w:t>Section 7.1.2.4.2</w:t>
              </w:r>
            </w:hyperlink>
          </w:p>
        </w:tc>
      </w:tr>
      <w:tr w:rsidR="00CE6E57" w14:paraId="3385D3C1" w14:textId="77777777">
        <w:tc>
          <w:tcPr>
            <w:tcW w:w="3168" w:type="dxa"/>
          </w:tcPr>
          <w:p w14:paraId="1078A786" w14:textId="77777777" w:rsidR="00CE6E57" w:rsidRDefault="00000000">
            <w:pPr>
              <w:pStyle w:val="Compact"/>
            </w:pPr>
            <w:r>
              <w:rPr>
                <w:rStyle w:val="VerbatimChar"/>
              </w:rPr>
              <w:t>authorityInformationAccess</w:t>
            </w:r>
          </w:p>
        </w:tc>
        <w:tc>
          <w:tcPr>
            <w:tcW w:w="1584" w:type="dxa"/>
          </w:tcPr>
          <w:p w14:paraId="7FBF704E" w14:textId="77777777" w:rsidR="00CE6E57" w:rsidRDefault="00000000">
            <w:pPr>
              <w:pStyle w:val="Compact"/>
            </w:pPr>
            <w:r>
              <w:t>SHOULD</w:t>
            </w:r>
          </w:p>
        </w:tc>
        <w:tc>
          <w:tcPr>
            <w:tcW w:w="1584" w:type="dxa"/>
          </w:tcPr>
          <w:p w14:paraId="6E445C1D" w14:textId="77777777" w:rsidR="00CE6E57" w:rsidRDefault="00000000">
            <w:pPr>
              <w:pStyle w:val="Compact"/>
            </w:pPr>
            <w:r>
              <w:t>N</w:t>
            </w:r>
          </w:p>
        </w:tc>
        <w:tc>
          <w:tcPr>
            <w:tcW w:w="1584" w:type="dxa"/>
          </w:tcPr>
          <w:p w14:paraId="4F8EC76F" w14:textId="77777777" w:rsidR="00CE6E57" w:rsidRDefault="00000000">
            <w:pPr>
              <w:pStyle w:val="Compact"/>
            </w:pPr>
            <w:r>
              <w:t xml:space="preserve">See </w:t>
            </w:r>
            <w:hyperlink w:anchor="X7d80bd15125df51194565908cd86c79248131ca">
              <w:r w:rsidR="00CE6E57">
                <w:rPr>
                  <w:rStyle w:val="Hyperlink"/>
                </w:rPr>
                <w:t>Section 7.1.2.10.3</w:t>
              </w:r>
            </w:hyperlink>
          </w:p>
        </w:tc>
      </w:tr>
      <w:tr w:rsidR="00CE6E57" w14:paraId="5A20172B" w14:textId="77777777">
        <w:tc>
          <w:tcPr>
            <w:tcW w:w="3168" w:type="dxa"/>
          </w:tcPr>
          <w:p w14:paraId="30195234" w14:textId="77777777" w:rsidR="00CE6E57" w:rsidRDefault="00000000">
            <w:pPr>
              <w:pStyle w:val="Compact"/>
            </w:pPr>
            <w:r>
              <w:rPr>
                <w:rStyle w:val="VerbatimChar"/>
              </w:rPr>
              <w:t>nameConstraints</w:t>
            </w:r>
          </w:p>
        </w:tc>
        <w:tc>
          <w:tcPr>
            <w:tcW w:w="1584" w:type="dxa"/>
          </w:tcPr>
          <w:p w14:paraId="56736C7B" w14:textId="77777777" w:rsidR="00CE6E57" w:rsidRDefault="00000000">
            <w:pPr>
              <w:pStyle w:val="Compact"/>
            </w:pPr>
            <w:r>
              <w:t>MAY</w:t>
            </w:r>
          </w:p>
        </w:tc>
        <w:tc>
          <w:tcPr>
            <w:tcW w:w="1584" w:type="dxa"/>
          </w:tcPr>
          <w:p w14:paraId="2515917D" w14:textId="77777777" w:rsidR="00CE6E57" w:rsidRDefault="00000000">
            <w:pPr>
              <w:pStyle w:val="Compact"/>
            </w:pPr>
            <w:r>
              <w:t>*</w:t>
            </w:r>
            <w:r>
              <w:rPr>
                <w:rStyle w:val="FootnoteReference"/>
              </w:rPr>
              <w:footnoteReference w:id="8"/>
            </w:r>
          </w:p>
        </w:tc>
        <w:tc>
          <w:tcPr>
            <w:tcW w:w="1584" w:type="dxa"/>
          </w:tcPr>
          <w:p w14:paraId="477B23FA" w14:textId="77777777" w:rsidR="00CE6E57" w:rsidRDefault="00000000">
            <w:pPr>
              <w:pStyle w:val="Compact"/>
            </w:pPr>
            <w:r>
              <w:t xml:space="preserve">See </w:t>
            </w:r>
            <w:hyperlink w:anchor="X76ec6846db7815b141f8e97321a587335ac308c">
              <w:r w:rsidR="00CE6E57">
                <w:rPr>
                  <w:rStyle w:val="Hyperlink"/>
                </w:rPr>
                <w:t>Section 7.1.2.10.8</w:t>
              </w:r>
            </w:hyperlink>
          </w:p>
        </w:tc>
      </w:tr>
      <w:tr w:rsidR="00CE6E57" w14:paraId="7B3421F6" w14:textId="77777777">
        <w:tc>
          <w:tcPr>
            <w:tcW w:w="3168" w:type="dxa"/>
          </w:tcPr>
          <w:p w14:paraId="1C25B54C" w14:textId="77777777" w:rsidR="00CE6E57" w:rsidRDefault="00000000">
            <w:pPr>
              <w:pStyle w:val="Compact"/>
            </w:pPr>
            <w:r>
              <w:t>Signed Certificate Timestamp List</w:t>
            </w:r>
          </w:p>
        </w:tc>
        <w:tc>
          <w:tcPr>
            <w:tcW w:w="1584" w:type="dxa"/>
          </w:tcPr>
          <w:p w14:paraId="6DA8F4EE" w14:textId="77777777" w:rsidR="00CE6E57" w:rsidRDefault="00000000">
            <w:pPr>
              <w:pStyle w:val="Compact"/>
            </w:pPr>
            <w:r>
              <w:t>MAY</w:t>
            </w:r>
          </w:p>
        </w:tc>
        <w:tc>
          <w:tcPr>
            <w:tcW w:w="1584" w:type="dxa"/>
          </w:tcPr>
          <w:p w14:paraId="05C943E1" w14:textId="77777777" w:rsidR="00CE6E57" w:rsidRDefault="00000000">
            <w:pPr>
              <w:pStyle w:val="Compact"/>
            </w:pPr>
            <w:r>
              <w:t>N</w:t>
            </w:r>
          </w:p>
        </w:tc>
        <w:tc>
          <w:tcPr>
            <w:tcW w:w="1584" w:type="dxa"/>
          </w:tcPr>
          <w:p w14:paraId="153DB421" w14:textId="77777777" w:rsidR="00CE6E57" w:rsidRDefault="00000000">
            <w:pPr>
              <w:pStyle w:val="Compact"/>
            </w:pPr>
            <w:r>
              <w:t xml:space="preserve">See </w:t>
            </w:r>
            <w:hyperlink w:anchor="X5f29f6d91844be07282218a1604692674f20515">
              <w:r w:rsidR="00CE6E57">
                <w:rPr>
                  <w:rStyle w:val="Hyperlink"/>
                </w:rPr>
                <w:t>Section 7.1.2.11.3</w:t>
              </w:r>
            </w:hyperlink>
          </w:p>
        </w:tc>
      </w:tr>
      <w:tr w:rsidR="00CE6E57" w14:paraId="4749E2DB" w14:textId="77777777">
        <w:tc>
          <w:tcPr>
            <w:tcW w:w="3168" w:type="dxa"/>
          </w:tcPr>
          <w:p w14:paraId="1A07E19E" w14:textId="77777777" w:rsidR="00CE6E57" w:rsidRDefault="00000000">
            <w:pPr>
              <w:pStyle w:val="Compact"/>
            </w:pPr>
            <w:r>
              <w:t>Any other extension</w:t>
            </w:r>
          </w:p>
        </w:tc>
        <w:tc>
          <w:tcPr>
            <w:tcW w:w="1584" w:type="dxa"/>
          </w:tcPr>
          <w:p w14:paraId="3B6718A1" w14:textId="77777777" w:rsidR="00CE6E57" w:rsidRDefault="00000000">
            <w:pPr>
              <w:pStyle w:val="Compact"/>
            </w:pPr>
            <w:r>
              <w:t>NOT RECOMMENDED</w:t>
            </w:r>
          </w:p>
        </w:tc>
        <w:tc>
          <w:tcPr>
            <w:tcW w:w="1584" w:type="dxa"/>
          </w:tcPr>
          <w:p w14:paraId="7D28B519" w14:textId="77777777" w:rsidR="00CE6E57" w:rsidRDefault="00000000">
            <w:pPr>
              <w:pStyle w:val="Compact"/>
            </w:pPr>
            <w:r>
              <w:t>-</w:t>
            </w:r>
          </w:p>
        </w:tc>
        <w:tc>
          <w:tcPr>
            <w:tcW w:w="1584" w:type="dxa"/>
          </w:tcPr>
          <w:p w14:paraId="1DB86D68" w14:textId="77777777" w:rsidR="00CE6E57" w:rsidRDefault="00000000">
            <w:pPr>
              <w:pStyle w:val="Compact"/>
            </w:pPr>
            <w:r>
              <w:t xml:space="preserve">See </w:t>
            </w:r>
            <w:hyperlink w:anchor="Xd1d37105006463fc0c3ce8d6a77d8510d86ed0b">
              <w:r w:rsidR="00CE6E57">
                <w:rPr>
                  <w:rStyle w:val="Hyperlink"/>
                </w:rPr>
                <w:t>Section 7.1.2.11.5</w:t>
              </w:r>
            </w:hyperlink>
          </w:p>
        </w:tc>
      </w:tr>
    </w:tbl>
    <w:p w14:paraId="7890CE9C" w14:textId="77777777" w:rsidR="00CE6E57" w:rsidRDefault="00000000">
      <w:pPr>
        <w:pStyle w:val="Heading5"/>
      </w:pPr>
      <w:bookmarkStart w:id="695" w:name="X795e7cf3f9f37fb67beb3e7daca40185b8264e5"/>
      <w:bookmarkEnd w:id="694"/>
      <w:r>
        <w:t>7.1.2.4.2 Technically Constrained Precertificate Signing CA Extended Key Usage</w:t>
      </w:r>
    </w:p>
    <w:tbl>
      <w:tblPr>
        <w:tblStyle w:val="Table"/>
        <w:tblW w:w="5000" w:type="pct"/>
        <w:tblLayout w:type="fixed"/>
        <w:tblLook w:val="0020" w:firstRow="1" w:lastRow="0" w:firstColumn="0" w:lastColumn="0" w:noHBand="0" w:noVBand="0"/>
      </w:tblPr>
      <w:tblGrid>
        <w:gridCol w:w="3744"/>
        <w:gridCol w:w="3744"/>
        <w:gridCol w:w="1872"/>
      </w:tblGrid>
      <w:tr w:rsidR="00CE6E57" w14:paraId="5B3F653F" w14:textId="77777777">
        <w:trPr>
          <w:tblHeader/>
        </w:trPr>
        <w:tc>
          <w:tcPr>
            <w:tcW w:w="3168" w:type="dxa"/>
          </w:tcPr>
          <w:p w14:paraId="66533BD1" w14:textId="77777777" w:rsidR="00CE6E57" w:rsidRDefault="00000000">
            <w:pPr>
              <w:pStyle w:val="Compact"/>
            </w:pPr>
            <w:r>
              <w:rPr>
                <w:b/>
                <w:bCs/>
              </w:rPr>
              <w:t>Key Purpose</w:t>
            </w:r>
          </w:p>
        </w:tc>
        <w:tc>
          <w:tcPr>
            <w:tcW w:w="3168" w:type="dxa"/>
          </w:tcPr>
          <w:p w14:paraId="222AB897" w14:textId="77777777" w:rsidR="00CE6E57" w:rsidRDefault="00000000">
            <w:pPr>
              <w:pStyle w:val="Compact"/>
            </w:pPr>
            <w:r>
              <w:rPr>
                <w:b/>
                <w:bCs/>
              </w:rPr>
              <w:t>OID</w:t>
            </w:r>
          </w:p>
        </w:tc>
        <w:tc>
          <w:tcPr>
            <w:tcW w:w="1584" w:type="dxa"/>
          </w:tcPr>
          <w:p w14:paraId="5BF82F67" w14:textId="77777777" w:rsidR="00CE6E57" w:rsidRDefault="00000000">
            <w:pPr>
              <w:pStyle w:val="Compact"/>
            </w:pPr>
            <w:r>
              <w:rPr>
                <w:b/>
                <w:bCs/>
              </w:rPr>
              <w:t>Presence</w:t>
            </w:r>
          </w:p>
        </w:tc>
      </w:tr>
      <w:tr w:rsidR="00CE6E57" w14:paraId="11D222DD" w14:textId="77777777">
        <w:tc>
          <w:tcPr>
            <w:tcW w:w="3168" w:type="dxa"/>
          </w:tcPr>
          <w:p w14:paraId="2A1C1222" w14:textId="77777777" w:rsidR="00CE6E57" w:rsidRDefault="00000000">
            <w:pPr>
              <w:pStyle w:val="Compact"/>
            </w:pPr>
            <w:r>
              <w:t>Precertificate Signing Certificate</w:t>
            </w:r>
          </w:p>
        </w:tc>
        <w:tc>
          <w:tcPr>
            <w:tcW w:w="3168" w:type="dxa"/>
          </w:tcPr>
          <w:p w14:paraId="11F05994" w14:textId="77777777" w:rsidR="00CE6E57" w:rsidRDefault="00000000">
            <w:pPr>
              <w:pStyle w:val="Compact"/>
            </w:pPr>
            <w:r>
              <w:t>1.3.6.1.4.1.11129.2.4.4</w:t>
            </w:r>
          </w:p>
        </w:tc>
        <w:tc>
          <w:tcPr>
            <w:tcW w:w="1584" w:type="dxa"/>
          </w:tcPr>
          <w:p w14:paraId="4CA93139" w14:textId="77777777" w:rsidR="00CE6E57" w:rsidRDefault="00000000">
            <w:pPr>
              <w:pStyle w:val="Compact"/>
            </w:pPr>
            <w:r>
              <w:t>MUST</w:t>
            </w:r>
          </w:p>
        </w:tc>
      </w:tr>
      <w:tr w:rsidR="00CE6E57" w14:paraId="433931AC" w14:textId="77777777">
        <w:tc>
          <w:tcPr>
            <w:tcW w:w="3168" w:type="dxa"/>
          </w:tcPr>
          <w:p w14:paraId="459032E1" w14:textId="77777777" w:rsidR="00CE6E57" w:rsidRDefault="00000000">
            <w:pPr>
              <w:pStyle w:val="Compact"/>
            </w:pPr>
            <w:r>
              <w:t>Any other value</w:t>
            </w:r>
          </w:p>
        </w:tc>
        <w:tc>
          <w:tcPr>
            <w:tcW w:w="3168" w:type="dxa"/>
          </w:tcPr>
          <w:p w14:paraId="47FCBD3A" w14:textId="77777777" w:rsidR="00CE6E57" w:rsidRDefault="00000000">
            <w:pPr>
              <w:pStyle w:val="Compact"/>
            </w:pPr>
            <w:r>
              <w:t>-</w:t>
            </w:r>
          </w:p>
        </w:tc>
        <w:tc>
          <w:tcPr>
            <w:tcW w:w="1584" w:type="dxa"/>
          </w:tcPr>
          <w:p w14:paraId="45F42B98" w14:textId="77777777" w:rsidR="00CE6E57" w:rsidRDefault="00000000">
            <w:pPr>
              <w:pStyle w:val="Compact"/>
            </w:pPr>
            <w:r>
              <w:t>MUST NOT</w:t>
            </w:r>
          </w:p>
        </w:tc>
      </w:tr>
    </w:tbl>
    <w:p w14:paraId="043369F5" w14:textId="77777777" w:rsidR="00CE6E57" w:rsidRDefault="00000000">
      <w:pPr>
        <w:pStyle w:val="Heading4"/>
      </w:pPr>
      <w:bookmarkStart w:id="696" w:name="X4b34e41df5400863ce43607cf7e9c043f309c45"/>
      <w:bookmarkEnd w:id="691"/>
      <w:bookmarkEnd w:id="695"/>
      <w:r>
        <w:t>7.1.2.5 Technically Constrained TLS Subordinate CA Certificate Profile</w:t>
      </w:r>
    </w:p>
    <w:p w14:paraId="437480A5" w14:textId="77777777" w:rsidR="00CE6E57" w:rsidRDefault="00000000">
      <w:pPr>
        <w:pStyle w:val="FirstParagraph"/>
      </w:pPr>
      <w:r>
        <w:t>This Certificate Profile MAY be used when issuing a CA Certificate that will be considered Technically Constrained, and which will be used to issue TLS certificates directly or transitively.</w:t>
      </w:r>
    </w:p>
    <w:tbl>
      <w:tblPr>
        <w:tblStyle w:val="Table"/>
        <w:tblW w:w="5000" w:type="pct"/>
        <w:tblLayout w:type="fixed"/>
        <w:tblLook w:val="0020" w:firstRow="1" w:lastRow="0" w:firstColumn="0" w:lastColumn="0" w:noHBand="0" w:noVBand="0"/>
      </w:tblPr>
      <w:tblGrid>
        <w:gridCol w:w="3744"/>
        <w:gridCol w:w="5616"/>
      </w:tblGrid>
      <w:tr w:rsidR="00CE6E57" w14:paraId="30E718DB" w14:textId="77777777">
        <w:trPr>
          <w:tblHeader/>
        </w:trPr>
        <w:tc>
          <w:tcPr>
            <w:tcW w:w="3168" w:type="dxa"/>
          </w:tcPr>
          <w:p w14:paraId="67780CF6" w14:textId="77777777" w:rsidR="00CE6E57" w:rsidRDefault="00000000">
            <w:pPr>
              <w:pStyle w:val="Compact"/>
            </w:pPr>
            <w:r>
              <w:rPr>
                <w:b/>
                <w:bCs/>
              </w:rPr>
              <w:t>Field</w:t>
            </w:r>
          </w:p>
        </w:tc>
        <w:tc>
          <w:tcPr>
            <w:tcW w:w="4752" w:type="dxa"/>
          </w:tcPr>
          <w:p w14:paraId="03961D1A" w14:textId="77777777" w:rsidR="00CE6E57" w:rsidRDefault="00000000">
            <w:pPr>
              <w:pStyle w:val="Compact"/>
            </w:pPr>
            <w:r>
              <w:rPr>
                <w:b/>
                <w:bCs/>
              </w:rPr>
              <w:t>Description</w:t>
            </w:r>
          </w:p>
        </w:tc>
      </w:tr>
      <w:tr w:rsidR="00CE6E57" w14:paraId="53A35CAD" w14:textId="77777777">
        <w:tc>
          <w:tcPr>
            <w:tcW w:w="3168" w:type="dxa"/>
          </w:tcPr>
          <w:p w14:paraId="2CB15C0E" w14:textId="77777777" w:rsidR="00CE6E57" w:rsidRDefault="00000000">
            <w:pPr>
              <w:pStyle w:val="Compact"/>
            </w:pPr>
            <w:r>
              <w:rPr>
                <w:rStyle w:val="VerbatimChar"/>
              </w:rPr>
              <w:t>tbsCertificate</w:t>
            </w:r>
          </w:p>
        </w:tc>
        <w:tc>
          <w:tcPr>
            <w:tcW w:w="4752" w:type="dxa"/>
          </w:tcPr>
          <w:p w14:paraId="2B255E67" w14:textId="77777777" w:rsidR="00CE6E57" w:rsidRDefault="00CE6E57">
            <w:pPr>
              <w:pStyle w:val="Compact"/>
            </w:pPr>
          </w:p>
        </w:tc>
      </w:tr>
      <w:tr w:rsidR="00CE6E57" w14:paraId="40C2459A" w14:textId="77777777">
        <w:tc>
          <w:tcPr>
            <w:tcW w:w="3168" w:type="dxa"/>
          </w:tcPr>
          <w:p w14:paraId="3D2728B9" w14:textId="77777777" w:rsidR="00CE6E57" w:rsidRDefault="00000000">
            <w:pPr>
              <w:pStyle w:val="Compact"/>
            </w:pPr>
            <w:r>
              <w:t>    </w:t>
            </w:r>
            <w:r>
              <w:rPr>
                <w:rStyle w:val="VerbatimChar"/>
              </w:rPr>
              <w:t>version</w:t>
            </w:r>
          </w:p>
        </w:tc>
        <w:tc>
          <w:tcPr>
            <w:tcW w:w="4752" w:type="dxa"/>
          </w:tcPr>
          <w:p w14:paraId="22520CD0" w14:textId="77777777" w:rsidR="00CE6E57" w:rsidRDefault="00000000">
            <w:pPr>
              <w:pStyle w:val="Compact"/>
            </w:pPr>
            <w:r>
              <w:t>MUST be v3(2)</w:t>
            </w:r>
          </w:p>
        </w:tc>
      </w:tr>
      <w:tr w:rsidR="00CE6E57" w14:paraId="4A5E5F89" w14:textId="77777777">
        <w:tc>
          <w:tcPr>
            <w:tcW w:w="3168" w:type="dxa"/>
          </w:tcPr>
          <w:p w14:paraId="77F50E11" w14:textId="77777777" w:rsidR="00CE6E57" w:rsidRDefault="00000000">
            <w:pPr>
              <w:pStyle w:val="Compact"/>
            </w:pPr>
            <w:r>
              <w:t>    </w:t>
            </w:r>
            <w:r>
              <w:rPr>
                <w:rStyle w:val="VerbatimChar"/>
              </w:rPr>
              <w:t>serialNumber</w:t>
            </w:r>
          </w:p>
        </w:tc>
        <w:tc>
          <w:tcPr>
            <w:tcW w:w="4752" w:type="dxa"/>
          </w:tcPr>
          <w:p w14:paraId="0F299C50" w14:textId="77777777" w:rsidR="00CE6E57" w:rsidRDefault="00000000">
            <w:pPr>
              <w:pStyle w:val="Compact"/>
            </w:pPr>
            <w:r>
              <w:t>MUST be a non-sequential number greater than zero (0) and less than 2¹⁵⁹ containing at least 64 bits of output from a CSPRNG.</w:t>
            </w:r>
          </w:p>
        </w:tc>
      </w:tr>
      <w:tr w:rsidR="00CE6E57" w14:paraId="43FB6268" w14:textId="77777777">
        <w:tc>
          <w:tcPr>
            <w:tcW w:w="3168" w:type="dxa"/>
          </w:tcPr>
          <w:p w14:paraId="2183E6A2" w14:textId="77777777" w:rsidR="00CE6E57" w:rsidRDefault="00000000">
            <w:pPr>
              <w:pStyle w:val="Compact"/>
            </w:pPr>
            <w:r>
              <w:t>    </w:t>
            </w:r>
            <w:r>
              <w:rPr>
                <w:rStyle w:val="VerbatimChar"/>
              </w:rPr>
              <w:t>signature</w:t>
            </w:r>
          </w:p>
        </w:tc>
        <w:tc>
          <w:tcPr>
            <w:tcW w:w="4752" w:type="dxa"/>
          </w:tcPr>
          <w:p w14:paraId="5C33A2DA"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612A37E6" w14:textId="77777777">
        <w:tc>
          <w:tcPr>
            <w:tcW w:w="3168" w:type="dxa"/>
          </w:tcPr>
          <w:p w14:paraId="1DFB0820" w14:textId="77777777" w:rsidR="00CE6E57" w:rsidRDefault="00000000">
            <w:pPr>
              <w:pStyle w:val="Compact"/>
            </w:pPr>
            <w:r>
              <w:t>    </w:t>
            </w:r>
            <w:r>
              <w:rPr>
                <w:rStyle w:val="VerbatimChar"/>
              </w:rPr>
              <w:t>issuer</w:t>
            </w:r>
          </w:p>
        </w:tc>
        <w:tc>
          <w:tcPr>
            <w:tcW w:w="4752" w:type="dxa"/>
          </w:tcPr>
          <w:p w14:paraId="42736D05" w14:textId="77777777" w:rsidR="00CE6E57"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CE6E57">
                <w:rPr>
                  <w:rStyle w:val="Hyperlink"/>
                </w:rPr>
                <w:t>Section 7.1.4.1</w:t>
              </w:r>
            </w:hyperlink>
          </w:p>
        </w:tc>
      </w:tr>
      <w:tr w:rsidR="00CE6E57" w14:paraId="3AE96713" w14:textId="77777777">
        <w:tc>
          <w:tcPr>
            <w:tcW w:w="3168" w:type="dxa"/>
          </w:tcPr>
          <w:p w14:paraId="2BAF5FA7" w14:textId="77777777" w:rsidR="00CE6E57" w:rsidRDefault="00000000">
            <w:pPr>
              <w:pStyle w:val="Compact"/>
            </w:pPr>
            <w:r>
              <w:lastRenderedPageBreak/>
              <w:t>    </w:t>
            </w:r>
            <w:r>
              <w:rPr>
                <w:rStyle w:val="VerbatimChar"/>
              </w:rPr>
              <w:t>validity</w:t>
            </w:r>
          </w:p>
        </w:tc>
        <w:tc>
          <w:tcPr>
            <w:tcW w:w="4752" w:type="dxa"/>
          </w:tcPr>
          <w:p w14:paraId="01F54F21" w14:textId="77777777" w:rsidR="00CE6E57" w:rsidRDefault="00000000">
            <w:pPr>
              <w:pStyle w:val="Compact"/>
            </w:pPr>
            <w:r>
              <w:t xml:space="preserve">See </w:t>
            </w:r>
            <w:hyperlink w:anchor="Xfebeb21894ca97159e4c0c6c1308fb9f72764d5">
              <w:r w:rsidR="00CE6E57">
                <w:rPr>
                  <w:rStyle w:val="Hyperlink"/>
                </w:rPr>
                <w:t>Section 7.1.2.10.1</w:t>
              </w:r>
            </w:hyperlink>
          </w:p>
        </w:tc>
      </w:tr>
      <w:tr w:rsidR="00CE6E57" w14:paraId="4E817DC3" w14:textId="77777777">
        <w:tc>
          <w:tcPr>
            <w:tcW w:w="3168" w:type="dxa"/>
          </w:tcPr>
          <w:p w14:paraId="272425B0" w14:textId="77777777" w:rsidR="00CE6E57" w:rsidRDefault="00000000">
            <w:pPr>
              <w:pStyle w:val="Compact"/>
            </w:pPr>
            <w:r>
              <w:t>    </w:t>
            </w:r>
            <w:r>
              <w:rPr>
                <w:rStyle w:val="VerbatimChar"/>
              </w:rPr>
              <w:t>subject</w:t>
            </w:r>
          </w:p>
        </w:tc>
        <w:tc>
          <w:tcPr>
            <w:tcW w:w="4752" w:type="dxa"/>
          </w:tcPr>
          <w:p w14:paraId="30C69CFE" w14:textId="77777777" w:rsidR="00CE6E57" w:rsidRDefault="00000000">
            <w:pPr>
              <w:pStyle w:val="Compact"/>
            </w:pPr>
            <w:r>
              <w:t xml:space="preserve">See </w:t>
            </w:r>
            <w:hyperlink w:anchor="Xe94bc0eb578fb96d7e069281d0f5466ed610861">
              <w:r w:rsidR="00CE6E57">
                <w:rPr>
                  <w:rStyle w:val="Hyperlink"/>
                </w:rPr>
                <w:t>Section 7.1.2.10.2</w:t>
              </w:r>
            </w:hyperlink>
          </w:p>
        </w:tc>
      </w:tr>
      <w:tr w:rsidR="00CE6E57" w14:paraId="02010046" w14:textId="77777777">
        <w:tc>
          <w:tcPr>
            <w:tcW w:w="3168" w:type="dxa"/>
          </w:tcPr>
          <w:p w14:paraId="58C2723D" w14:textId="77777777" w:rsidR="00CE6E57" w:rsidRDefault="00000000">
            <w:pPr>
              <w:pStyle w:val="Compact"/>
            </w:pPr>
            <w:r>
              <w:t>    </w:t>
            </w:r>
            <w:r>
              <w:rPr>
                <w:rStyle w:val="VerbatimChar"/>
              </w:rPr>
              <w:t>subjectPublicKeyInfo</w:t>
            </w:r>
          </w:p>
        </w:tc>
        <w:tc>
          <w:tcPr>
            <w:tcW w:w="4752" w:type="dxa"/>
          </w:tcPr>
          <w:p w14:paraId="36A5642E" w14:textId="77777777" w:rsidR="00CE6E57" w:rsidRDefault="00000000">
            <w:pPr>
              <w:pStyle w:val="Compact"/>
            </w:pPr>
            <w:r>
              <w:t xml:space="preserve">See </w:t>
            </w:r>
            <w:hyperlink w:anchor="X789f64d56178ba8203f2f1417983d0672f61285">
              <w:r w:rsidR="00CE6E57">
                <w:rPr>
                  <w:rStyle w:val="Hyperlink"/>
                </w:rPr>
                <w:t>Section 7.1.3.1</w:t>
              </w:r>
            </w:hyperlink>
          </w:p>
        </w:tc>
      </w:tr>
      <w:tr w:rsidR="00CE6E57" w14:paraId="782B65E1" w14:textId="77777777">
        <w:tc>
          <w:tcPr>
            <w:tcW w:w="3168" w:type="dxa"/>
          </w:tcPr>
          <w:p w14:paraId="7B741C72" w14:textId="77777777" w:rsidR="00CE6E57" w:rsidRDefault="00000000">
            <w:pPr>
              <w:pStyle w:val="Compact"/>
            </w:pPr>
            <w:r>
              <w:t>    </w:t>
            </w:r>
            <w:r>
              <w:rPr>
                <w:rStyle w:val="VerbatimChar"/>
              </w:rPr>
              <w:t>issuerUniqueID</w:t>
            </w:r>
          </w:p>
        </w:tc>
        <w:tc>
          <w:tcPr>
            <w:tcW w:w="4752" w:type="dxa"/>
          </w:tcPr>
          <w:p w14:paraId="30744943" w14:textId="77777777" w:rsidR="00CE6E57" w:rsidRDefault="00000000">
            <w:pPr>
              <w:pStyle w:val="Compact"/>
            </w:pPr>
            <w:r>
              <w:t>MUST NOT be present</w:t>
            </w:r>
          </w:p>
        </w:tc>
      </w:tr>
      <w:tr w:rsidR="00CE6E57" w14:paraId="61043051" w14:textId="77777777">
        <w:tc>
          <w:tcPr>
            <w:tcW w:w="3168" w:type="dxa"/>
          </w:tcPr>
          <w:p w14:paraId="33F06113" w14:textId="77777777" w:rsidR="00CE6E57" w:rsidRDefault="00000000">
            <w:pPr>
              <w:pStyle w:val="Compact"/>
            </w:pPr>
            <w:r>
              <w:t>    </w:t>
            </w:r>
            <w:r>
              <w:rPr>
                <w:rStyle w:val="VerbatimChar"/>
              </w:rPr>
              <w:t>subjectUniqueID</w:t>
            </w:r>
          </w:p>
        </w:tc>
        <w:tc>
          <w:tcPr>
            <w:tcW w:w="4752" w:type="dxa"/>
          </w:tcPr>
          <w:p w14:paraId="27C8E4F4" w14:textId="77777777" w:rsidR="00CE6E57" w:rsidRDefault="00000000">
            <w:pPr>
              <w:pStyle w:val="Compact"/>
            </w:pPr>
            <w:r>
              <w:t>MUST NOT be present</w:t>
            </w:r>
          </w:p>
        </w:tc>
      </w:tr>
      <w:tr w:rsidR="00CE6E57" w14:paraId="601C55AE" w14:textId="77777777">
        <w:tc>
          <w:tcPr>
            <w:tcW w:w="3168" w:type="dxa"/>
          </w:tcPr>
          <w:p w14:paraId="78BE7ECB" w14:textId="77777777" w:rsidR="00CE6E57" w:rsidRDefault="00000000">
            <w:pPr>
              <w:pStyle w:val="Compact"/>
            </w:pPr>
            <w:r>
              <w:t>    </w:t>
            </w:r>
            <w:r>
              <w:rPr>
                <w:rStyle w:val="VerbatimChar"/>
              </w:rPr>
              <w:t>extensions</w:t>
            </w:r>
          </w:p>
        </w:tc>
        <w:tc>
          <w:tcPr>
            <w:tcW w:w="4752" w:type="dxa"/>
          </w:tcPr>
          <w:p w14:paraId="3F133D1D" w14:textId="77777777" w:rsidR="00CE6E57" w:rsidRDefault="00000000">
            <w:pPr>
              <w:pStyle w:val="Compact"/>
            </w:pPr>
            <w:r>
              <w:t xml:space="preserve">See </w:t>
            </w:r>
            <w:hyperlink w:anchor="Xe05cf35c56977850c4763ce50f1ab9b14704084">
              <w:r w:rsidR="00CE6E57">
                <w:rPr>
                  <w:rStyle w:val="Hyperlink"/>
                </w:rPr>
                <w:t>Section 7.1.2.5.1</w:t>
              </w:r>
            </w:hyperlink>
          </w:p>
        </w:tc>
      </w:tr>
      <w:tr w:rsidR="00CE6E57" w14:paraId="33963511" w14:textId="77777777">
        <w:tc>
          <w:tcPr>
            <w:tcW w:w="3168" w:type="dxa"/>
          </w:tcPr>
          <w:p w14:paraId="3A0FCD60" w14:textId="77777777" w:rsidR="00CE6E57" w:rsidRDefault="00000000">
            <w:pPr>
              <w:pStyle w:val="Compact"/>
            </w:pPr>
            <w:r>
              <w:rPr>
                <w:rStyle w:val="VerbatimChar"/>
              </w:rPr>
              <w:t>signatureAlgorithm</w:t>
            </w:r>
          </w:p>
        </w:tc>
        <w:tc>
          <w:tcPr>
            <w:tcW w:w="4752" w:type="dxa"/>
          </w:tcPr>
          <w:p w14:paraId="0B46BB90"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078CE8E3" w14:textId="77777777">
        <w:tc>
          <w:tcPr>
            <w:tcW w:w="3168" w:type="dxa"/>
          </w:tcPr>
          <w:p w14:paraId="247E9808" w14:textId="77777777" w:rsidR="00CE6E57" w:rsidRDefault="00000000">
            <w:pPr>
              <w:pStyle w:val="Compact"/>
            </w:pPr>
            <w:r>
              <w:rPr>
                <w:rStyle w:val="VerbatimChar"/>
              </w:rPr>
              <w:t>signature</w:t>
            </w:r>
          </w:p>
        </w:tc>
        <w:tc>
          <w:tcPr>
            <w:tcW w:w="4752" w:type="dxa"/>
          </w:tcPr>
          <w:p w14:paraId="279B2FFE" w14:textId="77777777" w:rsidR="00CE6E57" w:rsidRDefault="00CE6E57">
            <w:pPr>
              <w:pStyle w:val="Compact"/>
            </w:pPr>
          </w:p>
        </w:tc>
      </w:tr>
    </w:tbl>
    <w:p w14:paraId="43CEF620" w14:textId="77777777" w:rsidR="00CE6E57" w:rsidRDefault="00000000">
      <w:pPr>
        <w:pStyle w:val="Heading5"/>
      </w:pPr>
      <w:bookmarkStart w:id="697" w:name="Xe05cf35c56977850c4763ce50f1ab9b14704084"/>
      <w:r>
        <w:t>7.1.2.5.1 Technically Constrained TLS Subordinate CA Extensions</w:t>
      </w:r>
    </w:p>
    <w:tbl>
      <w:tblPr>
        <w:tblStyle w:val="Table"/>
        <w:tblW w:w="5000" w:type="pct"/>
        <w:tblLayout w:type="fixed"/>
        <w:tblLook w:val="0020" w:firstRow="1" w:lastRow="0" w:firstColumn="0" w:lastColumn="0" w:noHBand="0" w:noVBand="0"/>
      </w:tblPr>
      <w:tblGrid>
        <w:gridCol w:w="3744"/>
        <w:gridCol w:w="1872"/>
        <w:gridCol w:w="1872"/>
        <w:gridCol w:w="1872"/>
      </w:tblGrid>
      <w:tr w:rsidR="00CE6E57" w14:paraId="1EFA7A4F" w14:textId="77777777">
        <w:trPr>
          <w:tblHeader/>
        </w:trPr>
        <w:tc>
          <w:tcPr>
            <w:tcW w:w="3168" w:type="dxa"/>
          </w:tcPr>
          <w:p w14:paraId="75C50329" w14:textId="77777777" w:rsidR="00CE6E57" w:rsidRDefault="00000000">
            <w:pPr>
              <w:pStyle w:val="Compact"/>
            </w:pPr>
            <w:r>
              <w:rPr>
                <w:b/>
                <w:bCs/>
              </w:rPr>
              <w:t>Extension</w:t>
            </w:r>
          </w:p>
        </w:tc>
        <w:tc>
          <w:tcPr>
            <w:tcW w:w="1584" w:type="dxa"/>
          </w:tcPr>
          <w:p w14:paraId="22173E6C" w14:textId="77777777" w:rsidR="00CE6E57" w:rsidRDefault="00000000">
            <w:pPr>
              <w:pStyle w:val="Compact"/>
            </w:pPr>
            <w:r>
              <w:rPr>
                <w:b/>
                <w:bCs/>
              </w:rPr>
              <w:t>Presence</w:t>
            </w:r>
          </w:p>
        </w:tc>
        <w:tc>
          <w:tcPr>
            <w:tcW w:w="1584" w:type="dxa"/>
          </w:tcPr>
          <w:p w14:paraId="70C278E4" w14:textId="77777777" w:rsidR="00CE6E57" w:rsidRDefault="00000000">
            <w:pPr>
              <w:pStyle w:val="Compact"/>
            </w:pPr>
            <w:r>
              <w:rPr>
                <w:b/>
                <w:bCs/>
              </w:rPr>
              <w:t>Critical</w:t>
            </w:r>
          </w:p>
        </w:tc>
        <w:tc>
          <w:tcPr>
            <w:tcW w:w="1584" w:type="dxa"/>
          </w:tcPr>
          <w:p w14:paraId="6FA4C3DA" w14:textId="77777777" w:rsidR="00CE6E57" w:rsidRDefault="00000000">
            <w:pPr>
              <w:pStyle w:val="Compact"/>
            </w:pPr>
            <w:r>
              <w:rPr>
                <w:b/>
                <w:bCs/>
              </w:rPr>
              <w:t>Description</w:t>
            </w:r>
          </w:p>
        </w:tc>
      </w:tr>
      <w:tr w:rsidR="00CE6E57" w14:paraId="05DA32E9" w14:textId="77777777">
        <w:tc>
          <w:tcPr>
            <w:tcW w:w="3168" w:type="dxa"/>
          </w:tcPr>
          <w:p w14:paraId="0A32E2C6" w14:textId="77777777" w:rsidR="00CE6E57" w:rsidRDefault="00000000">
            <w:pPr>
              <w:pStyle w:val="Compact"/>
            </w:pPr>
            <w:r>
              <w:rPr>
                <w:rStyle w:val="VerbatimChar"/>
              </w:rPr>
              <w:t>authorityKeyIdentifier</w:t>
            </w:r>
          </w:p>
        </w:tc>
        <w:tc>
          <w:tcPr>
            <w:tcW w:w="1584" w:type="dxa"/>
          </w:tcPr>
          <w:p w14:paraId="5D3270A3" w14:textId="77777777" w:rsidR="00CE6E57" w:rsidRDefault="00000000">
            <w:pPr>
              <w:pStyle w:val="Compact"/>
            </w:pPr>
            <w:r>
              <w:t>MUST</w:t>
            </w:r>
          </w:p>
        </w:tc>
        <w:tc>
          <w:tcPr>
            <w:tcW w:w="1584" w:type="dxa"/>
          </w:tcPr>
          <w:p w14:paraId="73180B95" w14:textId="77777777" w:rsidR="00CE6E57" w:rsidRDefault="00000000">
            <w:pPr>
              <w:pStyle w:val="Compact"/>
            </w:pPr>
            <w:r>
              <w:t>N</w:t>
            </w:r>
          </w:p>
        </w:tc>
        <w:tc>
          <w:tcPr>
            <w:tcW w:w="1584" w:type="dxa"/>
          </w:tcPr>
          <w:p w14:paraId="7C814252" w14:textId="77777777" w:rsidR="00CE6E57" w:rsidRDefault="00000000">
            <w:pPr>
              <w:pStyle w:val="Compact"/>
            </w:pPr>
            <w:r>
              <w:t xml:space="preserve">See </w:t>
            </w:r>
            <w:hyperlink w:anchor="X131f74bf293344611e2b63b755d6435b3fbf30f">
              <w:r w:rsidR="00CE6E57">
                <w:rPr>
                  <w:rStyle w:val="Hyperlink"/>
                </w:rPr>
                <w:t>Section 7.1.2.11.1</w:t>
              </w:r>
            </w:hyperlink>
          </w:p>
        </w:tc>
      </w:tr>
      <w:tr w:rsidR="00CE6E57" w14:paraId="528CAFDA" w14:textId="77777777">
        <w:tc>
          <w:tcPr>
            <w:tcW w:w="3168" w:type="dxa"/>
          </w:tcPr>
          <w:p w14:paraId="1EDFD682" w14:textId="77777777" w:rsidR="00CE6E57" w:rsidRDefault="00000000">
            <w:pPr>
              <w:pStyle w:val="Compact"/>
            </w:pPr>
            <w:r>
              <w:rPr>
                <w:rStyle w:val="VerbatimChar"/>
              </w:rPr>
              <w:t>basicConstraints</w:t>
            </w:r>
          </w:p>
        </w:tc>
        <w:tc>
          <w:tcPr>
            <w:tcW w:w="1584" w:type="dxa"/>
          </w:tcPr>
          <w:p w14:paraId="0C35061B" w14:textId="77777777" w:rsidR="00CE6E57" w:rsidRDefault="00000000">
            <w:pPr>
              <w:pStyle w:val="Compact"/>
            </w:pPr>
            <w:r>
              <w:t>MUST</w:t>
            </w:r>
          </w:p>
        </w:tc>
        <w:tc>
          <w:tcPr>
            <w:tcW w:w="1584" w:type="dxa"/>
          </w:tcPr>
          <w:p w14:paraId="6937FB38" w14:textId="77777777" w:rsidR="00CE6E57" w:rsidRDefault="00000000">
            <w:pPr>
              <w:pStyle w:val="Compact"/>
            </w:pPr>
            <w:r>
              <w:t>Y</w:t>
            </w:r>
          </w:p>
        </w:tc>
        <w:tc>
          <w:tcPr>
            <w:tcW w:w="1584" w:type="dxa"/>
          </w:tcPr>
          <w:p w14:paraId="23AD8324" w14:textId="77777777" w:rsidR="00CE6E57" w:rsidRDefault="00000000">
            <w:pPr>
              <w:pStyle w:val="Compact"/>
            </w:pPr>
            <w:r>
              <w:t xml:space="preserve">See </w:t>
            </w:r>
            <w:hyperlink w:anchor="Xa49168aba921502d2667bd1f470353b060a7587">
              <w:r w:rsidR="00CE6E57">
                <w:rPr>
                  <w:rStyle w:val="Hyperlink"/>
                </w:rPr>
                <w:t>Section 7.1.2.10.4</w:t>
              </w:r>
            </w:hyperlink>
          </w:p>
        </w:tc>
      </w:tr>
      <w:tr w:rsidR="00CE6E57" w14:paraId="0AED18DB" w14:textId="77777777">
        <w:tc>
          <w:tcPr>
            <w:tcW w:w="3168" w:type="dxa"/>
          </w:tcPr>
          <w:p w14:paraId="7A432BBD" w14:textId="77777777" w:rsidR="00CE6E57" w:rsidRDefault="00000000">
            <w:pPr>
              <w:pStyle w:val="Compact"/>
            </w:pPr>
            <w:r>
              <w:rPr>
                <w:rStyle w:val="VerbatimChar"/>
              </w:rPr>
              <w:t>certificatePolicies</w:t>
            </w:r>
          </w:p>
        </w:tc>
        <w:tc>
          <w:tcPr>
            <w:tcW w:w="1584" w:type="dxa"/>
          </w:tcPr>
          <w:p w14:paraId="7DF1E0ED" w14:textId="77777777" w:rsidR="00CE6E57" w:rsidRDefault="00000000">
            <w:pPr>
              <w:pStyle w:val="Compact"/>
            </w:pPr>
            <w:r>
              <w:t>MUST</w:t>
            </w:r>
          </w:p>
        </w:tc>
        <w:tc>
          <w:tcPr>
            <w:tcW w:w="1584" w:type="dxa"/>
          </w:tcPr>
          <w:p w14:paraId="434EDA42" w14:textId="77777777" w:rsidR="00CE6E57" w:rsidRDefault="00000000">
            <w:pPr>
              <w:pStyle w:val="Compact"/>
            </w:pPr>
            <w:r>
              <w:t>N</w:t>
            </w:r>
          </w:p>
        </w:tc>
        <w:tc>
          <w:tcPr>
            <w:tcW w:w="1584" w:type="dxa"/>
          </w:tcPr>
          <w:p w14:paraId="4318010D" w14:textId="77777777" w:rsidR="00CE6E57" w:rsidRDefault="00000000">
            <w:pPr>
              <w:pStyle w:val="Compact"/>
            </w:pPr>
            <w:r>
              <w:t xml:space="preserve">See </w:t>
            </w:r>
            <w:hyperlink w:anchor="X85643cc560f8a3830ba546cba7ac2ec66b374f9">
              <w:r w:rsidR="00CE6E57">
                <w:rPr>
                  <w:rStyle w:val="Hyperlink"/>
                </w:rPr>
                <w:t>Section 7.1.2.10.5</w:t>
              </w:r>
            </w:hyperlink>
          </w:p>
        </w:tc>
      </w:tr>
      <w:tr w:rsidR="00CE6E57" w14:paraId="643CE72E" w14:textId="77777777">
        <w:tc>
          <w:tcPr>
            <w:tcW w:w="3168" w:type="dxa"/>
          </w:tcPr>
          <w:p w14:paraId="44DF47D3" w14:textId="77777777" w:rsidR="00CE6E57" w:rsidRDefault="00000000">
            <w:pPr>
              <w:pStyle w:val="Compact"/>
            </w:pPr>
            <w:r>
              <w:rPr>
                <w:rStyle w:val="VerbatimChar"/>
              </w:rPr>
              <w:t>crlDistributionPoints</w:t>
            </w:r>
          </w:p>
        </w:tc>
        <w:tc>
          <w:tcPr>
            <w:tcW w:w="1584" w:type="dxa"/>
          </w:tcPr>
          <w:p w14:paraId="44D34152" w14:textId="77777777" w:rsidR="00CE6E57" w:rsidRDefault="00000000">
            <w:pPr>
              <w:pStyle w:val="Compact"/>
            </w:pPr>
            <w:r>
              <w:t>MUST</w:t>
            </w:r>
          </w:p>
        </w:tc>
        <w:tc>
          <w:tcPr>
            <w:tcW w:w="1584" w:type="dxa"/>
          </w:tcPr>
          <w:p w14:paraId="777DAE31" w14:textId="77777777" w:rsidR="00CE6E57" w:rsidRDefault="00000000">
            <w:pPr>
              <w:pStyle w:val="Compact"/>
            </w:pPr>
            <w:r>
              <w:t>N</w:t>
            </w:r>
          </w:p>
        </w:tc>
        <w:tc>
          <w:tcPr>
            <w:tcW w:w="1584" w:type="dxa"/>
          </w:tcPr>
          <w:p w14:paraId="2B9091FA" w14:textId="77777777" w:rsidR="00CE6E57" w:rsidRDefault="00000000">
            <w:pPr>
              <w:pStyle w:val="Compact"/>
            </w:pPr>
            <w:r>
              <w:t xml:space="preserve">See </w:t>
            </w:r>
            <w:hyperlink w:anchor="X7ccd0a689f5677da27acef41359fc9c419251f9">
              <w:r w:rsidR="00CE6E57">
                <w:rPr>
                  <w:rStyle w:val="Hyperlink"/>
                </w:rPr>
                <w:t>Section 7.1.2.11.2</w:t>
              </w:r>
            </w:hyperlink>
          </w:p>
        </w:tc>
      </w:tr>
      <w:tr w:rsidR="00CE6E57" w14:paraId="6E227E87" w14:textId="77777777">
        <w:tc>
          <w:tcPr>
            <w:tcW w:w="3168" w:type="dxa"/>
          </w:tcPr>
          <w:p w14:paraId="0F7DB4DE" w14:textId="77777777" w:rsidR="00CE6E57" w:rsidRDefault="00000000">
            <w:pPr>
              <w:pStyle w:val="Compact"/>
            </w:pPr>
            <w:r>
              <w:rPr>
                <w:rStyle w:val="VerbatimChar"/>
              </w:rPr>
              <w:t>keyUsage</w:t>
            </w:r>
          </w:p>
        </w:tc>
        <w:tc>
          <w:tcPr>
            <w:tcW w:w="1584" w:type="dxa"/>
          </w:tcPr>
          <w:p w14:paraId="6490645D" w14:textId="77777777" w:rsidR="00CE6E57" w:rsidRDefault="00000000">
            <w:pPr>
              <w:pStyle w:val="Compact"/>
            </w:pPr>
            <w:r>
              <w:t>MUST</w:t>
            </w:r>
          </w:p>
        </w:tc>
        <w:tc>
          <w:tcPr>
            <w:tcW w:w="1584" w:type="dxa"/>
          </w:tcPr>
          <w:p w14:paraId="12673B13" w14:textId="77777777" w:rsidR="00CE6E57" w:rsidRDefault="00000000">
            <w:pPr>
              <w:pStyle w:val="Compact"/>
            </w:pPr>
            <w:r>
              <w:t>Y</w:t>
            </w:r>
          </w:p>
        </w:tc>
        <w:tc>
          <w:tcPr>
            <w:tcW w:w="1584" w:type="dxa"/>
          </w:tcPr>
          <w:p w14:paraId="1D5201F9" w14:textId="77777777" w:rsidR="00CE6E57" w:rsidRDefault="00000000">
            <w:pPr>
              <w:pStyle w:val="Compact"/>
            </w:pPr>
            <w:r>
              <w:t xml:space="preserve">See </w:t>
            </w:r>
            <w:hyperlink w:anchor="Xae231f62ef12988e6f84e018baa52c377099052">
              <w:r w:rsidR="00CE6E57">
                <w:rPr>
                  <w:rStyle w:val="Hyperlink"/>
                </w:rPr>
                <w:t>Section 7.1.2.10.7</w:t>
              </w:r>
            </w:hyperlink>
          </w:p>
        </w:tc>
      </w:tr>
      <w:tr w:rsidR="00CE6E57" w14:paraId="5CE6C283" w14:textId="77777777">
        <w:tc>
          <w:tcPr>
            <w:tcW w:w="3168" w:type="dxa"/>
          </w:tcPr>
          <w:p w14:paraId="3C5CEF6A" w14:textId="77777777" w:rsidR="00CE6E57" w:rsidRDefault="00000000">
            <w:pPr>
              <w:pStyle w:val="Compact"/>
            </w:pPr>
            <w:r>
              <w:rPr>
                <w:rStyle w:val="VerbatimChar"/>
              </w:rPr>
              <w:t>subjectKeyIdentifier</w:t>
            </w:r>
          </w:p>
        </w:tc>
        <w:tc>
          <w:tcPr>
            <w:tcW w:w="1584" w:type="dxa"/>
          </w:tcPr>
          <w:p w14:paraId="54597E6A" w14:textId="77777777" w:rsidR="00CE6E57" w:rsidRDefault="00000000">
            <w:pPr>
              <w:pStyle w:val="Compact"/>
            </w:pPr>
            <w:r>
              <w:t>MUST</w:t>
            </w:r>
          </w:p>
        </w:tc>
        <w:tc>
          <w:tcPr>
            <w:tcW w:w="1584" w:type="dxa"/>
          </w:tcPr>
          <w:p w14:paraId="0853783C" w14:textId="77777777" w:rsidR="00CE6E57" w:rsidRDefault="00000000">
            <w:pPr>
              <w:pStyle w:val="Compact"/>
            </w:pPr>
            <w:r>
              <w:t>N</w:t>
            </w:r>
          </w:p>
        </w:tc>
        <w:tc>
          <w:tcPr>
            <w:tcW w:w="1584" w:type="dxa"/>
          </w:tcPr>
          <w:p w14:paraId="05385377" w14:textId="77777777" w:rsidR="00CE6E57" w:rsidRDefault="00000000">
            <w:pPr>
              <w:pStyle w:val="Compact"/>
            </w:pPr>
            <w:r>
              <w:t xml:space="preserve">See </w:t>
            </w:r>
            <w:hyperlink w:anchor="X2c0fa72e597f386f2220d8daef33810754966a6">
              <w:r w:rsidR="00CE6E57">
                <w:rPr>
                  <w:rStyle w:val="Hyperlink"/>
                </w:rPr>
                <w:t>Section 7.1.2.11.4</w:t>
              </w:r>
            </w:hyperlink>
          </w:p>
        </w:tc>
      </w:tr>
      <w:tr w:rsidR="00CE6E57" w14:paraId="263F2517" w14:textId="77777777">
        <w:tc>
          <w:tcPr>
            <w:tcW w:w="3168" w:type="dxa"/>
          </w:tcPr>
          <w:p w14:paraId="1BC103F8" w14:textId="77777777" w:rsidR="00CE6E57" w:rsidRDefault="00000000">
            <w:pPr>
              <w:pStyle w:val="Compact"/>
            </w:pPr>
            <w:r>
              <w:rPr>
                <w:rStyle w:val="VerbatimChar"/>
              </w:rPr>
              <w:t>extKeyUsage</w:t>
            </w:r>
          </w:p>
        </w:tc>
        <w:tc>
          <w:tcPr>
            <w:tcW w:w="1584" w:type="dxa"/>
          </w:tcPr>
          <w:p w14:paraId="56C1F58B" w14:textId="77777777" w:rsidR="00CE6E57" w:rsidRDefault="00000000">
            <w:pPr>
              <w:pStyle w:val="Compact"/>
            </w:pPr>
            <w:r>
              <w:t>MUST</w:t>
            </w:r>
            <w:r>
              <w:rPr>
                <w:rStyle w:val="FootnoteReference"/>
              </w:rPr>
              <w:footnoteReference w:id="9"/>
            </w:r>
          </w:p>
        </w:tc>
        <w:tc>
          <w:tcPr>
            <w:tcW w:w="1584" w:type="dxa"/>
          </w:tcPr>
          <w:p w14:paraId="69F5B507" w14:textId="77777777" w:rsidR="00CE6E57" w:rsidRDefault="00000000">
            <w:pPr>
              <w:pStyle w:val="Compact"/>
            </w:pPr>
            <w:r>
              <w:t>N</w:t>
            </w:r>
          </w:p>
        </w:tc>
        <w:tc>
          <w:tcPr>
            <w:tcW w:w="1584" w:type="dxa"/>
          </w:tcPr>
          <w:p w14:paraId="122EBE17" w14:textId="77777777" w:rsidR="00CE6E57" w:rsidRDefault="00000000">
            <w:pPr>
              <w:pStyle w:val="Compact"/>
            </w:pPr>
            <w:r>
              <w:t xml:space="preserve">See </w:t>
            </w:r>
            <w:hyperlink w:anchor="Xf32e1b175c44d646f52ed6639d47c210fc4db53">
              <w:r w:rsidR="00CE6E57">
                <w:rPr>
                  <w:rStyle w:val="Hyperlink"/>
                </w:rPr>
                <w:t>Section 7.1.2.10.6</w:t>
              </w:r>
            </w:hyperlink>
          </w:p>
        </w:tc>
      </w:tr>
      <w:tr w:rsidR="00CE6E57" w14:paraId="15DA6F9F" w14:textId="77777777">
        <w:tc>
          <w:tcPr>
            <w:tcW w:w="3168" w:type="dxa"/>
          </w:tcPr>
          <w:p w14:paraId="5F7EA7B0" w14:textId="77777777" w:rsidR="00CE6E57" w:rsidRDefault="00000000">
            <w:pPr>
              <w:pStyle w:val="Compact"/>
            </w:pPr>
            <w:r>
              <w:rPr>
                <w:rStyle w:val="VerbatimChar"/>
              </w:rPr>
              <w:t>nameConstraints</w:t>
            </w:r>
          </w:p>
        </w:tc>
        <w:tc>
          <w:tcPr>
            <w:tcW w:w="1584" w:type="dxa"/>
          </w:tcPr>
          <w:p w14:paraId="18F3FDF5" w14:textId="77777777" w:rsidR="00CE6E57" w:rsidRDefault="00000000">
            <w:pPr>
              <w:pStyle w:val="Compact"/>
            </w:pPr>
            <w:r>
              <w:t>MUST</w:t>
            </w:r>
          </w:p>
        </w:tc>
        <w:tc>
          <w:tcPr>
            <w:tcW w:w="1584" w:type="dxa"/>
          </w:tcPr>
          <w:p w14:paraId="63624C82" w14:textId="77777777" w:rsidR="00CE6E57" w:rsidRDefault="00000000">
            <w:pPr>
              <w:pStyle w:val="Compact"/>
            </w:pPr>
            <w:r>
              <w:t>*</w:t>
            </w:r>
            <w:r>
              <w:rPr>
                <w:rStyle w:val="FootnoteReference"/>
              </w:rPr>
              <w:footnoteReference w:id="10"/>
            </w:r>
          </w:p>
        </w:tc>
        <w:tc>
          <w:tcPr>
            <w:tcW w:w="1584" w:type="dxa"/>
          </w:tcPr>
          <w:p w14:paraId="4D1E1362" w14:textId="77777777" w:rsidR="00CE6E57" w:rsidRDefault="00000000">
            <w:pPr>
              <w:pStyle w:val="Compact"/>
            </w:pPr>
            <w:r>
              <w:t xml:space="preserve">See </w:t>
            </w:r>
            <w:hyperlink w:anchor="Xf064364335ac124a7fc98faef8ac1843ae1a7cc">
              <w:r w:rsidR="00CE6E57">
                <w:rPr>
                  <w:rStyle w:val="Hyperlink"/>
                </w:rPr>
                <w:t>Section 7.1.2.5.2</w:t>
              </w:r>
            </w:hyperlink>
          </w:p>
        </w:tc>
      </w:tr>
      <w:tr w:rsidR="00CE6E57" w14:paraId="611EFD6D" w14:textId="77777777">
        <w:tc>
          <w:tcPr>
            <w:tcW w:w="3168" w:type="dxa"/>
          </w:tcPr>
          <w:p w14:paraId="77F8D224" w14:textId="77777777" w:rsidR="00CE6E57" w:rsidRDefault="00000000">
            <w:pPr>
              <w:pStyle w:val="Compact"/>
            </w:pPr>
            <w:r>
              <w:rPr>
                <w:rStyle w:val="VerbatimChar"/>
              </w:rPr>
              <w:t>authorityInformationAccess</w:t>
            </w:r>
          </w:p>
        </w:tc>
        <w:tc>
          <w:tcPr>
            <w:tcW w:w="1584" w:type="dxa"/>
          </w:tcPr>
          <w:p w14:paraId="1FA2B5CD" w14:textId="77777777" w:rsidR="00CE6E57" w:rsidRDefault="00000000">
            <w:pPr>
              <w:pStyle w:val="Compact"/>
            </w:pPr>
            <w:r>
              <w:t>SHOULD</w:t>
            </w:r>
          </w:p>
        </w:tc>
        <w:tc>
          <w:tcPr>
            <w:tcW w:w="1584" w:type="dxa"/>
          </w:tcPr>
          <w:p w14:paraId="402543BA" w14:textId="77777777" w:rsidR="00CE6E57" w:rsidRDefault="00000000">
            <w:pPr>
              <w:pStyle w:val="Compact"/>
            </w:pPr>
            <w:r>
              <w:t>N</w:t>
            </w:r>
          </w:p>
        </w:tc>
        <w:tc>
          <w:tcPr>
            <w:tcW w:w="1584" w:type="dxa"/>
          </w:tcPr>
          <w:p w14:paraId="70A410A2" w14:textId="77777777" w:rsidR="00CE6E57" w:rsidRDefault="00000000">
            <w:pPr>
              <w:pStyle w:val="Compact"/>
            </w:pPr>
            <w:r>
              <w:t xml:space="preserve">See </w:t>
            </w:r>
            <w:hyperlink w:anchor="X7d80bd15125df51194565908cd86c79248131ca">
              <w:r w:rsidR="00CE6E57">
                <w:rPr>
                  <w:rStyle w:val="Hyperlink"/>
                </w:rPr>
                <w:t>Section 7.1.2.10.3</w:t>
              </w:r>
            </w:hyperlink>
          </w:p>
        </w:tc>
      </w:tr>
      <w:tr w:rsidR="00CE6E57" w14:paraId="239A0A55" w14:textId="77777777">
        <w:tc>
          <w:tcPr>
            <w:tcW w:w="3168" w:type="dxa"/>
          </w:tcPr>
          <w:p w14:paraId="7CED320F" w14:textId="77777777" w:rsidR="00CE6E57" w:rsidRDefault="00000000">
            <w:pPr>
              <w:pStyle w:val="Compact"/>
            </w:pPr>
            <w:r>
              <w:t>Signed Certificate Timestamp List</w:t>
            </w:r>
          </w:p>
        </w:tc>
        <w:tc>
          <w:tcPr>
            <w:tcW w:w="1584" w:type="dxa"/>
          </w:tcPr>
          <w:p w14:paraId="32A66622" w14:textId="77777777" w:rsidR="00CE6E57" w:rsidRDefault="00000000">
            <w:pPr>
              <w:pStyle w:val="Compact"/>
            </w:pPr>
            <w:r>
              <w:t>MAY</w:t>
            </w:r>
          </w:p>
        </w:tc>
        <w:tc>
          <w:tcPr>
            <w:tcW w:w="1584" w:type="dxa"/>
          </w:tcPr>
          <w:p w14:paraId="34A8E36B" w14:textId="77777777" w:rsidR="00CE6E57" w:rsidRDefault="00000000">
            <w:pPr>
              <w:pStyle w:val="Compact"/>
            </w:pPr>
            <w:r>
              <w:t>N</w:t>
            </w:r>
          </w:p>
        </w:tc>
        <w:tc>
          <w:tcPr>
            <w:tcW w:w="1584" w:type="dxa"/>
          </w:tcPr>
          <w:p w14:paraId="4E295B22" w14:textId="77777777" w:rsidR="00CE6E57" w:rsidRDefault="00000000">
            <w:pPr>
              <w:pStyle w:val="Compact"/>
            </w:pPr>
            <w:r>
              <w:t xml:space="preserve">See </w:t>
            </w:r>
            <w:hyperlink w:anchor="X5f29f6d91844be07282218a1604692674f20515">
              <w:r w:rsidR="00CE6E57">
                <w:rPr>
                  <w:rStyle w:val="Hyperlink"/>
                </w:rPr>
                <w:t>Section 7.1.2.11.3</w:t>
              </w:r>
            </w:hyperlink>
          </w:p>
        </w:tc>
      </w:tr>
      <w:tr w:rsidR="00CE6E57" w14:paraId="2CD8EDF5" w14:textId="77777777">
        <w:tc>
          <w:tcPr>
            <w:tcW w:w="3168" w:type="dxa"/>
          </w:tcPr>
          <w:p w14:paraId="678B36B1" w14:textId="77777777" w:rsidR="00CE6E57" w:rsidRDefault="00000000">
            <w:pPr>
              <w:pStyle w:val="Compact"/>
            </w:pPr>
            <w:r>
              <w:lastRenderedPageBreak/>
              <w:t>Any other extension</w:t>
            </w:r>
          </w:p>
        </w:tc>
        <w:tc>
          <w:tcPr>
            <w:tcW w:w="1584" w:type="dxa"/>
          </w:tcPr>
          <w:p w14:paraId="62BE2001" w14:textId="77777777" w:rsidR="00CE6E57" w:rsidRDefault="00000000">
            <w:pPr>
              <w:pStyle w:val="Compact"/>
            </w:pPr>
            <w:r>
              <w:t>NOT RECOMMENDED</w:t>
            </w:r>
          </w:p>
        </w:tc>
        <w:tc>
          <w:tcPr>
            <w:tcW w:w="1584" w:type="dxa"/>
          </w:tcPr>
          <w:p w14:paraId="32DEC24C" w14:textId="77777777" w:rsidR="00CE6E57" w:rsidRDefault="00000000">
            <w:pPr>
              <w:pStyle w:val="Compact"/>
            </w:pPr>
            <w:r>
              <w:t>-</w:t>
            </w:r>
          </w:p>
        </w:tc>
        <w:tc>
          <w:tcPr>
            <w:tcW w:w="1584" w:type="dxa"/>
          </w:tcPr>
          <w:p w14:paraId="26D0A1B9" w14:textId="77777777" w:rsidR="00CE6E57" w:rsidRDefault="00000000">
            <w:pPr>
              <w:pStyle w:val="Compact"/>
            </w:pPr>
            <w:r>
              <w:t xml:space="preserve">See </w:t>
            </w:r>
            <w:hyperlink w:anchor="Xd1d37105006463fc0c3ce8d6a77d8510d86ed0b">
              <w:r w:rsidR="00CE6E57">
                <w:rPr>
                  <w:rStyle w:val="Hyperlink"/>
                </w:rPr>
                <w:t>Section 7.1.2.11.5</w:t>
              </w:r>
            </w:hyperlink>
          </w:p>
        </w:tc>
      </w:tr>
    </w:tbl>
    <w:p w14:paraId="192D88E1" w14:textId="77777777" w:rsidR="00CE6E57" w:rsidRDefault="00000000">
      <w:pPr>
        <w:pStyle w:val="Heading5"/>
      </w:pPr>
      <w:bookmarkStart w:id="698" w:name="Xf064364335ac124a7fc98faef8ac1843ae1a7cc"/>
      <w:bookmarkEnd w:id="697"/>
      <w:r>
        <w:t>7.1.2.5.2 Technically Constrained TLS Subordinate CA Name Constraints</w:t>
      </w:r>
    </w:p>
    <w:p w14:paraId="02E8CE0C" w14:textId="77777777" w:rsidR="00CE6E57" w:rsidRDefault="00000000">
      <w:pPr>
        <w:pStyle w:val="FirstParagraph"/>
      </w:pPr>
      <w:r>
        <w:t>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38355F94" w14:textId="77777777" w:rsidR="00CE6E57" w:rsidRDefault="00000000">
      <w:pPr>
        <w:pStyle w:val="TableCaption"/>
      </w:pPr>
      <w:r>
        <w:rPr>
          <w:rStyle w:val="VerbatimChar"/>
        </w:rPr>
        <w:t>nameConstraints</w:t>
      </w:r>
      <w:r>
        <w:t xml:space="preserve"> requirements</w:t>
      </w:r>
    </w:p>
    <w:tbl>
      <w:tblPr>
        <w:tblStyle w:val="Table"/>
        <w:tblW w:w="5000" w:type="pct"/>
        <w:tblLayout w:type="fixed"/>
        <w:tblLook w:val="0020" w:firstRow="1" w:lastRow="0" w:firstColumn="0" w:lastColumn="0" w:noHBand="0" w:noVBand="0"/>
        <w:tblCaption w:val="nameConstraints requirements"/>
      </w:tblPr>
      <w:tblGrid>
        <w:gridCol w:w="3744"/>
        <w:gridCol w:w="5616"/>
      </w:tblGrid>
      <w:tr w:rsidR="00CE6E57" w14:paraId="11DC4B97" w14:textId="77777777">
        <w:trPr>
          <w:tblHeader/>
        </w:trPr>
        <w:tc>
          <w:tcPr>
            <w:tcW w:w="3168" w:type="dxa"/>
          </w:tcPr>
          <w:p w14:paraId="72A0739A" w14:textId="77777777" w:rsidR="00CE6E57" w:rsidRDefault="00000000">
            <w:pPr>
              <w:pStyle w:val="Compact"/>
            </w:pPr>
            <w:r>
              <w:rPr>
                <w:b/>
                <w:bCs/>
              </w:rPr>
              <w:t>Field</w:t>
            </w:r>
          </w:p>
        </w:tc>
        <w:tc>
          <w:tcPr>
            <w:tcW w:w="4752" w:type="dxa"/>
          </w:tcPr>
          <w:p w14:paraId="107FCCB1" w14:textId="77777777" w:rsidR="00CE6E57" w:rsidRDefault="00000000">
            <w:pPr>
              <w:pStyle w:val="Compact"/>
            </w:pPr>
            <w:r>
              <w:rPr>
                <w:b/>
                <w:bCs/>
              </w:rPr>
              <w:t>Description</w:t>
            </w:r>
          </w:p>
        </w:tc>
      </w:tr>
      <w:tr w:rsidR="00CE6E57" w14:paraId="18F8C4EA" w14:textId="77777777">
        <w:tc>
          <w:tcPr>
            <w:tcW w:w="3168" w:type="dxa"/>
          </w:tcPr>
          <w:p w14:paraId="4B4C968E" w14:textId="77777777" w:rsidR="00CE6E57" w:rsidRDefault="00000000">
            <w:pPr>
              <w:pStyle w:val="Compact"/>
            </w:pPr>
            <w:r>
              <w:rPr>
                <w:rStyle w:val="VerbatimChar"/>
              </w:rPr>
              <w:t>permittedSubtrees</w:t>
            </w:r>
          </w:p>
        </w:tc>
        <w:tc>
          <w:tcPr>
            <w:tcW w:w="4752" w:type="dxa"/>
          </w:tcPr>
          <w:p w14:paraId="54388FFD" w14:textId="77777777" w:rsidR="00CE6E57" w:rsidRDefault="00000000">
            <w:pPr>
              <w:pStyle w:val="Compact"/>
            </w:pPr>
            <w:r>
              <w:t xml:space="preserve">The </w:t>
            </w:r>
            <w:r>
              <w:rPr>
                <w:rStyle w:val="VerbatimChar"/>
              </w:rPr>
              <w:t>permittedSubtrees</w:t>
            </w:r>
            <w:r>
              <w:t xml:space="preserve"> MUST contain at least one </w:t>
            </w:r>
            <w:r>
              <w:rPr>
                <w:rStyle w:val="VerbatimChar"/>
              </w:rPr>
              <w:t>GeneralSubtree</w:t>
            </w:r>
            <w:r>
              <w:t xml:space="preserve"> for both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 specified </w:t>
            </w:r>
            <w:r>
              <w:rPr>
                <w:rStyle w:val="VerbatimChar"/>
              </w:rPr>
              <w:t>GeneralName</w:t>
            </w:r>
            <w:r>
              <w:t xml:space="preserve"> name type appears within the </w:t>
            </w:r>
            <w:r>
              <w:rPr>
                <w:rStyle w:val="VerbatimChar"/>
              </w:rPr>
              <w:t>excludedSubtrees</w:t>
            </w:r>
            <w:r>
              <w:t xml:space="preserve"> to exclude all names of that name type. Additionally, the </w:t>
            </w:r>
            <w:r>
              <w:rPr>
                <w:rStyle w:val="VerbatimChar"/>
              </w:rPr>
              <w:t>permittedSubtrees</w:t>
            </w:r>
            <w:r>
              <w:t xml:space="preserve"> MUST contain at least one </w:t>
            </w:r>
            <w:r>
              <w:rPr>
                <w:rStyle w:val="VerbatimChar"/>
              </w:rPr>
              <w:t>GeneralSubtree</w:t>
            </w:r>
            <w:r>
              <w:t xml:space="preserve"> of the </w:t>
            </w:r>
            <w:r>
              <w:rPr>
                <w:rStyle w:val="VerbatimChar"/>
              </w:rPr>
              <w:t>directoryName</w:t>
            </w:r>
            <w:r>
              <w:t xml:space="preserve"> </w:t>
            </w:r>
            <w:r>
              <w:rPr>
                <w:rStyle w:val="VerbatimChar"/>
              </w:rPr>
              <w:t>GeneralName</w:t>
            </w:r>
            <w:r>
              <w:t xml:space="preserve"> name type.</w:t>
            </w:r>
          </w:p>
        </w:tc>
      </w:tr>
      <w:tr w:rsidR="00CE6E57" w14:paraId="316603AD" w14:textId="77777777">
        <w:tc>
          <w:tcPr>
            <w:tcW w:w="3168" w:type="dxa"/>
          </w:tcPr>
          <w:p w14:paraId="1AA6FCFB" w14:textId="77777777" w:rsidR="00CE6E57" w:rsidRDefault="00000000">
            <w:pPr>
              <w:pStyle w:val="Compact"/>
            </w:pPr>
            <w:r>
              <w:t>    </w:t>
            </w:r>
            <w:r>
              <w:rPr>
                <w:rStyle w:val="VerbatimChar"/>
              </w:rPr>
              <w:t>GeneralSubtree</w:t>
            </w:r>
          </w:p>
        </w:tc>
        <w:tc>
          <w:tcPr>
            <w:tcW w:w="4752" w:type="dxa"/>
          </w:tcPr>
          <w:p w14:paraId="1343F6F6" w14:textId="77777777" w:rsidR="00CE6E57"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CE6E57" w14:paraId="00AABE31" w14:textId="77777777">
        <w:tc>
          <w:tcPr>
            <w:tcW w:w="3168" w:type="dxa"/>
          </w:tcPr>
          <w:p w14:paraId="31A7C230" w14:textId="77777777" w:rsidR="00CE6E57" w:rsidRDefault="00000000">
            <w:pPr>
              <w:pStyle w:val="Compact"/>
            </w:pPr>
            <w:r>
              <w:t>        </w:t>
            </w:r>
            <w:r>
              <w:rPr>
                <w:rStyle w:val="VerbatimChar"/>
              </w:rPr>
              <w:t>base</w:t>
            </w:r>
          </w:p>
        </w:tc>
        <w:tc>
          <w:tcPr>
            <w:tcW w:w="4752" w:type="dxa"/>
          </w:tcPr>
          <w:p w14:paraId="0BD18A13" w14:textId="77777777" w:rsidR="00CE6E57" w:rsidRDefault="00000000">
            <w:pPr>
              <w:pStyle w:val="Compact"/>
            </w:pPr>
            <w:r>
              <w:t>See following table.</w:t>
            </w:r>
          </w:p>
        </w:tc>
      </w:tr>
      <w:tr w:rsidR="00CE6E57" w14:paraId="2F9791C8" w14:textId="77777777">
        <w:tc>
          <w:tcPr>
            <w:tcW w:w="3168" w:type="dxa"/>
          </w:tcPr>
          <w:p w14:paraId="314F15A0" w14:textId="77777777" w:rsidR="00CE6E57" w:rsidRDefault="00000000">
            <w:pPr>
              <w:pStyle w:val="Compact"/>
            </w:pPr>
            <w:r>
              <w:t>        </w:t>
            </w:r>
            <w:r>
              <w:rPr>
                <w:rStyle w:val="VerbatimChar"/>
              </w:rPr>
              <w:t>minimum</w:t>
            </w:r>
          </w:p>
        </w:tc>
        <w:tc>
          <w:tcPr>
            <w:tcW w:w="4752" w:type="dxa"/>
          </w:tcPr>
          <w:p w14:paraId="41FD5AF7" w14:textId="77777777" w:rsidR="00CE6E57" w:rsidRDefault="00000000">
            <w:pPr>
              <w:pStyle w:val="Compact"/>
            </w:pPr>
            <w:r>
              <w:t>MUST NOT be present.</w:t>
            </w:r>
          </w:p>
        </w:tc>
      </w:tr>
      <w:tr w:rsidR="00CE6E57" w14:paraId="32118C61" w14:textId="77777777">
        <w:tc>
          <w:tcPr>
            <w:tcW w:w="3168" w:type="dxa"/>
          </w:tcPr>
          <w:p w14:paraId="64C071EE" w14:textId="77777777" w:rsidR="00CE6E57" w:rsidRDefault="00000000">
            <w:pPr>
              <w:pStyle w:val="Compact"/>
            </w:pPr>
            <w:r>
              <w:t>        </w:t>
            </w:r>
            <w:r>
              <w:rPr>
                <w:rStyle w:val="VerbatimChar"/>
              </w:rPr>
              <w:t>maximum</w:t>
            </w:r>
          </w:p>
        </w:tc>
        <w:tc>
          <w:tcPr>
            <w:tcW w:w="4752" w:type="dxa"/>
          </w:tcPr>
          <w:p w14:paraId="45DFB437" w14:textId="77777777" w:rsidR="00CE6E57" w:rsidRDefault="00000000">
            <w:pPr>
              <w:pStyle w:val="Compact"/>
            </w:pPr>
            <w:r>
              <w:t>MUST NOT be present.</w:t>
            </w:r>
          </w:p>
        </w:tc>
      </w:tr>
      <w:tr w:rsidR="00CE6E57" w14:paraId="3837F384" w14:textId="77777777">
        <w:tc>
          <w:tcPr>
            <w:tcW w:w="3168" w:type="dxa"/>
          </w:tcPr>
          <w:p w14:paraId="66433C61" w14:textId="77777777" w:rsidR="00CE6E57" w:rsidRDefault="00000000">
            <w:pPr>
              <w:pStyle w:val="Compact"/>
            </w:pPr>
            <w:r>
              <w:rPr>
                <w:rStyle w:val="VerbatimChar"/>
              </w:rPr>
              <w:t>excludedSubtrees</w:t>
            </w:r>
          </w:p>
        </w:tc>
        <w:tc>
          <w:tcPr>
            <w:tcW w:w="4752" w:type="dxa"/>
          </w:tcPr>
          <w:p w14:paraId="3C703898" w14:textId="77777777" w:rsidR="00CE6E57" w:rsidRDefault="00000000">
            <w:pPr>
              <w:pStyle w:val="Compact"/>
            </w:pPr>
            <w:r>
              <w:t xml:space="preserve">The </w:t>
            </w:r>
            <w:r>
              <w:rPr>
                <w:rStyle w:val="VerbatimChar"/>
              </w:rPr>
              <w:t>excludedSubtrees</w:t>
            </w:r>
            <w:r>
              <w:t xml:space="preserve"> MUST contain at least one </w:t>
            </w:r>
            <w:r>
              <w:rPr>
                <w:rStyle w:val="VerbatimChar"/>
              </w:rPr>
              <w:t>GeneralSubtree</w:t>
            </w:r>
            <w:r>
              <w:t xml:space="preserve"> for each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there is an instance present of that name type in the </w:t>
            </w:r>
            <w:r>
              <w:rPr>
                <w:rStyle w:val="VerbatimChar"/>
              </w:rPr>
              <w:t>permittedSubtrees</w:t>
            </w:r>
            <w:r>
              <w:t xml:space="preserve">. The </w:t>
            </w:r>
            <w:r>
              <w:rPr>
                <w:rStyle w:val="VerbatimChar"/>
              </w:rPr>
              <w:t>directoryName</w:t>
            </w:r>
            <w:r>
              <w:t xml:space="preserve"> name type is NOT RECOMMENDED.</w:t>
            </w:r>
          </w:p>
        </w:tc>
      </w:tr>
      <w:tr w:rsidR="00CE6E57" w14:paraId="3126A1E4" w14:textId="77777777">
        <w:tc>
          <w:tcPr>
            <w:tcW w:w="3168" w:type="dxa"/>
          </w:tcPr>
          <w:p w14:paraId="5585CFB1" w14:textId="77777777" w:rsidR="00CE6E57" w:rsidRDefault="00000000">
            <w:pPr>
              <w:pStyle w:val="Compact"/>
            </w:pPr>
            <w:r>
              <w:t>    </w:t>
            </w:r>
            <w:r>
              <w:rPr>
                <w:rStyle w:val="VerbatimChar"/>
              </w:rPr>
              <w:t>GeneralSubtree</w:t>
            </w:r>
          </w:p>
        </w:tc>
        <w:tc>
          <w:tcPr>
            <w:tcW w:w="4752" w:type="dxa"/>
          </w:tcPr>
          <w:p w14:paraId="097D90BF" w14:textId="77777777" w:rsidR="00CE6E57"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CE6E57" w14:paraId="6871FF47" w14:textId="77777777">
        <w:tc>
          <w:tcPr>
            <w:tcW w:w="3168" w:type="dxa"/>
          </w:tcPr>
          <w:p w14:paraId="321D6BA4" w14:textId="77777777" w:rsidR="00CE6E57" w:rsidRDefault="00000000">
            <w:pPr>
              <w:pStyle w:val="Compact"/>
            </w:pPr>
            <w:r>
              <w:t>        </w:t>
            </w:r>
            <w:r>
              <w:rPr>
                <w:rStyle w:val="VerbatimChar"/>
              </w:rPr>
              <w:t>base</w:t>
            </w:r>
          </w:p>
        </w:tc>
        <w:tc>
          <w:tcPr>
            <w:tcW w:w="4752" w:type="dxa"/>
          </w:tcPr>
          <w:p w14:paraId="2DB734D1" w14:textId="77777777" w:rsidR="00CE6E57" w:rsidRDefault="00000000">
            <w:pPr>
              <w:pStyle w:val="Compact"/>
            </w:pPr>
            <w:r>
              <w:t>See following table.</w:t>
            </w:r>
          </w:p>
        </w:tc>
      </w:tr>
      <w:tr w:rsidR="00CE6E57" w14:paraId="55AFBDE5" w14:textId="77777777">
        <w:tc>
          <w:tcPr>
            <w:tcW w:w="3168" w:type="dxa"/>
          </w:tcPr>
          <w:p w14:paraId="785B4053" w14:textId="77777777" w:rsidR="00CE6E57" w:rsidRDefault="00000000">
            <w:pPr>
              <w:pStyle w:val="Compact"/>
            </w:pPr>
            <w:r>
              <w:t>        </w:t>
            </w:r>
            <w:r>
              <w:rPr>
                <w:rStyle w:val="VerbatimChar"/>
              </w:rPr>
              <w:t>minimum</w:t>
            </w:r>
          </w:p>
        </w:tc>
        <w:tc>
          <w:tcPr>
            <w:tcW w:w="4752" w:type="dxa"/>
          </w:tcPr>
          <w:p w14:paraId="5FBFA1D1" w14:textId="77777777" w:rsidR="00CE6E57" w:rsidRDefault="00000000">
            <w:pPr>
              <w:pStyle w:val="Compact"/>
            </w:pPr>
            <w:r>
              <w:t>MUST NOT be present.</w:t>
            </w:r>
          </w:p>
        </w:tc>
      </w:tr>
      <w:tr w:rsidR="00CE6E57" w14:paraId="2A11009C" w14:textId="77777777">
        <w:tc>
          <w:tcPr>
            <w:tcW w:w="3168" w:type="dxa"/>
          </w:tcPr>
          <w:p w14:paraId="5214D467" w14:textId="77777777" w:rsidR="00CE6E57" w:rsidRDefault="00000000">
            <w:pPr>
              <w:pStyle w:val="Compact"/>
            </w:pPr>
            <w:r>
              <w:t>        </w:t>
            </w:r>
            <w:r>
              <w:rPr>
                <w:rStyle w:val="VerbatimChar"/>
              </w:rPr>
              <w:t>maximum</w:t>
            </w:r>
          </w:p>
        </w:tc>
        <w:tc>
          <w:tcPr>
            <w:tcW w:w="4752" w:type="dxa"/>
          </w:tcPr>
          <w:p w14:paraId="042567EF" w14:textId="77777777" w:rsidR="00CE6E57" w:rsidRDefault="00000000">
            <w:pPr>
              <w:pStyle w:val="Compact"/>
            </w:pPr>
            <w:r>
              <w:t>MUST NOT be present.</w:t>
            </w:r>
          </w:p>
        </w:tc>
      </w:tr>
    </w:tbl>
    <w:p w14:paraId="695130C5" w14:textId="77777777" w:rsidR="00CE6E57" w:rsidRDefault="00000000">
      <w:pPr>
        <w:pStyle w:val="BodyText"/>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6AC8D612" w14:textId="77777777" w:rsidR="00CE6E57" w:rsidRDefault="00000000">
      <w:pPr>
        <w:pStyle w:val="TableCaption"/>
      </w:pPr>
      <w:r>
        <w:rPr>
          <w:rStyle w:val="VerbatimChar"/>
        </w:rPr>
        <w:lastRenderedPageBreak/>
        <w:t>GeneralName</w:t>
      </w:r>
      <w:r>
        <w:t xml:space="preserve"> requirements for the </w:t>
      </w:r>
      <w:r>
        <w:rPr>
          <w:rStyle w:val="VerbatimChar"/>
        </w:rPr>
        <w:t>base</w:t>
      </w:r>
      <w:r>
        <w:t xml:space="preserve"> field</w:t>
      </w:r>
    </w:p>
    <w:tbl>
      <w:tblPr>
        <w:tblStyle w:val="Table"/>
        <w:tblW w:w="5000" w:type="pct"/>
        <w:tblLayout w:type="fixed"/>
        <w:tblLook w:val="0020" w:firstRow="1" w:lastRow="0" w:firstColumn="0" w:lastColumn="0" w:noHBand="0" w:noVBand="0"/>
        <w:tblCaption w:val="GeneralName requirements for the base field"/>
      </w:tblPr>
      <w:tblGrid>
        <w:gridCol w:w="1418"/>
        <w:gridCol w:w="1229"/>
        <w:gridCol w:w="2175"/>
        <w:gridCol w:w="2269"/>
        <w:gridCol w:w="2269"/>
      </w:tblGrid>
      <w:tr w:rsidR="00CE6E57" w14:paraId="33D36E85" w14:textId="77777777">
        <w:trPr>
          <w:tblHeader/>
        </w:trPr>
        <w:tc>
          <w:tcPr>
            <w:tcW w:w="1200" w:type="dxa"/>
          </w:tcPr>
          <w:p w14:paraId="35C96EF2" w14:textId="77777777" w:rsidR="00CE6E57" w:rsidRDefault="00000000">
            <w:pPr>
              <w:pStyle w:val="Compact"/>
            </w:pPr>
            <w:r>
              <w:rPr>
                <w:b/>
                <w:bCs/>
              </w:rPr>
              <w:t>Name Type</w:t>
            </w:r>
          </w:p>
        </w:tc>
        <w:tc>
          <w:tcPr>
            <w:tcW w:w="1040" w:type="dxa"/>
          </w:tcPr>
          <w:p w14:paraId="0BB1FDE1" w14:textId="77777777" w:rsidR="00CE6E57" w:rsidRDefault="00000000">
            <w:pPr>
              <w:pStyle w:val="Compact"/>
            </w:pPr>
            <w:r>
              <w:rPr>
                <w:b/>
                <w:bCs/>
              </w:rPr>
              <w:t>Presence</w:t>
            </w:r>
          </w:p>
        </w:tc>
        <w:tc>
          <w:tcPr>
            <w:tcW w:w="1840" w:type="dxa"/>
          </w:tcPr>
          <w:p w14:paraId="46654A8C" w14:textId="77777777" w:rsidR="00CE6E57" w:rsidRDefault="00000000">
            <w:pPr>
              <w:pStyle w:val="Compact"/>
            </w:pPr>
            <w:r>
              <w:rPr>
                <w:b/>
                <w:bCs/>
              </w:rPr>
              <w:t>Permitted Subtrees</w:t>
            </w:r>
          </w:p>
        </w:tc>
        <w:tc>
          <w:tcPr>
            <w:tcW w:w="1920" w:type="dxa"/>
          </w:tcPr>
          <w:p w14:paraId="36E9C456" w14:textId="77777777" w:rsidR="00CE6E57" w:rsidRDefault="00000000">
            <w:pPr>
              <w:pStyle w:val="Compact"/>
            </w:pPr>
            <w:r>
              <w:rPr>
                <w:b/>
                <w:bCs/>
              </w:rPr>
              <w:t>Excluded Subtrees</w:t>
            </w:r>
          </w:p>
        </w:tc>
        <w:tc>
          <w:tcPr>
            <w:tcW w:w="1920" w:type="dxa"/>
          </w:tcPr>
          <w:p w14:paraId="411DEB2A" w14:textId="77777777" w:rsidR="00CE6E57" w:rsidRDefault="00000000">
            <w:pPr>
              <w:pStyle w:val="Compact"/>
            </w:pPr>
            <w:r>
              <w:rPr>
                <w:b/>
                <w:bCs/>
              </w:rPr>
              <w:t>Entire Namespace Exclusion</w:t>
            </w:r>
          </w:p>
        </w:tc>
      </w:tr>
      <w:tr w:rsidR="00CE6E57" w14:paraId="2C76F227" w14:textId="77777777">
        <w:tc>
          <w:tcPr>
            <w:tcW w:w="1200" w:type="dxa"/>
          </w:tcPr>
          <w:p w14:paraId="5143AA00" w14:textId="77777777" w:rsidR="00CE6E57" w:rsidRDefault="00000000">
            <w:pPr>
              <w:pStyle w:val="Compact"/>
            </w:pPr>
            <w:r>
              <w:rPr>
                <w:rStyle w:val="VerbatimChar"/>
              </w:rPr>
              <w:t>dNSName</w:t>
            </w:r>
          </w:p>
        </w:tc>
        <w:tc>
          <w:tcPr>
            <w:tcW w:w="1040" w:type="dxa"/>
          </w:tcPr>
          <w:p w14:paraId="2BDD98FE" w14:textId="77777777" w:rsidR="00CE6E57" w:rsidRDefault="00000000">
            <w:pPr>
              <w:pStyle w:val="Compact"/>
            </w:pPr>
            <w:r>
              <w:t>MUST</w:t>
            </w:r>
          </w:p>
        </w:tc>
        <w:tc>
          <w:tcPr>
            <w:tcW w:w="1840" w:type="dxa"/>
          </w:tcPr>
          <w:p w14:paraId="6F431DB0" w14:textId="77777777" w:rsidR="00CE6E57" w:rsidRDefault="00000000">
            <w:pPr>
              <w:pStyle w:val="Compact"/>
            </w:pPr>
            <w:r>
              <w:t xml:space="preserve">The CA MUST confirm that the Applicant has registered the </w:t>
            </w:r>
            <w:r>
              <w:rPr>
                <w:rStyle w:val="VerbatimChar"/>
              </w:rPr>
              <w:t>dNSName</w:t>
            </w:r>
            <w:r>
              <w:t xml:space="preserve"> or has been authorized by the domain registrant to act on the registrant’s behalf. See </w:t>
            </w:r>
            <w:hyperlink w:anchor="X5e8fa04e2cd845b31d90f2e711d620bbd1630c8">
              <w:r w:rsidR="00CE6E57">
                <w:rPr>
                  <w:rStyle w:val="Hyperlink"/>
                </w:rPr>
                <w:t>Section 3.2.2.4</w:t>
              </w:r>
            </w:hyperlink>
            <w:r>
              <w:t>.</w:t>
            </w:r>
          </w:p>
        </w:tc>
        <w:tc>
          <w:tcPr>
            <w:tcW w:w="1920" w:type="dxa"/>
          </w:tcPr>
          <w:p w14:paraId="7CD6EBD5" w14:textId="77777777" w:rsidR="00CE6E57" w:rsidRDefault="00000000">
            <w:pPr>
              <w:pStyle w:val="Compact"/>
            </w:pPr>
            <w:r>
              <w:t xml:space="preserve">If at least one </w:t>
            </w:r>
            <w:r>
              <w:rPr>
                <w:rStyle w:val="VerbatimChar"/>
              </w:rPr>
              <w:t>dNSName</w:t>
            </w:r>
            <w:r>
              <w:t xml:space="preserve"> instance is present in the </w:t>
            </w:r>
            <w:r>
              <w:rPr>
                <w:rStyle w:val="VerbatimChar"/>
              </w:rPr>
              <w:t>permittedSubtrees</w:t>
            </w:r>
            <w:r>
              <w:t>, the CA MAY indicate one or more subordinate domains to be excluded.</w:t>
            </w:r>
          </w:p>
        </w:tc>
        <w:tc>
          <w:tcPr>
            <w:tcW w:w="1920" w:type="dxa"/>
          </w:tcPr>
          <w:p w14:paraId="5C22572B" w14:textId="77777777" w:rsidR="00CE6E57" w:rsidRDefault="00000000">
            <w:pPr>
              <w:pStyle w:val="Compact"/>
            </w:pPr>
            <w:r>
              <w:t xml:space="preserve">If no </w:t>
            </w:r>
            <w:r>
              <w:rPr>
                <w:rStyle w:val="VerbatimChar"/>
              </w:rPr>
              <w:t>dNSName</w:t>
            </w:r>
            <w:r>
              <w:t xml:space="preserve"> instance is present in the </w:t>
            </w:r>
            <w:r>
              <w:rPr>
                <w:rStyle w:val="VerbatimChar"/>
              </w:rPr>
              <w:t>permittedSubtrees</w:t>
            </w:r>
            <w:r>
              <w:t xml:space="preserve">, then the CA MUST include a zero-length </w:t>
            </w:r>
            <w:r>
              <w:rPr>
                <w:rStyle w:val="VerbatimChar"/>
              </w:rPr>
              <w:t>dNSName</w:t>
            </w:r>
            <w:r>
              <w:t xml:space="preserve"> to indicate no domain names are permitted.</w:t>
            </w:r>
          </w:p>
        </w:tc>
      </w:tr>
      <w:tr w:rsidR="00CE6E57" w14:paraId="62A281DD" w14:textId="77777777">
        <w:tc>
          <w:tcPr>
            <w:tcW w:w="1200" w:type="dxa"/>
          </w:tcPr>
          <w:p w14:paraId="6A347A5D" w14:textId="77777777" w:rsidR="00CE6E57" w:rsidRDefault="00000000">
            <w:pPr>
              <w:pStyle w:val="Compact"/>
            </w:pPr>
            <w:r>
              <w:rPr>
                <w:rStyle w:val="VerbatimChar"/>
              </w:rPr>
              <w:t>iPAddress</w:t>
            </w:r>
          </w:p>
        </w:tc>
        <w:tc>
          <w:tcPr>
            <w:tcW w:w="1040" w:type="dxa"/>
          </w:tcPr>
          <w:p w14:paraId="7A472476" w14:textId="77777777" w:rsidR="00CE6E57" w:rsidRDefault="00000000">
            <w:pPr>
              <w:pStyle w:val="Compact"/>
            </w:pPr>
            <w:r>
              <w:t>MUST</w:t>
            </w:r>
          </w:p>
        </w:tc>
        <w:tc>
          <w:tcPr>
            <w:tcW w:w="1840" w:type="dxa"/>
          </w:tcPr>
          <w:p w14:paraId="164ECB8A" w14:textId="77777777" w:rsidR="00CE6E57" w:rsidRDefault="00000000">
            <w:pPr>
              <w:pStyle w:val="Compact"/>
            </w:pPr>
            <w:r>
              <w:t xml:space="preserve">The CA MUST confirm that the Applicant has been assigned the </w:t>
            </w:r>
            <w:r>
              <w:rPr>
                <w:rStyle w:val="VerbatimChar"/>
              </w:rPr>
              <w:t>iPAddress</w:t>
            </w:r>
            <w:r>
              <w:t xml:space="preserve"> range or has been authorized by the assigner to act on the asignee’s behalf. See </w:t>
            </w:r>
            <w:hyperlink w:anchor="X1d2a5979132cd8b96328f2b635437a249826222">
              <w:r w:rsidR="00CE6E57">
                <w:rPr>
                  <w:rStyle w:val="Hyperlink"/>
                </w:rPr>
                <w:t>Section 3.2.2.5</w:t>
              </w:r>
            </w:hyperlink>
            <w:r>
              <w:t>.</w:t>
            </w:r>
          </w:p>
        </w:tc>
        <w:tc>
          <w:tcPr>
            <w:tcW w:w="1920" w:type="dxa"/>
          </w:tcPr>
          <w:p w14:paraId="67E32C98" w14:textId="77777777" w:rsidR="00CE6E57" w:rsidRDefault="00000000">
            <w:pPr>
              <w:pStyle w:val="Compact"/>
            </w:pPr>
            <w:r>
              <w:t xml:space="preserve">If at least one </w:t>
            </w:r>
            <w:r>
              <w:rPr>
                <w:rStyle w:val="VerbatimChar"/>
              </w:rPr>
              <w:t>iPAddress</w:t>
            </w:r>
            <w:r>
              <w:t xml:space="preserve"> instance is present in the </w:t>
            </w:r>
            <w:r>
              <w:rPr>
                <w:rStyle w:val="VerbatimChar"/>
              </w:rPr>
              <w:t>permittedSubtrees</w:t>
            </w:r>
            <w:r>
              <w:t>, the CA MAY indicate one or more subdivisions of those ranges to be excluded.</w:t>
            </w:r>
          </w:p>
        </w:tc>
        <w:tc>
          <w:tcPr>
            <w:tcW w:w="1920" w:type="dxa"/>
          </w:tcPr>
          <w:p w14:paraId="1132BDA8" w14:textId="77777777" w:rsidR="00CE6E57" w:rsidRDefault="00000000">
            <w:pPr>
              <w:pStyle w:val="Compact"/>
            </w:pPr>
            <w:r>
              <w:t xml:space="preserve">If no IPv4 </w:t>
            </w:r>
            <w:r>
              <w:rPr>
                <w:rStyle w:val="VerbatimChar"/>
              </w:rPr>
              <w:t>iPAddress</w:t>
            </w:r>
            <w:r>
              <w:t xml:space="preserve"> is present in the </w:t>
            </w:r>
            <w:r>
              <w:rPr>
                <w:rStyle w:val="VerbatimChar"/>
              </w:rPr>
              <w:t>permittedSubtrees</w:t>
            </w:r>
            <w:r>
              <w:t xml:space="preserve">, the CA MUST include an </w:t>
            </w:r>
            <w:r>
              <w:rPr>
                <w:rStyle w:val="VerbatimChar"/>
              </w:rPr>
              <w:t>iPAddress</w:t>
            </w:r>
            <w:r>
              <w:t xml:space="preserve"> of 8 zero octets, indicating the IPv4 range of 0.0.0.0/0 being excluded. If no IPv6 </w:t>
            </w:r>
            <w:r>
              <w:rPr>
                <w:rStyle w:val="VerbatimChar"/>
              </w:rPr>
              <w:t>iPAddress</w:t>
            </w:r>
            <w:r>
              <w:t xml:space="preserve"> is present in the </w:t>
            </w:r>
            <w:r>
              <w:rPr>
                <w:rStyle w:val="VerbatimChar"/>
              </w:rPr>
              <w:t>permittedSubtrees</w:t>
            </w:r>
            <w:r>
              <w:t xml:space="preserve">, the CA MUST include an </w:t>
            </w:r>
            <w:r>
              <w:rPr>
                <w:rStyle w:val="VerbatimChar"/>
              </w:rPr>
              <w:t>iPAddress</w:t>
            </w:r>
            <w:r>
              <w:t xml:space="preserve"> of 32 zero octets, indicating the IPv6 range of ::0/0 being excluded.</w:t>
            </w:r>
          </w:p>
        </w:tc>
      </w:tr>
      <w:tr w:rsidR="00CE6E57" w14:paraId="383E59F8" w14:textId="77777777">
        <w:tc>
          <w:tcPr>
            <w:tcW w:w="1200" w:type="dxa"/>
          </w:tcPr>
          <w:p w14:paraId="0F5CDF18" w14:textId="77777777" w:rsidR="00CE6E57" w:rsidRDefault="00000000">
            <w:pPr>
              <w:pStyle w:val="Compact"/>
            </w:pPr>
            <w:r>
              <w:rPr>
                <w:rStyle w:val="VerbatimChar"/>
              </w:rPr>
              <w:t>directoryName</w:t>
            </w:r>
          </w:p>
        </w:tc>
        <w:tc>
          <w:tcPr>
            <w:tcW w:w="1040" w:type="dxa"/>
          </w:tcPr>
          <w:p w14:paraId="78E74D18" w14:textId="77777777" w:rsidR="00CE6E57" w:rsidRDefault="00000000">
            <w:pPr>
              <w:pStyle w:val="Compact"/>
            </w:pPr>
            <w:r>
              <w:t>MUST</w:t>
            </w:r>
          </w:p>
        </w:tc>
        <w:tc>
          <w:tcPr>
            <w:tcW w:w="1840" w:type="dxa"/>
          </w:tcPr>
          <w:p w14:paraId="5C858675" w14:textId="77777777" w:rsidR="00CE6E57"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sidR="00CE6E57">
                <w:rPr>
                  <w:rStyle w:val="Hyperlink"/>
                </w:rPr>
                <w:t>Section 7.1.2</w:t>
              </w:r>
            </w:hyperlink>
            <w:r>
              <w:t xml:space="preserve">), </w:t>
            </w:r>
            <w:r>
              <w:lastRenderedPageBreak/>
              <w:t xml:space="preserve">including Name Forms (See </w:t>
            </w:r>
            <w:hyperlink w:anchor="X551a1f9df7ab3f98f6d6d5943e4a45a5bb83086">
              <w:r w:rsidR="00CE6E57">
                <w:rPr>
                  <w:rStyle w:val="Hyperlink"/>
                </w:rPr>
                <w:t>Section 7.1.4</w:t>
              </w:r>
            </w:hyperlink>
            <w:r>
              <w:t>).</w:t>
            </w:r>
          </w:p>
        </w:tc>
        <w:tc>
          <w:tcPr>
            <w:tcW w:w="1920" w:type="dxa"/>
          </w:tcPr>
          <w:p w14:paraId="09841059" w14:textId="77777777" w:rsidR="00CE6E57" w:rsidRDefault="00000000">
            <w:pPr>
              <w:pStyle w:val="Compact"/>
            </w:pPr>
            <w:r>
              <w:lastRenderedPageBreak/>
              <w:t xml:space="preserve">It is NOT RECOMMENDED to include values within </w:t>
            </w:r>
            <w:r>
              <w:rPr>
                <w:rStyle w:val="VerbatimChar"/>
              </w:rPr>
              <w:t>excludedSubtrees</w:t>
            </w:r>
            <w:r>
              <w:t>.</w:t>
            </w:r>
          </w:p>
        </w:tc>
        <w:tc>
          <w:tcPr>
            <w:tcW w:w="1920" w:type="dxa"/>
          </w:tcPr>
          <w:p w14:paraId="2A73D1A4" w14:textId="77777777" w:rsidR="00CE6E57" w:rsidRDefault="00000000">
            <w:pPr>
              <w:pStyle w:val="Compact"/>
            </w:pPr>
            <w:r>
              <w:t xml:space="preserve">The CA MUST include a value within </w:t>
            </w:r>
            <w:r>
              <w:rPr>
                <w:rStyle w:val="VerbatimChar"/>
              </w:rPr>
              <w:t>permittedSubtrees</w:t>
            </w:r>
            <w:r>
              <w:t>, and as such, this does not apply. See the Excluded Subtrees requirements for more.</w:t>
            </w:r>
          </w:p>
        </w:tc>
      </w:tr>
      <w:tr w:rsidR="00CE6E57" w14:paraId="0B081F8E" w14:textId="77777777">
        <w:tc>
          <w:tcPr>
            <w:tcW w:w="1200" w:type="dxa"/>
          </w:tcPr>
          <w:p w14:paraId="4B0E4D52" w14:textId="77777777" w:rsidR="00CE6E57" w:rsidRDefault="00000000">
            <w:pPr>
              <w:pStyle w:val="Compact"/>
            </w:pPr>
            <w:r>
              <w:rPr>
                <w:rStyle w:val="VerbatimChar"/>
              </w:rPr>
              <w:t>otherName</w:t>
            </w:r>
          </w:p>
        </w:tc>
        <w:tc>
          <w:tcPr>
            <w:tcW w:w="1040" w:type="dxa"/>
          </w:tcPr>
          <w:p w14:paraId="7EB90E8A" w14:textId="77777777" w:rsidR="00CE6E57" w:rsidRDefault="00000000">
            <w:pPr>
              <w:pStyle w:val="Compact"/>
            </w:pPr>
            <w:r>
              <w:t>NOT RECOMMENDED</w:t>
            </w:r>
          </w:p>
        </w:tc>
        <w:tc>
          <w:tcPr>
            <w:tcW w:w="1840" w:type="dxa"/>
          </w:tcPr>
          <w:p w14:paraId="1C6FB67A" w14:textId="77777777" w:rsidR="00CE6E57" w:rsidRDefault="00000000">
            <w:pPr>
              <w:pStyle w:val="Compact"/>
            </w:pPr>
            <w:r>
              <w:t>See below</w:t>
            </w:r>
          </w:p>
        </w:tc>
        <w:tc>
          <w:tcPr>
            <w:tcW w:w="1920" w:type="dxa"/>
          </w:tcPr>
          <w:p w14:paraId="04B820FE" w14:textId="77777777" w:rsidR="00CE6E57" w:rsidRDefault="00000000">
            <w:pPr>
              <w:pStyle w:val="Compact"/>
            </w:pPr>
            <w:r>
              <w:t>See below</w:t>
            </w:r>
          </w:p>
        </w:tc>
        <w:tc>
          <w:tcPr>
            <w:tcW w:w="1920" w:type="dxa"/>
          </w:tcPr>
          <w:p w14:paraId="26D66C5E" w14:textId="77777777" w:rsidR="00CE6E57" w:rsidRDefault="00000000">
            <w:pPr>
              <w:pStyle w:val="Compact"/>
            </w:pPr>
            <w:r>
              <w:t>See below</w:t>
            </w:r>
          </w:p>
        </w:tc>
      </w:tr>
      <w:tr w:rsidR="00CE6E57" w14:paraId="0A594A51" w14:textId="77777777">
        <w:tc>
          <w:tcPr>
            <w:tcW w:w="1200" w:type="dxa"/>
          </w:tcPr>
          <w:p w14:paraId="51AF300D" w14:textId="77777777" w:rsidR="00CE6E57" w:rsidRDefault="00000000">
            <w:pPr>
              <w:pStyle w:val="Compact"/>
            </w:pPr>
            <w:r>
              <w:t>Any other value</w:t>
            </w:r>
          </w:p>
        </w:tc>
        <w:tc>
          <w:tcPr>
            <w:tcW w:w="1040" w:type="dxa"/>
          </w:tcPr>
          <w:p w14:paraId="48D335AB" w14:textId="77777777" w:rsidR="00CE6E57" w:rsidRDefault="00000000">
            <w:pPr>
              <w:pStyle w:val="Compact"/>
            </w:pPr>
            <w:r>
              <w:t>MUST NOT</w:t>
            </w:r>
          </w:p>
        </w:tc>
        <w:tc>
          <w:tcPr>
            <w:tcW w:w="1840" w:type="dxa"/>
          </w:tcPr>
          <w:p w14:paraId="69BEBDE1" w14:textId="77777777" w:rsidR="00CE6E57" w:rsidRDefault="00000000">
            <w:pPr>
              <w:pStyle w:val="Compact"/>
            </w:pPr>
            <w:r>
              <w:t>-</w:t>
            </w:r>
          </w:p>
        </w:tc>
        <w:tc>
          <w:tcPr>
            <w:tcW w:w="1920" w:type="dxa"/>
          </w:tcPr>
          <w:p w14:paraId="55875BFF" w14:textId="77777777" w:rsidR="00CE6E57" w:rsidRDefault="00000000">
            <w:pPr>
              <w:pStyle w:val="Compact"/>
            </w:pPr>
            <w:r>
              <w:t>-</w:t>
            </w:r>
          </w:p>
        </w:tc>
        <w:tc>
          <w:tcPr>
            <w:tcW w:w="1920" w:type="dxa"/>
          </w:tcPr>
          <w:p w14:paraId="44E117C2" w14:textId="77777777" w:rsidR="00CE6E57" w:rsidRDefault="00000000">
            <w:pPr>
              <w:pStyle w:val="Compact"/>
            </w:pPr>
            <w:r>
              <w:t>-</w:t>
            </w:r>
          </w:p>
        </w:tc>
      </w:tr>
    </w:tbl>
    <w:p w14:paraId="1E84BAED" w14:textId="77777777" w:rsidR="00CE6E57" w:rsidRDefault="00000000">
      <w:pPr>
        <w:pStyle w:val="BodyText"/>
      </w:pPr>
      <w:r>
        <w:t xml:space="preserve">Any </w:t>
      </w:r>
      <w:r>
        <w:rPr>
          <w:rStyle w:val="VerbatimChar"/>
        </w:rPr>
        <w:t>otherName</w:t>
      </w:r>
      <w:r>
        <w:t>, if present:</w:t>
      </w:r>
    </w:p>
    <w:p w14:paraId="6503E419" w14:textId="77777777" w:rsidR="00CE6E57" w:rsidRDefault="00000000">
      <w:pPr>
        <w:pStyle w:val="Compact"/>
        <w:numPr>
          <w:ilvl w:val="0"/>
          <w:numId w:val="92"/>
        </w:numPr>
      </w:pPr>
      <w:r>
        <w:t>MUST apply in the context of the public Internet, unless:</w:t>
      </w:r>
    </w:p>
    <w:p w14:paraId="6152704B" w14:textId="77777777" w:rsidR="00CE6E57" w:rsidRDefault="00000000">
      <w:pPr>
        <w:pStyle w:val="Compact"/>
        <w:numPr>
          <w:ilvl w:val="1"/>
          <w:numId w:val="93"/>
        </w:numPr>
      </w:pPr>
      <w:r>
        <w:t xml:space="preserve">the </w:t>
      </w:r>
      <w:r>
        <w:rPr>
          <w:rStyle w:val="VerbatimChar"/>
        </w:rPr>
        <w:t>type-id</w:t>
      </w:r>
      <w:r>
        <w:t xml:space="preserve"> falls within an OID arc for which the Applicant demonstrates ownership, or,</w:t>
      </w:r>
    </w:p>
    <w:p w14:paraId="32AAC596" w14:textId="77777777" w:rsidR="00CE6E57" w:rsidRDefault="00000000">
      <w:pPr>
        <w:pStyle w:val="Compact"/>
        <w:numPr>
          <w:ilvl w:val="1"/>
          <w:numId w:val="93"/>
        </w:numPr>
      </w:pPr>
      <w:r>
        <w:t>the Applicant can otherwise demonstrate the right to assert the data in a public context.</w:t>
      </w:r>
    </w:p>
    <w:p w14:paraId="5C6AEB40" w14:textId="77777777" w:rsidR="00CE6E57" w:rsidRDefault="00000000">
      <w:pPr>
        <w:pStyle w:val="Compact"/>
        <w:numPr>
          <w:ilvl w:val="0"/>
          <w:numId w:val="92"/>
        </w:numPr>
      </w:pPr>
      <w:r>
        <w:t>MUST NOT include semantics that will mislead the Relying Party about certificate information verified by the CA.</w:t>
      </w:r>
    </w:p>
    <w:p w14:paraId="0CCFD556" w14:textId="77777777" w:rsidR="00CE6E57" w:rsidRDefault="00000000">
      <w:pPr>
        <w:pStyle w:val="Compact"/>
        <w:numPr>
          <w:ilvl w:val="0"/>
          <w:numId w:val="92"/>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1C380AFA" w14:textId="77777777" w:rsidR="00CE6E57" w:rsidRDefault="00000000">
      <w:pPr>
        <w:pStyle w:val="FirstParagraph"/>
      </w:pPr>
      <w:r>
        <w:t>CAs SHALL NOT include additional names unless the CA is aware of a reason for including the data in the Certificate.</w:t>
      </w:r>
    </w:p>
    <w:p w14:paraId="2D09DE48" w14:textId="77777777" w:rsidR="00CE6E57" w:rsidRDefault="00000000">
      <w:pPr>
        <w:pStyle w:val="Heading4"/>
      </w:pPr>
      <w:bookmarkStart w:id="699" w:name="X99197482bfd77aca3a2b561b19fa1ecfd02e70d"/>
      <w:bookmarkEnd w:id="696"/>
      <w:bookmarkEnd w:id="698"/>
      <w:r>
        <w:t>7.1.2.6 TLS Subordinate CA Certificate Profile</w:t>
      </w:r>
    </w:p>
    <w:tbl>
      <w:tblPr>
        <w:tblStyle w:val="Table"/>
        <w:tblW w:w="5000" w:type="pct"/>
        <w:tblLayout w:type="fixed"/>
        <w:tblLook w:val="0020" w:firstRow="1" w:lastRow="0" w:firstColumn="0" w:lastColumn="0" w:noHBand="0" w:noVBand="0"/>
      </w:tblPr>
      <w:tblGrid>
        <w:gridCol w:w="3744"/>
        <w:gridCol w:w="5616"/>
      </w:tblGrid>
      <w:tr w:rsidR="00CE6E57" w14:paraId="6928C9D2" w14:textId="77777777">
        <w:trPr>
          <w:tblHeader/>
        </w:trPr>
        <w:tc>
          <w:tcPr>
            <w:tcW w:w="3168" w:type="dxa"/>
          </w:tcPr>
          <w:p w14:paraId="6EA1323E" w14:textId="77777777" w:rsidR="00CE6E57" w:rsidRDefault="00000000">
            <w:pPr>
              <w:pStyle w:val="Compact"/>
            </w:pPr>
            <w:r>
              <w:rPr>
                <w:b/>
                <w:bCs/>
              </w:rPr>
              <w:t>Field</w:t>
            </w:r>
          </w:p>
        </w:tc>
        <w:tc>
          <w:tcPr>
            <w:tcW w:w="4752" w:type="dxa"/>
          </w:tcPr>
          <w:p w14:paraId="3911564E" w14:textId="77777777" w:rsidR="00CE6E57" w:rsidRDefault="00000000">
            <w:pPr>
              <w:pStyle w:val="Compact"/>
            </w:pPr>
            <w:r>
              <w:rPr>
                <w:b/>
                <w:bCs/>
              </w:rPr>
              <w:t>Description</w:t>
            </w:r>
          </w:p>
        </w:tc>
      </w:tr>
      <w:tr w:rsidR="00CE6E57" w14:paraId="220230F1" w14:textId="77777777">
        <w:tc>
          <w:tcPr>
            <w:tcW w:w="3168" w:type="dxa"/>
          </w:tcPr>
          <w:p w14:paraId="5CD3752C" w14:textId="77777777" w:rsidR="00CE6E57" w:rsidRDefault="00000000">
            <w:pPr>
              <w:pStyle w:val="Compact"/>
            </w:pPr>
            <w:r>
              <w:rPr>
                <w:rStyle w:val="VerbatimChar"/>
              </w:rPr>
              <w:t>tbsCertificate</w:t>
            </w:r>
          </w:p>
        </w:tc>
        <w:tc>
          <w:tcPr>
            <w:tcW w:w="4752" w:type="dxa"/>
          </w:tcPr>
          <w:p w14:paraId="37430ACD" w14:textId="77777777" w:rsidR="00CE6E57" w:rsidRDefault="00CE6E57">
            <w:pPr>
              <w:pStyle w:val="Compact"/>
            </w:pPr>
          </w:p>
        </w:tc>
      </w:tr>
      <w:tr w:rsidR="00CE6E57" w14:paraId="029CA80B" w14:textId="77777777">
        <w:tc>
          <w:tcPr>
            <w:tcW w:w="3168" w:type="dxa"/>
          </w:tcPr>
          <w:p w14:paraId="491C588E" w14:textId="77777777" w:rsidR="00CE6E57" w:rsidRDefault="00000000">
            <w:pPr>
              <w:pStyle w:val="Compact"/>
            </w:pPr>
            <w:r>
              <w:t>    </w:t>
            </w:r>
            <w:r>
              <w:rPr>
                <w:rStyle w:val="VerbatimChar"/>
              </w:rPr>
              <w:t>version</w:t>
            </w:r>
          </w:p>
        </w:tc>
        <w:tc>
          <w:tcPr>
            <w:tcW w:w="4752" w:type="dxa"/>
          </w:tcPr>
          <w:p w14:paraId="5F7E129B" w14:textId="77777777" w:rsidR="00CE6E57" w:rsidRDefault="00000000">
            <w:pPr>
              <w:pStyle w:val="Compact"/>
            </w:pPr>
            <w:r>
              <w:t>MUST be v3(2)</w:t>
            </w:r>
          </w:p>
        </w:tc>
      </w:tr>
      <w:tr w:rsidR="00CE6E57" w14:paraId="1375741D" w14:textId="77777777">
        <w:tc>
          <w:tcPr>
            <w:tcW w:w="3168" w:type="dxa"/>
          </w:tcPr>
          <w:p w14:paraId="4EE75868" w14:textId="77777777" w:rsidR="00CE6E57" w:rsidRDefault="00000000">
            <w:pPr>
              <w:pStyle w:val="Compact"/>
            </w:pPr>
            <w:r>
              <w:t>    </w:t>
            </w:r>
            <w:r>
              <w:rPr>
                <w:rStyle w:val="VerbatimChar"/>
              </w:rPr>
              <w:t>serialNumber</w:t>
            </w:r>
          </w:p>
        </w:tc>
        <w:tc>
          <w:tcPr>
            <w:tcW w:w="4752" w:type="dxa"/>
          </w:tcPr>
          <w:p w14:paraId="1C376048" w14:textId="77777777" w:rsidR="00CE6E57" w:rsidRDefault="00000000">
            <w:pPr>
              <w:pStyle w:val="Compact"/>
            </w:pPr>
            <w:r>
              <w:t>MUST be a non-sequential number greater than zero (0) and less than 2¹⁵⁹ containing at least 64 bits of output from a CSPRNG.</w:t>
            </w:r>
          </w:p>
        </w:tc>
      </w:tr>
      <w:tr w:rsidR="00CE6E57" w14:paraId="0A929C99" w14:textId="77777777">
        <w:tc>
          <w:tcPr>
            <w:tcW w:w="3168" w:type="dxa"/>
          </w:tcPr>
          <w:p w14:paraId="1BF43ABA" w14:textId="77777777" w:rsidR="00CE6E57" w:rsidRDefault="00000000">
            <w:pPr>
              <w:pStyle w:val="Compact"/>
            </w:pPr>
            <w:r>
              <w:t>    </w:t>
            </w:r>
            <w:r>
              <w:rPr>
                <w:rStyle w:val="VerbatimChar"/>
              </w:rPr>
              <w:t>signature</w:t>
            </w:r>
          </w:p>
        </w:tc>
        <w:tc>
          <w:tcPr>
            <w:tcW w:w="4752" w:type="dxa"/>
          </w:tcPr>
          <w:p w14:paraId="037DC246"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67D7FB67" w14:textId="77777777">
        <w:tc>
          <w:tcPr>
            <w:tcW w:w="3168" w:type="dxa"/>
          </w:tcPr>
          <w:p w14:paraId="358E50A8" w14:textId="77777777" w:rsidR="00CE6E57" w:rsidRDefault="00000000">
            <w:pPr>
              <w:pStyle w:val="Compact"/>
            </w:pPr>
            <w:r>
              <w:t>    </w:t>
            </w:r>
            <w:r>
              <w:rPr>
                <w:rStyle w:val="VerbatimChar"/>
              </w:rPr>
              <w:t>issuer</w:t>
            </w:r>
          </w:p>
        </w:tc>
        <w:tc>
          <w:tcPr>
            <w:tcW w:w="4752" w:type="dxa"/>
          </w:tcPr>
          <w:p w14:paraId="2FB903EA" w14:textId="77777777" w:rsidR="00CE6E57"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CE6E57">
                <w:rPr>
                  <w:rStyle w:val="Hyperlink"/>
                </w:rPr>
                <w:t>Section 7.1.4.1</w:t>
              </w:r>
            </w:hyperlink>
          </w:p>
        </w:tc>
      </w:tr>
      <w:tr w:rsidR="00CE6E57" w14:paraId="350EDB67" w14:textId="77777777">
        <w:tc>
          <w:tcPr>
            <w:tcW w:w="3168" w:type="dxa"/>
          </w:tcPr>
          <w:p w14:paraId="63D47EA0" w14:textId="77777777" w:rsidR="00CE6E57" w:rsidRDefault="00000000">
            <w:pPr>
              <w:pStyle w:val="Compact"/>
            </w:pPr>
            <w:r>
              <w:t>    </w:t>
            </w:r>
            <w:r>
              <w:rPr>
                <w:rStyle w:val="VerbatimChar"/>
              </w:rPr>
              <w:t>validity</w:t>
            </w:r>
          </w:p>
        </w:tc>
        <w:tc>
          <w:tcPr>
            <w:tcW w:w="4752" w:type="dxa"/>
          </w:tcPr>
          <w:p w14:paraId="6A0AA2A7" w14:textId="77777777" w:rsidR="00CE6E57" w:rsidRDefault="00000000">
            <w:pPr>
              <w:pStyle w:val="Compact"/>
            </w:pPr>
            <w:r>
              <w:t xml:space="preserve">See </w:t>
            </w:r>
            <w:hyperlink w:anchor="Xfebeb21894ca97159e4c0c6c1308fb9f72764d5">
              <w:r w:rsidR="00CE6E57">
                <w:rPr>
                  <w:rStyle w:val="Hyperlink"/>
                </w:rPr>
                <w:t>Section 7.1.2.10.1</w:t>
              </w:r>
            </w:hyperlink>
          </w:p>
        </w:tc>
      </w:tr>
      <w:tr w:rsidR="00CE6E57" w14:paraId="5A2FF927" w14:textId="77777777">
        <w:tc>
          <w:tcPr>
            <w:tcW w:w="3168" w:type="dxa"/>
          </w:tcPr>
          <w:p w14:paraId="1603C621" w14:textId="77777777" w:rsidR="00CE6E57" w:rsidRDefault="00000000">
            <w:pPr>
              <w:pStyle w:val="Compact"/>
            </w:pPr>
            <w:r>
              <w:t>    </w:t>
            </w:r>
            <w:r>
              <w:rPr>
                <w:rStyle w:val="VerbatimChar"/>
              </w:rPr>
              <w:t>subject</w:t>
            </w:r>
          </w:p>
        </w:tc>
        <w:tc>
          <w:tcPr>
            <w:tcW w:w="4752" w:type="dxa"/>
          </w:tcPr>
          <w:p w14:paraId="29D48CF2" w14:textId="77777777" w:rsidR="00CE6E57" w:rsidRDefault="00000000">
            <w:pPr>
              <w:pStyle w:val="Compact"/>
            </w:pPr>
            <w:r>
              <w:t xml:space="preserve">See </w:t>
            </w:r>
            <w:hyperlink w:anchor="Xe94bc0eb578fb96d7e069281d0f5466ed610861">
              <w:r w:rsidR="00CE6E57">
                <w:rPr>
                  <w:rStyle w:val="Hyperlink"/>
                </w:rPr>
                <w:t>Section 7.1.2.10.2</w:t>
              </w:r>
            </w:hyperlink>
          </w:p>
        </w:tc>
      </w:tr>
      <w:tr w:rsidR="00CE6E57" w14:paraId="5FEC62D2" w14:textId="77777777">
        <w:tc>
          <w:tcPr>
            <w:tcW w:w="3168" w:type="dxa"/>
          </w:tcPr>
          <w:p w14:paraId="7D7633D1" w14:textId="77777777" w:rsidR="00CE6E57" w:rsidRDefault="00000000">
            <w:pPr>
              <w:pStyle w:val="Compact"/>
            </w:pPr>
            <w:r>
              <w:t>    </w:t>
            </w:r>
            <w:r>
              <w:rPr>
                <w:rStyle w:val="VerbatimChar"/>
              </w:rPr>
              <w:t>subjectPublicKeyInfo</w:t>
            </w:r>
          </w:p>
        </w:tc>
        <w:tc>
          <w:tcPr>
            <w:tcW w:w="4752" w:type="dxa"/>
          </w:tcPr>
          <w:p w14:paraId="3AAED349" w14:textId="77777777" w:rsidR="00CE6E57" w:rsidRDefault="00000000">
            <w:pPr>
              <w:pStyle w:val="Compact"/>
            </w:pPr>
            <w:r>
              <w:t xml:space="preserve">See </w:t>
            </w:r>
            <w:hyperlink w:anchor="X789f64d56178ba8203f2f1417983d0672f61285">
              <w:r w:rsidR="00CE6E57">
                <w:rPr>
                  <w:rStyle w:val="Hyperlink"/>
                </w:rPr>
                <w:t>Section 7.1.3.1</w:t>
              </w:r>
            </w:hyperlink>
          </w:p>
        </w:tc>
      </w:tr>
      <w:tr w:rsidR="00CE6E57" w14:paraId="2D5A8B10" w14:textId="77777777">
        <w:tc>
          <w:tcPr>
            <w:tcW w:w="3168" w:type="dxa"/>
          </w:tcPr>
          <w:p w14:paraId="0A980130" w14:textId="77777777" w:rsidR="00CE6E57" w:rsidRDefault="00000000">
            <w:pPr>
              <w:pStyle w:val="Compact"/>
            </w:pPr>
            <w:r>
              <w:t>    </w:t>
            </w:r>
            <w:r>
              <w:rPr>
                <w:rStyle w:val="VerbatimChar"/>
              </w:rPr>
              <w:t>issuerUniqueID</w:t>
            </w:r>
          </w:p>
        </w:tc>
        <w:tc>
          <w:tcPr>
            <w:tcW w:w="4752" w:type="dxa"/>
          </w:tcPr>
          <w:p w14:paraId="04723B53" w14:textId="77777777" w:rsidR="00CE6E57" w:rsidRDefault="00000000">
            <w:pPr>
              <w:pStyle w:val="Compact"/>
            </w:pPr>
            <w:r>
              <w:t>MUST NOT be present</w:t>
            </w:r>
          </w:p>
        </w:tc>
      </w:tr>
      <w:tr w:rsidR="00CE6E57" w14:paraId="15173C45" w14:textId="77777777">
        <w:tc>
          <w:tcPr>
            <w:tcW w:w="3168" w:type="dxa"/>
          </w:tcPr>
          <w:p w14:paraId="0595A93A" w14:textId="77777777" w:rsidR="00CE6E57" w:rsidRDefault="00000000">
            <w:pPr>
              <w:pStyle w:val="Compact"/>
            </w:pPr>
            <w:r>
              <w:t>    </w:t>
            </w:r>
            <w:r>
              <w:rPr>
                <w:rStyle w:val="VerbatimChar"/>
              </w:rPr>
              <w:t>subjectUniqueID</w:t>
            </w:r>
          </w:p>
        </w:tc>
        <w:tc>
          <w:tcPr>
            <w:tcW w:w="4752" w:type="dxa"/>
          </w:tcPr>
          <w:p w14:paraId="5989C353" w14:textId="77777777" w:rsidR="00CE6E57" w:rsidRDefault="00000000">
            <w:pPr>
              <w:pStyle w:val="Compact"/>
            </w:pPr>
            <w:r>
              <w:t>MUST NOT be present</w:t>
            </w:r>
          </w:p>
        </w:tc>
      </w:tr>
      <w:tr w:rsidR="00CE6E57" w14:paraId="1B435A5F" w14:textId="77777777">
        <w:tc>
          <w:tcPr>
            <w:tcW w:w="3168" w:type="dxa"/>
          </w:tcPr>
          <w:p w14:paraId="376FD2DF" w14:textId="77777777" w:rsidR="00CE6E57" w:rsidRDefault="00000000">
            <w:pPr>
              <w:pStyle w:val="Compact"/>
            </w:pPr>
            <w:r>
              <w:t>    </w:t>
            </w:r>
            <w:r>
              <w:rPr>
                <w:rStyle w:val="VerbatimChar"/>
              </w:rPr>
              <w:t>extensions</w:t>
            </w:r>
          </w:p>
        </w:tc>
        <w:tc>
          <w:tcPr>
            <w:tcW w:w="4752" w:type="dxa"/>
          </w:tcPr>
          <w:p w14:paraId="57F98A81" w14:textId="77777777" w:rsidR="00CE6E57" w:rsidRDefault="00000000">
            <w:pPr>
              <w:pStyle w:val="Compact"/>
            </w:pPr>
            <w:r>
              <w:t xml:space="preserve">See </w:t>
            </w:r>
            <w:hyperlink w:anchor="Xbe76e2a74fcec105ba4b4fb58a3500a124fb6db">
              <w:r w:rsidR="00CE6E57">
                <w:rPr>
                  <w:rStyle w:val="Hyperlink"/>
                </w:rPr>
                <w:t>Section 7.1.2.6.1</w:t>
              </w:r>
            </w:hyperlink>
          </w:p>
        </w:tc>
      </w:tr>
      <w:tr w:rsidR="00CE6E57" w14:paraId="135AD947" w14:textId="77777777">
        <w:tc>
          <w:tcPr>
            <w:tcW w:w="3168" w:type="dxa"/>
          </w:tcPr>
          <w:p w14:paraId="01EEAA62" w14:textId="77777777" w:rsidR="00CE6E57" w:rsidRDefault="00000000">
            <w:pPr>
              <w:pStyle w:val="Compact"/>
            </w:pPr>
            <w:r>
              <w:rPr>
                <w:rStyle w:val="VerbatimChar"/>
              </w:rPr>
              <w:lastRenderedPageBreak/>
              <w:t>signatureAlgorithm</w:t>
            </w:r>
          </w:p>
        </w:tc>
        <w:tc>
          <w:tcPr>
            <w:tcW w:w="4752" w:type="dxa"/>
          </w:tcPr>
          <w:p w14:paraId="3C0B2A19"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2861FA2F" w14:textId="77777777">
        <w:tc>
          <w:tcPr>
            <w:tcW w:w="3168" w:type="dxa"/>
          </w:tcPr>
          <w:p w14:paraId="1F4E3B42" w14:textId="77777777" w:rsidR="00CE6E57" w:rsidRDefault="00000000">
            <w:pPr>
              <w:pStyle w:val="Compact"/>
            </w:pPr>
            <w:r>
              <w:rPr>
                <w:rStyle w:val="VerbatimChar"/>
              </w:rPr>
              <w:t>signature</w:t>
            </w:r>
          </w:p>
        </w:tc>
        <w:tc>
          <w:tcPr>
            <w:tcW w:w="4752" w:type="dxa"/>
          </w:tcPr>
          <w:p w14:paraId="17440AE0" w14:textId="77777777" w:rsidR="00CE6E57" w:rsidRDefault="00CE6E57">
            <w:pPr>
              <w:pStyle w:val="Compact"/>
            </w:pPr>
          </w:p>
        </w:tc>
      </w:tr>
    </w:tbl>
    <w:p w14:paraId="51C7A980" w14:textId="77777777" w:rsidR="00CE6E57" w:rsidRDefault="00000000">
      <w:pPr>
        <w:pStyle w:val="Heading5"/>
      </w:pPr>
      <w:bookmarkStart w:id="700" w:name="Xbe76e2a74fcec105ba4b4fb58a3500a124fb6db"/>
      <w:r>
        <w:t>7.1.2.6.1 TLS Subordinate CA Extensions</w:t>
      </w:r>
    </w:p>
    <w:tbl>
      <w:tblPr>
        <w:tblStyle w:val="Table"/>
        <w:tblW w:w="5000" w:type="pct"/>
        <w:tblLayout w:type="fixed"/>
        <w:tblLook w:val="0020" w:firstRow="1" w:lastRow="0" w:firstColumn="0" w:lastColumn="0" w:noHBand="0" w:noVBand="0"/>
      </w:tblPr>
      <w:tblGrid>
        <w:gridCol w:w="2808"/>
        <w:gridCol w:w="1872"/>
        <w:gridCol w:w="1872"/>
        <w:gridCol w:w="2808"/>
      </w:tblGrid>
      <w:tr w:rsidR="00CE6E57" w14:paraId="37AF0F0A" w14:textId="77777777">
        <w:trPr>
          <w:tblHeader/>
        </w:trPr>
        <w:tc>
          <w:tcPr>
            <w:tcW w:w="2376" w:type="dxa"/>
          </w:tcPr>
          <w:p w14:paraId="73BE77D3" w14:textId="77777777" w:rsidR="00CE6E57" w:rsidRDefault="00000000">
            <w:pPr>
              <w:pStyle w:val="Compact"/>
            </w:pPr>
            <w:r>
              <w:rPr>
                <w:b/>
                <w:bCs/>
              </w:rPr>
              <w:t>Extension</w:t>
            </w:r>
          </w:p>
        </w:tc>
        <w:tc>
          <w:tcPr>
            <w:tcW w:w="1584" w:type="dxa"/>
          </w:tcPr>
          <w:p w14:paraId="6D07E22B" w14:textId="77777777" w:rsidR="00CE6E57" w:rsidRDefault="00000000">
            <w:pPr>
              <w:pStyle w:val="Compact"/>
            </w:pPr>
            <w:r>
              <w:rPr>
                <w:b/>
                <w:bCs/>
              </w:rPr>
              <w:t>Presence</w:t>
            </w:r>
          </w:p>
        </w:tc>
        <w:tc>
          <w:tcPr>
            <w:tcW w:w="1584" w:type="dxa"/>
          </w:tcPr>
          <w:p w14:paraId="627C8A06" w14:textId="77777777" w:rsidR="00CE6E57" w:rsidRDefault="00000000">
            <w:pPr>
              <w:pStyle w:val="Compact"/>
            </w:pPr>
            <w:r>
              <w:rPr>
                <w:b/>
                <w:bCs/>
              </w:rPr>
              <w:t>Critical</w:t>
            </w:r>
          </w:p>
        </w:tc>
        <w:tc>
          <w:tcPr>
            <w:tcW w:w="2376" w:type="dxa"/>
          </w:tcPr>
          <w:p w14:paraId="5EC7F280" w14:textId="77777777" w:rsidR="00CE6E57" w:rsidRDefault="00000000">
            <w:pPr>
              <w:pStyle w:val="Compact"/>
            </w:pPr>
            <w:r>
              <w:rPr>
                <w:b/>
                <w:bCs/>
              </w:rPr>
              <w:t>Description</w:t>
            </w:r>
          </w:p>
        </w:tc>
      </w:tr>
      <w:tr w:rsidR="00CE6E57" w14:paraId="036A4CB8" w14:textId="77777777">
        <w:tc>
          <w:tcPr>
            <w:tcW w:w="2376" w:type="dxa"/>
          </w:tcPr>
          <w:p w14:paraId="51E0B3BF" w14:textId="77777777" w:rsidR="00CE6E57" w:rsidRDefault="00000000">
            <w:pPr>
              <w:pStyle w:val="Compact"/>
            </w:pPr>
            <w:r>
              <w:rPr>
                <w:rStyle w:val="VerbatimChar"/>
              </w:rPr>
              <w:t>authorityKeyIdentifier</w:t>
            </w:r>
          </w:p>
        </w:tc>
        <w:tc>
          <w:tcPr>
            <w:tcW w:w="1584" w:type="dxa"/>
          </w:tcPr>
          <w:p w14:paraId="345C7A4F" w14:textId="77777777" w:rsidR="00CE6E57" w:rsidRDefault="00000000">
            <w:pPr>
              <w:pStyle w:val="Compact"/>
            </w:pPr>
            <w:r>
              <w:t>MUST</w:t>
            </w:r>
          </w:p>
        </w:tc>
        <w:tc>
          <w:tcPr>
            <w:tcW w:w="1584" w:type="dxa"/>
          </w:tcPr>
          <w:p w14:paraId="5ACCECF5" w14:textId="77777777" w:rsidR="00CE6E57" w:rsidRDefault="00000000">
            <w:pPr>
              <w:pStyle w:val="Compact"/>
            </w:pPr>
            <w:r>
              <w:t>N</w:t>
            </w:r>
          </w:p>
        </w:tc>
        <w:tc>
          <w:tcPr>
            <w:tcW w:w="2376" w:type="dxa"/>
          </w:tcPr>
          <w:p w14:paraId="02AB5F0E" w14:textId="77777777" w:rsidR="00CE6E57" w:rsidRDefault="00000000">
            <w:pPr>
              <w:pStyle w:val="Compact"/>
            </w:pPr>
            <w:r>
              <w:t xml:space="preserve">See </w:t>
            </w:r>
            <w:hyperlink w:anchor="X131f74bf293344611e2b63b755d6435b3fbf30f">
              <w:r w:rsidR="00CE6E57">
                <w:rPr>
                  <w:rStyle w:val="Hyperlink"/>
                </w:rPr>
                <w:t>Section 7.1.2.11.1</w:t>
              </w:r>
            </w:hyperlink>
          </w:p>
        </w:tc>
      </w:tr>
      <w:tr w:rsidR="00CE6E57" w14:paraId="2FC97066" w14:textId="77777777">
        <w:tc>
          <w:tcPr>
            <w:tcW w:w="2376" w:type="dxa"/>
          </w:tcPr>
          <w:p w14:paraId="200DDDE7" w14:textId="77777777" w:rsidR="00CE6E57" w:rsidRDefault="00000000">
            <w:pPr>
              <w:pStyle w:val="Compact"/>
            </w:pPr>
            <w:r>
              <w:rPr>
                <w:rStyle w:val="VerbatimChar"/>
              </w:rPr>
              <w:t>basicConstraints</w:t>
            </w:r>
          </w:p>
        </w:tc>
        <w:tc>
          <w:tcPr>
            <w:tcW w:w="1584" w:type="dxa"/>
          </w:tcPr>
          <w:p w14:paraId="4F06B416" w14:textId="77777777" w:rsidR="00CE6E57" w:rsidRDefault="00000000">
            <w:pPr>
              <w:pStyle w:val="Compact"/>
            </w:pPr>
            <w:r>
              <w:t>MUST</w:t>
            </w:r>
          </w:p>
        </w:tc>
        <w:tc>
          <w:tcPr>
            <w:tcW w:w="1584" w:type="dxa"/>
          </w:tcPr>
          <w:p w14:paraId="4F377E08" w14:textId="77777777" w:rsidR="00CE6E57" w:rsidRDefault="00000000">
            <w:pPr>
              <w:pStyle w:val="Compact"/>
            </w:pPr>
            <w:r>
              <w:t>Y</w:t>
            </w:r>
          </w:p>
        </w:tc>
        <w:tc>
          <w:tcPr>
            <w:tcW w:w="2376" w:type="dxa"/>
          </w:tcPr>
          <w:p w14:paraId="1EEAC662" w14:textId="77777777" w:rsidR="00CE6E57" w:rsidRDefault="00000000">
            <w:pPr>
              <w:pStyle w:val="Compact"/>
            </w:pPr>
            <w:r>
              <w:t xml:space="preserve">See </w:t>
            </w:r>
            <w:hyperlink w:anchor="Xa49168aba921502d2667bd1f470353b060a7587">
              <w:r w:rsidR="00CE6E57">
                <w:rPr>
                  <w:rStyle w:val="Hyperlink"/>
                </w:rPr>
                <w:t>Section 7.1.2.10.4</w:t>
              </w:r>
            </w:hyperlink>
          </w:p>
        </w:tc>
      </w:tr>
      <w:tr w:rsidR="00CE6E57" w14:paraId="58DDB327" w14:textId="77777777">
        <w:tc>
          <w:tcPr>
            <w:tcW w:w="2376" w:type="dxa"/>
          </w:tcPr>
          <w:p w14:paraId="5DE9C7E1" w14:textId="77777777" w:rsidR="00CE6E57" w:rsidRDefault="00000000">
            <w:pPr>
              <w:pStyle w:val="Compact"/>
            </w:pPr>
            <w:r>
              <w:rPr>
                <w:rStyle w:val="VerbatimChar"/>
              </w:rPr>
              <w:t>certificatePolicies</w:t>
            </w:r>
          </w:p>
        </w:tc>
        <w:tc>
          <w:tcPr>
            <w:tcW w:w="1584" w:type="dxa"/>
          </w:tcPr>
          <w:p w14:paraId="6CA5DFDF" w14:textId="77777777" w:rsidR="00CE6E57" w:rsidRDefault="00000000">
            <w:pPr>
              <w:pStyle w:val="Compact"/>
            </w:pPr>
            <w:r>
              <w:t>MUST</w:t>
            </w:r>
          </w:p>
        </w:tc>
        <w:tc>
          <w:tcPr>
            <w:tcW w:w="1584" w:type="dxa"/>
          </w:tcPr>
          <w:p w14:paraId="328A65C0" w14:textId="77777777" w:rsidR="00CE6E57" w:rsidRDefault="00000000">
            <w:pPr>
              <w:pStyle w:val="Compact"/>
            </w:pPr>
            <w:r>
              <w:t>N</w:t>
            </w:r>
          </w:p>
        </w:tc>
        <w:tc>
          <w:tcPr>
            <w:tcW w:w="2376" w:type="dxa"/>
          </w:tcPr>
          <w:p w14:paraId="026E346C" w14:textId="77777777" w:rsidR="00CE6E57" w:rsidRDefault="00000000">
            <w:pPr>
              <w:pStyle w:val="Compact"/>
            </w:pPr>
            <w:r>
              <w:t xml:space="preserve">See </w:t>
            </w:r>
            <w:hyperlink w:anchor="X85643cc560f8a3830ba546cba7ac2ec66b374f9">
              <w:r w:rsidR="00CE6E57">
                <w:rPr>
                  <w:rStyle w:val="Hyperlink"/>
                </w:rPr>
                <w:t>Section 7.1.2.10.5</w:t>
              </w:r>
            </w:hyperlink>
          </w:p>
        </w:tc>
      </w:tr>
      <w:tr w:rsidR="00CE6E57" w14:paraId="6A908B2A" w14:textId="77777777">
        <w:tc>
          <w:tcPr>
            <w:tcW w:w="2376" w:type="dxa"/>
          </w:tcPr>
          <w:p w14:paraId="4C2EC78C" w14:textId="77777777" w:rsidR="00CE6E57" w:rsidRDefault="00000000">
            <w:pPr>
              <w:pStyle w:val="Compact"/>
            </w:pPr>
            <w:r>
              <w:rPr>
                <w:rStyle w:val="VerbatimChar"/>
              </w:rPr>
              <w:t>crlDistributionPoints</w:t>
            </w:r>
          </w:p>
        </w:tc>
        <w:tc>
          <w:tcPr>
            <w:tcW w:w="1584" w:type="dxa"/>
          </w:tcPr>
          <w:p w14:paraId="39AA1150" w14:textId="77777777" w:rsidR="00CE6E57" w:rsidRDefault="00000000">
            <w:pPr>
              <w:pStyle w:val="Compact"/>
            </w:pPr>
            <w:r>
              <w:t>MUST</w:t>
            </w:r>
          </w:p>
        </w:tc>
        <w:tc>
          <w:tcPr>
            <w:tcW w:w="1584" w:type="dxa"/>
          </w:tcPr>
          <w:p w14:paraId="4C670088" w14:textId="77777777" w:rsidR="00CE6E57" w:rsidRDefault="00000000">
            <w:pPr>
              <w:pStyle w:val="Compact"/>
            </w:pPr>
            <w:r>
              <w:t>N</w:t>
            </w:r>
          </w:p>
        </w:tc>
        <w:tc>
          <w:tcPr>
            <w:tcW w:w="2376" w:type="dxa"/>
          </w:tcPr>
          <w:p w14:paraId="268C2C69" w14:textId="77777777" w:rsidR="00CE6E57" w:rsidRDefault="00000000">
            <w:pPr>
              <w:pStyle w:val="Compact"/>
            </w:pPr>
            <w:r>
              <w:t xml:space="preserve">See </w:t>
            </w:r>
            <w:hyperlink w:anchor="X7ccd0a689f5677da27acef41359fc9c419251f9">
              <w:r w:rsidR="00CE6E57">
                <w:rPr>
                  <w:rStyle w:val="Hyperlink"/>
                </w:rPr>
                <w:t>Section 7.1.2.11.2</w:t>
              </w:r>
            </w:hyperlink>
          </w:p>
        </w:tc>
      </w:tr>
      <w:tr w:rsidR="00CE6E57" w14:paraId="295662D1" w14:textId="77777777">
        <w:tc>
          <w:tcPr>
            <w:tcW w:w="2376" w:type="dxa"/>
          </w:tcPr>
          <w:p w14:paraId="4637ADFD" w14:textId="77777777" w:rsidR="00CE6E57" w:rsidRDefault="00000000">
            <w:pPr>
              <w:pStyle w:val="Compact"/>
            </w:pPr>
            <w:r>
              <w:rPr>
                <w:rStyle w:val="VerbatimChar"/>
              </w:rPr>
              <w:t>keyUsage</w:t>
            </w:r>
          </w:p>
        </w:tc>
        <w:tc>
          <w:tcPr>
            <w:tcW w:w="1584" w:type="dxa"/>
          </w:tcPr>
          <w:p w14:paraId="611A93AE" w14:textId="77777777" w:rsidR="00CE6E57" w:rsidRDefault="00000000">
            <w:pPr>
              <w:pStyle w:val="Compact"/>
            </w:pPr>
            <w:r>
              <w:t>MUST</w:t>
            </w:r>
          </w:p>
        </w:tc>
        <w:tc>
          <w:tcPr>
            <w:tcW w:w="1584" w:type="dxa"/>
          </w:tcPr>
          <w:p w14:paraId="53A07312" w14:textId="77777777" w:rsidR="00CE6E57" w:rsidRDefault="00000000">
            <w:pPr>
              <w:pStyle w:val="Compact"/>
            </w:pPr>
            <w:r>
              <w:t>Y</w:t>
            </w:r>
          </w:p>
        </w:tc>
        <w:tc>
          <w:tcPr>
            <w:tcW w:w="2376" w:type="dxa"/>
          </w:tcPr>
          <w:p w14:paraId="4D6B52DA" w14:textId="77777777" w:rsidR="00CE6E57" w:rsidRDefault="00000000">
            <w:pPr>
              <w:pStyle w:val="Compact"/>
            </w:pPr>
            <w:r>
              <w:t xml:space="preserve">See </w:t>
            </w:r>
            <w:hyperlink w:anchor="Xae231f62ef12988e6f84e018baa52c377099052">
              <w:r w:rsidR="00CE6E57">
                <w:rPr>
                  <w:rStyle w:val="Hyperlink"/>
                </w:rPr>
                <w:t>Section 7.1.2.10.7</w:t>
              </w:r>
            </w:hyperlink>
          </w:p>
        </w:tc>
      </w:tr>
      <w:tr w:rsidR="00CE6E57" w14:paraId="1D272588" w14:textId="77777777">
        <w:tc>
          <w:tcPr>
            <w:tcW w:w="2376" w:type="dxa"/>
          </w:tcPr>
          <w:p w14:paraId="7219BBCC" w14:textId="77777777" w:rsidR="00CE6E57" w:rsidRDefault="00000000">
            <w:pPr>
              <w:pStyle w:val="Compact"/>
            </w:pPr>
            <w:r>
              <w:rPr>
                <w:rStyle w:val="VerbatimChar"/>
              </w:rPr>
              <w:t>subjectKeyIdentifier</w:t>
            </w:r>
          </w:p>
        </w:tc>
        <w:tc>
          <w:tcPr>
            <w:tcW w:w="1584" w:type="dxa"/>
          </w:tcPr>
          <w:p w14:paraId="60467313" w14:textId="77777777" w:rsidR="00CE6E57" w:rsidRDefault="00000000">
            <w:pPr>
              <w:pStyle w:val="Compact"/>
            </w:pPr>
            <w:r>
              <w:t>MUST</w:t>
            </w:r>
          </w:p>
        </w:tc>
        <w:tc>
          <w:tcPr>
            <w:tcW w:w="1584" w:type="dxa"/>
          </w:tcPr>
          <w:p w14:paraId="09B98463" w14:textId="77777777" w:rsidR="00CE6E57" w:rsidRDefault="00000000">
            <w:pPr>
              <w:pStyle w:val="Compact"/>
            </w:pPr>
            <w:r>
              <w:t>N</w:t>
            </w:r>
          </w:p>
        </w:tc>
        <w:tc>
          <w:tcPr>
            <w:tcW w:w="2376" w:type="dxa"/>
          </w:tcPr>
          <w:p w14:paraId="2D186D55" w14:textId="77777777" w:rsidR="00CE6E57" w:rsidRDefault="00000000">
            <w:pPr>
              <w:pStyle w:val="Compact"/>
            </w:pPr>
            <w:r>
              <w:t xml:space="preserve">See </w:t>
            </w:r>
            <w:hyperlink w:anchor="X2c0fa72e597f386f2220d8daef33810754966a6">
              <w:r w:rsidR="00CE6E57">
                <w:rPr>
                  <w:rStyle w:val="Hyperlink"/>
                </w:rPr>
                <w:t>Section 7.1.2.11.4</w:t>
              </w:r>
            </w:hyperlink>
          </w:p>
        </w:tc>
      </w:tr>
      <w:tr w:rsidR="00CE6E57" w14:paraId="55DD2F5E" w14:textId="77777777">
        <w:tc>
          <w:tcPr>
            <w:tcW w:w="2376" w:type="dxa"/>
          </w:tcPr>
          <w:p w14:paraId="01D7891C" w14:textId="77777777" w:rsidR="00CE6E57" w:rsidRDefault="00000000">
            <w:pPr>
              <w:pStyle w:val="Compact"/>
            </w:pPr>
            <w:r>
              <w:rPr>
                <w:rStyle w:val="VerbatimChar"/>
              </w:rPr>
              <w:t>extKeyUsage</w:t>
            </w:r>
          </w:p>
        </w:tc>
        <w:tc>
          <w:tcPr>
            <w:tcW w:w="1584" w:type="dxa"/>
          </w:tcPr>
          <w:p w14:paraId="44B39B36" w14:textId="77777777" w:rsidR="00CE6E57" w:rsidRDefault="00000000">
            <w:pPr>
              <w:pStyle w:val="Compact"/>
            </w:pPr>
            <w:r>
              <w:t>MUST</w:t>
            </w:r>
            <w:r>
              <w:rPr>
                <w:rStyle w:val="FootnoteReference"/>
              </w:rPr>
              <w:footnoteReference w:id="11"/>
            </w:r>
          </w:p>
        </w:tc>
        <w:tc>
          <w:tcPr>
            <w:tcW w:w="1584" w:type="dxa"/>
          </w:tcPr>
          <w:p w14:paraId="39564E9F" w14:textId="77777777" w:rsidR="00CE6E57" w:rsidRDefault="00000000">
            <w:pPr>
              <w:pStyle w:val="Compact"/>
            </w:pPr>
            <w:r>
              <w:t>N</w:t>
            </w:r>
          </w:p>
        </w:tc>
        <w:tc>
          <w:tcPr>
            <w:tcW w:w="2376" w:type="dxa"/>
          </w:tcPr>
          <w:p w14:paraId="3F12F8BD" w14:textId="77777777" w:rsidR="00CE6E57" w:rsidRDefault="00000000">
            <w:pPr>
              <w:pStyle w:val="Compact"/>
            </w:pPr>
            <w:r>
              <w:t xml:space="preserve">See </w:t>
            </w:r>
            <w:hyperlink w:anchor="Xf32e1b175c44d646f52ed6639d47c210fc4db53">
              <w:r w:rsidR="00CE6E57">
                <w:rPr>
                  <w:rStyle w:val="Hyperlink"/>
                </w:rPr>
                <w:t>Section 7.1.2.10.6</w:t>
              </w:r>
            </w:hyperlink>
          </w:p>
        </w:tc>
      </w:tr>
      <w:tr w:rsidR="00CE6E57" w14:paraId="27DCABE4" w14:textId="77777777">
        <w:tc>
          <w:tcPr>
            <w:tcW w:w="2376" w:type="dxa"/>
          </w:tcPr>
          <w:p w14:paraId="216F18A5" w14:textId="77777777" w:rsidR="00CE6E57" w:rsidRDefault="00000000">
            <w:pPr>
              <w:pStyle w:val="Compact"/>
            </w:pPr>
            <w:r>
              <w:rPr>
                <w:rStyle w:val="VerbatimChar"/>
              </w:rPr>
              <w:t>authorityInformationAccess</w:t>
            </w:r>
          </w:p>
        </w:tc>
        <w:tc>
          <w:tcPr>
            <w:tcW w:w="1584" w:type="dxa"/>
          </w:tcPr>
          <w:p w14:paraId="3E113035" w14:textId="77777777" w:rsidR="00CE6E57" w:rsidRDefault="00000000">
            <w:pPr>
              <w:pStyle w:val="Compact"/>
            </w:pPr>
            <w:r>
              <w:t>SHOULD</w:t>
            </w:r>
          </w:p>
        </w:tc>
        <w:tc>
          <w:tcPr>
            <w:tcW w:w="1584" w:type="dxa"/>
          </w:tcPr>
          <w:p w14:paraId="347338EC" w14:textId="77777777" w:rsidR="00CE6E57" w:rsidRDefault="00000000">
            <w:pPr>
              <w:pStyle w:val="Compact"/>
            </w:pPr>
            <w:r>
              <w:t>N</w:t>
            </w:r>
          </w:p>
        </w:tc>
        <w:tc>
          <w:tcPr>
            <w:tcW w:w="2376" w:type="dxa"/>
          </w:tcPr>
          <w:p w14:paraId="435B7D24" w14:textId="77777777" w:rsidR="00CE6E57" w:rsidRDefault="00000000">
            <w:pPr>
              <w:pStyle w:val="Compact"/>
            </w:pPr>
            <w:r>
              <w:t xml:space="preserve">See </w:t>
            </w:r>
            <w:hyperlink w:anchor="X7d80bd15125df51194565908cd86c79248131ca">
              <w:r w:rsidR="00CE6E57">
                <w:rPr>
                  <w:rStyle w:val="Hyperlink"/>
                </w:rPr>
                <w:t>Section 7.1.2.10.3</w:t>
              </w:r>
            </w:hyperlink>
          </w:p>
        </w:tc>
      </w:tr>
      <w:tr w:rsidR="00CE6E57" w14:paraId="19D9D79B" w14:textId="77777777">
        <w:tc>
          <w:tcPr>
            <w:tcW w:w="2376" w:type="dxa"/>
          </w:tcPr>
          <w:p w14:paraId="57BB0D30" w14:textId="77777777" w:rsidR="00CE6E57" w:rsidRDefault="00000000">
            <w:pPr>
              <w:pStyle w:val="Compact"/>
            </w:pPr>
            <w:r>
              <w:rPr>
                <w:rStyle w:val="VerbatimChar"/>
              </w:rPr>
              <w:t>nameConstraints</w:t>
            </w:r>
          </w:p>
        </w:tc>
        <w:tc>
          <w:tcPr>
            <w:tcW w:w="1584" w:type="dxa"/>
          </w:tcPr>
          <w:p w14:paraId="3DF5CF97" w14:textId="77777777" w:rsidR="00CE6E57" w:rsidRDefault="00000000">
            <w:pPr>
              <w:pStyle w:val="Compact"/>
            </w:pPr>
            <w:r>
              <w:t>MAY</w:t>
            </w:r>
          </w:p>
        </w:tc>
        <w:tc>
          <w:tcPr>
            <w:tcW w:w="1584" w:type="dxa"/>
          </w:tcPr>
          <w:p w14:paraId="1A29B5F0" w14:textId="77777777" w:rsidR="00CE6E57" w:rsidRDefault="00000000">
            <w:pPr>
              <w:pStyle w:val="Compact"/>
            </w:pPr>
            <w:r>
              <w:t>*</w:t>
            </w:r>
            <w:r>
              <w:rPr>
                <w:rStyle w:val="FootnoteReference"/>
              </w:rPr>
              <w:footnoteReference w:id="12"/>
            </w:r>
          </w:p>
        </w:tc>
        <w:tc>
          <w:tcPr>
            <w:tcW w:w="2376" w:type="dxa"/>
          </w:tcPr>
          <w:p w14:paraId="4D35891C" w14:textId="77777777" w:rsidR="00CE6E57" w:rsidRDefault="00000000">
            <w:pPr>
              <w:pStyle w:val="Compact"/>
            </w:pPr>
            <w:r>
              <w:t xml:space="preserve">See </w:t>
            </w:r>
            <w:hyperlink w:anchor="X76ec6846db7815b141f8e97321a587335ac308c">
              <w:r w:rsidR="00CE6E57">
                <w:rPr>
                  <w:rStyle w:val="Hyperlink"/>
                </w:rPr>
                <w:t>Section 7.1.2.10.8</w:t>
              </w:r>
            </w:hyperlink>
          </w:p>
        </w:tc>
      </w:tr>
      <w:tr w:rsidR="00CE6E57" w14:paraId="77B1A88C" w14:textId="77777777">
        <w:tc>
          <w:tcPr>
            <w:tcW w:w="2376" w:type="dxa"/>
          </w:tcPr>
          <w:p w14:paraId="55312661" w14:textId="77777777" w:rsidR="00CE6E57" w:rsidRDefault="00000000">
            <w:pPr>
              <w:pStyle w:val="Compact"/>
            </w:pPr>
            <w:r>
              <w:t>Signed Certificate Timestamp List</w:t>
            </w:r>
          </w:p>
        </w:tc>
        <w:tc>
          <w:tcPr>
            <w:tcW w:w="1584" w:type="dxa"/>
          </w:tcPr>
          <w:p w14:paraId="599A459B" w14:textId="77777777" w:rsidR="00CE6E57" w:rsidRDefault="00000000">
            <w:pPr>
              <w:pStyle w:val="Compact"/>
            </w:pPr>
            <w:r>
              <w:t>MAY</w:t>
            </w:r>
          </w:p>
        </w:tc>
        <w:tc>
          <w:tcPr>
            <w:tcW w:w="1584" w:type="dxa"/>
          </w:tcPr>
          <w:p w14:paraId="0E6D3A81" w14:textId="77777777" w:rsidR="00CE6E57" w:rsidRDefault="00000000">
            <w:pPr>
              <w:pStyle w:val="Compact"/>
            </w:pPr>
            <w:r>
              <w:t>N</w:t>
            </w:r>
          </w:p>
        </w:tc>
        <w:tc>
          <w:tcPr>
            <w:tcW w:w="2376" w:type="dxa"/>
          </w:tcPr>
          <w:p w14:paraId="0F6A2F9F" w14:textId="77777777" w:rsidR="00CE6E57" w:rsidRDefault="00000000">
            <w:pPr>
              <w:pStyle w:val="Compact"/>
            </w:pPr>
            <w:r>
              <w:t xml:space="preserve">See </w:t>
            </w:r>
            <w:hyperlink w:anchor="X5f29f6d91844be07282218a1604692674f20515">
              <w:r w:rsidR="00CE6E57">
                <w:rPr>
                  <w:rStyle w:val="Hyperlink"/>
                </w:rPr>
                <w:t>Section 7.1.2.11.3</w:t>
              </w:r>
            </w:hyperlink>
          </w:p>
        </w:tc>
      </w:tr>
      <w:tr w:rsidR="00CE6E57" w14:paraId="62641092" w14:textId="77777777">
        <w:tc>
          <w:tcPr>
            <w:tcW w:w="2376" w:type="dxa"/>
          </w:tcPr>
          <w:p w14:paraId="759BEF21" w14:textId="77777777" w:rsidR="00CE6E57" w:rsidRDefault="00000000">
            <w:pPr>
              <w:pStyle w:val="Compact"/>
            </w:pPr>
            <w:r>
              <w:t>Any other extension</w:t>
            </w:r>
          </w:p>
        </w:tc>
        <w:tc>
          <w:tcPr>
            <w:tcW w:w="1584" w:type="dxa"/>
          </w:tcPr>
          <w:p w14:paraId="7A31B0F5" w14:textId="77777777" w:rsidR="00CE6E57" w:rsidRDefault="00000000">
            <w:pPr>
              <w:pStyle w:val="Compact"/>
            </w:pPr>
            <w:r>
              <w:t>NOT RECOMMENDED</w:t>
            </w:r>
          </w:p>
        </w:tc>
        <w:tc>
          <w:tcPr>
            <w:tcW w:w="1584" w:type="dxa"/>
          </w:tcPr>
          <w:p w14:paraId="5F5E9D77" w14:textId="77777777" w:rsidR="00CE6E57" w:rsidRDefault="00000000">
            <w:pPr>
              <w:pStyle w:val="Compact"/>
            </w:pPr>
            <w:r>
              <w:t>-</w:t>
            </w:r>
          </w:p>
        </w:tc>
        <w:tc>
          <w:tcPr>
            <w:tcW w:w="2376" w:type="dxa"/>
          </w:tcPr>
          <w:p w14:paraId="4BCBBED0" w14:textId="77777777" w:rsidR="00CE6E57" w:rsidRDefault="00000000">
            <w:pPr>
              <w:pStyle w:val="Compact"/>
            </w:pPr>
            <w:r>
              <w:t xml:space="preserve">See </w:t>
            </w:r>
            <w:hyperlink w:anchor="Xd1d37105006463fc0c3ce8d6a77d8510d86ed0b">
              <w:r w:rsidR="00CE6E57">
                <w:rPr>
                  <w:rStyle w:val="Hyperlink"/>
                </w:rPr>
                <w:t>Section 7.1.2.11.5</w:t>
              </w:r>
            </w:hyperlink>
          </w:p>
        </w:tc>
      </w:tr>
    </w:tbl>
    <w:p w14:paraId="33DC972B" w14:textId="77777777" w:rsidR="00CE6E57" w:rsidRDefault="00000000">
      <w:pPr>
        <w:pStyle w:val="Heading4"/>
      </w:pPr>
      <w:bookmarkStart w:id="701" w:name="Xcda3b49a670e03c0ddaee43338cd2bee31b9631"/>
      <w:bookmarkEnd w:id="699"/>
      <w:bookmarkEnd w:id="700"/>
      <w:r>
        <w:t>7.1.2.7 Subscriber (Server) Certificate Profile</w:t>
      </w:r>
    </w:p>
    <w:tbl>
      <w:tblPr>
        <w:tblStyle w:val="Table"/>
        <w:tblW w:w="5000" w:type="pct"/>
        <w:tblLayout w:type="fixed"/>
        <w:tblLook w:val="0020" w:firstRow="1" w:lastRow="0" w:firstColumn="0" w:lastColumn="0" w:noHBand="0" w:noVBand="0"/>
      </w:tblPr>
      <w:tblGrid>
        <w:gridCol w:w="3744"/>
        <w:gridCol w:w="5616"/>
      </w:tblGrid>
      <w:tr w:rsidR="00CE6E57" w14:paraId="46521B40" w14:textId="77777777">
        <w:trPr>
          <w:tblHeader/>
        </w:trPr>
        <w:tc>
          <w:tcPr>
            <w:tcW w:w="3168" w:type="dxa"/>
          </w:tcPr>
          <w:p w14:paraId="30A01634" w14:textId="77777777" w:rsidR="00CE6E57" w:rsidRDefault="00000000">
            <w:pPr>
              <w:pStyle w:val="Compact"/>
            </w:pPr>
            <w:r>
              <w:rPr>
                <w:b/>
                <w:bCs/>
              </w:rPr>
              <w:t>Field</w:t>
            </w:r>
          </w:p>
        </w:tc>
        <w:tc>
          <w:tcPr>
            <w:tcW w:w="4752" w:type="dxa"/>
          </w:tcPr>
          <w:p w14:paraId="08808A9B" w14:textId="77777777" w:rsidR="00CE6E57" w:rsidRDefault="00000000">
            <w:pPr>
              <w:pStyle w:val="Compact"/>
            </w:pPr>
            <w:r>
              <w:rPr>
                <w:b/>
                <w:bCs/>
              </w:rPr>
              <w:t>Description</w:t>
            </w:r>
          </w:p>
        </w:tc>
      </w:tr>
      <w:tr w:rsidR="00CE6E57" w14:paraId="3963818D" w14:textId="77777777">
        <w:tc>
          <w:tcPr>
            <w:tcW w:w="3168" w:type="dxa"/>
          </w:tcPr>
          <w:p w14:paraId="56EC2FE7" w14:textId="77777777" w:rsidR="00CE6E57" w:rsidRDefault="00000000">
            <w:pPr>
              <w:pStyle w:val="Compact"/>
            </w:pPr>
            <w:r>
              <w:rPr>
                <w:rStyle w:val="VerbatimChar"/>
              </w:rPr>
              <w:t>tbsCertificate</w:t>
            </w:r>
          </w:p>
        </w:tc>
        <w:tc>
          <w:tcPr>
            <w:tcW w:w="4752" w:type="dxa"/>
          </w:tcPr>
          <w:p w14:paraId="3DF69FF6" w14:textId="77777777" w:rsidR="00CE6E57" w:rsidRDefault="00CE6E57">
            <w:pPr>
              <w:pStyle w:val="Compact"/>
            </w:pPr>
          </w:p>
        </w:tc>
      </w:tr>
      <w:tr w:rsidR="00CE6E57" w14:paraId="257DBA82" w14:textId="77777777">
        <w:tc>
          <w:tcPr>
            <w:tcW w:w="3168" w:type="dxa"/>
          </w:tcPr>
          <w:p w14:paraId="396DC841" w14:textId="77777777" w:rsidR="00CE6E57" w:rsidRDefault="00000000">
            <w:pPr>
              <w:pStyle w:val="Compact"/>
            </w:pPr>
            <w:r>
              <w:t>    </w:t>
            </w:r>
            <w:r>
              <w:rPr>
                <w:rStyle w:val="VerbatimChar"/>
              </w:rPr>
              <w:t>version</w:t>
            </w:r>
          </w:p>
        </w:tc>
        <w:tc>
          <w:tcPr>
            <w:tcW w:w="4752" w:type="dxa"/>
          </w:tcPr>
          <w:p w14:paraId="43A82AC6" w14:textId="77777777" w:rsidR="00CE6E57" w:rsidRDefault="00000000">
            <w:pPr>
              <w:pStyle w:val="Compact"/>
            </w:pPr>
            <w:r>
              <w:t>MUST be v3(2)</w:t>
            </w:r>
          </w:p>
        </w:tc>
      </w:tr>
      <w:tr w:rsidR="00CE6E57" w14:paraId="714F968E" w14:textId="77777777">
        <w:tc>
          <w:tcPr>
            <w:tcW w:w="3168" w:type="dxa"/>
          </w:tcPr>
          <w:p w14:paraId="6368D921" w14:textId="77777777" w:rsidR="00CE6E57" w:rsidRDefault="00000000">
            <w:pPr>
              <w:pStyle w:val="Compact"/>
            </w:pPr>
            <w:r>
              <w:t>    </w:t>
            </w:r>
            <w:r>
              <w:rPr>
                <w:rStyle w:val="VerbatimChar"/>
              </w:rPr>
              <w:t>serialNumber</w:t>
            </w:r>
          </w:p>
        </w:tc>
        <w:tc>
          <w:tcPr>
            <w:tcW w:w="4752" w:type="dxa"/>
          </w:tcPr>
          <w:p w14:paraId="485EA0E7" w14:textId="77777777" w:rsidR="00CE6E57" w:rsidRDefault="00000000">
            <w:pPr>
              <w:pStyle w:val="Compact"/>
            </w:pPr>
            <w:r>
              <w:t>MUST be a non-sequential number greater than zero (0) and less than 2¹⁵⁹ containing at least 64 bits of output from a CSPRNG.</w:t>
            </w:r>
          </w:p>
        </w:tc>
      </w:tr>
      <w:tr w:rsidR="00CE6E57" w14:paraId="33717EE3" w14:textId="77777777">
        <w:tc>
          <w:tcPr>
            <w:tcW w:w="3168" w:type="dxa"/>
          </w:tcPr>
          <w:p w14:paraId="154FC138" w14:textId="77777777" w:rsidR="00CE6E57" w:rsidRDefault="00000000">
            <w:pPr>
              <w:pStyle w:val="Compact"/>
            </w:pPr>
            <w:r>
              <w:t>    </w:t>
            </w:r>
            <w:r>
              <w:rPr>
                <w:rStyle w:val="VerbatimChar"/>
              </w:rPr>
              <w:t>signature</w:t>
            </w:r>
          </w:p>
        </w:tc>
        <w:tc>
          <w:tcPr>
            <w:tcW w:w="4752" w:type="dxa"/>
          </w:tcPr>
          <w:p w14:paraId="2FB45018"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33A62675" w14:textId="77777777">
        <w:tc>
          <w:tcPr>
            <w:tcW w:w="3168" w:type="dxa"/>
          </w:tcPr>
          <w:p w14:paraId="241D9FF6" w14:textId="77777777" w:rsidR="00CE6E57" w:rsidRDefault="00000000">
            <w:pPr>
              <w:pStyle w:val="Compact"/>
            </w:pPr>
            <w:r>
              <w:t>    </w:t>
            </w:r>
            <w:r>
              <w:rPr>
                <w:rStyle w:val="VerbatimChar"/>
              </w:rPr>
              <w:t>issuer</w:t>
            </w:r>
          </w:p>
        </w:tc>
        <w:tc>
          <w:tcPr>
            <w:tcW w:w="4752" w:type="dxa"/>
          </w:tcPr>
          <w:p w14:paraId="1F8E5D83" w14:textId="77777777" w:rsidR="00CE6E57"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CE6E57">
                <w:rPr>
                  <w:rStyle w:val="Hyperlink"/>
                </w:rPr>
                <w:t>Section 7.1.4.1</w:t>
              </w:r>
            </w:hyperlink>
          </w:p>
        </w:tc>
      </w:tr>
      <w:tr w:rsidR="00CE6E57" w14:paraId="254F30A5" w14:textId="77777777">
        <w:tc>
          <w:tcPr>
            <w:tcW w:w="3168" w:type="dxa"/>
          </w:tcPr>
          <w:p w14:paraId="081E355E" w14:textId="77777777" w:rsidR="00CE6E57" w:rsidRDefault="00000000">
            <w:pPr>
              <w:pStyle w:val="Compact"/>
            </w:pPr>
            <w:r>
              <w:lastRenderedPageBreak/>
              <w:t>    </w:t>
            </w:r>
            <w:r>
              <w:rPr>
                <w:rStyle w:val="VerbatimChar"/>
              </w:rPr>
              <w:t>validity</w:t>
            </w:r>
          </w:p>
        </w:tc>
        <w:tc>
          <w:tcPr>
            <w:tcW w:w="4752" w:type="dxa"/>
          </w:tcPr>
          <w:p w14:paraId="09F208FB" w14:textId="77777777" w:rsidR="00CE6E57" w:rsidRDefault="00CE6E57">
            <w:pPr>
              <w:pStyle w:val="Compact"/>
            </w:pPr>
          </w:p>
        </w:tc>
      </w:tr>
      <w:tr w:rsidR="00CE6E57" w14:paraId="3362D935" w14:textId="77777777">
        <w:tc>
          <w:tcPr>
            <w:tcW w:w="3168" w:type="dxa"/>
          </w:tcPr>
          <w:p w14:paraId="6A09EAE7" w14:textId="77777777" w:rsidR="00CE6E57" w:rsidRDefault="00000000">
            <w:pPr>
              <w:pStyle w:val="Compact"/>
            </w:pPr>
            <w:r>
              <w:t xml:space="preserve">         </w:t>
            </w:r>
            <w:r>
              <w:rPr>
                <w:rStyle w:val="VerbatimChar"/>
              </w:rPr>
              <w:t>notBefore</w:t>
            </w:r>
          </w:p>
        </w:tc>
        <w:tc>
          <w:tcPr>
            <w:tcW w:w="4752" w:type="dxa"/>
          </w:tcPr>
          <w:p w14:paraId="19858C44" w14:textId="77777777" w:rsidR="00CE6E57" w:rsidRDefault="00000000">
            <w:pPr>
              <w:pStyle w:val="Compact"/>
            </w:pPr>
            <w:r>
              <w:t>A value within 48 hours of the certificate signing operation.</w:t>
            </w:r>
          </w:p>
        </w:tc>
      </w:tr>
      <w:tr w:rsidR="00CE6E57" w14:paraId="58B9904C" w14:textId="77777777">
        <w:tc>
          <w:tcPr>
            <w:tcW w:w="3168" w:type="dxa"/>
          </w:tcPr>
          <w:p w14:paraId="72338B2F" w14:textId="77777777" w:rsidR="00CE6E57" w:rsidRDefault="00000000">
            <w:pPr>
              <w:pStyle w:val="Compact"/>
            </w:pPr>
            <w:r>
              <w:t xml:space="preserve">         </w:t>
            </w:r>
            <w:r>
              <w:rPr>
                <w:rStyle w:val="VerbatimChar"/>
              </w:rPr>
              <w:t>notAfter</w:t>
            </w:r>
          </w:p>
        </w:tc>
        <w:tc>
          <w:tcPr>
            <w:tcW w:w="4752" w:type="dxa"/>
          </w:tcPr>
          <w:p w14:paraId="3E6F8E79" w14:textId="77777777" w:rsidR="00CE6E57" w:rsidRDefault="00000000">
            <w:pPr>
              <w:pStyle w:val="Compact"/>
            </w:pPr>
            <w:r>
              <w:t xml:space="preserve">See </w:t>
            </w:r>
            <w:hyperlink w:anchor="Xd8dbf126b99db7d89ad58c0292d6af64a10d668">
              <w:r w:rsidR="00CE6E57">
                <w:rPr>
                  <w:rStyle w:val="Hyperlink"/>
                </w:rPr>
                <w:t>Section 6.3.2</w:t>
              </w:r>
            </w:hyperlink>
          </w:p>
        </w:tc>
      </w:tr>
      <w:tr w:rsidR="00CE6E57" w14:paraId="04E23088" w14:textId="77777777">
        <w:tc>
          <w:tcPr>
            <w:tcW w:w="3168" w:type="dxa"/>
          </w:tcPr>
          <w:p w14:paraId="61E1935E" w14:textId="77777777" w:rsidR="00CE6E57" w:rsidRDefault="00000000">
            <w:pPr>
              <w:pStyle w:val="Compact"/>
            </w:pPr>
            <w:r>
              <w:t>    </w:t>
            </w:r>
            <w:r>
              <w:rPr>
                <w:rStyle w:val="VerbatimChar"/>
              </w:rPr>
              <w:t>subject</w:t>
            </w:r>
          </w:p>
        </w:tc>
        <w:tc>
          <w:tcPr>
            <w:tcW w:w="4752" w:type="dxa"/>
          </w:tcPr>
          <w:p w14:paraId="25DF5C3C" w14:textId="77777777" w:rsidR="00CE6E57" w:rsidRDefault="00000000">
            <w:pPr>
              <w:pStyle w:val="Compact"/>
            </w:pPr>
            <w:r>
              <w:t xml:space="preserve">See </w:t>
            </w:r>
            <w:hyperlink w:anchor="Xd0033f702fae0d5d8d09dfc748a4e8230648a37">
              <w:r w:rsidR="00CE6E57">
                <w:rPr>
                  <w:rStyle w:val="Hyperlink"/>
                </w:rPr>
                <w:t>Section 7.1.2.7.1</w:t>
              </w:r>
            </w:hyperlink>
          </w:p>
        </w:tc>
      </w:tr>
      <w:tr w:rsidR="00CE6E57" w14:paraId="4DC5023A" w14:textId="77777777">
        <w:tc>
          <w:tcPr>
            <w:tcW w:w="3168" w:type="dxa"/>
          </w:tcPr>
          <w:p w14:paraId="746C96DD" w14:textId="77777777" w:rsidR="00CE6E57" w:rsidRDefault="00000000">
            <w:pPr>
              <w:pStyle w:val="Compact"/>
            </w:pPr>
            <w:r>
              <w:t>    </w:t>
            </w:r>
            <w:r>
              <w:rPr>
                <w:rStyle w:val="VerbatimChar"/>
              </w:rPr>
              <w:t>subjectPublicKeyInfo</w:t>
            </w:r>
          </w:p>
        </w:tc>
        <w:tc>
          <w:tcPr>
            <w:tcW w:w="4752" w:type="dxa"/>
          </w:tcPr>
          <w:p w14:paraId="04E484BD" w14:textId="77777777" w:rsidR="00CE6E57" w:rsidRDefault="00000000">
            <w:pPr>
              <w:pStyle w:val="Compact"/>
            </w:pPr>
            <w:r>
              <w:t xml:space="preserve">See </w:t>
            </w:r>
            <w:hyperlink w:anchor="X789f64d56178ba8203f2f1417983d0672f61285">
              <w:r w:rsidR="00CE6E57">
                <w:rPr>
                  <w:rStyle w:val="Hyperlink"/>
                </w:rPr>
                <w:t>Section 7.1.3.1</w:t>
              </w:r>
            </w:hyperlink>
          </w:p>
        </w:tc>
      </w:tr>
      <w:tr w:rsidR="00CE6E57" w14:paraId="717C4C2E" w14:textId="77777777">
        <w:tc>
          <w:tcPr>
            <w:tcW w:w="3168" w:type="dxa"/>
          </w:tcPr>
          <w:p w14:paraId="19F3546C" w14:textId="77777777" w:rsidR="00CE6E57" w:rsidRDefault="00000000">
            <w:pPr>
              <w:pStyle w:val="Compact"/>
            </w:pPr>
            <w:r>
              <w:t>    </w:t>
            </w:r>
            <w:r>
              <w:rPr>
                <w:rStyle w:val="VerbatimChar"/>
              </w:rPr>
              <w:t>issuerUniqueID</w:t>
            </w:r>
          </w:p>
        </w:tc>
        <w:tc>
          <w:tcPr>
            <w:tcW w:w="4752" w:type="dxa"/>
          </w:tcPr>
          <w:p w14:paraId="26FA758C" w14:textId="77777777" w:rsidR="00CE6E57" w:rsidRDefault="00000000">
            <w:pPr>
              <w:pStyle w:val="Compact"/>
            </w:pPr>
            <w:r>
              <w:t>MUST NOT be present</w:t>
            </w:r>
          </w:p>
        </w:tc>
      </w:tr>
      <w:tr w:rsidR="00CE6E57" w14:paraId="143ED638" w14:textId="77777777">
        <w:tc>
          <w:tcPr>
            <w:tcW w:w="3168" w:type="dxa"/>
          </w:tcPr>
          <w:p w14:paraId="48837620" w14:textId="77777777" w:rsidR="00CE6E57" w:rsidRDefault="00000000">
            <w:pPr>
              <w:pStyle w:val="Compact"/>
            </w:pPr>
            <w:r>
              <w:t>    </w:t>
            </w:r>
            <w:r>
              <w:rPr>
                <w:rStyle w:val="VerbatimChar"/>
              </w:rPr>
              <w:t>subjectUniqueID</w:t>
            </w:r>
          </w:p>
        </w:tc>
        <w:tc>
          <w:tcPr>
            <w:tcW w:w="4752" w:type="dxa"/>
          </w:tcPr>
          <w:p w14:paraId="76577560" w14:textId="77777777" w:rsidR="00CE6E57" w:rsidRDefault="00000000">
            <w:pPr>
              <w:pStyle w:val="Compact"/>
            </w:pPr>
            <w:r>
              <w:t>MUST NOT be present</w:t>
            </w:r>
          </w:p>
        </w:tc>
      </w:tr>
      <w:tr w:rsidR="00CE6E57" w14:paraId="447A2E43" w14:textId="77777777">
        <w:tc>
          <w:tcPr>
            <w:tcW w:w="3168" w:type="dxa"/>
          </w:tcPr>
          <w:p w14:paraId="49ACDD03" w14:textId="77777777" w:rsidR="00CE6E57" w:rsidRDefault="00000000">
            <w:pPr>
              <w:pStyle w:val="Compact"/>
            </w:pPr>
            <w:r>
              <w:t>    </w:t>
            </w:r>
            <w:r>
              <w:rPr>
                <w:rStyle w:val="VerbatimChar"/>
              </w:rPr>
              <w:t>extensions</w:t>
            </w:r>
          </w:p>
        </w:tc>
        <w:tc>
          <w:tcPr>
            <w:tcW w:w="4752" w:type="dxa"/>
          </w:tcPr>
          <w:p w14:paraId="07A79E8D" w14:textId="77777777" w:rsidR="00CE6E57" w:rsidRDefault="00000000">
            <w:pPr>
              <w:pStyle w:val="Compact"/>
            </w:pPr>
            <w:r>
              <w:t xml:space="preserve">See </w:t>
            </w:r>
            <w:hyperlink w:anchor="Xab0a869d81c1014fe1d51a2434cb0cc3cb52099">
              <w:r w:rsidR="00CE6E57">
                <w:rPr>
                  <w:rStyle w:val="Hyperlink"/>
                </w:rPr>
                <w:t>Section 7.1.2.7.6</w:t>
              </w:r>
            </w:hyperlink>
          </w:p>
        </w:tc>
      </w:tr>
      <w:tr w:rsidR="00CE6E57" w14:paraId="4C793770" w14:textId="77777777">
        <w:tc>
          <w:tcPr>
            <w:tcW w:w="3168" w:type="dxa"/>
          </w:tcPr>
          <w:p w14:paraId="1E4D8C2B" w14:textId="77777777" w:rsidR="00CE6E57" w:rsidRDefault="00000000">
            <w:pPr>
              <w:pStyle w:val="Compact"/>
            </w:pPr>
            <w:r>
              <w:rPr>
                <w:rStyle w:val="VerbatimChar"/>
              </w:rPr>
              <w:t>signatureAlgorithm</w:t>
            </w:r>
          </w:p>
        </w:tc>
        <w:tc>
          <w:tcPr>
            <w:tcW w:w="4752" w:type="dxa"/>
          </w:tcPr>
          <w:p w14:paraId="20072092"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7EFE9A15" w14:textId="77777777">
        <w:tc>
          <w:tcPr>
            <w:tcW w:w="3168" w:type="dxa"/>
          </w:tcPr>
          <w:p w14:paraId="61509894" w14:textId="77777777" w:rsidR="00CE6E57" w:rsidRDefault="00000000">
            <w:pPr>
              <w:pStyle w:val="Compact"/>
            </w:pPr>
            <w:r>
              <w:rPr>
                <w:rStyle w:val="VerbatimChar"/>
              </w:rPr>
              <w:t>signature</w:t>
            </w:r>
          </w:p>
        </w:tc>
        <w:tc>
          <w:tcPr>
            <w:tcW w:w="4752" w:type="dxa"/>
          </w:tcPr>
          <w:p w14:paraId="6BFA5E3F" w14:textId="77777777" w:rsidR="00CE6E57" w:rsidRDefault="00CE6E57">
            <w:pPr>
              <w:pStyle w:val="Compact"/>
            </w:pPr>
          </w:p>
        </w:tc>
      </w:tr>
    </w:tbl>
    <w:p w14:paraId="086A19EF" w14:textId="77777777" w:rsidR="00CE6E57" w:rsidRDefault="00000000">
      <w:pPr>
        <w:pStyle w:val="Heading5"/>
      </w:pPr>
      <w:bookmarkStart w:id="702" w:name="Xd0033f702fae0d5d8d09dfc748a4e8230648a37"/>
      <w:r>
        <w:t>7.1.2.7.1 Subscriber Certificate Types</w:t>
      </w:r>
    </w:p>
    <w:p w14:paraId="69719481" w14:textId="77777777" w:rsidR="00CE6E57" w:rsidRDefault="00000000">
      <w:pPr>
        <w:pStyle w:val="FirstParagraph"/>
      </w:pPr>
      <w:r>
        <w:t xml:space="preserve">There are four types of Subscriber Certificates that may be issued, which vary based on the amount of Subject Information that is included. Each of these certificate types shares a common profile, with three exceptions: the </w:t>
      </w:r>
      <w:r>
        <w:rPr>
          <w:rStyle w:val="VerbatimChar"/>
        </w:rPr>
        <w:t>subject</w:t>
      </w:r>
      <w:r>
        <w:t xml:space="preserve"> name fields that may occur, how those fields are validated, and the contents of the </w:t>
      </w:r>
      <w:r>
        <w:rPr>
          <w:rStyle w:val="VerbatimChar"/>
        </w:rPr>
        <w:t>certificatePolicies</w:t>
      </w:r>
      <w:r>
        <w:t xml:space="preserve"> extension.</w:t>
      </w:r>
    </w:p>
    <w:tbl>
      <w:tblPr>
        <w:tblStyle w:val="Table"/>
        <w:tblW w:w="5000" w:type="pct"/>
        <w:tblLayout w:type="fixed"/>
        <w:tblLook w:val="0020" w:firstRow="1" w:lastRow="0" w:firstColumn="0" w:lastColumn="0" w:noHBand="0" w:noVBand="0"/>
      </w:tblPr>
      <w:tblGrid>
        <w:gridCol w:w="3744"/>
        <w:gridCol w:w="5616"/>
      </w:tblGrid>
      <w:tr w:rsidR="00CE6E57" w14:paraId="488C5520" w14:textId="77777777">
        <w:trPr>
          <w:tblHeader/>
        </w:trPr>
        <w:tc>
          <w:tcPr>
            <w:tcW w:w="3168" w:type="dxa"/>
          </w:tcPr>
          <w:p w14:paraId="455AF8EC" w14:textId="77777777" w:rsidR="00CE6E57" w:rsidRDefault="00000000">
            <w:pPr>
              <w:pStyle w:val="Compact"/>
            </w:pPr>
            <w:r>
              <w:rPr>
                <w:b/>
                <w:bCs/>
              </w:rPr>
              <w:t>Type</w:t>
            </w:r>
          </w:p>
        </w:tc>
        <w:tc>
          <w:tcPr>
            <w:tcW w:w="4752" w:type="dxa"/>
          </w:tcPr>
          <w:p w14:paraId="4E0C4A54" w14:textId="77777777" w:rsidR="00CE6E57" w:rsidRDefault="00000000">
            <w:pPr>
              <w:pStyle w:val="Compact"/>
            </w:pPr>
            <w:r>
              <w:rPr>
                <w:b/>
                <w:bCs/>
              </w:rPr>
              <w:t>Description</w:t>
            </w:r>
          </w:p>
        </w:tc>
      </w:tr>
      <w:tr w:rsidR="00CE6E57" w14:paraId="004A86E2" w14:textId="77777777">
        <w:tc>
          <w:tcPr>
            <w:tcW w:w="3168" w:type="dxa"/>
          </w:tcPr>
          <w:p w14:paraId="4AAA99F2" w14:textId="77777777" w:rsidR="00CE6E57" w:rsidRDefault="00000000">
            <w:pPr>
              <w:pStyle w:val="Compact"/>
            </w:pPr>
            <w:r>
              <w:t>Domain Validated (DV)</w:t>
            </w:r>
          </w:p>
        </w:tc>
        <w:tc>
          <w:tcPr>
            <w:tcW w:w="4752" w:type="dxa"/>
          </w:tcPr>
          <w:p w14:paraId="0DE0B348" w14:textId="77777777" w:rsidR="00CE6E57" w:rsidRDefault="00000000">
            <w:pPr>
              <w:pStyle w:val="Compact"/>
            </w:pPr>
            <w:r>
              <w:t xml:space="preserve">See </w:t>
            </w:r>
            <w:hyperlink w:anchor="Xc25aeb93d0596f196ce7ed0c2dd707c364f85c8">
              <w:r w:rsidR="00CE6E57">
                <w:rPr>
                  <w:rStyle w:val="Hyperlink"/>
                </w:rPr>
                <w:t>Section 7.1.2.7.2</w:t>
              </w:r>
            </w:hyperlink>
          </w:p>
        </w:tc>
      </w:tr>
      <w:tr w:rsidR="00CE6E57" w14:paraId="5BB7D73B" w14:textId="77777777">
        <w:tc>
          <w:tcPr>
            <w:tcW w:w="3168" w:type="dxa"/>
          </w:tcPr>
          <w:p w14:paraId="462548A5" w14:textId="77777777" w:rsidR="00CE6E57" w:rsidRDefault="00000000">
            <w:pPr>
              <w:pStyle w:val="Compact"/>
            </w:pPr>
            <w:r>
              <w:t>Individual Validated (IV)</w:t>
            </w:r>
          </w:p>
        </w:tc>
        <w:tc>
          <w:tcPr>
            <w:tcW w:w="4752" w:type="dxa"/>
          </w:tcPr>
          <w:p w14:paraId="1F60B2CB" w14:textId="77777777" w:rsidR="00CE6E57" w:rsidRDefault="00000000">
            <w:pPr>
              <w:pStyle w:val="Compact"/>
            </w:pPr>
            <w:r>
              <w:t xml:space="preserve">See </w:t>
            </w:r>
            <w:hyperlink w:anchor="Xad3b19781cce9ef21d76f3fcd86fbeabbf4b3bc">
              <w:r w:rsidR="00CE6E57">
                <w:rPr>
                  <w:rStyle w:val="Hyperlink"/>
                </w:rPr>
                <w:t>Section 7.1.2.7.3</w:t>
              </w:r>
            </w:hyperlink>
          </w:p>
        </w:tc>
      </w:tr>
      <w:tr w:rsidR="00CE6E57" w14:paraId="24B247A2" w14:textId="77777777">
        <w:tc>
          <w:tcPr>
            <w:tcW w:w="3168" w:type="dxa"/>
          </w:tcPr>
          <w:p w14:paraId="36C8E932" w14:textId="77777777" w:rsidR="00CE6E57" w:rsidRDefault="00000000">
            <w:pPr>
              <w:pStyle w:val="Compact"/>
            </w:pPr>
            <w:r>
              <w:t>Organization Validated (OV)</w:t>
            </w:r>
          </w:p>
        </w:tc>
        <w:tc>
          <w:tcPr>
            <w:tcW w:w="4752" w:type="dxa"/>
          </w:tcPr>
          <w:p w14:paraId="54A6F92E" w14:textId="77777777" w:rsidR="00CE6E57" w:rsidRDefault="00000000">
            <w:pPr>
              <w:pStyle w:val="Compact"/>
            </w:pPr>
            <w:r>
              <w:t xml:space="preserve">See </w:t>
            </w:r>
            <w:hyperlink w:anchor="Xc51d926e08d810df8ddc100d4a339d533767e59">
              <w:r w:rsidR="00CE6E57">
                <w:rPr>
                  <w:rStyle w:val="Hyperlink"/>
                </w:rPr>
                <w:t>Section 7.1.2.7.4</w:t>
              </w:r>
            </w:hyperlink>
          </w:p>
        </w:tc>
      </w:tr>
      <w:tr w:rsidR="00CE6E57" w14:paraId="53095BB2" w14:textId="77777777">
        <w:tc>
          <w:tcPr>
            <w:tcW w:w="3168" w:type="dxa"/>
          </w:tcPr>
          <w:p w14:paraId="6672D73C" w14:textId="77777777" w:rsidR="00CE6E57" w:rsidRDefault="00000000">
            <w:pPr>
              <w:pStyle w:val="Compact"/>
            </w:pPr>
            <w:r>
              <w:t>Extended Validation (EV)</w:t>
            </w:r>
          </w:p>
        </w:tc>
        <w:tc>
          <w:tcPr>
            <w:tcW w:w="4752" w:type="dxa"/>
          </w:tcPr>
          <w:p w14:paraId="5EB7FA47" w14:textId="77777777" w:rsidR="00CE6E57" w:rsidRDefault="00000000">
            <w:pPr>
              <w:pStyle w:val="Compact"/>
            </w:pPr>
            <w:r>
              <w:t xml:space="preserve">See </w:t>
            </w:r>
            <w:hyperlink w:anchor="Xf360df53ff6d7647e6c7ade4fcfdaead3eb12f4">
              <w:r w:rsidR="00CE6E57">
                <w:rPr>
                  <w:rStyle w:val="Hyperlink"/>
                </w:rPr>
                <w:t>Section 7.1.2.7.5</w:t>
              </w:r>
            </w:hyperlink>
          </w:p>
        </w:tc>
      </w:tr>
    </w:tbl>
    <w:p w14:paraId="290F96B4" w14:textId="77777777" w:rsidR="00CE6E57" w:rsidRDefault="00000000">
      <w:pPr>
        <w:pStyle w:val="BodyText"/>
      </w:pPr>
      <w:r>
        <w:rPr>
          <w:b/>
          <w:bCs/>
        </w:rPr>
        <w:t>Note</w:t>
      </w:r>
      <w:r>
        <w:t>: Although each Subscriber Certificate type varies in Subject Information, all Certificates provide the same level of assurance of the device identity (domain name and/or IP address).</w:t>
      </w:r>
    </w:p>
    <w:p w14:paraId="56154577" w14:textId="77777777" w:rsidR="00CE6E57" w:rsidRDefault="00000000">
      <w:pPr>
        <w:pStyle w:val="Heading5"/>
      </w:pPr>
      <w:bookmarkStart w:id="703" w:name="Xc25aeb93d0596f196ce7ed0c2dd707c364f85c8"/>
      <w:bookmarkEnd w:id="702"/>
      <w:r>
        <w:t>7.1.2.7.2 Domain Validated</w:t>
      </w:r>
    </w:p>
    <w:p w14:paraId="0916CA6A" w14:textId="77777777" w:rsidR="00CE6E57" w:rsidRDefault="00000000">
      <w:pPr>
        <w:pStyle w:val="FirstParagraph"/>
      </w:pPr>
      <w:r>
        <w:t>For a Subscriber Certificate to be Domain Validated, it MUST meet the following profile:</w:t>
      </w:r>
    </w:p>
    <w:tbl>
      <w:tblPr>
        <w:tblStyle w:val="Table"/>
        <w:tblW w:w="5000" w:type="pct"/>
        <w:tblLayout w:type="fixed"/>
        <w:tblLook w:val="0020" w:firstRow="1" w:lastRow="0" w:firstColumn="0" w:lastColumn="0" w:noHBand="0" w:noVBand="0"/>
      </w:tblPr>
      <w:tblGrid>
        <w:gridCol w:w="2808"/>
        <w:gridCol w:w="6552"/>
      </w:tblGrid>
      <w:tr w:rsidR="00CE6E57" w14:paraId="37A647EF" w14:textId="77777777">
        <w:trPr>
          <w:tblHeader/>
        </w:trPr>
        <w:tc>
          <w:tcPr>
            <w:tcW w:w="2376" w:type="dxa"/>
          </w:tcPr>
          <w:p w14:paraId="4A5FF25D" w14:textId="77777777" w:rsidR="00CE6E57" w:rsidRDefault="00000000">
            <w:pPr>
              <w:pStyle w:val="Compact"/>
            </w:pPr>
            <w:r>
              <w:rPr>
                <w:b/>
                <w:bCs/>
              </w:rPr>
              <w:t>Field</w:t>
            </w:r>
          </w:p>
        </w:tc>
        <w:tc>
          <w:tcPr>
            <w:tcW w:w="5544" w:type="dxa"/>
          </w:tcPr>
          <w:p w14:paraId="5DE1B9EB" w14:textId="77777777" w:rsidR="00CE6E57" w:rsidRDefault="00000000">
            <w:pPr>
              <w:pStyle w:val="Compact"/>
            </w:pPr>
            <w:r>
              <w:rPr>
                <w:b/>
                <w:bCs/>
              </w:rPr>
              <w:t>Requirements</w:t>
            </w:r>
          </w:p>
        </w:tc>
      </w:tr>
      <w:tr w:rsidR="00CE6E57" w14:paraId="05A3FF53" w14:textId="77777777">
        <w:tc>
          <w:tcPr>
            <w:tcW w:w="2376" w:type="dxa"/>
          </w:tcPr>
          <w:p w14:paraId="01227452" w14:textId="77777777" w:rsidR="00CE6E57" w:rsidRDefault="00000000">
            <w:pPr>
              <w:pStyle w:val="Compact"/>
            </w:pPr>
            <w:r>
              <w:rPr>
                <w:rStyle w:val="VerbatimChar"/>
              </w:rPr>
              <w:t>subject</w:t>
            </w:r>
          </w:p>
        </w:tc>
        <w:tc>
          <w:tcPr>
            <w:tcW w:w="5544" w:type="dxa"/>
          </w:tcPr>
          <w:p w14:paraId="21D50EC2" w14:textId="77777777" w:rsidR="00CE6E57" w:rsidRDefault="00000000">
            <w:pPr>
              <w:pStyle w:val="Compact"/>
            </w:pPr>
            <w:r>
              <w:t>See following table.</w:t>
            </w:r>
          </w:p>
        </w:tc>
      </w:tr>
      <w:tr w:rsidR="00CE6E57" w14:paraId="643F8566" w14:textId="77777777">
        <w:tc>
          <w:tcPr>
            <w:tcW w:w="2376" w:type="dxa"/>
          </w:tcPr>
          <w:p w14:paraId="7F86BFC5" w14:textId="77777777" w:rsidR="00CE6E57" w:rsidRDefault="00000000">
            <w:pPr>
              <w:pStyle w:val="Compact"/>
            </w:pPr>
            <w:r>
              <w:rPr>
                <w:rStyle w:val="VerbatimChar"/>
              </w:rPr>
              <w:t>certificatePolicies</w:t>
            </w:r>
          </w:p>
        </w:tc>
        <w:tc>
          <w:tcPr>
            <w:tcW w:w="5544" w:type="dxa"/>
          </w:tcPr>
          <w:p w14:paraId="6F77DBFE" w14:textId="77777777" w:rsidR="00CE6E57" w:rsidRDefault="00000000">
            <w:pPr>
              <w:pStyle w:val="Compact"/>
            </w:pPr>
            <w:r>
              <w:t xml:space="preserve">MUST be present. MUST assert the </w:t>
            </w:r>
            <w:hyperlink w:anchor="Xd886d368fed64db74e3fc7a280ac2a3180671ff">
              <w:r w:rsidR="00CE6E57">
                <w:rPr>
                  <w:rStyle w:val="Hyperlink"/>
                </w:rPr>
                <w:t>Reserved Certificate Policy Identifier</w:t>
              </w:r>
            </w:hyperlink>
            <w:r>
              <w:t xml:space="preserve"> of </w:t>
            </w:r>
            <w:r>
              <w:rPr>
                <w:rStyle w:val="VerbatimChar"/>
              </w:rPr>
              <w:t>2.23.140.1.2.1</w:t>
            </w:r>
            <w:r>
              <w:t xml:space="preserve"> as a </w:t>
            </w:r>
            <w:r>
              <w:rPr>
                <w:rStyle w:val="VerbatimChar"/>
              </w:rPr>
              <w:t>policyIdentifier</w:t>
            </w:r>
            <w:r>
              <w:t xml:space="preserve">. See </w:t>
            </w:r>
            <w:hyperlink w:anchor="X49e22a2f33fcedc8ec0d56f39942194370d221e">
              <w:r w:rsidR="00CE6E57">
                <w:rPr>
                  <w:rStyle w:val="Hyperlink"/>
                </w:rPr>
                <w:t>Section 7.1.2.7.9</w:t>
              </w:r>
            </w:hyperlink>
            <w:r>
              <w:t>.</w:t>
            </w:r>
          </w:p>
        </w:tc>
      </w:tr>
      <w:tr w:rsidR="00CE6E57" w14:paraId="1C1A0C77" w14:textId="77777777">
        <w:tc>
          <w:tcPr>
            <w:tcW w:w="2376" w:type="dxa"/>
          </w:tcPr>
          <w:p w14:paraId="73ED8A12" w14:textId="77777777" w:rsidR="00CE6E57" w:rsidRDefault="00000000">
            <w:pPr>
              <w:pStyle w:val="Compact"/>
            </w:pPr>
            <w:r>
              <w:lastRenderedPageBreak/>
              <w:t>All other extensions</w:t>
            </w:r>
          </w:p>
        </w:tc>
        <w:tc>
          <w:tcPr>
            <w:tcW w:w="5544" w:type="dxa"/>
          </w:tcPr>
          <w:p w14:paraId="7AD6C394" w14:textId="77777777" w:rsidR="00CE6E57" w:rsidRDefault="00000000">
            <w:pPr>
              <w:pStyle w:val="Compact"/>
            </w:pPr>
            <w:r>
              <w:t xml:space="preserve">See </w:t>
            </w:r>
            <w:hyperlink w:anchor="Xab0a869d81c1014fe1d51a2434cb0cc3cb52099">
              <w:r w:rsidR="00CE6E57">
                <w:rPr>
                  <w:rStyle w:val="Hyperlink"/>
                </w:rPr>
                <w:t>Section 7.1.2.7.6</w:t>
              </w:r>
            </w:hyperlink>
          </w:p>
        </w:tc>
      </w:tr>
    </w:tbl>
    <w:p w14:paraId="2E5CE2E9" w14:textId="77777777" w:rsidR="00CE6E57" w:rsidRDefault="00000000">
      <w:pPr>
        <w:pStyle w:val="BodyText"/>
      </w:pPr>
      <w:r>
        <w:t xml:space="preserve">All </w:t>
      </w:r>
      <w:r>
        <w:rPr>
          <w:rStyle w:val="VerbatimChar"/>
        </w:rPr>
        <w:t>subject</w:t>
      </w:r>
      <w:r>
        <w:t xml:space="preserve"> names MUST be encoded as specified in </w:t>
      </w:r>
      <w:hyperlink w:anchor="X551a1f9df7ab3f98f6d6d5943e4a45a5bb83086">
        <w:r w:rsidR="00CE6E57">
          <w:rPr>
            <w:rStyle w:val="Hyperlink"/>
          </w:rPr>
          <w:t>Section 7.1.4</w:t>
        </w:r>
      </w:hyperlink>
      <w:r>
        <w:t>.</w:t>
      </w:r>
    </w:p>
    <w:p w14:paraId="3C79C888" w14:textId="77777777" w:rsidR="00CE6E57"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270ED29D" w14:textId="77777777" w:rsidR="00CE6E57" w:rsidRDefault="00000000">
      <w:pPr>
        <w:pStyle w:val="TableCaption"/>
      </w:pPr>
      <w:r>
        <w:t xml:space="preserve">Domain Validated </w:t>
      </w:r>
      <w:r>
        <w:rPr>
          <w:rStyle w:val="VerbatimChar"/>
        </w:rPr>
        <w:t>subject</w:t>
      </w:r>
      <w:r>
        <w:t xml:space="preserve"> Attributes</w:t>
      </w:r>
    </w:p>
    <w:tbl>
      <w:tblPr>
        <w:tblStyle w:val="Table"/>
        <w:tblW w:w="5000" w:type="pct"/>
        <w:tblLayout w:type="fixed"/>
        <w:tblLook w:val="0020" w:firstRow="1" w:lastRow="0" w:firstColumn="0" w:lastColumn="0" w:noHBand="0" w:noVBand="0"/>
        <w:tblCaption w:val="Domain Validated subject Attributes"/>
      </w:tblPr>
      <w:tblGrid>
        <w:gridCol w:w="1872"/>
        <w:gridCol w:w="2808"/>
        <w:gridCol w:w="2808"/>
        <w:gridCol w:w="1872"/>
      </w:tblGrid>
      <w:tr w:rsidR="00CE6E57" w14:paraId="0E70FEFE" w14:textId="77777777">
        <w:trPr>
          <w:tblHeader/>
        </w:trPr>
        <w:tc>
          <w:tcPr>
            <w:tcW w:w="1584" w:type="dxa"/>
          </w:tcPr>
          <w:p w14:paraId="7EB29644" w14:textId="77777777" w:rsidR="00CE6E57" w:rsidRDefault="00000000">
            <w:pPr>
              <w:pStyle w:val="Compact"/>
            </w:pPr>
            <w:r>
              <w:rPr>
                <w:b/>
                <w:bCs/>
              </w:rPr>
              <w:t>Attribute Name</w:t>
            </w:r>
          </w:p>
        </w:tc>
        <w:tc>
          <w:tcPr>
            <w:tcW w:w="2376" w:type="dxa"/>
          </w:tcPr>
          <w:p w14:paraId="243BA89D" w14:textId="77777777" w:rsidR="00CE6E57" w:rsidRDefault="00000000">
            <w:pPr>
              <w:pStyle w:val="Compact"/>
            </w:pPr>
            <w:r>
              <w:rPr>
                <w:b/>
                <w:bCs/>
              </w:rPr>
              <w:t>Presence</w:t>
            </w:r>
          </w:p>
        </w:tc>
        <w:tc>
          <w:tcPr>
            <w:tcW w:w="2376" w:type="dxa"/>
          </w:tcPr>
          <w:p w14:paraId="1FC056E5" w14:textId="77777777" w:rsidR="00CE6E57" w:rsidRDefault="00000000">
            <w:pPr>
              <w:pStyle w:val="Compact"/>
            </w:pPr>
            <w:r>
              <w:rPr>
                <w:b/>
                <w:bCs/>
              </w:rPr>
              <w:t>Value</w:t>
            </w:r>
          </w:p>
        </w:tc>
        <w:tc>
          <w:tcPr>
            <w:tcW w:w="1584" w:type="dxa"/>
          </w:tcPr>
          <w:p w14:paraId="30D24A16" w14:textId="77777777" w:rsidR="00CE6E57" w:rsidRDefault="00000000">
            <w:pPr>
              <w:pStyle w:val="Compact"/>
            </w:pPr>
            <w:r>
              <w:rPr>
                <w:b/>
                <w:bCs/>
              </w:rPr>
              <w:t>Verification</w:t>
            </w:r>
          </w:p>
        </w:tc>
      </w:tr>
      <w:tr w:rsidR="00CE6E57" w14:paraId="4663CA3C" w14:textId="77777777">
        <w:tc>
          <w:tcPr>
            <w:tcW w:w="1584" w:type="dxa"/>
          </w:tcPr>
          <w:p w14:paraId="1FF31750" w14:textId="77777777" w:rsidR="00CE6E57" w:rsidRDefault="00000000">
            <w:pPr>
              <w:pStyle w:val="Compact"/>
            </w:pPr>
            <w:r>
              <w:rPr>
                <w:rStyle w:val="VerbatimChar"/>
              </w:rPr>
              <w:t>countryName</w:t>
            </w:r>
          </w:p>
        </w:tc>
        <w:tc>
          <w:tcPr>
            <w:tcW w:w="2376" w:type="dxa"/>
          </w:tcPr>
          <w:p w14:paraId="4BD22503" w14:textId="77777777" w:rsidR="00CE6E57" w:rsidRDefault="00000000">
            <w:pPr>
              <w:pStyle w:val="Compact"/>
            </w:pPr>
            <w:r>
              <w:t>MAY</w:t>
            </w:r>
          </w:p>
        </w:tc>
        <w:tc>
          <w:tcPr>
            <w:tcW w:w="2376" w:type="dxa"/>
          </w:tcPr>
          <w:p w14:paraId="57E2D2D5" w14:textId="77777777" w:rsidR="00CE6E57" w:rsidRDefault="00000000">
            <w:pPr>
              <w:pStyle w:val="Compact"/>
            </w:pPr>
            <w:r>
              <w:t>The two-letter ISO 3166-1 country code for the country associated with the Subject.</w:t>
            </w:r>
          </w:p>
        </w:tc>
        <w:tc>
          <w:tcPr>
            <w:tcW w:w="1584" w:type="dxa"/>
          </w:tcPr>
          <w:p w14:paraId="33BF210D" w14:textId="77777777" w:rsidR="00CE6E57" w:rsidRDefault="00CE6E57">
            <w:pPr>
              <w:pStyle w:val="Compact"/>
            </w:pPr>
            <w:hyperlink w:anchor="X6c76a26a5b208a55b2152305586d1e4240deb4a">
              <w:r>
                <w:rPr>
                  <w:rStyle w:val="Hyperlink"/>
                </w:rPr>
                <w:t>Section 3.2.2.3</w:t>
              </w:r>
            </w:hyperlink>
          </w:p>
        </w:tc>
      </w:tr>
      <w:tr w:rsidR="00CE6E57" w14:paraId="47C87D42" w14:textId="77777777">
        <w:tc>
          <w:tcPr>
            <w:tcW w:w="1584" w:type="dxa"/>
          </w:tcPr>
          <w:p w14:paraId="7D5249D1" w14:textId="77777777" w:rsidR="00CE6E57" w:rsidRDefault="00000000">
            <w:pPr>
              <w:pStyle w:val="Compact"/>
            </w:pPr>
            <w:r>
              <w:rPr>
                <w:rStyle w:val="VerbatimChar"/>
              </w:rPr>
              <w:t>commonName</w:t>
            </w:r>
          </w:p>
        </w:tc>
        <w:tc>
          <w:tcPr>
            <w:tcW w:w="2376" w:type="dxa"/>
          </w:tcPr>
          <w:p w14:paraId="58E6D7F3" w14:textId="77777777" w:rsidR="00CE6E57" w:rsidRDefault="00000000">
            <w:pPr>
              <w:pStyle w:val="Compact"/>
            </w:pPr>
            <w:r>
              <w:t>NOT RECOMMENDED</w:t>
            </w:r>
          </w:p>
        </w:tc>
        <w:tc>
          <w:tcPr>
            <w:tcW w:w="2376" w:type="dxa"/>
          </w:tcPr>
          <w:p w14:paraId="2AF77D64" w14:textId="77777777" w:rsidR="00CE6E57"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sidR="00CE6E57">
                <w:rPr>
                  <w:rStyle w:val="Hyperlink"/>
                </w:rPr>
                <w:t>Section 7.1.4.3</w:t>
              </w:r>
            </w:hyperlink>
            <w:r>
              <w:t>.</w:t>
            </w:r>
          </w:p>
        </w:tc>
        <w:tc>
          <w:tcPr>
            <w:tcW w:w="1584" w:type="dxa"/>
          </w:tcPr>
          <w:p w14:paraId="73921F52" w14:textId="77777777" w:rsidR="00CE6E57" w:rsidRDefault="00CE6E57">
            <w:pPr>
              <w:pStyle w:val="Compact"/>
            </w:pPr>
          </w:p>
        </w:tc>
      </w:tr>
      <w:tr w:rsidR="00CE6E57" w14:paraId="0EF5D90B" w14:textId="77777777">
        <w:tc>
          <w:tcPr>
            <w:tcW w:w="1584" w:type="dxa"/>
          </w:tcPr>
          <w:p w14:paraId="717A192D" w14:textId="77777777" w:rsidR="00CE6E57" w:rsidRDefault="00000000">
            <w:pPr>
              <w:pStyle w:val="Compact"/>
            </w:pPr>
            <w:r>
              <w:t>Any other attribute</w:t>
            </w:r>
          </w:p>
        </w:tc>
        <w:tc>
          <w:tcPr>
            <w:tcW w:w="2376" w:type="dxa"/>
          </w:tcPr>
          <w:p w14:paraId="7424C922" w14:textId="77777777" w:rsidR="00CE6E57" w:rsidRDefault="00000000">
            <w:pPr>
              <w:pStyle w:val="Compact"/>
            </w:pPr>
            <w:r>
              <w:t>MUST NOT</w:t>
            </w:r>
          </w:p>
        </w:tc>
        <w:tc>
          <w:tcPr>
            <w:tcW w:w="2376" w:type="dxa"/>
          </w:tcPr>
          <w:p w14:paraId="42450BDF" w14:textId="77777777" w:rsidR="00CE6E57" w:rsidRDefault="00000000">
            <w:pPr>
              <w:pStyle w:val="Compact"/>
            </w:pPr>
            <w:r>
              <w:t>-</w:t>
            </w:r>
          </w:p>
        </w:tc>
        <w:tc>
          <w:tcPr>
            <w:tcW w:w="1584" w:type="dxa"/>
          </w:tcPr>
          <w:p w14:paraId="6DE540DA" w14:textId="77777777" w:rsidR="00CE6E57" w:rsidRDefault="00000000">
            <w:pPr>
              <w:pStyle w:val="Compact"/>
            </w:pPr>
            <w:r>
              <w:t>-</w:t>
            </w:r>
          </w:p>
        </w:tc>
      </w:tr>
    </w:tbl>
    <w:p w14:paraId="08943991" w14:textId="77777777" w:rsidR="00CE6E57" w:rsidRDefault="00000000">
      <w:pPr>
        <w:pStyle w:val="Heading5"/>
      </w:pPr>
      <w:bookmarkStart w:id="704" w:name="Xad3b19781cce9ef21d76f3fcd86fbeabbf4b3bc"/>
      <w:bookmarkEnd w:id="703"/>
      <w:r>
        <w:t>7.1.2.7.3 Individual Validated</w:t>
      </w:r>
    </w:p>
    <w:p w14:paraId="3971167D" w14:textId="77777777" w:rsidR="00CE6E57" w:rsidRDefault="00000000">
      <w:pPr>
        <w:pStyle w:val="FirstParagraph"/>
      </w:pPr>
      <w:r>
        <w:t>For a Subscriber Certificate to be Individual Validated, it MUST meet the following profile:</w:t>
      </w:r>
    </w:p>
    <w:tbl>
      <w:tblPr>
        <w:tblStyle w:val="Table"/>
        <w:tblW w:w="5000" w:type="pct"/>
        <w:tblLayout w:type="fixed"/>
        <w:tblLook w:val="0020" w:firstRow="1" w:lastRow="0" w:firstColumn="0" w:lastColumn="0" w:noHBand="0" w:noVBand="0"/>
      </w:tblPr>
      <w:tblGrid>
        <w:gridCol w:w="2080"/>
        <w:gridCol w:w="7280"/>
      </w:tblGrid>
      <w:tr w:rsidR="00CE6E57" w14:paraId="789D7117" w14:textId="77777777">
        <w:trPr>
          <w:tblHeader/>
        </w:trPr>
        <w:tc>
          <w:tcPr>
            <w:tcW w:w="1760" w:type="dxa"/>
          </w:tcPr>
          <w:p w14:paraId="427896B2" w14:textId="77777777" w:rsidR="00CE6E57" w:rsidRDefault="00000000">
            <w:pPr>
              <w:pStyle w:val="Compact"/>
            </w:pPr>
            <w:r>
              <w:rPr>
                <w:b/>
                <w:bCs/>
              </w:rPr>
              <w:t>Field</w:t>
            </w:r>
          </w:p>
        </w:tc>
        <w:tc>
          <w:tcPr>
            <w:tcW w:w="6160" w:type="dxa"/>
          </w:tcPr>
          <w:p w14:paraId="273A09FA" w14:textId="77777777" w:rsidR="00CE6E57" w:rsidRDefault="00000000">
            <w:pPr>
              <w:pStyle w:val="Compact"/>
            </w:pPr>
            <w:r>
              <w:rPr>
                <w:b/>
                <w:bCs/>
              </w:rPr>
              <w:t>Requirements</w:t>
            </w:r>
          </w:p>
        </w:tc>
      </w:tr>
      <w:tr w:rsidR="00CE6E57" w14:paraId="4B050CB1" w14:textId="77777777">
        <w:tc>
          <w:tcPr>
            <w:tcW w:w="1760" w:type="dxa"/>
          </w:tcPr>
          <w:p w14:paraId="4B08852D" w14:textId="77777777" w:rsidR="00CE6E57" w:rsidRDefault="00000000">
            <w:pPr>
              <w:pStyle w:val="Compact"/>
            </w:pPr>
            <w:r>
              <w:rPr>
                <w:rStyle w:val="VerbatimChar"/>
              </w:rPr>
              <w:t>subject</w:t>
            </w:r>
          </w:p>
        </w:tc>
        <w:tc>
          <w:tcPr>
            <w:tcW w:w="6160" w:type="dxa"/>
          </w:tcPr>
          <w:p w14:paraId="20E9F913" w14:textId="77777777" w:rsidR="00CE6E57" w:rsidRDefault="00000000">
            <w:pPr>
              <w:pStyle w:val="Compact"/>
            </w:pPr>
            <w:r>
              <w:t>See following table.</w:t>
            </w:r>
          </w:p>
        </w:tc>
      </w:tr>
      <w:tr w:rsidR="00CE6E57" w14:paraId="5750591C" w14:textId="77777777">
        <w:tc>
          <w:tcPr>
            <w:tcW w:w="1760" w:type="dxa"/>
          </w:tcPr>
          <w:p w14:paraId="1BC4C462" w14:textId="77777777" w:rsidR="00CE6E57" w:rsidRDefault="00000000">
            <w:pPr>
              <w:pStyle w:val="Compact"/>
            </w:pPr>
            <w:r>
              <w:rPr>
                <w:rStyle w:val="VerbatimChar"/>
              </w:rPr>
              <w:t>certificatePolicies</w:t>
            </w:r>
          </w:p>
        </w:tc>
        <w:tc>
          <w:tcPr>
            <w:tcW w:w="6160" w:type="dxa"/>
          </w:tcPr>
          <w:p w14:paraId="66AEB486" w14:textId="77777777" w:rsidR="00CE6E57" w:rsidRDefault="00000000">
            <w:pPr>
              <w:pStyle w:val="Compact"/>
            </w:pPr>
            <w:r>
              <w:t xml:space="preserve">MUST be present. MUST assert the </w:t>
            </w:r>
            <w:hyperlink w:anchor="Xd886d368fed64db74e3fc7a280ac2a3180671ff">
              <w:r w:rsidR="00CE6E57">
                <w:rPr>
                  <w:rStyle w:val="Hyperlink"/>
                </w:rPr>
                <w:t>Reserved Certificate Policy Identifier</w:t>
              </w:r>
            </w:hyperlink>
            <w:r>
              <w:t xml:space="preserve"> of </w:t>
            </w:r>
            <w:r>
              <w:rPr>
                <w:rStyle w:val="VerbatimChar"/>
              </w:rPr>
              <w:t>2.23.140.1.2.3</w:t>
            </w:r>
            <w:r>
              <w:t xml:space="preserve"> as a </w:t>
            </w:r>
            <w:r>
              <w:rPr>
                <w:rStyle w:val="VerbatimChar"/>
              </w:rPr>
              <w:t>policyIdentifier</w:t>
            </w:r>
            <w:r>
              <w:t xml:space="preserve">. See </w:t>
            </w:r>
            <w:hyperlink w:anchor="X49e22a2f33fcedc8ec0d56f39942194370d221e">
              <w:r w:rsidR="00CE6E57">
                <w:rPr>
                  <w:rStyle w:val="Hyperlink"/>
                </w:rPr>
                <w:t>Section 7.1.2.7.9</w:t>
              </w:r>
            </w:hyperlink>
            <w:r>
              <w:t>.</w:t>
            </w:r>
          </w:p>
        </w:tc>
      </w:tr>
      <w:tr w:rsidR="00CE6E57" w14:paraId="2D11520B" w14:textId="77777777">
        <w:tc>
          <w:tcPr>
            <w:tcW w:w="1760" w:type="dxa"/>
          </w:tcPr>
          <w:p w14:paraId="40777E9C" w14:textId="77777777" w:rsidR="00CE6E57" w:rsidRDefault="00000000">
            <w:pPr>
              <w:pStyle w:val="Compact"/>
            </w:pPr>
            <w:r>
              <w:t>All other extensions</w:t>
            </w:r>
          </w:p>
        </w:tc>
        <w:tc>
          <w:tcPr>
            <w:tcW w:w="6160" w:type="dxa"/>
          </w:tcPr>
          <w:p w14:paraId="4340EEAE" w14:textId="77777777" w:rsidR="00CE6E57" w:rsidRDefault="00000000">
            <w:pPr>
              <w:pStyle w:val="Compact"/>
            </w:pPr>
            <w:r>
              <w:t xml:space="preserve">See </w:t>
            </w:r>
            <w:hyperlink w:anchor="Xab0a869d81c1014fe1d51a2434cb0cc3cb52099">
              <w:r w:rsidR="00CE6E57">
                <w:rPr>
                  <w:rStyle w:val="Hyperlink"/>
                </w:rPr>
                <w:t>Section 7.1.2.7.6</w:t>
              </w:r>
            </w:hyperlink>
          </w:p>
        </w:tc>
      </w:tr>
    </w:tbl>
    <w:p w14:paraId="0C8538C1" w14:textId="77777777" w:rsidR="00CE6E57" w:rsidRDefault="00000000">
      <w:pPr>
        <w:pStyle w:val="BodyText"/>
      </w:pPr>
      <w:r>
        <w:t xml:space="preserve">All </w:t>
      </w:r>
      <w:r>
        <w:rPr>
          <w:rStyle w:val="VerbatimChar"/>
        </w:rPr>
        <w:t>subject</w:t>
      </w:r>
      <w:r>
        <w:t xml:space="preserve"> names MUST be encoded as specified in </w:t>
      </w:r>
      <w:hyperlink w:anchor="X551a1f9df7ab3f98f6d6d5943e4a45a5bb83086">
        <w:r w:rsidR="00CE6E57">
          <w:rPr>
            <w:rStyle w:val="Hyperlink"/>
          </w:rPr>
          <w:t>Section 7.1.4</w:t>
        </w:r>
      </w:hyperlink>
      <w:r>
        <w:t>.</w:t>
      </w:r>
    </w:p>
    <w:p w14:paraId="6DDF05E6" w14:textId="77777777" w:rsidR="00CE6E57"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1FF234D4" w14:textId="77777777" w:rsidR="00CE6E57" w:rsidRDefault="00000000">
      <w:pPr>
        <w:pStyle w:val="TableCaption"/>
      </w:pPr>
      <w:r>
        <w:lastRenderedPageBreak/>
        <w:t xml:space="preserve">Individual Validated </w:t>
      </w:r>
      <w:r>
        <w:rPr>
          <w:rStyle w:val="VerbatimChar"/>
        </w:rPr>
        <w:t>subject</w:t>
      </w:r>
      <w:r>
        <w:t xml:space="preserve"> Attributes</w:t>
      </w:r>
    </w:p>
    <w:tbl>
      <w:tblPr>
        <w:tblStyle w:val="Table"/>
        <w:tblW w:w="5000" w:type="pct"/>
        <w:tblLayout w:type="fixed"/>
        <w:tblLook w:val="0020" w:firstRow="1" w:lastRow="0" w:firstColumn="0" w:lastColumn="0" w:noHBand="0" w:noVBand="0"/>
        <w:tblCaption w:val="Individual Validated subject Attributes"/>
      </w:tblPr>
      <w:tblGrid>
        <w:gridCol w:w="2808"/>
        <w:gridCol w:w="1872"/>
        <w:gridCol w:w="2808"/>
        <w:gridCol w:w="1872"/>
      </w:tblGrid>
      <w:tr w:rsidR="00CE6E57" w14:paraId="60531ADC" w14:textId="77777777">
        <w:trPr>
          <w:tblHeader/>
        </w:trPr>
        <w:tc>
          <w:tcPr>
            <w:tcW w:w="2376" w:type="dxa"/>
          </w:tcPr>
          <w:p w14:paraId="29E16EA0" w14:textId="77777777" w:rsidR="00CE6E57" w:rsidRDefault="00000000">
            <w:pPr>
              <w:pStyle w:val="Compact"/>
            </w:pPr>
            <w:r>
              <w:rPr>
                <w:b/>
                <w:bCs/>
              </w:rPr>
              <w:t>Attribute Name</w:t>
            </w:r>
          </w:p>
        </w:tc>
        <w:tc>
          <w:tcPr>
            <w:tcW w:w="1584" w:type="dxa"/>
          </w:tcPr>
          <w:p w14:paraId="485DC026" w14:textId="77777777" w:rsidR="00CE6E57" w:rsidRDefault="00000000">
            <w:pPr>
              <w:pStyle w:val="Compact"/>
            </w:pPr>
            <w:r>
              <w:rPr>
                <w:b/>
                <w:bCs/>
              </w:rPr>
              <w:t>Presence</w:t>
            </w:r>
          </w:p>
        </w:tc>
        <w:tc>
          <w:tcPr>
            <w:tcW w:w="2376" w:type="dxa"/>
          </w:tcPr>
          <w:p w14:paraId="4FA14B58" w14:textId="77777777" w:rsidR="00CE6E57" w:rsidRDefault="00000000">
            <w:pPr>
              <w:pStyle w:val="Compact"/>
            </w:pPr>
            <w:r>
              <w:rPr>
                <w:b/>
                <w:bCs/>
              </w:rPr>
              <w:t>Value</w:t>
            </w:r>
          </w:p>
        </w:tc>
        <w:tc>
          <w:tcPr>
            <w:tcW w:w="1584" w:type="dxa"/>
          </w:tcPr>
          <w:p w14:paraId="79D44B21" w14:textId="77777777" w:rsidR="00CE6E57" w:rsidRDefault="00000000">
            <w:pPr>
              <w:pStyle w:val="Compact"/>
            </w:pPr>
            <w:r>
              <w:rPr>
                <w:b/>
                <w:bCs/>
              </w:rPr>
              <w:t>Verification</w:t>
            </w:r>
          </w:p>
        </w:tc>
      </w:tr>
      <w:tr w:rsidR="00CE6E57" w14:paraId="4265709E" w14:textId="77777777">
        <w:tc>
          <w:tcPr>
            <w:tcW w:w="2376" w:type="dxa"/>
          </w:tcPr>
          <w:p w14:paraId="6F3A5D16" w14:textId="77777777" w:rsidR="00CE6E57" w:rsidRDefault="00000000">
            <w:pPr>
              <w:pStyle w:val="Compact"/>
            </w:pPr>
            <w:r>
              <w:rPr>
                <w:rStyle w:val="VerbatimChar"/>
              </w:rPr>
              <w:t>countryName</w:t>
            </w:r>
          </w:p>
        </w:tc>
        <w:tc>
          <w:tcPr>
            <w:tcW w:w="1584" w:type="dxa"/>
          </w:tcPr>
          <w:p w14:paraId="2D11F5CD" w14:textId="77777777" w:rsidR="00CE6E57" w:rsidRDefault="00000000">
            <w:pPr>
              <w:pStyle w:val="Compact"/>
            </w:pPr>
            <w:r>
              <w:t>MUST</w:t>
            </w:r>
          </w:p>
        </w:tc>
        <w:tc>
          <w:tcPr>
            <w:tcW w:w="2376" w:type="dxa"/>
          </w:tcPr>
          <w:p w14:paraId="250F8707" w14:textId="77777777" w:rsidR="00CE6E57"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1584" w:type="dxa"/>
          </w:tcPr>
          <w:p w14:paraId="5FBBCAF1" w14:textId="77777777" w:rsidR="00CE6E57" w:rsidRDefault="00CE6E57">
            <w:pPr>
              <w:pStyle w:val="Compact"/>
            </w:pPr>
            <w:hyperlink w:anchor="X5e81d1d1a78dd78ab93cd3533e3d04341ace3b9">
              <w:r>
                <w:rPr>
                  <w:rStyle w:val="Hyperlink"/>
                </w:rPr>
                <w:t>Section 3.2.3</w:t>
              </w:r>
            </w:hyperlink>
          </w:p>
        </w:tc>
      </w:tr>
      <w:tr w:rsidR="00CE6E57" w14:paraId="14A7EB53" w14:textId="77777777">
        <w:tc>
          <w:tcPr>
            <w:tcW w:w="2376" w:type="dxa"/>
          </w:tcPr>
          <w:p w14:paraId="489E3AE9" w14:textId="77777777" w:rsidR="00CE6E57" w:rsidRDefault="00000000">
            <w:pPr>
              <w:pStyle w:val="Compact"/>
            </w:pPr>
            <w:r>
              <w:rPr>
                <w:rStyle w:val="VerbatimChar"/>
              </w:rPr>
              <w:t>stateOrProvinceName</w:t>
            </w:r>
          </w:p>
        </w:tc>
        <w:tc>
          <w:tcPr>
            <w:tcW w:w="1584" w:type="dxa"/>
          </w:tcPr>
          <w:p w14:paraId="7946CA7E" w14:textId="77777777" w:rsidR="00CE6E57" w:rsidRDefault="00000000">
            <w:pPr>
              <w:pStyle w:val="Compact"/>
            </w:pPr>
            <w:r>
              <w:t>MUST / MAY</w:t>
            </w:r>
          </w:p>
        </w:tc>
        <w:tc>
          <w:tcPr>
            <w:tcW w:w="2376" w:type="dxa"/>
          </w:tcPr>
          <w:p w14:paraId="2BD3396A" w14:textId="77777777" w:rsidR="00CE6E57" w:rsidRDefault="00000000">
            <w:pPr>
              <w:pStyle w:val="Compact"/>
            </w:pPr>
            <w:r>
              <w:t xml:space="preserve">MUST be present if </w:t>
            </w:r>
            <w:r>
              <w:rPr>
                <w:rStyle w:val="VerbatimChar"/>
              </w:rPr>
              <w:t>localityName</w:t>
            </w:r>
            <w:r>
              <w:t xml:space="preserve"> is absent, MAY be present otherwise. If present, MUST contain the Subject’s state or province information.</w:t>
            </w:r>
          </w:p>
        </w:tc>
        <w:tc>
          <w:tcPr>
            <w:tcW w:w="1584" w:type="dxa"/>
          </w:tcPr>
          <w:p w14:paraId="614E51E0" w14:textId="77777777" w:rsidR="00CE6E57" w:rsidRDefault="00CE6E57">
            <w:pPr>
              <w:pStyle w:val="Compact"/>
            </w:pPr>
            <w:hyperlink w:anchor="X5e81d1d1a78dd78ab93cd3533e3d04341ace3b9">
              <w:r>
                <w:rPr>
                  <w:rStyle w:val="Hyperlink"/>
                </w:rPr>
                <w:t>Section 3.2.3</w:t>
              </w:r>
            </w:hyperlink>
          </w:p>
        </w:tc>
      </w:tr>
      <w:tr w:rsidR="00CE6E57" w14:paraId="49C62937" w14:textId="77777777">
        <w:tc>
          <w:tcPr>
            <w:tcW w:w="2376" w:type="dxa"/>
          </w:tcPr>
          <w:p w14:paraId="08FB86AE" w14:textId="77777777" w:rsidR="00CE6E57" w:rsidRDefault="00000000">
            <w:pPr>
              <w:pStyle w:val="Compact"/>
            </w:pPr>
            <w:r>
              <w:rPr>
                <w:rStyle w:val="VerbatimChar"/>
              </w:rPr>
              <w:t>localityName</w:t>
            </w:r>
          </w:p>
        </w:tc>
        <w:tc>
          <w:tcPr>
            <w:tcW w:w="1584" w:type="dxa"/>
          </w:tcPr>
          <w:p w14:paraId="346A652D" w14:textId="77777777" w:rsidR="00CE6E57" w:rsidRDefault="00000000">
            <w:pPr>
              <w:pStyle w:val="Compact"/>
            </w:pPr>
            <w:r>
              <w:t>MUST / MAY</w:t>
            </w:r>
          </w:p>
        </w:tc>
        <w:tc>
          <w:tcPr>
            <w:tcW w:w="2376" w:type="dxa"/>
          </w:tcPr>
          <w:p w14:paraId="70B85061" w14:textId="77777777" w:rsidR="00CE6E57" w:rsidRDefault="00000000">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1584" w:type="dxa"/>
          </w:tcPr>
          <w:p w14:paraId="69F07BB1" w14:textId="77777777" w:rsidR="00CE6E57" w:rsidRDefault="00CE6E57">
            <w:pPr>
              <w:pStyle w:val="Compact"/>
            </w:pPr>
            <w:hyperlink w:anchor="X5e81d1d1a78dd78ab93cd3533e3d04341ace3b9">
              <w:r>
                <w:rPr>
                  <w:rStyle w:val="Hyperlink"/>
                </w:rPr>
                <w:t>Section 3.2.3</w:t>
              </w:r>
            </w:hyperlink>
          </w:p>
        </w:tc>
      </w:tr>
      <w:tr w:rsidR="00CE6E57" w14:paraId="76515CC5" w14:textId="77777777">
        <w:tc>
          <w:tcPr>
            <w:tcW w:w="2376" w:type="dxa"/>
          </w:tcPr>
          <w:p w14:paraId="5227FCBE" w14:textId="77777777" w:rsidR="00CE6E57" w:rsidRDefault="00000000">
            <w:pPr>
              <w:pStyle w:val="Compact"/>
            </w:pPr>
            <w:r>
              <w:rPr>
                <w:rStyle w:val="VerbatimChar"/>
              </w:rPr>
              <w:t>postalCode</w:t>
            </w:r>
          </w:p>
        </w:tc>
        <w:tc>
          <w:tcPr>
            <w:tcW w:w="1584" w:type="dxa"/>
          </w:tcPr>
          <w:p w14:paraId="6317F617" w14:textId="77777777" w:rsidR="00CE6E57" w:rsidRDefault="00000000">
            <w:pPr>
              <w:pStyle w:val="Compact"/>
            </w:pPr>
            <w:r>
              <w:t>NOT RECOMMENDED</w:t>
            </w:r>
          </w:p>
        </w:tc>
        <w:tc>
          <w:tcPr>
            <w:tcW w:w="2376" w:type="dxa"/>
          </w:tcPr>
          <w:p w14:paraId="2948ADDE" w14:textId="77777777" w:rsidR="00CE6E57" w:rsidRDefault="00000000">
            <w:pPr>
              <w:pStyle w:val="Compact"/>
            </w:pPr>
            <w:r>
              <w:t>If present, MUST contain the Subject’s zip or postal information.</w:t>
            </w:r>
          </w:p>
        </w:tc>
        <w:tc>
          <w:tcPr>
            <w:tcW w:w="1584" w:type="dxa"/>
          </w:tcPr>
          <w:p w14:paraId="6442EB7F" w14:textId="77777777" w:rsidR="00CE6E57" w:rsidRDefault="00CE6E57">
            <w:pPr>
              <w:pStyle w:val="Compact"/>
            </w:pPr>
            <w:hyperlink w:anchor="X5e81d1d1a78dd78ab93cd3533e3d04341ace3b9">
              <w:r>
                <w:rPr>
                  <w:rStyle w:val="Hyperlink"/>
                </w:rPr>
                <w:t>Section 3.2.3</w:t>
              </w:r>
            </w:hyperlink>
          </w:p>
        </w:tc>
      </w:tr>
      <w:tr w:rsidR="00CE6E57" w14:paraId="25B7FAF2" w14:textId="77777777">
        <w:tc>
          <w:tcPr>
            <w:tcW w:w="2376" w:type="dxa"/>
          </w:tcPr>
          <w:p w14:paraId="2A60F884" w14:textId="77777777" w:rsidR="00CE6E57" w:rsidRDefault="00000000">
            <w:pPr>
              <w:pStyle w:val="Compact"/>
            </w:pPr>
            <w:r>
              <w:rPr>
                <w:rStyle w:val="VerbatimChar"/>
              </w:rPr>
              <w:t>streetAddress</w:t>
            </w:r>
          </w:p>
        </w:tc>
        <w:tc>
          <w:tcPr>
            <w:tcW w:w="1584" w:type="dxa"/>
          </w:tcPr>
          <w:p w14:paraId="652A98AC" w14:textId="77777777" w:rsidR="00CE6E57" w:rsidRDefault="00000000">
            <w:pPr>
              <w:pStyle w:val="Compact"/>
            </w:pPr>
            <w:r>
              <w:t>NOT RECOMMENDED</w:t>
            </w:r>
          </w:p>
        </w:tc>
        <w:tc>
          <w:tcPr>
            <w:tcW w:w="2376" w:type="dxa"/>
          </w:tcPr>
          <w:p w14:paraId="2E2FEB95" w14:textId="77777777" w:rsidR="00CE6E57" w:rsidRDefault="00000000">
            <w:pPr>
              <w:pStyle w:val="Compact"/>
            </w:pPr>
            <w:r>
              <w:t>If present, MUST contain the Subject’s street address information. Multiple instances MAY be present.</w:t>
            </w:r>
          </w:p>
        </w:tc>
        <w:tc>
          <w:tcPr>
            <w:tcW w:w="1584" w:type="dxa"/>
          </w:tcPr>
          <w:p w14:paraId="7F6D7895" w14:textId="77777777" w:rsidR="00CE6E57" w:rsidRDefault="00CE6E57">
            <w:pPr>
              <w:pStyle w:val="Compact"/>
            </w:pPr>
            <w:hyperlink w:anchor="X5e81d1d1a78dd78ab93cd3533e3d04341ace3b9">
              <w:r>
                <w:rPr>
                  <w:rStyle w:val="Hyperlink"/>
                </w:rPr>
                <w:t>Section 3.2.3</w:t>
              </w:r>
            </w:hyperlink>
          </w:p>
        </w:tc>
      </w:tr>
      <w:tr w:rsidR="00CE6E57" w14:paraId="441CD131" w14:textId="77777777">
        <w:tc>
          <w:tcPr>
            <w:tcW w:w="2376" w:type="dxa"/>
          </w:tcPr>
          <w:p w14:paraId="1E22D17C" w14:textId="77777777" w:rsidR="00CE6E57" w:rsidRDefault="00000000">
            <w:pPr>
              <w:pStyle w:val="Compact"/>
            </w:pPr>
            <w:r>
              <w:rPr>
                <w:rStyle w:val="VerbatimChar"/>
              </w:rPr>
              <w:t>organizationName</w:t>
            </w:r>
          </w:p>
        </w:tc>
        <w:tc>
          <w:tcPr>
            <w:tcW w:w="1584" w:type="dxa"/>
          </w:tcPr>
          <w:p w14:paraId="38CB4509" w14:textId="77777777" w:rsidR="00CE6E57" w:rsidRDefault="00000000">
            <w:pPr>
              <w:pStyle w:val="Compact"/>
            </w:pPr>
            <w:r>
              <w:t>NOT RECOMMENDED</w:t>
            </w:r>
          </w:p>
        </w:tc>
        <w:tc>
          <w:tcPr>
            <w:tcW w:w="2376" w:type="dxa"/>
          </w:tcPr>
          <w:p w14:paraId="69242C94" w14:textId="77777777" w:rsidR="00CE6E57" w:rsidRDefault="00000000">
            <w:pPr>
              <w:pStyle w:val="Compact"/>
            </w:pPr>
            <w:r>
              <w:t xml:space="preserve">If present, MUST contain the Subject’s name and/or DBA/tradename. The CA MAY include information in this field that differs slightly from the verified name, such as common variations or </w:t>
            </w:r>
            <w:r>
              <w:lastRenderedPageBreak/>
              <w:t>abbreviations, provided that the CA documents the difference and any abbreviations used are locally accepted abbreviations. If both are included, the DBA/tradename SHALL appear first, followed by the Subject’s name in parentheses.</w:t>
            </w:r>
          </w:p>
        </w:tc>
        <w:tc>
          <w:tcPr>
            <w:tcW w:w="1584" w:type="dxa"/>
          </w:tcPr>
          <w:p w14:paraId="2BCF2074" w14:textId="77777777" w:rsidR="00CE6E57" w:rsidRDefault="00CE6E57">
            <w:pPr>
              <w:pStyle w:val="Compact"/>
            </w:pPr>
            <w:hyperlink w:anchor="X5e81d1d1a78dd78ab93cd3533e3d04341ace3b9">
              <w:r>
                <w:rPr>
                  <w:rStyle w:val="Hyperlink"/>
                </w:rPr>
                <w:t>Section 3.2.3</w:t>
              </w:r>
            </w:hyperlink>
          </w:p>
        </w:tc>
      </w:tr>
      <w:tr w:rsidR="00CE6E57" w14:paraId="23B44DED" w14:textId="77777777">
        <w:tc>
          <w:tcPr>
            <w:tcW w:w="2376" w:type="dxa"/>
          </w:tcPr>
          <w:p w14:paraId="2092107B" w14:textId="77777777" w:rsidR="00CE6E57" w:rsidRDefault="00000000">
            <w:pPr>
              <w:pStyle w:val="Compact"/>
            </w:pPr>
            <w:r>
              <w:rPr>
                <w:rStyle w:val="VerbatimChar"/>
              </w:rPr>
              <w:t>surname</w:t>
            </w:r>
          </w:p>
        </w:tc>
        <w:tc>
          <w:tcPr>
            <w:tcW w:w="1584" w:type="dxa"/>
          </w:tcPr>
          <w:p w14:paraId="1E8F03B2" w14:textId="77777777" w:rsidR="00CE6E57" w:rsidRDefault="00000000">
            <w:pPr>
              <w:pStyle w:val="Compact"/>
            </w:pPr>
            <w:r>
              <w:t>MUST</w:t>
            </w:r>
          </w:p>
        </w:tc>
        <w:tc>
          <w:tcPr>
            <w:tcW w:w="2376" w:type="dxa"/>
          </w:tcPr>
          <w:p w14:paraId="6F8D824D" w14:textId="77777777" w:rsidR="00CE6E57" w:rsidRDefault="00000000">
            <w:pPr>
              <w:pStyle w:val="Compact"/>
            </w:pPr>
            <w:r>
              <w:t>The Subject’s surname.</w:t>
            </w:r>
          </w:p>
        </w:tc>
        <w:tc>
          <w:tcPr>
            <w:tcW w:w="1584" w:type="dxa"/>
          </w:tcPr>
          <w:p w14:paraId="22CCBE7C" w14:textId="77777777" w:rsidR="00CE6E57" w:rsidRDefault="00CE6E57">
            <w:pPr>
              <w:pStyle w:val="Compact"/>
            </w:pPr>
            <w:hyperlink w:anchor="X5e81d1d1a78dd78ab93cd3533e3d04341ace3b9">
              <w:r>
                <w:rPr>
                  <w:rStyle w:val="Hyperlink"/>
                </w:rPr>
                <w:t>Section 3.2.3</w:t>
              </w:r>
            </w:hyperlink>
          </w:p>
        </w:tc>
      </w:tr>
      <w:tr w:rsidR="00CE6E57" w14:paraId="76D4F7CE" w14:textId="77777777">
        <w:tc>
          <w:tcPr>
            <w:tcW w:w="2376" w:type="dxa"/>
          </w:tcPr>
          <w:p w14:paraId="571E3D63" w14:textId="77777777" w:rsidR="00CE6E57" w:rsidRDefault="00000000">
            <w:pPr>
              <w:pStyle w:val="Compact"/>
            </w:pPr>
            <w:r>
              <w:rPr>
                <w:rStyle w:val="VerbatimChar"/>
              </w:rPr>
              <w:t>givenName</w:t>
            </w:r>
          </w:p>
        </w:tc>
        <w:tc>
          <w:tcPr>
            <w:tcW w:w="1584" w:type="dxa"/>
          </w:tcPr>
          <w:p w14:paraId="3E25D2F6" w14:textId="77777777" w:rsidR="00CE6E57" w:rsidRDefault="00000000">
            <w:pPr>
              <w:pStyle w:val="Compact"/>
            </w:pPr>
            <w:r>
              <w:t>MUST</w:t>
            </w:r>
          </w:p>
        </w:tc>
        <w:tc>
          <w:tcPr>
            <w:tcW w:w="2376" w:type="dxa"/>
          </w:tcPr>
          <w:p w14:paraId="4C1AF298" w14:textId="77777777" w:rsidR="00CE6E57" w:rsidRDefault="00000000">
            <w:pPr>
              <w:pStyle w:val="Compact"/>
            </w:pPr>
            <w:r>
              <w:t>The Subject’s given name.</w:t>
            </w:r>
          </w:p>
        </w:tc>
        <w:tc>
          <w:tcPr>
            <w:tcW w:w="1584" w:type="dxa"/>
          </w:tcPr>
          <w:p w14:paraId="40D99925" w14:textId="77777777" w:rsidR="00CE6E57" w:rsidRDefault="00CE6E57">
            <w:pPr>
              <w:pStyle w:val="Compact"/>
            </w:pPr>
            <w:hyperlink w:anchor="X5e81d1d1a78dd78ab93cd3533e3d04341ace3b9">
              <w:r>
                <w:rPr>
                  <w:rStyle w:val="Hyperlink"/>
                </w:rPr>
                <w:t>Section 3.2.3</w:t>
              </w:r>
            </w:hyperlink>
          </w:p>
        </w:tc>
      </w:tr>
      <w:tr w:rsidR="00CE6E57" w14:paraId="5B6239F3" w14:textId="77777777">
        <w:tc>
          <w:tcPr>
            <w:tcW w:w="2376" w:type="dxa"/>
          </w:tcPr>
          <w:p w14:paraId="63339218" w14:textId="77777777" w:rsidR="00CE6E57" w:rsidRDefault="00000000">
            <w:pPr>
              <w:pStyle w:val="Compact"/>
            </w:pPr>
            <w:r>
              <w:rPr>
                <w:rStyle w:val="VerbatimChar"/>
              </w:rPr>
              <w:t>organizationalUnitName</w:t>
            </w:r>
          </w:p>
        </w:tc>
        <w:tc>
          <w:tcPr>
            <w:tcW w:w="1584" w:type="dxa"/>
          </w:tcPr>
          <w:p w14:paraId="4C789116" w14:textId="77777777" w:rsidR="00CE6E57" w:rsidRDefault="00000000">
            <w:pPr>
              <w:pStyle w:val="Compact"/>
            </w:pPr>
            <w:r>
              <w:t>MUST NOT</w:t>
            </w:r>
          </w:p>
        </w:tc>
        <w:tc>
          <w:tcPr>
            <w:tcW w:w="2376" w:type="dxa"/>
          </w:tcPr>
          <w:p w14:paraId="4862E830" w14:textId="77777777" w:rsidR="00CE6E57" w:rsidRDefault="00000000">
            <w:pPr>
              <w:pStyle w:val="Compact"/>
            </w:pPr>
            <w:r>
              <w:t>-</w:t>
            </w:r>
          </w:p>
        </w:tc>
        <w:tc>
          <w:tcPr>
            <w:tcW w:w="1584" w:type="dxa"/>
          </w:tcPr>
          <w:p w14:paraId="15724232" w14:textId="77777777" w:rsidR="00CE6E57" w:rsidRDefault="00000000">
            <w:pPr>
              <w:pStyle w:val="Compact"/>
            </w:pPr>
            <w:r>
              <w:t>-</w:t>
            </w:r>
          </w:p>
        </w:tc>
      </w:tr>
      <w:tr w:rsidR="00CE6E57" w14:paraId="610EB71C" w14:textId="77777777">
        <w:tc>
          <w:tcPr>
            <w:tcW w:w="2376" w:type="dxa"/>
          </w:tcPr>
          <w:p w14:paraId="62560B8C" w14:textId="77777777" w:rsidR="00CE6E57" w:rsidRDefault="00000000">
            <w:pPr>
              <w:pStyle w:val="Compact"/>
            </w:pPr>
            <w:r>
              <w:rPr>
                <w:rStyle w:val="VerbatimChar"/>
              </w:rPr>
              <w:t>commonName</w:t>
            </w:r>
          </w:p>
        </w:tc>
        <w:tc>
          <w:tcPr>
            <w:tcW w:w="1584" w:type="dxa"/>
          </w:tcPr>
          <w:p w14:paraId="1A05E5C2" w14:textId="77777777" w:rsidR="00CE6E57" w:rsidRDefault="00000000">
            <w:pPr>
              <w:pStyle w:val="Compact"/>
            </w:pPr>
            <w:r>
              <w:t>NOT RECOMMENDED</w:t>
            </w:r>
          </w:p>
        </w:tc>
        <w:tc>
          <w:tcPr>
            <w:tcW w:w="2376" w:type="dxa"/>
          </w:tcPr>
          <w:p w14:paraId="6F4C0C87" w14:textId="77777777" w:rsidR="00CE6E57"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sidR="00CE6E57">
                <w:rPr>
                  <w:rStyle w:val="Hyperlink"/>
                </w:rPr>
                <w:t>Section 7.1.4.3</w:t>
              </w:r>
            </w:hyperlink>
            <w:r>
              <w:t>.</w:t>
            </w:r>
          </w:p>
        </w:tc>
        <w:tc>
          <w:tcPr>
            <w:tcW w:w="1584" w:type="dxa"/>
          </w:tcPr>
          <w:p w14:paraId="53899B11" w14:textId="77777777" w:rsidR="00CE6E57" w:rsidRDefault="00CE6E57">
            <w:pPr>
              <w:pStyle w:val="Compact"/>
            </w:pPr>
          </w:p>
        </w:tc>
      </w:tr>
      <w:tr w:rsidR="00CE6E57" w14:paraId="7CCFCB29" w14:textId="77777777">
        <w:tc>
          <w:tcPr>
            <w:tcW w:w="2376" w:type="dxa"/>
          </w:tcPr>
          <w:p w14:paraId="0C93A882" w14:textId="77777777" w:rsidR="00CE6E57" w:rsidRDefault="00000000">
            <w:pPr>
              <w:pStyle w:val="Compact"/>
            </w:pPr>
            <w:r>
              <w:t>Any other attribute</w:t>
            </w:r>
          </w:p>
        </w:tc>
        <w:tc>
          <w:tcPr>
            <w:tcW w:w="1584" w:type="dxa"/>
          </w:tcPr>
          <w:p w14:paraId="17B435F5" w14:textId="77777777" w:rsidR="00CE6E57" w:rsidRDefault="00000000">
            <w:pPr>
              <w:pStyle w:val="Compact"/>
            </w:pPr>
            <w:r>
              <w:t>NOT RECOMMENDED</w:t>
            </w:r>
          </w:p>
        </w:tc>
        <w:tc>
          <w:tcPr>
            <w:tcW w:w="2376" w:type="dxa"/>
          </w:tcPr>
          <w:p w14:paraId="7786AA5A" w14:textId="77777777" w:rsidR="00CE6E57" w:rsidRDefault="00000000">
            <w:pPr>
              <w:pStyle w:val="Compact"/>
            </w:pPr>
            <w:r>
              <w:t>-</w:t>
            </w:r>
          </w:p>
        </w:tc>
        <w:tc>
          <w:tcPr>
            <w:tcW w:w="1584" w:type="dxa"/>
          </w:tcPr>
          <w:p w14:paraId="0442414D" w14:textId="77777777" w:rsidR="00CE6E57" w:rsidRDefault="00000000">
            <w:pPr>
              <w:pStyle w:val="Compact"/>
            </w:pPr>
            <w:r>
              <w:t xml:space="preserve">See </w:t>
            </w:r>
            <w:hyperlink w:anchor="Xfbe97d39f8a1a297d6543af0b1b4ce6e9225ae0">
              <w:r w:rsidR="00CE6E57">
                <w:rPr>
                  <w:rStyle w:val="Hyperlink"/>
                </w:rPr>
                <w:t>Section 7.1.4.4</w:t>
              </w:r>
            </w:hyperlink>
          </w:p>
        </w:tc>
      </w:tr>
    </w:tbl>
    <w:p w14:paraId="4AB1D9D5" w14:textId="77777777" w:rsidR="00CE6E57"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23FE96A0" w14:textId="77777777" w:rsidR="00CE6E57" w:rsidRDefault="00000000">
      <w:pPr>
        <w:pStyle w:val="Heading5"/>
      </w:pPr>
      <w:bookmarkStart w:id="705" w:name="Xc51d926e08d810df8ddc100d4a339d533767e59"/>
      <w:bookmarkEnd w:id="704"/>
      <w:r>
        <w:t>7.1.2.7.4 Organization Validated</w:t>
      </w:r>
    </w:p>
    <w:p w14:paraId="78E52E38" w14:textId="77777777" w:rsidR="00CE6E57" w:rsidRDefault="00000000">
      <w:pPr>
        <w:pStyle w:val="FirstParagraph"/>
      </w:pPr>
      <w:r>
        <w:t>For a Subscriber Certificate to be Organization Validated, it MUST meet the following profile:</w:t>
      </w:r>
    </w:p>
    <w:tbl>
      <w:tblPr>
        <w:tblStyle w:val="Table"/>
        <w:tblW w:w="5000" w:type="pct"/>
        <w:tblLayout w:type="fixed"/>
        <w:tblLook w:val="0020" w:firstRow="1" w:lastRow="0" w:firstColumn="0" w:lastColumn="0" w:noHBand="0" w:noVBand="0"/>
      </w:tblPr>
      <w:tblGrid>
        <w:gridCol w:w="2808"/>
        <w:gridCol w:w="6552"/>
      </w:tblGrid>
      <w:tr w:rsidR="00CE6E57" w14:paraId="58173C93" w14:textId="77777777">
        <w:trPr>
          <w:tblHeader/>
        </w:trPr>
        <w:tc>
          <w:tcPr>
            <w:tcW w:w="2376" w:type="dxa"/>
          </w:tcPr>
          <w:p w14:paraId="0B2B2018" w14:textId="77777777" w:rsidR="00CE6E57" w:rsidRDefault="00000000">
            <w:pPr>
              <w:pStyle w:val="Compact"/>
            </w:pPr>
            <w:r>
              <w:rPr>
                <w:b/>
                <w:bCs/>
              </w:rPr>
              <w:t>Field</w:t>
            </w:r>
          </w:p>
        </w:tc>
        <w:tc>
          <w:tcPr>
            <w:tcW w:w="5544" w:type="dxa"/>
          </w:tcPr>
          <w:p w14:paraId="107AF50A" w14:textId="77777777" w:rsidR="00CE6E57" w:rsidRDefault="00000000">
            <w:pPr>
              <w:pStyle w:val="Compact"/>
            </w:pPr>
            <w:r>
              <w:rPr>
                <w:b/>
                <w:bCs/>
              </w:rPr>
              <w:t>Requirements</w:t>
            </w:r>
          </w:p>
        </w:tc>
      </w:tr>
      <w:tr w:rsidR="00CE6E57" w14:paraId="671A870F" w14:textId="77777777">
        <w:tc>
          <w:tcPr>
            <w:tcW w:w="2376" w:type="dxa"/>
          </w:tcPr>
          <w:p w14:paraId="0E7BB93C" w14:textId="77777777" w:rsidR="00CE6E57" w:rsidRDefault="00000000">
            <w:pPr>
              <w:pStyle w:val="Compact"/>
            </w:pPr>
            <w:r>
              <w:rPr>
                <w:rStyle w:val="VerbatimChar"/>
              </w:rPr>
              <w:t>subject</w:t>
            </w:r>
          </w:p>
        </w:tc>
        <w:tc>
          <w:tcPr>
            <w:tcW w:w="5544" w:type="dxa"/>
          </w:tcPr>
          <w:p w14:paraId="3B7DE081" w14:textId="77777777" w:rsidR="00CE6E57" w:rsidRDefault="00000000">
            <w:pPr>
              <w:pStyle w:val="Compact"/>
            </w:pPr>
            <w:r>
              <w:t>See following table.</w:t>
            </w:r>
          </w:p>
        </w:tc>
      </w:tr>
      <w:tr w:rsidR="00CE6E57" w14:paraId="5722B082" w14:textId="77777777">
        <w:tc>
          <w:tcPr>
            <w:tcW w:w="2376" w:type="dxa"/>
          </w:tcPr>
          <w:p w14:paraId="7FBC2E40" w14:textId="77777777" w:rsidR="00CE6E57" w:rsidRDefault="00000000">
            <w:pPr>
              <w:pStyle w:val="Compact"/>
            </w:pPr>
            <w:r>
              <w:rPr>
                <w:rStyle w:val="VerbatimChar"/>
              </w:rPr>
              <w:t>certificatePolicies</w:t>
            </w:r>
          </w:p>
        </w:tc>
        <w:tc>
          <w:tcPr>
            <w:tcW w:w="5544" w:type="dxa"/>
          </w:tcPr>
          <w:p w14:paraId="71474B5A" w14:textId="77777777" w:rsidR="00CE6E57" w:rsidRDefault="00000000">
            <w:pPr>
              <w:pStyle w:val="Compact"/>
            </w:pPr>
            <w:r>
              <w:t xml:space="preserve">MUST be present. MUST assert the </w:t>
            </w:r>
            <w:hyperlink w:anchor="Xd886d368fed64db74e3fc7a280ac2a3180671ff">
              <w:r w:rsidR="00CE6E57">
                <w:rPr>
                  <w:rStyle w:val="Hyperlink"/>
                </w:rPr>
                <w:t>Reserved Certificate Policy Identifier</w:t>
              </w:r>
            </w:hyperlink>
            <w:r>
              <w:t xml:space="preserve"> of </w:t>
            </w:r>
            <w:r>
              <w:rPr>
                <w:rStyle w:val="VerbatimChar"/>
              </w:rPr>
              <w:t>2.23.140.1.2.2</w:t>
            </w:r>
            <w:r>
              <w:t xml:space="preserve"> as a </w:t>
            </w:r>
            <w:r>
              <w:rPr>
                <w:rStyle w:val="VerbatimChar"/>
              </w:rPr>
              <w:t>policyIdentifier</w:t>
            </w:r>
            <w:r>
              <w:t xml:space="preserve">. See </w:t>
            </w:r>
            <w:hyperlink w:anchor="X49e22a2f33fcedc8ec0d56f39942194370d221e">
              <w:r w:rsidR="00CE6E57">
                <w:rPr>
                  <w:rStyle w:val="Hyperlink"/>
                </w:rPr>
                <w:t>Section 7.1.2.7.9</w:t>
              </w:r>
            </w:hyperlink>
            <w:r>
              <w:t>.</w:t>
            </w:r>
          </w:p>
        </w:tc>
      </w:tr>
      <w:tr w:rsidR="00CE6E57" w14:paraId="4C2F6229" w14:textId="77777777">
        <w:tc>
          <w:tcPr>
            <w:tcW w:w="2376" w:type="dxa"/>
          </w:tcPr>
          <w:p w14:paraId="68DA4BF5" w14:textId="77777777" w:rsidR="00CE6E57" w:rsidRDefault="00000000">
            <w:pPr>
              <w:pStyle w:val="Compact"/>
            </w:pPr>
            <w:r>
              <w:t>All other extensions</w:t>
            </w:r>
          </w:p>
        </w:tc>
        <w:tc>
          <w:tcPr>
            <w:tcW w:w="5544" w:type="dxa"/>
          </w:tcPr>
          <w:p w14:paraId="19A0E2F4" w14:textId="77777777" w:rsidR="00CE6E57" w:rsidRDefault="00000000">
            <w:pPr>
              <w:pStyle w:val="Compact"/>
            </w:pPr>
            <w:r>
              <w:t xml:space="preserve">See </w:t>
            </w:r>
            <w:hyperlink w:anchor="Xab0a869d81c1014fe1d51a2434cb0cc3cb52099">
              <w:r w:rsidR="00CE6E57">
                <w:rPr>
                  <w:rStyle w:val="Hyperlink"/>
                </w:rPr>
                <w:t>Section 7.1.2.7.6</w:t>
              </w:r>
            </w:hyperlink>
          </w:p>
        </w:tc>
      </w:tr>
    </w:tbl>
    <w:p w14:paraId="50D5AF96" w14:textId="77777777" w:rsidR="00CE6E57" w:rsidRDefault="00000000">
      <w:pPr>
        <w:pStyle w:val="BodyText"/>
      </w:pPr>
      <w:r>
        <w:t xml:space="preserve">All </w:t>
      </w:r>
      <w:r>
        <w:rPr>
          <w:rStyle w:val="VerbatimChar"/>
        </w:rPr>
        <w:t>subject</w:t>
      </w:r>
      <w:r>
        <w:t xml:space="preserve"> names MUST be encoded as specified in </w:t>
      </w:r>
      <w:hyperlink w:anchor="X551a1f9df7ab3f98f6d6d5943e4a45a5bb83086">
        <w:r w:rsidR="00CE6E57">
          <w:rPr>
            <w:rStyle w:val="Hyperlink"/>
          </w:rPr>
          <w:t>Section 7.1.4</w:t>
        </w:r>
      </w:hyperlink>
      <w:r>
        <w:t>.</w:t>
      </w:r>
    </w:p>
    <w:p w14:paraId="30BDEE87" w14:textId="77777777" w:rsidR="00CE6E57" w:rsidRDefault="00000000">
      <w:pPr>
        <w:pStyle w:val="BodyText"/>
      </w:pPr>
      <w:r>
        <w:lastRenderedPageBreak/>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01746D24" w14:textId="77777777" w:rsidR="00CE6E57" w:rsidRDefault="00000000">
      <w:pPr>
        <w:pStyle w:val="TableCaption"/>
      </w:pPr>
      <w:r>
        <w:t xml:space="preserve">Organization Validated </w:t>
      </w:r>
      <w:r>
        <w:rPr>
          <w:rStyle w:val="VerbatimChar"/>
        </w:rPr>
        <w:t>subject</w:t>
      </w:r>
      <w:r>
        <w:t xml:space="preserve"> Attributes</w:t>
      </w:r>
    </w:p>
    <w:tbl>
      <w:tblPr>
        <w:tblStyle w:val="Table"/>
        <w:tblW w:w="5000" w:type="pct"/>
        <w:tblLayout w:type="fixed"/>
        <w:tblLook w:val="0020" w:firstRow="1" w:lastRow="0" w:firstColumn="0" w:lastColumn="0" w:noHBand="0" w:noVBand="0"/>
        <w:tblCaption w:val="Organization Validated subject Attributes"/>
      </w:tblPr>
      <w:tblGrid>
        <w:gridCol w:w="2808"/>
        <w:gridCol w:w="1872"/>
        <w:gridCol w:w="2808"/>
        <w:gridCol w:w="1872"/>
      </w:tblGrid>
      <w:tr w:rsidR="00CE6E57" w14:paraId="355A07A6" w14:textId="77777777">
        <w:trPr>
          <w:tblHeader/>
        </w:trPr>
        <w:tc>
          <w:tcPr>
            <w:tcW w:w="2376" w:type="dxa"/>
          </w:tcPr>
          <w:p w14:paraId="6A8BA51D" w14:textId="77777777" w:rsidR="00CE6E57" w:rsidRDefault="00000000">
            <w:pPr>
              <w:pStyle w:val="Compact"/>
            </w:pPr>
            <w:r>
              <w:rPr>
                <w:b/>
                <w:bCs/>
              </w:rPr>
              <w:t>Attribute Name</w:t>
            </w:r>
          </w:p>
        </w:tc>
        <w:tc>
          <w:tcPr>
            <w:tcW w:w="1584" w:type="dxa"/>
          </w:tcPr>
          <w:p w14:paraId="0A4A3BBB" w14:textId="77777777" w:rsidR="00CE6E57" w:rsidRDefault="00000000">
            <w:pPr>
              <w:pStyle w:val="Compact"/>
            </w:pPr>
            <w:r>
              <w:rPr>
                <w:b/>
                <w:bCs/>
              </w:rPr>
              <w:t>Presence</w:t>
            </w:r>
          </w:p>
        </w:tc>
        <w:tc>
          <w:tcPr>
            <w:tcW w:w="2376" w:type="dxa"/>
          </w:tcPr>
          <w:p w14:paraId="5CE22CFB" w14:textId="77777777" w:rsidR="00CE6E57" w:rsidRDefault="00000000">
            <w:pPr>
              <w:pStyle w:val="Compact"/>
            </w:pPr>
            <w:r>
              <w:rPr>
                <w:b/>
                <w:bCs/>
              </w:rPr>
              <w:t>Value</w:t>
            </w:r>
          </w:p>
        </w:tc>
        <w:tc>
          <w:tcPr>
            <w:tcW w:w="1584" w:type="dxa"/>
          </w:tcPr>
          <w:p w14:paraId="6BE46DED" w14:textId="77777777" w:rsidR="00CE6E57" w:rsidRDefault="00000000">
            <w:pPr>
              <w:pStyle w:val="Compact"/>
            </w:pPr>
            <w:r>
              <w:rPr>
                <w:b/>
                <w:bCs/>
              </w:rPr>
              <w:t>Verification</w:t>
            </w:r>
          </w:p>
        </w:tc>
      </w:tr>
      <w:tr w:rsidR="00CE6E57" w14:paraId="3873C811" w14:textId="77777777">
        <w:tc>
          <w:tcPr>
            <w:tcW w:w="2376" w:type="dxa"/>
          </w:tcPr>
          <w:p w14:paraId="59E42A2B" w14:textId="77777777" w:rsidR="00CE6E57" w:rsidRDefault="00000000">
            <w:pPr>
              <w:pStyle w:val="Compact"/>
            </w:pPr>
            <w:r>
              <w:rPr>
                <w:rStyle w:val="VerbatimChar"/>
              </w:rPr>
              <w:t>domainComponent</w:t>
            </w:r>
          </w:p>
        </w:tc>
        <w:tc>
          <w:tcPr>
            <w:tcW w:w="1584" w:type="dxa"/>
          </w:tcPr>
          <w:p w14:paraId="21329CAC" w14:textId="77777777" w:rsidR="00CE6E57" w:rsidRDefault="00000000">
            <w:pPr>
              <w:pStyle w:val="Compact"/>
            </w:pPr>
            <w:r>
              <w:t>MAY</w:t>
            </w:r>
          </w:p>
        </w:tc>
        <w:tc>
          <w:tcPr>
            <w:tcW w:w="2376" w:type="dxa"/>
          </w:tcPr>
          <w:p w14:paraId="2DB13F4A" w14:textId="77777777" w:rsidR="00CE6E57" w:rsidRDefault="00000000">
            <w:pPr>
              <w:pStyle w:val="Compact"/>
            </w:pPr>
            <w:r>
              <w:t xml:space="preserve">If present, this field MUST contain a Domain Label from a Domain Name. The </w:t>
            </w:r>
            <w:r>
              <w:rPr>
                <w:rStyle w:val="VerbatimChar"/>
              </w:rPr>
              <w:t>domainComponent</w:t>
            </w:r>
            <w:r>
              <w:t xml:space="preserve"> 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tcPr>
            <w:tcW w:w="1584" w:type="dxa"/>
          </w:tcPr>
          <w:p w14:paraId="03D5B455" w14:textId="77777777" w:rsidR="00CE6E57" w:rsidRDefault="00000000">
            <w:pPr>
              <w:pStyle w:val="Compact"/>
            </w:pPr>
            <w:r>
              <w:t>[Section 3.2]</w:t>
            </w:r>
          </w:p>
        </w:tc>
      </w:tr>
      <w:tr w:rsidR="00CE6E57" w14:paraId="3FE18498" w14:textId="77777777">
        <w:tc>
          <w:tcPr>
            <w:tcW w:w="2376" w:type="dxa"/>
          </w:tcPr>
          <w:p w14:paraId="4CCF0DF0" w14:textId="77777777" w:rsidR="00CE6E57" w:rsidRDefault="00000000">
            <w:pPr>
              <w:pStyle w:val="Compact"/>
            </w:pPr>
            <w:r>
              <w:rPr>
                <w:rStyle w:val="VerbatimChar"/>
              </w:rPr>
              <w:t>countryName</w:t>
            </w:r>
          </w:p>
        </w:tc>
        <w:tc>
          <w:tcPr>
            <w:tcW w:w="1584" w:type="dxa"/>
          </w:tcPr>
          <w:p w14:paraId="3E56A141" w14:textId="77777777" w:rsidR="00CE6E57" w:rsidRDefault="00000000">
            <w:pPr>
              <w:pStyle w:val="Compact"/>
            </w:pPr>
            <w:r>
              <w:t>MUST</w:t>
            </w:r>
          </w:p>
        </w:tc>
        <w:tc>
          <w:tcPr>
            <w:tcW w:w="2376" w:type="dxa"/>
          </w:tcPr>
          <w:p w14:paraId="1C751820" w14:textId="77777777" w:rsidR="00CE6E57"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1584" w:type="dxa"/>
          </w:tcPr>
          <w:p w14:paraId="532B517A" w14:textId="77777777" w:rsidR="00CE6E57" w:rsidRDefault="00CE6E57">
            <w:pPr>
              <w:pStyle w:val="Compact"/>
            </w:pPr>
            <w:hyperlink w:anchor="Xa28b1e088335c6bc0e93517d16c4c6db7d1275c">
              <w:r>
                <w:rPr>
                  <w:rStyle w:val="Hyperlink"/>
                </w:rPr>
                <w:t>Section 3.2.2.1</w:t>
              </w:r>
            </w:hyperlink>
          </w:p>
        </w:tc>
      </w:tr>
      <w:tr w:rsidR="00CE6E57" w14:paraId="7CDAC026" w14:textId="77777777">
        <w:tc>
          <w:tcPr>
            <w:tcW w:w="2376" w:type="dxa"/>
          </w:tcPr>
          <w:p w14:paraId="49A89BCD" w14:textId="77777777" w:rsidR="00CE6E57" w:rsidRDefault="00000000">
            <w:pPr>
              <w:pStyle w:val="Compact"/>
            </w:pPr>
            <w:r>
              <w:rPr>
                <w:rStyle w:val="VerbatimChar"/>
              </w:rPr>
              <w:t>stateOrProvinceName</w:t>
            </w:r>
          </w:p>
        </w:tc>
        <w:tc>
          <w:tcPr>
            <w:tcW w:w="1584" w:type="dxa"/>
          </w:tcPr>
          <w:p w14:paraId="646DE67B" w14:textId="77777777" w:rsidR="00CE6E57" w:rsidRDefault="00000000">
            <w:pPr>
              <w:pStyle w:val="Compact"/>
            </w:pPr>
            <w:r>
              <w:t>MUST / MAY</w:t>
            </w:r>
          </w:p>
        </w:tc>
        <w:tc>
          <w:tcPr>
            <w:tcW w:w="2376" w:type="dxa"/>
          </w:tcPr>
          <w:p w14:paraId="672FE2CF" w14:textId="77777777" w:rsidR="00CE6E57" w:rsidRDefault="00000000">
            <w:pPr>
              <w:pStyle w:val="Compact"/>
            </w:pPr>
            <w:r>
              <w:t xml:space="preserve">MUST be present if </w:t>
            </w:r>
            <w:r>
              <w:rPr>
                <w:rStyle w:val="VerbatimChar"/>
              </w:rPr>
              <w:t>localityName</w:t>
            </w:r>
            <w:r>
              <w:t xml:space="preserve"> is absent, MAY be present otherwise. If present, MUST contain the Subject’s state or province information.</w:t>
            </w:r>
          </w:p>
        </w:tc>
        <w:tc>
          <w:tcPr>
            <w:tcW w:w="1584" w:type="dxa"/>
          </w:tcPr>
          <w:p w14:paraId="331D0F25" w14:textId="77777777" w:rsidR="00CE6E57" w:rsidRDefault="00CE6E57">
            <w:pPr>
              <w:pStyle w:val="Compact"/>
            </w:pPr>
            <w:hyperlink w:anchor="Xa28b1e088335c6bc0e93517d16c4c6db7d1275c">
              <w:r>
                <w:rPr>
                  <w:rStyle w:val="Hyperlink"/>
                </w:rPr>
                <w:t>Section 3.2.2.1</w:t>
              </w:r>
            </w:hyperlink>
          </w:p>
        </w:tc>
      </w:tr>
      <w:tr w:rsidR="00CE6E57" w14:paraId="51615D24" w14:textId="77777777">
        <w:tc>
          <w:tcPr>
            <w:tcW w:w="2376" w:type="dxa"/>
          </w:tcPr>
          <w:p w14:paraId="6F0A7D78" w14:textId="77777777" w:rsidR="00CE6E57" w:rsidRDefault="00000000">
            <w:pPr>
              <w:pStyle w:val="Compact"/>
            </w:pPr>
            <w:r>
              <w:rPr>
                <w:rStyle w:val="VerbatimChar"/>
              </w:rPr>
              <w:lastRenderedPageBreak/>
              <w:t>localityName</w:t>
            </w:r>
          </w:p>
        </w:tc>
        <w:tc>
          <w:tcPr>
            <w:tcW w:w="1584" w:type="dxa"/>
          </w:tcPr>
          <w:p w14:paraId="007C549E" w14:textId="77777777" w:rsidR="00CE6E57" w:rsidRDefault="00000000">
            <w:pPr>
              <w:pStyle w:val="Compact"/>
            </w:pPr>
            <w:r>
              <w:t>MUST / MAY</w:t>
            </w:r>
          </w:p>
        </w:tc>
        <w:tc>
          <w:tcPr>
            <w:tcW w:w="2376" w:type="dxa"/>
          </w:tcPr>
          <w:p w14:paraId="3CC6D3CB" w14:textId="77777777" w:rsidR="00CE6E57" w:rsidRDefault="00000000">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1584" w:type="dxa"/>
          </w:tcPr>
          <w:p w14:paraId="32B7D489" w14:textId="77777777" w:rsidR="00CE6E57" w:rsidRDefault="00CE6E57">
            <w:pPr>
              <w:pStyle w:val="Compact"/>
            </w:pPr>
            <w:hyperlink w:anchor="Xa28b1e088335c6bc0e93517d16c4c6db7d1275c">
              <w:r>
                <w:rPr>
                  <w:rStyle w:val="Hyperlink"/>
                </w:rPr>
                <w:t>Section 3.2.2.1</w:t>
              </w:r>
            </w:hyperlink>
          </w:p>
        </w:tc>
      </w:tr>
      <w:tr w:rsidR="00CE6E57" w14:paraId="720A0DFF" w14:textId="77777777">
        <w:tc>
          <w:tcPr>
            <w:tcW w:w="2376" w:type="dxa"/>
          </w:tcPr>
          <w:p w14:paraId="1F3F11F6" w14:textId="77777777" w:rsidR="00CE6E57" w:rsidRDefault="00000000">
            <w:pPr>
              <w:pStyle w:val="Compact"/>
            </w:pPr>
            <w:r>
              <w:rPr>
                <w:rStyle w:val="VerbatimChar"/>
              </w:rPr>
              <w:t>postalCode</w:t>
            </w:r>
          </w:p>
        </w:tc>
        <w:tc>
          <w:tcPr>
            <w:tcW w:w="1584" w:type="dxa"/>
          </w:tcPr>
          <w:p w14:paraId="51A0C2B6" w14:textId="77777777" w:rsidR="00CE6E57" w:rsidRDefault="00000000">
            <w:pPr>
              <w:pStyle w:val="Compact"/>
            </w:pPr>
            <w:r>
              <w:t>NOT RECOMMENDED</w:t>
            </w:r>
          </w:p>
        </w:tc>
        <w:tc>
          <w:tcPr>
            <w:tcW w:w="2376" w:type="dxa"/>
          </w:tcPr>
          <w:p w14:paraId="1F5AB0BD" w14:textId="77777777" w:rsidR="00CE6E57" w:rsidRDefault="00000000">
            <w:pPr>
              <w:pStyle w:val="Compact"/>
            </w:pPr>
            <w:r>
              <w:t>If present, MUST contain the Subject’s zip or postal information.</w:t>
            </w:r>
          </w:p>
        </w:tc>
        <w:tc>
          <w:tcPr>
            <w:tcW w:w="1584" w:type="dxa"/>
          </w:tcPr>
          <w:p w14:paraId="753AF65C" w14:textId="77777777" w:rsidR="00CE6E57" w:rsidRDefault="00CE6E57">
            <w:pPr>
              <w:pStyle w:val="Compact"/>
            </w:pPr>
            <w:hyperlink w:anchor="Xa28b1e088335c6bc0e93517d16c4c6db7d1275c">
              <w:r>
                <w:rPr>
                  <w:rStyle w:val="Hyperlink"/>
                </w:rPr>
                <w:t>Section 3.2.2.1</w:t>
              </w:r>
            </w:hyperlink>
          </w:p>
        </w:tc>
      </w:tr>
      <w:tr w:rsidR="00CE6E57" w14:paraId="45EBE9B3" w14:textId="77777777">
        <w:tc>
          <w:tcPr>
            <w:tcW w:w="2376" w:type="dxa"/>
          </w:tcPr>
          <w:p w14:paraId="06C7E31B" w14:textId="77777777" w:rsidR="00CE6E57" w:rsidRDefault="00000000">
            <w:pPr>
              <w:pStyle w:val="Compact"/>
            </w:pPr>
            <w:r>
              <w:rPr>
                <w:rStyle w:val="VerbatimChar"/>
              </w:rPr>
              <w:t>streetAddress</w:t>
            </w:r>
          </w:p>
        </w:tc>
        <w:tc>
          <w:tcPr>
            <w:tcW w:w="1584" w:type="dxa"/>
          </w:tcPr>
          <w:p w14:paraId="3D6032D7" w14:textId="77777777" w:rsidR="00CE6E57" w:rsidRDefault="00000000">
            <w:pPr>
              <w:pStyle w:val="Compact"/>
            </w:pPr>
            <w:r>
              <w:t>NOT RECOMMENDED</w:t>
            </w:r>
          </w:p>
        </w:tc>
        <w:tc>
          <w:tcPr>
            <w:tcW w:w="2376" w:type="dxa"/>
          </w:tcPr>
          <w:p w14:paraId="2E8B2624" w14:textId="77777777" w:rsidR="00CE6E57" w:rsidRDefault="00000000">
            <w:pPr>
              <w:pStyle w:val="Compact"/>
            </w:pPr>
            <w:r>
              <w:t>If present, MUST contain the Subject’s street address information. Multiple instances MAY be present.</w:t>
            </w:r>
          </w:p>
        </w:tc>
        <w:tc>
          <w:tcPr>
            <w:tcW w:w="1584" w:type="dxa"/>
          </w:tcPr>
          <w:p w14:paraId="2B430A39" w14:textId="77777777" w:rsidR="00CE6E57" w:rsidRDefault="00CE6E57">
            <w:pPr>
              <w:pStyle w:val="Compact"/>
            </w:pPr>
            <w:hyperlink w:anchor="Xa28b1e088335c6bc0e93517d16c4c6db7d1275c">
              <w:r>
                <w:rPr>
                  <w:rStyle w:val="Hyperlink"/>
                </w:rPr>
                <w:t>Section 3.2.2.1</w:t>
              </w:r>
            </w:hyperlink>
          </w:p>
        </w:tc>
      </w:tr>
      <w:tr w:rsidR="00CE6E57" w14:paraId="0B0A35A3" w14:textId="77777777">
        <w:tc>
          <w:tcPr>
            <w:tcW w:w="2376" w:type="dxa"/>
          </w:tcPr>
          <w:p w14:paraId="06714C53" w14:textId="77777777" w:rsidR="00CE6E57" w:rsidRDefault="00000000">
            <w:pPr>
              <w:pStyle w:val="Compact"/>
            </w:pPr>
            <w:r>
              <w:rPr>
                <w:rStyle w:val="VerbatimChar"/>
              </w:rPr>
              <w:t>organizationName</w:t>
            </w:r>
          </w:p>
        </w:tc>
        <w:tc>
          <w:tcPr>
            <w:tcW w:w="1584" w:type="dxa"/>
          </w:tcPr>
          <w:p w14:paraId="4389CCE4" w14:textId="77777777" w:rsidR="00CE6E57" w:rsidRDefault="00000000">
            <w:pPr>
              <w:pStyle w:val="Compact"/>
            </w:pPr>
            <w:r>
              <w:t>MUST</w:t>
            </w:r>
          </w:p>
        </w:tc>
        <w:tc>
          <w:tcPr>
            <w:tcW w:w="2376" w:type="dxa"/>
          </w:tcPr>
          <w:p w14:paraId="18861E46" w14:textId="77777777" w:rsidR="00CE6E57" w:rsidRDefault="00000000">
            <w:pPr>
              <w:pStyle w:val="Compact"/>
            </w:pPr>
            <w:r>
              <w:t>The Subject’s name and/or DBA/tradename.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 If both are included, the DBA/tradename SHALL appear first, followed by the Subject’s name in parentheses.</w:t>
            </w:r>
          </w:p>
        </w:tc>
        <w:tc>
          <w:tcPr>
            <w:tcW w:w="1584" w:type="dxa"/>
          </w:tcPr>
          <w:p w14:paraId="6C4415EE" w14:textId="77777777" w:rsidR="00CE6E57" w:rsidRDefault="00CE6E57">
            <w:pPr>
              <w:pStyle w:val="Compact"/>
            </w:pPr>
            <w:hyperlink w:anchor="X0f735931595a9b83d3b2daab91c3379eb22baab">
              <w:r>
                <w:rPr>
                  <w:rStyle w:val="Hyperlink"/>
                </w:rPr>
                <w:t>Section 3.2.2.2</w:t>
              </w:r>
            </w:hyperlink>
          </w:p>
        </w:tc>
      </w:tr>
      <w:tr w:rsidR="00CE6E57" w14:paraId="1E30DA44" w14:textId="77777777">
        <w:tc>
          <w:tcPr>
            <w:tcW w:w="2376" w:type="dxa"/>
          </w:tcPr>
          <w:p w14:paraId="21B87087" w14:textId="77777777" w:rsidR="00CE6E57" w:rsidRDefault="00000000">
            <w:pPr>
              <w:pStyle w:val="Compact"/>
            </w:pPr>
            <w:r>
              <w:rPr>
                <w:rStyle w:val="VerbatimChar"/>
              </w:rPr>
              <w:t>surname</w:t>
            </w:r>
          </w:p>
        </w:tc>
        <w:tc>
          <w:tcPr>
            <w:tcW w:w="1584" w:type="dxa"/>
          </w:tcPr>
          <w:p w14:paraId="3BC1BB5E" w14:textId="77777777" w:rsidR="00CE6E57" w:rsidRDefault="00000000">
            <w:pPr>
              <w:pStyle w:val="Compact"/>
            </w:pPr>
            <w:r>
              <w:t>MUST NOT</w:t>
            </w:r>
          </w:p>
        </w:tc>
        <w:tc>
          <w:tcPr>
            <w:tcW w:w="2376" w:type="dxa"/>
          </w:tcPr>
          <w:p w14:paraId="123DD433" w14:textId="77777777" w:rsidR="00CE6E57" w:rsidRDefault="00000000">
            <w:pPr>
              <w:pStyle w:val="Compact"/>
            </w:pPr>
            <w:r>
              <w:t>-</w:t>
            </w:r>
          </w:p>
        </w:tc>
        <w:tc>
          <w:tcPr>
            <w:tcW w:w="1584" w:type="dxa"/>
          </w:tcPr>
          <w:p w14:paraId="69027434" w14:textId="77777777" w:rsidR="00CE6E57" w:rsidRDefault="00000000">
            <w:pPr>
              <w:pStyle w:val="Compact"/>
            </w:pPr>
            <w:r>
              <w:t>-</w:t>
            </w:r>
          </w:p>
        </w:tc>
      </w:tr>
      <w:tr w:rsidR="00CE6E57" w14:paraId="3B82463C" w14:textId="77777777">
        <w:tc>
          <w:tcPr>
            <w:tcW w:w="2376" w:type="dxa"/>
          </w:tcPr>
          <w:p w14:paraId="53322158" w14:textId="77777777" w:rsidR="00CE6E57" w:rsidRDefault="00000000">
            <w:pPr>
              <w:pStyle w:val="Compact"/>
            </w:pPr>
            <w:r>
              <w:rPr>
                <w:rStyle w:val="VerbatimChar"/>
              </w:rPr>
              <w:t>givenName</w:t>
            </w:r>
          </w:p>
        </w:tc>
        <w:tc>
          <w:tcPr>
            <w:tcW w:w="1584" w:type="dxa"/>
          </w:tcPr>
          <w:p w14:paraId="4536011D" w14:textId="77777777" w:rsidR="00CE6E57" w:rsidRDefault="00000000">
            <w:pPr>
              <w:pStyle w:val="Compact"/>
            </w:pPr>
            <w:r>
              <w:t>MUST NOT</w:t>
            </w:r>
          </w:p>
        </w:tc>
        <w:tc>
          <w:tcPr>
            <w:tcW w:w="2376" w:type="dxa"/>
          </w:tcPr>
          <w:p w14:paraId="43D58EB3" w14:textId="77777777" w:rsidR="00CE6E57" w:rsidRDefault="00000000">
            <w:pPr>
              <w:pStyle w:val="Compact"/>
            </w:pPr>
            <w:r>
              <w:t>-</w:t>
            </w:r>
          </w:p>
        </w:tc>
        <w:tc>
          <w:tcPr>
            <w:tcW w:w="1584" w:type="dxa"/>
          </w:tcPr>
          <w:p w14:paraId="72D048B5" w14:textId="77777777" w:rsidR="00CE6E57" w:rsidRDefault="00000000">
            <w:pPr>
              <w:pStyle w:val="Compact"/>
            </w:pPr>
            <w:r>
              <w:t>-</w:t>
            </w:r>
          </w:p>
        </w:tc>
      </w:tr>
      <w:tr w:rsidR="00CE6E57" w14:paraId="3E267BF9" w14:textId="77777777">
        <w:tc>
          <w:tcPr>
            <w:tcW w:w="2376" w:type="dxa"/>
          </w:tcPr>
          <w:p w14:paraId="0FCD36A7" w14:textId="77777777" w:rsidR="00CE6E57" w:rsidRDefault="00000000">
            <w:pPr>
              <w:pStyle w:val="Compact"/>
            </w:pPr>
            <w:r>
              <w:rPr>
                <w:rStyle w:val="VerbatimChar"/>
              </w:rPr>
              <w:t>organizationalUnitName</w:t>
            </w:r>
          </w:p>
        </w:tc>
        <w:tc>
          <w:tcPr>
            <w:tcW w:w="1584" w:type="dxa"/>
          </w:tcPr>
          <w:p w14:paraId="4EB669C0" w14:textId="77777777" w:rsidR="00CE6E57" w:rsidRDefault="00000000">
            <w:pPr>
              <w:pStyle w:val="Compact"/>
            </w:pPr>
            <w:r>
              <w:t>MUST NOT</w:t>
            </w:r>
          </w:p>
        </w:tc>
        <w:tc>
          <w:tcPr>
            <w:tcW w:w="2376" w:type="dxa"/>
          </w:tcPr>
          <w:p w14:paraId="4703D6B9" w14:textId="77777777" w:rsidR="00CE6E57" w:rsidRDefault="00000000">
            <w:pPr>
              <w:pStyle w:val="Compact"/>
            </w:pPr>
            <w:r>
              <w:t>-</w:t>
            </w:r>
          </w:p>
        </w:tc>
        <w:tc>
          <w:tcPr>
            <w:tcW w:w="1584" w:type="dxa"/>
          </w:tcPr>
          <w:p w14:paraId="7951473A" w14:textId="77777777" w:rsidR="00CE6E57" w:rsidRDefault="00000000">
            <w:pPr>
              <w:pStyle w:val="Compact"/>
            </w:pPr>
            <w:r>
              <w:t>-</w:t>
            </w:r>
          </w:p>
        </w:tc>
      </w:tr>
      <w:tr w:rsidR="00CE6E57" w14:paraId="4CDC358D" w14:textId="77777777">
        <w:tc>
          <w:tcPr>
            <w:tcW w:w="2376" w:type="dxa"/>
          </w:tcPr>
          <w:p w14:paraId="656EDBB1" w14:textId="77777777" w:rsidR="00CE6E57" w:rsidRDefault="00000000">
            <w:pPr>
              <w:pStyle w:val="Compact"/>
            </w:pPr>
            <w:r>
              <w:rPr>
                <w:rStyle w:val="VerbatimChar"/>
              </w:rPr>
              <w:lastRenderedPageBreak/>
              <w:t>commonName</w:t>
            </w:r>
          </w:p>
        </w:tc>
        <w:tc>
          <w:tcPr>
            <w:tcW w:w="1584" w:type="dxa"/>
          </w:tcPr>
          <w:p w14:paraId="68EF0624" w14:textId="77777777" w:rsidR="00CE6E57" w:rsidRDefault="00000000">
            <w:pPr>
              <w:pStyle w:val="Compact"/>
            </w:pPr>
            <w:r>
              <w:t>NOT RECOMMENDED</w:t>
            </w:r>
          </w:p>
        </w:tc>
        <w:tc>
          <w:tcPr>
            <w:tcW w:w="2376" w:type="dxa"/>
          </w:tcPr>
          <w:p w14:paraId="34CB820C" w14:textId="77777777" w:rsidR="00CE6E57"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sidR="00CE6E57">
                <w:rPr>
                  <w:rStyle w:val="Hyperlink"/>
                </w:rPr>
                <w:t>Section 7.1.4.3</w:t>
              </w:r>
            </w:hyperlink>
            <w:r>
              <w:t>.</w:t>
            </w:r>
          </w:p>
        </w:tc>
        <w:tc>
          <w:tcPr>
            <w:tcW w:w="1584" w:type="dxa"/>
          </w:tcPr>
          <w:p w14:paraId="7E48E092" w14:textId="77777777" w:rsidR="00CE6E57" w:rsidRDefault="00CE6E57">
            <w:pPr>
              <w:pStyle w:val="Compact"/>
            </w:pPr>
          </w:p>
        </w:tc>
      </w:tr>
      <w:tr w:rsidR="00CE6E57" w14:paraId="43A4D53E" w14:textId="77777777">
        <w:tc>
          <w:tcPr>
            <w:tcW w:w="2376" w:type="dxa"/>
          </w:tcPr>
          <w:p w14:paraId="36FF4D72" w14:textId="77777777" w:rsidR="00CE6E57" w:rsidRDefault="00000000">
            <w:pPr>
              <w:pStyle w:val="Compact"/>
            </w:pPr>
            <w:r>
              <w:t>Any other attribute</w:t>
            </w:r>
          </w:p>
        </w:tc>
        <w:tc>
          <w:tcPr>
            <w:tcW w:w="1584" w:type="dxa"/>
          </w:tcPr>
          <w:p w14:paraId="7B4AE57A" w14:textId="77777777" w:rsidR="00CE6E57" w:rsidRDefault="00000000">
            <w:pPr>
              <w:pStyle w:val="Compact"/>
            </w:pPr>
            <w:r>
              <w:t>NOT RECOMMENDED</w:t>
            </w:r>
          </w:p>
        </w:tc>
        <w:tc>
          <w:tcPr>
            <w:tcW w:w="2376" w:type="dxa"/>
          </w:tcPr>
          <w:p w14:paraId="03527C13" w14:textId="77777777" w:rsidR="00CE6E57" w:rsidRDefault="00000000">
            <w:pPr>
              <w:pStyle w:val="Compact"/>
            </w:pPr>
            <w:r>
              <w:t>-</w:t>
            </w:r>
          </w:p>
        </w:tc>
        <w:tc>
          <w:tcPr>
            <w:tcW w:w="1584" w:type="dxa"/>
          </w:tcPr>
          <w:p w14:paraId="0E6E9708" w14:textId="77777777" w:rsidR="00CE6E57" w:rsidRDefault="00000000">
            <w:pPr>
              <w:pStyle w:val="Compact"/>
            </w:pPr>
            <w:r>
              <w:t xml:space="preserve">See </w:t>
            </w:r>
            <w:hyperlink w:anchor="Xfbe97d39f8a1a297d6543af0b1b4ce6e9225ae0">
              <w:r w:rsidR="00CE6E57">
                <w:rPr>
                  <w:rStyle w:val="Hyperlink"/>
                </w:rPr>
                <w:t>Section 7.1.4.4</w:t>
              </w:r>
            </w:hyperlink>
          </w:p>
        </w:tc>
      </w:tr>
    </w:tbl>
    <w:p w14:paraId="25957302" w14:textId="77777777" w:rsidR="00CE6E57"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7169D224" w14:textId="77777777" w:rsidR="00CE6E57" w:rsidRDefault="00000000">
      <w:pPr>
        <w:pStyle w:val="Heading5"/>
      </w:pPr>
      <w:bookmarkStart w:id="706" w:name="Xf360df53ff6d7647e6c7ade4fcfdaead3eb12f4"/>
      <w:bookmarkEnd w:id="705"/>
      <w:r>
        <w:t>7.1.2.7.5 Extended Validation</w:t>
      </w:r>
    </w:p>
    <w:p w14:paraId="03AF94AF" w14:textId="77777777" w:rsidR="00CE6E57" w:rsidRDefault="00000000">
      <w:pPr>
        <w:pStyle w:val="FirstParagraph"/>
      </w:pPr>
      <w:r>
        <w:t>For a Subscriber Certificate to be Extended Validation, it MUST comply with the Certificate Profile specified in the then-current version of the Guidelines for the Issuance and Management of Extended Validation Certificates. In addition, it MUST meet the following profile:</w:t>
      </w:r>
    </w:p>
    <w:tbl>
      <w:tblPr>
        <w:tblStyle w:val="Table"/>
        <w:tblW w:w="5000" w:type="pct"/>
        <w:tblLayout w:type="fixed"/>
        <w:tblLook w:val="0020" w:firstRow="1" w:lastRow="0" w:firstColumn="0" w:lastColumn="0" w:noHBand="0" w:noVBand="0"/>
      </w:tblPr>
      <w:tblGrid>
        <w:gridCol w:w="2808"/>
        <w:gridCol w:w="6552"/>
      </w:tblGrid>
      <w:tr w:rsidR="00CE6E57" w14:paraId="6F10B006" w14:textId="77777777">
        <w:trPr>
          <w:tblHeader/>
        </w:trPr>
        <w:tc>
          <w:tcPr>
            <w:tcW w:w="2376" w:type="dxa"/>
          </w:tcPr>
          <w:p w14:paraId="01E7BCBE" w14:textId="77777777" w:rsidR="00CE6E57" w:rsidRDefault="00000000">
            <w:pPr>
              <w:pStyle w:val="Compact"/>
            </w:pPr>
            <w:r>
              <w:rPr>
                <w:b/>
                <w:bCs/>
              </w:rPr>
              <w:t>Field</w:t>
            </w:r>
          </w:p>
        </w:tc>
        <w:tc>
          <w:tcPr>
            <w:tcW w:w="5544" w:type="dxa"/>
          </w:tcPr>
          <w:p w14:paraId="32407D39" w14:textId="77777777" w:rsidR="00CE6E57" w:rsidRDefault="00000000">
            <w:pPr>
              <w:pStyle w:val="Compact"/>
            </w:pPr>
            <w:r>
              <w:rPr>
                <w:b/>
                <w:bCs/>
              </w:rPr>
              <w:t>Requirements</w:t>
            </w:r>
          </w:p>
        </w:tc>
      </w:tr>
      <w:tr w:rsidR="00CE6E57" w14:paraId="477B0BD3" w14:textId="77777777">
        <w:tc>
          <w:tcPr>
            <w:tcW w:w="2376" w:type="dxa"/>
          </w:tcPr>
          <w:p w14:paraId="6E3DCF7C" w14:textId="77777777" w:rsidR="00CE6E57" w:rsidRDefault="00000000">
            <w:pPr>
              <w:pStyle w:val="Compact"/>
            </w:pPr>
            <w:r>
              <w:rPr>
                <w:rStyle w:val="VerbatimChar"/>
              </w:rPr>
              <w:t>subject</w:t>
            </w:r>
          </w:p>
        </w:tc>
        <w:tc>
          <w:tcPr>
            <w:tcW w:w="5544" w:type="dxa"/>
          </w:tcPr>
          <w:p w14:paraId="544DCB3F" w14:textId="77777777" w:rsidR="00CE6E57" w:rsidRDefault="00000000">
            <w:pPr>
              <w:pStyle w:val="Compact"/>
            </w:pPr>
            <w:r>
              <w:t>See Guidelines for the Issuance and Management of Extended Validation Certificates, Section 7.1.4.2.</w:t>
            </w:r>
          </w:p>
        </w:tc>
      </w:tr>
      <w:tr w:rsidR="00CE6E57" w14:paraId="73D481E8" w14:textId="77777777">
        <w:tc>
          <w:tcPr>
            <w:tcW w:w="2376" w:type="dxa"/>
          </w:tcPr>
          <w:p w14:paraId="5681729F" w14:textId="77777777" w:rsidR="00CE6E57" w:rsidRDefault="00000000">
            <w:pPr>
              <w:pStyle w:val="Compact"/>
            </w:pPr>
            <w:r>
              <w:rPr>
                <w:rStyle w:val="VerbatimChar"/>
              </w:rPr>
              <w:t>certificatePolicies</w:t>
            </w:r>
          </w:p>
        </w:tc>
        <w:tc>
          <w:tcPr>
            <w:tcW w:w="5544" w:type="dxa"/>
          </w:tcPr>
          <w:p w14:paraId="3F1716DA" w14:textId="77777777" w:rsidR="00CE6E57" w:rsidRDefault="00000000">
            <w:pPr>
              <w:pStyle w:val="Compact"/>
            </w:pPr>
            <w:r>
              <w:t xml:space="preserve">MUST be present. MUST assert the </w:t>
            </w:r>
            <w:hyperlink w:anchor="Xd886d368fed64db74e3fc7a280ac2a3180671ff">
              <w:r w:rsidR="00CE6E57">
                <w:rPr>
                  <w:rStyle w:val="Hyperlink"/>
                </w:rPr>
                <w:t>Reserved Certificate Policy Identifier</w:t>
              </w:r>
            </w:hyperlink>
            <w:r>
              <w:t xml:space="preserve"> of </w:t>
            </w:r>
            <w:r>
              <w:rPr>
                <w:rStyle w:val="VerbatimChar"/>
              </w:rPr>
              <w:t>2.23.140.1.1</w:t>
            </w:r>
            <w:r>
              <w:t xml:space="preserve"> as a </w:t>
            </w:r>
            <w:r>
              <w:rPr>
                <w:rStyle w:val="VerbatimChar"/>
              </w:rPr>
              <w:t>policyIdentifier</w:t>
            </w:r>
            <w:r>
              <w:t xml:space="preserve">. See </w:t>
            </w:r>
            <w:hyperlink w:anchor="X49e22a2f33fcedc8ec0d56f39942194370d221e">
              <w:r w:rsidR="00CE6E57">
                <w:rPr>
                  <w:rStyle w:val="Hyperlink"/>
                </w:rPr>
                <w:t>Section 7.1.2.7.9</w:t>
              </w:r>
            </w:hyperlink>
            <w:r>
              <w:t>.</w:t>
            </w:r>
          </w:p>
        </w:tc>
      </w:tr>
      <w:tr w:rsidR="00CE6E57" w14:paraId="5AA7FF9B" w14:textId="77777777">
        <w:tc>
          <w:tcPr>
            <w:tcW w:w="2376" w:type="dxa"/>
          </w:tcPr>
          <w:p w14:paraId="3A88A3E2" w14:textId="77777777" w:rsidR="00CE6E57" w:rsidRDefault="00000000">
            <w:pPr>
              <w:pStyle w:val="Compact"/>
            </w:pPr>
            <w:r>
              <w:t>All other extensions</w:t>
            </w:r>
          </w:p>
        </w:tc>
        <w:tc>
          <w:tcPr>
            <w:tcW w:w="5544" w:type="dxa"/>
          </w:tcPr>
          <w:p w14:paraId="2703DFA8" w14:textId="77777777" w:rsidR="00CE6E57" w:rsidRDefault="00000000">
            <w:pPr>
              <w:pStyle w:val="Compact"/>
            </w:pPr>
            <w:r>
              <w:t xml:space="preserve">See </w:t>
            </w:r>
            <w:hyperlink w:anchor="Xab0a869d81c1014fe1d51a2434cb0cc3cb52099">
              <w:r w:rsidR="00CE6E57">
                <w:rPr>
                  <w:rStyle w:val="Hyperlink"/>
                </w:rPr>
                <w:t>Section 7.1.2.7.6</w:t>
              </w:r>
            </w:hyperlink>
            <w:r>
              <w:t xml:space="preserve"> and the Guidelines for the Issuance and Management of Extended Validation Certificates.</w:t>
            </w:r>
          </w:p>
        </w:tc>
      </w:tr>
    </w:tbl>
    <w:p w14:paraId="7A05B366" w14:textId="77777777" w:rsidR="00CE6E57"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47C044F1" w14:textId="77777777" w:rsidR="00CE6E57" w:rsidRDefault="00000000">
      <w:pPr>
        <w:pStyle w:val="Heading5"/>
      </w:pPr>
      <w:bookmarkStart w:id="707" w:name="Xab0a869d81c1014fe1d51a2434cb0cc3cb52099"/>
      <w:bookmarkEnd w:id="706"/>
      <w:r>
        <w:t>7.1.2.7.6 Subscriber Certificate Extensions</w:t>
      </w:r>
    </w:p>
    <w:tbl>
      <w:tblPr>
        <w:tblStyle w:val="Table"/>
        <w:tblW w:w="5000" w:type="pct"/>
        <w:tblLayout w:type="fixed"/>
        <w:tblLook w:val="0020" w:firstRow="1" w:lastRow="0" w:firstColumn="0" w:lastColumn="0" w:noHBand="0" w:noVBand="0"/>
      </w:tblPr>
      <w:tblGrid>
        <w:gridCol w:w="3286"/>
        <w:gridCol w:w="1095"/>
        <w:gridCol w:w="1195"/>
        <w:gridCol w:w="3784"/>
      </w:tblGrid>
      <w:tr w:rsidR="00CE6E57" w14:paraId="1FE1433C" w14:textId="77777777">
        <w:trPr>
          <w:tblHeader/>
        </w:trPr>
        <w:tc>
          <w:tcPr>
            <w:tcW w:w="2780" w:type="dxa"/>
          </w:tcPr>
          <w:p w14:paraId="3621B92D" w14:textId="77777777" w:rsidR="00CE6E57" w:rsidRDefault="00000000">
            <w:pPr>
              <w:pStyle w:val="Compact"/>
            </w:pPr>
            <w:r>
              <w:rPr>
                <w:b/>
                <w:bCs/>
              </w:rPr>
              <w:t>Extension</w:t>
            </w:r>
          </w:p>
        </w:tc>
        <w:tc>
          <w:tcPr>
            <w:tcW w:w="926" w:type="dxa"/>
          </w:tcPr>
          <w:p w14:paraId="46C9D534" w14:textId="77777777" w:rsidR="00CE6E57" w:rsidRDefault="00000000">
            <w:pPr>
              <w:pStyle w:val="Compact"/>
            </w:pPr>
            <w:r>
              <w:rPr>
                <w:b/>
                <w:bCs/>
              </w:rPr>
              <w:t>Presence</w:t>
            </w:r>
          </w:p>
        </w:tc>
        <w:tc>
          <w:tcPr>
            <w:tcW w:w="1011" w:type="dxa"/>
          </w:tcPr>
          <w:p w14:paraId="48050E45" w14:textId="77777777" w:rsidR="00CE6E57" w:rsidRDefault="00000000">
            <w:pPr>
              <w:pStyle w:val="Compact"/>
            </w:pPr>
            <w:r>
              <w:rPr>
                <w:b/>
                <w:bCs/>
              </w:rPr>
              <w:t>Critical</w:t>
            </w:r>
          </w:p>
        </w:tc>
        <w:tc>
          <w:tcPr>
            <w:tcW w:w="3201" w:type="dxa"/>
          </w:tcPr>
          <w:p w14:paraId="050159DE" w14:textId="77777777" w:rsidR="00CE6E57" w:rsidRDefault="00000000">
            <w:pPr>
              <w:pStyle w:val="Compact"/>
            </w:pPr>
            <w:r>
              <w:rPr>
                <w:b/>
                <w:bCs/>
              </w:rPr>
              <w:t>Description</w:t>
            </w:r>
          </w:p>
        </w:tc>
      </w:tr>
      <w:tr w:rsidR="00CE6E57" w14:paraId="0C9972FC" w14:textId="77777777">
        <w:tc>
          <w:tcPr>
            <w:tcW w:w="2780" w:type="dxa"/>
          </w:tcPr>
          <w:p w14:paraId="1FDD275F" w14:textId="77777777" w:rsidR="00CE6E57" w:rsidRDefault="00000000">
            <w:pPr>
              <w:pStyle w:val="Compact"/>
            </w:pPr>
            <w:r>
              <w:rPr>
                <w:rStyle w:val="VerbatimChar"/>
              </w:rPr>
              <w:t>authorityInformationAccess</w:t>
            </w:r>
          </w:p>
        </w:tc>
        <w:tc>
          <w:tcPr>
            <w:tcW w:w="926" w:type="dxa"/>
          </w:tcPr>
          <w:p w14:paraId="023C216F" w14:textId="77777777" w:rsidR="00CE6E57" w:rsidRDefault="00000000">
            <w:pPr>
              <w:pStyle w:val="Compact"/>
            </w:pPr>
            <w:r>
              <w:t>MUST</w:t>
            </w:r>
          </w:p>
        </w:tc>
        <w:tc>
          <w:tcPr>
            <w:tcW w:w="1011" w:type="dxa"/>
          </w:tcPr>
          <w:p w14:paraId="57DB6275" w14:textId="77777777" w:rsidR="00CE6E57" w:rsidRDefault="00000000">
            <w:pPr>
              <w:pStyle w:val="Compact"/>
            </w:pPr>
            <w:r>
              <w:t>N</w:t>
            </w:r>
          </w:p>
        </w:tc>
        <w:tc>
          <w:tcPr>
            <w:tcW w:w="3201" w:type="dxa"/>
          </w:tcPr>
          <w:p w14:paraId="165D191F" w14:textId="77777777" w:rsidR="00CE6E57" w:rsidRDefault="00000000">
            <w:pPr>
              <w:pStyle w:val="Compact"/>
            </w:pPr>
            <w:r>
              <w:t xml:space="preserve">See </w:t>
            </w:r>
            <w:hyperlink w:anchor="X4c091c622b843a22a3402e3a812830e58a4787d">
              <w:r w:rsidR="00CE6E57">
                <w:rPr>
                  <w:rStyle w:val="Hyperlink"/>
                </w:rPr>
                <w:t>Section 7.1.2.7.7</w:t>
              </w:r>
            </w:hyperlink>
          </w:p>
        </w:tc>
      </w:tr>
      <w:tr w:rsidR="00CE6E57" w14:paraId="01B00E53" w14:textId="77777777">
        <w:tc>
          <w:tcPr>
            <w:tcW w:w="2780" w:type="dxa"/>
          </w:tcPr>
          <w:p w14:paraId="75DCF447" w14:textId="77777777" w:rsidR="00CE6E57" w:rsidRDefault="00000000">
            <w:pPr>
              <w:pStyle w:val="Compact"/>
            </w:pPr>
            <w:r>
              <w:rPr>
                <w:rStyle w:val="VerbatimChar"/>
              </w:rPr>
              <w:t>authorityKeyIdentifier</w:t>
            </w:r>
          </w:p>
        </w:tc>
        <w:tc>
          <w:tcPr>
            <w:tcW w:w="926" w:type="dxa"/>
          </w:tcPr>
          <w:p w14:paraId="3894339E" w14:textId="77777777" w:rsidR="00CE6E57" w:rsidRDefault="00000000">
            <w:pPr>
              <w:pStyle w:val="Compact"/>
            </w:pPr>
            <w:r>
              <w:t>MUST</w:t>
            </w:r>
          </w:p>
        </w:tc>
        <w:tc>
          <w:tcPr>
            <w:tcW w:w="1011" w:type="dxa"/>
          </w:tcPr>
          <w:p w14:paraId="288CF690" w14:textId="77777777" w:rsidR="00CE6E57" w:rsidRDefault="00000000">
            <w:pPr>
              <w:pStyle w:val="Compact"/>
            </w:pPr>
            <w:r>
              <w:t>N</w:t>
            </w:r>
          </w:p>
        </w:tc>
        <w:tc>
          <w:tcPr>
            <w:tcW w:w="3201" w:type="dxa"/>
          </w:tcPr>
          <w:p w14:paraId="42DBB4B3" w14:textId="77777777" w:rsidR="00CE6E57" w:rsidRDefault="00000000">
            <w:pPr>
              <w:pStyle w:val="Compact"/>
            </w:pPr>
            <w:r>
              <w:t xml:space="preserve">See </w:t>
            </w:r>
            <w:hyperlink w:anchor="X131f74bf293344611e2b63b755d6435b3fbf30f">
              <w:r w:rsidR="00CE6E57">
                <w:rPr>
                  <w:rStyle w:val="Hyperlink"/>
                </w:rPr>
                <w:t>Section 7.1.2.11.1</w:t>
              </w:r>
            </w:hyperlink>
          </w:p>
        </w:tc>
      </w:tr>
      <w:tr w:rsidR="00CE6E57" w14:paraId="2F819404" w14:textId="77777777">
        <w:tc>
          <w:tcPr>
            <w:tcW w:w="2780" w:type="dxa"/>
          </w:tcPr>
          <w:p w14:paraId="5A222AB7" w14:textId="77777777" w:rsidR="00CE6E57" w:rsidRDefault="00000000">
            <w:pPr>
              <w:pStyle w:val="Compact"/>
            </w:pPr>
            <w:r>
              <w:rPr>
                <w:rStyle w:val="VerbatimChar"/>
              </w:rPr>
              <w:t>certificatePolicies</w:t>
            </w:r>
          </w:p>
        </w:tc>
        <w:tc>
          <w:tcPr>
            <w:tcW w:w="926" w:type="dxa"/>
          </w:tcPr>
          <w:p w14:paraId="6BCDA0E5" w14:textId="77777777" w:rsidR="00CE6E57" w:rsidRDefault="00000000">
            <w:pPr>
              <w:pStyle w:val="Compact"/>
            </w:pPr>
            <w:r>
              <w:t>MUST</w:t>
            </w:r>
          </w:p>
        </w:tc>
        <w:tc>
          <w:tcPr>
            <w:tcW w:w="1011" w:type="dxa"/>
          </w:tcPr>
          <w:p w14:paraId="4AA2700B" w14:textId="77777777" w:rsidR="00CE6E57" w:rsidRDefault="00000000">
            <w:pPr>
              <w:pStyle w:val="Compact"/>
            </w:pPr>
            <w:r>
              <w:t>N</w:t>
            </w:r>
          </w:p>
        </w:tc>
        <w:tc>
          <w:tcPr>
            <w:tcW w:w="3201" w:type="dxa"/>
          </w:tcPr>
          <w:p w14:paraId="54B143C4" w14:textId="77777777" w:rsidR="00CE6E57" w:rsidRDefault="00000000">
            <w:pPr>
              <w:pStyle w:val="Compact"/>
            </w:pPr>
            <w:r>
              <w:t xml:space="preserve">See </w:t>
            </w:r>
            <w:hyperlink w:anchor="X49e22a2f33fcedc8ec0d56f39942194370d221e">
              <w:r w:rsidR="00CE6E57">
                <w:rPr>
                  <w:rStyle w:val="Hyperlink"/>
                </w:rPr>
                <w:t>Section 7.1.2.7.9</w:t>
              </w:r>
            </w:hyperlink>
          </w:p>
        </w:tc>
      </w:tr>
      <w:tr w:rsidR="00CE6E57" w14:paraId="2DBC3D3B" w14:textId="77777777">
        <w:tc>
          <w:tcPr>
            <w:tcW w:w="2780" w:type="dxa"/>
          </w:tcPr>
          <w:p w14:paraId="191820D1" w14:textId="77777777" w:rsidR="00CE6E57" w:rsidRDefault="00000000">
            <w:pPr>
              <w:pStyle w:val="Compact"/>
            </w:pPr>
            <w:r>
              <w:rPr>
                <w:rStyle w:val="VerbatimChar"/>
              </w:rPr>
              <w:t>extKeyUsage</w:t>
            </w:r>
          </w:p>
        </w:tc>
        <w:tc>
          <w:tcPr>
            <w:tcW w:w="926" w:type="dxa"/>
          </w:tcPr>
          <w:p w14:paraId="4DAFB0B7" w14:textId="77777777" w:rsidR="00CE6E57" w:rsidRDefault="00000000">
            <w:pPr>
              <w:pStyle w:val="Compact"/>
            </w:pPr>
            <w:r>
              <w:t>MUST</w:t>
            </w:r>
          </w:p>
        </w:tc>
        <w:tc>
          <w:tcPr>
            <w:tcW w:w="1011" w:type="dxa"/>
          </w:tcPr>
          <w:p w14:paraId="681B3E8F" w14:textId="77777777" w:rsidR="00CE6E57" w:rsidRDefault="00000000">
            <w:pPr>
              <w:pStyle w:val="Compact"/>
            </w:pPr>
            <w:r>
              <w:t>N</w:t>
            </w:r>
          </w:p>
        </w:tc>
        <w:tc>
          <w:tcPr>
            <w:tcW w:w="3201" w:type="dxa"/>
          </w:tcPr>
          <w:p w14:paraId="783BEB3B" w14:textId="77777777" w:rsidR="00CE6E57" w:rsidRDefault="00000000">
            <w:pPr>
              <w:pStyle w:val="Compact"/>
            </w:pPr>
            <w:r>
              <w:t xml:space="preserve">See </w:t>
            </w:r>
            <w:hyperlink w:anchor="Xb185935fc96238acab8a8fe7aafa718f47406b5">
              <w:r w:rsidR="00CE6E57">
                <w:rPr>
                  <w:rStyle w:val="Hyperlink"/>
                </w:rPr>
                <w:t>Section 7.1.2.7.10</w:t>
              </w:r>
            </w:hyperlink>
          </w:p>
        </w:tc>
      </w:tr>
      <w:tr w:rsidR="00CE6E57" w14:paraId="5C4C150B" w14:textId="77777777">
        <w:tc>
          <w:tcPr>
            <w:tcW w:w="2780" w:type="dxa"/>
          </w:tcPr>
          <w:p w14:paraId="2985D195" w14:textId="77777777" w:rsidR="00CE6E57" w:rsidRDefault="00000000">
            <w:pPr>
              <w:pStyle w:val="Compact"/>
            </w:pPr>
            <w:r>
              <w:rPr>
                <w:rStyle w:val="VerbatimChar"/>
              </w:rPr>
              <w:t>subjectAltName</w:t>
            </w:r>
          </w:p>
        </w:tc>
        <w:tc>
          <w:tcPr>
            <w:tcW w:w="926" w:type="dxa"/>
          </w:tcPr>
          <w:p w14:paraId="0DC6101B" w14:textId="77777777" w:rsidR="00CE6E57" w:rsidRDefault="00000000">
            <w:pPr>
              <w:pStyle w:val="Compact"/>
            </w:pPr>
            <w:r>
              <w:t>MUST</w:t>
            </w:r>
          </w:p>
        </w:tc>
        <w:tc>
          <w:tcPr>
            <w:tcW w:w="1011" w:type="dxa"/>
          </w:tcPr>
          <w:p w14:paraId="0264A086" w14:textId="77777777" w:rsidR="00CE6E57" w:rsidRDefault="00000000">
            <w:pPr>
              <w:pStyle w:val="Compact"/>
            </w:pPr>
            <w:r>
              <w:t>*</w:t>
            </w:r>
          </w:p>
        </w:tc>
        <w:tc>
          <w:tcPr>
            <w:tcW w:w="3201" w:type="dxa"/>
          </w:tcPr>
          <w:p w14:paraId="696ED772" w14:textId="77777777" w:rsidR="00CE6E57" w:rsidRDefault="00000000">
            <w:pPr>
              <w:pStyle w:val="Compact"/>
            </w:pPr>
            <w:r>
              <w:t xml:space="preserve">See </w:t>
            </w:r>
            <w:hyperlink w:anchor="X7357be686a72e0b81e7848590260cddfc1e7770">
              <w:r w:rsidR="00CE6E57">
                <w:rPr>
                  <w:rStyle w:val="Hyperlink"/>
                </w:rPr>
                <w:t>Section 7.1.2.7.12</w:t>
              </w:r>
            </w:hyperlink>
          </w:p>
        </w:tc>
      </w:tr>
      <w:tr w:rsidR="00CE6E57" w14:paraId="4CDF17FD" w14:textId="77777777">
        <w:tc>
          <w:tcPr>
            <w:tcW w:w="2780" w:type="dxa"/>
          </w:tcPr>
          <w:p w14:paraId="6DD035AA" w14:textId="77777777" w:rsidR="00CE6E57" w:rsidRDefault="00000000">
            <w:pPr>
              <w:pStyle w:val="Compact"/>
            </w:pPr>
            <w:r>
              <w:rPr>
                <w:rStyle w:val="VerbatimChar"/>
              </w:rPr>
              <w:lastRenderedPageBreak/>
              <w:t>nameConstraints</w:t>
            </w:r>
          </w:p>
        </w:tc>
        <w:tc>
          <w:tcPr>
            <w:tcW w:w="926" w:type="dxa"/>
          </w:tcPr>
          <w:p w14:paraId="67A79F76" w14:textId="77777777" w:rsidR="00CE6E57" w:rsidRDefault="00000000">
            <w:pPr>
              <w:pStyle w:val="Compact"/>
            </w:pPr>
            <w:r>
              <w:t>MUST NOT</w:t>
            </w:r>
          </w:p>
        </w:tc>
        <w:tc>
          <w:tcPr>
            <w:tcW w:w="1011" w:type="dxa"/>
          </w:tcPr>
          <w:p w14:paraId="249D5081" w14:textId="77777777" w:rsidR="00CE6E57" w:rsidRDefault="00000000">
            <w:pPr>
              <w:pStyle w:val="Compact"/>
            </w:pPr>
            <w:r>
              <w:t>-</w:t>
            </w:r>
          </w:p>
        </w:tc>
        <w:tc>
          <w:tcPr>
            <w:tcW w:w="3201" w:type="dxa"/>
          </w:tcPr>
          <w:p w14:paraId="42262826" w14:textId="77777777" w:rsidR="00CE6E57" w:rsidRDefault="00000000">
            <w:pPr>
              <w:pStyle w:val="Compact"/>
            </w:pPr>
            <w:r>
              <w:t>-</w:t>
            </w:r>
          </w:p>
        </w:tc>
      </w:tr>
      <w:tr w:rsidR="00CE6E57" w14:paraId="009F7956" w14:textId="77777777">
        <w:tc>
          <w:tcPr>
            <w:tcW w:w="2780" w:type="dxa"/>
          </w:tcPr>
          <w:p w14:paraId="25A82B1D" w14:textId="77777777" w:rsidR="00CE6E57" w:rsidRDefault="00000000">
            <w:pPr>
              <w:pStyle w:val="Compact"/>
            </w:pPr>
            <w:r>
              <w:rPr>
                <w:rStyle w:val="VerbatimChar"/>
              </w:rPr>
              <w:t>keyUsage</w:t>
            </w:r>
          </w:p>
        </w:tc>
        <w:tc>
          <w:tcPr>
            <w:tcW w:w="926" w:type="dxa"/>
          </w:tcPr>
          <w:p w14:paraId="3F8AC815" w14:textId="77777777" w:rsidR="00CE6E57" w:rsidRDefault="00000000">
            <w:pPr>
              <w:pStyle w:val="Compact"/>
            </w:pPr>
            <w:r>
              <w:t>SHOULD</w:t>
            </w:r>
          </w:p>
        </w:tc>
        <w:tc>
          <w:tcPr>
            <w:tcW w:w="1011" w:type="dxa"/>
          </w:tcPr>
          <w:p w14:paraId="4A2AB195" w14:textId="77777777" w:rsidR="00CE6E57" w:rsidRDefault="00000000">
            <w:pPr>
              <w:pStyle w:val="Compact"/>
            </w:pPr>
            <w:r>
              <w:t>Y</w:t>
            </w:r>
          </w:p>
        </w:tc>
        <w:tc>
          <w:tcPr>
            <w:tcW w:w="3201" w:type="dxa"/>
          </w:tcPr>
          <w:p w14:paraId="62EB86CE" w14:textId="77777777" w:rsidR="00CE6E57" w:rsidRDefault="00000000">
            <w:pPr>
              <w:pStyle w:val="Compact"/>
            </w:pPr>
            <w:r>
              <w:t xml:space="preserve">See </w:t>
            </w:r>
            <w:hyperlink w:anchor="X74498c18a0d42e29eace6245aa51720e6e5016d">
              <w:r w:rsidR="00CE6E57">
                <w:rPr>
                  <w:rStyle w:val="Hyperlink"/>
                </w:rPr>
                <w:t>Section 7.1.2.7.11</w:t>
              </w:r>
            </w:hyperlink>
          </w:p>
        </w:tc>
      </w:tr>
      <w:tr w:rsidR="00CE6E57" w14:paraId="3E2998B9" w14:textId="77777777">
        <w:tc>
          <w:tcPr>
            <w:tcW w:w="2780" w:type="dxa"/>
          </w:tcPr>
          <w:p w14:paraId="00FE8C52" w14:textId="77777777" w:rsidR="00CE6E57" w:rsidRDefault="00000000">
            <w:pPr>
              <w:pStyle w:val="Compact"/>
            </w:pPr>
            <w:r>
              <w:rPr>
                <w:rStyle w:val="VerbatimChar"/>
              </w:rPr>
              <w:t>basicConstraints</w:t>
            </w:r>
          </w:p>
        </w:tc>
        <w:tc>
          <w:tcPr>
            <w:tcW w:w="926" w:type="dxa"/>
          </w:tcPr>
          <w:p w14:paraId="4059E27C" w14:textId="77777777" w:rsidR="00CE6E57" w:rsidRDefault="00000000">
            <w:pPr>
              <w:pStyle w:val="Compact"/>
            </w:pPr>
            <w:r>
              <w:t>MAY</w:t>
            </w:r>
          </w:p>
        </w:tc>
        <w:tc>
          <w:tcPr>
            <w:tcW w:w="1011" w:type="dxa"/>
          </w:tcPr>
          <w:p w14:paraId="535272F7" w14:textId="77777777" w:rsidR="00CE6E57" w:rsidRDefault="00000000">
            <w:pPr>
              <w:pStyle w:val="Compact"/>
            </w:pPr>
            <w:r>
              <w:t>Y</w:t>
            </w:r>
          </w:p>
        </w:tc>
        <w:tc>
          <w:tcPr>
            <w:tcW w:w="3201" w:type="dxa"/>
          </w:tcPr>
          <w:p w14:paraId="1D115D00" w14:textId="77777777" w:rsidR="00CE6E57" w:rsidRDefault="00000000">
            <w:pPr>
              <w:pStyle w:val="Compact"/>
            </w:pPr>
            <w:r>
              <w:t xml:space="preserve">See </w:t>
            </w:r>
            <w:hyperlink w:anchor="Xc571d3296b8d97244e5d2bfd14f8e034df81083">
              <w:r w:rsidR="00CE6E57">
                <w:rPr>
                  <w:rStyle w:val="Hyperlink"/>
                </w:rPr>
                <w:t>Section 7.1.2.7.8</w:t>
              </w:r>
            </w:hyperlink>
          </w:p>
        </w:tc>
      </w:tr>
      <w:tr w:rsidR="00CE6E57" w14:paraId="14B5318D" w14:textId="77777777">
        <w:tc>
          <w:tcPr>
            <w:tcW w:w="2780" w:type="dxa"/>
          </w:tcPr>
          <w:p w14:paraId="5CD4D53C" w14:textId="77777777" w:rsidR="00CE6E57" w:rsidRDefault="00000000">
            <w:pPr>
              <w:pStyle w:val="Compact"/>
            </w:pPr>
            <w:r>
              <w:rPr>
                <w:rStyle w:val="VerbatimChar"/>
              </w:rPr>
              <w:t>crlDistributionPoints</w:t>
            </w:r>
          </w:p>
        </w:tc>
        <w:tc>
          <w:tcPr>
            <w:tcW w:w="926" w:type="dxa"/>
          </w:tcPr>
          <w:p w14:paraId="6C054B71" w14:textId="77777777" w:rsidR="00CE6E57" w:rsidRDefault="00000000">
            <w:pPr>
              <w:pStyle w:val="Compact"/>
            </w:pPr>
            <w:r>
              <w:t>*</w:t>
            </w:r>
          </w:p>
        </w:tc>
        <w:tc>
          <w:tcPr>
            <w:tcW w:w="1011" w:type="dxa"/>
          </w:tcPr>
          <w:p w14:paraId="222C166E" w14:textId="77777777" w:rsidR="00CE6E57" w:rsidRDefault="00000000">
            <w:pPr>
              <w:pStyle w:val="Compact"/>
            </w:pPr>
            <w:r>
              <w:t>N</w:t>
            </w:r>
          </w:p>
        </w:tc>
        <w:tc>
          <w:tcPr>
            <w:tcW w:w="3201" w:type="dxa"/>
          </w:tcPr>
          <w:p w14:paraId="10652E7D" w14:textId="77777777" w:rsidR="00CE6E57" w:rsidRDefault="00000000">
            <w:pPr>
              <w:pStyle w:val="Compact"/>
            </w:pPr>
            <w:r>
              <w:t xml:space="preserve">See </w:t>
            </w:r>
            <w:hyperlink w:anchor="X7ccd0a689f5677da27acef41359fc9c419251f9">
              <w:r w:rsidR="00CE6E57">
                <w:rPr>
                  <w:rStyle w:val="Hyperlink"/>
                </w:rPr>
                <w:t>Section 7.1.2.11.2</w:t>
              </w:r>
            </w:hyperlink>
          </w:p>
        </w:tc>
      </w:tr>
      <w:tr w:rsidR="00CE6E57" w14:paraId="10F1FA59" w14:textId="77777777">
        <w:tc>
          <w:tcPr>
            <w:tcW w:w="2780" w:type="dxa"/>
          </w:tcPr>
          <w:p w14:paraId="063AB449" w14:textId="77777777" w:rsidR="00CE6E57" w:rsidRDefault="00000000">
            <w:pPr>
              <w:pStyle w:val="Compact"/>
            </w:pPr>
            <w:r>
              <w:t>Signed Certificate Timestamp List</w:t>
            </w:r>
          </w:p>
        </w:tc>
        <w:tc>
          <w:tcPr>
            <w:tcW w:w="926" w:type="dxa"/>
          </w:tcPr>
          <w:p w14:paraId="152301A1" w14:textId="77777777" w:rsidR="00CE6E57" w:rsidRDefault="00000000">
            <w:pPr>
              <w:pStyle w:val="Compact"/>
            </w:pPr>
            <w:r>
              <w:t>MAY</w:t>
            </w:r>
          </w:p>
        </w:tc>
        <w:tc>
          <w:tcPr>
            <w:tcW w:w="1011" w:type="dxa"/>
          </w:tcPr>
          <w:p w14:paraId="7B023E4C" w14:textId="77777777" w:rsidR="00CE6E57" w:rsidRDefault="00000000">
            <w:pPr>
              <w:pStyle w:val="Compact"/>
            </w:pPr>
            <w:r>
              <w:t>N</w:t>
            </w:r>
          </w:p>
        </w:tc>
        <w:tc>
          <w:tcPr>
            <w:tcW w:w="3201" w:type="dxa"/>
          </w:tcPr>
          <w:p w14:paraId="201CEE62" w14:textId="77777777" w:rsidR="00CE6E57" w:rsidRDefault="00000000">
            <w:pPr>
              <w:pStyle w:val="Compact"/>
            </w:pPr>
            <w:r>
              <w:t xml:space="preserve">See </w:t>
            </w:r>
            <w:hyperlink w:anchor="X5f29f6d91844be07282218a1604692674f20515">
              <w:r w:rsidR="00CE6E57">
                <w:rPr>
                  <w:rStyle w:val="Hyperlink"/>
                </w:rPr>
                <w:t>Section 7.1.2.11.3</w:t>
              </w:r>
            </w:hyperlink>
          </w:p>
        </w:tc>
      </w:tr>
      <w:tr w:rsidR="00CE6E57" w14:paraId="59A0A6FB" w14:textId="77777777">
        <w:tc>
          <w:tcPr>
            <w:tcW w:w="2780" w:type="dxa"/>
          </w:tcPr>
          <w:p w14:paraId="2E1DEC85" w14:textId="77777777" w:rsidR="00CE6E57" w:rsidRDefault="00000000">
            <w:pPr>
              <w:pStyle w:val="Compact"/>
            </w:pPr>
            <w:r>
              <w:rPr>
                <w:rStyle w:val="VerbatimChar"/>
              </w:rPr>
              <w:t>subjectKeyIdentifier</w:t>
            </w:r>
          </w:p>
        </w:tc>
        <w:tc>
          <w:tcPr>
            <w:tcW w:w="926" w:type="dxa"/>
          </w:tcPr>
          <w:p w14:paraId="4D076908" w14:textId="77777777" w:rsidR="00CE6E57" w:rsidRDefault="00000000">
            <w:pPr>
              <w:pStyle w:val="Compact"/>
            </w:pPr>
            <w:r>
              <w:t>NOT RECOMMENDED</w:t>
            </w:r>
          </w:p>
        </w:tc>
        <w:tc>
          <w:tcPr>
            <w:tcW w:w="1011" w:type="dxa"/>
          </w:tcPr>
          <w:p w14:paraId="30553305" w14:textId="77777777" w:rsidR="00CE6E57" w:rsidRDefault="00000000">
            <w:pPr>
              <w:pStyle w:val="Compact"/>
            </w:pPr>
            <w:r>
              <w:t>N</w:t>
            </w:r>
          </w:p>
        </w:tc>
        <w:tc>
          <w:tcPr>
            <w:tcW w:w="3201" w:type="dxa"/>
          </w:tcPr>
          <w:p w14:paraId="4F931BDC" w14:textId="77777777" w:rsidR="00CE6E57" w:rsidRDefault="00000000">
            <w:pPr>
              <w:pStyle w:val="Compact"/>
            </w:pPr>
            <w:r>
              <w:t xml:space="preserve">See </w:t>
            </w:r>
            <w:hyperlink w:anchor="X2c0fa72e597f386f2220d8daef33810754966a6">
              <w:r w:rsidR="00CE6E57">
                <w:rPr>
                  <w:rStyle w:val="Hyperlink"/>
                </w:rPr>
                <w:t>Section 7.1.2.11.4</w:t>
              </w:r>
            </w:hyperlink>
          </w:p>
        </w:tc>
      </w:tr>
      <w:tr w:rsidR="00CE6E57" w14:paraId="11442711" w14:textId="77777777">
        <w:tc>
          <w:tcPr>
            <w:tcW w:w="2780" w:type="dxa"/>
          </w:tcPr>
          <w:p w14:paraId="0332BFC8" w14:textId="77777777" w:rsidR="00CE6E57" w:rsidRDefault="00000000">
            <w:pPr>
              <w:pStyle w:val="Compact"/>
            </w:pPr>
            <w:r>
              <w:t>Any other extension</w:t>
            </w:r>
          </w:p>
        </w:tc>
        <w:tc>
          <w:tcPr>
            <w:tcW w:w="926" w:type="dxa"/>
          </w:tcPr>
          <w:p w14:paraId="4CF411E7" w14:textId="77777777" w:rsidR="00CE6E57" w:rsidRDefault="00000000">
            <w:pPr>
              <w:pStyle w:val="Compact"/>
            </w:pPr>
            <w:r>
              <w:t>NOT RECOMMENDED</w:t>
            </w:r>
          </w:p>
        </w:tc>
        <w:tc>
          <w:tcPr>
            <w:tcW w:w="1011" w:type="dxa"/>
          </w:tcPr>
          <w:p w14:paraId="4A5FB83E" w14:textId="77777777" w:rsidR="00CE6E57" w:rsidRDefault="00000000">
            <w:pPr>
              <w:pStyle w:val="Compact"/>
            </w:pPr>
            <w:r>
              <w:t>-</w:t>
            </w:r>
          </w:p>
        </w:tc>
        <w:tc>
          <w:tcPr>
            <w:tcW w:w="3201" w:type="dxa"/>
          </w:tcPr>
          <w:p w14:paraId="552BED87" w14:textId="77777777" w:rsidR="00CE6E57" w:rsidRDefault="00000000">
            <w:pPr>
              <w:pStyle w:val="Compact"/>
            </w:pPr>
            <w:r>
              <w:t xml:space="preserve">See </w:t>
            </w:r>
            <w:hyperlink w:anchor="Xd1d37105006463fc0c3ce8d6a77d8510d86ed0b">
              <w:r w:rsidR="00CE6E57">
                <w:rPr>
                  <w:rStyle w:val="Hyperlink"/>
                </w:rPr>
                <w:t>Section 7.1.2.11.5</w:t>
              </w:r>
            </w:hyperlink>
          </w:p>
        </w:tc>
      </w:tr>
    </w:tbl>
    <w:p w14:paraId="7E9B748A" w14:textId="77777777" w:rsidR="00CE6E57" w:rsidRDefault="00000000">
      <w:pPr>
        <w:pStyle w:val="BodyText"/>
      </w:pPr>
      <w:r>
        <w:rPr>
          <w:b/>
          <w:bCs/>
        </w:rPr>
        <w:t>Notes</w:t>
      </w:r>
      <w:r>
        <w:t xml:space="preserve">: - whether or not the </w:t>
      </w:r>
      <w:r>
        <w:rPr>
          <w:rStyle w:val="VerbatimChar"/>
        </w:rPr>
        <w:t>subjectAltName</w:t>
      </w:r>
      <w:r>
        <w:t xml:space="preserve"> extension should be marked Critical depends on the contents of the Certificate’s </w:t>
      </w:r>
      <w:r>
        <w:rPr>
          <w:rStyle w:val="VerbatimChar"/>
        </w:rPr>
        <w:t>subject</w:t>
      </w:r>
      <w:r>
        <w:t xml:space="preserve"> field, as detailed in </w:t>
      </w:r>
      <w:hyperlink w:anchor="X7357be686a72e0b81e7848590260cddfc1e7770">
        <w:r w:rsidR="00CE6E57">
          <w:rPr>
            <w:rStyle w:val="Hyperlink"/>
          </w:rPr>
          <w:t>Section 7.1.2.7.12</w:t>
        </w:r>
      </w:hyperlink>
      <w:r>
        <w:t xml:space="preserve">. - whether or not the CRL Distribution Points extension must be present depends on 1) whether the Certificate includes an Authority Information Access extension with an id-ad-ocsp accessMethod and 2) the Certificate’s validity period, as detailed in </w:t>
      </w:r>
      <w:hyperlink w:anchor="X7ccd0a689f5677da27acef41359fc9c419251f9">
        <w:r w:rsidR="00CE6E57">
          <w:rPr>
            <w:rStyle w:val="Hyperlink"/>
          </w:rPr>
          <w:t>Section 7.1.2.11.2</w:t>
        </w:r>
      </w:hyperlink>
      <w:r>
        <w:t>.</w:t>
      </w:r>
    </w:p>
    <w:p w14:paraId="2CD2C945" w14:textId="77777777" w:rsidR="00CE6E57" w:rsidRDefault="00000000">
      <w:pPr>
        <w:pStyle w:val="Heading5"/>
      </w:pPr>
      <w:bookmarkStart w:id="708" w:name="X4c091c622b843a22a3402e3a812830e58a4787d"/>
      <w:bookmarkEnd w:id="707"/>
      <w:r>
        <w:t>7.1.2.7.7 Subscriber Certificate Authority Information Access</w:t>
      </w:r>
    </w:p>
    <w:p w14:paraId="2D802EB7" w14:textId="77777777" w:rsidR="00CE6E57" w:rsidRDefault="00000000">
      <w:pPr>
        <w:pStyle w:val="FirstParagraph"/>
      </w:pPr>
      <w:r>
        <w:t xml:space="preserve">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298CE35F" w14:textId="77777777" w:rsidR="00CE6E57" w:rsidRDefault="00000000">
      <w:pPr>
        <w:pStyle w:val="BodyText"/>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most-preferred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ayout w:type="fixed"/>
        <w:tblLook w:val="0020" w:firstRow="1" w:lastRow="0" w:firstColumn="0" w:lastColumn="0" w:noHBand="0" w:noVBand="0"/>
      </w:tblPr>
      <w:tblGrid>
        <w:gridCol w:w="1337"/>
        <w:gridCol w:w="1337"/>
        <w:gridCol w:w="2006"/>
        <w:gridCol w:w="1337"/>
        <w:gridCol w:w="1337"/>
        <w:gridCol w:w="2006"/>
      </w:tblGrid>
      <w:tr w:rsidR="00CE6E57" w14:paraId="6F468EF1" w14:textId="77777777">
        <w:trPr>
          <w:tblHeader/>
        </w:trPr>
        <w:tc>
          <w:tcPr>
            <w:tcW w:w="1131" w:type="dxa"/>
          </w:tcPr>
          <w:p w14:paraId="1CFB7287" w14:textId="77777777" w:rsidR="00CE6E57" w:rsidRDefault="00000000">
            <w:pPr>
              <w:pStyle w:val="Compact"/>
            </w:pPr>
            <w:r>
              <w:rPr>
                <w:b/>
                <w:bCs/>
              </w:rPr>
              <w:lastRenderedPageBreak/>
              <w:t>Access Method</w:t>
            </w:r>
          </w:p>
        </w:tc>
        <w:tc>
          <w:tcPr>
            <w:tcW w:w="1131" w:type="dxa"/>
          </w:tcPr>
          <w:p w14:paraId="756575AA" w14:textId="77777777" w:rsidR="00CE6E57" w:rsidRDefault="00000000">
            <w:pPr>
              <w:pStyle w:val="Compact"/>
            </w:pPr>
            <w:r>
              <w:rPr>
                <w:b/>
                <w:bCs/>
              </w:rPr>
              <w:t>OID</w:t>
            </w:r>
          </w:p>
        </w:tc>
        <w:tc>
          <w:tcPr>
            <w:tcW w:w="1697" w:type="dxa"/>
          </w:tcPr>
          <w:p w14:paraId="505FE5AE" w14:textId="77777777" w:rsidR="00CE6E57" w:rsidRDefault="00000000">
            <w:pPr>
              <w:pStyle w:val="Compact"/>
            </w:pPr>
            <w:r>
              <w:rPr>
                <w:b/>
                <w:bCs/>
              </w:rPr>
              <w:t>Access Location</w:t>
            </w:r>
          </w:p>
        </w:tc>
        <w:tc>
          <w:tcPr>
            <w:tcW w:w="1131" w:type="dxa"/>
          </w:tcPr>
          <w:p w14:paraId="09FB25D9" w14:textId="77777777" w:rsidR="00CE6E57" w:rsidRDefault="00000000">
            <w:pPr>
              <w:pStyle w:val="Compact"/>
            </w:pPr>
            <w:r>
              <w:rPr>
                <w:b/>
                <w:bCs/>
              </w:rPr>
              <w:t>Presence</w:t>
            </w:r>
          </w:p>
        </w:tc>
        <w:tc>
          <w:tcPr>
            <w:tcW w:w="1131" w:type="dxa"/>
          </w:tcPr>
          <w:p w14:paraId="02E79CF3" w14:textId="77777777" w:rsidR="00CE6E57" w:rsidRDefault="00000000">
            <w:pPr>
              <w:pStyle w:val="Compact"/>
            </w:pPr>
            <w:r>
              <w:rPr>
                <w:b/>
                <w:bCs/>
              </w:rPr>
              <w:t>Maximum</w:t>
            </w:r>
          </w:p>
        </w:tc>
        <w:tc>
          <w:tcPr>
            <w:tcW w:w="1697" w:type="dxa"/>
          </w:tcPr>
          <w:p w14:paraId="0A7CC2B7" w14:textId="77777777" w:rsidR="00CE6E57" w:rsidRDefault="00000000">
            <w:pPr>
              <w:pStyle w:val="Compact"/>
            </w:pPr>
            <w:r>
              <w:rPr>
                <w:b/>
                <w:bCs/>
              </w:rPr>
              <w:t>Description</w:t>
            </w:r>
          </w:p>
        </w:tc>
      </w:tr>
      <w:tr w:rsidR="00CE6E57" w14:paraId="33486E00" w14:textId="77777777">
        <w:tc>
          <w:tcPr>
            <w:tcW w:w="1131" w:type="dxa"/>
          </w:tcPr>
          <w:p w14:paraId="00E6A7AF" w14:textId="77777777" w:rsidR="00CE6E57" w:rsidRDefault="00000000">
            <w:pPr>
              <w:pStyle w:val="Compact"/>
            </w:pPr>
            <w:r>
              <w:rPr>
                <w:rStyle w:val="VerbatimChar"/>
              </w:rPr>
              <w:t>id-ad-ocsp</w:t>
            </w:r>
          </w:p>
        </w:tc>
        <w:tc>
          <w:tcPr>
            <w:tcW w:w="1131" w:type="dxa"/>
          </w:tcPr>
          <w:p w14:paraId="2BBB9DBF" w14:textId="77777777" w:rsidR="00CE6E57" w:rsidRDefault="00000000">
            <w:pPr>
              <w:pStyle w:val="Compact"/>
            </w:pPr>
            <w:r>
              <w:t>1.3.6.1.5.5.7.48.1</w:t>
            </w:r>
          </w:p>
        </w:tc>
        <w:tc>
          <w:tcPr>
            <w:tcW w:w="1697" w:type="dxa"/>
          </w:tcPr>
          <w:p w14:paraId="579F7291" w14:textId="77777777" w:rsidR="00CE6E57" w:rsidRDefault="00000000">
            <w:pPr>
              <w:pStyle w:val="Compact"/>
            </w:pPr>
            <w:r>
              <w:rPr>
                <w:rStyle w:val="VerbatimChar"/>
              </w:rPr>
              <w:t>uniformResourceIdentifier</w:t>
            </w:r>
          </w:p>
        </w:tc>
        <w:tc>
          <w:tcPr>
            <w:tcW w:w="1131" w:type="dxa"/>
          </w:tcPr>
          <w:p w14:paraId="1AFB0346" w14:textId="77777777" w:rsidR="00CE6E57" w:rsidRDefault="00000000">
            <w:pPr>
              <w:pStyle w:val="Compact"/>
            </w:pPr>
            <w:r>
              <w:t>MAY</w:t>
            </w:r>
          </w:p>
        </w:tc>
        <w:tc>
          <w:tcPr>
            <w:tcW w:w="1131" w:type="dxa"/>
          </w:tcPr>
          <w:p w14:paraId="2AB96774" w14:textId="77777777" w:rsidR="00CE6E57" w:rsidRDefault="00000000">
            <w:pPr>
              <w:pStyle w:val="Compact"/>
            </w:pPr>
            <w:r>
              <w:t>*</w:t>
            </w:r>
          </w:p>
        </w:tc>
        <w:tc>
          <w:tcPr>
            <w:tcW w:w="1697" w:type="dxa"/>
          </w:tcPr>
          <w:p w14:paraId="25C28A82" w14:textId="77777777" w:rsidR="00CE6E57" w:rsidRDefault="00000000">
            <w:pPr>
              <w:pStyle w:val="Compact"/>
            </w:pPr>
            <w:r>
              <w:t>A HTTP URL of the Issuing CA’s OCSP responder.</w:t>
            </w:r>
          </w:p>
        </w:tc>
      </w:tr>
      <w:tr w:rsidR="00CE6E57" w14:paraId="32B7751B" w14:textId="77777777">
        <w:tc>
          <w:tcPr>
            <w:tcW w:w="1131" w:type="dxa"/>
          </w:tcPr>
          <w:p w14:paraId="7CB0C87E" w14:textId="77777777" w:rsidR="00CE6E57" w:rsidRDefault="00000000">
            <w:pPr>
              <w:pStyle w:val="Compact"/>
            </w:pPr>
            <w:r>
              <w:rPr>
                <w:rStyle w:val="VerbatimChar"/>
              </w:rPr>
              <w:t>id-ad-caIssuers</w:t>
            </w:r>
          </w:p>
        </w:tc>
        <w:tc>
          <w:tcPr>
            <w:tcW w:w="1131" w:type="dxa"/>
          </w:tcPr>
          <w:p w14:paraId="25088974" w14:textId="77777777" w:rsidR="00CE6E57" w:rsidRDefault="00000000">
            <w:pPr>
              <w:pStyle w:val="Compact"/>
            </w:pPr>
            <w:r>
              <w:t>1.3.6.1.5.5.7.48.2</w:t>
            </w:r>
          </w:p>
        </w:tc>
        <w:tc>
          <w:tcPr>
            <w:tcW w:w="1697" w:type="dxa"/>
          </w:tcPr>
          <w:p w14:paraId="538DEE66" w14:textId="77777777" w:rsidR="00CE6E57" w:rsidRDefault="00000000">
            <w:pPr>
              <w:pStyle w:val="Compact"/>
            </w:pPr>
            <w:r>
              <w:rPr>
                <w:rStyle w:val="VerbatimChar"/>
              </w:rPr>
              <w:t>uniformResourceIdentifier</w:t>
            </w:r>
          </w:p>
        </w:tc>
        <w:tc>
          <w:tcPr>
            <w:tcW w:w="1131" w:type="dxa"/>
          </w:tcPr>
          <w:p w14:paraId="06FF8EEF" w14:textId="77777777" w:rsidR="00CE6E57" w:rsidRDefault="00000000">
            <w:pPr>
              <w:pStyle w:val="Compact"/>
            </w:pPr>
            <w:r>
              <w:t>SHOULD</w:t>
            </w:r>
          </w:p>
        </w:tc>
        <w:tc>
          <w:tcPr>
            <w:tcW w:w="1131" w:type="dxa"/>
          </w:tcPr>
          <w:p w14:paraId="151B0C11" w14:textId="77777777" w:rsidR="00CE6E57" w:rsidRDefault="00000000">
            <w:pPr>
              <w:pStyle w:val="Compact"/>
            </w:pPr>
            <w:r>
              <w:t>*</w:t>
            </w:r>
          </w:p>
        </w:tc>
        <w:tc>
          <w:tcPr>
            <w:tcW w:w="1697" w:type="dxa"/>
          </w:tcPr>
          <w:p w14:paraId="49AAA637" w14:textId="77777777" w:rsidR="00CE6E57" w:rsidRDefault="00000000">
            <w:pPr>
              <w:pStyle w:val="Compact"/>
            </w:pPr>
            <w:r>
              <w:t>A HTTP URL of the Issuing CA’s certificate.</w:t>
            </w:r>
          </w:p>
        </w:tc>
      </w:tr>
      <w:tr w:rsidR="00CE6E57" w14:paraId="790D091D" w14:textId="77777777">
        <w:tc>
          <w:tcPr>
            <w:tcW w:w="1131" w:type="dxa"/>
          </w:tcPr>
          <w:p w14:paraId="43146094" w14:textId="77777777" w:rsidR="00CE6E57" w:rsidRDefault="00000000">
            <w:pPr>
              <w:pStyle w:val="Compact"/>
            </w:pPr>
            <w:r>
              <w:t>Any other value</w:t>
            </w:r>
          </w:p>
        </w:tc>
        <w:tc>
          <w:tcPr>
            <w:tcW w:w="1131" w:type="dxa"/>
          </w:tcPr>
          <w:p w14:paraId="7FC9EA73" w14:textId="77777777" w:rsidR="00CE6E57" w:rsidRDefault="00000000">
            <w:pPr>
              <w:pStyle w:val="Compact"/>
            </w:pPr>
            <w:r>
              <w:t>-</w:t>
            </w:r>
          </w:p>
        </w:tc>
        <w:tc>
          <w:tcPr>
            <w:tcW w:w="1697" w:type="dxa"/>
          </w:tcPr>
          <w:p w14:paraId="00343212" w14:textId="77777777" w:rsidR="00CE6E57" w:rsidRDefault="00000000">
            <w:pPr>
              <w:pStyle w:val="Compact"/>
            </w:pPr>
            <w:r>
              <w:t>-</w:t>
            </w:r>
          </w:p>
        </w:tc>
        <w:tc>
          <w:tcPr>
            <w:tcW w:w="1131" w:type="dxa"/>
          </w:tcPr>
          <w:p w14:paraId="6D718C6A" w14:textId="77777777" w:rsidR="00CE6E57" w:rsidRDefault="00000000">
            <w:pPr>
              <w:pStyle w:val="Compact"/>
            </w:pPr>
            <w:r>
              <w:t>MUST NOT</w:t>
            </w:r>
          </w:p>
        </w:tc>
        <w:tc>
          <w:tcPr>
            <w:tcW w:w="1131" w:type="dxa"/>
          </w:tcPr>
          <w:p w14:paraId="3824C156" w14:textId="77777777" w:rsidR="00CE6E57" w:rsidRDefault="00000000">
            <w:pPr>
              <w:pStyle w:val="Compact"/>
            </w:pPr>
            <w:r>
              <w:t>-</w:t>
            </w:r>
          </w:p>
        </w:tc>
        <w:tc>
          <w:tcPr>
            <w:tcW w:w="1697" w:type="dxa"/>
          </w:tcPr>
          <w:p w14:paraId="7519C7A5" w14:textId="77777777" w:rsidR="00CE6E57" w:rsidRDefault="00000000">
            <w:pPr>
              <w:pStyle w:val="Compact"/>
            </w:pPr>
            <w:r>
              <w:t xml:space="preserve">No other </w:t>
            </w:r>
            <w:r>
              <w:rPr>
                <w:rStyle w:val="VerbatimChar"/>
              </w:rPr>
              <w:t>accessMethod</w:t>
            </w:r>
            <w:r>
              <w:t>s may be used.</w:t>
            </w:r>
          </w:p>
        </w:tc>
      </w:tr>
    </w:tbl>
    <w:p w14:paraId="04238743" w14:textId="77777777" w:rsidR="00CE6E57" w:rsidRDefault="00000000">
      <w:pPr>
        <w:pStyle w:val="Heading5"/>
      </w:pPr>
      <w:bookmarkStart w:id="709" w:name="Xc571d3296b8d97244e5d2bfd14f8e034df81083"/>
      <w:bookmarkEnd w:id="708"/>
      <w:r>
        <w:t>7.1.2.7.8 Subscriber Certificate Basic Constraints</w:t>
      </w:r>
    </w:p>
    <w:tbl>
      <w:tblPr>
        <w:tblStyle w:val="Table"/>
        <w:tblW w:w="0" w:type="auto"/>
        <w:tblLook w:val="0020" w:firstRow="1" w:lastRow="0" w:firstColumn="0" w:lastColumn="0" w:noHBand="0" w:noVBand="0"/>
      </w:tblPr>
      <w:tblGrid>
        <w:gridCol w:w="2460"/>
        <w:gridCol w:w="2409"/>
      </w:tblGrid>
      <w:tr w:rsidR="00CE6E57" w14:paraId="2DBA655B" w14:textId="77777777">
        <w:trPr>
          <w:tblHeader/>
        </w:trPr>
        <w:tc>
          <w:tcPr>
            <w:tcW w:w="0" w:type="auto"/>
          </w:tcPr>
          <w:p w14:paraId="6208D434" w14:textId="77777777" w:rsidR="00CE6E57" w:rsidRDefault="00000000">
            <w:pPr>
              <w:pStyle w:val="Compact"/>
            </w:pPr>
            <w:r>
              <w:rPr>
                <w:b/>
                <w:bCs/>
              </w:rPr>
              <w:t>Field</w:t>
            </w:r>
          </w:p>
        </w:tc>
        <w:tc>
          <w:tcPr>
            <w:tcW w:w="0" w:type="auto"/>
          </w:tcPr>
          <w:p w14:paraId="07C1B7F2" w14:textId="77777777" w:rsidR="00CE6E57" w:rsidRDefault="00000000">
            <w:pPr>
              <w:pStyle w:val="Compact"/>
            </w:pPr>
            <w:r>
              <w:rPr>
                <w:b/>
                <w:bCs/>
              </w:rPr>
              <w:t>Description</w:t>
            </w:r>
          </w:p>
        </w:tc>
      </w:tr>
      <w:tr w:rsidR="00CE6E57" w14:paraId="1EBD1446" w14:textId="77777777">
        <w:tc>
          <w:tcPr>
            <w:tcW w:w="0" w:type="auto"/>
          </w:tcPr>
          <w:p w14:paraId="62CF0E80" w14:textId="77777777" w:rsidR="00CE6E57" w:rsidRDefault="00000000">
            <w:pPr>
              <w:pStyle w:val="Compact"/>
            </w:pPr>
            <w:r>
              <w:rPr>
                <w:rStyle w:val="VerbatimChar"/>
              </w:rPr>
              <w:t>cA</w:t>
            </w:r>
          </w:p>
        </w:tc>
        <w:tc>
          <w:tcPr>
            <w:tcW w:w="0" w:type="auto"/>
          </w:tcPr>
          <w:p w14:paraId="3C6C386A" w14:textId="77777777" w:rsidR="00CE6E57" w:rsidRDefault="00000000">
            <w:pPr>
              <w:pStyle w:val="Compact"/>
            </w:pPr>
            <w:r>
              <w:t>MUST be FALSE</w:t>
            </w:r>
          </w:p>
        </w:tc>
      </w:tr>
      <w:tr w:rsidR="00CE6E57" w14:paraId="15D2D923" w14:textId="77777777">
        <w:tc>
          <w:tcPr>
            <w:tcW w:w="0" w:type="auto"/>
          </w:tcPr>
          <w:p w14:paraId="56BF8C22" w14:textId="77777777" w:rsidR="00CE6E57" w:rsidRDefault="00000000">
            <w:pPr>
              <w:pStyle w:val="Compact"/>
            </w:pPr>
            <w:r>
              <w:rPr>
                <w:rStyle w:val="VerbatimChar"/>
              </w:rPr>
              <w:t>pathLenConstraint</w:t>
            </w:r>
          </w:p>
        </w:tc>
        <w:tc>
          <w:tcPr>
            <w:tcW w:w="0" w:type="auto"/>
          </w:tcPr>
          <w:p w14:paraId="0D6FD1DE" w14:textId="77777777" w:rsidR="00CE6E57" w:rsidRDefault="00000000">
            <w:pPr>
              <w:pStyle w:val="Compact"/>
            </w:pPr>
            <w:r>
              <w:t>MUST NOT be present</w:t>
            </w:r>
          </w:p>
        </w:tc>
      </w:tr>
    </w:tbl>
    <w:p w14:paraId="54E0E2FD" w14:textId="77777777" w:rsidR="00CE6E57" w:rsidRDefault="00000000">
      <w:pPr>
        <w:pStyle w:val="Heading5"/>
      </w:pPr>
      <w:bookmarkStart w:id="710" w:name="X49e22a2f33fcedc8ec0d56f39942194370d221e"/>
      <w:bookmarkEnd w:id="709"/>
      <w:r>
        <w:t>7.1.2.7.9 Subscriber Certificate Certificate Policies</w:t>
      </w:r>
    </w:p>
    <w:p w14:paraId="5270E47E" w14:textId="77777777" w:rsidR="00CE6E57"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tbl>
      <w:tblPr>
        <w:tblStyle w:val="Table"/>
        <w:tblW w:w="5000" w:type="pct"/>
        <w:tblLayout w:type="fixed"/>
        <w:tblLook w:val="0020" w:firstRow="1" w:lastRow="0" w:firstColumn="0" w:lastColumn="0" w:noHBand="0" w:noVBand="0"/>
      </w:tblPr>
      <w:tblGrid>
        <w:gridCol w:w="2808"/>
        <w:gridCol w:w="1872"/>
        <w:gridCol w:w="4680"/>
      </w:tblGrid>
      <w:tr w:rsidR="00CE6E57" w14:paraId="443D4FA8" w14:textId="77777777">
        <w:trPr>
          <w:tblHeader/>
        </w:trPr>
        <w:tc>
          <w:tcPr>
            <w:tcW w:w="2376" w:type="dxa"/>
          </w:tcPr>
          <w:p w14:paraId="4FFA94C8" w14:textId="77777777" w:rsidR="00CE6E57" w:rsidRDefault="00000000">
            <w:pPr>
              <w:pStyle w:val="Compact"/>
            </w:pPr>
            <w:r>
              <w:rPr>
                <w:b/>
                <w:bCs/>
              </w:rPr>
              <w:t>Field</w:t>
            </w:r>
          </w:p>
        </w:tc>
        <w:tc>
          <w:tcPr>
            <w:tcW w:w="1584" w:type="dxa"/>
          </w:tcPr>
          <w:p w14:paraId="5B2AA2C8" w14:textId="77777777" w:rsidR="00CE6E57" w:rsidRDefault="00000000">
            <w:pPr>
              <w:pStyle w:val="Compact"/>
            </w:pPr>
            <w:r>
              <w:rPr>
                <w:b/>
                <w:bCs/>
              </w:rPr>
              <w:t>Presence</w:t>
            </w:r>
          </w:p>
        </w:tc>
        <w:tc>
          <w:tcPr>
            <w:tcW w:w="3960" w:type="dxa"/>
          </w:tcPr>
          <w:p w14:paraId="0DB3C29A" w14:textId="77777777" w:rsidR="00CE6E57" w:rsidRDefault="00000000">
            <w:pPr>
              <w:pStyle w:val="Compact"/>
            </w:pPr>
            <w:r>
              <w:rPr>
                <w:b/>
                <w:bCs/>
              </w:rPr>
              <w:t>Contents</w:t>
            </w:r>
          </w:p>
        </w:tc>
      </w:tr>
      <w:tr w:rsidR="00CE6E57" w14:paraId="6A8BE3D9" w14:textId="77777777">
        <w:tc>
          <w:tcPr>
            <w:tcW w:w="2376" w:type="dxa"/>
          </w:tcPr>
          <w:p w14:paraId="7F25C555" w14:textId="77777777" w:rsidR="00CE6E57" w:rsidRDefault="00000000">
            <w:pPr>
              <w:pStyle w:val="Compact"/>
            </w:pPr>
            <w:r>
              <w:rPr>
                <w:rStyle w:val="VerbatimChar"/>
              </w:rPr>
              <w:t>policyIdentifier</w:t>
            </w:r>
          </w:p>
        </w:tc>
        <w:tc>
          <w:tcPr>
            <w:tcW w:w="1584" w:type="dxa"/>
          </w:tcPr>
          <w:p w14:paraId="67103DE5" w14:textId="77777777" w:rsidR="00CE6E57" w:rsidRDefault="00000000">
            <w:pPr>
              <w:pStyle w:val="Compact"/>
            </w:pPr>
            <w:r>
              <w:t>MUST</w:t>
            </w:r>
          </w:p>
        </w:tc>
        <w:tc>
          <w:tcPr>
            <w:tcW w:w="3960" w:type="dxa"/>
          </w:tcPr>
          <w:p w14:paraId="7523694F" w14:textId="77777777" w:rsidR="00CE6E57" w:rsidRDefault="00000000">
            <w:pPr>
              <w:pStyle w:val="Compact"/>
            </w:pPr>
            <w:r>
              <w:t>One of the following policy identifiers:</w:t>
            </w:r>
          </w:p>
        </w:tc>
      </w:tr>
      <w:tr w:rsidR="00CE6E57" w14:paraId="3E417A3F" w14:textId="77777777">
        <w:tc>
          <w:tcPr>
            <w:tcW w:w="2376" w:type="dxa"/>
          </w:tcPr>
          <w:p w14:paraId="13B0E842" w14:textId="77777777" w:rsidR="00CE6E57" w:rsidRDefault="00000000">
            <w:pPr>
              <w:pStyle w:val="Compact"/>
            </w:pPr>
            <w:r>
              <w:t xml:space="preserve">    A </w:t>
            </w:r>
            <w:hyperlink w:anchor="Xd886d368fed64db74e3fc7a280ac2a3180671ff">
              <w:r w:rsidR="00CE6E57">
                <w:rPr>
                  <w:rStyle w:val="Hyperlink"/>
                </w:rPr>
                <w:t>Reserved Certificate Policy Identifier</w:t>
              </w:r>
            </w:hyperlink>
          </w:p>
        </w:tc>
        <w:tc>
          <w:tcPr>
            <w:tcW w:w="1584" w:type="dxa"/>
          </w:tcPr>
          <w:p w14:paraId="04CAD916" w14:textId="77777777" w:rsidR="00CE6E57" w:rsidRDefault="00000000">
            <w:pPr>
              <w:pStyle w:val="Compact"/>
            </w:pPr>
            <w:r>
              <w:t>MUST</w:t>
            </w:r>
          </w:p>
        </w:tc>
        <w:tc>
          <w:tcPr>
            <w:tcW w:w="3960" w:type="dxa"/>
          </w:tcPr>
          <w:p w14:paraId="74F6E1CD" w14:textId="77777777" w:rsidR="00CE6E57" w:rsidRDefault="00000000">
            <w:pPr>
              <w:pStyle w:val="Compact"/>
            </w:pPr>
            <w:r>
              <w:t xml:space="preserve">The Reserved Certificate Policy Identifier (see </w:t>
            </w:r>
            <w:hyperlink w:anchor="Xd886d368fed64db74e3fc7a280ac2a3180671ff">
              <w:r w:rsidR="00CE6E57">
                <w:rPr>
                  <w:rStyle w:val="Hyperlink"/>
                </w:rPr>
                <w:t>Section 7.1.6.1</w:t>
              </w:r>
            </w:hyperlink>
            <w:r>
              <w:t xml:space="preserve">) associated with the given Subscriber Certificate type (see </w:t>
            </w:r>
            <w:hyperlink w:anchor="Xd0033f702fae0d5d8d09dfc748a4e8230648a37">
              <w:r w:rsidR="00CE6E57">
                <w:rPr>
                  <w:rStyle w:val="Hyperlink"/>
                </w:rPr>
                <w:t>Section 7.1.2.7.1</w:t>
              </w:r>
            </w:hyperlink>
            <w:r>
              <w:t>).</w:t>
            </w:r>
          </w:p>
        </w:tc>
      </w:tr>
      <w:tr w:rsidR="00CE6E57" w14:paraId="22970D43" w14:textId="77777777">
        <w:tc>
          <w:tcPr>
            <w:tcW w:w="2376" w:type="dxa"/>
          </w:tcPr>
          <w:p w14:paraId="70FB97A1" w14:textId="77777777" w:rsidR="00CE6E57" w:rsidRDefault="00000000">
            <w:pPr>
              <w:pStyle w:val="Compact"/>
            </w:pPr>
            <w:r>
              <w:t>    </w:t>
            </w:r>
            <w:r>
              <w:rPr>
                <w:rStyle w:val="VerbatimChar"/>
              </w:rPr>
              <w:t>anyPolicy</w:t>
            </w:r>
          </w:p>
        </w:tc>
        <w:tc>
          <w:tcPr>
            <w:tcW w:w="1584" w:type="dxa"/>
          </w:tcPr>
          <w:p w14:paraId="7EF4E608" w14:textId="77777777" w:rsidR="00CE6E57" w:rsidRDefault="00000000">
            <w:pPr>
              <w:pStyle w:val="Compact"/>
            </w:pPr>
            <w:r>
              <w:t>MUST NOT</w:t>
            </w:r>
          </w:p>
        </w:tc>
        <w:tc>
          <w:tcPr>
            <w:tcW w:w="3960" w:type="dxa"/>
          </w:tcPr>
          <w:p w14:paraId="1429CC80" w14:textId="77777777" w:rsidR="00CE6E57" w:rsidRDefault="00000000">
            <w:pPr>
              <w:pStyle w:val="Compact"/>
            </w:pPr>
            <w:r>
              <w:t xml:space="preserve">The </w:t>
            </w:r>
            <w:r>
              <w:rPr>
                <w:rStyle w:val="VerbatimChar"/>
              </w:rPr>
              <w:t>anyPolicy</w:t>
            </w:r>
            <w:r>
              <w:t xml:space="preserve"> Policy Identifier MUST NOT be present.</w:t>
            </w:r>
          </w:p>
        </w:tc>
      </w:tr>
      <w:tr w:rsidR="00CE6E57" w14:paraId="1234DD14" w14:textId="77777777">
        <w:tc>
          <w:tcPr>
            <w:tcW w:w="2376" w:type="dxa"/>
          </w:tcPr>
          <w:p w14:paraId="17E4971D" w14:textId="77777777" w:rsidR="00CE6E57" w:rsidRDefault="00000000">
            <w:pPr>
              <w:pStyle w:val="Compact"/>
            </w:pPr>
            <w:r>
              <w:t>    Any other identifier</w:t>
            </w:r>
          </w:p>
        </w:tc>
        <w:tc>
          <w:tcPr>
            <w:tcW w:w="1584" w:type="dxa"/>
          </w:tcPr>
          <w:p w14:paraId="3785E9DC" w14:textId="77777777" w:rsidR="00CE6E57" w:rsidRDefault="00000000">
            <w:pPr>
              <w:pStyle w:val="Compact"/>
            </w:pPr>
            <w:r>
              <w:t>MAY</w:t>
            </w:r>
          </w:p>
        </w:tc>
        <w:tc>
          <w:tcPr>
            <w:tcW w:w="3960" w:type="dxa"/>
          </w:tcPr>
          <w:p w14:paraId="27696AD9" w14:textId="77777777" w:rsidR="00CE6E57" w:rsidRDefault="00000000">
            <w:pPr>
              <w:pStyle w:val="Compact"/>
            </w:pPr>
            <w:r>
              <w:t>If present, MUST be defined and documented in the CA’s Certificate Policy and/or Certification Practice Statement.</w:t>
            </w:r>
          </w:p>
        </w:tc>
      </w:tr>
      <w:tr w:rsidR="00CE6E57" w14:paraId="113C8D69" w14:textId="77777777">
        <w:tc>
          <w:tcPr>
            <w:tcW w:w="2376" w:type="dxa"/>
          </w:tcPr>
          <w:p w14:paraId="1111FE5E" w14:textId="77777777" w:rsidR="00CE6E57" w:rsidRDefault="00000000">
            <w:pPr>
              <w:pStyle w:val="Compact"/>
            </w:pPr>
            <w:r>
              <w:rPr>
                <w:rStyle w:val="VerbatimChar"/>
              </w:rPr>
              <w:t>policyQualifiers</w:t>
            </w:r>
          </w:p>
        </w:tc>
        <w:tc>
          <w:tcPr>
            <w:tcW w:w="1584" w:type="dxa"/>
          </w:tcPr>
          <w:p w14:paraId="7A58152A" w14:textId="77777777" w:rsidR="00CE6E57" w:rsidRDefault="00000000">
            <w:pPr>
              <w:pStyle w:val="Compact"/>
            </w:pPr>
            <w:r>
              <w:t>NOT RECOMMENDED</w:t>
            </w:r>
          </w:p>
        </w:tc>
        <w:tc>
          <w:tcPr>
            <w:tcW w:w="3960" w:type="dxa"/>
          </w:tcPr>
          <w:p w14:paraId="2030F53B" w14:textId="77777777" w:rsidR="00CE6E57" w:rsidRDefault="00000000">
            <w:pPr>
              <w:pStyle w:val="Compact"/>
            </w:pPr>
            <w:r>
              <w:t xml:space="preserve">If present, MUST contain only permitted </w:t>
            </w:r>
            <w:r>
              <w:rPr>
                <w:rStyle w:val="VerbatimChar"/>
              </w:rPr>
              <w:t>policyQualifiers</w:t>
            </w:r>
            <w:r>
              <w:t xml:space="preserve"> from the table below.</w:t>
            </w:r>
          </w:p>
        </w:tc>
      </w:tr>
    </w:tbl>
    <w:p w14:paraId="5B09B8BB" w14:textId="77777777" w:rsidR="00CE6E57"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CE6E57">
          <w:rPr>
            <w:rStyle w:val="Hyperlink"/>
          </w:rPr>
          <w:t>7.1.6.1</w:t>
        </w:r>
      </w:hyperlink>
      <w:r>
        <w:t>)</w:t>
      </w:r>
      <w:r>
        <w:rPr>
          <w:rStyle w:val="FootnoteReference"/>
        </w:rPr>
        <w:footnoteReference w:id="13"/>
      </w:r>
      <w:r>
        <w:t xml:space="preserve">. Regardless of the order of </w:t>
      </w:r>
      <w:r>
        <w:rPr>
          <w:rStyle w:val="VerbatimChar"/>
        </w:rPr>
        <w:t>PolicyInformation</w:t>
      </w:r>
      <w:r>
        <w:t xml:space="preserve"> values, the Certificate Policies extension MUST contain exactly one Reserved Certificate Policy Identifier.</w:t>
      </w:r>
    </w:p>
    <w:p w14:paraId="1F00B1A1" w14:textId="77777777" w:rsidR="00CE6E57"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Caption w:val="Permitted policyQualifiers"/>
      </w:tblPr>
      <w:tblGrid>
        <w:gridCol w:w="2808"/>
        <w:gridCol w:w="1872"/>
        <w:gridCol w:w="1872"/>
        <w:gridCol w:w="2808"/>
      </w:tblGrid>
      <w:tr w:rsidR="00CE6E57" w14:paraId="04147AE0" w14:textId="77777777">
        <w:trPr>
          <w:tblHeader/>
        </w:trPr>
        <w:tc>
          <w:tcPr>
            <w:tcW w:w="2376" w:type="dxa"/>
          </w:tcPr>
          <w:p w14:paraId="78AB4334" w14:textId="77777777" w:rsidR="00CE6E57" w:rsidRDefault="00000000">
            <w:pPr>
              <w:pStyle w:val="Compact"/>
            </w:pPr>
            <w:r>
              <w:rPr>
                <w:b/>
                <w:bCs/>
              </w:rPr>
              <w:t>Qualifier ID</w:t>
            </w:r>
          </w:p>
        </w:tc>
        <w:tc>
          <w:tcPr>
            <w:tcW w:w="1584" w:type="dxa"/>
          </w:tcPr>
          <w:p w14:paraId="5D3E1A4D" w14:textId="77777777" w:rsidR="00CE6E57" w:rsidRDefault="00000000">
            <w:pPr>
              <w:pStyle w:val="Compact"/>
            </w:pPr>
            <w:r>
              <w:rPr>
                <w:b/>
                <w:bCs/>
              </w:rPr>
              <w:t>Presence</w:t>
            </w:r>
          </w:p>
        </w:tc>
        <w:tc>
          <w:tcPr>
            <w:tcW w:w="1584" w:type="dxa"/>
          </w:tcPr>
          <w:p w14:paraId="3283D1EB" w14:textId="77777777" w:rsidR="00CE6E57" w:rsidRDefault="00000000">
            <w:pPr>
              <w:pStyle w:val="Compact"/>
            </w:pPr>
            <w:r>
              <w:rPr>
                <w:b/>
                <w:bCs/>
              </w:rPr>
              <w:t>Field Type</w:t>
            </w:r>
          </w:p>
        </w:tc>
        <w:tc>
          <w:tcPr>
            <w:tcW w:w="2376" w:type="dxa"/>
          </w:tcPr>
          <w:p w14:paraId="0618E4F7" w14:textId="77777777" w:rsidR="00CE6E57" w:rsidRDefault="00000000">
            <w:pPr>
              <w:pStyle w:val="Compact"/>
            </w:pPr>
            <w:r>
              <w:rPr>
                <w:b/>
                <w:bCs/>
              </w:rPr>
              <w:t>Contents</w:t>
            </w:r>
          </w:p>
        </w:tc>
      </w:tr>
      <w:tr w:rsidR="00CE6E57" w14:paraId="268CC778" w14:textId="77777777">
        <w:tc>
          <w:tcPr>
            <w:tcW w:w="2376" w:type="dxa"/>
          </w:tcPr>
          <w:p w14:paraId="20BA9E1F" w14:textId="77777777" w:rsidR="00CE6E57" w:rsidRDefault="00000000">
            <w:pPr>
              <w:pStyle w:val="Compact"/>
            </w:pPr>
            <w:r>
              <w:rPr>
                <w:rStyle w:val="VerbatimChar"/>
              </w:rPr>
              <w:t>id-qt-cps</w:t>
            </w:r>
            <w:r>
              <w:t xml:space="preserve"> (OID: 1.3.6.1.5.5.7.2.1)</w:t>
            </w:r>
          </w:p>
        </w:tc>
        <w:tc>
          <w:tcPr>
            <w:tcW w:w="1584" w:type="dxa"/>
          </w:tcPr>
          <w:p w14:paraId="3250CE53" w14:textId="77777777" w:rsidR="00CE6E57" w:rsidRDefault="00000000">
            <w:pPr>
              <w:pStyle w:val="Compact"/>
            </w:pPr>
            <w:r>
              <w:t>MAY</w:t>
            </w:r>
          </w:p>
        </w:tc>
        <w:tc>
          <w:tcPr>
            <w:tcW w:w="1584" w:type="dxa"/>
          </w:tcPr>
          <w:p w14:paraId="61080F6E" w14:textId="77777777" w:rsidR="00CE6E57" w:rsidRDefault="00000000">
            <w:pPr>
              <w:pStyle w:val="Compact"/>
            </w:pPr>
            <w:r>
              <w:rPr>
                <w:rStyle w:val="VerbatimChar"/>
              </w:rPr>
              <w:t>IA5String</w:t>
            </w:r>
          </w:p>
        </w:tc>
        <w:tc>
          <w:tcPr>
            <w:tcW w:w="2376" w:type="dxa"/>
          </w:tcPr>
          <w:p w14:paraId="0D44E188" w14:textId="77777777" w:rsidR="00CE6E57" w:rsidRDefault="00000000">
            <w:pPr>
              <w:pStyle w:val="Compact"/>
            </w:pPr>
            <w:r>
              <w:t>The HTTP or HTTPS URL for the Issuing CA’s Certificate Policies, Certification Practice Statement, Relying Party Agreement, or other pointer to online policy information provided by the Issuing CA.</w:t>
            </w:r>
          </w:p>
        </w:tc>
      </w:tr>
      <w:tr w:rsidR="00CE6E57" w14:paraId="35645F89" w14:textId="77777777">
        <w:tc>
          <w:tcPr>
            <w:tcW w:w="2376" w:type="dxa"/>
          </w:tcPr>
          <w:p w14:paraId="01CD0EC1" w14:textId="77777777" w:rsidR="00CE6E57" w:rsidRDefault="00000000">
            <w:pPr>
              <w:pStyle w:val="Compact"/>
            </w:pPr>
            <w:r>
              <w:t>Any other qualifier</w:t>
            </w:r>
          </w:p>
        </w:tc>
        <w:tc>
          <w:tcPr>
            <w:tcW w:w="1584" w:type="dxa"/>
          </w:tcPr>
          <w:p w14:paraId="32BBB285" w14:textId="77777777" w:rsidR="00CE6E57" w:rsidRDefault="00000000">
            <w:pPr>
              <w:pStyle w:val="Compact"/>
            </w:pPr>
            <w:r>
              <w:t>MUST NOT</w:t>
            </w:r>
          </w:p>
        </w:tc>
        <w:tc>
          <w:tcPr>
            <w:tcW w:w="1584" w:type="dxa"/>
          </w:tcPr>
          <w:p w14:paraId="65BC58D4" w14:textId="77777777" w:rsidR="00CE6E57" w:rsidRDefault="00000000">
            <w:pPr>
              <w:pStyle w:val="Compact"/>
            </w:pPr>
            <w:r>
              <w:t>-</w:t>
            </w:r>
          </w:p>
        </w:tc>
        <w:tc>
          <w:tcPr>
            <w:tcW w:w="2376" w:type="dxa"/>
          </w:tcPr>
          <w:p w14:paraId="05A8BCEC" w14:textId="77777777" w:rsidR="00CE6E57" w:rsidRDefault="00000000">
            <w:pPr>
              <w:pStyle w:val="Compact"/>
            </w:pPr>
            <w:r>
              <w:t>-</w:t>
            </w:r>
          </w:p>
        </w:tc>
      </w:tr>
    </w:tbl>
    <w:p w14:paraId="66B1CE47" w14:textId="77777777" w:rsidR="00CE6E57" w:rsidRDefault="00000000">
      <w:pPr>
        <w:pStyle w:val="Heading5"/>
      </w:pPr>
      <w:bookmarkStart w:id="711" w:name="Xb185935fc96238acab8a8fe7aafa718f47406b5"/>
      <w:bookmarkEnd w:id="710"/>
      <w:r>
        <w:t>7.1.2.7.10 Subscriber Certificate Extended Key Usage</w:t>
      </w:r>
    </w:p>
    <w:tbl>
      <w:tblPr>
        <w:tblStyle w:val="Table"/>
        <w:tblW w:w="5000" w:type="pct"/>
        <w:tblLayout w:type="fixed"/>
        <w:tblLook w:val="0020" w:firstRow="1" w:lastRow="0" w:firstColumn="0" w:lastColumn="0" w:noHBand="0" w:noVBand="0"/>
      </w:tblPr>
      <w:tblGrid>
        <w:gridCol w:w="3744"/>
        <w:gridCol w:w="3744"/>
        <w:gridCol w:w="1872"/>
      </w:tblGrid>
      <w:tr w:rsidR="00CE6E57" w14:paraId="54D00218" w14:textId="77777777">
        <w:trPr>
          <w:tblHeader/>
        </w:trPr>
        <w:tc>
          <w:tcPr>
            <w:tcW w:w="3168" w:type="dxa"/>
          </w:tcPr>
          <w:p w14:paraId="4E436CE2" w14:textId="77777777" w:rsidR="00CE6E57" w:rsidRDefault="00000000">
            <w:pPr>
              <w:pStyle w:val="Compact"/>
            </w:pPr>
            <w:r>
              <w:rPr>
                <w:b/>
                <w:bCs/>
              </w:rPr>
              <w:t>Key Purpose</w:t>
            </w:r>
          </w:p>
        </w:tc>
        <w:tc>
          <w:tcPr>
            <w:tcW w:w="3168" w:type="dxa"/>
          </w:tcPr>
          <w:p w14:paraId="0BB4F3F2" w14:textId="77777777" w:rsidR="00CE6E57" w:rsidRDefault="00000000">
            <w:pPr>
              <w:pStyle w:val="Compact"/>
            </w:pPr>
            <w:r>
              <w:rPr>
                <w:b/>
                <w:bCs/>
              </w:rPr>
              <w:t>OID</w:t>
            </w:r>
          </w:p>
        </w:tc>
        <w:tc>
          <w:tcPr>
            <w:tcW w:w="1584" w:type="dxa"/>
          </w:tcPr>
          <w:p w14:paraId="37FF3639" w14:textId="77777777" w:rsidR="00CE6E57" w:rsidRDefault="00000000">
            <w:pPr>
              <w:pStyle w:val="Compact"/>
            </w:pPr>
            <w:r>
              <w:rPr>
                <w:b/>
                <w:bCs/>
              </w:rPr>
              <w:t>Presence</w:t>
            </w:r>
          </w:p>
        </w:tc>
      </w:tr>
      <w:tr w:rsidR="00CE6E57" w14:paraId="1EE7AAC8" w14:textId="77777777">
        <w:tc>
          <w:tcPr>
            <w:tcW w:w="3168" w:type="dxa"/>
          </w:tcPr>
          <w:p w14:paraId="4AED474F" w14:textId="77777777" w:rsidR="00CE6E57" w:rsidRDefault="00000000">
            <w:pPr>
              <w:pStyle w:val="Compact"/>
            </w:pPr>
            <w:r>
              <w:rPr>
                <w:rStyle w:val="VerbatimChar"/>
              </w:rPr>
              <w:t>id-kp-serverAuth</w:t>
            </w:r>
          </w:p>
        </w:tc>
        <w:tc>
          <w:tcPr>
            <w:tcW w:w="3168" w:type="dxa"/>
          </w:tcPr>
          <w:p w14:paraId="0BD56D75" w14:textId="77777777" w:rsidR="00CE6E57" w:rsidRDefault="00000000">
            <w:pPr>
              <w:pStyle w:val="Compact"/>
            </w:pPr>
            <w:r>
              <w:t>1.3.6.1.5.5.7.3.1</w:t>
            </w:r>
          </w:p>
        </w:tc>
        <w:tc>
          <w:tcPr>
            <w:tcW w:w="1584" w:type="dxa"/>
          </w:tcPr>
          <w:p w14:paraId="15D4C71F" w14:textId="77777777" w:rsidR="00CE6E57" w:rsidRDefault="00000000">
            <w:pPr>
              <w:pStyle w:val="Compact"/>
            </w:pPr>
            <w:r>
              <w:t>MUST</w:t>
            </w:r>
          </w:p>
        </w:tc>
      </w:tr>
      <w:tr w:rsidR="00CE6E57" w14:paraId="0B811BD6" w14:textId="77777777">
        <w:tc>
          <w:tcPr>
            <w:tcW w:w="3168" w:type="dxa"/>
          </w:tcPr>
          <w:p w14:paraId="388F8F2D" w14:textId="77777777" w:rsidR="00CE6E57" w:rsidRDefault="00000000">
            <w:pPr>
              <w:pStyle w:val="Compact"/>
            </w:pPr>
            <w:r>
              <w:rPr>
                <w:rStyle w:val="VerbatimChar"/>
              </w:rPr>
              <w:t>id-kp-clientAuth</w:t>
            </w:r>
          </w:p>
        </w:tc>
        <w:tc>
          <w:tcPr>
            <w:tcW w:w="3168" w:type="dxa"/>
          </w:tcPr>
          <w:p w14:paraId="767486FD" w14:textId="77777777" w:rsidR="00CE6E57" w:rsidRDefault="00000000">
            <w:pPr>
              <w:pStyle w:val="Compact"/>
            </w:pPr>
            <w:r>
              <w:t>1.3.6.1.5.5.7.3.2</w:t>
            </w:r>
          </w:p>
        </w:tc>
        <w:tc>
          <w:tcPr>
            <w:tcW w:w="1584" w:type="dxa"/>
          </w:tcPr>
          <w:p w14:paraId="6F6B8959" w14:textId="77777777" w:rsidR="00CE6E57" w:rsidRDefault="00000000">
            <w:pPr>
              <w:pStyle w:val="Compact"/>
            </w:pPr>
            <w:r>
              <w:t>MAY</w:t>
            </w:r>
          </w:p>
        </w:tc>
      </w:tr>
      <w:tr w:rsidR="00CE6E57" w14:paraId="224555F8" w14:textId="77777777">
        <w:tc>
          <w:tcPr>
            <w:tcW w:w="3168" w:type="dxa"/>
          </w:tcPr>
          <w:p w14:paraId="7315A7FF" w14:textId="77777777" w:rsidR="00CE6E57" w:rsidRDefault="00000000">
            <w:pPr>
              <w:pStyle w:val="Compact"/>
            </w:pPr>
            <w:r>
              <w:rPr>
                <w:rStyle w:val="VerbatimChar"/>
              </w:rPr>
              <w:t>id-kp-codeSigning</w:t>
            </w:r>
          </w:p>
        </w:tc>
        <w:tc>
          <w:tcPr>
            <w:tcW w:w="3168" w:type="dxa"/>
          </w:tcPr>
          <w:p w14:paraId="20DAD7E0" w14:textId="77777777" w:rsidR="00CE6E57" w:rsidRDefault="00000000">
            <w:pPr>
              <w:pStyle w:val="Compact"/>
            </w:pPr>
            <w:r>
              <w:t>1.3.6.1.5.5.7.3.3</w:t>
            </w:r>
          </w:p>
        </w:tc>
        <w:tc>
          <w:tcPr>
            <w:tcW w:w="1584" w:type="dxa"/>
          </w:tcPr>
          <w:p w14:paraId="06987822" w14:textId="77777777" w:rsidR="00CE6E57" w:rsidRDefault="00000000">
            <w:pPr>
              <w:pStyle w:val="Compact"/>
            </w:pPr>
            <w:r>
              <w:t>MUST NOT</w:t>
            </w:r>
          </w:p>
        </w:tc>
      </w:tr>
      <w:tr w:rsidR="00CE6E57" w14:paraId="00697784" w14:textId="77777777">
        <w:tc>
          <w:tcPr>
            <w:tcW w:w="3168" w:type="dxa"/>
          </w:tcPr>
          <w:p w14:paraId="58FFC59D" w14:textId="77777777" w:rsidR="00CE6E57" w:rsidRDefault="00000000">
            <w:pPr>
              <w:pStyle w:val="Compact"/>
            </w:pPr>
            <w:r>
              <w:rPr>
                <w:rStyle w:val="VerbatimChar"/>
              </w:rPr>
              <w:t>id-kp-emailProtection</w:t>
            </w:r>
          </w:p>
        </w:tc>
        <w:tc>
          <w:tcPr>
            <w:tcW w:w="3168" w:type="dxa"/>
          </w:tcPr>
          <w:p w14:paraId="674CEC8D" w14:textId="77777777" w:rsidR="00CE6E57" w:rsidRDefault="00000000">
            <w:pPr>
              <w:pStyle w:val="Compact"/>
            </w:pPr>
            <w:r>
              <w:t>1.3.6.1.5.5.7.3.4</w:t>
            </w:r>
          </w:p>
        </w:tc>
        <w:tc>
          <w:tcPr>
            <w:tcW w:w="1584" w:type="dxa"/>
          </w:tcPr>
          <w:p w14:paraId="0D1BD93B" w14:textId="77777777" w:rsidR="00CE6E57" w:rsidRDefault="00000000">
            <w:pPr>
              <w:pStyle w:val="Compact"/>
            </w:pPr>
            <w:r>
              <w:t>MUST NOT</w:t>
            </w:r>
          </w:p>
        </w:tc>
      </w:tr>
      <w:tr w:rsidR="00CE6E57" w14:paraId="4FA34353" w14:textId="77777777">
        <w:tc>
          <w:tcPr>
            <w:tcW w:w="3168" w:type="dxa"/>
          </w:tcPr>
          <w:p w14:paraId="691AB694" w14:textId="77777777" w:rsidR="00CE6E57" w:rsidRDefault="00000000">
            <w:pPr>
              <w:pStyle w:val="Compact"/>
            </w:pPr>
            <w:r>
              <w:rPr>
                <w:rStyle w:val="VerbatimChar"/>
              </w:rPr>
              <w:t>id-kp-timeStamping</w:t>
            </w:r>
          </w:p>
        </w:tc>
        <w:tc>
          <w:tcPr>
            <w:tcW w:w="3168" w:type="dxa"/>
          </w:tcPr>
          <w:p w14:paraId="40DB2B60" w14:textId="77777777" w:rsidR="00CE6E57" w:rsidRDefault="00000000">
            <w:pPr>
              <w:pStyle w:val="Compact"/>
            </w:pPr>
            <w:r>
              <w:t>1.3.6.1.5.5.7.3.8</w:t>
            </w:r>
          </w:p>
        </w:tc>
        <w:tc>
          <w:tcPr>
            <w:tcW w:w="1584" w:type="dxa"/>
          </w:tcPr>
          <w:p w14:paraId="331BE169" w14:textId="77777777" w:rsidR="00CE6E57" w:rsidRDefault="00000000">
            <w:pPr>
              <w:pStyle w:val="Compact"/>
            </w:pPr>
            <w:r>
              <w:t>MUST NOT</w:t>
            </w:r>
          </w:p>
        </w:tc>
      </w:tr>
      <w:tr w:rsidR="00CE6E57" w14:paraId="6F3E9E4F" w14:textId="77777777">
        <w:tc>
          <w:tcPr>
            <w:tcW w:w="3168" w:type="dxa"/>
          </w:tcPr>
          <w:p w14:paraId="455A9A3F" w14:textId="77777777" w:rsidR="00CE6E57" w:rsidRDefault="00000000">
            <w:pPr>
              <w:pStyle w:val="Compact"/>
            </w:pPr>
            <w:r>
              <w:rPr>
                <w:rStyle w:val="VerbatimChar"/>
              </w:rPr>
              <w:t>id-kp-OCSPSigning</w:t>
            </w:r>
          </w:p>
        </w:tc>
        <w:tc>
          <w:tcPr>
            <w:tcW w:w="3168" w:type="dxa"/>
          </w:tcPr>
          <w:p w14:paraId="3FDC4D96" w14:textId="77777777" w:rsidR="00CE6E57" w:rsidRDefault="00000000">
            <w:pPr>
              <w:pStyle w:val="Compact"/>
            </w:pPr>
            <w:r>
              <w:t>1.3.6.1.5.5.7.3.9</w:t>
            </w:r>
          </w:p>
        </w:tc>
        <w:tc>
          <w:tcPr>
            <w:tcW w:w="1584" w:type="dxa"/>
          </w:tcPr>
          <w:p w14:paraId="01994026" w14:textId="77777777" w:rsidR="00CE6E57" w:rsidRDefault="00000000">
            <w:pPr>
              <w:pStyle w:val="Compact"/>
            </w:pPr>
            <w:r>
              <w:t>MUST NOT</w:t>
            </w:r>
          </w:p>
        </w:tc>
      </w:tr>
      <w:tr w:rsidR="00CE6E57" w14:paraId="102D1638" w14:textId="77777777">
        <w:tc>
          <w:tcPr>
            <w:tcW w:w="3168" w:type="dxa"/>
          </w:tcPr>
          <w:p w14:paraId="504C38DB" w14:textId="77777777" w:rsidR="00CE6E57" w:rsidRDefault="00000000">
            <w:pPr>
              <w:pStyle w:val="Compact"/>
            </w:pPr>
            <w:r>
              <w:rPr>
                <w:rStyle w:val="VerbatimChar"/>
              </w:rPr>
              <w:t>anyExtendedKeyUsage</w:t>
            </w:r>
          </w:p>
        </w:tc>
        <w:tc>
          <w:tcPr>
            <w:tcW w:w="3168" w:type="dxa"/>
          </w:tcPr>
          <w:p w14:paraId="172E0E31" w14:textId="77777777" w:rsidR="00CE6E57" w:rsidRDefault="00000000">
            <w:pPr>
              <w:pStyle w:val="Compact"/>
            </w:pPr>
            <w:r>
              <w:t>2.5.29.37.0</w:t>
            </w:r>
          </w:p>
        </w:tc>
        <w:tc>
          <w:tcPr>
            <w:tcW w:w="1584" w:type="dxa"/>
          </w:tcPr>
          <w:p w14:paraId="5CE31F1A" w14:textId="77777777" w:rsidR="00CE6E57" w:rsidRDefault="00000000">
            <w:pPr>
              <w:pStyle w:val="Compact"/>
            </w:pPr>
            <w:r>
              <w:t>MUST NOT</w:t>
            </w:r>
          </w:p>
        </w:tc>
      </w:tr>
      <w:tr w:rsidR="00CE6E57" w14:paraId="19BE539A" w14:textId="77777777">
        <w:tc>
          <w:tcPr>
            <w:tcW w:w="3168" w:type="dxa"/>
          </w:tcPr>
          <w:p w14:paraId="2CBA19CB" w14:textId="77777777" w:rsidR="00CE6E57" w:rsidRDefault="00000000">
            <w:pPr>
              <w:pStyle w:val="Compact"/>
            </w:pPr>
            <w:r>
              <w:t>Precertificate Signing Certificate</w:t>
            </w:r>
          </w:p>
        </w:tc>
        <w:tc>
          <w:tcPr>
            <w:tcW w:w="3168" w:type="dxa"/>
          </w:tcPr>
          <w:p w14:paraId="7A7C441A" w14:textId="77777777" w:rsidR="00CE6E57" w:rsidRDefault="00000000">
            <w:pPr>
              <w:pStyle w:val="Compact"/>
            </w:pPr>
            <w:r>
              <w:t>1.3.6.1.4.1.11129.2.4.4</w:t>
            </w:r>
          </w:p>
        </w:tc>
        <w:tc>
          <w:tcPr>
            <w:tcW w:w="1584" w:type="dxa"/>
          </w:tcPr>
          <w:p w14:paraId="0C4DA4F7" w14:textId="77777777" w:rsidR="00CE6E57" w:rsidRDefault="00000000">
            <w:pPr>
              <w:pStyle w:val="Compact"/>
            </w:pPr>
            <w:r>
              <w:t>MUST NOT</w:t>
            </w:r>
          </w:p>
        </w:tc>
      </w:tr>
      <w:tr w:rsidR="00CE6E57" w14:paraId="1470414C" w14:textId="77777777">
        <w:tc>
          <w:tcPr>
            <w:tcW w:w="3168" w:type="dxa"/>
          </w:tcPr>
          <w:p w14:paraId="3599F371" w14:textId="77777777" w:rsidR="00CE6E57" w:rsidRDefault="00000000">
            <w:pPr>
              <w:pStyle w:val="Compact"/>
            </w:pPr>
            <w:r>
              <w:t>Any other value</w:t>
            </w:r>
          </w:p>
        </w:tc>
        <w:tc>
          <w:tcPr>
            <w:tcW w:w="3168" w:type="dxa"/>
          </w:tcPr>
          <w:p w14:paraId="6E1D0E3D" w14:textId="77777777" w:rsidR="00CE6E57" w:rsidRDefault="00000000">
            <w:pPr>
              <w:pStyle w:val="Compact"/>
            </w:pPr>
            <w:r>
              <w:t>-</w:t>
            </w:r>
          </w:p>
        </w:tc>
        <w:tc>
          <w:tcPr>
            <w:tcW w:w="1584" w:type="dxa"/>
          </w:tcPr>
          <w:p w14:paraId="6BB83258" w14:textId="77777777" w:rsidR="00CE6E57" w:rsidRDefault="00000000">
            <w:pPr>
              <w:pStyle w:val="Compact"/>
            </w:pPr>
            <w:r>
              <w:t>NOT RECOMMENDED</w:t>
            </w:r>
          </w:p>
        </w:tc>
      </w:tr>
    </w:tbl>
    <w:p w14:paraId="3185C6AB" w14:textId="77777777" w:rsidR="00CE6E57" w:rsidRDefault="00000000">
      <w:pPr>
        <w:pStyle w:val="Heading5"/>
      </w:pPr>
      <w:bookmarkStart w:id="712" w:name="X74498c18a0d42e29eace6245aa51720e6e5016d"/>
      <w:bookmarkEnd w:id="711"/>
      <w:r>
        <w:t>7.1.2.7.11 Subscriber Certificate Key Usage</w:t>
      </w:r>
    </w:p>
    <w:p w14:paraId="74236197" w14:textId="77777777" w:rsidR="00CE6E57" w:rsidRDefault="00000000">
      <w:pPr>
        <w:pStyle w:val="FirstParagraph"/>
      </w:pPr>
      <w:r>
        <w:t xml:space="preserve">The acceptable Key Usage values vary based on whether the Certificate’s </w:t>
      </w:r>
      <w:r>
        <w:rPr>
          <w:rStyle w:val="VerbatimChar"/>
        </w:rPr>
        <w:t>subjectPublicKeyInfo</w:t>
      </w:r>
      <w:r>
        <w:t xml:space="preserve"> identifies an RSA public key or an ECC public key. CAs MUST ensure the Key Usage is appropriate for the Certificate Public Key.</w:t>
      </w:r>
    </w:p>
    <w:p w14:paraId="0C63C509" w14:textId="77777777" w:rsidR="00CE6E57" w:rsidRDefault="00000000">
      <w:pPr>
        <w:pStyle w:val="TableCaption"/>
      </w:pPr>
      <w:r>
        <w:lastRenderedPageBreak/>
        <w:t>Key Usage for RSA Public Keys</w:t>
      </w:r>
    </w:p>
    <w:tbl>
      <w:tblPr>
        <w:tblStyle w:val="Table"/>
        <w:tblW w:w="0" w:type="auto"/>
        <w:tblLook w:val="0020" w:firstRow="1" w:lastRow="0" w:firstColumn="0" w:lastColumn="0" w:noHBand="0" w:noVBand="0"/>
        <w:tblCaption w:val="Key Usage for RSA Public Keys"/>
      </w:tblPr>
      <w:tblGrid>
        <w:gridCol w:w="2328"/>
        <w:gridCol w:w="1240"/>
        <w:gridCol w:w="2424"/>
      </w:tblGrid>
      <w:tr w:rsidR="00CE6E57" w14:paraId="7B07F4E6" w14:textId="77777777">
        <w:trPr>
          <w:tblHeader/>
        </w:trPr>
        <w:tc>
          <w:tcPr>
            <w:tcW w:w="0" w:type="auto"/>
          </w:tcPr>
          <w:p w14:paraId="6A8AA263" w14:textId="77777777" w:rsidR="00CE6E57" w:rsidRDefault="00000000">
            <w:pPr>
              <w:pStyle w:val="Compact"/>
            </w:pPr>
            <w:r>
              <w:rPr>
                <w:b/>
                <w:bCs/>
              </w:rPr>
              <w:t>Key Usage</w:t>
            </w:r>
          </w:p>
        </w:tc>
        <w:tc>
          <w:tcPr>
            <w:tcW w:w="0" w:type="auto"/>
          </w:tcPr>
          <w:p w14:paraId="6384B20A" w14:textId="77777777" w:rsidR="00CE6E57" w:rsidRDefault="00000000">
            <w:pPr>
              <w:pStyle w:val="Compact"/>
            </w:pPr>
            <w:r>
              <w:rPr>
                <w:b/>
                <w:bCs/>
              </w:rPr>
              <w:t>Permitted</w:t>
            </w:r>
          </w:p>
        </w:tc>
        <w:tc>
          <w:tcPr>
            <w:tcW w:w="0" w:type="auto"/>
          </w:tcPr>
          <w:p w14:paraId="74AF100F" w14:textId="77777777" w:rsidR="00CE6E57" w:rsidRDefault="00000000">
            <w:pPr>
              <w:pStyle w:val="Compact"/>
            </w:pPr>
            <w:r>
              <w:rPr>
                <w:b/>
                <w:bCs/>
              </w:rPr>
              <w:t>Required</w:t>
            </w:r>
          </w:p>
        </w:tc>
      </w:tr>
      <w:tr w:rsidR="00CE6E57" w14:paraId="772ADA78" w14:textId="77777777">
        <w:tc>
          <w:tcPr>
            <w:tcW w:w="0" w:type="auto"/>
          </w:tcPr>
          <w:p w14:paraId="7B4B19A8" w14:textId="77777777" w:rsidR="00CE6E57" w:rsidRDefault="00000000">
            <w:pPr>
              <w:pStyle w:val="Compact"/>
            </w:pPr>
            <w:r>
              <w:rPr>
                <w:rStyle w:val="VerbatimChar"/>
              </w:rPr>
              <w:t>digitalSignature</w:t>
            </w:r>
          </w:p>
        </w:tc>
        <w:tc>
          <w:tcPr>
            <w:tcW w:w="0" w:type="auto"/>
          </w:tcPr>
          <w:p w14:paraId="0B2436D9" w14:textId="77777777" w:rsidR="00CE6E57" w:rsidRDefault="00000000">
            <w:pPr>
              <w:pStyle w:val="Compact"/>
            </w:pPr>
            <w:r>
              <w:t>Y</w:t>
            </w:r>
          </w:p>
        </w:tc>
        <w:tc>
          <w:tcPr>
            <w:tcW w:w="0" w:type="auto"/>
          </w:tcPr>
          <w:p w14:paraId="0758DD34" w14:textId="77777777" w:rsidR="00CE6E57" w:rsidRDefault="00000000">
            <w:pPr>
              <w:pStyle w:val="Compact"/>
            </w:pPr>
            <w:r>
              <w:t>SHOULD</w:t>
            </w:r>
          </w:p>
        </w:tc>
      </w:tr>
      <w:tr w:rsidR="00CE6E57" w14:paraId="13B4D56D" w14:textId="77777777">
        <w:tc>
          <w:tcPr>
            <w:tcW w:w="0" w:type="auto"/>
          </w:tcPr>
          <w:p w14:paraId="420C31D8" w14:textId="77777777" w:rsidR="00CE6E57" w:rsidRDefault="00000000">
            <w:pPr>
              <w:pStyle w:val="Compact"/>
            </w:pPr>
            <w:r>
              <w:rPr>
                <w:rStyle w:val="VerbatimChar"/>
              </w:rPr>
              <w:t>nonRepudiation</w:t>
            </w:r>
          </w:p>
        </w:tc>
        <w:tc>
          <w:tcPr>
            <w:tcW w:w="0" w:type="auto"/>
          </w:tcPr>
          <w:p w14:paraId="68E0F5DF" w14:textId="77777777" w:rsidR="00CE6E57" w:rsidRDefault="00000000">
            <w:pPr>
              <w:pStyle w:val="Compact"/>
            </w:pPr>
            <w:r>
              <w:t>N</w:t>
            </w:r>
          </w:p>
        </w:tc>
        <w:tc>
          <w:tcPr>
            <w:tcW w:w="0" w:type="auto"/>
          </w:tcPr>
          <w:p w14:paraId="19455404" w14:textId="77777777" w:rsidR="00CE6E57" w:rsidRDefault="00000000">
            <w:pPr>
              <w:pStyle w:val="Compact"/>
            </w:pPr>
            <w:r>
              <w:t>–</w:t>
            </w:r>
          </w:p>
        </w:tc>
      </w:tr>
      <w:tr w:rsidR="00CE6E57" w14:paraId="69751D24" w14:textId="77777777">
        <w:tc>
          <w:tcPr>
            <w:tcW w:w="0" w:type="auto"/>
          </w:tcPr>
          <w:p w14:paraId="1B6C8460" w14:textId="77777777" w:rsidR="00CE6E57" w:rsidRDefault="00000000">
            <w:pPr>
              <w:pStyle w:val="Compact"/>
            </w:pPr>
            <w:r>
              <w:rPr>
                <w:rStyle w:val="VerbatimChar"/>
              </w:rPr>
              <w:t>keyEncipherment</w:t>
            </w:r>
          </w:p>
        </w:tc>
        <w:tc>
          <w:tcPr>
            <w:tcW w:w="0" w:type="auto"/>
          </w:tcPr>
          <w:p w14:paraId="2D1F1F2F" w14:textId="77777777" w:rsidR="00CE6E57" w:rsidRDefault="00000000">
            <w:pPr>
              <w:pStyle w:val="Compact"/>
            </w:pPr>
            <w:r>
              <w:t>Y</w:t>
            </w:r>
          </w:p>
        </w:tc>
        <w:tc>
          <w:tcPr>
            <w:tcW w:w="0" w:type="auto"/>
          </w:tcPr>
          <w:p w14:paraId="1DFC0C6B" w14:textId="77777777" w:rsidR="00CE6E57" w:rsidRDefault="00000000">
            <w:pPr>
              <w:pStyle w:val="Compact"/>
            </w:pPr>
            <w:r>
              <w:t>MAY</w:t>
            </w:r>
          </w:p>
        </w:tc>
      </w:tr>
      <w:tr w:rsidR="00CE6E57" w14:paraId="0D8ED5FA" w14:textId="77777777">
        <w:tc>
          <w:tcPr>
            <w:tcW w:w="0" w:type="auto"/>
          </w:tcPr>
          <w:p w14:paraId="4CEBD7BA" w14:textId="77777777" w:rsidR="00CE6E57" w:rsidRDefault="00000000">
            <w:pPr>
              <w:pStyle w:val="Compact"/>
            </w:pPr>
            <w:r>
              <w:rPr>
                <w:rStyle w:val="VerbatimChar"/>
              </w:rPr>
              <w:t>dataEncipherment</w:t>
            </w:r>
          </w:p>
        </w:tc>
        <w:tc>
          <w:tcPr>
            <w:tcW w:w="0" w:type="auto"/>
          </w:tcPr>
          <w:p w14:paraId="0EBFD8C2" w14:textId="77777777" w:rsidR="00CE6E57" w:rsidRDefault="00000000">
            <w:pPr>
              <w:pStyle w:val="Compact"/>
            </w:pPr>
            <w:r>
              <w:t>Y</w:t>
            </w:r>
          </w:p>
        </w:tc>
        <w:tc>
          <w:tcPr>
            <w:tcW w:w="0" w:type="auto"/>
          </w:tcPr>
          <w:p w14:paraId="70EB4A50" w14:textId="77777777" w:rsidR="00CE6E57" w:rsidRDefault="00000000">
            <w:pPr>
              <w:pStyle w:val="Compact"/>
            </w:pPr>
            <w:r>
              <w:t>NOT RECOMMENDED</w:t>
            </w:r>
          </w:p>
        </w:tc>
      </w:tr>
      <w:tr w:rsidR="00CE6E57" w14:paraId="65B0EFBC" w14:textId="77777777">
        <w:tc>
          <w:tcPr>
            <w:tcW w:w="0" w:type="auto"/>
          </w:tcPr>
          <w:p w14:paraId="3BB3957D" w14:textId="77777777" w:rsidR="00CE6E57" w:rsidRDefault="00000000">
            <w:pPr>
              <w:pStyle w:val="Compact"/>
            </w:pPr>
            <w:r>
              <w:rPr>
                <w:rStyle w:val="VerbatimChar"/>
              </w:rPr>
              <w:t>keyAgreement</w:t>
            </w:r>
          </w:p>
        </w:tc>
        <w:tc>
          <w:tcPr>
            <w:tcW w:w="0" w:type="auto"/>
          </w:tcPr>
          <w:p w14:paraId="737AA2B1" w14:textId="77777777" w:rsidR="00CE6E57" w:rsidRDefault="00000000">
            <w:pPr>
              <w:pStyle w:val="Compact"/>
            </w:pPr>
            <w:r>
              <w:t>N</w:t>
            </w:r>
          </w:p>
        </w:tc>
        <w:tc>
          <w:tcPr>
            <w:tcW w:w="0" w:type="auto"/>
          </w:tcPr>
          <w:p w14:paraId="42C048AD" w14:textId="77777777" w:rsidR="00CE6E57" w:rsidRDefault="00000000">
            <w:pPr>
              <w:pStyle w:val="Compact"/>
            </w:pPr>
            <w:r>
              <w:t>–</w:t>
            </w:r>
          </w:p>
        </w:tc>
      </w:tr>
      <w:tr w:rsidR="00CE6E57" w14:paraId="609BC38D" w14:textId="77777777">
        <w:tc>
          <w:tcPr>
            <w:tcW w:w="0" w:type="auto"/>
          </w:tcPr>
          <w:p w14:paraId="4FE9E5CC" w14:textId="77777777" w:rsidR="00CE6E57" w:rsidRDefault="00000000">
            <w:pPr>
              <w:pStyle w:val="Compact"/>
            </w:pPr>
            <w:r>
              <w:rPr>
                <w:rStyle w:val="VerbatimChar"/>
              </w:rPr>
              <w:t>keyCertSign</w:t>
            </w:r>
          </w:p>
        </w:tc>
        <w:tc>
          <w:tcPr>
            <w:tcW w:w="0" w:type="auto"/>
          </w:tcPr>
          <w:p w14:paraId="5B21AF87" w14:textId="77777777" w:rsidR="00CE6E57" w:rsidRDefault="00000000">
            <w:pPr>
              <w:pStyle w:val="Compact"/>
            </w:pPr>
            <w:r>
              <w:t>N</w:t>
            </w:r>
          </w:p>
        </w:tc>
        <w:tc>
          <w:tcPr>
            <w:tcW w:w="0" w:type="auto"/>
          </w:tcPr>
          <w:p w14:paraId="3657C7E1" w14:textId="77777777" w:rsidR="00CE6E57" w:rsidRDefault="00000000">
            <w:pPr>
              <w:pStyle w:val="Compact"/>
            </w:pPr>
            <w:r>
              <w:t>–</w:t>
            </w:r>
          </w:p>
        </w:tc>
      </w:tr>
      <w:tr w:rsidR="00CE6E57" w14:paraId="4BF9F248" w14:textId="77777777">
        <w:tc>
          <w:tcPr>
            <w:tcW w:w="0" w:type="auto"/>
          </w:tcPr>
          <w:p w14:paraId="52A9D6A2" w14:textId="77777777" w:rsidR="00CE6E57" w:rsidRDefault="00000000">
            <w:pPr>
              <w:pStyle w:val="Compact"/>
            </w:pPr>
            <w:r>
              <w:rPr>
                <w:rStyle w:val="VerbatimChar"/>
              </w:rPr>
              <w:t>cRLSign</w:t>
            </w:r>
          </w:p>
        </w:tc>
        <w:tc>
          <w:tcPr>
            <w:tcW w:w="0" w:type="auto"/>
          </w:tcPr>
          <w:p w14:paraId="589BD998" w14:textId="77777777" w:rsidR="00CE6E57" w:rsidRDefault="00000000">
            <w:pPr>
              <w:pStyle w:val="Compact"/>
            </w:pPr>
            <w:r>
              <w:t>N</w:t>
            </w:r>
          </w:p>
        </w:tc>
        <w:tc>
          <w:tcPr>
            <w:tcW w:w="0" w:type="auto"/>
          </w:tcPr>
          <w:p w14:paraId="6DF786C4" w14:textId="77777777" w:rsidR="00CE6E57" w:rsidRDefault="00000000">
            <w:pPr>
              <w:pStyle w:val="Compact"/>
            </w:pPr>
            <w:r>
              <w:t>–</w:t>
            </w:r>
          </w:p>
        </w:tc>
      </w:tr>
      <w:tr w:rsidR="00CE6E57" w14:paraId="07B9DD3C" w14:textId="77777777">
        <w:tc>
          <w:tcPr>
            <w:tcW w:w="0" w:type="auto"/>
          </w:tcPr>
          <w:p w14:paraId="4ED08F58" w14:textId="77777777" w:rsidR="00CE6E57" w:rsidRDefault="00000000">
            <w:pPr>
              <w:pStyle w:val="Compact"/>
            </w:pPr>
            <w:r>
              <w:rPr>
                <w:rStyle w:val="VerbatimChar"/>
              </w:rPr>
              <w:t>encipherOnly</w:t>
            </w:r>
          </w:p>
        </w:tc>
        <w:tc>
          <w:tcPr>
            <w:tcW w:w="0" w:type="auto"/>
          </w:tcPr>
          <w:p w14:paraId="3217FEFB" w14:textId="77777777" w:rsidR="00CE6E57" w:rsidRDefault="00000000">
            <w:pPr>
              <w:pStyle w:val="Compact"/>
            </w:pPr>
            <w:r>
              <w:t>N</w:t>
            </w:r>
          </w:p>
        </w:tc>
        <w:tc>
          <w:tcPr>
            <w:tcW w:w="0" w:type="auto"/>
          </w:tcPr>
          <w:p w14:paraId="5D9DBF1E" w14:textId="77777777" w:rsidR="00CE6E57" w:rsidRDefault="00000000">
            <w:pPr>
              <w:pStyle w:val="Compact"/>
            </w:pPr>
            <w:r>
              <w:t>–</w:t>
            </w:r>
          </w:p>
        </w:tc>
      </w:tr>
      <w:tr w:rsidR="00CE6E57" w14:paraId="4A77BB53" w14:textId="77777777">
        <w:tc>
          <w:tcPr>
            <w:tcW w:w="0" w:type="auto"/>
          </w:tcPr>
          <w:p w14:paraId="0068F987" w14:textId="77777777" w:rsidR="00CE6E57" w:rsidRDefault="00000000">
            <w:pPr>
              <w:pStyle w:val="Compact"/>
            </w:pPr>
            <w:r>
              <w:rPr>
                <w:rStyle w:val="VerbatimChar"/>
              </w:rPr>
              <w:t>decipherOnly</w:t>
            </w:r>
          </w:p>
        </w:tc>
        <w:tc>
          <w:tcPr>
            <w:tcW w:w="0" w:type="auto"/>
          </w:tcPr>
          <w:p w14:paraId="56396265" w14:textId="77777777" w:rsidR="00CE6E57" w:rsidRDefault="00000000">
            <w:pPr>
              <w:pStyle w:val="Compact"/>
            </w:pPr>
            <w:r>
              <w:t>N</w:t>
            </w:r>
          </w:p>
        </w:tc>
        <w:tc>
          <w:tcPr>
            <w:tcW w:w="0" w:type="auto"/>
          </w:tcPr>
          <w:p w14:paraId="728098ED" w14:textId="77777777" w:rsidR="00CE6E57" w:rsidRDefault="00000000">
            <w:pPr>
              <w:pStyle w:val="Compact"/>
            </w:pPr>
            <w:r>
              <w:t>–</w:t>
            </w:r>
          </w:p>
        </w:tc>
      </w:tr>
    </w:tbl>
    <w:p w14:paraId="6E5A4979" w14:textId="77777777" w:rsidR="00CE6E57" w:rsidRDefault="00000000">
      <w:pPr>
        <w:pStyle w:val="BodyText"/>
      </w:pPr>
      <w:r>
        <w:rPr>
          <w:b/>
          <w:bCs/>
        </w:rPr>
        <w:t>Note</w:t>
      </w:r>
      <w:r>
        <w:t xml:space="preserve">: At least one Key Usage MUST be set for RSA Public Keys. The </w:t>
      </w:r>
      <w:r>
        <w:rPr>
          <w:rStyle w:val="VerbatimChar"/>
        </w:rPr>
        <w:t>digitalSignature</w:t>
      </w:r>
      <w:r>
        <w:t xml:space="preserve"> bit is REQUIRED for use with modern protocols, such as TLS 1.3, and secure ciphersuites, while the </w:t>
      </w:r>
      <w:r>
        <w:rPr>
          <w:rStyle w:val="VerbatimChar"/>
        </w:rPr>
        <w:t>keyEncipherment</w:t>
      </w:r>
      <w:r>
        <w:t xml:space="preserve"> bit MAY be asserted to support older protocols, such as TLS 1.2, when using insecure ciphersuites. Subscribers MAY wish to ensure key separation to limit the risk from such legacy protocols, and thus a CA MAY issue a Subscriber certificate that only asserts the </w:t>
      </w:r>
      <w:r>
        <w:rPr>
          <w:rStyle w:val="VerbatimChar"/>
        </w:rPr>
        <w:t>keyEncipherment</w:t>
      </w:r>
      <w:r>
        <w:t xml:space="preserve"> bit. For most Subscribers, the </w:t>
      </w:r>
      <w:r>
        <w:rPr>
          <w:rStyle w:val="VerbatimChar"/>
        </w:rPr>
        <w:t>digitalSignature</w:t>
      </w:r>
      <w:r>
        <w:t xml:space="preserve"> bit is sufficient, while Subscribers that want to mix insecure and secure ciphersuites with the same algorithm may choose to assert both </w:t>
      </w:r>
      <w:r>
        <w:rPr>
          <w:rStyle w:val="VerbatimChar"/>
        </w:rPr>
        <w:t>digitalSignature</w:t>
      </w:r>
      <w:r>
        <w:t xml:space="preserve"> and </w:t>
      </w:r>
      <w:r>
        <w:rPr>
          <w:rStyle w:val="VerbatimChar"/>
        </w:rPr>
        <w:t>keyEncipherment</w:t>
      </w:r>
      <w:r>
        <w:t xml:space="preserve"> within the same certificate, although this is NOT RECOMMENDED. The </w:t>
      </w:r>
      <w:r>
        <w:rPr>
          <w:rStyle w:val="VerbatimChar"/>
        </w:rPr>
        <w:t>dataEncipherment</w:t>
      </w:r>
      <w:r>
        <w:t xml:space="preserve"> bit is currently permitted, although setting it is NOT RECOMMENDED, as it is a Pending Prohibition (https://github.com/cabforum/servercert/issues/384).</w:t>
      </w:r>
    </w:p>
    <w:p w14:paraId="18C19D7F" w14:textId="77777777" w:rsidR="00CE6E57" w:rsidRDefault="00000000">
      <w:pPr>
        <w:pStyle w:val="TableCaption"/>
      </w:pPr>
      <w:r>
        <w:t>Key Usage for ECC Public Keys</w:t>
      </w:r>
    </w:p>
    <w:tbl>
      <w:tblPr>
        <w:tblStyle w:val="Table"/>
        <w:tblW w:w="0" w:type="auto"/>
        <w:tblLook w:val="0020" w:firstRow="1" w:lastRow="0" w:firstColumn="0" w:lastColumn="0" w:noHBand="0" w:noVBand="0"/>
        <w:tblCaption w:val="Key Usage for ECC Public Keys"/>
      </w:tblPr>
      <w:tblGrid>
        <w:gridCol w:w="2328"/>
        <w:gridCol w:w="1240"/>
        <w:gridCol w:w="2424"/>
      </w:tblGrid>
      <w:tr w:rsidR="00CE6E57" w14:paraId="41DB5FFA" w14:textId="77777777">
        <w:trPr>
          <w:tblHeader/>
        </w:trPr>
        <w:tc>
          <w:tcPr>
            <w:tcW w:w="0" w:type="auto"/>
          </w:tcPr>
          <w:p w14:paraId="56C3D266" w14:textId="77777777" w:rsidR="00CE6E57" w:rsidRDefault="00000000">
            <w:pPr>
              <w:pStyle w:val="Compact"/>
            </w:pPr>
            <w:r>
              <w:rPr>
                <w:b/>
                <w:bCs/>
              </w:rPr>
              <w:t>Key Usage</w:t>
            </w:r>
          </w:p>
        </w:tc>
        <w:tc>
          <w:tcPr>
            <w:tcW w:w="0" w:type="auto"/>
          </w:tcPr>
          <w:p w14:paraId="316B74EA" w14:textId="77777777" w:rsidR="00CE6E57" w:rsidRDefault="00000000">
            <w:pPr>
              <w:pStyle w:val="Compact"/>
            </w:pPr>
            <w:r>
              <w:rPr>
                <w:b/>
                <w:bCs/>
              </w:rPr>
              <w:t>Permitted</w:t>
            </w:r>
          </w:p>
        </w:tc>
        <w:tc>
          <w:tcPr>
            <w:tcW w:w="0" w:type="auto"/>
          </w:tcPr>
          <w:p w14:paraId="0270F108" w14:textId="77777777" w:rsidR="00CE6E57" w:rsidRDefault="00000000">
            <w:pPr>
              <w:pStyle w:val="Compact"/>
            </w:pPr>
            <w:r>
              <w:rPr>
                <w:b/>
                <w:bCs/>
              </w:rPr>
              <w:t>Required</w:t>
            </w:r>
          </w:p>
        </w:tc>
      </w:tr>
      <w:tr w:rsidR="00CE6E57" w14:paraId="06E10793" w14:textId="77777777">
        <w:tc>
          <w:tcPr>
            <w:tcW w:w="0" w:type="auto"/>
          </w:tcPr>
          <w:p w14:paraId="17FDC9C6" w14:textId="77777777" w:rsidR="00CE6E57" w:rsidRDefault="00000000">
            <w:pPr>
              <w:pStyle w:val="Compact"/>
            </w:pPr>
            <w:r>
              <w:rPr>
                <w:rStyle w:val="VerbatimChar"/>
              </w:rPr>
              <w:t>digitalSignature</w:t>
            </w:r>
          </w:p>
        </w:tc>
        <w:tc>
          <w:tcPr>
            <w:tcW w:w="0" w:type="auto"/>
          </w:tcPr>
          <w:p w14:paraId="7E327423" w14:textId="77777777" w:rsidR="00CE6E57" w:rsidRDefault="00000000">
            <w:pPr>
              <w:pStyle w:val="Compact"/>
            </w:pPr>
            <w:r>
              <w:t>Y</w:t>
            </w:r>
          </w:p>
        </w:tc>
        <w:tc>
          <w:tcPr>
            <w:tcW w:w="0" w:type="auto"/>
          </w:tcPr>
          <w:p w14:paraId="709E604B" w14:textId="77777777" w:rsidR="00CE6E57" w:rsidRDefault="00000000">
            <w:pPr>
              <w:pStyle w:val="Compact"/>
            </w:pPr>
            <w:r>
              <w:t>MUST</w:t>
            </w:r>
          </w:p>
        </w:tc>
      </w:tr>
      <w:tr w:rsidR="00CE6E57" w14:paraId="74AD5E0A" w14:textId="77777777">
        <w:tc>
          <w:tcPr>
            <w:tcW w:w="0" w:type="auto"/>
          </w:tcPr>
          <w:p w14:paraId="01EC3C4B" w14:textId="77777777" w:rsidR="00CE6E57" w:rsidRDefault="00000000">
            <w:pPr>
              <w:pStyle w:val="Compact"/>
            </w:pPr>
            <w:r>
              <w:rPr>
                <w:rStyle w:val="VerbatimChar"/>
              </w:rPr>
              <w:t>nonRepudiation</w:t>
            </w:r>
          </w:p>
        </w:tc>
        <w:tc>
          <w:tcPr>
            <w:tcW w:w="0" w:type="auto"/>
          </w:tcPr>
          <w:p w14:paraId="5ED1AAF6" w14:textId="77777777" w:rsidR="00CE6E57" w:rsidRDefault="00000000">
            <w:pPr>
              <w:pStyle w:val="Compact"/>
            </w:pPr>
            <w:r>
              <w:t>N</w:t>
            </w:r>
          </w:p>
        </w:tc>
        <w:tc>
          <w:tcPr>
            <w:tcW w:w="0" w:type="auto"/>
          </w:tcPr>
          <w:p w14:paraId="2C989588" w14:textId="77777777" w:rsidR="00CE6E57" w:rsidRDefault="00000000">
            <w:pPr>
              <w:pStyle w:val="Compact"/>
            </w:pPr>
            <w:r>
              <w:t>–</w:t>
            </w:r>
          </w:p>
        </w:tc>
      </w:tr>
      <w:tr w:rsidR="00CE6E57" w14:paraId="2CFAFBC5" w14:textId="77777777">
        <w:tc>
          <w:tcPr>
            <w:tcW w:w="0" w:type="auto"/>
          </w:tcPr>
          <w:p w14:paraId="39FDAB75" w14:textId="77777777" w:rsidR="00CE6E57" w:rsidRDefault="00000000">
            <w:pPr>
              <w:pStyle w:val="Compact"/>
            </w:pPr>
            <w:r>
              <w:rPr>
                <w:rStyle w:val="VerbatimChar"/>
              </w:rPr>
              <w:t>keyEncipherment</w:t>
            </w:r>
          </w:p>
        </w:tc>
        <w:tc>
          <w:tcPr>
            <w:tcW w:w="0" w:type="auto"/>
          </w:tcPr>
          <w:p w14:paraId="53A76ADD" w14:textId="77777777" w:rsidR="00CE6E57" w:rsidRDefault="00000000">
            <w:pPr>
              <w:pStyle w:val="Compact"/>
            </w:pPr>
            <w:r>
              <w:t>N</w:t>
            </w:r>
          </w:p>
        </w:tc>
        <w:tc>
          <w:tcPr>
            <w:tcW w:w="0" w:type="auto"/>
          </w:tcPr>
          <w:p w14:paraId="58BB8570" w14:textId="77777777" w:rsidR="00CE6E57" w:rsidRDefault="00000000">
            <w:pPr>
              <w:pStyle w:val="Compact"/>
            </w:pPr>
            <w:r>
              <w:t>–</w:t>
            </w:r>
          </w:p>
        </w:tc>
      </w:tr>
      <w:tr w:rsidR="00CE6E57" w14:paraId="06ACFB82" w14:textId="77777777">
        <w:tc>
          <w:tcPr>
            <w:tcW w:w="0" w:type="auto"/>
          </w:tcPr>
          <w:p w14:paraId="3399857D" w14:textId="77777777" w:rsidR="00CE6E57" w:rsidRDefault="00000000">
            <w:pPr>
              <w:pStyle w:val="Compact"/>
            </w:pPr>
            <w:r>
              <w:rPr>
                <w:rStyle w:val="VerbatimChar"/>
              </w:rPr>
              <w:t>dataEncipherment</w:t>
            </w:r>
          </w:p>
        </w:tc>
        <w:tc>
          <w:tcPr>
            <w:tcW w:w="0" w:type="auto"/>
          </w:tcPr>
          <w:p w14:paraId="23A2ECD8" w14:textId="77777777" w:rsidR="00CE6E57" w:rsidRDefault="00000000">
            <w:pPr>
              <w:pStyle w:val="Compact"/>
            </w:pPr>
            <w:r>
              <w:t>N</w:t>
            </w:r>
          </w:p>
        </w:tc>
        <w:tc>
          <w:tcPr>
            <w:tcW w:w="0" w:type="auto"/>
          </w:tcPr>
          <w:p w14:paraId="3C64EB8B" w14:textId="77777777" w:rsidR="00CE6E57" w:rsidRDefault="00000000">
            <w:pPr>
              <w:pStyle w:val="Compact"/>
            </w:pPr>
            <w:r>
              <w:t>–</w:t>
            </w:r>
          </w:p>
        </w:tc>
      </w:tr>
      <w:tr w:rsidR="00CE6E57" w14:paraId="7031923C" w14:textId="77777777">
        <w:tc>
          <w:tcPr>
            <w:tcW w:w="0" w:type="auto"/>
          </w:tcPr>
          <w:p w14:paraId="35394CB2" w14:textId="77777777" w:rsidR="00CE6E57" w:rsidRDefault="00000000">
            <w:pPr>
              <w:pStyle w:val="Compact"/>
            </w:pPr>
            <w:r>
              <w:rPr>
                <w:rStyle w:val="VerbatimChar"/>
              </w:rPr>
              <w:t>keyAgreement</w:t>
            </w:r>
          </w:p>
        </w:tc>
        <w:tc>
          <w:tcPr>
            <w:tcW w:w="0" w:type="auto"/>
          </w:tcPr>
          <w:p w14:paraId="7240116B" w14:textId="77777777" w:rsidR="00CE6E57" w:rsidRDefault="00000000">
            <w:pPr>
              <w:pStyle w:val="Compact"/>
            </w:pPr>
            <w:r>
              <w:t>Y</w:t>
            </w:r>
          </w:p>
        </w:tc>
        <w:tc>
          <w:tcPr>
            <w:tcW w:w="0" w:type="auto"/>
          </w:tcPr>
          <w:p w14:paraId="1EE91E06" w14:textId="77777777" w:rsidR="00CE6E57" w:rsidRDefault="00000000">
            <w:pPr>
              <w:pStyle w:val="Compact"/>
            </w:pPr>
            <w:r>
              <w:t>NOT RECOMMENDED</w:t>
            </w:r>
          </w:p>
        </w:tc>
      </w:tr>
      <w:tr w:rsidR="00CE6E57" w14:paraId="74779625" w14:textId="77777777">
        <w:tc>
          <w:tcPr>
            <w:tcW w:w="0" w:type="auto"/>
          </w:tcPr>
          <w:p w14:paraId="38C401A2" w14:textId="77777777" w:rsidR="00CE6E57" w:rsidRDefault="00000000">
            <w:pPr>
              <w:pStyle w:val="Compact"/>
            </w:pPr>
            <w:r>
              <w:rPr>
                <w:rStyle w:val="VerbatimChar"/>
              </w:rPr>
              <w:t>keyCertSign</w:t>
            </w:r>
          </w:p>
        </w:tc>
        <w:tc>
          <w:tcPr>
            <w:tcW w:w="0" w:type="auto"/>
          </w:tcPr>
          <w:p w14:paraId="527F64D0" w14:textId="77777777" w:rsidR="00CE6E57" w:rsidRDefault="00000000">
            <w:pPr>
              <w:pStyle w:val="Compact"/>
            </w:pPr>
            <w:r>
              <w:t>N</w:t>
            </w:r>
          </w:p>
        </w:tc>
        <w:tc>
          <w:tcPr>
            <w:tcW w:w="0" w:type="auto"/>
          </w:tcPr>
          <w:p w14:paraId="7C4B6BE8" w14:textId="77777777" w:rsidR="00CE6E57" w:rsidRDefault="00000000">
            <w:pPr>
              <w:pStyle w:val="Compact"/>
            </w:pPr>
            <w:r>
              <w:t>–</w:t>
            </w:r>
          </w:p>
        </w:tc>
      </w:tr>
      <w:tr w:rsidR="00CE6E57" w14:paraId="7C04A557" w14:textId="77777777">
        <w:tc>
          <w:tcPr>
            <w:tcW w:w="0" w:type="auto"/>
          </w:tcPr>
          <w:p w14:paraId="2AC7F4D1" w14:textId="77777777" w:rsidR="00CE6E57" w:rsidRDefault="00000000">
            <w:pPr>
              <w:pStyle w:val="Compact"/>
            </w:pPr>
            <w:r>
              <w:rPr>
                <w:rStyle w:val="VerbatimChar"/>
              </w:rPr>
              <w:t>cRLSign</w:t>
            </w:r>
          </w:p>
        </w:tc>
        <w:tc>
          <w:tcPr>
            <w:tcW w:w="0" w:type="auto"/>
          </w:tcPr>
          <w:p w14:paraId="5407B4A4" w14:textId="77777777" w:rsidR="00CE6E57" w:rsidRDefault="00000000">
            <w:pPr>
              <w:pStyle w:val="Compact"/>
            </w:pPr>
            <w:r>
              <w:t>N</w:t>
            </w:r>
          </w:p>
        </w:tc>
        <w:tc>
          <w:tcPr>
            <w:tcW w:w="0" w:type="auto"/>
          </w:tcPr>
          <w:p w14:paraId="46A9D2B1" w14:textId="77777777" w:rsidR="00CE6E57" w:rsidRDefault="00000000">
            <w:pPr>
              <w:pStyle w:val="Compact"/>
            </w:pPr>
            <w:r>
              <w:t>–</w:t>
            </w:r>
          </w:p>
        </w:tc>
      </w:tr>
      <w:tr w:rsidR="00CE6E57" w14:paraId="2B6EAE41" w14:textId="77777777">
        <w:tc>
          <w:tcPr>
            <w:tcW w:w="0" w:type="auto"/>
          </w:tcPr>
          <w:p w14:paraId="59480107" w14:textId="77777777" w:rsidR="00CE6E57" w:rsidRDefault="00000000">
            <w:pPr>
              <w:pStyle w:val="Compact"/>
            </w:pPr>
            <w:r>
              <w:rPr>
                <w:rStyle w:val="VerbatimChar"/>
              </w:rPr>
              <w:t>encipherOnly</w:t>
            </w:r>
          </w:p>
        </w:tc>
        <w:tc>
          <w:tcPr>
            <w:tcW w:w="0" w:type="auto"/>
          </w:tcPr>
          <w:p w14:paraId="3A5C3E4A" w14:textId="77777777" w:rsidR="00CE6E57" w:rsidRDefault="00000000">
            <w:pPr>
              <w:pStyle w:val="Compact"/>
            </w:pPr>
            <w:r>
              <w:t>N</w:t>
            </w:r>
          </w:p>
        </w:tc>
        <w:tc>
          <w:tcPr>
            <w:tcW w:w="0" w:type="auto"/>
          </w:tcPr>
          <w:p w14:paraId="7FCE6110" w14:textId="77777777" w:rsidR="00CE6E57" w:rsidRDefault="00000000">
            <w:pPr>
              <w:pStyle w:val="Compact"/>
            </w:pPr>
            <w:r>
              <w:t>–</w:t>
            </w:r>
          </w:p>
        </w:tc>
      </w:tr>
      <w:tr w:rsidR="00CE6E57" w14:paraId="41488297" w14:textId="77777777">
        <w:tc>
          <w:tcPr>
            <w:tcW w:w="0" w:type="auto"/>
          </w:tcPr>
          <w:p w14:paraId="501FCECD" w14:textId="77777777" w:rsidR="00CE6E57" w:rsidRDefault="00000000">
            <w:pPr>
              <w:pStyle w:val="Compact"/>
            </w:pPr>
            <w:r>
              <w:rPr>
                <w:rStyle w:val="VerbatimChar"/>
              </w:rPr>
              <w:t>decipherOnly</w:t>
            </w:r>
          </w:p>
        </w:tc>
        <w:tc>
          <w:tcPr>
            <w:tcW w:w="0" w:type="auto"/>
          </w:tcPr>
          <w:p w14:paraId="6F4D6A7B" w14:textId="77777777" w:rsidR="00CE6E57" w:rsidRDefault="00000000">
            <w:pPr>
              <w:pStyle w:val="Compact"/>
            </w:pPr>
            <w:r>
              <w:t>N</w:t>
            </w:r>
          </w:p>
        </w:tc>
        <w:tc>
          <w:tcPr>
            <w:tcW w:w="0" w:type="auto"/>
          </w:tcPr>
          <w:p w14:paraId="07FAF2FD" w14:textId="77777777" w:rsidR="00CE6E57" w:rsidRDefault="00000000">
            <w:pPr>
              <w:pStyle w:val="Compact"/>
            </w:pPr>
            <w:r>
              <w:t>–</w:t>
            </w:r>
          </w:p>
        </w:tc>
      </w:tr>
    </w:tbl>
    <w:p w14:paraId="15C6BAEB" w14:textId="77777777" w:rsidR="00CE6E57" w:rsidRDefault="00000000">
      <w:pPr>
        <w:pStyle w:val="BodyText"/>
      </w:pPr>
      <w:r>
        <w:rPr>
          <w:b/>
          <w:bCs/>
        </w:rPr>
        <w:t>Note</w:t>
      </w:r>
      <w:r>
        <w:t xml:space="preserve">: The </w:t>
      </w:r>
      <w:r>
        <w:rPr>
          <w:rStyle w:val="VerbatimChar"/>
        </w:rPr>
        <w:t>keyAgreement</w:t>
      </w:r>
      <w:r>
        <w:t xml:space="preserve"> bit is currently permitted, although setting it is NOT RECOMMENDED, as it is a Pending Prohibition (https://github.com/cabforum/servercert/issues/384).</w:t>
      </w:r>
    </w:p>
    <w:p w14:paraId="03FD779B" w14:textId="77777777" w:rsidR="00CE6E57" w:rsidRDefault="00000000">
      <w:pPr>
        <w:pStyle w:val="Heading5"/>
      </w:pPr>
      <w:bookmarkStart w:id="713" w:name="X7357be686a72e0b81e7848590260cddfc1e7770"/>
      <w:bookmarkEnd w:id="712"/>
      <w:r>
        <w:lastRenderedPageBreak/>
        <w:t>7.1.2.7.12 Subscriber Certificate Subject Alternative Name</w:t>
      </w:r>
    </w:p>
    <w:p w14:paraId="2DE22B8F" w14:textId="77777777" w:rsidR="00CE6E57" w:rsidRDefault="00000000">
      <w:pPr>
        <w:pStyle w:val="FirstParagraph"/>
      </w:pPr>
      <w:r>
        <w:t xml:space="preserve">For Subscriber Certificates, the Subject Alternative Name MUST be present and MUST contain at least one </w:t>
      </w:r>
      <w:r>
        <w:rPr>
          <w:rStyle w:val="VerbatimChar"/>
        </w:rPr>
        <w:t>dNSName</w:t>
      </w:r>
      <w:r>
        <w:t xml:space="preserve"> or </w:t>
      </w:r>
      <w:r>
        <w:rPr>
          <w:rStyle w:val="VerbatimChar"/>
        </w:rPr>
        <w:t>iPAddress</w:t>
      </w:r>
      <w:r>
        <w:t xml:space="preserve"> </w:t>
      </w:r>
      <w:r>
        <w:rPr>
          <w:rStyle w:val="VerbatimChar"/>
        </w:rPr>
        <w:t>GeneralName</w:t>
      </w:r>
      <w:r>
        <w:t>. See below for further requirements about the permitted fields and their validation requirements.</w:t>
      </w:r>
    </w:p>
    <w:p w14:paraId="58ADD3E8" w14:textId="77777777" w:rsidR="00CE6E57" w:rsidRDefault="00000000">
      <w:pPr>
        <w:pStyle w:val="BodyText"/>
      </w:pPr>
      <w:r>
        <w:t xml:space="preserve">If the </w:t>
      </w:r>
      <w:r>
        <w:rPr>
          <w:rStyle w:val="VerbatimChar"/>
        </w:rPr>
        <w:t>subject</w:t>
      </w:r>
      <w:r>
        <w:t xml:space="preserve"> field of the certificate is an empty SEQUENCE, this extension MUST be marked critical, as specified in </w:t>
      </w:r>
      <w:hyperlink r:id="rId50" w:anchor="section-4.2.1.6">
        <w:r w:rsidR="00CE6E57">
          <w:rPr>
            <w:rStyle w:val="Hyperlink"/>
          </w:rPr>
          <w:t>RFC 5280, Section 4.2.1.6</w:t>
        </w:r>
      </w:hyperlink>
      <w:r>
        <w:t>. Otherwise, this extension MUST NOT be marked critical.</w:t>
      </w:r>
    </w:p>
    <w:p w14:paraId="1FA745A6" w14:textId="77777777" w:rsidR="00CE6E57" w:rsidRDefault="00000000">
      <w:pPr>
        <w:pStyle w:val="TableCaption"/>
      </w:pPr>
      <w:r>
        <w:rPr>
          <w:rStyle w:val="VerbatimChar"/>
        </w:rPr>
        <w:t>GeneralName</w:t>
      </w:r>
      <w:r>
        <w:t xml:space="preserve"> within a </w:t>
      </w:r>
      <w:r>
        <w:rPr>
          <w:rStyle w:val="VerbatimChar"/>
        </w:rPr>
        <w:t>subjectAltName</w:t>
      </w:r>
      <w:r>
        <w:t xml:space="preserve"> extension</w:t>
      </w:r>
    </w:p>
    <w:tbl>
      <w:tblPr>
        <w:tblStyle w:val="Table"/>
        <w:tblW w:w="5000" w:type="pct"/>
        <w:tblLayout w:type="fixed"/>
        <w:tblLook w:val="0020" w:firstRow="1" w:lastRow="0" w:firstColumn="0" w:lastColumn="0" w:noHBand="0" w:noVBand="0"/>
        <w:tblCaption w:val="GeneralName within a subjectAltName extension"/>
      </w:tblPr>
      <w:tblGrid>
        <w:gridCol w:w="2808"/>
        <w:gridCol w:w="1872"/>
        <w:gridCol w:w="4680"/>
      </w:tblGrid>
      <w:tr w:rsidR="00CE6E57" w14:paraId="0E791998" w14:textId="77777777">
        <w:trPr>
          <w:tblHeader/>
        </w:trPr>
        <w:tc>
          <w:tcPr>
            <w:tcW w:w="2376" w:type="dxa"/>
          </w:tcPr>
          <w:p w14:paraId="6F27A707" w14:textId="77777777" w:rsidR="00CE6E57" w:rsidRDefault="00000000">
            <w:pPr>
              <w:pStyle w:val="Compact"/>
            </w:pPr>
            <w:r>
              <w:rPr>
                <w:b/>
                <w:bCs/>
              </w:rPr>
              <w:t>Name Type</w:t>
            </w:r>
          </w:p>
        </w:tc>
        <w:tc>
          <w:tcPr>
            <w:tcW w:w="1584" w:type="dxa"/>
          </w:tcPr>
          <w:p w14:paraId="5F3F9A72" w14:textId="77777777" w:rsidR="00CE6E57" w:rsidRDefault="00000000">
            <w:pPr>
              <w:pStyle w:val="Compact"/>
            </w:pPr>
            <w:r>
              <w:rPr>
                <w:b/>
                <w:bCs/>
              </w:rPr>
              <w:t>Permitted</w:t>
            </w:r>
          </w:p>
        </w:tc>
        <w:tc>
          <w:tcPr>
            <w:tcW w:w="3960" w:type="dxa"/>
          </w:tcPr>
          <w:p w14:paraId="2614FEA0" w14:textId="77777777" w:rsidR="00CE6E57" w:rsidRDefault="00000000">
            <w:pPr>
              <w:pStyle w:val="Compact"/>
            </w:pPr>
            <w:r>
              <w:rPr>
                <w:b/>
                <w:bCs/>
              </w:rPr>
              <w:t>Validation</w:t>
            </w:r>
          </w:p>
        </w:tc>
      </w:tr>
      <w:tr w:rsidR="00CE6E57" w14:paraId="6BE0AD81" w14:textId="77777777">
        <w:tc>
          <w:tcPr>
            <w:tcW w:w="2376" w:type="dxa"/>
          </w:tcPr>
          <w:p w14:paraId="56D78B0C" w14:textId="77777777" w:rsidR="00CE6E57" w:rsidRDefault="00000000">
            <w:pPr>
              <w:pStyle w:val="Compact"/>
            </w:pPr>
            <w:r>
              <w:rPr>
                <w:rStyle w:val="VerbatimChar"/>
              </w:rPr>
              <w:t>otherName</w:t>
            </w:r>
          </w:p>
        </w:tc>
        <w:tc>
          <w:tcPr>
            <w:tcW w:w="1584" w:type="dxa"/>
          </w:tcPr>
          <w:p w14:paraId="25FE395B" w14:textId="77777777" w:rsidR="00CE6E57" w:rsidRDefault="00000000">
            <w:pPr>
              <w:pStyle w:val="Compact"/>
            </w:pPr>
            <w:r>
              <w:t>N</w:t>
            </w:r>
          </w:p>
        </w:tc>
        <w:tc>
          <w:tcPr>
            <w:tcW w:w="3960" w:type="dxa"/>
          </w:tcPr>
          <w:p w14:paraId="24EB246A" w14:textId="77777777" w:rsidR="00CE6E57" w:rsidRDefault="00000000">
            <w:pPr>
              <w:pStyle w:val="Compact"/>
            </w:pPr>
            <w:r>
              <w:t>-</w:t>
            </w:r>
          </w:p>
        </w:tc>
      </w:tr>
      <w:tr w:rsidR="00CE6E57" w14:paraId="1A716DAB" w14:textId="77777777">
        <w:tc>
          <w:tcPr>
            <w:tcW w:w="2376" w:type="dxa"/>
          </w:tcPr>
          <w:p w14:paraId="256D1424" w14:textId="77777777" w:rsidR="00CE6E57" w:rsidRDefault="00000000">
            <w:pPr>
              <w:pStyle w:val="Compact"/>
            </w:pPr>
            <w:r>
              <w:rPr>
                <w:rStyle w:val="VerbatimChar"/>
              </w:rPr>
              <w:t>rfc822Name</w:t>
            </w:r>
          </w:p>
        </w:tc>
        <w:tc>
          <w:tcPr>
            <w:tcW w:w="1584" w:type="dxa"/>
          </w:tcPr>
          <w:p w14:paraId="64AA80AB" w14:textId="77777777" w:rsidR="00CE6E57" w:rsidRDefault="00000000">
            <w:pPr>
              <w:pStyle w:val="Compact"/>
            </w:pPr>
            <w:r>
              <w:t>N</w:t>
            </w:r>
          </w:p>
        </w:tc>
        <w:tc>
          <w:tcPr>
            <w:tcW w:w="3960" w:type="dxa"/>
          </w:tcPr>
          <w:p w14:paraId="7C1706EB" w14:textId="77777777" w:rsidR="00CE6E57" w:rsidRDefault="00000000">
            <w:pPr>
              <w:pStyle w:val="Compact"/>
            </w:pPr>
            <w:r>
              <w:t>-</w:t>
            </w:r>
          </w:p>
        </w:tc>
      </w:tr>
      <w:tr w:rsidR="00CE6E57" w14:paraId="69CD8CD6" w14:textId="77777777">
        <w:tc>
          <w:tcPr>
            <w:tcW w:w="2376" w:type="dxa"/>
          </w:tcPr>
          <w:p w14:paraId="0C88FC2F" w14:textId="77777777" w:rsidR="00CE6E57" w:rsidRDefault="00000000">
            <w:pPr>
              <w:pStyle w:val="Compact"/>
            </w:pPr>
            <w:r>
              <w:rPr>
                <w:rStyle w:val="VerbatimChar"/>
              </w:rPr>
              <w:t>dNSName</w:t>
            </w:r>
          </w:p>
        </w:tc>
        <w:tc>
          <w:tcPr>
            <w:tcW w:w="1584" w:type="dxa"/>
          </w:tcPr>
          <w:p w14:paraId="7E3F605A" w14:textId="77777777" w:rsidR="00CE6E57" w:rsidRDefault="00000000">
            <w:pPr>
              <w:pStyle w:val="Compact"/>
            </w:pPr>
            <w:r>
              <w:t>Y</w:t>
            </w:r>
          </w:p>
        </w:tc>
        <w:tc>
          <w:tcPr>
            <w:tcW w:w="3960" w:type="dxa"/>
          </w:tcPr>
          <w:p w14:paraId="60604F42" w14:textId="77777777" w:rsidR="00CE6E57" w:rsidRDefault="00000000">
            <w:pPr>
              <w:pStyle w:val="Compact"/>
            </w:pPr>
            <w:r>
              <w:t xml:space="preserve">The entry MUST contain either a Fully-Qualified Domain Name or Wildcard Domain Name that the CA has validated in accordance with </w:t>
            </w:r>
            <w:hyperlink w:anchor="X5e8fa04e2cd845b31d90f2e711d620bbd1630c8">
              <w:r w:rsidR="00CE6E57">
                <w:rPr>
                  <w:rStyle w:val="Hyperlink"/>
                </w:rPr>
                <w:t>Section 3.2.2.4</w:t>
              </w:r>
            </w:hyperlink>
            <w:r>
              <w:t xml:space="preserve">. Wildcard Domain Names MUST be validated for consistency with </w:t>
            </w:r>
            <w:hyperlink w:anchor="Xce7840efd1833acc9962b5f310c5bd8cad69f39">
              <w:r w:rsidR="00CE6E57">
                <w:rPr>
                  <w:rStyle w:val="Hyperlink"/>
                </w:rPr>
                <w:t>Section 3.2.2.6</w:t>
              </w:r>
            </w:hyperlink>
            <w:r>
              <w:t>. The entry MUST NOT contain an Internal Name. The Fully-Qualified Domain Name or the FQDN portion of the Wildcard Domain Name contained in the entry MUST be composed entirely of P-Labels or Non-Reserved LDH Labels joined together by a U+002E FULL STOP (“.”) character. The zero-length Domain Label representing the root zone of the Internet Domain Name System MUST NOT be included (e.g. “example.com” MUST be encoded as “example.com” and MUST NOT be encoded as “example.com.”).</w:t>
            </w:r>
          </w:p>
        </w:tc>
      </w:tr>
      <w:tr w:rsidR="00CE6E57" w14:paraId="730C247A" w14:textId="77777777">
        <w:tc>
          <w:tcPr>
            <w:tcW w:w="2376" w:type="dxa"/>
          </w:tcPr>
          <w:p w14:paraId="0DA0E33C" w14:textId="77777777" w:rsidR="00CE6E57" w:rsidRDefault="00000000">
            <w:pPr>
              <w:pStyle w:val="Compact"/>
            </w:pPr>
            <w:r>
              <w:rPr>
                <w:rStyle w:val="VerbatimChar"/>
              </w:rPr>
              <w:t>x400Address</w:t>
            </w:r>
          </w:p>
        </w:tc>
        <w:tc>
          <w:tcPr>
            <w:tcW w:w="1584" w:type="dxa"/>
          </w:tcPr>
          <w:p w14:paraId="703A2114" w14:textId="77777777" w:rsidR="00CE6E57" w:rsidRDefault="00000000">
            <w:pPr>
              <w:pStyle w:val="Compact"/>
            </w:pPr>
            <w:r>
              <w:t>N</w:t>
            </w:r>
          </w:p>
        </w:tc>
        <w:tc>
          <w:tcPr>
            <w:tcW w:w="3960" w:type="dxa"/>
          </w:tcPr>
          <w:p w14:paraId="0113E385" w14:textId="77777777" w:rsidR="00CE6E57" w:rsidRDefault="00000000">
            <w:pPr>
              <w:pStyle w:val="Compact"/>
            </w:pPr>
            <w:r>
              <w:t>-</w:t>
            </w:r>
          </w:p>
        </w:tc>
      </w:tr>
      <w:tr w:rsidR="00CE6E57" w14:paraId="526D2A27" w14:textId="77777777">
        <w:tc>
          <w:tcPr>
            <w:tcW w:w="2376" w:type="dxa"/>
          </w:tcPr>
          <w:p w14:paraId="33E0613F" w14:textId="77777777" w:rsidR="00CE6E57" w:rsidRDefault="00000000">
            <w:pPr>
              <w:pStyle w:val="Compact"/>
            </w:pPr>
            <w:r>
              <w:rPr>
                <w:rStyle w:val="VerbatimChar"/>
              </w:rPr>
              <w:t>directoryName</w:t>
            </w:r>
          </w:p>
        </w:tc>
        <w:tc>
          <w:tcPr>
            <w:tcW w:w="1584" w:type="dxa"/>
          </w:tcPr>
          <w:p w14:paraId="41FF75BE" w14:textId="77777777" w:rsidR="00CE6E57" w:rsidRDefault="00000000">
            <w:pPr>
              <w:pStyle w:val="Compact"/>
            </w:pPr>
            <w:r>
              <w:t>N</w:t>
            </w:r>
          </w:p>
        </w:tc>
        <w:tc>
          <w:tcPr>
            <w:tcW w:w="3960" w:type="dxa"/>
          </w:tcPr>
          <w:p w14:paraId="0054DB49" w14:textId="77777777" w:rsidR="00CE6E57" w:rsidRDefault="00000000">
            <w:pPr>
              <w:pStyle w:val="Compact"/>
            </w:pPr>
            <w:r>
              <w:t>-</w:t>
            </w:r>
          </w:p>
        </w:tc>
      </w:tr>
      <w:tr w:rsidR="00CE6E57" w14:paraId="490BAF59" w14:textId="77777777">
        <w:tc>
          <w:tcPr>
            <w:tcW w:w="2376" w:type="dxa"/>
          </w:tcPr>
          <w:p w14:paraId="40F70192" w14:textId="77777777" w:rsidR="00CE6E57" w:rsidRDefault="00000000">
            <w:pPr>
              <w:pStyle w:val="Compact"/>
            </w:pPr>
            <w:r>
              <w:rPr>
                <w:rStyle w:val="VerbatimChar"/>
              </w:rPr>
              <w:t>ediPartyName</w:t>
            </w:r>
          </w:p>
        </w:tc>
        <w:tc>
          <w:tcPr>
            <w:tcW w:w="1584" w:type="dxa"/>
          </w:tcPr>
          <w:p w14:paraId="5F041960" w14:textId="77777777" w:rsidR="00CE6E57" w:rsidRDefault="00000000">
            <w:pPr>
              <w:pStyle w:val="Compact"/>
            </w:pPr>
            <w:r>
              <w:t>N</w:t>
            </w:r>
          </w:p>
        </w:tc>
        <w:tc>
          <w:tcPr>
            <w:tcW w:w="3960" w:type="dxa"/>
          </w:tcPr>
          <w:p w14:paraId="3B4E61D3" w14:textId="77777777" w:rsidR="00CE6E57" w:rsidRDefault="00000000">
            <w:pPr>
              <w:pStyle w:val="Compact"/>
            </w:pPr>
            <w:r>
              <w:t>-</w:t>
            </w:r>
          </w:p>
        </w:tc>
      </w:tr>
      <w:tr w:rsidR="00CE6E57" w14:paraId="1824304F" w14:textId="77777777">
        <w:tc>
          <w:tcPr>
            <w:tcW w:w="2376" w:type="dxa"/>
          </w:tcPr>
          <w:p w14:paraId="6052BF0C" w14:textId="77777777" w:rsidR="00CE6E57" w:rsidRDefault="00000000">
            <w:pPr>
              <w:pStyle w:val="Compact"/>
            </w:pPr>
            <w:r>
              <w:rPr>
                <w:rStyle w:val="VerbatimChar"/>
              </w:rPr>
              <w:t>uniformResourceIdentifier</w:t>
            </w:r>
          </w:p>
        </w:tc>
        <w:tc>
          <w:tcPr>
            <w:tcW w:w="1584" w:type="dxa"/>
          </w:tcPr>
          <w:p w14:paraId="617827C4" w14:textId="77777777" w:rsidR="00CE6E57" w:rsidRDefault="00000000">
            <w:pPr>
              <w:pStyle w:val="Compact"/>
            </w:pPr>
            <w:r>
              <w:t>N</w:t>
            </w:r>
          </w:p>
        </w:tc>
        <w:tc>
          <w:tcPr>
            <w:tcW w:w="3960" w:type="dxa"/>
          </w:tcPr>
          <w:p w14:paraId="599A866F" w14:textId="77777777" w:rsidR="00CE6E57" w:rsidRDefault="00000000">
            <w:pPr>
              <w:pStyle w:val="Compact"/>
            </w:pPr>
            <w:r>
              <w:t>-</w:t>
            </w:r>
          </w:p>
        </w:tc>
      </w:tr>
      <w:tr w:rsidR="00CE6E57" w14:paraId="4C969D3E" w14:textId="77777777">
        <w:tc>
          <w:tcPr>
            <w:tcW w:w="2376" w:type="dxa"/>
          </w:tcPr>
          <w:p w14:paraId="3F5E1453" w14:textId="77777777" w:rsidR="00CE6E57" w:rsidRDefault="00000000">
            <w:pPr>
              <w:pStyle w:val="Compact"/>
            </w:pPr>
            <w:r>
              <w:rPr>
                <w:rStyle w:val="VerbatimChar"/>
              </w:rPr>
              <w:t>iPAddress</w:t>
            </w:r>
          </w:p>
        </w:tc>
        <w:tc>
          <w:tcPr>
            <w:tcW w:w="1584" w:type="dxa"/>
          </w:tcPr>
          <w:p w14:paraId="173E94E3" w14:textId="77777777" w:rsidR="00CE6E57" w:rsidRDefault="00000000">
            <w:pPr>
              <w:pStyle w:val="Compact"/>
            </w:pPr>
            <w:r>
              <w:t>Y</w:t>
            </w:r>
          </w:p>
        </w:tc>
        <w:tc>
          <w:tcPr>
            <w:tcW w:w="3960" w:type="dxa"/>
          </w:tcPr>
          <w:p w14:paraId="56E28F0C" w14:textId="77777777" w:rsidR="00CE6E57" w:rsidRDefault="00000000">
            <w:pPr>
              <w:pStyle w:val="Compact"/>
            </w:pPr>
            <w:r>
              <w:t xml:space="preserve">The entry MUST contain the IPv4 or IPv6 address that the CA has confirmed the Applicant controls or has been granted the right to use through a method specified in </w:t>
            </w:r>
            <w:hyperlink w:anchor="X1d2a5979132cd8b96328f2b635437a249826222">
              <w:r w:rsidR="00CE6E57">
                <w:rPr>
                  <w:rStyle w:val="Hyperlink"/>
                </w:rPr>
                <w:t>Section 3.2.2.5</w:t>
              </w:r>
            </w:hyperlink>
            <w:r>
              <w:t>. The entry MUST NOT contain a Reserved IP Address.</w:t>
            </w:r>
          </w:p>
        </w:tc>
      </w:tr>
      <w:tr w:rsidR="00CE6E57" w14:paraId="2CB85443" w14:textId="77777777">
        <w:tc>
          <w:tcPr>
            <w:tcW w:w="2376" w:type="dxa"/>
          </w:tcPr>
          <w:p w14:paraId="491B4437" w14:textId="77777777" w:rsidR="00CE6E57" w:rsidRDefault="00000000">
            <w:pPr>
              <w:pStyle w:val="Compact"/>
            </w:pPr>
            <w:r>
              <w:rPr>
                <w:rStyle w:val="VerbatimChar"/>
              </w:rPr>
              <w:t>registeredID</w:t>
            </w:r>
          </w:p>
        </w:tc>
        <w:tc>
          <w:tcPr>
            <w:tcW w:w="1584" w:type="dxa"/>
          </w:tcPr>
          <w:p w14:paraId="3614D303" w14:textId="77777777" w:rsidR="00CE6E57" w:rsidRDefault="00000000">
            <w:pPr>
              <w:pStyle w:val="Compact"/>
            </w:pPr>
            <w:r>
              <w:t>N</w:t>
            </w:r>
          </w:p>
        </w:tc>
        <w:tc>
          <w:tcPr>
            <w:tcW w:w="3960" w:type="dxa"/>
          </w:tcPr>
          <w:p w14:paraId="57EFFC8B" w14:textId="77777777" w:rsidR="00CE6E57" w:rsidRDefault="00000000">
            <w:pPr>
              <w:pStyle w:val="Compact"/>
            </w:pPr>
            <w:r>
              <w:t>-</w:t>
            </w:r>
          </w:p>
        </w:tc>
      </w:tr>
    </w:tbl>
    <w:p w14:paraId="36855A2B" w14:textId="77777777" w:rsidR="00CE6E57" w:rsidRDefault="00000000">
      <w:pPr>
        <w:pStyle w:val="BodyText"/>
      </w:pPr>
      <w:r>
        <w:rPr>
          <w:b/>
          <w:bCs/>
        </w:rPr>
        <w:lastRenderedPageBreak/>
        <w:t>Note</w:t>
      </w:r>
      <w:r>
        <w:t>: As an explicit exception from RFC 5280, P-Labels are permitted to not conform to IDNA 2003. These Requirements allow for the inclusion of P-Labels that do not conform with IDNA 2003 to support newer versions of the Unicode character repertoire, among other improvements to the various IDNA standards.</w:t>
      </w:r>
    </w:p>
    <w:p w14:paraId="34E0F691" w14:textId="77777777" w:rsidR="00CE6E57" w:rsidRDefault="00000000">
      <w:pPr>
        <w:pStyle w:val="Heading4"/>
      </w:pPr>
      <w:bookmarkStart w:id="714" w:name="X9abe9cbfc0842599f0ee8c86e16112f68ee99ce"/>
      <w:bookmarkEnd w:id="701"/>
      <w:bookmarkEnd w:id="713"/>
      <w:r>
        <w:t>7.1.2.8 OCSP Responder Certificate Profile</w:t>
      </w:r>
    </w:p>
    <w:p w14:paraId="355FF570" w14:textId="77777777" w:rsidR="00CE6E57" w:rsidRDefault="00000000">
      <w:pPr>
        <w:pStyle w:val="FirstParagraph"/>
      </w:pPr>
      <w:r>
        <w:t xml:space="preserve">If the Issuing CA does not directly sign OCSP responses, it MAY make use of an OCSP Authorized Responder, as defined by </w:t>
      </w:r>
      <w:hyperlink r:id="rId51" w:anchor="section-4.2.2.2">
        <w:r w:rsidR="00CE6E57">
          <w:rPr>
            <w:rStyle w:val="Hyperlink"/>
          </w:rPr>
          <w:t>RFC 6960</w:t>
        </w:r>
      </w:hyperlink>
      <w:r>
        <w:t>. The Issuing CA of the Responder MUST be the same as the Issuing CA for the Certificates it provides responses for.</w:t>
      </w:r>
    </w:p>
    <w:tbl>
      <w:tblPr>
        <w:tblStyle w:val="Table"/>
        <w:tblW w:w="5000" w:type="pct"/>
        <w:tblLayout w:type="fixed"/>
        <w:tblLook w:val="0020" w:firstRow="1" w:lastRow="0" w:firstColumn="0" w:lastColumn="0" w:noHBand="0" w:noVBand="0"/>
      </w:tblPr>
      <w:tblGrid>
        <w:gridCol w:w="3120"/>
        <w:gridCol w:w="6240"/>
      </w:tblGrid>
      <w:tr w:rsidR="00CE6E57" w14:paraId="69F05015" w14:textId="77777777">
        <w:trPr>
          <w:tblHeader/>
        </w:trPr>
        <w:tc>
          <w:tcPr>
            <w:tcW w:w="2640" w:type="dxa"/>
          </w:tcPr>
          <w:p w14:paraId="3D579E95" w14:textId="77777777" w:rsidR="00CE6E57" w:rsidRDefault="00000000">
            <w:pPr>
              <w:pStyle w:val="Compact"/>
            </w:pPr>
            <w:r>
              <w:rPr>
                <w:b/>
                <w:bCs/>
              </w:rPr>
              <w:t>Field</w:t>
            </w:r>
          </w:p>
        </w:tc>
        <w:tc>
          <w:tcPr>
            <w:tcW w:w="5280" w:type="dxa"/>
          </w:tcPr>
          <w:p w14:paraId="656B8C40" w14:textId="77777777" w:rsidR="00CE6E57" w:rsidRDefault="00000000">
            <w:pPr>
              <w:pStyle w:val="Compact"/>
            </w:pPr>
            <w:r>
              <w:rPr>
                <w:b/>
                <w:bCs/>
              </w:rPr>
              <w:t>Description</w:t>
            </w:r>
          </w:p>
        </w:tc>
      </w:tr>
      <w:tr w:rsidR="00CE6E57" w14:paraId="45FA3D29" w14:textId="77777777">
        <w:tc>
          <w:tcPr>
            <w:tcW w:w="2640" w:type="dxa"/>
          </w:tcPr>
          <w:p w14:paraId="433D37DB" w14:textId="77777777" w:rsidR="00CE6E57" w:rsidRDefault="00000000">
            <w:pPr>
              <w:pStyle w:val="Compact"/>
            </w:pPr>
            <w:r>
              <w:rPr>
                <w:rStyle w:val="VerbatimChar"/>
              </w:rPr>
              <w:t>tbsCertificate</w:t>
            </w:r>
          </w:p>
        </w:tc>
        <w:tc>
          <w:tcPr>
            <w:tcW w:w="5280" w:type="dxa"/>
          </w:tcPr>
          <w:p w14:paraId="1E949A90" w14:textId="77777777" w:rsidR="00CE6E57" w:rsidRDefault="00CE6E57">
            <w:pPr>
              <w:pStyle w:val="Compact"/>
            </w:pPr>
          </w:p>
        </w:tc>
      </w:tr>
      <w:tr w:rsidR="00CE6E57" w14:paraId="5F1E45AB" w14:textId="77777777">
        <w:tc>
          <w:tcPr>
            <w:tcW w:w="2640" w:type="dxa"/>
          </w:tcPr>
          <w:p w14:paraId="2C09263D" w14:textId="77777777" w:rsidR="00CE6E57" w:rsidRDefault="00000000">
            <w:pPr>
              <w:pStyle w:val="Compact"/>
            </w:pPr>
            <w:r>
              <w:t>    </w:t>
            </w:r>
            <w:r>
              <w:rPr>
                <w:rStyle w:val="VerbatimChar"/>
              </w:rPr>
              <w:t>version</w:t>
            </w:r>
          </w:p>
        </w:tc>
        <w:tc>
          <w:tcPr>
            <w:tcW w:w="5280" w:type="dxa"/>
          </w:tcPr>
          <w:p w14:paraId="760CAB8D" w14:textId="77777777" w:rsidR="00CE6E57" w:rsidRDefault="00000000">
            <w:pPr>
              <w:pStyle w:val="Compact"/>
            </w:pPr>
            <w:r>
              <w:t>MUST be v3(2)</w:t>
            </w:r>
          </w:p>
        </w:tc>
      </w:tr>
      <w:tr w:rsidR="00CE6E57" w14:paraId="5F14FDD0" w14:textId="77777777">
        <w:tc>
          <w:tcPr>
            <w:tcW w:w="2640" w:type="dxa"/>
          </w:tcPr>
          <w:p w14:paraId="27639E4B" w14:textId="77777777" w:rsidR="00CE6E57" w:rsidRDefault="00000000">
            <w:pPr>
              <w:pStyle w:val="Compact"/>
            </w:pPr>
            <w:r>
              <w:t>    </w:t>
            </w:r>
            <w:r>
              <w:rPr>
                <w:rStyle w:val="VerbatimChar"/>
              </w:rPr>
              <w:t>serialNumber</w:t>
            </w:r>
          </w:p>
        </w:tc>
        <w:tc>
          <w:tcPr>
            <w:tcW w:w="5280" w:type="dxa"/>
          </w:tcPr>
          <w:p w14:paraId="33BC6FAD" w14:textId="77777777" w:rsidR="00CE6E57" w:rsidRDefault="00000000">
            <w:pPr>
              <w:pStyle w:val="Compact"/>
            </w:pPr>
            <w:r>
              <w:t>MUST be a non-sequential number greater than zero (0) and less than 2¹⁵⁹ containing at least 64 bits of output from a CSPRNG.</w:t>
            </w:r>
          </w:p>
        </w:tc>
      </w:tr>
      <w:tr w:rsidR="00CE6E57" w14:paraId="4ED3B09C" w14:textId="77777777">
        <w:tc>
          <w:tcPr>
            <w:tcW w:w="2640" w:type="dxa"/>
          </w:tcPr>
          <w:p w14:paraId="4359F6B8" w14:textId="77777777" w:rsidR="00CE6E57" w:rsidRDefault="00000000">
            <w:pPr>
              <w:pStyle w:val="Compact"/>
            </w:pPr>
            <w:r>
              <w:t>    </w:t>
            </w:r>
            <w:r>
              <w:rPr>
                <w:rStyle w:val="VerbatimChar"/>
              </w:rPr>
              <w:t>signature</w:t>
            </w:r>
          </w:p>
        </w:tc>
        <w:tc>
          <w:tcPr>
            <w:tcW w:w="5280" w:type="dxa"/>
          </w:tcPr>
          <w:p w14:paraId="6D5AC8BB"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580A50F9" w14:textId="77777777">
        <w:tc>
          <w:tcPr>
            <w:tcW w:w="2640" w:type="dxa"/>
          </w:tcPr>
          <w:p w14:paraId="2A2B221F" w14:textId="77777777" w:rsidR="00CE6E57" w:rsidRDefault="00000000">
            <w:pPr>
              <w:pStyle w:val="Compact"/>
            </w:pPr>
            <w:r>
              <w:t>    </w:t>
            </w:r>
            <w:r>
              <w:rPr>
                <w:rStyle w:val="VerbatimChar"/>
              </w:rPr>
              <w:t>issuer</w:t>
            </w:r>
          </w:p>
        </w:tc>
        <w:tc>
          <w:tcPr>
            <w:tcW w:w="5280" w:type="dxa"/>
          </w:tcPr>
          <w:p w14:paraId="53C8C3BF" w14:textId="77777777" w:rsidR="00CE6E57"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CE6E57">
                <w:rPr>
                  <w:rStyle w:val="Hyperlink"/>
                </w:rPr>
                <w:t>Section 7.1.4.1</w:t>
              </w:r>
            </w:hyperlink>
          </w:p>
        </w:tc>
      </w:tr>
      <w:tr w:rsidR="00CE6E57" w14:paraId="15D73EC3" w14:textId="77777777">
        <w:tc>
          <w:tcPr>
            <w:tcW w:w="2640" w:type="dxa"/>
          </w:tcPr>
          <w:p w14:paraId="1ED15174" w14:textId="77777777" w:rsidR="00CE6E57" w:rsidRDefault="00000000">
            <w:pPr>
              <w:pStyle w:val="Compact"/>
            </w:pPr>
            <w:r>
              <w:t>    </w:t>
            </w:r>
            <w:r>
              <w:rPr>
                <w:rStyle w:val="VerbatimChar"/>
              </w:rPr>
              <w:t>validity</w:t>
            </w:r>
          </w:p>
        </w:tc>
        <w:tc>
          <w:tcPr>
            <w:tcW w:w="5280" w:type="dxa"/>
          </w:tcPr>
          <w:p w14:paraId="5F2E7F51" w14:textId="77777777" w:rsidR="00CE6E57" w:rsidRDefault="00000000">
            <w:pPr>
              <w:pStyle w:val="Compact"/>
            </w:pPr>
            <w:r>
              <w:t xml:space="preserve">See </w:t>
            </w:r>
            <w:hyperlink w:anchor="Xdccb582c0716fc32a9c85050d868dc6cd55f0df">
              <w:r w:rsidR="00CE6E57">
                <w:rPr>
                  <w:rStyle w:val="Hyperlink"/>
                </w:rPr>
                <w:t>Section 7.1.2.8.1</w:t>
              </w:r>
            </w:hyperlink>
          </w:p>
        </w:tc>
      </w:tr>
      <w:tr w:rsidR="00CE6E57" w14:paraId="5AF57F74" w14:textId="77777777">
        <w:tc>
          <w:tcPr>
            <w:tcW w:w="2640" w:type="dxa"/>
          </w:tcPr>
          <w:p w14:paraId="7D8F8DBC" w14:textId="77777777" w:rsidR="00CE6E57" w:rsidRDefault="00000000">
            <w:pPr>
              <w:pStyle w:val="Compact"/>
            </w:pPr>
            <w:r>
              <w:t>    </w:t>
            </w:r>
            <w:r>
              <w:rPr>
                <w:rStyle w:val="VerbatimChar"/>
              </w:rPr>
              <w:t>subject</w:t>
            </w:r>
          </w:p>
        </w:tc>
        <w:tc>
          <w:tcPr>
            <w:tcW w:w="5280" w:type="dxa"/>
          </w:tcPr>
          <w:p w14:paraId="073D6FC5" w14:textId="77777777" w:rsidR="00CE6E57" w:rsidRDefault="00000000">
            <w:pPr>
              <w:pStyle w:val="Compact"/>
            </w:pPr>
            <w:r>
              <w:t xml:space="preserve">See </w:t>
            </w:r>
            <w:hyperlink w:anchor="Xe94bc0eb578fb96d7e069281d0f5466ed610861">
              <w:r w:rsidR="00CE6E57">
                <w:rPr>
                  <w:rStyle w:val="Hyperlink"/>
                </w:rPr>
                <w:t>Section 7.1.2.10.2</w:t>
              </w:r>
            </w:hyperlink>
          </w:p>
        </w:tc>
      </w:tr>
      <w:tr w:rsidR="00CE6E57" w14:paraId="395DEDC0" w14:textId="77777777">
        <w:tc>
          <w:tcPr>
            <w:tcW w:w="2640" w:type="dxa"/>
          </w:tcPr>
          <w:p w14:paraId="17276966" w14:textId="77777777" w:rsidR="00CE6E57" w:rsidRDefault="00000000">
            <w:pPr>
              <w:pStyle w:val="Compact"/>
            </w:pPr>
            <w:r>
              <w:t>    </w:t>
            </w:r>
            <w:r>
              <w:rPr>
                <w:rStyle w:val="VerbatimChar"/>
              </w:rPr>
              <w:t>subjectPublicKeyInfo</w:t>
            </w:r>
          </w:p>
        </w:tc>
        <w:tc>
          <w:tcPr>
            <w:tcW w:w="5280" w:type="dxa"/>
          </w:tcPr>
          <w:p w14:paraId="5E0322E1" w14:textId="77777777" w:rsidR="00CE6E57" w:rsidRDefault="00000000">
            <w:pPr>
              <w:pStyle w:val="Compact"/>
            </w:pPr>
            <w:r>
              <w:t xml:space="preserve">See </w:t>
            </w:r>
            <w:hyperlink w:anchor="X789f64d56178ba8203f2f1417983d0672f61285">
              <w:r w:rsidR="00CE6E57">
                <w:rPr>
                  <w:rStyle w:val="Hyperlink"/>
                </w:rPr>
                <w:t>Section 7.1.3.1</w:t>
              </w:r>
            </w:hyperlink>
          </w:p>
        </w:tc>
      </w:tr>
      <w:tr w:rsidR="00CE6E57" w14:paraId="4FAF8B5F" w14:textId="77777777">
        <w:tc>
          <w:tcPr>
            <w:tcW w:w="2640" w:type="dxa"/>
          </w:tcPr>
          <w:p w14:paraId="6376BAAF" w14:textId="77777777" w:rsidR="00CE6E57" w:rsidRDefault="00000000">
            <w:pPr>
              <w:pStyle w:val="Compact"/>
            </w:pPr>
            <w:r>
              <w:t>    </w:t>
            </w:r>
            <w:r>
              <w:rPr>
                <w:rStyle w:val="VerbatimChar"/>
              </w:rPr>
              <w:t>issuerUniqueID</w:t>
            </w:r>
          </w:p>
        </w:tc>
        <w:tc>
          <w:tcPr>
            <w:tcW w:w="5280" w:type="dxa"/>
          </w:tcPr>
          <w:p w14:paraId="5CE4C6E8" w14:textId="77777777" w:rsidR="00CE6E57" w:rsidRDefault="00000000">
            <w:pPr>
              <w:pStyle w:val="Compact"/>
            </w:pPr>
            <w:r>
              <w:t>MUST NOT be present</w:t>
            </w:r>
          </w:p>
        </w:tc>
      </w:tr>
      <w:tr w:rsidR="00CE6E57" w14:paraId="5AA50E2D" w14:textId="77777777">
        <w:tc>
          <w:tcPr>
            <w:tcW w:w="2640" w:type="dxa"/>
          </w:tcPr>
          <w:p w14:paraId="1C82943B" w14:textId="77777777" w:rsidR="00CE6E57" w:rsidRDefault="00000000">
            <w:pPr>
              <w:pStyle w:val="Compact"/>
            </w:pPr>
            <w:r>
              <w:t>    </w:t>
            </w:r>
            <w:r>
              <w:rPr>
                <w:rStyle w:val="VerbatimChar"/>
              </w:rPr>
              <w:t>subjectUniqueID</w:t>
            </w:r>
          </w:p>
        </w:tc>
        <w:tc>
          <w:tcPr>
            <w:tcW w:w="5280" w:type="dxa"/>
          </w:tcPr>
          <w:p w14:paraId="587D514E" w14:textId="77777777" w:rsidR="00CE6E57" w:rsidRDefault="00000000">
            <w:pPr>
              <w:pStyle w:val="Compact"/>
            </w:pPr>
            <w:r>
              <w:t>MUST NOT be present</w:t>
            </w:r>
          </w:p>
        </w:tc>
      </w:tr>
      <w:tr w:rsidR="00CE6E57" w14:paraId="471C65BA" w14:textId="77777777">
        <w:tc>
          <w:tcPr>
            <w:tcW w:w="2640" w:type="dxa"/>
          </w:tcPr>
          <w:p w14:paraId="091DC352" w14:textId="77777777" w:rsidR="00CE6E57" w:rsidRDefault="00000000">
            <w:pPr>
              <w:pStyle w:val="Compact"/>
            </w:pPr>
            <w:r>
              <w:t>    </w:t>
            </w:r>
            <w:r>
              <w:rPr>
                <w:rStyle w:val="VerbatimChar"/>
              </w:rPr>
              <w:t>extensions</w:t>
            </w:r>
          </w:p>
        </w:tc>
        <w:tc>
          <w:tcPr>
            <w:tcW w:w="5280" w:type="dxa"/>
          </w:tcPr>
          <w:p w14:paraId="55DAD4A3" w14:textId="77777777" w:rsidR="00CE6E57" w:rsidRDefault="00000000">
            <w:pPr>
              <w:pStyle w:val="Compact"/>
            </w:pPr>
            <w:r>
              <w:t xml:space="preserve">See </w:t>
            </w:r>
            <w:hyperlink w:anchor="X3112d17c0122ab74faa3132ea8018bfea5151bb">
              <w:r w:rsidR="00CE6E57">
                <w:rPr>
                  <w:rStyle w:val="Hyperlink"/>
                </w:rPr>
                <w:t>Section 7.1.2.8.2</w:t>
              </w:r>
            </w:hyperlink>
          </w:p>
        </w:tc>
      </w:tr>
      <w:tr w:rsidR="00CE6E57" w14:paraId="6F072B0E" w14:textId="77777777">
        <w:tc>
          <w:tcPr>
            <w:tcW w:w="2640" w:type="dxa"/>
          </w:tcPr>
          <w:p w14:paraId="27777BB8" w14:textId="77777777" w:rsidR="00CE6E57" w:rsidRDefault="00000000">
            <w:pPr>
              <w:pStyle w:val="Compact"/>
            </w:pPr>
            <w:r>
              <w:rPr>
                <w:rStyle w:val="VerbatimChar"/>
              </w:rPr>
              <w:t>signatureAlgorithm</w:t>
            </w:r>
          </w:p>
        </w:tc>
        <w:tc>
          <w:tcPr>
            <w:tcW w:w="5280" w:type="dxa"/>
          </w:tcPr>
          <w:p w14:paraId="2DD211F2"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69B5D378" w14:textId="77777777">
        <w:tc>
          <w:tcPr>
            <w:tcW w:w="2640" w:type="dxa"/>
          </w:tcPr>
          <w:p w14:paraId="010BB67E" w14:textId="77777777" w:rsidR="00CE6E57" w:rsidRDefault="00000000">
            <w:pPr>
              <w:pStyle w:val="Compact"/>
            </w:pPr>
            <w:r>
              <w:rPr>
                <w:rStyle w:val="VerbatimChar"/>
              </w:rPr>
              <w:t>signature</w:t>
            </w:r>
          </w:p>
        </w:tc>
        <w:tc>
          <w:tcPr>
            <w:tcW w:w="5280" w:type="dxa"/>
          </w:tcPr>
          <w:p w14:paraId="3964C3BC" w14:textId="77777777" w:rsidR="00CE6E57" w:rsidRDefault="00CE6E57">
            <w:pPr>
              <w:pStyle w:val="Compact"/>
            </w:pPr>
          </w:p>
        </w:tc>
      </w:tr>
    </w:tbl>
    <w:p w14:paraId="7F7E9588" w14:textId="77777777" w:rsidR="00CE6E57" w:rsidRDefault="00000000">
      <w:pPr>
        <w:pStyle w:val="Heading5"/>
      </w:pPr>
      <w:bookmarkStart w:id="715" w:name="Xdccb582c0716fc32a9c85050d868dc6cd55f0df"/>
      <w:r>
        <w:t>7.1.2.8.1 OCSP Responder Validity</w:t>
      </w:r>
    </w:p>
    <w:tbl>
      <w:tblPr>
        <w:tblStyle w:val="Table"/>
        <w:tblW w:w="5000" w:type="pct"/>
        <w:tblLayout w:type="fixed"/>
        <w:tblLook w:val="0020" w:firstRow="1" w:lastRow="0" w:firstColumn="0" w:lastColumn="0" w:noHBand="0" w:noVBand="0"/>
      </w:tblPr>
      <w:tblGrid>
        <w:gridCol w:w="1872"/>
        <w:gridCol w:w="3744"/>
        <w:gridCol w:w="3744"/>
      </w:tblGrid>
      <w:tr w:rsidR="00CE6E57" w14:paraId="62C8CCD2" w14:textId="77777777">
        <w:trPr>
          <w:tblHeader/>
        </w:trPr>
        <w:tc>
          <w:tcPr>
            <w:tcW w:w="1584" w:type="dxa"/>
          </w:tcPr>
          <w:p w14:paraId="363B74AC" w14:textId="77777777" w:rsidR="00CE6E57" w:rsidRDefault="00000000">
            <w:pPr>
              <w:pStyle w:val="Compact"/>
            </w:pPr>
            <w:r>
              <w:rPr>
                <w:b/>
                <w:bCs/>
              </w:rPr>
              <w:t>Field</w:t>
            </w:r>
          </w:p>
        </w:tc>
        <w:tc>
          <w:tcPr>
            <w:tcW w:w="3168" w:type="dxa"/>
          </w:tcPr>
          <w:p w14:paraId="21F7C47A" w14:textId="77777777" w:rsidR="00CE6E57" w:rsidRDefault="00000000">
            <w:pPr>
              <w:pStyle w:val="Compact"/>
            </w:pPr>
            <w:r>
              <w:rPr>
                <w:b/>
                <w:bCs/>
              </w:rPr>
              <w:t>Minimum</w:t>
            </w:r>
          </w:p>
        </w:tc>
        <w:tc>
          <w:tcPr>
            <w:tcW w:w="3168" w:type="dxa"/>
          </w:tcPr>
          <w:p w14:paraId="39393591" w14:textId="77777777" w:rsidR="00CE6E57" w:rsidRDefault="00000000">
            <w:pPr>
              <w:pStyle w:val="Compact"/>
            </w:pPr>
            <w:r>
              <w:rPr>
                <w:b/>
                <w:bCs/>
              </w:rPr>
              <w:t>Maximum</w:t>
            </w:r>
          </w:p>
        </w:tc>
      </w:tr>
      <w:tr w:rsidR="00CE6E57" w14:paraId="65D124A8" w14:textId="77777777">
        <w:tc>
          <w:tcPr>
            <w:tcW w:w="1584" w:type="dxa"/>
          </w:tcPr>
          <w:p w14:paraId="4C6689A0" w14:textId="77777777" w:rsidR="00CE6E57" w:rsidRDefault="00000000">
            <w:pPr>
              <w:pStyle w:val="Compact"/>
            </w:pPr>
            <w:r>
              <w:rPr>
                <w:rStyle w:val="VerbatimChar"/>
              </w:rPr>
              <w:t>notBefore</w:t>
            </w:r>
          </w:p>
        </w:tc>
        <w:tc>
          <w:tcPr>
            <w:tcW w:w="3168" w:type="dxa"/>
          </w:tcPr>
          <w:p w14:paraId="14BAAA33" w14:textId="77777777" w:rsidR="00CE6E57" w:rsidRDefault="00000000">
            <w:pPr>
              <w:pStyle w:val="Compact"/>
            </w:pPr>
            <w:r>
              <w:t>One day prior to the time of signing</w:t>
            </w:r>
          </w:p>
        </w:tc>
        <w:tc>
          <w:tcPr>
            <w:tcW w:w="3168" w:type="dxa"/>
          </w:tcPr>
          <w:p w14:paraId="58202FA8" w14:textId="77777777" w:rsidR="00CE6E57" w:rsidRDefault="00000000">
            <w:pPr>
              <w:pStyle w:val="Compact"/>
            </w:pPr>
            <w:r>
              <w:t>The time of signing</w:t>
            </w:r>
          </w:p>
        </w:tc>
      </w:tr>
      <w:tr w:rsidR="00CE6E57" w14:paraId="2F4C4BE5" w14:textId="77777777">
        <w:tc>
          <w:tcPr>
            <w:tcW w:w="1584" w:type="dxa"/>
          </w:tcPr>
          <w:p w14:paraId="23783F10" w14:textId="77777777" w:rsidR="00CE6E57" w:rsidRDefault="00000000">
            <w:pPr>
              <w:pStyle w:val="Compact"/>
            </w:pPr>
            <w:r>
              <w:rPr>
                <w:rStyle w:val="VerbatimChar"/>
              </w:rPr>
              <w:t>notAfter</w:t>
            </w:r>
          </w:p>
        </w:tc>
        <w:tc>
          <w:tcPr>
            <w:tcW w:w="3168" w:type="dxa"/>
          </w:tcPr>
          <w:p w14:paraId="57181038" w14:textId="77777777" w:rsidR="00CE6E57" w:rsidRDefault="00000000">
            <w:pPr>
              <w:pStyle w:val="Compact"/>
            </w:pPr>
            <w:r>
              <w:t>The time of signing</w:t>
            </w:r>
          </w:p>
        </w:tc>
        <w:tc>
          <w:tcPr>
            <w:tcW w:w="3168" w:type="dxa"/>
          </w:tcPr>
          <w:p w14:paraId="51331227" w14:textId="77777777" w:rsidR="00CE6E57" w:rsidRDefault="00000000">
            <w:pPr>
              <w:pStyle w:val="Compact"/>
            </w:pPr>
            <w:r>
              <w:t>Unspecified</w:t>
            </w:r>
          </w:p>
        </w:tc>
      </w:tr>
    </w:tbl>
    <w:p w14:paraId="1D084EFC" w14:textId="77777777" w:rsidR="00CE6E57" w:rsidRDefault="00000000">
      <w:pPr>
        <w:pStyle w:val="Heading5"/>
      </w:pPr>
      <w:bookmarkStart w:id="716" w:name="X3112d17c0122ab74faa3132ea8018bfea5151bb"/>
      <w:bookmarkEnd w:id="715"/>
      <w:r>
        <w:t>7.1.2.8.2 OCSP Responder Extensions</w:t>
      </w:r>
    </w:p>
    <w:tbl>
      <w:tblPr>
        <w:tblStyle w:val="Table"/>
        <w:tblW w:w="5000" w:type="pct"/>
        <w:tblLayout w:type="fixed"/>
        <w:tblLook w:val="0020" w:firstRow="1" w:lastRow="0" w:firstColumn="0" w:lastColumn="0" w:noHBand="0" w:noVBand="0"/>
      </w:tblPr>
      <w:tblGrid>
        <w:gridCol w:w="2808"/>
        <w:gridCol w:w="1872"/>
        <w:gridCol w:w="1872"/>
        <w:gridCol w:w="2808"/>
      </w:tblGrid>
      <w:tr w:rsidR="00CE6E57" w14:paraId="6D3FA52F" w14:textId="77777777">
        <w:trPr>
          <w:tblHeader/>
        </w:trPr>
        <w:tc>
          <w:tcPr>
            <w:tcW w:w="2376" w:type="dxa"/>
          </w:tcPr>
          <w:p w14:paraId="62CAD543" w14:textId="77777777" w:rsidR="00CE6E57" w:rsidRDefault="00000000">
            <w:pPr>
              <w:pStyle w:val="Compact"/>
            </w:pPr>
            <w:r>
              <w:rPr>
                <w:b/>
                <w:bCs/>
              </w:rPr>
              <w:t>Extension</w:t>
            </w:r>
          </w:p>
        </w:tc>
        <w:tc>
          <w:tcPr>
            <w:tcW w:w="1584" w:type="dxa"/>
          </w:tcPr>
          <w:p w14:paraId="1A6462A1" w14:textId="77777777" w:rsidR="00CE6E57" w:rsidRDefault="00000000">
            <w:pPr>
              <w:pStyle w:val="Compact"/>
            </w:pPr>
            <w:r>
              <w:rPr>
                <w:b/>
                <w:bCs/>
              </w:rPr>
              <w:t>Presence</w:t>
            </w:r>
          </w:p>
        </w:tc>
        <w:tc>
          <w:tcPr>
            <w:tcW w:w="1584" w:type="dxa"/>
          </w:tcPr>
          <w:p w14:paraId="1828748F" w14:textId="77777777" w:rsidR="00CE6E57" w:rsidRDefault="00000000">
            <w:pPr>
              <w:pStyle w:val="Compact"/>
            </w:pPr>
            <w:r>
              <w:rPr>
                <w:b/>
                <w:bCs/>
              </w:rPr>
              <w:t>Critical</w:t>
            </w:r>
          </w:p>
        </w:tc>
        <w:tc>
          <w:tcPr>
            <w:tcW w:w="2376" w:type="dxa"/>
          </w:tcPr>
          <w:p w14:paraId="630C6305" w14:textId="77777777" w:rsidR="00CE6E57" w:rsidRDefault="00000000">
            <w:pPr>
              <w:pStyle w:val="Compact"/>
            </w:pPr>
            <w:r>
              <w:rPr>
                <w:b/>
                <w:bCs/>
              </w:rPr>
              <w:t>Description</w:t>
            </w:r>
          </w:p>
        </w:tc>
      </w:tr>
      <w:tr w:rsidR="00CE6E57" w14:paraId="2713DCE7" w14:textId="77777777">
        <w:tc>
          <w:tcPr>
            <w:tcW w:w="2376" w:type="dxa"/>
          </w:tcPr>
          <w:p w14:paraId="3DB0EB45" w14:textId="77777777" w:rsidR="00CE6E57" w:rsidRDefault="00000000">
            <w:pPr>
              <w:pStyle w:val="Compact"/>
            </w:pPr>
            <w:r>
              <w:rPr>
                <w:rStyle w:val="VerbatimChar"/>
              </w:rPr>
              <w:t>authorityKeyIdentifier</w:t>
            </w:r>
          </w:p>
        </w:tc>
        <w:tc>
          <w:tcPr>
            <w:tcW w:w="1584" w:type="dxa"/>
          </w:tcPr>
          <w:p w14:paraId="473E7ED2" w14:textId="77777777" w:rsidR="00CE6E57" w:rsidRDefault="00000000">
            <w:pPr>
              <w:pStyle w:val="Compact"/>
            </w:pPr>
            <w:r>
              <w:t>MUST</w:t>
            </w:r>
          </w:p>
        </w:tc>
        <w:tc>
          <w:tcPr>
            <w:tcW w:w="1584" w:type="dxa"/>
          </w:tcPr>
          <w:p w14:paraId="43942671" w14:textId="77777777" w:rsidR="00CE6E57" w:rsidRDefault="00000000">
            <w:pPr>
              <w:pStyle w:val="Compact"/>
            </w:pPr>
            <w:r>
              <w:t>N</w:t>
            </w:r>
          </w:p>
        </w:tc>
        <w:tc>
          <w:tcPr>
            <w:tcW w:w="2376" w:type="dxa"/>
          </w:tcPr>
          <w:p w14:paraId="259382F6" w14:textId="77777777" w:rsidR="00CE6E57" w:rsidRDefault="00000000">
            <w:pPr>
              <w:pStyle w:val="Compact"/>
            </w:pPr>
            <w:r>
              <w:t xml:space="preserve">See </w:t>
            </w:r>
            <w:hyperlink w:anchor="X131f74bf293344611e2b63b755d6435b3fbf30f">
              <w:r w:rsidR="00CE6E57">
                <w:rPr>
                  <w:rStyle w:val="Hyperlink"/>
                </w:rPr>
                <w:t>Section 7.1.2.11.1</w:t>
              </w:r>
            </w:hyperlink>
          </w:p>
        </w:tc>
      </w:tr>
      <w:tr w:rsidR="00CE6E57" w14:paraId="72BA66F6" w14:textId="77777777">
        <w:tc>
          <w:tcPr>
            <w:tcW w:w="2376" w:type="dxa"/>
          </w:tcPr>
          <w:p w14:paraId="400E52F9" w14:textId="77777777" w:rsidR="00CE6E57" w:rsidRDefault="00000000">
            <w:pPr>
              <w:pStyle w:val="Compact"/>
            </w:pPr>
            <w:r>
              <w:rPr>
                <w:rStyle w:val="VerbatimChar"/>
              </w:rPr>
              <w:t>extKeyUsage</w:t>
            </w:r>
          </w:p>
        </w:tc>
        <w:tc>
          <w:tcPr>
            <w:tcW w:w="1584" w:type="dxa"/>
          </w:tcPr>
          <w:p w14:paraId="0091F81F" w14:textId="77777777" w:rsidR="00CE6E57" w:rsidRDefault="00000000">
            <w:pPr>
              <w:pStyle w:val="Compact"/>
            </w:pPr>
            <w:r>
              <w:t>MUST</w:t>
            </w:r>
          </w:p>
        </w:tc>
        <w:tc>
          <w:tcPr>
            <w:tcW w:w="1584" w:type="dxa"/>
          </w:tcPr>
          <w:p w14:paraId="7AE872AF" w14:textId="77777777" w:rsidR="00CE6E57" w:rsidRDefault="00000000">
            <w:pPr>
              <w:pStyle w:val="Compact"/>
            </w:pPr>
            <w:r>
              <w:t>-</w:t>
            </w:r>
          </w:p>
        </w:tc>
        <w:tc>
          <w:tcPr>
            <w:tcW w:w="2376" w:type="dxa"/>
          </w:tcPr>
          <w:p w14:paraId="428490F9" w14:textId="77777777" w:rsidR="00CE6E57" w:rsidRDefault="00000000">
            <w:pPr>
              <w:pStyle w:val="Compact"/>
            </w:pPr>
            <w:r>
              <w:t xml:space="preserve">See </w:t>
            </w:r>
            <w:hyperlink w:anchor="Xa1c2baddd46a0411a64fe3e22497b4a5c1cc887">
              <w:r w:rsidR="00CE6E57">
                <w:rPr>
                  <w:rStyle w:val="Hyperlink"/>
                </w:rPr>
                <w:t>Section 7.1.2.8.5</w:t>
              </w:r>
            </w:hyperlink>
          </w:p>
        </w:tc>
      </w:tr>
      <w:tr w:rsidR="00CE6E57" w14:paraId="68ADF964" w14:textId="77777777">
        <w:tc>
          <w:tcPr>
            <w:tcW w:w="2376" w:type="dxa"/>
          </w:tcPr>
          <w:p w14:paraId="740CE8A5" w14:textId="77777777" w:rsidR="00CE6E57" w:rsidRDefault="00000000">
            <w:pPr>
              <w:pStyle w:val="Compact"/>
            </w:pPr>
            <w:r>
              <w:rPr>
                <w:rStyle w:val="VerbatimChar"/>
              </w:rPr>
              <w:lastRenderedPageBreak/>
              <w:t>id-pkix-ocsp-nocheck</w:t>
            </w:r>
          </w:p>
        </w:tc>
        <w:tc>
          <w:tcPr>
            <w:tcW w:w="1584" w:type="dxa"/>
          </w:tcPr>
          <w:p w14:paraId="2E45F6C2" w14:textId="77777777" w:rsidR="00CE6E57" w:rsidRDefault="00000000">
            <w:pPr>
              <w:pStyle w:val="Compact"/>
            </w:pPr>
            <w:r>
              <w:t>MUST</w:t>
            </w:r>
          </w:p>
        </w:tc>
        <w:tc>
          <w:tcPr>
            <w:tcW w:w="1584" w:type="dxa"/>
          </w:tcPr>
          <w:p w14:paraId="4D182AD8" w14:textId="77777777" w:rsidR="00CE6E57" w:rsidRDefault="00000000">
            <w:pPr>
              <w:pStyle w:val="Compact"/>
            </w:pPr>
            <w:r>
              <w:t>N</w:t>
            </w:r>
          </w:p>
        </w:tc>
        <w:tc>
          <w:tcPr>
            <w:tcW w:w="2376" w:type="dxa"/>
          </w:tcPr>
          <w:p w14:paraId="33308D6A" w14:textId="77777777" w:rsidR="00CE6E57" w:rsidRDefault="00000000">
            <w:pPr>
              <w:pStyle w:val="Compact"/>
            </w:pPr>
            <w:r>
              <w:t xml:space="preserve">See </w:t>
            </w:r>
            <w:hyperlink w:anchor="X92cd02c63734ba98748379f0ed74d58d3e1f12a">
              <w:r w:rsidR="00CE6E57">
                <w:rPr>
                  <w:rStyle w:val="Hyperlink"/>
                </w:rPr>
                <w:t>Section 7.1.2.8.6</w:t>
              </w:r>
            </w:hyperlink>
          </w:p>
        </w:tc>
      </w:tr>
      <w:tr w:rsidR="00CE6E57" w14:paraId="15EC123E" w14:textId="77777777">
        <w:tc>
          <w:tcPr>
            <w:tcW w:w="2376" w:type="dxa"/>
          </w:tcPr>
          <w:p w14:paraId="75456204" w14:textId="77777777" w:rsidR="00CE6E57" w:rsidRDefault="00000000">
            <w:pPr>
              <w:pStyle w:val="Compact"/>
            </w:pPr>
            <w:r>
              <w:rPr>
                <w:rStyle w:val="VerbatimChar"/>
              </w:rPr>
              <w:t>keyUsage</w:t>
            </w:r>
          </w:p>
        </w:tc>
        <w:tc>
          <w:tcPr>
            <w:tcW w:w="1584" w:type="dxa"/>
          </w:tcPr>
          <w:p w14:paraId="01CE3ADA" w14:textId="77777777" w:rsidR="00CE6E57" w:rsidRDefault="00000000">
            <w:pPr>
              <w:pStyle w:val="Compact"/>
            </w:pPr>
            <w:r>
              <w:t>MUST</w:t>
            </w:r>
          </w:p>
        </w:tc>
        <w:tc>
          <w:tcPr>
            <w:tcW w:w="1584" w:type="dxa"/>
          </w:tcPr>
          <w:p w14:paraId="5FB4795C" w14:textId="77777777" w:rsidR="00CE6E57" w:rsidRDefault="00000000">
            <w:pPr>
              <w:pStyle w:val="Compact"/>
            </w:pPr>
            <w:r>
              <w:t>Y</w:t>
            </w:r>
          </w:p>
        </w:tc>
        <w:tc>
          <w:tcPr>
            <w:tcW w:w="2376" w:type="dxa"/>
          </w:tcPr>
          <w:p w14:paraId="29A0B929" w14:textId="77777777" w:rsidR="00CE6E57" w:rsidRDefault="00000000">
            <w:pPr>
              <w:pStyle w:val="Compact"/>
            </w:pPr>
            <w:r>
              <w:t xml:space="preserve">See </w:t>
            </w:r>
            <w:hyperlink w:anchor="X3ca71d2ed17c4e1d167defb8b02be9cb5f12690">
              <w:r w:rsidR="00CE6E57">
                <w:rPr>
                  <w:rStyle w:val="Hyperlink"/>
                </w:rPr>
                <w:t>Section 7.1.2.8.7</w:t>
              </w:r>
            </w:hyperlink>
          </w:p>
        </w:tc>
      </w:tr>
      <w:tr w:rsidR="00CE6E57" w14:paraId="1A3F16E0" w14:textId="77777777">
        <w:tc>
          <w:tcPr>
            <w:tcW w:w="2376" w:type="dxa"/>
          </w:tcPr>
          <w:p w14:paraId="1C849EC8" w14:textId="77777777" w:rsidR="00CE6E57" w:rsidRDefault="00000000">
            <w:pPr>
              <w:pStyle w:val="Compact"/>
            </w:pPr>
            <w:r>
              <w:rPr>
                <w:rStyle w:val="VerbatimChar"/>
              </w:rPr>
              <w:t>basicConstraints</w:t>
            </w:r>
          </w:p>
        </w:tc>
        <w:tc>
          <w:tcPr>
            <w:tcW w:w="1584" w:type="dxa"/>
          </w:tcPr>
          <w:p w14:paraId="26CC125C" w14:textId="77777777" w:rsidR="00CE6E57" w:rsidRDefault="00000000">
            <w:pPr>
              <w:pStyle w:val="Compact"/>
            </w:pPr>
            <w:r>
              <w:t>MAY</w:t>
            </w:r>
          </w:p>
        </w:tc>
        <w:tc>
          <w:tcPr>
            <w:tcW w:w="1584" w:type="dxa"/>
          </w:tcPr>
          <w:p w14:paraId="7DE913A2" w14:textId="77777777" w:rsidR="00CE6E57" w:rsidRDefault="00000000">
            <w:pPr>
              <w:pStyle w:val="Compact"/>
            </w:pPr>
            <w:r>
              <w:t>Y</w:t>
            </w:r>
          </w:p>
        </w:tc>
        <w:tc>
          <w:tcPr>
            <w:tcW w:w="2376" w:type="dxa"/>
          </w:tcPr>
          <w:p w14:paraId="71A3213D" w14:textId="77777777" w:rsidR="00CE6E57" w:rsidRDefault="00000000">
            <w:pPr>
              <w:pStyle w:val="Compact"/>
            </w:pPr>
            <w:r>
              <w:t xml:space="preserve">See </w:t>
            </w:r>
            <w:hyperlink w:anchor="X6c4fec7ea9f480aaae9d7ff6719d5e51a2b761a">
              <w:r w:rsidR="00CE6E57">
                <w:rPr>
                  <w:rStyle w:val="Hyperlink"/>
                </w:rPr>
                <w:t>Section 7.1.2.8.4</w:t>
              </w:r>
            </w:hyperlink>
          </w:p>
        </w:tc>
      </w:tr>
      <w:tr w:rsidR="00CE6E57" w14:paraId="40F5F086" w14:textId="77777777">
        <w:tc>
          <w:tcPr>
            <w:tcW w:w="2376" w:type="dxa"/>
          </w:tcPr>
          <w:p w14:paraId="015D50A4" w14:textId="77777777" w:rsidR="00CE6E57" w:rsidRDefault="00000000">
            <w:pPr>
              <w:pStyle w:val="Compact"/>
            </w:pPr>
            <w:r>
              <w:rPr>
                <w:rStyle w:val="VerbatimChar"/>
              </w:rPr>
              <w:t>nameConstraints</w:t>
            </w:r>
          </w:p>
        </w:tc>
        <w:tc>
          <w:tcPr>
            <w:tcW w:w="1584" w:type="dxa"/>
          </w:tcPr>
          <w:p w14:paraId="73EB5F11" w14:textId="77777777" w:rsidR="00CE6E57" w:rsidRDefault="00000000">
            <w:pPr>
              <w:pStyle w:val="Compact"/>
            </w:pPr>
            <w:r>
              <w:t>MUST NOT</w:t>
            </w:r>
          </w:p>
        </w:tc>
        <w:tc>
          <w:tcPr>
            <w:tcW w:w="1584" w:type="dxa"/>
          </w:tcPr>
          <w:p w14:paraId="27AB17EC" w14:textId="77777777" w:rsidR="00CE6E57" w:rsidRDefault="00000000">
            <w:pPr>
              <w:pStyle w:val="Compact"/>
            </w:pPr>
            <w:r>
              <w:t>-</w:t>
            </w:r>
          </w:p>
        </w:tc>
        <w:tc>
          <w:tcPr>
            <w:tcW w:w="2376" w:type="dxa"/>
          </w:tcPr>
          <w:p w14:paraId="69C18AC7" w14:textId="77777777" w:rsidR="00CE6E57" w:rsidRDefault="00000000">
            <w:pPr>
              <w:pStyle w:val="Compact"/>
            </w:pPr>
            <w:r>
              <w:t>-</w:t>
            </w:r>
          </w:p>
        </w:tc>
      </w:tr>
      <w:tr w:rsidR="00CE6E57" w14:paraId="10C59869" w14:textId="77777777">
        <w:tc>
          <w:tcPr>
            <w:tcW w:w="2376" w:type="dxa"/>
          </w:tcPr>
          <w:p w14:paraId="361924AA" w14:textId="77777777" w:rsidR="00CE6E57" w:rsidRDefault="00000000">
            <w:pPr>
              <w:pStyle w:val="Compact"/>
            </w:pPr>
            <w:r>
              <w:rPr>
                <w:rStyle w:val="VerbatimChar"/>
              </w:rPr>
              <w:t>subjectAltName</w:t>
            </w:r>
          </w:p>
        </w:tc>
        <w:tc>
          <w:tcPr>
            <w:tcW w:w="1584" w:type="dxa"/>
          </w:tcPr>
          <w:p w14:paraId="7DA05B61" w14:textId="77777777" w:rsidR="00CE6E57" w:rsidRDefault="00000000">
            <w:pPr>
              <w:pStyle w:val="Compact"/>
            </w:pPr>
            <w:r>
              <w:t>MUST NOT</w:t>
            </w:r>
          </w:p>
        </w:tc>
        <w:tc>
          <w:tcPr>
            <w:tcW w:w="1584" w:type="dxa"/>
          </w:tcPr>
          <w:p w14:paraId="0BDE9F56" w14:textId="77777777" w:rsidR="00CE6E57" w:rsidRDefault="00000000">
            <w:pPr>
              <w:pStyle w:val="Compact"/>
            </w:pPr>
            <w:r>
              <w:t>-</w:t>
            </w:r>
          </w:p>
        </w:tc>
        <w:tc>
          <w:tcPr>
            <w:tcW w:w="2376" w:type="dxa"/>
          </w:tcPr>
          <w:p w14:paraId="76936CE6" w14:textId="77777777" w:rsidR="00CE6E57" w:rsidRDefault="00000000">
            <w:pPr>
              <w:pStyle w:val="Compact"/>
            </w:pPr>
            <w:r>
              <w:t>-</w:t>
            </w:r>
          </w:p>
        </w:tc>
      </w:tr>
      <w:tr w:rsidR="00CE6E57" w14:paraId="57B6217E" w14:textId="77777777">
        <w:tc>
          <w:tcPr>
            <w:tcW w:w="2376" w:type="dxa"/>
          </w:tcPr>
          <w:p w14:paraId="0774BA82" w14:textId="77777777" w:rsidR="00CE6E57" w:rsidRDefault="00000000">
            <w:pPr>
              <w:pStyle w:val="Compact"/>
            </w:pPr>
            <w:r>
              <w:rPr>
                <w:rStyle w:val="VerbatimChar"/>
              </w:rPr>
              <w:t>subjectKeyIdentifier</w:t>
            </w:r>
          </w:p>
        </w:tc>
        <w:tc>
          <w:tcPr>
            <w:tcW w:w="1584" w:type="dxa"/>
          </w:tcPr>
          <w:p w14:paraId="2423AFD8" w14:textId="77777777" w:rsidR="00CE6E57" w:rsidRDefault="00000000">
            <w:pPr>
              <w:pStyle w:val="Compact"/>
            </w:pPr>
            <w:r>
              <w:t>SHOULD</w:t>
            </w:r>
          </w:p>
        </w:tc>
        <w:tc>
          <w:tcPr>
            <w:tcW w:w="1584" w:type="dxa"/>
          </w:tcPr>
          <w:p w14:paraId="081DC82A" w14:textId="77777777" w:rsidR="00CE6E57" w:rsidRDefault="00000000">
            <w:pPr>
              <w:pStyle w:val="Compact"/>
            </w:pPr>
            <w:r>
              <w:t>N</w:t>
            </w:r>
          </w:p>
        </w:tc>
        <w:tc>
          <w:tcPr>
            <w:tcW w:w="2376" w:type="dxa"/>
          </w:tcPr>
          <w:p w14:paraId="7994ACCD" w14:textId="77777777" w:rsidR="00CE6E57" w:rsidRDefault="00000000">
            <w:pPr>
              <w:pStyle w:val="Compact"/>
            </w:pPr>
            <w:r>
              <w:t xml:space="preserve">See </w:t>
            </w:r>
            <w:hyperlink w:anchor="X2c0fa72e597f386f2220d8daef33810754966a6">
              <w:r w:rsidR="00CE6E57">
                <w:rPr>
                  <w:rStyle w:val="Hyperlink"/>
                </w:rPr>
                <w:t>Section 7.1.2.11.4</w:t>
              </w:r>
            </w:hyperlink>
          </w:p>
        </w:tc>
      </w:tr>
      <w:tr w:rsidR="00CE6E57" w14:paraId="3C66F0A2" w14:textId="77777777">
        <w:tc>
          <w:tcPr>
            <w:tcW w:w="2376" w:type="dxa"/>
          </w:tcPr>
          <w:p w14:paraId="012FC3B5" w14:textId="77777777" w:rsidR="00CE6E57" w:rsidRDefault="00000000">
            <w:pPr>
              <w:pStyle w:val="Compact"/>
            </w:pPr>
            <w:r>
              <w:rPr>
                <w:rStyle w:val="VerbatimChar"/>
              </w:rPr>
              <w:t>authorityInformationAccess</w:t>
            </w:r>
          </w:p>
        </w:tc>
        <w:tc>
          <w:tcPr>
            <w:tcW w:w="1584" w:type="dxa"/>
          </w:tcPr>
          <w:p w14:paraId="20739D92" w14:textId="77777777" w:rsidR="00CE6E57" w:rsidRDefault="00000000">
            <w:pPr>
              <w:pStyle w:val="Compact"/>
            </w:pPr>
            <w:r>
              <w:t>NOT RECOMMENDED</w:t>
            </w:r>
          </w:p>
        </w:tc>
        <w:tc>
          <w:tcPr>
            <w:tcW w:w="1584" w:type="dxa"/>
          </w:tcPr>
          <w:p w14:paraId="0E70A0F7" w14:textId="77777777" w:rsidR="00CE6E57" w:rsidRDefault="00000000">
            <w:pPr>
              <w:pStyle w:val="Compact"/>
            </w:pPr>
            <w:r>
              <w:t>N</w:t>
            </w:r>
          </w:p>
        </w:tc>
        <w:tc>
          <w:tcPr>
            <w:tcW w:w="2376" w:type="dxa"/>
          </w:tcPr>
          <w:p w14:paraId="11DBE82E" w14:textId="77777777" w:rsidR="00CE6E57" w:rsidRDefault="00000000">
            <w:pPr>
              <w:pStyle w:val="Compact"/>
            </w:pPr>
            <w:r>
              <w:t xml:space="preserve">See </w:t>
            </w:r>
            <w:hyperlink w:anchor="X378728241d76bf6af34d179e7f4f425e877a026">
              <w:r w:rsidR="00CE6E57">
                <w:rPr>
                  <w:rStyle w:val="Hyperlink"/>
                </w:rPr>
                <w:t>Section 7.1.2.8.3</w:t>
              </w:r>
            </w:hyperlink>
          </w:p>
        </w:tc>
      </w:tr>
      <w:tr w:rsidR="00CE6E57" w14:paraId="37E7D740" w14:textId="77777777">
        <w:tc>
          <w:tcPr>
            <w:tcW w:w="2376" w:type="dxa"/>
          </w:tcPr>
          <w:p w14:paraId="542A56B9" w14:textId="77777777" w:rsidR="00CE6E57" w:rsidRDefault="00000000">
            <w:pPr>
              <w:pStyle w:val="Compact"/>
            </w:pPr>
            <w:r>
              <w:rPr>
                <w:rStyle w:val="VerbatimChar"/>
              </w:rPr>
              <w:t>certificatePolicies</w:t>
            </w:r>
          </w:p>
        </w:tc>
        <w:tc>
          <w:tcPr>
            <w:tcW w:w="1584" w:type="dxa"/>
          </w:tcPr>
          <w:p w14:paraId="774DCD85" w14:textId="77777777" w:rsidR="00CE6E57" w:rsidRDefault="00000000">
            <w:pPr>
              <w:pStyle w:val="Compact"/>
            </w:pPr>
            <w:r>
              <w:t>MUST NOT</w:t>
            </w:r>
          </w:p>
        </w:tc>
        <w:tc>
          <w:tcPr>
            <w:tcW w:w="1584" w:type="dxa"/>
          </w:tcPr>
          <w:p w14:paraId="7ED2711B" w14:textId="77777777" w:rsidR="00CE6E57" w:rsidRDefault="00000000">
            <w:pPr>
              <w:pStyle w:val="Compact"/>
            </w:pPr>
            <w:r>
              <w:t>N</w:t>
            </w:r>
          </w:p>
        </w:tc>
        <w:tc>
          <w:tcPr>
            <w:tcW w:w="2376" w:type="dxa"/>
          </w:tcPr>
          <w:p w14:paraId="6A4A1A82" w14:textId="77777777" w:rsidR="00CE6E57" w:rsidRDefault="00000000">
            <w:pPr>
              <w:pStyle w:val="Compact"/>
            </w:pPr>
            <w:r>
              <w:t xml:space="preserve">See </w:t>
            </w:r>
            <w:hyperlink w:anchor="X98f37e44599da23cf9ea7b4f4a13d414b4e189b">
              <w:r w:rsidR="00CE6E57">
                <w:rPr>
                  <w:rStyle w:val="Hyperlink"/>
                </w:rPr>
                <w:t>Section 7.1.2.8.8</w:t>
              </w:r>
            </w:hyperlink>
          </w:p>
        </w:tc>
      </w:tr>
      <w:tr w:rsidR="00CE6E57" w14:paraId="09F62F8A" w14:textId="77777777">
        <w:tc>
          <w:tcPr>
            <w:tcW w:w="2376" w:type="dxa"/>
          </w:tcPr>
          <w:p w14:paraId="54398CEA" w14:textId="77777777" w:rsidR="00CE6E57" w:rsidRDefault="00000000">
            <w:pPr>
              <w:pStyle w:val="Compact"/>
            </w:pPr>
            <w:r>
              <w:rPr>
                <w:rStyle w:val="VerbatimChar"/>
              </w:rPr>
              <w:t>crlDistributionPoints</w:t>
            </w:r>
          </w:p>
        </w:tc>
        <w:tc>
          <w:tcPr>
            <w:tcW w:w="1584" w:type="dxa"/>
          </w:tcPr>
          <w:p w14:paraId="3EDFBE9B" w14:textId="77777777" w:rsidR="00CE6E57" w:rsidRDefault="00000000">
            <w:pPr>
              <w:pStyle w:val="Compact"/>
            </w:pPr>
            <w:r>
              <w:t>MUST NOT</w:t>
            </w:r>
          </w:p>
        </w:tc>
        <w:tc>
          <w:tcPr>
            <w:tcW w:w="1584" w:type="dxa"/>
          </w:tcPr>
          <w:p w14:paraId="28A012BB" w14:textId="77777777" w:rsidR="00CE6E57" w:rsidRDefault="00000000">
            <w:pPr>
              <w:pStyle w:val="Compact"/>
            </w:pPr>
            <w:r>
              <w:t>N</w:t>
            </w:r>
          </w:p>
        </w:tc>
        <w:tc>
          <w:tcPr>
            <w:tcW w:w="2376" w:type="dxa"/>
          </w:tcPr>
          <w:p w14:paraId="1FFB6248" w14:textId="77777777" w:rsidR="00CE6E57" w:rsidRDefault="00000000">
            <w:pPr>
              <w:pStyle w:val="Compact"/>
            </w:pPr>
            <w:r>
              <w:t xml:space="preserve">See </w:t>
            </w:r>
            <w:hyperlink w:anchor="X7ccd0a689f5677da27acef41359fc9c419251f9">
              <w:r w:rsidR="00CE6E57">
                <w:rPr>
                  <w:rStyle w:val="Hyperlink"/>
                </w:rPr>
                <w:t>Section 7.1.2.11.2</w:t>
              </w:r>
            </w:hyperlink>
          </w:p>
        </w:tc>
      </w:tr>
      <w:tr w:rsidR="00CE6E57" w14:paraId="39142D49" w14:textId="77777777">
        <w:tc>
          <w:tcPr>
            <w:tcW w:w="2376" w:type="dxa"/>
          </w:tcPr>
          <w:p w14:paraId="448A6A45" w14:textId="77777777" w:rsidR="00CE6E57" w:rsidRDefault="00000000">
            <w:pPr>
              <w:pStyle w:val="Compact"/>
            </w:pPr>
            <w:r>
              <w:t>Signed Certificate Timestamp List</w:t>
            </w:r>
          </w:p>
        </w:tc>
        <w:tc>
          <w:tcPr>
            <w:tcW w:w="1584" w:type="dxa"/>
          </w:tcPr>
          <w:p w14:paraId="0D1BA832" w14:textId="77777777" w:rsidR="00CE6E57" w:rsidRDefault="00000000">
            <w:pPr>
              <w:pStyle w:val="Compact"/>
            </w:pPr>
            <w:r>
              <w:t>MAY</w:t>
            </w:r>
          </w:p>
        </w:tc>
        <w:tc>
          <w:tcPr>
            <w:tcW w:w="1584" w:type="dxa"/>
          </w:tcPr>
          <w:p w14:paraId="79103272" w14:textId="77777777" w:rsidR="00CE6E57" w:rsidRDefault="00000000">
            <w:pPr>
              <w:pStyle w:val="Compact"/>
            </w:pPr>
            <w:r>
              <w:t>N</w:t>
            </w:r>
          </w:p>
        </w:tc>
        <w:tc>
          <w:tcPr>
            <w:tcW w:w="2376" w:type="dxa"/>
          </w:tcPr>
          <w:p w14:paraId="7D6C26A9" w14:textId="77777777" w:rsidR="00CE6E57" w:rsidRDefault="00000000">
            <w:pPr>
              <w:pStyle w:val="Compact"/>
            </w:pPr>
            <w:r>
              <w:t xml:space="preserve">See </w:t>
            </w:r>
            <w:hyperlink w:anchor="X5f29f6d91844be07282218a1604692674f20515">
              <w:r w:rsidR="00CE6E57">
                <w:rPr>
                  <w:rStyle w:val="Hyperlink"/>
                </w:rPr>
                <w:t>Section 7.1.2.11.3</w:t>
              </w:r>
            </w:hyperlink>
          </w:p>
        </w:tc>
      </w:tr>
      <w:tr w:rsidR="00CE6E57" w14:paraId="519B086C" w14:textId="77777777">
        <w:tc>
          <w:tcPr>
            <w:tcW w:w="2376" w:type="dxa"/>
          </w:tcPr>
          <w:p w14:paraId="561A2827" w14:textId="77777777" w:rsidR="00CE6E57" w:rsidRDefault="00000000">
            <w:pPr>
              <w:pStyle w:val="Compact"/>
            </w:pPr>
            <w:r>
              <w:t>Any other extension</w:t>
            </w:r>
          </w:p>
        </w:tc>
        <w:tc>
          <w:tcPr>
            <w:tcW w:w="1584" w:type="dxa"/>
          </w:tcPr>
          <w:p w14:paraId="448349D1" w14:textId="77777777" w:rsidR="00CE6E57" w:rsidRDefault="00000000">
            <w:pPr>
              <w:pStyle w:val="Compact"/>
            </w:pPr>
            <w:r>
              <w:t>NOT RECOMMENDED</w:t>
            </w:r>
          </w:p>
        </w:tc>
        <w:tc>
          <w:tcPr>
            <w:tcW w:w="1584" w:type="dxa"/>
          </w:tcPr>
          <w:p w14:paraId="7BB3B51B" w14:textId="77777777" w:rsidR="00CE6E57" w:rsidRDefault="00000000">
            <w:pPr>
              <w:pStyle w:val="Compact"/>
            </w:pPr>
            <w:r>
              <w:t>-</w:t>
            </w:r>
          </w:p>
        </w:tc>
        <w:tc>
          <w:tcPr>
            <w:tcW w:w="2376" w:type="dxa"/>
          </w:tcPr>
          <w:p w14:paraId="3837D960" w14:textId="77777777" w:rsidR="00CE6E57" w:rsidRDefault="00000000">
            <w:pPr>
              <w:pStyle w:val="Compact"/>
            </w:pPr>
            <w:r>
              <w:t xml:space="preserve">See </w:t>
            </w:r>
            <w:hyperlink w:anchor="Xd1d37105006463fc0c3ce8d6a77d8510d86ed0b">
              <w:r w:rsidR="00CE6E57">
                <w:rPr>
                  <w:rStyle w:val="Hyperlink"/>
                </w:rPr>
                <w:t>Section 7.1.2.11.5</w:t>
              </w:r>
            </w:hyperlink>
          </w:p>
        </w:tc>
      </w:tr>
    </w:tbl>
    <w:p w14:paraId="439EFB30" w14:textId="77777777" w:rsidR="00CE6E57" w:rsidRDefault="00000000">
      <w:pPr>
        <w:pStyle w:val="Heading5"/>
      </w:pPr>
      <w:bookmarkStart w:id="717" w:name="X378728241d76bf6af34d179e7f4f425e877a026"/>
      <w:bookmarkEnd w:id="716"/>
      <w:r>
        <w:t>7.1.2.8.3 OCSP Responder Authority Information Access</w:t>
      </w:r>
    </w:p>
    <w:p w14:paraId="4517461D" w14:textId="77777777" w:rsidR="00CE6E57" w:rsidRDefault="00000000">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 </w:t>
      </w:r>
      <w:r>
        <w:rPr>
          <w:rStyle w:val="VerbatimChar"/>
        </w:rPr>
        <w:t>id-ad-caIssuers</w:t>
      </w:r>
      <w:r>
        <w:t xml:space="preserve">. Similarly, because of the requirement for an OCSP Responder certificate to include the </w:t>
      </w:r>
      <w:r>
        <w:rPr>
          <w:rStyle w:val="VerbatimChar"/>
        </w:rPr>
        <w:t>id-pkix-ocsp-nocheck</w:t>
      </w:r>
      <w:r>
        <w:t xml:space="preserve"> extension, it is not necessary to provide </w:t>
      </w:r>
      <w:r>
        <w:rPr>
          <w:rStyle w:val="VerbatimChar"/>
        </w:rPr>
        <w:t>id-ad-ocsp</w:t>
      </w:r>
      <w:r>
        <w:t>, as such responses will not be checked by Relying Parties.</w:t>
      </w:r>
    </w:p>
    <w:p w14:paraId="28E9B308" w14:textId="77777777" w:rsidR="00CE6E57" w:rsidRDefault="00000000">
      <w:pPr>
        <w:pStyle w:val="BodyText"/>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AuthorityInfoAccessSyntax</w:t>
      </w:r>
      <w:r>
        <w:t xml:space="preserve"> MUST contain all required </w:t>
      </w:r>
      <w:r>
        <w:rPr>
          <w:rStyle w:val="VerbatimChar"/>
        </w:rPr>
        <w:t>AccessDescription</w:t>
      </w:r>
      <w:r>
        <w:t>s.</w:t>
      </w:r>
    </w:p>
    <w:tbl>
      <w:tblPr>
        <w:tblStyle w:val="Table"/>
        <w:tblW w:w="5000" w:type="pct"/>
        <w:tblLayout w:type="fixed"/>
        <w:tblLook w:val="0020" w:firstRow="1" w:lastRow="0" w:firstColumn="0" w:lastColumn="0" w:noHBand="0" w:noVBand="0"/>
      </w:tblPr>
      <w:tblGrid>
        <w:gridCol w:w="936"/>
        <w:gridCol w:w="936"/>
        <w:gridCol w:w="1872"/>
        <w:gridCol w:w="1872"/>
        <w:gridCol w:w="936"/>
        <w:gridCol w:w="2808"/>
      </w:tblGrid>
      <w:tr w:rsidR="00CE6E57" w14:paraId="5FD72722" w14:textId="77777777">
        <w:trPr>
          <w:tblHeader/>
        </w:trPr>
        <w:tc>
          <w:tcPr>
            <w:tcW w:w="792" w:type="dxa"/>
          </w:tcPr>
          <w:p w14:paraId="28861459" w14:textId="77777777" w:rsidR="00CE6E57" w:rsidRDefault="00000000">
            <w:pPr>
              <w:pStyle w:val="Compact"/>
            </w:pPr>
            <w:r>
              <w:rPr>
                <w:b/>
                <w:bCs/>
              </w:rPr>
              <w:t>Access Method</w:t>
            </w:r>
          </w:p>
        </w:tc>
        <w:tc>
          <w:tcPr>
            <w:tcW w:w="792" w:type="dxa"/>
          </w:tcPr>
          <w:p w14:paraId="3AC75706" w14:textId="77777777" w:rsidR="00CE6E57" w:rsidRDefault="00000000">
            <w:pPr>
              <w:pStyle w:val="Compact"/>
            </w:pPr>
            <w:r>
              <w:rPr>
                <w:b/>
                <w:bCs/>
              </w:rPr>
              <w:t>OID</w:t>
            </w:r>
          </w:p>
        </w:tc>
        <w:tc>
          <w:tcPr>
            <w:tcW w:w="1584" w:type="dxa"/>
          </w:tcPr>
          <w:p w14:paraId="0C625FF8" w14:textId="77777777" w:rsidR="00CE6E57" w:rsidRDefault="00000000">
            <w:pPr>
              <w:pStyle w:val="Compact"/>
            </w:pPr>
            <w:r>
              <w:rPr>
                <w:b/>
                <w:bCs/>
              </w:rPr>
              <w:t>Access Location</w:t>
            </w:r>
          </w:p>
        </w:tc>
        <w:tc>
          <w:tcPr>
            <w:tcW w:w="1584" w:type="dxa"/>
          </w:tcPr>
          <w:p w14:paraId="350857F4" w14:textId="77777777" w:rsidR="00CE6E57" w:rsidRDefault="00000000">
            <w:pPr>
              <w:pStyle w:val="Compact"/>
            </w:pPr>
            <w:r>
              <w:rPr>
                <w:b/>
                <w:bCs/>
              </w:rPr>
              <w:t>Presence</w:t>
            </w:r>
          </w:p>
        </w:tc>
        <w:tc>
          <w:tcPr>
            <w:tcW w:w="792" w:type="dxa"/>
          </w:tcPr>
          <w:p w14:paraId="1C230196" w14:textId="77777777" w:rsidR="00CE6E57" w:rsidRDefault="00000000">
            <w:pPr>
              <w:pStyle w:val="Compact"/>
            </w:pPr>
            <w:r>
              <w:rPr>
                <w:b/>
                <w:bCs/>
              </w:rPr>
              <w:t>Maximum</w:t>
            </w:r>
          </w:p>
        </w:tc>
        <w:tc>
          <w:tcPr>
            <w:tcW w:w="2376" w:type="dxa"/>
          </w:tcPr>
          <w:p w14:paraId="06009816" w14:textId="77777777" w:rsidR="00CE6E57" w:rsidRDefault="00000000">
            <w:pPr>
              <w:pStyle w:val="Compact"/>
            </w:pPr>
            <w:r>
              <w:rPr>
                <w:b/>
                <w:bCs/>
              </w:rPr>
              <w:t>Description</w:t>
            </w:r>
          </w:p>
        </w:tc>
      </w:tr>
      <w:tr w:rsidR="00CE6E57" w14:paraId="295C8104" w14:textId="77777777">
        <w:tc>
          <w:tcPr>
            <w:tcW w:w="792" w:type="dxa"/>
          </w:tcPr>
          <w:p w14:paraId="5C052475" w14:textId="77777777" w:rsidR="00CE6E57" w:rsidRDefault="00000000">
            <w:pPr>
              <w:pStyle w:val="Compact"/>
            </w:pPr>
            <w:r>
              <w:rPr>
                <w:rStyle w:val="VerbatimChar"/>
              </w:rPr>
              <w:t>id-ad-ocsp</w:t>
            </w:r>
          </w:p>
        </w:tc>
        <w:tc>
          <w:tcPr>
            <w:tcW w:w="792" w:type="dxa"/>
          </w:tcPr>
          <w:p w14:paraId="4C5485ED" w14:textId="77777777" w:rsidR="00CE6E57" w:rsidRDefault="00000000">
            <w:pPr>
              <w:pStyle w:val="Compact"/>
            </w:pPr>
            <w:r>
              <w:t>1.3.6.1.5.5.7.48.1</w:t>
            </w:r>
          </w:p>
        </w:tc>
        <w:tc>
          <w:tcPr>
            <w:tcW w:w="1584" w:type="dxa"/>
          </w:tcPr>
          <w:p w14:paraId="61A2C4BD" w14:textId="77777777" w:rsidR="00CE6E57" w:rsidRDefault="00000000">
            <w:pPr>
              <w:pStyle w:val="Compact"/>
            </w:pPr>
            <w:r>
              <w:rPr>
                <w:rStyle w:val="VerbatimChar"/>
              </w:rPr>
              <w:t>uniformResourceIdentifier</w:t>
            </w:r>
          </w:p>
        </w:tc>
        <w:tc>
          <w:tcPr>
            <w:tcW w:w="1584" w:type="dxa"/>
          </w:tcPr>
          <w:p w14:paraId="3C62793A" w14:textId="77777777" w:rsidR="00CE6E57" w:rsidRDefault="00000000">
            <w:pPr>
              <w:pStyle w:val="Compact"/>
            </w:pPr>
            <w:r>
              <w:t>NOT RECOMMENDED</w:t>
            </w:r>
          </w:p>
        </w:tc>
        <w:tc>
          <w:tcPr>
            <w:tcW w:w="792" w:type="dxa"/>
          </w:tcPr>
          <w:p w14:paraId="28D1757F" w14:textId="77777777" w:rsidR="00CE6E57" w:rsidRDefault="00000000">
            <w:pPr>
              <w:pStyle w:val="Compact"/>
            </w:pPr>
            <w:r>
              <w:t>*</w:t>
            </w:r>
          </w:p>
        </w:tc>
        <w:tc>
          <w:tcPr>
            <w:tcW w:w="2376" w:type="dxa"/>
          </w:tcPr>
          <w:p w14:paraId="0695514C" w14:textId="77777777" w:rsidR="00CE6E57" w:rsidRDefault="00000000">
            <w:pPr>
              <w:pStyle w:val="Compact"/>
            </w:pPr>
            <w:r>
              <w:t>A HTTP URL of the Issuing CA’s OCSP responder.</w:t>
            </w:r>
          </w:p>
        </w:tc>
      </w:tr>
      <w:tr w:rsidR="00CE6E57" w14:paraId="5A136B91" w14:textId="77777777">
        <w:tc>
          <w:tcPr>
            <w:tcW w:w="792" w:type="dxa"/>
          </w:tcPr>
          <w:p w14:paraId="5CCE36F7" w14:textId="77777777" w:rsidR="00CE6E57" w:rsidRDefault="00000000">
            <w:pPr>
              <w:pStyle w:val="Compact"/>
            </w:pPr>
            <w:r>
              <w:lastRenderedPageBreak/>
              <w:t>Any other value</w:t>
            </w:r>
          </w:p>
        </w:tc>
        <w:tc>
          <w:tcPr>
            <w:tcW w:w="792" w:type="dxa"/>
          </w:tcPr>
          <w:p w14:paraId="6E1F8AA1" w14:textId="77777777" w:rsidR="00CE6E57" w:rsidRDefault="00000000">
            <w:pPr>
              <w:pStyle w:val="Compact"/>
            </w:pPr>
            <w:r>
              <w:t>-</w:t>
            </w:r>
          </w:p>
        </w:tc>
        <w:tc>
          <w:tcPr>
            <w:tcW w:w="1584" w:type="dxa"/>
          </w:tcPr>
          <w:p w14:paraId="4B1627B7" w14:textId="77777777" w:rsidR="00CE6E57" w:rsidRDefault="00000000">
            <w:pPr>
              <w:pStyle w:val="Compact"/>
            </w:pPr>
            <w:r>
              <w:t>-</w:t>
            </w:r>
          </w:p>
        </w:tc>
        <w:tc>
          <w:tcPr>
            <w:tcW w:w="1584" w:type="dxa"/>
          </w:tcPr>
          <w:p w14:paraId="2BFE809B" w14:textId="77777777" w:rsidR="00CE6E57" w:rsidRDefault="00000000">
            <w:pPr>
              <w:pStyle w:val="Compact"/>
            </w:pPr>
            <w:r>
              <w:t>MUST NOT</w:t>
            </w:r>
          </w:p>
        </w:tc>
        <w:tc>
          <w:tcPr>
            <w:tcW w:w="792" w:type="dxa"/>
          </w:tcPr>
          <w:p w14:paraId="5D988E14" w14:textId="77777777" w:rsidR="00CE6E57" w:rsidRDefault="00000000">
            <w:pPr>
              <w:pStyle w:val="Compact"/>
            </w:pPr>
            <w:r>
              <w:t>-</w:t>
            </w:r>
          </w:p>
        </w:tc>
        <w:tc>
          <w:tcPr>
            <w:tcW w:w="2376" w:type="dxa"/>
          </w:tcPr>
          <w:p w14:paraId="408F71F4" w14:textId="77777777" w:rsidR="00CE6E57" w:rsidRDefault="00000000">
            <w:pPr>
              <w:pStyle w:val="Compact"/>
            </w:pPr>
            <w:r>
              <w:t xml:space="preserve">No other </w:t>
            </w:r>
            <w:r>
              <w:rPr>
                <w:rStyle w:val="VerbatimChar"/>
              </w:rPr>
              <w:t>accessMethod</w:t>
            </w:r>
            <w:r>
              <w:t>s may be used.</w:t>
            </w:r>
          </w:p>
        </w:tc>
      </w:tr>
    </w:tbl>
    <w:p w14:paraId="36126FEB" w14:textId="77777777" w:rsidR="00CE6E57" w:rsidRDefault="00000000">
      <w:pPr>
        <w:pStyle w:val="Heading5"/>
      </w:pPr>
      <w:bookmarkStart w:id="718" w:name="X6c4fec7ea9f480aaae9d7ff6719d5e51a2b761a"/>
      <w:bookmarkEnd w:id="717"/>
      <w:r>
        <w:t>7.1.2.8.4 OCSP Responder Basic Constraints</w:t>
      </w:r>
    </w:p>
    <w:p w14:paraId="7C5C66D4" w14:textId="77777777" w:rsidR="00CE6E57" w:rsidRDefault="00000000">
      <w:pPr>
        <w:pStyle w:val="FirstParagraph"/>
      </w:pPr>
      <w:r>
        <w:t xml:space="preserve">OCSP Responder certificates MUST NOT be CA certificates. The issuing CA may indicate this one of two ways: by omission of the </w:t>
      </w:r>
      <w:r>
        <w:rPr>
          <w:rStyle w:val="VerbatimChar"/>
        </w:rPr>
        <w:t>basicConstraints</w:t>
      </w:r>
      <w:r>
        <w:t xml:space="preserve"> extension, or through the inclusion of a </w:t>
      </w:r>
      <w:r>
        <w:rPr>
          <w:rStyle w:val="VerbatimChar"/>
        </w:rPr>
        <w:t>basicConstraints</w:t>
      </w:r>
      <w:r>
        <w:t xml:space="preserve"> extension that sets the </w:t>
      </w:r>
      <w:r>
        <w:rPr>
          <w:rStyle w:val="VerbatimChar"/>
        </w:rPr>
        <w:t>cA</w:t>
      </w:r>
      <w:r>
        <w:t xml:space="preserve"> boolean to FALSE.</w:t>
      </w:r>
    </w:p>
    <w:tbl>
      <w:tblPr>
        <w:tblStyle w:val="Table"/>
        <w:tblW w:w="0" w:type="auto"/>
        <w:tblLook w:val="0020" w:firstRow="1" w:lastRow="0" w:firstColumn="0" w:lastColumn="0" w:noHBand="0" w:noVBand="0"/>
      </w:tblPr>
      <w:tblGrid>
        <w:gridCol w:w="2460"/>
        <w:gridCol w:w="2409"/>
      </w:tblGrid>
      <w:tr w:rsidR="00CE6E57" w14:paraId="063937B3" w14:textId="77777777">
        <w:trPr>
          <w:tblHeader/>
        </w:trPr>
        <w:tc>
          <w:tcPr>
            <w:tcW w:w="0" w:type="auto"/>
          </w:tcPr>
          <w:p w14:paraId="7FE1D8C2" w14:textId="77777777" w:rsidR="00CE6E57" w:rsidRDefault="00000000">
            <w:pPr>
              <w:pStyle w:val="Compact"/>
            </w:pPr>
            <w:r>
              <w:rPr>
                <w:b/>
                <w:bCs/>
              </w:rPr>
              <w:t>Field</w:t>
            </w:r>
          </w:p>
        </w:tc>
        <w:tc>
          <w:tcPr>
            <w:tcW w:w="0" w:type="auto"/>
          </w:tcPr>
          <w:p w14:paraId="16459386" w14:textId="77777777" w:rsidR="00CE6E57" w:rsidRDefault="00000000">
            <w:pPr>
              <w:pStyle w:val="Compact"/>
            </w:pPr>
            <w:r>
              <w:rPr>
                <w:b/>
                <w:bCs/>
              </w:rPr>
              <w:t>Description</w:t>
            </w:r>
          </w:p>
        </w:tc>
      </w:tr>
      <w:tr w:rsidR="00CE6E57" w14:paraId="58161E7F" w14:textId="77777777">
        <w:tc>
          <w:tcPr>
            <w:tcW w:w="0" w:type="auto"/>
          </w:tcPr>
          <w:p w14:paraId="5C1A9475" w14:textId="77777777" w:rsidR="00CE6E57" w:rsidRDefault="00000000">
            <w:pPr>
              <w:pStyle w:val="Compact"/>
            </w:pPr>
            <w:r>
              <w:rPr>
                <w:rStyle w:val="VerbatimChar"/>
              </w:rPr>
              <w:t>cA</w:t>
            </w:r>
          </w:p>
        </w:tc>
        <w:tc>
          <w:tcPr>
            <w:tcW w:w="0" w:type="auto"/>
          </w:tcPr>
          <w:p w14:paraId="02BE42D2" w14:textId="77777777" w:rsidR="00CE6E57" w:rsidRDefault="00000000">
            <w:pPr>
              <w:pStyle w:val="Compact"/>
            </w:pPr>
            <w:r>
              <w:t>MUST be FALSE</w:t>
            </w:r>
          </w:p>
        </w:tc>
      </w:tr>
      <w:tr w:rsidR="00CE6E57" w14:paraId="70312D0E" w14:textId="77777777">
        <w:tc>
          <w:tcPr>
            <w:tcW w:w="0" w:type="auto"/>
          </w:tcPr>
          <w:p w14:paraId="639CCE6C" w14:textId="77777777" w:rsidR="00CE6E57" w:rsidRDefault="00000000">
            <w:pPr>
              <w:pStyle w:val="Compact"/>
            </w:pPr>
            <w:r>
              <w:rPr>
                <w:rStyle w:val="VerbatimChar"/>
              </w:rPr>
              <w:t>pathLenConstraint</w:t>
            </w:r>
          </w:p>
        </w:tc>
        <w:tc>
          <w:tcPr>
            <w:tcW w:w="0" w:type="auto"/>
          </w:tcPr>
          <w:p w14:paraId="11A7DF60" w14:textId="77777777" w:rsidR="00CE6E57" w:rsidRDefault="00000000">
            <w:pPr>
              <w:pStyle w:val="Compact"/>
            </w:pPr>
            <w:r>
              <w:t>MUST NOT be present</w:t>
            </w:r>
          </w:p>
        </w:tc>
      </w:tr>
    </w:tbl>
    <w:p w14:paraId="299A615B" w14:textId="77777777" w:rsidR="00CE6E57" w:rsidRDefault="00000000">
      <w:pPr>
        <w:pStyle w:val="BodyText"/>
      </w:pPr>
      <w:r>
        <w:rPr>
          <w:b/>
          <w:bCs/>
        </w:rPr>
        <w:t>Note</w:t>
      </w:r>
      <w:r>
        <w:t xml:space="preserve">: Due to DER encoding rules regarding the encoding of DEFAULT values within OPTIONAL fields, a </w:t>
      </w:r>
      <w:r>
        <w:rPr>
          <w:rStyle w:val="VerbatimChar"/>
        </w:rPr>
        <w:t>basicConstraints</w:t>
      </w:r>
      <w:r>
        <w:t xml:space="preserve"> extension that sets the </w:t>
      </w:r>
      <w:r>
        <w:rPr>
          <w:rStyle w:val="VerbatimChar"/>
        </w:rPr>
        <w:t>cA</w:t>
      </w:r>
      <w:r>
        <w:t xml:space="preserve"> boolean to FALSE MUST have an </w:t>
      </w:r>
      <w:r>
        <w:rPr>
          <w:rStyle w:val="VerbatimChar"/>
        </w:rPr>
        <w:t>extnValue</w:t>
      </w:r>
      <w:r>
        <w:t xml:space="preserve"> </w:t>
      </w:r>
      <w:r>
        <w:rPr>
          <w:rStyle w:val="VerbatimChar"/>
        </w:rPr>
        <w:t>OCTET STRING</w:t>
      </w:r>
      <w:r>
        <w:t xml:space="preserve"> which is exactly the hex-encoded bytes </w:t>
      </w:r>
      <w:r>
        <w:rPr>
          <w:rStyle w:val="VerbatimChar"/>
        </w:rPr>
        <w:t>3000</w:t>
      </w:r>
      <w:r>
        <w:t xml:space="preserve">, the encoded representation of an empty ASN.1 </w:t>
      </w:r>
      <w:r>
        <w:rPr>
          <w:rStyle w:val="VerbatimChar"/>
        </w:rPr>
        <w:t>SEQUENCE</w:t>
      </w:r>
      <w:r>
        <w:t xml:space="preserve"> value.</w:t>
      </w:r>
    </w:p>
    <w:p w14:paraId="2295AFDC" w14:textId="77777777" w:rsidR="00CE6E57" w:rsidRDefault="00000000">
      <w:pPr>
        <w:pStyle w:val="Heading5"/>
      </w:pPr>
      <w:bookmarkStart w:id="719" w:name="Xa1c2baddd46a0411a64fe3e22497b4a5c1cc887"/>
      <w:bookmarkEnd w:id="718"/>
      <w:r>
        <w:t>7.1.2.8.5 OCSP Responder Extended Key Usage</w:t>
      </w:r>
    </w:p>
    <w:tbl>
      <w:tblPr>
        <w:tblStyle w:val="Table"/>
        <w:tblW w:w="5000" w:type="pct"/>
        <w:tblLayout w:type="fixed"/>
        <w:tblLook w:val="0020" w:firstRow="1" w:lastRow="0" w:firstColumn="0" w:lastColumn="0" w:noHBand="0" w:noVBand="0"/>
      </w:tblPr>
      <w:tblGrid>
        <w:gridCol w:w="3744"/>
        <w:gridCol w:w="3744"/>
        <w:gridCol w:w="1872"/>
      </w:tblGrid>
      <w:tr w:rsidR="00CE6E57" w14:paraId="61EBE22D" w14:textId="77777777">
        <w:trPr>
          <w:tblHeader/>
        </w:trPr>
        <w:tc>
          <w:tcPr>
            <w:tcW w:w="3168" w:type="dxa"/>
          </w:tcPr>
          <w:p w14:paraId="63884F8E" w14:textId="77777777" w:rsidR="00CE6E57" w:rsidRDefault="00000000">
            <w:pPr>
              <w:pStyle w:val="Compact"/>
            </w:pPr>
            <w:r>
              <w:rPr>
                <w:b/>
                <w:bCs/>
              </w:rPr>
              <w:t>Key Purpose</w:t>
            </w:r>
          </w:p>
        </w:tc>
        <w:tc>
          <w:tcPr>
            <w:tcW w:w="3168" w:type="dxa"/>
          </w:tcPr>
          <w:p w14:paraId="7F60E31B" w14:textId="77777777" w:rsidR="00CE6E57" w:rsidRDefault="00000000">
            <w:pPr>
              <w:pStyle w:val="Compact"/>
            </w:pPr>
            <w:r>
              <w:rPr>
                <w:b/>
                <w:bCs/>
              </w:rPr>
              <w:t>OID</w:t>
            </w:r>
          </w:p>
        </w:tc>
        <w:tc>
          <w:tcPr>
            <w:tcW w:w="1584" w:type="dxa"/>
          </w:tcPr>
          <w:p w14:paraId="42F591EC" w14:textId="77777777" w:rsidR="00CE6E57" w:rsidRDefault="00000000">
            <w:pPr>
              <w:pStyle w:val="Compact"/>
            </w:pPr>
            <w:r>
              <w:rPr>
                <w:b/>
                <w:bCs/>
              </w:rPr>
              <w:t>Presence</w:t>
            </w:r>
          </w:p>
        </w:tc>
      </w:tr>
      <w:tr w:rsidR="00CE6E57" w14:paraId="4AA623E7" w14:textId="77777777">
        <w:tc>
          <w:tcPr>
            <w:tcW w:w="3168" w:type="dxa"/>
          </w:tcPr>
          <w:p w14:paraId="3150B137" w14:textId="77777777" w:rsidR="00CE6E57" w:rsidRDefault="00000000">
            <w:pPr>
              <w:pStyle w:val="Compact"/>
            </w:pPr>
            <w:r>
              <w:rPr>
                <w:rStyle w:val="VerbatimChar"/>
              </w:rPr>
              <w:t>id-kp-OCSPSigning</w:t>
            </w:r>
          </w:p>
        </w:tc>
        <w:tc>
          <w:tcPr>
            <w:tcW w:w="3168" w:type="dxa"/>
          </w:tcPr>
          <w:p w14:paraId="7FAB4EC9" w14:textId="77777777" w:rsidR="00CE6E57" w:rsidRDefault="00000000">
            <w:pPr>
              <w:pStyle w:val="Compact"/>
            </w:pPr>
            <w:r>
              <w:t>1.3.6.1.5.5.7.3.9</w:t>
            </w:r>
          </w:p>
        </w:tc>
        <w:tc>
          <w:tcPr>
            <w:tcW w:w="1584" w:type="dxa"/>
          </w:tcPr>
          <w:p w14:paraId="69FA83FB" w14:textId="77777777" w:rsidR="00CE6E57" w:rsidRDefault="00000000">
            <w:pPr>
              <w:pStyle w:val="Compact"/>
            </w:pPr>
            <w:r>
              <w:t>MUST</w:t>
            </w:r>
          </w:p>
        </w:tc>
      </w:tr>
      <w:tr w:rsidR="00CE6E57" w14:paraId="44BFD358" w14:textId="77777777">
        <w:tc>
          <w:tcPr>
            <w:tcW w:w="3168" w:type="dxa"/>
          </w:tcPr>
          <w:p w14:paraId="62BC2816" w14:textId="77777777" w:rsidR="00CE6E57" w:rsidRDefault="00000000">
            <w:pPr>
              <w:pStyle w:val="Compact"/>
            </w:pPr>
            <w:r>
              <w:t>Any other value</w:t>
            </w:r>
          </w:p>
        </w:tc>
        <w:tc>
          <w:tcPr>
            <w:tcW w:w="3168" w:type="dxa"/>
          </w:tcPr>
          <w:p w14:paraId="675AC5A8" w14:textId="77777777" w:rsidR="00CE6E57" w:rsidRDefault="00000000">
            <w:pPr>
              <w:pStyle w:val="Compact"/>
            </w:pPr>
            <w:r>
              <w:t>-</w:t>
            </w:r>
          </w:p>
        </w:tc>
        <w:tc>
          <w:tcPr>
            <w:tcW w:w="1584" w:type="dxa"/>
          </w:tcPr>
          <w:p w14:paraId="205DACED" w14:textId="77777777" w:rsidR="00CE6E57" w:rsidRDefault="00000000">
            <w:pPr>
              <w:pStyle w:val="Compact"/>
            </w:pPr>
            <w:r>
              <w:t>MUST NOT</w:t>
            </w:r>
          </w:p>
        </w:tc>
      </w:tr>
    </w:tbl>
    <w:p w14:paraId="0E1BA93E" w14:textId="77777777" w:rsidR="00CE6E57" w:rsidRDefault="00000000">
      <w:pPr>
        <w:pStyle w:val="Heading5"/>
      </w:pPr>
      <w:bookmarkStart w:id="720" w:name="X92cd02c63734ba98748379f0ed74d58d3e1f12a"/>
      <w:bookmarkEnd w:id="719"/>
      <w:r>
        <w:t>7.1.2.8.6 OCSP Responder id-pkix-ocsp-nocheck</w:t>
      </w:r>
    </w:p>
    <w:p w14:paraId="563873EF" w14:textId="77777777" w:rsidR="00CE6E57" w:rsidRDefault="00000000">
      <w:pPr>
        <w:pStyle w:val="FirstParagraph"/>
      </w:pPr>
      <w:r>
        <w:t xml:space="preserve">The CA MUST include the </w:t>
      </w:r>
      <w:r>
        <w:rPr>
          <w:rStyle w:val="VerbatimChar"/>
        </w:rPr>
        <w:t>id-pkix-ocsp-nocheck</w:t>
      </w:r>
      <w:r>
        <w:t xml:space="preserve"> extension (OID: 1.3.6.1.5.5.7.48.1.5).</w:t>
      </w:r>
    </w:p>
    <w:p w14:paraId="4EC46B72" w14:textId="77777777" w:rsidR="00CE6E57" w:rsidRDefault="00000000">
      <w:pPr>
        <w:pStyle w:val="BodyText"/>
      </w:pPr>
      <w:r>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52" w:anchor="section-4.2.2.2.1">
        <w:r w:rsidR="00CE6E57">
          <w:rPr>
            <w:rStyle w:val="Hyperlink"/>
          </w:rPr>
          <w:t>RFC 6960, Section 4.2.2.2.1</w:t>
        </w:r>
      </w:hyperlink>
      <w:r>
        <w:t>.</w:t>
      </w:r>
    </w:p>
    <w:p w14:paraId="605AC329" w14:textId="77777777" w:rsidR="00CE6E57" w:rsidRDefault="00000000">
      <w:pPr>
        <w:pStyle w:val="Heading5"/>
      </w:pPr>
      <w:bookmarkStart w:id="721" w:name="X3ca71d2ed17c4e1d167defb8b02be9cb5f12690"/>
      <w:bookmarkEnd w:id="720"/>
      <w:r>
        <w:t>7.1.2.8.7 OCSP Responder Key Usage</w:t>
      </w:r>
    </w:p>
    <w:tbl>
      <w:tblPr>
        <w:tblStyle w:val="Table"/>
        <w:tblW w:w="0" w:type="auto"/>
        <w:tblLook w:val="0020" w:firstRow="1" w:lastRow="0" w:firstColumn="0" w:lastColumn="0" w:noHBand="0" w:noVBand="0"/>
      </w:tblPr>
      <w:tblGrid>
        <w:gridCol w:w="2328"/>
        <w:gridCol w:w="1240"/>
        <w:gridCol w:w="1160"/>
      </w:tblGrid>
      <w:tr w:rsidR="00CE6E57" w14:paraId="7F165626" w14:textId="77777777">
        <w:trPr>
          <w:tblHeader/>
        </w:trPr>
        <w:tc>
          <w:tcPr>
            <w:tcW w:w="0" w:type="auto"/>
          </w:tcPr>
          <w:p w14:paraId="14FDF86E" w14:textId="77777777" w:rsidR="00CE6E57" w:rsidRDefault="00000000">
            <w:pPr>
              <w:pStyle w:val="Compact"/>
            </w:pPr>
            <w:r>
              <w:rPr>
                <w:b/>
                <w:bCs/>
              </w:rPr>
              <w:t>Key Usage</w:t>
            </w:r>
          </w:p>
        </w:tc>
        <w:tc>
          <w:tcPr>
            <w:tcW w:w="0" w:type="auto"/>
          </w:tcPr>
          <w:p w14:paraId="6E304317" w14:textId="77777777" w:rsidR="00CE6E57" w:rsidRDefault="00000000">
            <w:pPr>
              <w:pStyle w:val="Compact"/>
            </w:pPr>
            <w:r>
              <w:rPr>
                <w:b/>
                <w:bCs/>
              </w:rPr>
              <w:t>Permitted</w:t>
            </w:r>
          </w:p>
        </w:tc>
        <w:tc>
          <w:tcPr>
            <w:tcW w:w="0" w:type="auto"/>
          </w:tcPr>
          <w:p w14:paraId="4C8AACDC" w14:textId="77777777" w:rsidR="00CE6E57" w:rsidRDefault="00000000">
            <w:pPr>
              <w:pStyle w:val="Compact"/>
            </w:pPr>
            <w:r>
              <w:rPr>
                <w:b/>
                <w:bCs/>
              </w:rPr>
              <w:t>Required</w:t>
            </w:r>
          </w:p>
        </w:tc>
      </w:tr>
      <w:tr w:rsidR="00CE6E57" w14:paraId="7F9E4D01" w14:textId="77777777">
        <w:tc>
          <w:tcPr>
            <w:tcW w:w="0" w:type="auto"/>
          </w:tcPr>
          <w:p w14:paraId="16F3F508" w14:textId="77777777" w:rsidR="00CE6E57" w:rsidRDefault="00000000">
            <w:pPr>
              <w:pStyle w:val="Compact"/>
            </w:pPr>
            <w:r>
              <w:rPr>
                <w:rStyle w:val="VerbatimChar"/>
              </w:rPr>
              <w:t>digitalSignature</w:t>
            </w:r>
          </w:p>
        </w:tc>
        <w:tc>
          <w:tcPr>
            <w:tcW w:w="0" w:type="auto"/>
          </w:tcPr>
          <w:p w14:paraId="280BE5E3" w14:textId="77777777" w:rsidR="00CE6E57" w:rsidRDefault="00000000">
            <w:pPr>
              <w:pStyle w:val="Compact"/>
            </w:pPr>
            <w:r>
              <w:t>Y</w:t>
            </w:r>
          </w:p>
        </w:tc>
        <w:tc>
          <w:tcPr>
            <w:tcW w:w="0" w:type="auto"/>
          </w:tcPr>
          <w:p w14:paraId="6B7EEEDC" w14:textId="77777777" w:rsidR="00CE6E57" w:rsidRDefault="00000000">
            <w:pPr>
              <w:pStyle w:val="Compact"/>
            </w:pPr>
            <w:r>
              <w:t>Y</w:t>
            </w:r>
          </w:p>
        </w:tc>
      </w:tr>
      <w:tr w:rsidR="00CE6E57" w14:paraId="62DCD7B0" w14:textId="77777777">
        <w:tc>
          <w:tcPr>
            <w:tcW w:w="0" w:type="auto"/>
          </w:tcPr>
          <w:p w14:paraId="76FD0C88" w14:textId="77777777" w:rsidR="00CE6E57" w:rsidRDefault="00000000">
            <w:pPr>
              <w:pStyle w:val="Compact"/>
            </w:pPr>
            <w:r>
              <w:rPr>
                <w:rStyle w:val="VerbatimChar"/>
              </w:rPr>
              <w:t>nonRepudiation</w:t>
            </w:r>
          </w:p>
        </w:tc>
        <w:tc>
          <w:tcPr>
            <w:tcW w:w="0" w:type="auto"/>
          </w:tcPr>
          <w:p w14:paraId="64D6B045" w14:textId="77777777" w:rsidR="00CE6E57" w:rsidRDefault="00000000">
            <w:pPr>
              <w:pStyle w:val="Compact"/>
            </w:pPr>
            <w:r>
              <w:t>N</w:t>
            </w:r>
          </w:p>
        </w:tc>
        <w:tc>
          <w:tcPr>
            <w:tcW w:w="0" w:type="auto"/>
          </w:tcPr>
          <w:p w14:paraId="1B353271" w14:textId="77777777" w:rsidR="00CE6E57" w:rsidRDefault="00000000">
            <w:pPr>
              <w:pStyle w:val="Compact"/>
            </w:pPr>
            <w:r>
              <w:t>–</w:t>
            </w:r>
          </w:p>
        </w:tc>
      </w:tr>
      <w:tr w:rsidR="00CE6E57" w14:paraId="04DEF3E6" w14:textId="77777777">
        <w:tc>
          <w:tcPr>
            <w:tcW w:w="0" w:type="auto"/>
          </w:tcPr>
          <w:p w14:paraId="4D4B7572" w14:textId="77777777" w:rsidR="00CE6E57" w:rsidRDefault="00000000">
            <w:pPr>
              <w:pStyle w:val="Compact"/>
            </w:pPr>
            <w:r>
              <w:rPr>
                <w:rStyle w:val="VerbatimChar"/>
              </w:rPr>
              <w:t>keyEncipherment</w:t>
            </w:r>
          </w:p>
        </w:tc>
        <w:tc>
          <w:tcPr>
            <w:tcW w:w="0" w:type="auto"/>
          </w:tcPr>
          <w:p w14:paraId="62E56F94" w14:textId="77777777" w:rsidR="00CE6E57" w:rsidRDefault="00000000">
            <w:pPr>
              <w:pStyle w:val="Compact"/>
            </w:pPr>
            <w:r>
              <w:t>N</w:t>
            </w:r>
          </w:p>
        </w:tc>
        <w:tc>
          <w:tcPr>
            <w:tcW w:w="0" w:type="auto"/>
          </w:tcPr>
          <w:p w14:paraId="16F66074" w14:textId="77777777" w:rsidR="00CE6E57" w:rsidRDefault="00000000">
            <w:pPr>
              <w:pStyle w:val="Compact"/>
            </w:pPr>
            <w:r>
              <w:t>–</w:t>
            </w:r>
          </w:p>
        </w:tc>
      </w:tr>
      <w:tr w:rsidR="00CE6E57" w14:paraId="097FCCF3" w14:textId="77777777">
        <w:tc>
          <w:tcPr>
            <w:tcW w:w="0" w:type="auto"/>
          </w:tcPr>
          <w:p w14:paraId="783F630B" w14:textId="77777777" w:rsidR="00CE6E57" w:rsidRDefault="00000000">
            <w:pPr>
              <w:pStyle w:val="Compact"/>
            </w:pPr>
            <w:r>
              <w:rPr>
                <w:rStyle w:val="VerbatimChar"/>
              </w:rPr>
              <w:t>dataEncipherment</w:t>
            </w:r>
          </w:p>
        </w:tc>
        <w:tc>
          <w:tcPr>
            <w:tcW w:w="0" w:type="auto"/>
          </w:tcPr>
          <w:p w14:paraId="32C78872" w14:textId="77777777" w:rsidR="00CE6E57" w:rsidRDefault="00000000">
            <w:pPr>
              <w:pStyle w:val="Compact"/>
            </w:pPr>
            <w:r>
              <w:t>N</w:t>
            </w:r>
          </w:p>
        </w:tc>
        <w:tc>
          <w:tcPr>
            <w:tcW w:w="0" w:type="auto"/>
          </w:tcPr>
          <w:p w14:paraId="2BCA432D" w14:textId="77777777" w:rsidR="00CE6E57" w:rsidRDefault="00000000">
            <w:pPr>
              <w:pStyle w:val="Compact"/>
            </w:pPr>
            <w:r>
              <w:t>–</w:t>
            </w:r>
          </w:p>
        </w:tc>
      </w:tr>
      <w:tr w:rsidR="00CE6E57" w14:paraId="03E26D42" w14:textId="77777777">
        <w:tc>
          <w:tcPr>
            <w:tcW w:w="0" w:type="auto"/>
          </w:tcPr>
          <w:p w14:paraId="06E63137" w14:textId="77777777" w:rsidR="00CE6E57" w:rsidRDefault="00000000">
            <w:pPr>
              <w:pStyle w:val="Compact"/>
            </w:pPr>
            <w:r>
              <w:rPr>
                <w:rStyle w:val="VerbatimChar"/>
              </w:rPr>
              <w:t>keyAgreement</w:t>
            </w:r>
          </w:p>
        </w:tc>
        <w:tc>
          <w:tcPr>
            <w:tcW w:w="0" w:type="auto"/>
          </w:tcPr>
          <w:p w14:paraId="47FAC187" w14:textId="77777777" w:rsidR="00CE6E57" w:rsidRDefault="00000000">
            <w:pPr>
              <w:pStyle w:val="Compact"/>
            </w:pPr>
            <w:r>
              <w:t>N</w:t>
            </w:r>
          </w:p>
        </w:tc>
        <w:tc>
          <w:tcPr>
            <w:tcW w:w="0" w:type="auto"/>
          </w:tcPr>
          <w:p w14:paraId="79DF3ADF" w14:textId="77777777" w:rsidR="00CE6E57" w:rsidRDefault="00000000">
            <w:pPr>
              <w:pStyle w:val="Compact"/>
            </w:pPr>
            <w:r>
              <w:t>–</w:t>
            </w:r>
          </w:p>
        </w:tc>
      </w:tr>
      <w:tr w:rsidR="00CE6E57" w14:paraId="59C31869" w14:textId="77777777">
        <w:tc>
          <w:tcPr>
            <w:tcW w:w="0" w:type="auto"/>
          </w:tcPr>
          <w:p w14:paraId="2086345A" w14:textId="77777777" w:rsidR="00CE6E57" w:rsidRDefault="00000000">
            <w:pPr>
              <w:pStyle w:val="Compact"/>
            </w:pPr>
            <w:r>
              <w:rPr>
                <w:rStyle w:val="VerbatimChar"/>
              </w:rPr>
              <w:lastRenderedPageBreak/>
              <w:t>keyCertSign</w:t>
            </w:r>
          </w:p>
        </w:tc>
        <w:tc>
          <w:tcPr>
            <w:tcW w:w="0" w:type="auto"/>
          </w:tcPr>
          <w:p w14:paraId="57931D16" w14:textId="77777777" w:rsidR="00CE6E57" w:rsidRDefault="00000000">
            <w:pPr>
              <w:pStyle w:val="Compact"/>
            </w:pPr>
            <w:r>
              <w:t>N</w:t>
            </w:r>
          </w:p>
        </w:tc>
        <w:tc>
          <w:tcPr>
            <w:tcW w:w="0" w:type="auto"/>
          </w:tcPr>
          <w:p w14:paraId="41CFBE44" w14:textId="77777777" w:rsidR="00CE6E57" w:rsidRDefault="00000000">
            <w:pPr>
              <w:pStyle w:val="Compact"/>
            </w:pPr>
            <w:r>
              <w:t>–</w:t>
            </w:r>
          </w:p>
        </w:tc>
      </w:tr>
      <w:tr w:rsidR="00CE6E57" w14:paraId="7B1512EB" w14:textId="77777777">
        <w:tc>
          <w:tcPr>
            <w:tcW w:w="0" w:type="auto"/>
          </w:tcPr>
          <w:p w14:paraId="2C8C4897" w14:textId="77777777" w:rsidR="00CE6E57" w:rsidRDefault="00000000">
            <w:pPr>
              <w:pStyle w:val="Compact"/>
            </w:pPr>
            <w:r>
              <w:rPr>
                <w:rStyle w:val="VerbatimChar"/>
              </w:rPr>
              <w:t>cRLSign</w:t>
            </w:r>
          </w:p>
        </w:tc>
        <w:tc>
          <w:tcPr>
            <w:tcW w:w="0" w:type="auto"/>
          </w:tcPr>
          <w:p w14:paraId="1CC99788" w14:textId="77777777" w:rsidR="00CE6E57" w:rsidRDefault="00000000">
            <w:pPr>
              <w:pStyle w:val="Compact"/>
            </w:pPr>
            <w:r>
              <w:t>N</w:t>
            </w:r>
          </w:p>
        </w:tc>
        <w:tc>
          <w:tcPr>
            <w:tcW w:w="0" w:type="auto"/>
          </w:tcPr>
          <w:p w14:paraId="7CC70B9A" w14:textId="77777777" w:rsidR="00CE6E57" w:rsidRDefault="00000000">
            <w:pPr>
              <w:pStyle w:val="Compact"/>
            </w:pPr>
            <w:r>
              <w:t>–</w:t>
            </w:r>
          </w:p>
        </w:tc>
      </w:tr>
      <w:tr w:rsidR="00CE6E57" w14:paraId="7963FE5F" w14:textId="77777777">
        <w:tc>
          <w:tcPr>
            <w:tcW w:w="0" w:type="auto"/>
          </w:tcPr>
          <w:p w14:paraId="7283CADD" w14:textId="77777777" w:rsidR="00CE6E57" w:rsidRDefault="00000000">
            <w:pPr>
              <w:pStyle w:val="Compact"/>
            </w:pPr>
            <w:r>
              <w:rPr>
                <w:rStyle w:val="VerbatimChar"/>
              </w:rPr>
              <w:t>encipherOnly</w:t>
            </w:r>
          </w:p>
        </w:tc>
        <w:tc>
          <w:tcPr>
            <w:tcW w:w="0" w:type="auto"/>
          </w:tcPr>
          <w:p w14:paraId="450A661D" w14:textId="77777777" w:rsidR="00CE6E57" w:rsidRDefault="00000000">
            <w:pPr>
              <w:pStyle w:val="Compact"/>
            </w:pPr>
            <w:r>
              <w:t>N</w:t>
            </w:r>
          </w:p>
        </w:tc>
        <w:tc>
          <w:tcPr>
            <w:tcW w:w="0" w:type="auto"/>
          </w:tcPr>
          <w:p w14:paraId="3AFC3AAE" w14:textId="77777777" w:rsidR="00CE6E57" w:rsidRDefault="00000000">
            <w:pPr>
              <w:pStyle w:val="Compact"/>
            </w:pPr>
            <w:r>
              <w:t>–</w:t>
            </w:r>
          </w:p>
        </w:tc>
      </w:tr>
      <w:tr w:rsidR="00CE6E57" w14:paraId="49549AE1" w14:textId="77777777">
        <w:tc>
          <w:tcPr>
            <w:tcW w:w="0" w:type="auto"/>
          </w:tcPr>
          <w:p w14:paraId="0C228890" w14:textId="77777777" w:rsidR="00CE6E57" w:rsidRDefault="00000000">
            <w:pPr>
              <w:pStyle w:val="Compact"/>
            </w:pPr>
            <w:r>
              <w:rPr>
                <w:rStyle w:val="VerbatimChar"/>
              </w:rPr>
              <w:t>decipherOnly</w:t>
            </w:r>
          </w:p>
        </w:tc>
        <w:tc>
          <w:tcPr>
            <w:tcW w:w="0" w:type="auto"/>
          </w:tcPr>
          <w:p w14:paraId="23DDAE24" w14:textId="77777777" w:rsidR="00CE6E57" w:rsidRDefault="00000000">
            <w:pPr>
              <w:pStyle w:val="Compact"/>
            </w:pPr>
            <w:r>
              <w:t>N</w:t>
            </w:r>
          </w:p>
        </w:tc>
        <w:tc>
          <w:tcPr>
            <w:tcW w:w="0" w:type="auto"/>
          </w:tcPr>
          <w:p w14:paraId="0A6E6CE7" w14:textId="77777777" w:rsidR="00CE6E57" w:rsidRDefault="00000000">
            <w:pPr>
              <w:pStyle w:val="Compact"/>
            </w:pPr>
            <w:r>
              <w:t>–</w:t>
            </w:r>
          </w:p>
        </w:tc>
      </w:tr>
    </w:tbl>
    <w:p w14:paraId="4DC69616" w14:textId="77777777" w:rsidR="00CE6E57" w:rsidRDefault="00000000">
      <w:pPr>
        <w:pStyle w:val="Heading5"/>
      </w:pPr>
      <w:bookmarkStart w:id="722" w:name="X98f37e44599da23cf9ea7b4f4a13d414b4e189b"/>
      <w:bookmarkEnd w:id="721"/>
      <w:r>
        <w:t>7.1.2.8.8 OCSP Responder Certificate Policies</w:t>
      </w:r>
    </w:p>
    <w:p w14:paraId="5678967E" w14:textId="77777777" w:rsidR="00CE6E57"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6B324B12" w14:textId="77777777" w:rsidR="00CE6E57"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Caption w:val="Permitted policyQualifiers"/>
      </w:tblPr>
      <w:tblGrid>
        <w:gridCol w:w="2808"/>
        <w:gridCol w:w="1872"/>
        <w:gridCol w:w="4680"/>
      </w:tblGrid>
      <w:tr w:rsidR="00CE6E57" w14:paraId="0A4DF1BF" w14:textId="77777777">
        <w:trPr>
          <w:tblHeader/>
        </w:trPr>
        <w:tc>
          <w:tcPr>
            <w:tcW w:w="2376" w:type="dxa"/>
          </w:tcPr>
          <w:p w14:paraId="0376CF94" w14:textId="77777777" w:rsidR="00CE6E57" w:rsidRDefault="00000000">
            <w:pPr>
              <w:pStyle w:val="Compact"/>
            </w:pPr>
            <w:r>
              <w:rPr>
                <w:b/>
                <w:bCs/>
              </w:rPr>
              <w:t>Field</w:t>
            </w:r>
          </w:p>
        </w:tc>
        <w:tc>
          <w:tcPr>
            <w:tcW w:w="1584" w:type="dxa"/>
          </w:tcPr>
          <w:p w14:paraId="000612BF" w14:textId="77777777" w:rsidR="00CE6E57" w:rsidRDefault="00000000">
            <w:pPr>
              <w:pStyle w:val="Compact"/>
            </w:pPr>
            <w:r>
              <w:rPr>
                <w:b/>
                <w:bCs/>
              </w:rPr>
              <w:t>Presence</w:t>
            </w:r>
          </w:p>
        </w:tc>
        <w:tc>
          <w:tcPr>
            <w:tcW w:w="3960" w:type="dxa"/>
          </w:tcPr>
          <w:p w14:paraId="0409E2C9" w14:textId="77777777" w:rsidR="00CE6E57" w:rsidRDefault="00000000">
            <w:pPr>
              <w:pStyle w:val="Compact"/>
            </w:pPr>
            <w:r>
              <w:rPr>
                <w:b/>
                <w:bCs/>
              </w:rPr>
              <w:t>Contents</w:t>
            </w:r>
          </w:p>
        </w:tc>
      </w:tr>
      <w:tr w:rsidR="00CE6E57" w14:paraId="648AA011" w14:textId="77777777">
        <w:tc>
          <w:tcPr>
            <w:tcW w:w="2376" w:type="dxa"/>
          </w:tcPr>
          <w:p w14:paraId="6B3FDA69" w14:textId="77777777" w:rsidR="00CE6E57" w:rsidRDefault="00000000">
            <w:pPr>
              <w:pStyle w:val="Compact"/>
            </w:pPr>
            <w:r>
              <w:rPr>
                <w:rStyle w:val="VerbatimChar"/>
              </w:rPr>
              <w:t>policyIdentifier</w:t>
            </w:r>
          </w:p>
        </w:tc>
        <w:tc>
          <w:tcPr>
            <w:tcW w:w="1584" w:type="dxa"/>
          </w:tcPr>
          <w:p w14:paraId="0BAAD45E" w14:textId="77777777" w:rsidR="00CE6E57" w:rsidRDefault="00000000">
            <w:pPr>
              <w:pStyle w:val="Compact"/>
            </w:pPr>
            <w:r>
              <w:t>MUST</w:t>
            </w:r>
          </w:p>
        </w:tc>
        <w:tc>
          <w:tcPr>
            <w:tcW w:w="3960" w:type="dxa"/>
          </w:tcPr>
          <w:p w14:paraId="33A1E2E8" w14:textId="77777777" w:rsidR="00CE6E57" w:rsidRDefault="00000000">
            <w:pPr>
              <w:pStyle w:val="Compact"/>
            </w:pPr>
            <w:r>
              <w:t>One of the following policy identifiers:</w:t>
            </w:r>
          </w:p>
        </w:tc>
      </w:tr>
      <w:tr w:rsidR="00CE6E57" w14:paraId="315B0B8F" w14:textId="77777777">
        <w:tc>
          <w:tcPr>
            <w:tcW w:w="2376" w:type="dxa"/>
          </w:tcPr>
          <w:p w14:paraId="352B9873" w14:textId="77777777" w:rsidR="00CE6E57" w:rsidRDefault="00000000">
            <w:pPr>
              <w:pStyle w:val="Compact"/>
            </w:pPr>
            <w:r>
              <w:t xml:space="preserve">    A </w:t>
            </w:r>
            <w:hyperlink w:anchor="Xd886d368fed64db74e3fc7a280ac2a3180671ff">
              <w:r w:rsidR="00CE6E57">
                <w:rPr>
                  <w:rStyle w:val="Hyperlink"/>
                </w:rPr>
                <w:t>Reserved Certificate Policy Identifier</w:t>
              </w:r>
            </w:hyperlink>
          </w:p>
        </w:tc>
        <w:tc>
          <w:tcPr>
            <w:tcW w:w="1584" w:type="dxa"/>
          </w:tcPr>
          <w:p w14:paraId="6484394F" w14:textId="77777777" w:rsidR="00CE6E57" w:rsidRDefault="00000000">
            <w:pPr>
              <w:pStyle w:val="Compact"/>
            </w:pPr>
            <w:r>
              <w:t>NOT RECOMMENDED</w:t>
            </w:r>
          </w:p>
        </w:tc>
        <w:tc>
          <w:tcPr>
            <w:tcW w:w="3960" w:type="dxa"/>
          </w:tcPr>
          <w:p w14:paraId="3F977B1E" w14:textId="77777777" w:rsidR="00CE6E57" w:rsidRDefault="00CE6E57">
            <w:pPr>
              <w:pStyle w:val="Compact"/>
            </w:pPr>
          </w:p>
        </w:tc>
      </w:tr>
      <w:tr w:rsidR="00CE6E57" w14:paraId="6BED92D1" w14:textId="77777777">
        <w:tc>
          <w:tcPr>
            <w:tcW w:w="2376" w:type="dxa"/>
          </w:tcPr>
          <w:p w14:paraId="0CD748BD" w14:textId="77777777" w:rsidR="00CE6E57" w:rsidRDefault="00000000">
            <w:pPr>
              <w:pStyle w:val="Compact"/>
            </w:pPr>
            <w:r>
              <w:t>    </w:t>
            </w:r>
            <w:r>
              <w:rPr>
                <w:rStyle w:val="VerbatimChar"/>
              </w:rPr>
              <w:t>anyPolicy</w:t>
            </w:r>
          </w:p>
        </w:tc>
        <w:tc>
          <w:tcPr>
            <w:tcW w:w="1584" w:type="dxa"/>
          </w:tcPr>
          <w:p w14:paraId="3A0E41B1" w14:textId="77777777" w:rsidR="00CE6E57" w:rsidRDefault="00000000">
            <w:pPr>
              <w:pStyle w:val="Compact"/>
            </w:pPr>
            <w:r>
              <w:t>NOT RECOMMENDED</w:t>
            </w:r>
          </w:p>
        </w:tc>
        <w:tc>
          <w:tcPr>
            <w:tcW w:w="3960" w:type="dxa"/>
          </w:tcPr>
          <w:p w14:paraId="4FFB04A2" w14:textId="77777777" w:rsidR="00CE6E57" w:rsidRDefault="00CE6E57">
            <w:pPr>
              <w:pStyle w:val="Compact"/>
            </w:pPr>
          </w:p>
        </w:tc>
      </w:tr>
      <w:tr w:rsidR="00CE6E57" w14:paraId="234F4BDF" w14:textId="77777777">
        <w:tc>
          <w:tcPr>
            <w:tcW w:w="2376" w:type="dxa"/>
          </w:tcPr>
          <w:p w14:paraId="14263F35" w14:textId="77777777" w:rsidR="00CE6E57" w:rsidRDefault="00000000">
            <w:pPr>
              <w:pStyle w:val="Compact"/>
            </w:pPr>
            <w:r>
              <w:t>    Any other identifier</w:t>
            </w:r>
          </w:p>
        </w:tc>
        <w:tc>
          <w:tcPr>
            <w:tcW w:w="1584" w:type="dxa"/>
          </w:tcPr>
          <w:p w14:paraId="1A53A1A8" w14:textId="77777777" w:rsidR="00CE6E57" w:rsidRDefault="00000000">
            <w:pPr>
              <w:pStyle w:val="Compact"/>
            </w:pPr>
            <w:r>
              <w:t>NOT RECOMMENDED</w:t>
            </w:r>
          </w:p>
        </w:tc>
        <w:tc>
          <w:tcPr>
            <w:tcW w:w="3960" w:type="dxa"/>
          </w:tcPr>
          <w:p w14:paraId="156D75DD" w14:textId="77777777" w:rsidR="00CE6E57" w:rsidRDefault="00000000">
            <w:pPr>
              <w:pStyle w:val="Compact"/>
            </w:pPr>
            <w:r>
              <w:t>If present, MUST be defined by the CA and documented by the CA in its Certificate Policy and/or Certification Practice Statement.</w:t>
            </w:r>
          </w:p>
        </w:tc>
      </w:tr>
      <w:tr w:rsidR="00CE6E57" w14:paraId="7E75EEF2" w14:textId="77777777">
        <w:tc>
          <w:tcPr>
            <w:tcW w:w="2376" w:type="dxa"/>
          </w:tcPr>
          <w:p w14:paraId="341E6069" w14:textId="77777777" w:rsidR="00CE6E57" w:rsidRDefault="00000000">
            <w:pPr>
              <w:pStyle w:val="Compact"/>
            </w:pPr>
            <w:r>
              <w:rPr>
                <w:rStyle w:val="VerbatimChar"/>
              </w:rPr>
              <w:t>policyQualifiers</w:t>
            </w:r>
          </w:p>
        </w:tc>
        <w:tc>
          <w:tcPr>
            <w:tcW w:w="1584" w:type="dxa"/>
          </w:tcPr>
          <w:p w14:paraId="0C65710B" w14:textId="77777777" w:rsidR="00CE6E57" w:rsidRDefault="00000000">
            <w:pPr>
              <w:pStyle w:val="Compact"/>
            </w:pPr>
            <w:r>
              <w:t>NOT RECOMMENDED</w:t>
            </w:r>
          </w:p>
        </w:tc>
        <w:tc>
          <w:tcPr>
            <w:tcW w:w="3960" w:type="dxa"/>
          </w:tcPr>
          <w:p w14:paraId="2AAE5EC1" w14:textId="77777777" w:rsidR="00CE6E57" w:rsidRDefault="00000000">
            <w:pPr>
              <w:pStyle w:val="Compact"/>
            </w:pPr>
            <w:r>
              <w:t xml:space="preserve">If present, MUST contain only permitted </w:t>
            </w:r>
            <w:r>
              <w:rPr>
                <w:rStyle w:val="VerbatimChar"/>
              </w:rPr>
              <w:t>policyQualifiers</w:t>
            </w:r>
            <w:r>
              <w:t xml:space="preserve"> from the table below.</w:t>
            </w:r>
          </w:p>
        </w:tc>
      </w:tr>
    </w:tbl>
    <w:p w14:paraId="0D5CBC25" w14:textId="77777777" w:rsidR="00CE6E57" w:rsidRDefault="00CE6E57"/>
    <w:tbl>
      <w:tblPr>
        <w:tblStyle w:val="Table"/>
        <w:tblW w:w="5000" w:type="pct"/>
        <w:tblLayout w:type="fixed"/>
        <w:tblLook w:val="0020" w:firstRow="1" w:lastRow="0" w:firstColumn="0" w:lastColumn="0" w:noHBand="0" w:noVBand="0"/>
      </w:tblPr>
      <w:tblGrid>
        <w:gridCol w:w="2808"/>
        <w:gridCol w:w="1872"/>
        <w:gridCol w:w="1872"/>
        <w:gridCol w:w="2808"/>
      </w:tblGrid>
      <w:tr w:rsidR="00CE6E57" w14:paraId="235107FE" w14:textId="77777777">
        <w:trPr>
          <w:tblHeader/>
        </w:trPr>
        <w:tc>
          <w:tcPr>
            <w:tcW w:w="2376" w:type="dxa"/>
          </w:tcPr>
          <w:p w14:paraId="39AA7F3B" w14:textId="77777777" w:rsidR="00CE6E57" w:rsidRDefault="00000000">
            <w:pPr>
              <w:pStyle w:val="Compact"/>
            </w:pPr>
            <w:r>
              <w:rPr>
                <w:b/>
                <w:bCs/>
              </w:rPr>
              <w:t>Qualifier ID</w:t>
            </w:r>
          </w:p>
        </w:tc>
        <w:tc>
          <w:tcPr>
            <w:tcW w:w="1584" w:type="dxa"/>
          </w:tcPr>
          <w:p w14:paraId="5CDFBF37" w14:textId="77777777" w:rsidR="00CE6E57" w:rsidRDefault="00000000">
            <w:pPr>
              <w:pStyle w:val="Compact"/>
            </w:pPr>
            <w:r>
              <w:rPr>
                <w:b/>
                <w:bCs/>
              </w:rPr>
              <w:t>Presence</w:t>
            </w:r>
          </w:p>
        </w:tc>
        <w:tc>
          <w:tcPr>
            <w:tcW w:w="1584" w:type="dxa"/>
          </w:tcPr>
          <w:p w14:paraId="0EB79772" w14:textId="77777777" w:rsidR="00CE6E57" w:rsidRDefault="00000000">
            <w:pPr>
              <w:pStyle w:val="Compact"/>
            </w:pPr>
            <w:r>
              <w:rPr>
                <w:b/>
                <w:bCs/>
              </w:rPr>
              <w:t>Field Type</w:t>
            </w:r>
          </w:p>
        </w:tc>
        <w:tc>
          <w:tcPr>
            <w:tcW w:w="2376" w:type="dxa"/>
          </w:tcPr>
          <w:p w14:paraId="3439AA8F" w14:textId="77777777" w:rsidR="00CE6E57" w:rsidRDefault="00000000">
            <w:pPr>
              <w:pStyle w:val="Compact"/>
            </w:pPr>
            <w:r>
              <w:rPr>
                <w:b/>
                <w:bCs/>
              </w:rPr>
              <w:t>Contents</w:t>
            </w:r>
          </w:p>
        </w:tc>
      </w:tr>
      <w:tr w:rsidR="00CE6E57" w14:paraId="288E8126" w14:textId="77777777">
        <w:tc>
          <w:tcPr>
            <w:tcW w:w="2376" w:type="dxa"/>
          </w:tcPr>
          <w:p w14:paraId="76AC5F28" w14:textId="77777777" w:rsidR="00CE6E57" w:rsidRDefault="00000000">
            <w:pPr>
              <w:pStyle w:val="Compact"/>
            </w:pPr>
            <w:r>
              <w:rPr>
                <w:rStyle w:val="VerbatimChar"/>
              </w:rPr>
              <w:t>id-qt-cps</w:t>
            </w:r>
            <w:r>
              <w:t xml:space="preserve"> (OID: 1.3.6.1.5.5.7.2.1)</w:t>
            </w:r>
          </w:p>
        </w:tc>
        <w:tc>
          <w:tcPr>
            <w:tcW w:w="1584" w:type="dxa"/>
          </w:tcPr>
          <w:p w14:paraId="4DCB7119" w14:textId="77777777" w:rsidR="00CE6E57" w:rsidRDefault="00000000">
            <w:pPr>
              <w:pStyle w:val="Compact"/>
            </w:pPr>
            <w:r>
              <w:t>MAY</w:t>
            </w:r>
          </w:p>
        </w:tc>
        <w:tc>
          <w:tcPr>
            <w:tcW w:w="1584" w:type="dxa"/>
          </w:tcPr>
          <w:p w14:paraId="10BEB7C2" w14:textId="77777777" w:rsidR="00CE6E57" w:rsidRDefault="00000000">
            <w:pPr>
              <w:pStyle w:val="Compact"/>
            </w:pPr>
            <w:r>
              <w:rPr>
                <w:rStyle w:val="VerbatimChar"/>
              </w:rPr>
              <w:t>IA5String</w:t>
            </w:r>
          </w:p>
        </w:tc>
        <w:tc>
          <w:tcPr>
            <w:tcW w:w="2376" w:type="dxa"/>
          </w:tcPr>
          <w:p w14:paraId="7F9C41A0" w14:textId="77777777" w:rsidR="00CE6E57" w:rsidRDefault="00000000">
            <w:pPr>
              <w:pStyle w:val="Compact"/>
            </w:pPr>
            <w:r>
              <w:t>The HTTP or HTTPS URL for the Issuing CA’s Certificate Policies, Certification Practice Statement, Relying Party Agreement, or other pointer to online policy information provided by the Issuing CA.</w:t>
            </w:r>
          </w:p>
        </w:tc>
      </w:tr>
      <w:tr w:rsidR="00CE6E57" w14:paraId="7C8AEC7B" w14:textId="77777777">
        <w:tc>
          <w:tcPr>
            <w:tcW w:w="2376" w:type="dxa"/>
          </w:tcPr>
          <w:p w14:paraId="7DFD698A" w14:textId="77777777" w:rsidR="00CE6E57" w:rsidRDefault="00000000">
            <w:pPr>
              <w:pStyle w:val="Compact"/>
            </w:pPr>
            <w:r>
              <w:t>Any other qualifier</w:t>
            </w:r>
          </w:p>
        </w:tc>
        <w:tc>
          <w:tcPr>
            <w:tcW w:w="1584" w:type="dxa"/>
          </w:tcPr>
          <w:p w14:paraId="7DC6D20F" w14:textId="77777777" w:rsidR="00CE6E57" w:rsidRDefault="00000000">
            <w:pPr>
              <w:pStyle w:val="Compact"/>
            </w:pPr>
            <w:r>
              <w:t>MUST NOT</w:t>
            </w:r>
          </w:p>
        </w:tc>
        <w:tc>
          <w:tcPr>
            <w:tcW w:w="1584" w:type="dxa"/>
          </w:tcPr>
          <w:p w14:paraId="4F757E43" w14:textId="77777777" w:rsidR="00CE6E57" w:rsidRDefault="00000000">
            <w:pPr>
              <w:pStyle w:val="Compact"/>
            </w:pPr>
            <w:r>
              <w:t>-</w:t>
            </w:r>
          </w:p>
        </w:tc>
        <w:tc>
          <w:tcPr>
            <w:tcW w:w="2376" w:type="dxa"/>
          </w:tcPr>
          <w:p w14:paraId="6979B112" w14:textId="77777777" w:rsidR="00CE6E57" w:rsidRDefault="00000000">
            <w:pPr>
              <w:pStyle w:val="Compact"/>
            </w:pPr>
            <w:r>
              <w:t>-</w:t>
            </w:r>
          </w:p>
        </w:tc>
      </w:tr>
    </w:tbl>
    <w:p w14:paraId="789F2EEE" w14:textId="77777777" w:rsidR="00CE6E57" w:rsidRDefault="00000000">
      <w:pPr>
        <w:pStyle w:val="BodyText"/>
      </w:pPr>
      <w:r>
        <w:rPr>
          <w:b/>
          <w:bCs/>
        </w:rPr>
        <w:t>Note</w:t>
      </w:r>
      <w:r>
        <w:t xml:space="preserve">: See </w:t>
      </w:r>
      <w:hyperlink w:anchor="X3112d17c0122ab74faa3132ea8018bfea5151bb">
        <w:r w:rsidR="00CE6E57">
          <w:rPr>
            <w:rStyle w:val="Hyperlink"/>
          </w:rPr>
          <w:t>Section 7.1.2.8.2</w:t>
        </w:r>
      </w:hyperlink>
      <w:r>
        <w:t xml:space="preserve"> for applicable effective dates for when this extension may be included.</w:t>
      </w:r>
    </w:p>
    <w:p w14:paraId="0DD8513B" w14:textId="77777777" w:rsidR="00CE6E57" w:rsidRDefault="00000000">
      <w:pPr>
        <w:pStyle w:val="BodyText"/>
      </w:pPr>
      <w:r>
        <w:rPr>
          <w:b/>
          <w:bCs/>
        </w:rPr>
        <w:lastRenderedPageBreak/>
        <w:t>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 </w:t>
      </w:r>
      <w:r>
        <w:rPr>
          <w:rStyle w:val="VerbatimChar"/>
        </w:rPr>
        <w:t>anyPolicy</w:t>
      </w:r>
      <w:r>
        <w:t xml:space="preserve"> policy can reduce this risk, but add to client processing complexity and interoperability issues.</w:t>
      </w:r>
    </w:p>
    <w:p w14:paraId="3EB10625" w14:textId="77777777" w:rsidR="00CE6E57" w:rsidRDefault="00000000">
      <w:pPr>
        <w:pStyle w:val="Heading4"/>
      </w:pPr>
      <w:bookmarkStart w:id="723" w:name="Xcb2d3f29b52e459935bf97d91c89d922117914a"/>
      <w:bookmarkEnd w:id="714"/>
      <w:bookmarkEnd w:id="722"/>
      <w:r>
        <w:t>7.1.2.9 Precertificate Profile</w:t>
      </w:r>
    </w:p>
    <w:p w14:paraId="28459EBF" w14:textId="77777777" w:rsidR="00CE6E57" w:rsidRDefault="00000000">
      <w:pPr>
        <w:pStyle w:val="FirstParagraph"/>
      </w:pPr>
      <w:r>
        <w:t xml:space="preserve">A Precertificate is a signed data structure that can be submitted to a Certificate Transparency log, as defined by </w:t>
      </w:r>
      <w:hyperlink r:id="rId53">
        <w:r w:rsidR="00CE6E57">
          <w:rPr>
            <w:rStyle w:val="Hyperlink"/>
          </w:rPr>
          <w:t>RFC 6962</w:t>
        </w:r>
      </w:hyperlink>
      <w:r>
        <w:t xml:space="preserve">. A Precertificate appears structurally identical to a Certificate, with the exception of a special critical poison extension in the </w:t>
      </w:r>
      <w:r>
        <w:rPr>
          <w:rStyle w:val="VerbatimChar"/>
        </w:rPr>
        <w:t>extensions</w:t>
      </w:r>
      <w:r>
        <w:t xml:space="preserve"> field, with the OID of </w:t>
      </w:r>
      <w:r>
        <w:rPr>
          <w:rStyle w:val="VerbatimChar"/>
        </w:rPr>
        <w:t>1.3.6.1.4.1.11129.2.4.3</w:t>
      </w:r>
      <w:r>
        <w:t xml:space="preserve">. This extension ensures that the Precertificate will not be accepted as a Certificate by clients conforming to </w:t>
      </w:r>
      <w:hyperlink r:id="rId54">
        <w:r w:rsidR="00CE6E57">
          <w:rPr>
            <w:rStyle w:val="Hyperlink"/>
          </w:rPr>
          <w:t>RFC 5280</w:t>
        </w:r>
      </w:hyperlink>
      <w:r>
        <w:t>. The existence of a signed Precertificate can be treated as evidence of a corresponding Certificate also existing, as the signature represents a binding commitment by the CA that it may issue such a Certificate.</w:t>
      </w:r>
    </w:p>
    <w:p w14:paraId="11E7CF0B" w14:textId="77777777" w:rsidR="00CE6E57" w:rsidRDefault="00000000">
      <w:pPr>
        <w:pStyle w:val="BodyText"/>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 </w:t>
      </w:r>
      <w:r>
        <w:rPr>
          <w:rStyle w:val="VerbatimChar"/>
        </w:rPr>
        <w:t>extensions</w:t>
      </w:r>
      <w:r>
        <w:t xml:space="preserve"> field, adding a Signed Certificate Timestamp List, as defined in </w:t>
      </w:r>
      <w:hyperlink w:anchor="X5f29f6d91844be07282218a1604692674f20515">
        <w:r w:rsidR="00CE6E57">
          <w:rPr>
            <w:rStyle w:val="Hyperlink"/>
          </w:rPr>
          <w:t>Section 7.1.2.11.3</w:t>
        </w:r>
      </w:hyperlink>
      <w:r>
        <w:t xml:space="preserve"> and as permitted by the relevant profile, prior to signing the Certificate.</w:t>
      </w:r>
    </w:p>
    <w:p w14:paraId="04FEA1AE" w14:textId="77777777" w:rsidR="00CE6E57" w:rsidRDefault="00000000">
      <w:pPr>
        <w:pStyle w:val="BodyText"/>
      </w:pPr>
      <w:r>
        <w:t xml:space="preserve">Once a Precertificate is signed, relying parties are permitted to treat this as a binding commitment from the CA of the intent to issue a corresponding Certificate, or more commonly, that a corresponding Certificate exists. A Certificate is said to be corresponding to a Precertificate based upon the value of the </w:t>
      </w:r>
      <w:r>
        <w:rPr>
          <w:rStyle w:val="VerbatimChar"/>
        </w:rPr>
        <w:t>tbsCertificate</w:t>
      </w:r>
      <w:r>
        <w:t xml:space="preserve"> contents, as transformed by the process defined in </w:t>
      </w:r>
      <w:hyperlink r:id="rId55" w:anchor="section-3.2">
        <w:r w:rsidR="00CE6E57">
          <w:rPr>
            <w:rStyle w:val="Hyperlink"/>
          </w:rPr>
          <w:t>RFC 6962, Section 3.2</w:t>
        </w:r>
      </w:hyperlink>
      <w:r>
        <w:t>.</w:t>
      </w:r>
    </w:p>
    <w:p w14:paraId="378D4B08" w14:textId="77777777" w:rsidR="00CE6E57" w:rsidRDefault="00000000">
      <w:pPr>
        <w:pStyle w:val="BodyText"/>
      </w:pPr>
      <w:r>
        <w:t>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14:paraId="42843BF0" w14:textId="37A9164C" w:rsidR="00CE6E57" w:rsidRDefault="00000000">
      <w:pPr>
        <w:pStyle w:val="BodyText"/>
      </w:pPr>
      <w:r>
        <w:t>A Precertificate may be issued either directly by the Issuing CA or</w:t>
      </w:r>
      <w:ins w:id="724" w:author="CABF" w:date="2025-10-05T11:35:00Z" w16du:dateUtc="2025-10-05T08:35:00Z">
        <w:r>
          <w:t>, when issued prior to 2026-03-15,</w:t>
        </w:r>
      </w:ins>
      <w:r>
        <w:t xml:space="preserve"> by a Technically Constrained Precertificate Signing CA, as defined in </w:t>
      </w:r>
      <w:hyperlink r:id="rId56" w:anchor="7124-technically-constrained-precertificate-signing-ca-certificate-profile">
        <w:r>
          <w:rPr>
            <w:rStyle w:val="Hyperlink"/>
          </w:rPr>
          <w:t>Section 7.1.2.4</w:t>
        </w:r>
      </w:hyperlink>
      <w:r>
        <w:t xml:space="preserve">. If issued by a Precertificate Signing CA, then in addition to the precertificate poison and signed certificate timestamp list extensions, the Precertificate </w:t>
      </w:r>
      <w:r>
        <w:rPr>
          <w:rPrChange w:id="725" w:author="CABF" w:date="2025-10-05T11:35:00Z" w16du:dateUtc="2025-10-05T08:35:00Z">
            <w:rPr>
              <w:rStyle w:val="VerbatimChar"/>
            </w:rPr>
          </w:rPrChange>
        </w:rPr>
        <w:t>issuer</w:t>
      </w:r>
      <w:r>
        <w:t xml:space="preserve"> field and, if present, </w:t>
      </w:r>
      <w:r>
        <w:rPr>
          <w:rPrChange w:id="726" w:author="CABF" w:date="2025-10-05T11:35:00Z" w16du:dateUtc="2025-10-05T08:35:00Z">
            <w:rPr>
              <w:rStyle w:val="VerbatimChar"/>
            </w:rPr>
          </w:rPrChange>
        </w:rPr>
        <w:t>authorityKeyIdentifier</w:t>
      </w:r>
      <w:r>
        <w:t xml:space="preserve"> extension, may differ from the Certificate, as described below.</w:t>
      </w:r>
    </w:p>
    <w:p w14:paraId="65FC2B58" w14:textId="77777777" w:rsidR="00CE6E57" w:rsidRDefault="00000000">
      <w:pPr>
        <w:pStyle w:val="TableCaption"/>
      </w:pPr>
      <w:r>
        <w:lastRenderedPageBreak/>
        <w:t>When the Precertificate is issued directly by the Issuing CA</w:t>
      </w:r>
    </w:p>
    <w:tbl>
      <w:tblPr>
        <w:tblStyle w:val="Table"/>
        <w:tblW w:w="5000" w:type="pct"/>
        <w:tblLayout w:type="fixed"/>
        <w:tblLook w:val="0020" w:firstRow="1" w:lastRow="0" w:firstColumn="0" w:lastColumn="0" w:noHBand="0" w:noVBand="0"/>
        <w:tblCaption w:val="When the Precertificate is issued directly by the Issuing CA"/>
      </w:tblPr>
      <w:tblGrid>
        <w:gridCol w:w="3744"/>
        <w:gridCol w:w="5616"/>
      </w:tblGrid>
      <w:tr w:rsidR="00CE6E57" w14:paraId="719E7BC5" w14:textId="77777777">
        <w:trPr>
          <w:tblHeader/>
        </w:trPr>
        <w:tc>
          <w:tcPr>
            <w:tcW w:w="3168" w:type="dxa"/>
          </w:tcPr>
          <w:p w14:paraId="1617C1E9" w14:textId="77777777" w:rsidR="00CE6E57" w:rsidRDefault="00000000">
            <w:pPr>
              <w:pStyle w:val="Compact"/>
            </w:pPr>
            <w:r>
              <w:rPr>
                <w:b/>
                <w:bCs/>
              </w:rPr>
              <w:t>Field</w:t>
            </w:r>
          </w:p>
        </w:tc>
        <w:tc>
          <w:tcPr>
            <w:tcW w:w="4752" w:type="dxa"/>
          </w:tcPr>
          <w:p w14:paraId="2876D38C" w14:textId="77777777" w:rsidR="00CE6E57" w:rsidRDefault="00000000">
            <w:pPr>
              <w:pStyle w:val="Compact"/>
            </w:pPr>
            <w:r>
              <w:rPr>
                <w:b/>
                <w:bCs/>
              </w:rPr>
              <w:t>Description</w:t>
            </w:r>
          </w:p>
        </w:tc>
      </w:tr>
      <w:tr w:rsidR="00CE6E57" w14:paraId="3AC1AE2C" w14:textId="77777777">
        <w:tc>
          <w:tcPr>
            <w:tcW w:w="3168" w:type="dxa"/>
          </w:tcPr>
          <w:p w14:paraId="67FF3391" w14:textId="77777777" w:rsidR="00CE6E57" w:rsidRDefault="00000000">
            <w:pPr>
              <w:pStyle w:val="Compact"/>
            </w:pPr>
            <w:r>
              <w:rPr>
                <w:rStyle w:val="VerbatimChar"/>
              </w:rPr>
              <w:t>tbsCertificate</w:t>
            </w:r>
          </w:p>
        </w:tc>
        <w:tc>
          <w:tcPr>
            <w:tcW w:w="4752" w:type="dxa"/>
          </w:tcPr>
          <w:p w14:paraId="446A3D62" w14:textId="77777777" w:rsidR="00CE6E57" w:rsidRDefault="00CE6E57">
            <w:pPr>
              <w:pStyle w:val="Compact"/>
            </w:pPr>
          </w:p>
        </w:tc>
      </w:tr>
      <w:tr w:rsidR="00CE6E57" w14:paraId="7283243F" w14:textId="77777777">
        <w:tc>
          <w:tcPr>
            <w:tcW w:w="3168" w:type="dxa"/>
          </w:tcPr>
          <w:p w14:paraId="33439218" w14:textId="77777777" w:rsidR="00CE6E57" w:rsidRDefault="00000000">
            <w:pPr>
              <w:pStyle w:val="Compact"/>
            </w:pPr>
            <w:r>
              <w:t>    </w:t>
            </w:r>
            <w:r>
              <w:rPr>
                <w:rStyle w:val="VerbatimChar"/>
              </w:rPr>
              <w:t>version</w:t>
            </w:r>
          </w:p>
        </w:tc>
        <w:tc>
          <w:tcPr>
            <w:tcW w:w="4752" w:type="dxa"/>
          </w:tcPr>
          <w:p w14:paraId="424880D4" w14:textId="77777777" w:rsidR="00CE6E57" w:rsidRDefault="00000000">
            <w:pPr>
              <w:pStyle w:val="Compact"/>
            </w:pPr>
            <w:r>
              <w:t xml:space="preserve">Encoded value MUST be byte-for-byte identical to the </w:t>
            </w:r>
            <w:r>
              <w:rPr>
                <w:rStyle w:val="VerbatimChar"/>
              </w:rPr>
              <w:t>version</w:t>
            </w:r>
            <w:r>
              <w:t xml:space="preserve"> field of the Certificate</w:t>
            </w:r>
          </w:p>
        </w:tc>
      </w:tr>
      <w:tr w:rsidR="00CE6E57" w14:paraId="22D53C38" w14:textId="77777777">
        <w:tc>
          <w:tcPr>
            <w:tcW w:w="3168" w:type="dxa"/>
          </w:tcPr>
          <w:p w14:paraId="2C127FEC" w14:textId="77777777" w:rsidR="00CE6E57" w:rsidRDefault="00000000">
            <w:pPr>
              <w:pStyle w:val="Compact"/>
            </w:pPr>
            <w:r>
              <w:t>    </w:t>
            </w:r>
            <w:r>
              <w:rPr>
                <w:rStyle w:val="VerbatimChar"/>
              </w:rPr>
              <w:t>serialNumber</w:t>
            </w:r>
          </w:p>
        </w:tc>
        <w:tc>
          <w:tcPr>
            <w:tcW w:w="4752" w:type="dxa"/>
          </w:tcPr>
          <w:p w14:paraId="5CC23E19" w14:textId="77777777" w:rsidR="00CE6E57" w:rsidRDefault="00000000">
            <w:pPr>
              <w:pStyle w:val="Compact"/>
            </w:pPr>
            <w:r>
              <w:t xml:space="preserve">Encoded value MUST be byte-for-byte identical to the </w:t>
            </w:r>
            <w:r>
              <w:rPr>
                <w:rStyle w:val="VerbatimChar"/>
              </w:rPr>
              <w:t>serialNumber</w:t>
            </w:r>
            <w:r>
              <w:t xml:space="preserve"> field of the Certificate</w:t>
            </w:r>
          </w:p>
        </w:tc>
      </w:tr>
      <w:tr w:rsidR="00CE6E57" w14:paraId="1A91B57E" w14:textId="77777777">
        <w:tc>
          <w:tcPr>
            <w:tcW w:w="3168" w:type="dxa"/>
          </w:tcPr>
          <w:p w14:paraId="697402D6" w14:textId="77777777" w:rsidR="00CE6E57" w:rsidRDefault="00000000">
            <w:pPr>
              <w:pStyle w:val="Compact"/>
            </w:pPr>
            <w:r>
              <w:t>    </w:t>
            </w:r>
            <w:r>
              <w:rPr>
                <w:rStyle w:val="VerbatimChar"/>
              </w:rPr>
              <w:t>signature</w:t>
            </w:r>
          </w:p>
        </w:tc>
        <w:tc>
          <w:tcPr>
            <w:tcW w:w="4752" w:type="dxa"/>
          </w:tcPr>
          <w:p w14:paraId="229DCB6C" w14:textId="77777777" w:rsidR="00CE6E57" w:rsidRDefault="00000000">
            <w:pPr>
              <w:pStyle w:val="Compact"/>
            </w:pPr>
            <w:r>
              <w:t xml:space="preserve">Encoded value MUST be byte-for-byte identical to the </w:t>
            </w:r>
            <w:r>
              <w:rPr>
                <w:rStyle w:val="VerbatimChar"/>
              </w:rPr>
              <w:t>signature</w:t>
            </w:r>
            <w:r>
              <w:t xml:space="preserve"> field of the Certificate</w:t>
            </w:r>
          </w:p>
        </w:tc>
      </w:tr>
      <w:tr w:rsidR="00CE6E57" w14:paraId="591049AF" w14:textId="77777777">
        <w:tc>
          <w:tcPr>
            <w:tcW w:w="3168" w:type="dxa"/>
          </w:tcPr>
          <w:p w14:paraId="62EC72A5" w14:textId="77777777" w:rsidR="00CE6E57" w:rsidRDefault="00000000">
            <w:pPr>
              <w:pStyle w:val="Compact"/>
            </w:pPr>
            <w:r>
              <w:t>    </w:t>
            </w:r>
            <w:r>
              <w:rPr>
                <w:rStyle w:val="VerbatimChar"/>
              </w:rPr>
              <w:t>issuer</w:t>
            </w:r>
          </w:p>
        </w:tc>
        <w:tc>
          <w:tcPr>
            <w:tcW w:w="4752" w:type="dxa"/>
          </w:tcPr>
          <w:p w14:paraId="23F715E9" w14:textId="77777777" w:rsidR="00CE6E57" w:rsidRDefault="00000000">
            <w:pPr>
              <w:pStyle w:val="Compact"/>
            </w:pPr>
            <w:r>
              <w:t xml:space="preserve">Encoded value MUST be byte-for-byte identical to the </w:t>
            </w:r>
            <w:r>
              <w:rPr>
                <w:rStyle w:val="VerbatimChar"/>
              </w:rPr>
              <w:t>issuer</w:t>
            </w:r>
            <w:r>
              <w:t xml:space="preserve"> field of the Certificate</w:t>
            </w:r>
          </w:p>
        </w:tc>
      </w:tr>
      <w:tr w:rsidR="00CE6E57" w14:paraId="1063DBCD" w14:textId="77777777">
        <w:tc>
          <w:tcPr>
            <w:tcW w:w="3168" w:type="dxa"/>
          </w:tcPr>
          <w:p w14:paraId="60E7A7B2" w14:textId="77777777" w:rsidR="00CE6E57" w:rsidRDefault="00000000">
            <w:pPr>
              <w:pStyle w:val="Compact"/>
            </w:pPr>
            <w:r>
              <w:t>    </w:t>
            </w:r>
            <w:r>
              <w:rPr>
                <w:rStyle w:val="VerbatimChar"/>
              </w:rPr>
              <w:t>validity</w:t>
            </w:r>
          </w:p>
        </w:tc>
        <w:tc>
          <w:tcPr>
            <w:tcW w:w="4752" w:type="dxa"/>
          </w:tcPr>
          <w:p w14:paraId="321951CC" w14:textId="77777777" w:rsidR="00CE6E57" w:rsidRDefault="00000000">
            <w:pPr>
              <w:pStyle w:val="Compact"/>
            </w:pPr>
            <w:r>
              <w:t xml:space="preserve">Encoded value MUST be byte-for-byte identical to the </w:t>
            </w:r>
            <w:r>
              <w:rPr>
                <w:rStyle w:val="VerbatimChar"/>
              </w:rPr>
              <w:t>validity</w:t>
            </w:r>
            <w:r>
              <w:t xml:space="preserve"> field of the Certificate</w:t>
            </w:r>
          </w:p>
        </w:tc>
      </w:tr>
      <w:tr w:rsidR="00CE6E57" w14:paraId="5B3B380D" w14:textId="77777777">
        <w:tc>
          <w:tcPr>
            <w:tcW w:w="3168" w:type="dxa"/>
          </w:tcPr>
          <w:p w14:paraId="61F3EF08" w14:textId="77777777" w:rsidR="00CE6E57" w:rsidRDefault="00000000">
            <w:pPr>
              <w:pStyle w:val="Compact"/>
            </w:pPr>
            <w:r>
              <w:t>    </w:t>
            </w:r>
            <w:r>
              <w:rPr>
                <w:rStyle w:val="VerbatimChar"/>
              </w:rPr>
              <w:t>subject</w:t>
            </w:r>
          </w:p>
        </w:tc>
        <w:tc>
          <w:tcPr>
            <w:tcW w:w="4752" w:type="dxa"/>
          </w:tcPr>
          <w:p w14:paraId="66260283" w14:textId="77777777" w:rsidR="00CE6E57" w:rsidRDefault="00000000">
            <w:pPr>
              <w:pStyle w:val="Compact"/>
            </w:pPr>
            <w:r>
              <w:t xml:space="preserve">Encoded value MUST be byte-for-byte identical to the </w:t>
            </w:r>
            <w:r>
              <w:rPr>
                <w:rStyle w:val="VerbatimChar"/>
              </w:rPr>
              <w:t>subject</w:t>
            </w:r>
            <w:r>
              <w:t xml:space="preserve"> field of the Certificate</w:t>
            </w:r>
          </w:p>
        </w:tc>
      </w:tr>
      <w:tr w:rsidR="00CE6E57" w14:paraId="052C2DD9" w14:textId="77777777">
        <w:tc>
          <w:tcPr>
            <w:tcW w:w="3168" w:type="dxa"/>
          </w:tcPr>
          <w:p w14:paraId="09E22A1C" w14:textId="77777777" w:rsidR="00CE6E57" w:rsidRDefault="00000000">
            <w:pPr>
              <w:pStyle w:val="Compact"/>
            </w:pPr>
            <w:r>
              <w:t>    </w:t>
            </w:r>
            <w:r>
              <w:rPr>
                <w:rStyle w:val="VerbatimChar"/>
              </w:rPr>
              <w:t>subjectPublicKeyInfo</w:t>
            </w:r>
          </w:p>
        </w:tc>
        <w:tc>
          <w:tcPr>
            <w:tcW w:w="4752" w:type="dxa"/>
          </w:tcPr>
          <w:p w14:paraId="4476306A" w14:textId="77777777" w:rsidR="00CE6E57" w:rsidRDefault="00000000">
            <w:pPr>
              <w:pStyle w:val="Compact"/>
            </w:pPr>
            <w:r>
              <w:t xml:space="preserve">Encoded value MUST be byte-for-byte identical to the </w:t>
            </w:r>
            <w:r>
              <w:rPr>
                <w:rStyle w:val="VerbatimChar"/>
              </w:rPr>
              <w:t>subjectPublicKeyInfo</w:t>
            </w:r>
            <w:r>
              <w:t xml:space="preserve"> field of the Certificate</w:t>
            </w:r>
          </w:p>
        </w:tc>
      </w:tr>
      <w:tr w:rsidR="00CE6E57" w14:paraId="6E00E564" w14:textId="77777777">
        <w:tc>
          <w:tcPr>
            <w:tcW w:w="3168" w:type="dxa"/>
          </w:tcPr>
          <w:p w14:paraId="0AE7A16C" w14:textId="77777777" w:rsidR="00CE6E57" w:rsidRDefault="00000000">
            <w:pPr>
              <w:pStyle w:val="Compact"/>
            </w:pPr>
            <w:r>
              <w:t>    </w:t>
            </w:r>
            <w:r>
              <w:rPr>
                <w:rStyle w:val="VerbatimChar"/>
              </w:rPr>
              <w:t>issuerUniqueID</w:t>
            </w:r>
          </w:p>
        </w:tc>
        <w:tc>
          <w:tcPr>
            <w:tcW w:w="4752" w:type="dxa"/>
          </w:tcPr>
          <w:p w14:paraId="73285990" w14:textId="77777777" w:rsidR="00CE6E57" w:rsidRDefault="00000000">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CE6E57" w14:paraId="250A8FE6" w14:textId="77777777">
        <w:tc>
          <w:tcPr>
            <w:tcW w:w="3168" w:type="dxa"/>
          </w:tcPr>
          <w:p w14:paraId="336D25BD" w14:textId="77777777" w:rsidR="00CE6E57" w:rsidRDefault="00000000">
            <w:pPr>
              <w:pStyle w:val="Compact"/>
            </w:pPr>
            <w:r>
              <w:t>    </w:t>
            </w:r>
            <w:r>
              <w:rPr>
                <w:rStyle w:val="VerbatimChar"/>
              </w:rPr>
              <w:t>subjectUniqueID</w:t>
            </w:r>
          </w:p>
        </w:tc>
        <w:tc>
          <w:tcPr>
            <w:tcW w:w="4752" w:type="dxa"/>
          </w:tcPr>
          <w:p w14:paraId="7D4D9999" w14:textId="77777777" w:rsidR="00CE6E57" w:rsidRDefault="00000000">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CE6E57" w14:paraId="1AF178CB" w14:textId="77777777">
        <w:tc>
          <w:tcPr>
            <w:tcW w:w="3168" w:type="dxa"/>
          </w:tcPr>
          <w:p w14:paraId="213F3436" w14:textId="77777777" w:rsidR="00CE6E57" w:rsidRDefault="00000000">
            <w:pPr>
              <w:pStyle w:val="Compact"/>
            </w:pPr>
            <w:r>
              <w:t>    </w:t>
            </w:r>
            <w:r>
              <w:rPr>
                <w:rStyle w:val="VerbatimChar"/>
              </w:rPr>
              <w:t>extensions</w:t>
            </w:r>
          </w:p>
        </w:tc>
        <w:tc>
          <w:tcPr>
            <w:tcW w:w="4752" w:type="dxa"/>
          </w:tcPr>
          <w:p w14:paraId="10C2C44D" w14:textId="77777777" w:rsidR="00CE6E57" w:rsidRDefault="00000000">
            <w:pPr>
              <w:pStyle w:val="Compact"/>
            </w:pPr>
            <w:r>
              <w:t xml:space="preserve">See </w:t>
            </w:r>
            <w:hyperlink w:anchor="Xd6a0e11bec28bbaff03ee569b1c7bced559434a">
              <w:r w:rsidR="00CE6E57">
                <w:rPr>
                  <w:rStyle w:val="Hyperlink"/>
                </w:rPr>
                <w:t>Section 7.1.2.9.1</w:t>
              </w:r>
            </w:hyperlink>
          </w:p>
        </w:tc>
      </w:tr>
      <w:tr w:rsidR="00CE6E57" w14:paraId="2685FEB8" w14:textId="77777777">
        <w:tc>
          <w:tcPr>
            <w:tcW w:w="3168" w:type="dxa"/>
          </w:tcPr>
          <w:p w14:paraId="3CB3CDC7" w14:textId="77777777" w:rsidR="00CE6E57" w:rsidRDefault="00000000">
            <w:pPr>
              <w:pStyle w:val="Compact"/>
            </w:pPr>
            <w:r>
              <w:rPr>
                <w:rStyle w:val="VerbatimChar"/>
              </w:rPr>
              <w:t>signatureAlgorithm</w:t>
            </w:r>
          </w:p>
        </w:tc>
        <w:tc>
          <w:tcPr>
            <w:tcW w:w="4752" w:type="dxa"/>
          </w:tcPr>
          <w:p w14:paraId="58EA1073"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2C451B9D" w14:textId="77777777">
        <w:tc>
          <w:tcPr>
            <w:tcW w:w="3168" w:type="dxa"/>
          </w:tcPr>
          <w:p w14:paraId="7D89A4BE" w14:textId="77777777" w:rsidR="00CE6E57" w:rsidRDefault="00000000">
            <w:pPr>
              <w:pStyle w:val="Compact"/>
            </w:pPr>
            <w:r>
              <w:rPr>
                <w:rStyle w:val="VerbatimChar"/>
              </w:rPr>
              <w:t>signature</w:t>
            </w:r>
          </w:p>
        </w:tc>
        <w:tc>
          <w:tcPr>
            <w:tcW w:w="4752" w:type="dxa"/>
          </w:tcPr>
          <w:p w14:paraId="24820D4D" w14:textId="77777777" w:rsidR="00CE6E57" w:rsidRDefault="00CE6E57">
            <w:pPr>
              <w:pStyle w:val="Compact"/>
            </w:pPr>
          </w:p>
        </w:tc>
      </w:tr>
    </w:tbl>
    <w:p w14:paraId="72412B4D" w14:textId="77777777" w:rsidR="00CE6E57" w:rsidRDefault="00CE6E57"/>
    <w:p w14:paraId="49271DEF" w14:textId="77777777" w:rsidR="00CE6E57" w:rsidRDefault="00000000">
      <w:pPr>
        <w:pStyle w:val="TableCaption"/>
      </w:pPr>
      <w:r>
        <w:t>When the Precertificate is issued by a Precertificate Signing CA on behalf of an Issuing CA</w:t>
      </w:r>
    </w:p>
    <w:tbl>
      <w:tblPr>
        <w:tblStyle w:val="Table"/>
        <w:tblW w:w="5000" w:type="pct"/>
        <w:tblLayout w:type="fixed"/>
        <w:tblLook w:val="0020" w:firstRow="1" w:lastRow="0" w:firstColumn="0" w:lastColumn="0" w:noHBand="0" w:noVBand="0"/>
        <w:tblCaption w:val="When the Precertificate is issued by a Precertificate Signing CA on behalf of an Issuing CA"/>
      </w:tblPr>
      <w:tblGrid>
        <w:gridCol w:w="3120"/>
        <w:gridCol w:w="6240"/>
      </w:tblGrid>
      <w:tr w:rsidR="00CE6E57" w14:paraId="67C29CF4" w14:textId="77777777">
        <w:trPr>
          <w:tblHeader/>
        </w:trPr>
        <w:tc>
          <w:tcPr>
            <w:tcW w:w="2640" w:type="dxa"/>
          </w:tcPr>
          <w:p w14:paraId="7CB4487D" w14:textId="77777777" w:rsidR="00CE6E57" w:rsidRDefault="00000000">
            <w:pPr>
              <w:pStyle w:val="Compact"/>
            </w:pPr>
            <w:r>
              <w:rPr>
                <w:b/>
                <w:bCs/>
              </w:rPr>
              <w:t>Field</w:t>
            </w:r>
          </w:p>
        </w:tc>
        <w:tc>
          <w:tcPr>
            <w:tcW w:w="5280" w:type="dxa"/>
          </w:tcPr>
          <w:p w14:paraId="2B4DEE7B" w14:textId="77777777" w:rsidR="00CE6E57" w:rsidRDefault="00000000">
            <w:pPr>
              <w:pStyle w:val="Compact"/>
            </w:pPr>
            <w:r>
              <w:rPr>
                <w:b/>
                <w:bCs/>
              </w:rPr>
              <w:t>Description</w:t>
            </w:r>
          </w:p>
        </w:tc>
      </w:tr>
      <w:tr w:rsidR="00CE6E57" w14:paraId="0CB94962" w14:textId="77777777">
        <w:tc>
          <w:tcPr>
            <w:tcW w:w="2640" w:type="dxa"/>
          </w:tcPr>
          <w:p w14:paraId="300C264A" w14:textId="77777777" w:rsidR="00CE6E57" w:rsidRDefault="00000000">
            <w:pPr>
              <w:pStyle w:val="Compact"/>
            </w:pPr>
            <w:r>
              <w:rPr>
                <w:rStyle w:val="VerbatimChar"/>
              </w:rPr>
              <w:t>tbsCertificate</w:t>
            </w:r>
          </w:p>
        </w:tc>
        <w:tc>
          <w:tcPr>
            <w:tcW w:w="5280" w:type="dxa"/>
          </w:tcPr>
          <w:p w14:paraId="5D25C311" w14:textId="77777777" w:rsidR="00CE6E57" w:rsidRDefault="00CE6E57">
            <w:pPr>
              <w:pStyle w:val="Compact"/>
            </w:pPr>
          </w:p>
        </w:tc>
      </w:tr>
      <w:tr w:rsidR="00CE6E57" w14:paraId="67F23E22" w14:textId="77777777">
        <w:tc>
          <w:tcPr>
            <w:tcW w:w="2640" w:type="dxa"/>
          </w:tcPr>
          <w:p w14:paraId="3B40DEC9" w14:textId="77777777" w:rsidR="00CE6E57" w:rsidRDefault="00000000">
            <w:pPr>
              <w:pStyle w:val="Compact"/>
            </w:pPr>
            <w:r>
              <w:t>    </w:t>
            </w:r>
            <w:r>
              <w:rPr>
                <w:rStyle w:val="VerbatimChar"/>
              </w:rPr>
              <w:t>version</w:t>
            </w:r>
          </w:p>
        </w:tc>
        <w:tc>
          <w:tcPr>
            <w:tcW w:w="5280" w:type="dxa"/>
          </w:tcPr>
          <w:p w14:paraId="42AFA8F9" w14:textId="77777777" w:rsidR="00CE6E57" w:rsidRDefault="00000000">
            <w:pPr>
              <w:pStyle w:val="Compact"/>
            </w:pPr>
            <w:r>
              <w:t xml:space="preserve">Encoded value MUST be byte-for-byte identical to the </w:t>
            </w:r>
            <w:r>
              <w:rPr>
                <w:rStyle w:val="VerbatimChar"/>
              </w:rPr>
              <w:t>version</w:t>
            </w:r>
            <w:r>
              <w:t xml:space="preserve"> field of the Certificate</w:t>
            </w:r>
          </w:p>
        </w:tc>
      </w:tr>
      <w:tr w:rsidR="00CE6E57" w14:paraId="22F11720" w14:textId="77777777">
        <w:tc>
          <w:tcPr>
            <w:tcW w:w="2640" w:type="dxa"/>
          </w:tcPr>
          <w:p w14:paraId="53468AD9" w14:textId="77777777" w:rsidR="00CE6E57" w:rsidRDefault="00000000">
            <w:pPr>
              <w:pStyle w:val="Compact"/>
            </w:pPr>
            <w:r>
              <w:t>    </w:t>
            </w:r>
            <w:r>
              <w:rPr>
                <w:rStyle w:val="VerbatimChar"/>
              </w:rPr>
              <w:t>serialNumber</w:t>
            </w:r>
          </w:p>
        </w:tc>
        <w:tc>
          <w:tcPr>
            <w:tcW w:w="5280" w:type="dxa"/>
          </w:tcPr>
          <w:p w14:paraId="54498145" w14:textId="77777777" w:rsidR="00CE6E57" w:rsidRDefault="00000000">
            <w:pPr>
              <w:pStyle w:val="Compact"/>
            </w:pPr>
            <w:r>
              <w:t xml:space="preserve">Encoded value MUST be byte-for-byte identical to the </w:t>
            </w:r>
            <w:r>
              <w:rPr>
                <w:rStyle w:val="VerbatimChar"/>
              </w:rPr>
              <w:t>serialNumber</w:t>
            </w:r>
            <w:r>
              <w:t xml:space="preserve"> field of the Certificate</w:t>
            </w:r>
          </w:p>
        </w:tc>
      </w:tr>
      <w:tr w:rsidR="00CE6E57" w14:paraId="43A24A12" w14:textId="77777777">
        <w:tc>
          <w:tcPr>
            <w:tcW w:w="2640" w:type="dxa"/>
          </w:tcPr>
          <w:p w14:paraId="1610DF0D" w14:textId="77777777" w:rsidR="00CE6E57" w:rsidRDefault="00000000">
            <w:pPr>
              <w:pStyle w:val="Compact"/>
            </w:pPr>
            <w:r>
              <w:t>    </w:t>
            </w:r>
            <w:r>
              <w:rPr>
                <w:rStyle w:val="VerbatimChar"/>
              </w:rPr>
              <w:t>signature</w:t>
            </w:r>
          </w:p>
        </w:tc>
        <w:tc>
          <w:tcPr>
            <w:tcW w:w="5280" w:type="dxa"/>
          </w:tcPr>
          <w:p w14:paraId="2049A095" w14:textId="77777777" w:rsidR="00CE6E57" w:rsidRDefault="00000000">
            <w:pPr>
              <w:pStyle w:val="Compact"/>
            </w:pPr>
            <w:r>
              <w:t xml:space="preserve">Encoded value MUST be byte-for-byte identical to the </w:t>
            </w:r>
            <w:r>
              <w:rPr>
                <w:rStyle w:val="VerbatimChar"/>
              </w:rPr>
              <w:t>signature</w:t>
            </w:r>
            <w:r>
              <w:t xml:space="preserve"> field of the Certificate</w:t>
            </w:r>
          </w:p>
        </w:tc>
      </w:tr>
      <w:tr w:rsidR="00CE6E57" w14:paraId="2D2A36E7" w14:textId="77777777">
        <w:tc>
          <w:tcPr>
            <w:tcW w:w="2640" w:type="dxa"/>
          </w:tcPr>
          <w:p w14:paraId="44007B7E" w14:textId="77777777" w:rsidR="00CE6E57" w:rsidRDefault="00000000">
            <w:pPr>
              <w:pStyle w:val="Compact"/>
            </w:pPr>
            <w:r>
              <w:t>    </w:t>
            </w:r>
            <w:r>
              <w:rPr>
                <w:rStyle w:val="VerbatimChar"/>
              </w:rPr>
              <w:t>issuer</w:t>
            </w:r>
          </w:p>
        </w:tc>
        <w:tc>
          <w:tcPr>
            <w:tcW w:w="5280" w:type="dxa"/>
          </w:tcPr>
          <w:p w14:paraId="618E5A47" w14:textId="77777777" w:rsidR="00CE6E57" w:rsidRDefault="00000000">
            <w:pPr>
              <w:pStyle w:val="Compact"/>
            </w:pPr>
            <w:r>
              <w:t xml:space="preserve">Encoded value MUST be byte-for-byte identical to the </w:t>
            </w:r>
            <w:r>
              <w:rPr>
                <w:rStyle w:val="VerbatimChar"/>
              </w:rPr>
              <w:t>subject</w:t>
            </w:r>
            <w:r>
              <w:t xml:space="preserve"> field of the </w:t>
            </w:r>
            <w:hyperlink w:anchor="X3a11ccc0762fa70b64286ca02bf471eb0cdabb5">
              <w:r w:rsidR="00CE6E57">
                <w:rPr>
                  <w:rStyle w:val="Hyperlink"/>
                </w:rPr>
                <w:t>Precertificate Signing CA Certificate</w:t>
              </w:r>
            </w:hyperlink>
          </w:p>
        </w:tc>
      </w:tr>
      <w:tr w:rsidR="00CE6E57" w14:paraId="47A71D6F" w14:textId="77777777">
        <w:tc>
          <w:tcPr>
            <w:tcW w:w="2640" w:type="dxa"/>
          </w:tcPr>
          <w:p w14:paraId="4788FEFB" w14:textId="77777777" w:rsidR="00CE6E57" w:rsidRDefault="00000000">
            <w:pPr>
              <w:pStyle w:val="Compact"/>
            </w:pPr>
            <w:r>
              <w:lastRenderedPageBreak/>
              <w:t>    </w:t>
            </w:r>
            <w:r>
              <w:rPr>
                <w:rStyle w:val="VerbatimChar"/>
              </w:rPr>
              <w:t>validity</w:t>
            </w:r>
          </w:p>
        </w:tc>
        <w:tc>
          <w:tcPr>
            <w:tcW w:w="5280" w:type="dxa"/>
          </w:tcPr>
          <w:p w14:paraId="6DAAAC76" w14:textId="77777777" w:rsidR="00CE6E57" w:rsidRDefault="00000000">
            <w:pPr>
              <w:pStyle w:val="Compact"/>
            </w:pPr>
            <w:r>
              <w:t xml:space="preserve">Encoded value MUST be byte-for-byte identical to the </w:t>
            </w:r>
            <w:r>
              <w:rPr>
                <w:rStyle w:val="VerbatimChar"/>
              </w:rPr>
              <w:t>validity</w:t>
            </w:r>
            <w:r>
              <w:t xml:space="preserve"> field of the Certificate</w:t>
            </w:r>
          </w:p>
        </w:tc>
      </w:tr>
      <w:tr w:rsidR="00CE6E57" w14:paraId="43F287F0" w14:textId="77777777">
        <w:tc>
          <w:tcPr>
            <w:tcW w:w="2640" w:type="dxa"/>
          </w:tcPr>
          <w:p w14:paraId="7120FAD2" w14:textId="77777777" w:rsidR="00CE6E57" w:rsidRDefault="00000000">
            <w:pPr>
              <w:pStyle w:val="Compact"/>
            </w:pPr>
            <w:r>
              <w:t>    </w:t>
            </w:r>
            <w:r>
              <w:rPr>
                <w:rStyle w:val="VerbatimChar"/>
              </w:rPr>
              <w:t>subject</w:t>
            </w:r>
          </w:p>
        </w:tc>
        <w:tc>
          <w:tcPr>
            <w:tcW w:w="5280" w:type="dxa"/>
          </w:tcPr>
          <w:p w14:paraId="19433FC8" w14:textId="77777777" w:rsidR="00CE6E57" w:rsidRDefault="00000000">
            <w:pPr>
              <w:pStyle w:val="Compact"/>
            </w:pPr>
            <w:r>
              <w:t xml:space="preserve">Encoded value MUST be byte-for-byte identical to the </w:t>
            </w:r>
            <w:r>
              <w:rPr>
                <w:rStyle w:val="VerbatimChar"/>
              </w:rPr>
              <w:t>subject</w:t>
            </w:r>
            <w:r>
              <w:t xml:space="preserve"> field of the Certificate</w:t>
            </w:r>
          </w:p>
        </w:tc>
      </w:tr>
      <w:tr w:rsidR="00CE6E57" w14:paraId="7E2483CC" w14:textId="77777777">
        <w:tc>
          <w:tcPr>
            <w:tcW w:w="2640" w:type="dxa"/>
          </w:tcPr>
          <w:p w14:paraId="4A55E970" w14:textId="77777777" w:rsidR="00CE6E57" w:rsidRDefault="00000000">
            <w:pPr>
              <w:pStyle w:val="Compact"/>
            </w:pPr>
            <w:r>
              <w:t>    </w:t>
            </w:r>
            <w:r>
              <w:rPr>
                <w:rStyle w:val="VerbatimChar"/>
              </w:rPr>
              <w:t>subjectPublicKeyInfo</w:t>
            </w:r>
          </w:p>
        </w:tc>
        <w:tc>
          <w:tcPr>
            <w:tcW w:w="5280" w:type="dxa"/>
          </w:tcPr>
          <w:p w14:paraId="5CE95310" w14:textId="77777777" w:rsidR="00CE6E57" w:rsidRDefault="00000000">
            <w:pPr>
              <w:pStyle w:val="Compact"/>
            </w:pPr>
            <w:r>
              <w:t xml:space="preserve">Encoded value MUST be byte-for-byte identical to the </w:t>
            </w:r>
            <w:r>
              <w:rPr>
                <w:rStyle w:val="VerbatimChar"/>
              </w:rPr>
              <w:t>subjectPublicKeyInfo</w:t>
            </w:r>
            <w:r>
              <w:t xml:space="preserve"> field of the Certificate</w:t>
            </w:r>
          </w:p>
        </w:tc>
      </w:tr>
      <w:tr w:rsidR="00CE6E57" w14:paraId="2FB3739C" w14:textId="77777777">
        <w:tc>
          <w:tcPr>
            <w:tcW w:w="2640" w:type="dxa"/>
          </w:tcPr>
          <w:p w14:paraId="59E11408" w14:textId="77777777" w:rsidR="00CE6E57" w:rsidRDefault="00000000">
            <w:pPr>
              <w:pStyle w:val="Compact"/>
            </w:pPr>
            <w:r>
              <w:t>    </w:t>
            </w:r>
            <w:r>
              <w:rPr>
                <w:rStyle w:val="VerbatimChar"/>
              </w:rPr>
              <w:t>issuerUniqueID</w:t>
            </w:r>
          </w:p>
        </w:tc>
        <w:tc>
          <w:tcPr>
            <w:tcW w:w="5280" w:type="dxa"/>
          </w:tcPr>
          <w:p w14:paraId="2ACA588A" w14:textId="77777777" w:rsidR="00CE6E57" w:rsidRDefault="00000000">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CE6E57" w14:paraId="06B49203" w14:textId="77777777">
        <w:tc>
          <w:tcPr>
            <w:tcW w:w="2640" w:type="dxa"/>
          </w:tcPr>
          <w:p w14:paraId="1266FA79" w14:textId="77777777" w:rsidR="00CE6E57" w:rsidRDefault="00000000">
            <w:pPr>
              <w:pStyle w:val="Compact"/>
            </w:pPr>
            <w:r>
              <w:t>    </w:t>
            </w:r>
            <w:r>
              <w:rPr>
                <w:rStyle w:val="VerbatimChar"/>
              </w:rPr>
              <w:t>subjectUniqueID</w:t>
            </w:r>
          </w:p>
        </w:tc>
        <w:tc>
          <w:tcPr>
            <w:tcW w:w="5280" w:type="dxa"/>
          </w:tcPr>
          <w:p w14:paraId="13A39C6C" w14:textId="77777777" w:rsidR="00CE6E57" w:rsidRDefault="00000000">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CE6E57" w14:paraId="4051FE14" w14:textId="77777777">
        <w:tc>
          <w:tcPr>
            <w:tcW w:w="2640" w:type="dxa"/>
          </w:tcPr>
          <w:p w14:paraId="58522819" w14:textId="77777777" w:rsidR="00CE6E57" w:rsidRDefault="00000000">
            <w:pPr>
              <w:pStyle w:val="Compact"/>
            </w:pPr>
            <w:r>
              <w:t>    </w:t>
            </w:r>
            <w:r>
              <w:rPr>
                <w:rStyle w:val="VerbatimChar"/>
              </w:rPr>
              <w:t>extensions</w:t>
            </w:r>
          </w:p>
        </w:tc>
        <w:tc>
          <w:tcPr>
            <w:tcW w:w="5280" w:type="dxa"/>
          </w:tcPr>
          <w:p w14:paraId="62D92AF6" w14:textId="77777777" w:rsidR="00CE6E57" w:rsidRDefault="00000000">
            <w:pPr>
              <w:pStyle w:val="Compact"/>
            </w:pPr>
            <w:r>
              <w:t xml:space="preserve">See </w:t>
            </w:r>
            <w:hyperlink w:anchor="Xce7aef67d606d065ab592aacd3bbbbf8dd84865">
              <w:r w:rsidR="00CE6E57">
                <w:rPr>
                  <w:rStyle w:val="Hyperlink"/>
                </w:rPr>
                <w:t>Section 7.1.2.9.2</w:t>
              </w:r>
            </w:hyperlink>
          </w:p>
        </w:tc>
      </w:tr>
      <w:tr w:rsidR="00CE6E57" w14:paraId="5B87DED0" w14:textId="77777777">
        <w:tc>
          <w:tcPr>
            <w:tcW w:w="2640" w:type="dxa"/>
          </w:tcPr>
          <w:p w14:paraId="248D0F86" w14:textId="77777777" w:rsidR="00CE6E57" w:rsidRDefault="00000000">
            <w:pPr>
              <w:pStyle w:val="Compact"/>
            </w:pPr>
            <w:r>
              <w:rPr>
                <w:rStyle w:val="VerbatimChar"/>
              </w:rPr>
              <w:t>signatureAlgorithm</w:t>
            </w:r>
          </w:p>
        </w:tc>
        <w:tc>
          <w:tcPr>
            <w:tcW w:w="5280" w:type="dxa"/>
          </w:tcPr>
          <w:p w14:paraId="52993B61"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031D3877" w14:textId="77777777">
        <w:tc>
          <w:tcPr>
            <w:tcW w:w="2640" w:type="dxa"/>
          </w:tcPr>
          <w:p w14:paraId="067BC4F5" w14:textId="77777777" w:rsidR="00CE6E57" w:rsidRDefault="00000000">
            <w:pPr>
              <w:pStyle w:val="Compact"/>
            </w:pPr>
            <w:r>
              <w:rPr>
                <w:rStyle w:val="VerbatimChar"/>
              </w:rPr>
              <w:t>signature</w:t>
            </w:r>
          </w:p>
        </w:tc>
        <w:tc>
          <w:tcPr>
            <w:tcW w:w="5280" w:type="dxa"/>
          </w:tcPr>
          <w:p w14:paraId="553F93FD" w14:textId="77777777" w:rsidR="00CE6E57" w:rsidRDefault="00CE6E57">
            <w:pPr>
              <w:pStyle w:val="Compact"/>
            </w:pPr>
          </w:p>
        </w:tc>
      </w:tr>
    </w:tbl>
    <w:p w14:paraId="130BE1C2" w14:textId="77777777" w:rsidR="00CE6E57" w:rsidRDefault="00000000">
      <w:pPr>
        <w:pStyle w:val="BodyText"/>
      </w:pPr>
      <w:r>
        <w:rPr>
          <w:b/>
          <w:bCs/>
        </w:rPr>
        <w:t>Note</w:t>
      </w:r>
      <w:r>
        <w:t xml:space="preserve">: This profile requires that the </w:t>
      </w:r>
      <w:r>
        <w:rPr>
          <w:rStyle w:val="VerbatimChar"/>
        </w:rPr>
        <w:t>serialNumber</w:t>
      </w:r>
      <w:r>
        <w:t xml:space="preserve"> field of the Precertificate be identical to that of the corresponding Certificate. </w:t>
      </w:r>
      <w:hyperlink r:id="rId57" w:anchor="section-4.1.2.2">
        <w:r w:rsidR="00CE6E57">
          <w:rPr>
            <w:rStyle w:val="Hyperlink"/>
          </w:rPr>
          <w:t>RFC 5280, Section 4.1.2.2</w:t>
        </w:r>
      </w:hyperlink>
      <w:r>
        <w:t xml:space="preserve"> requires that the </w:t>
      </w:r>
      <w:r>
        <w:rPr>
          <w:rStyle w:val="VerbatimChar"/>
        </w:rPr>
        <w:t>serialNumber</w:t>
      </w:r>
      <w:r>
        <w:t xml:space="preserve"> of certificates be unique. For the purposes of this document, a Precertificate shall not be considered a “certificate” subject to that requirement, and thus may have the same </w:t>
      </w:r>
      <w:r>
        <w:rPr>
          <w:rStyle w:val="VerbatimChar"/>
        </w:rPr>
        <w:t>serialNumber</w:t>
      </w:r>
      <w:r>
        <w:t xml:space="preserve"> of the corresponding Certificate. However, this does not permit two Precertificates to share the same </w:t>
      </w:r>
      <w:r>
        <w:rPr>
          <w:rStyle w:val="VerbatimChar"/>
        </w:rPr>
        <w:t>serialNumber</w:t>
      </w:r>
      <w:r>
        <w:t xml:space="preserve">, unless they correspond to the same Certificate, as this would otherwise indicate there are two corresponding Certificates that share the same </w:t>
      </w:r>
      <w:r>
        <w:rPr>
          <w:rStyle w:val="VerbatimChar"/>
        </w:rPr>
        <w:t>serialNumber</w:t>
      </w:r>
      <w:r>
        <w:t>.</w:t>
      </w:r>
    </w:p>
    <w:p w14:paraId="49E08F9E" w14:textId="77777777" w:rsidR="00CE6E57" w:rsidRDefault="00000000">
      <w:pPr>
        <w:pStyle w:val="Heading5"/>
      </w:pPr>
      <w:bookmarkStart w:id="727" w:name="Xd6a0e11bec28bbaff03ee569b1c7bced559434a"/>
      <w:r>
        <w:t>7.1.2.9.1 Precertificate Profile Extensions - Directly Issued</w:t>
      </w:r>
    </w:p>
    <w:p w14:paraId="46F27D76" w14:textId="77777777" w:rsidR="00CE6E57" w:rsidRDefault="00000000">
      <w:pPr>
        <w:pStyle w:val="FirstParagraph"/>
      </w:pPr>
      <w:r>
        <w:t xml:space="preserve">These extensions apply in the context of a Precertificate directly issued from a CA, and not from a Precertificate Signing CA Certificate, as defined in </w:t>
      </w:r>
      <w:hyperlink w:anchor="X3a11ccc0762fa70b64286ca02bf471eb0cdabb5">
        <w:r w:rsidR="00CE6E57">
          <w:rPr>
            <w:rStyle w:val="Hyperlink"/>
          </w:rPr>
          <w:t>Section 7.1.2.4</w:t>
        </w:r>
      </w:hyperlink>
      <w:r>
        <w:t>.</w:t>
      </w:r>
    </w:p>
    <w:tbl>
      <w:tblPr>
        <w:tblStyle w:val="Table"/>
        <w:tblW w:w="5000" w:type="pct"/>
        <w:tblLayout w:type="fixed"/>
        <w:tblLook w:val="0020" w:firstRow="1" w:lastRow="0" w:firstColumn="0" w:lastColumn="0" w:noHBand="0" w:noVBand="0"/>
      </w:tblPr>
      <w:tblGrid>
        <w:gridCol w:w="3744"/>
        <w:gridCol w:w="936"/>
        <w:gridCol w:w="936"/>
        <w:gridCol w:w="3744"/>
      </w:tblGrid>
      <w:tr w:rsidR="00CE6E57" w14:paraId="59420853" w14:textId="77777777">
        <w:trPr>
          <w:tblHeader/>
        </w:trPr>
        <w:tc>
          <w:tcPr>
            <w:tcW w:w="3168" w:type="dxa"/>
          </w:tcPr>
          <w:p w14:paraId="5FC3E245" w14:textId="77777777" w:rsidR="00CE6E57" w:rsidRDefault="00000000">
            <w:pPr>
              <w:pStyle w:val="Compact"/>
            </w:pPr>
            <w:r>
              <w:rPr>
                <w:b/>
                <w:bCs/>
              </w:rPr>
              <w:t>Extension</w:t>
            </w:r>
          </w:p>
        </w:tc>
        <w:tc>
          <w:tcPr>
            <w:tcW w:w="792" w:type="dxa"/>
          </w:tcPr>
          <w:p w14:paraId="78CC5910" w14:textId="77777777" w:rsidR="00CE6E57" w:rsidRDefault="00000000">
            <w:pPr>
              <w:pStyle w:val="Compact"/>
            </w:pPr>
            <w:r>
              <w:rPr>
                <w:b/>
                <w:bCs/>
              </w:rPr>
              <w:t>Presence</w:t>
            </w:r>
          </w:p>
        </w:tc>
        <w:tc>
          <w:tcPr>
            <w:tcW w:w="792" w:type="dxa"/>
          </w:tcPr>
          <w:p w14:paraId="5281BF82" w14:textId="77777777" w:rsidR="00CE6E57" w:rsidRDefault="00000000">
            <w:pPr>
              <w:pStyle w:val="Compact"/>
            </w:pPr>
            <w:r>
              <w:rPr>
                <w:b/>
                <w:bCs/>
              </w:rPr>
              <w:t>Critical</w:t>
            </w:r>
          </w:p>
        </w:tc>
        <w:tc>
          <w:tcPr>
            <w:tcW w:w="3168" w:type="dxa"/>
          </w:tcPr>
          <w:p w14:paraId="569CD270" w14:textId="77777777" w:rsidR="00CE6E57" w:rsidRDefault="00000000">
            <w:pPr>
              <w:pStyle w:val="Compact"/>
            </w:pPr>
            <w:r>
              <w:rPr>
                <w:b/>
                <w:bCs/>
              </w:rPr>
              <w:t>Description</w:t>
            </w:r>
          </w:p>
        </w:tc>
      </w:tr>
      <w:tr w:rsidR="00CE6E57" w14:paraId="600C1F47" w14:textId="77777777">
        <w:tc>
          <w:tcPr>
            <w:tcW w:w="3168" w:type="dxa"/>
          </w:tcPr>
          <w:p w14:paraId="554638BC" w14:textId="77777777" w:rsidR="00CE6E57" w:rsidRDefault="00000000">
            <w:pPr>
              <w:pStyle w:val="Compact"/>
            </w:pPr>
            <w:r>
              <w:t>Precertificate Poison (OID: 1.3.6.1.4.1.11129.2.4.3)</w:t>
            </w:r>
          </w:p>
        </w:tc>
        <w:tc>
          <w:tcPr>
            <w:tcW w:w="792" w:type="dxa"/>
          </w:tcPr>
          <w:p w14:paraId="01FB634F" w14:textId="77777777" w:rsidR="00CE6E57" w:rsidRDefault="00000000">
            <w:pPr>
              <w:pStyle w:val="Compact"/>
            </w:pPr>
            <w:r>
              <w:t>MUST</w:t>
            </w:r>
          </w:p>
        </w:tc>
        <w:tc>
          <w:tcPr>
            <w:tcW w:w="792" w:type="dxa"/>
          </w:tcPr>
          <w:p w14:paraId="241D8D77" w14:textId="77777777" w:rsidR="00CE6E57" w:rsidRDefault="00000000">
            <w:pPr>
              <w:pStyle w:val="Compact"/>
            </w:pPr>
            <w:r>
              <w:t>Y</w:t>
            </w:r>
          </w:p>
        </w:tc>
        <w:tc>
          <w:tcPr>
            <w:tcW w:w="3168" w:type="dxa"/>
          </w:tcPr>
          <w:p w14:paraId="1CC8D7D1" w14:textId="77777777" w:rsidR="00CE6E57" w:rsidRDefault="00000000">
            <w:pPr>
              <w:pStyle w:val="Compact"/>
            </w:pPr>
            <w:r>
              <w:t xml:space="preserve">See </w:t>
            </w:r>
            <w:hyperlink w:anchor="X7d7d43631a382cfa183a063512855a63f73632a">
              <w:r w:rsidR="00CE6E57">
                <w:rPr>
                  <w:rStyle w:val="Hyperlink"/>
                </w:rPr>
                <w:t>Section 7.1.2.9.3</w:t>
              </w:r>
            </w:hyperlink>
          </w:p>
        </w:tc>
      </w:tr>
      <w:tr w:rsidR="00CE6E57" w14:paraId="1F688CA3" w14:textId="77777777">
        <w:tc>
          <w:tcPr>
            <w:tcW w:w="3168" w:type="dxa"/>
          </w:tcPr>
          <w:p w14:paraId="4C18C307" w14:textId="77777777" w:rsidR="00CE6E57" w:rsidRDefault="00000000">
            <w:pPr>
              <w:pStyle w:val="Compact"/>
            </w:pPr>
            <w:r>
              <w:t>Signed Certificate Timestamp List</w:t>
            </w:r>
          </w:p>
        </w:tc>
        <w:tc>
          <w:tcPr>
            <w:tcW w:w="792" w:type="dxa"/>
          </w:tcPr>
          <w:p w14:paraId="6CFED462" w14:textId="77777777" w:rsidR="00CE6E57" w:rsidRDefault="00000000">
            <w:pPr>
              <w:pStyle w:val="Compact"/>
            </w:pPr>
            <w:r>
              <w:t>MUST NOT</w:t>
            </w:r>
          </w:p>
        </w:tc>
        <w:tc>
          <w:tcPr>
            <w:tcW w:w="792" w:type="dxa"/>
          </w:tcPr>
          <w:p w14:paraId="0726A293" w14:textId="77777777" w:rsidR="00CE6E57" w:rsidRDefault="00000000">
            <w:pPr>
              <w:pStyle w:val="Compact"/>
            </w:pPr>
            <w:r>
              <w:t>-</w:t>
            </w:r>
          </w:p>
        </w:tc>
        <w:tc>
          <w:tcPr>
            <w:tcW w:w="3168" w:type="dxa"/>
          </w:tcPr>
          <w:p w14:paraId="70379553" w14:textId="77777777" w:rsidR="00CE6E57" w:rsidRDefault="00CE6E57">
            <w:pPr>
              <w:pStyle w:val="Compact"/>
            </w:pPr>
          </w:p>
        </w:tc>
      </w:tr>
      <w:tr w:rsidR="00CE6E57" w14:paraId="5198E325" w14:textId="77777777">
        <w:tc>
          <w:tcPr>
            <w:tcW w:w="3168" w:type="dxa"/>
          </w:tcPr>
          <w:p w14:paraId="08E809E2" w14:textId="77777777" w:rsidR="00CE6E57" w:rsidRDefault="00000000">
            <w:pPr>
              <w:pStyle w:val="Compact"/>
            </w:pPr>
            <w:r>
              <w:t>Any other extension</w:t>
            </w:r>
          </w:p>
        </w:tc>
        <w:tc>
          <w:tcPr>
            <w:tcW w:w="792" w:type="dxa"/>
          </w:tcPr>
          <w:p w14:paraId="48CFCD36" w14:textId="77777777" w:rsidR="00CE6E57" w:rsidRDefault="00000000">
            <w:pPr>
              <w:pStyle w:val="Compact"/>
            </w:pPr>
            <w:r>
              <w:t>*</w:t>
            </w:r>
          </w:p>
        </w:tc>
        <w:tc>
          <w:tcPr>
            <w:tcW w:w="792" w:type="dxa"/>
          </w:tcPr>
          <w:p w14:paraId="67006D9A" w14:textId="77777777" w:rsidR="00CE6E57" w:rsidRDefault="00000000">
            <w:pPr>
              <w:pStyle w:val="Compact"/>
            </w:pPr>
            <w:r>
              <w:t>*</w:t>
            </w:r>
          </w:p>
        </w:tc>
        <w:tc>
          <w:tcPr>
            <w:tcW w:w="3168" w:type="dxa"/>
          </w:tcPr>
          <w:p w14:paraId="167996BF" w14:textId="77777777" w:rsidR="00CE6E57"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714EE066" w14:textId="77777777" w:rsidR="00CE6E57" w:rsidRDefault="00000000">
      <w:pPr>
        <w:pStyle w:val="BodyText"/>
      </w:pPr>
      <w:r>
        <w:rPr>
          <w:b/>
          <w:bCs/>
        </w:rPr>
        <w:lastRenderedPageBreak/>
        <w:t>Note</w:t>
      </w:r>
      <w:r>
        <w:t xml:space="preserve">: This requirement is expressing that if the Precertificate Poison extension is removed from the Precertificate, and the Signed Certificate Timestamp List is removed from the certificate, the contents of the </w:t>
      </w:r>
      <w:r>
        <w:rPr>
          <w:rStyle w:val="VerbatimChar"/>
        </w:rPr>
        <w:t>extensions</w:t>
      </w:r>
      <w:r>
        <w:t xml:space="preserve"> field MUST be byte-for-byte identical to the Certificate.</w:t>
      </w:r>
    </w:p>
    <w:p w14:paraId="7A03A0B6" w14:textId="77777777" w:rsidR="00CE6E57" w:rsidRDefault="00000000">
      <w:pPr>
        <w:pStyle w:val="Heading5"/>
      </w:pPr>
      <w:bookmarkStart w:id="728" w:name="Xce7aef67d606d065ab592aacd3bbbbf8dd84865"/>
      <w:bookmarkEnd w:id="727"/>
      <w:r>
        <w:t>7.1.2.9.2 Precertificate Profile Extensions - Precertificate CA Issued</w:t>
      </w:r>
    </w:p>
    <w:p w14:paraId="78396977" w14:textId="77777777" w:rsidR="00CE6E57" w:rsidRDefault="00000000">
      <w:pPr>
        <w:pStyle w:val="FirstParagraph"/>
      </w:pPr>
      <w:r>
        <w:t xml:space="preserve">These extensions apply in the context of a Precertificate from a Precertificate Signing CA Certificate, as defined in </w:t>
      </w:r>
      <w:hyperlink w:anchor="X3a11ccc0762fa70b64286ca02bf471eb0cdabb5">
        <w:r w:rsidR="00CE6E57">
          <w:rPr>
            <w:rStyle w:val="Hyperlink"/>
          </w:rPr>
          <w:t>Section 7.1.2.4</w:t>
        </w:r>
      </w:hyperlink>
      <w:r>
        <w:t xml:space="preserve">. For such Precertificates, the </w:t>
      </w:r>
      <w:r>
        <w:rPr>
          <w:rStyle w:val="VerbatimChar"/>
        </w:rPr>
        <w:t>authorityKeyIdentifier</w:t>
      </w:r>
      <w:r>
        <w:t xml:space="preserve">, if present in the Certificate, is modified in the Precertificate, as described in </w:t>
      </w:r>
      <w:hyperlink r:id="rId58" w:anchor="section-3.2">
        <w:r w:rsidR="00CE6E57">
          <w:rPr>
            <w:rStyle w:val="Hyperlink"/>
          </w:rPr>
          <w:t>RFC 6962, Section 3.2</w:t>
        </w:r>
      </w:hyperlink>
      <w:r>
        <w:t>.</w:t>
      </w:r>
    </w:p>
    <w:tbl>
      <w:tblPr>
        <w:tblStyle w:val="Table"/>
        <w:tblW w:w="5000" w:type="pct"/>
        <w:tblLayout w:type="fixed"/>
        <w:tblLook w:val="0020" w:firstRow="1" w:lastRow="0" w:firstColumn="0" w:lastColumn="0" w:noHBand="0" w:noVBand="0"/>
      </w:tblPr>
      <w:tblGrid>
        <w:gridCol w:w="3744"/>
        <w:gridCol w:w="936"/>
        <w:gridCol w:w="936"/>
        <w:gridCol w:w="3744"/>
      </w:tblGrid>
      <w:tr w:rsidR="00CE6E57" w14:paraId="1A140890" w14:textId="77777777">
        <w:trPr>
          <w:tblHeader/>
        </w:trPr>
        <w:tc>
          <w:tcPr>
            <w:tcW w:w="3168" w:type="dxa"/>
          </w:tcPr>
          <w:p w14:paraId="4D8FE41B" w14:textId="77777777" w:rsidR="00CE6E57" w:rsidRDefault="00000000">
            <w:pPr>
              <w:pStyle w:val="Compact"/>
            </w:pPr>
            <w:r>
              <w:rPr>
                <w:b/>
                <w:bCs/>
              </w:rPr>
              <w:t>Extension</w:t>
            </w:r>
          </w:p>
        </w:tc>
        <w:tc>
          <w:tcPr>
            <w:tcW w:w="792" w:type="dxa"/>
          </w:tcPr>
          <w:p w14:paraId="242EAC9D" w14:textId="77777777" w:rsidR="00CE6E57" w:rsidRDefault="00000000">
            <w:pPr>
              <w:pStyle w:val="Compact"/>
            </w:pPr>
            <w:r>
              <w:rPr>
                <w:b/>
                <w:bCs/>
              </w:rPr>
              <w:t>Presence</w:t>
            </w:r>
          </w:p>
        </w:tc>
        <w:tc>
          <w:tcPr>
            <w:tcW w:w="792" w:type="dxa"/>
          </w:tcPr>
          <w:p w14:paraId="2DA0BD7B" w14:textId="77777777" w:rsidR="00CE6E57" w:rsidRDefault="00000000">
            <w:pPr>
              <w:pStyle w:val="Compact"/>
            </w:pPr>
            <w:r>
              <w:rPr>
                <w:b/>
                <w:bCs/>
              </w:rPr>
              <w:t>Critical</w:t>
            </w:r>
          </w:p>
        </w:tc>
        <w:tc>
          <w:tcPr>
            <w:tcW w:w="3168" w:type="dxa"/>
          </w:tcPr>
          <w:p w14:paraId="0A91E53D" w14:textId="77777777" w:rsidR="00CE6E57" w:rsidRDefault="00000000">
            <w:pPr>
              <w:pStyle w:val="Compact"/>
            </w:pPr>
            <w:r>
              <w:rPr>
                <w:b/>
                <w:bCs/>
              </w:rPr>
              <w:t>Description</w:t>
            </w:r>
          </w:p>
        </w:tc>
      </w:tr>
      <w:tr w:rsidR="00CE6E57" w14:paraId="31A36500" w14:textId="77777777">
        <w:tc>
          <w:tcPr>
            <w:tcW w:w="3168" w:type="dxa"/>
          </w:tcPr>
          <w:p w14:paraId="0D994705" w14:textId="77777777" w:rsidR="00CE6E57" w:rsidRDefault="00000000">
            <w:pPr>
              <w:pStyle w:val="Compact"/>
            </w:pPr>
            <w:r>
              <w:t>Precertificate Poison (OID: 1.3.6.1.4.1.11129.2.4.3)</w:t>
            </w:r>
          </w:p>
        </w:tc>
        <w:tc>
          <w:tcPr>
            <w:tcW w:w="792" w:type="dxa"/>
          </w:tcPr>
          <w:p w14:paraId="4C4641F7" w14:textId="77777777" w:rsidR="00CE6E57" w:rsidRDefault="00000000">
            <w:pPr>
              <w:pStyle w:val="Compact"/>
            </w:pPr>
            <w:r>
              <w:t>MUST</w:t>
            </w:r>
          </w:p>
        </w:tc>
        <w:tc>
          <w:tcPr>
            <w:tcW w:w="792" w:type="dxa"/>
          </w:tcPr>
          <w:p w14:paraId="3E5D6E95" w14:textId="77777777" w:rsidR="00CE6E57" w:rsidRDefault="00000000">
            <w:pPr>
              <w:pStyle w:val="Compact"/>
            </w:pPr>
            <w:r>
              <w:t>Y</w:t>
            </w:r>
          </w:p>
        </w:tc>
        <w:tc>
          <w:tcPr>
            <w:tcW w:w="3168" w:type="dxa"/>
          </w:tcPr>
          <w:p w14:paraId="21681968" w14:textId="77777777" w:rsidR="00CE6E57" w:rsidRDefault="00000000">
            <w:pPr>
              <w:pStyle w:val="Compact"/>
            </w:pPr>
            <w:r>
              <w:t xml:space="preserve">See </w:t>
            </w:r>
            <w:hyperlink w:anchor="X7d7d43631a382cfa183a063512855a63f73632a">
              <w:r w:rsidR="00CE6E57">
                <w:rPr>
                  <w:rStyle w:val="Hyperlink"/>
                </w:rPr>
                <w:t>Section 7.1.2.9.3</w:t>
              </w:r>
            </w:hyperlink>
          </w:p>
        </w:tc>
      </w:tr>
      <w:tr w:rsidR="00CE6E57" w14:paraId="11A235B0" w14:textId="77777777">
        <w:tc>
          <w:tcPr>
            <w:tcW w:w="3168" w:type="dxa"/>
          </w:tcPr>
          <w:p w14:paraId="64669002" w14:textId="77777777" w:rsidR="00CE6E57" w:rsidRDefault="00000000">
            <w:pPr>
              <w:pStyle w:val="Compact"/>
            </w:pPr>
            <w:r>
              <w:rPr>
                <w:rStyle w:val="VerbatimChar"/>
              </w:rPr>
              <w:t>authorityKeyIdentifier</w:t>
            </w:r>
          </w:p>
        </w:tc>
        <w:tc>
          <w:tcPr>
            <w:tcW w:w="792" w:type="dxa"/>
          </w:tcPr>
          <w:p w14:paraId="4DAF82DA" w14:textId="77777777" w:rsidR="00CE6E57" w:rsidRDefault="00000000">
            <w:pPr>
              <w:pStyle w:val="Compact"/>
            </w:pPr>
            <w:r>
              <w:t>*</w:t>
            </w:r>
          </w:p>
        </w:tc>
        <w:tc>
          <w:tcPr>
            <w:tcW w:w="792" w:type="dxa"/>
          </w:tcPr>
          <w:p w14:paraId="613BD523" w14:textId="77777777" w:rsidR="00CE6E57" w:rsidRDefault="00000000">
            <w:pPr>
              <w:pStyle w:val="Compact"/>
            </w:pPr>
            <w:r>
              <w:t>*</w:t>
            </w:r>
          </w:p>
        </w:tc>
        <w:tc>
          <w:tcPr>
            <w:tcW w:w="3168" w:type="dxa"/>
          </w:tcPr>
          <w:p w14:paraId="4F6C87CA" w14:textId="77777777" w:rsidR="00CE6E57" w:rsidRDefault="00000000">
            <w:pPr>
              <w:pStyle w:val="Compact"/>
            </w:pPr>
            <w:r>
              <w:t xml:space="preserve">See </w:t>
            </w:r>
            <w:hyperlink w:anchor="Xce57385920dc21d694ea86839eb1a745ab96344">
              <w:r w:rsidR="00CE6E57">
                <w:rPr>
                  <w:rStyle w:val="Hyperlink"/>
                </w:rPr>
                <w:t>Section 7.1.2.9.4</w:t>
              </w:r>
            </w:hyperlink>
          </w:p>
        </w:tc>
      </w:tr>
      <w:tr w:rsidR="00CE6E57" w14:paraId="385DC455" w14:textId="77777777">
        <w:tc>
          <w:tcPr>
            <w:tcW w:w="3168" w:type="dxa"/>
          </w:tcPr>
          <w:p w14:paraId="16F26A98" w14:textId="77777777" w:rsidR="00CE6E57" w:rsidRDefault="00000000">
            <w:pPr>
              <w:pStyle w:val="Compact"/>
            </w:pPr>
            <w:r>
              <w:t>Signed Certificate Timestamp List</w:t>
            </w:r>
          </w:p>
        </w:tc>
        <w:tc>
          <w:tcPr>
            <w:tcW w:w="792" w:type="dxa"/>
          </w:tcPr>
          <w:p w14:paraId="6CF011E6" w14:textId="77777777" w:rsidR="00CE6E57" w:rsidRDefault="00000000">
            <w:pPr>
              <w:pStyle w:val="Compact"/>
            </w:pPr>
            <w:r>
              <w:t>MUST NOT</w:t>
            </w:r>
          </w:p>
        </w:tc>
        <w:tc>
          <w:tcPr>
            <w:tcW w:w="792" w:type="dxa"/>
          </w:tcPr>
          <w:p w14:paraId="50EB85BC" w14:textId="77777777" w:rsidR="00CE6E57" w:rsidRDefault="00000000">
            <w:pPr>
              <w:pStyle w:val="Compact"/>
            </w:pPr>
            <w:r>
              <w:t>-</w:t>
            </w:r>
          </w:p>
        </w:tc>
        <w:tc>
          <w:tcPr>
            <w:tcW w:w="3168" w:type="dxa"/>
          </w:tcPr>
          <w:p w14:paraId="76766DC3" w14:textId="77777777" w:rsidR="00CE6E57" w:rsidRDefault="00CE6E57">
            <w:pPr>
              <w:pStyle w:val="Compact"/>
            </w:pPr>
          </w:p>
        </w:tc>
      </w:tr>
      <w:tr w:rsidR="00CE6E57" w14:paraId="4202705A" w14:textId="77777777">
        <w:tc>
          <w:tcPr>
            <w:tcW w:w="3168" w:type="dxa"/>
          </w:tcPr>
          <w:p w14:paraId="0041B957" w14:textId="77777777" w:rsidR="00CE6E57" w:rsidRDefault="00000000">
            <w:pPr>
              <w:pStyle w:val="Compact"/>
            </w:pPr>
            <w:r>
              <w:t>Any other extension</w:t>
            </w:r>
          </w:p>
        </w:tc>
        <w:tc>
          <w:tcPr>
            <w:tcW w:w="792" w:type="dxa"/>
          </w:tcPr>
          <w:p w14:paraId="746FE484" w14:textId="77777777" w:rsidR="00CE6E57" w:rsidRDefault="00000000">
            <w:pPr>
              <w:pStyle w:val="Compact"/>
            </w:pPr>
            <w:r>
              <w:t>*</w:t>
            </w:r>
          </w:p>
        </w:tc>
        <w:tc>
          <w:tcPr>
            <w:tcW w:w="792" w:type="dxa"/>
          </w:tcPr>
          <w:p w14:paraId="039E98B7" w14:textId="77777777" w:rsidR="00CE6E57" w:rsidRDefault="00000000">
            <w:pPr>
              <w:pStyle w:val="Compact"/>
            </w:pPr>
            <w:r>
              <w:t>*</w:t>
            </w:r>
          </w:p>
        </w:tc>
        <w:tc>
          <w:tcPr>
            <w:tcW w:w="3168" w:type="dxa"/>
          </w:tcPr>
          <w:p w14:paraId="7655509C" w14:textId="77777777" w:rsidR="00CE6E57"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729CF3F3" w14:textId="77777777" w:rsidR="00CE6E57" w:rsidRDefault="00000000">
      <w:pPr>
        <w:pStyle w:val="Heading5"/>
      </w:pPr>
      <w:bookmarkStart w:id="729" w:name="X7d7d43631a382cfa183a063512855a63f73632a"/>
      <w:bookmarkEnd w:id="728"/>
      <w:r>
        <w:t>7.1.2.9.3 Precertificate Poison</w:t>
      </w:r>
    </w:p>
    <w:p w14:paraId="0A47A785" w14:textId="77777777" w:rsidR="00CE6E57" w:rsidRDefault="00000000">
      <w:pPr>
        <w:pStyle w:val="FirstParagraph"/>
      </w:pPr>
      <w:r>
        <w:t>The Precertificate MUST contain the Precertificate Poison extension (OID: 1.3.6.1.4.1.11129.2.4.3).</w:t>
      </w:r>
    </w:p>
    <w:p w14:paraId="79F23EB4" w14:textId="77777777" w:rsidR="00CE6E57" w:rsidRDefault="00000000">
      <w:pPr>
        <w:pStyle w:val="BodyText"/>
      </w:pPr>
      <w:r>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59" w:anchor="section-3.1">
        <w:r w:rsidR="00CE6E57">
          <w:rPr>
            <w:rStyle w:val="Hyperlink"/>
          </w:rPr>
          <w:t>RFC 6962, Section 3.1</w:t>
        </w:r>
      </w:hyperlink>
      <w:r>
        <w:t>.</w:t>
      </w:r>
    </w:p>
    <w:p w14:paraId="5D5C71BB" w14:textId="77777777" w:rsidR="00CE6E57" w:rsidRDefault="00000000">
      <w:pPr>
        <w:pStyle w:val="Heading5"/>
      </w:pPr>
      <w:bookmarkStart w:id="730" w:name="Xce57385920dc21d694ea86839eb1a745ab96344"/>
      <w:bookmarkEnd w:id="729"/>
      <w:r>
        <w:t>7.1.2.9.4 Precertificate Authority Key Identifier</w:t>
      </w:r>
    </w:p>
    <w:p w14:paraId="3E83F3F7" w14:textId="77777777" w:rsidR="00CE6E57" w:rsidRDefault="00000000">
      <w:pPr>
        <w:pStyle w:val="FirstParagraph"/>
      </w:pPr>
      <w:r>
        <w:t xml:space="preserve">For Precertificates issued by a Precertificate Signing CA, the contents of the </w:t>
      </w:r>
      <w:r>
        <w:rPr>
          <w:rStyle w:val="VerbatimChar"/>
        </w:rPr>
        <w:t>authorityKeyIdentifier</w:t>
      </w:r>
      <w:r>
        <w:t xml:space="preserve"> extension MUST be one of the following:</w:t>
      </w:r>
    </w:p>
    <w:p w14:paraId="67332D2F" w14:textId="77777777" w:rsidR="00CE6E57" w:rsidRDefault="00000000">
      <w:pPr>
        <w:pStyle w:val="Compact"/>
        <w:numPr>
          <w:ilvl w:val="0"/>
          <w:numId w:val="94"/>
        </w:numPr>
      </w:pPr>
      <w:r>
        <w:t>SHOULD be as defined in the profile below, or;</w:t>
      </w:r>
    </w:p>
    <w:p w14:paraId="315957D7" w14:textId="77777777" w:rsidR="00CE6E57" w:rsidRDefault="00000000">
      <w:pPr>
        <w:pStyle w:val="Compact"/>
        <w:numPr>
          <w:ilvl w:val="0"/>
          <w:numId w:val="94"/>
        </w:numPr>
      </w:pPr>
      <w:r>
        <w:t xml:space="preserve">MAY be byte-for-byte identical with the contents of the </w:t>
      </w:r>
      <w:r>
        <w:rPr>
          <w:rStyle w:val="VerbatimChar"/>
        </w:rPr>
        <w:t>authorityKeyIdentifier</w:t>
      </w:r>
      <w:r>
        <w:t xml:space="preserve"> extension of the corresponding Certificate.</w:t>
      </w:r>
    </w:p>
    <w:tbl>
      <w:tblPr>
        <w:tblStyle w:val="Table"/>
        <w:tblW w:w="5000" w:type="pct"/>
        <w:tblLayout w:type="fixed"/>
        <w:tblLook w:val="0020" w:firstRow="1" w:lastRow="0" w:firstColumn="0" w:lastColumn="0" w:noHBand="0" w:noVBand="0"/>
      </w:tblPr>
      <w:tblGrid>
        <w:gridCol w:w="2808"/>
        <w:gridCol w:w="6552"/>
      </w:tblGrid>
      <w:tr w:rsidR="00CE6E57" w14:paraId="7A4CA753" w14:textId="77777777">
        <w:trPr>
          <w:tblHeader/>
        </w:trPr>
        <w:tc>
          <w:tcPr>
            <w:tcW w:w="2376" w:type="dxa"/>
          </w:tcPr>
          <w:p w14:paraId="4B8B9EEF" w14:textId="77777777" w:rsidR="00CE6E57" w:rsidRDefault="00000000">
            <w:pPr>
              <w:pStyle w:val="Compact"/>
            </w:pPr>
            <w:r>
              <w:rPr>
                <w:b/>
                <w:bCs/>
              </w:rPr>
              <w:t>Field</w:t>
            </w:r>
          </w:p>
        </w:tc>
        <w:tc>
          <w:tcPr>
            <w:tcW w:w="5544" w:type="dxa"/>
          </w:tcPr>
          <w:p w14:paraId="465D09C5" w14:textId="77777777" w:rsidR="00CE6E57" w:rsidRDefault="00000000">
            <w:pPr>
              <w:pStyle w:val="Compact"/>
            </w:pPr>
            <w:r>
              <w:rPr>
                <w:b/>
                <w:bCs/>
              </w:rPr>
              <w:t>Description</w:t>
            </w:r>
          </w:p>
        </w:tc>
      </w:tr>
      <w:tr w:rsidR="00CE6E57" w14:paraId="7C78C968" w14:textId="77777777">
        <w:tc>
          <w:tcPr>
            <w:tcW w:w="2376" w:type="dxa"/>
          </w:tcPr>
          <w:p w14:paraId="69BC1668" w14:textId="77777777" w:rsidR="00CE6E57" w:rsidRDefault="00000000">
            <w:pPr>
              <w:pStyle w:val="Compact"/>
            </w:pPr>
            <w:r>
              <w:rPr>
                <w:rStyle w:val="VerbatimChar"/>
              </w:rPr>
              <w:t>keyIdentifier</w:t>
            </w:r>
          </w:p>
        </w:tc>
        <w:tc>
          <w:tcPr>
            <w:tcW w:w="5544" w:type="dxa"/>
          </w:tcPr>
          <w:p w14:paraId="6FB48C57" w14:textId="77777777" w:rsidR="00CE6E57" w:rsidRDefault="00000000">
            <w:pPr>
              <w:pStyle w:val="Compact"/>
            </w:pPr>
            <w:r>
              <w:t xml:space="preserve">MUST be present. MUST be identical to the </w:t>
            </w:r>
            <w:r>
              <w:rPr>
                <w:rStyle w:val="VerbatimChar"/>
              </w:rPr>
              <w:t>subjectKeyIdentifier</w:t>
            </w:r>
            <w:r>
              <w:t xml:space="preserve"> field of the </w:t>
            </w:r>
            <w:hyperlink w:anchor="X3a11ccc0762fa70b64286ca02bf471eb0cdabb5">
              <w:r w:rsidR="00CE6E57">
                <w:rPr>
                  <w:rStyle w:val="Hyperlink"/>
                </w:rPr>
                <w:t>Precertificate Signing CA Certificate</w:t>
              </w:r>
            </w:hyperlink>
          </w:p>
        </w:tc>
      </w:tr>
      <w:tr w:rsidR="00CE6E57" w14:paraId="73B893AA" w14:textId="77777777">
        <w:tc>
          <w:tcPr>
            <w:tcW w:w="2376" w:type="dxa"/>
          </w:tcPr>
          <w:p w14:paraId="40D398E3" w14:textId="77777777" w:rsidR="00CE6E57" w:rsidRDefault="00000000">
            <w:pPr>
              <w:pStyle w:val="Compact"/>
            </w:pPr>
            <w:r>
              <w:rPr>
                <w:rStyle w:val="VerbatimChar"/>
              </w:rPr>
              <w:lastRenderedPageBreak/>
              <w:t>authorityCertIssuer</w:t>
            </w:r>
          </w:p>
        </w:tc>
        <w:tc>
          <w:tcPr>
            <w:tcW w:w="5544" w:type="dxa"/>
          </w:tcPr>
          <w:p w14:paraId="109D0AEB" w14:textId="77777777" w:rsidR="00CE6E57" w:rsidRDefault="00000000">
            <w:pPr>
              <w:pStyle w:val="Compact"/>
            </w:pPr>
            <w:r>
              <w:t>MUST NOT be present</w:t>
            </w:r>
          </w:p>
        </w:tc>
      </w:tr>
      <w:tr w:rsidR="00CE6E57" w14:paraId="35CFE629" w14:textId="77777777">
        <w:tc>
          <w:tcPr>
            <w:tcW w:w="2376" w:type="dxa"/>
          </w:tcPr>
          <w:p w14:paraId="0B05C6BD" w14:textId="77777777" w:rsidR="00CE6E57" w:rsidRDefault="00000000">
            <w:pPr>
              <w:pStyle w:val="Compact"/>
            </w:pPr>
            <w:r>
              <w:rPr>
                <w:rStyle w:val="VerbatimChar"/>
              </w:rPr>
              <w:t>authorityCertSerialNumber</w:t>
            </w:r>
          </w:p>
        </w:tc>
        <w:tc>
          <w:tcPr>
            <w:tcW w:w="5544" w:type="dxa"/>
          </w:tcPr>
          <w:p w14:paraId="77A5FC60" w14:textId="77777777" w:rsidR="00CE6E57" w:rsidRDefault="00000000">
            <w:pPr>
              <w:pStyle w:val="Compact"/>
            </w:pPr>
            <w:r>
              <w:t>MUST NOT be present</w:t>
            </w:r>
          </w:p>
        </w:tc>
      </w:tr>
    </w:tbl>
    <w:p w14:paraId="03BD9355" w14:textId="77777777" w:rsidR="00CE6E57" w:rsidRDefault="00000000">
      <w:pPr>
        <w:pStyle w:val="BodyText"/>
      </w:pPr>
      <w:r>
        <w:rPr>
          <w:b/>
          <w:bCs/>
        </w:rPr>
        <w:t>Note</w:t>
      </w:r>
      <w:r>
        <w:t xml:space="preserve">: </w:t>
      </w:r>
      <w:hyperlink r:id="rId60">
        <w:r w:rsidR="00CE6E57">
          <w:rPr>
            <w:rStyle w:val="Hyperlink"/>
          </w:rPr>
          <w:t>RFC 6962</w:t>
        </w:r>
      </w:hyperlink>
      <w:r>
        <w:t xml:space="preserve"> describes how the </w:t>
      </w:r>
      <w:r>
        <w:rPr>
          <w:rStyle w:val="VerbatimChar"/>
        </w:rPr>
        <w:t>authorityKeyIdentifier</w:t>
      </w:r>
      <w:r>
        <w:t xml:space="preserve"> present on a Precertificate is transformed to contain the value of the Precertificate Signing CA’s </w:t>
      </w:r>
      <w:r>
        <w:rPr>
          <w:rStyle w:val="VerbatimChar"/>
        </w:rPr>
        <w:t>authorityKeyIdentifier</w:t>
      </w:r>
      <w:r>
        <w:t xml:space="preserve"> extension (i.e. reflecting the actual issuer certificate’s </w:t>
      </w:r>
      <w:r>
        <w:rPr>
          <w:rStyle w:val="VerbatimChar"/>
        </w:rPr>
        <w:t>keyIdentifier</w:t>
      </w:r>
      <w:r>
        <w:t xml:space="preserve">), thus matching the corresponding Certificate when verified by clients. These Baseline Requirements RECOMMEND the use of the Precertificate Signing CA’s </w:t>
      </w:r>
      <w:r>
        <w:rPr>
          <w:rStyle w:val="VerbatimChar"/>
        </w:rPr>
        <w:t>keyIdentifier</w:t>
      </w:r>
      <w:r>
        <w:t xml:space="preserve"> in Precertificates issued by it in order to ensure consistency between the </w:t>
      </w:r>
      <w:r>
        <w:rPr>
          <w:rStyle w:val="VerbatimChar"/>
        </w:rPr>
        <w:t>subjectKeyIdentifier</w:t>
      </w:r>
      <w:r>
        <w:t xml:space="preserve"> and </w:t>
      </w:r>
      <w:r>
        <w:rPr>
          <w:rStyle w:val="VerbatimChar"/>
        </w:rPr>
        <w:t>authorityKeyIdentifier</w:t>
      </w:r>
      <w:r>
        <w:t xml:space="preserve"> of all certificates in the chain. Although </w:t>
      </w:r>
      <w:hyperlink r:id="rId61">
        <w:r w:rsidR="00CE6E57">
          <w:rPr>
            <w:rStyle w:val="Hyperlink"/>
          </w:rPr>
          <w:t>RFC 5280</w:t>
        </w:r>
      </w:hyperlink>
      <w:r>
        <w:t xml:space="preserve"> does not strictly require such consistency, a number of client implementations enforce such consistency for Certificates, and this avoids any risks from Certificate Transparency Logs incorrectly implementing such checks.</w:t>
      </w:r>
    </w:p>
    <w:p w14:paraId="1AC9CE97" w14:textId="77777777" w:rsidR="00CE6E57" w:rsidRDefault="00000000">
      <w:pPr>
        <w:pStyle w:val="Heading4"/>
      </w:pPr>
      <w:bookmarkStart w:id="731" w:name="Xd6828d8fce0a18dfbd98942c34dc3073d000a5d"/>
      <w:bookmarkEnd w:id="723"/>
      <w:bookmarkEnd w:id="730"/>
      <w:r>
        <w:t>7.1.2.10 Common CA Fields</w:t>
      </w:r>
    </w:p>
    <w:p w14:paraId="4B073EDC" w14:textId="77777777" w:rsidR="00CE6E57" w:rsidRDefault="00000000">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 </w:t>
      </w:r>
      <w:hyperlink w:anchor="Xfd4c7b8779ca38eac6cafab53f401db9b389178">
        <w:r w:rsidR="00CE6E57">
          <w:rPr>
            <w:rStyle w:val="Hyperlink"/>
          </w:rPr>
          <w:t>Section 7.1.2</w:t>
        </w:r>
      </w:hyperlink>
      <w:r>
        <w:t>.</w:t>
      </w:r>
    </w:p>
    <w:p w14:paraId="70036D1D" w14:textId="77777777" w:rsidR="00CE6E57" w:rsidRDefault="00000000">
      <w:pPr>
        <w:pStyle w:val="Heading5"/>
      </w:pPr>
      <w:bookmarkStart w:id="732" w:name="Xfebeb21894ca97159e4c0c6c1308fb9f72764d5"/>
      <w:r>
        <w:t>7.1.2.10.1 CA Certificate Validity</w:t>
      </w:r>
    </w:p>
    <w:tbl>
      <w:tblPr>
        <w:tblStyle w:val="Table"/>
        <w:tblW w:w="5000" w:type="pct"/>
        <w:tblLayout w:type="fixed"/>
        <w:tblLook w:val="0020" w:firstRow="1" w:lastRow="0" w:firstColumn="0" w:lastColumn="0" w:noHBand="0" w:noVBand="0"/>
      </w:tblPr>
      <w:tblGrid>
        <w:gridCol w:w="1872"/>
        <w:gridCol w:w="3744"/>
        <w:gridCol w:w="3744"/>
      </w:tblGrid>
      <w:tr w:rsidR="00CE6E57" w14:paraId="5C9497F3" w14:textId="77777777">
        <w:trPr>
          <w:tblHeader/>
        </w:trPr>
        <w:tc>
          <w:tcPr>
            <w:tcW w:w="1584" w:type="dxa"/>
          </w:tcPr>
          <w:p w14:paraId="4E7DE0A7" w14:textId="77777777" w:rsidR="00CE6E57" w:rsidRDefault="00000000">
            <w:pPr>
              <w:pStyle w:val="Compact"/>
            </w:pPr>
            <w:r>
              <w:rPr>
                <w:b/>
                <w:bCs/>
              </w:rPr>
              <w:t>Field</w:t>
            </w:r>
          </w:p>
        </w:tc>
        <w:tc>
          <w:tcPr>
            <w:tcW w:w="3168" w:type="dxa"/>
          </w:tcPr>
          <w:p w14:paraId="4E204EE5" w14:textId="77777777" w:rsidR="00CE6E57" w:rsidRDefault="00000000">
            <w:pPr>
              <w:pStyle w:val="Compact"/>
            </w:pPr>
            <w:r>
              <w:rPr>
                <w:b/>
                <w:bCs/>
              </w:rPr>
              <w:t>Minimum</w:t>
            </w:r>
          </w:p>
        </w:tc>
        <w:tc>
          <w:tcPr>
            <w:tcW w:w="3168" w:type="dxa"/>
          </w:tcPr>
          <w:p w14:paraId="487F7411" w14:textId="77777777" w:rsidR="00CE6E57" w:rsidRDefault="00000000">
            <w:pPr>
              <w:pStyle w:val="Compact"/>
            </w:pPr>
            <w:r>
              <w:rPr>
                <w:b/>
                <w:bCs/>
              </w:rPr>
              <w:t>Maximum</w:t>
            </w:r>
          </w:p>
        </w:tc>
      </w:tr>
      <w:tr w:rsidR="00CE6E57" w14:paraId="6C7D1298" w14:textId="77777777">
        <w:tc>
          <w:tcPr>
            <w:tcW w:w="1584" w:type="dxa"/>
          </w:tcPr>
          <w:p w14:paraId="4B963512" w14:textId="77777777" w:rsidR="00CE6E57" w:rsidRDefault="00000000">
            <w:pPr>
              <w:pStyle w:val="Compact"/>
            </w:pPr>
            <w:r>
              <w:rPr>
                <w:rStyle w:val="VerbatimChar"/>
              </w:rPr>
              <w:t>notBefore</w:t>
            </w:r>
          </w:p>
        </w:tc>
        <w:tc>
          <w:tcPr>
            <w:tcW w:w="3168" w:type="dxa"/>
          </w:tcPr>
          <w:p w14:paraId="5C7ECDAD" w14:textId="77777777" w:rsidR="00CE6E57" w:rsidRDefault="00000000">
            <w:pPr>
              <w:pStyle w:val="Compact"/>
            </w:pPr>
            <w:r>
              <w:t>One day prior to the time of signing</w:t>
            </w:r>
          </w:p>
        </w:tc>
        <w:tc>
          <w:tcPr>
            <w:tcW w:w="3168" w:type="dxa"/>
          </w:tcPr>
          <w:p w14:paraId="07A55366" w14:textId="77777777" w:rsidR="00CE6E57" w:rsidRDefault="00000000">
            <w:pPr>
              <w:pStyle w:val="Compact"/>
            </w:pPr>
            <w:r>
              <w:t>The time of signing</w:t>
            </w:r>
          </w:p>
        </w:tc>
      </w:tr>
      <w:tr w:rsidR="00CE6E57" w14:paraId="26CBE757" w14:textId="77777777">
        <w:tc>
          <w:tcPr>
            <w:tcW w:w="1584" w:type="dxa"/>
          </w:tcPr>
          <w:p w14:paraId="153F474F" w14:textId="77777777" w:rsidR="00CE6E57" w:rsidRDefault="00000000">
            <w:pPr>
              <w:pStyle w:val="Compact"/>
            </w:pPr>
            <w:r>
              <w:rPr>
                <w:rStyle w:val="VerbatimChar"/>
              </w:rPr>
              <w:t>notAfter</w:t>
            </w:r>
          </w:p>
        </w:tc>
        <w:tc>
          <w:tcPr>
            <w:tcW w:w="3168" w:type="dxa"/>
          </w:tcPr>
          <w:p w14:paraId="379F5F5E" w14:textId="77777777" w:rsidR="00CE6E57" w:rsidRDefault="00000000">
            <w:pPr>
              <w:pStyle w:val="Compact"/>
            </w:pPr>
            <w:r>
              <w:t>The time of signing</w:t>
            </w:r>
          </w:p>
        </w:tc>
        <w:tc>
          <w:tcPr>
            <w:tcW w:w="3168" w:type="dxa"/>
          </w:tcPr>
          <w:p w14:paraId="781A5F6E" w14:textId="77777777" w:rsidR="00CE6E57" w:rsidRDefault="00000000">
            <w:pPr>
              <w:pStyle w:val="Compact"/>
            </w:pPr>
            <w:r>
              <w:t>Unspecified</w:t>
            </w:r>
          </w:p>
        </w:tc>
      </w:tr>
    </w:tbl>
    <w:p w14:paraId="7776A921" w14:textId="77777777" w:rsidR="00CE6E57" w:rsidRDefault="00000000">
      <w:pPr>
        <w:pStyle w:val="Heading5"/>
      </w:pPr>
      <w:bookmarkStart w:id="733" w:name="Xe94bc0eb578fb96d7e069281d0f5466ed610861"/>
      <w:bookmarkEnd w:id="732"/>
      <w:r>
        <w:t>7.1.2.10.2 CA Certificate Naming</w:t>
      </w:r>
    </w:p>
    <w:p w14:paraId="1E433D7E" w14:textId="77777777" w:rsidR="00CE6E57" w:rsidRDefault="00000000">
      <w:pPr>
        <w:pStyle w:val="FirstParagraph"/>
      </w:pPr>
      <w:r>
        <w:t xml:space="preserve">All </w:t>
      </w:r>
      <w:r>
        <w:rPr>
          <w:rStyle w:val="VerbatimChar"/>
        </w:rPr>
        <w:t>subject</w:t>
      </w:r>
      <w:r>
        <w:t xml:space="preserve"> names MUST be encoded as specified in </w:t>
      </w:r>
      <w:hyperlink w:anchor="X551a1f9df7ab3f98f6d6d5943e4a45a5bb83086">
        <w:r w:rsidR="00CE6E57">
          <w:rPr>
            <w:rStyle w:val="Hyperlink"/>
          </w:rPr>
          <w:t>Section 7.1.4</w:t>
        </w:r>
      </w:hyperlink>
      <w:r>
        <w:t>.</w:t>
      </w:r>
    </w:p>
    <w:p w14:paraId="149AD0D6" w14:textId="77777777" w:rsidR="00CE6E57"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tbl>
      <w:tblPr>
        <w:tblStyle w:val="Table"/>
        <w:tblW w:w="5000" w:type="pct"/>
        <w:tblLayout w:type="fixed"/>
        <w:tblLook w:val="0020" w:firstRow="1" w:lastRow="0" w:firstColumn="0" w:lastColumn="0" w:noHBand="0" w:noVBand="0"/>
      </w:tblPr>
      <w:tblGrid>
        <w:gridCol w:w="2808"/>
        <w:gridCol w:w="1872"/>
        <w:gridCol w:w="3744"/>
        <w:gridCol w:w="936"/>
      </w:tblGrid>
      <w:tr w:rsidR="00CE6E57" w14:paraId="46E5E70D" w14:textId="77777777">
        <w:trPr>
          <w:tblHeader/>
        </w:trPr>
        <w:tc>
          <w:tcPr>
            <w:tcW w:w="2376" w:type="dxa"/>
          </w:tcPr>
          <w:p w14:paraId="124A4EDA" w14:textId="77777777" w:rsidR="00CE6E57" w:rsidRDefault="00000000">
            <w:pPr>
              <w:pStyle w:val="Compact"/>
            </w:pPr>
            <w:r>
              <w:rPr>
                <w:b/>
                <w:bCs/>
              </w:rPr>
              <w:t>Attribute Name</w:t>
            </w:r>
          </w:p>
        </w:tc>
        <w:tc>
          <w:tcPr>
            <w:tcW w:w="1584" w:type="dxa"/>
          </w:tcPr>
          <w:p w14:paraId="47BFC202" w14:textId="77777777" w:rsidR="00CE6E57" w:rsidRDefault="00000000">
            <w:pPr>
              <w:pStyle w:val="Compact"/>
            </w:pPr>
            <w:r>
              <w:rPr>
                <w:b/>
                <w:bCs/>
              </w:rPr>
              <w:t>Presence</w:t>
            </w:r>
          </w:p>
        </w:tc>
        <w:tc>
          <w:tcPr>
            <w:tcW w:w="3168" w:type="dxa"/>
          </w:tcPr>
          <w:p w14:paraId="2282A523" w14:textId="77777777" w:rsidR="00CE6E57" w:rsidRDefault="00000000">
            <w:pPr>
              <w:pStyle w:val="Compact"/>
            </w:pPr>
            <w:r>
              <w:rPr>
                <w:b/>
                <w:bCs/>
              </w:rPr>
              <w:t>Value</w:t>
            </w:r>
          </w:p>
        </w:tc>
        <w:tc>
          <w:tcPr>
            <w:tcW w:w="792" w:type="dxa"/>
          </w:tcPr>
          <w:p w14:paraId="09060476" w14:textId="77777777" w:rsidR="00CE6E57" w:rsidRDefault="00000000">
            <w:pPr>
              <w:pStyle w:val="Compact"/>
            </w:pPr>
            <w:r>
              <w:rPr>
                <w:b/>
                <w:bCs/>
              </w:rPr>
              <w:t>Verification</w:t>
            </w:r>
          </w:p>
        </w:tc>
      </w:tr>
      <w:tr w:rsidR="00CE6E57" w14:paraId="62704CC2" w14:textId="77777777">
        <w:tc>
          <w:tcPr>
            <w:tcW w:w="2376" w:type="dxa"/>
          </w:tcPr>
          <w:p w14:paraId="7CDDC2CC" w14:textId="77777777" w:rsidR="00CE6E57" w:rsidRDefault="00000000">
            <w:pPr>
              <w:pStyle w:val="Compact"/>
            </w:pPr>
            <w:r>
              <w:rPr>
                <w:rStyle w:val="VerbatimChar"/>
              </w:rPr>
              <w:t>countryName</w:t>
            </w:r>
          </w:p>
        </w:tc>
        <w:tc>
          <w:tcPr>
            <w:tcW w:w="1584" w:type="dxa"/>
          </w:tcPr>
          <w:p w14:paraId="62870D95" w14:textId="77777777" w:rsidR="00CE6E57" w:rsidRDefault="00000000">
            <w:pPr>
              <w:pStyle w:val="Compact"/>
            </w:pPr>
            <w:r>
              <w:t>MUST</w:t>
            </w:r>
          </w:p>
        </w:tc>
        <w:tc>
          <w:tcPr>
            <w:tcW w:w="3168" w:type="dxa"/>
          </w:tcPr>
          <w:p w14:paraId="72210888" w14:textId="77777777" w:rsidR="00CE6E57" w:rsidRDefault="00000000">
            <w:pPr>
              <w:pStyle w:val="Compact"/>
            </w:pPr>
            <w:r>
              <w:t>The two-letter ISO 3166-1 country code for the country in which the CA’s place of business is located.</w:t>
            </w:r>
          </w:p>
        </w:tc>
        <w:tc>
          <w:tcPr>
            <w:tcW w:w="792" w:type="dxa"/>
          </w:tcPr>
          <w:p w14:paraId="78514FD3" w14:textId="77777777" w:rsidR="00CE6E57" w:rsidRDefault="00CE6E57">
            <w:pPr>
              <w:pStyle w:val="Compact"/>
            </w:pPr>
            <w:hyperlink w:anchor="X6c76a26a5b208a55b2152305586d1e4240deb4a">
              <w:r>
                <w:rPr>
                  <w:rStyle w:val="Hyperlink"/>
                </w:rPr>
                <w:t>Section 3.2.2.3</w:t>
              </w:r>
            </w:hyperlink>
          </w:p>
        </w:tc>
      </w:tr>
      <w:tr w:rsidR="00CE6E57" w14:paraId="04C5A27C" w14:textId="77777777">
        <w:tc>
          <w:tcPr>
            <w:tcW w:w="2376" w:type="dxa"/>
          </w:tcPr>
          <w:p w14:paraId="093D991A" w14:textId="77777777" w:rsidR="00CE6E57" w:rsidRDefault="00000000">
            <w:pPr>
              <w:pStyle w:val="Compact"/>
            </w:pPr>
            <w:r>
              <w:rPr>
                <w:rStyle w:val="VerbatimChar"/>
              </w:rPr>
              <w:lastRenderedPageBreak/>
              <w:t>stateOrProvinceName</w:t>
            </w:r>
          </w:p>
        </w:tc>
        <w:tc>
          <w:tcPr>
            <w:tcW w:w="1584" w:type="dxa"/>
          </w:tcPr>
          <w:p w14:paraId="1B274022" w14:textId="77777777" w:rsidR="00CE6E57" w:rsidRDefault="00000000">
            <w:pPr>
              <w:pStyle w:val="Compact"/>
            </w:pPr>
            <w:r>
              <w:t>MAY</w:t>
            </w:r>
          </w:p>
        </w:tc>
        <w:tc>
          <w:tcPr>
            <w:tcW w:w="3168" w:type="dxa"/>
          </w:tcPr>
          <w:p w14:paraId="4BD408FB" w14:textId="77777777" w:rsidR="00CE6E57" w:rsidRDefault="00000000">
            <w:pPr>
              <w:pStyle w:val="Compact"/>
            </w:pPr>
            <w:r>
              <w:t>If present, the CA’s state or province information.</w:t>
            </w:r>
          </w:p>
        </w:tc>
        <w:tc>
          <w:tcPr>
            <w:tcW w:w="792" w:type="dxa"/>
          </w:tcPr>
          <w:p w14:paraId="20695A9B" w14:textId="77777777" w:rsidR="00CE6E57" w:rsidRDefault="00CE6E57">
            <w:pPr>
              <w:pStyle w:val="Compact"/>
            </w:pPr>
            <w:hyperlink w:anchor="Xa28b1e088335c6bc0e93517d16c4c6db7d1275c">
              <w:r>
                <w:rPr>
                  <w:rStyle w:val="Hyperlink"/>
                </w:rPr>
                <w:t>Section 3.2.2.1</w:t>
              </w:r>
            </w:hyperlink>
          </w:p>
        </w:tc>
      </w:tr>
      <w:tr w:rsidR="00CE6E57" w14:paraId="3BA7E6B8" w14:textId="77777777">
        <w:tc>
          <w:tcPr>
            <w:tcW w:w="2376" w:type="dxa"/>
          </w:tcPr>
          <w:p w14:paraId="2CF72F0A" w14:textId="77777777" w:rsidR="00CE6E57" w:rsidRDefault="00000000">
            <w:pPr>
              <w:pStyle w:val="Compact"/>
            </w:pPr>
            <w:r>
              <w:rPr>
                <w:rStyle w:val="VerbatimChar"/>
              </w:rPr>
              <w:t>localityName</w:t>
            </w:r>
          </w:p>
        </w:tc>
        <w:tc>
          <w:tcPr>
            <w:tcW w:w="1584" w:type="dxa"/>
          </w:tcPr>
          <w:p w14:paraId="21D44AC2" w14:textId="77777777" w:rsidR="00CE6E57" w:rsidRDefault="00000000">
            <w:pPr>
              <w:pStyle w:val="Compact"/>
            </w:pPr>
            <w:r>
              <w:t>MAY</w:t>
            </w:r>
          </w:p>
        </w:tc>
        <w:tc>
          <w:tcPr>
            <w:tcW w:w="3168" w:type="dxa"/>
          </w:tcPr>
          <w:p w14:paraId="6844A9D3" w14:textId="77777777" w:rsidR="00CE6E57" w:rsidRDefault="00000000">
            <w:pPr>
              <w:pStyle w:val="Compact"/>
            </w:pPr>
            <w:r>
              <w:t>If present, the CA’s locality.</w:t>
            </w:r>
          </w:p>
        </w:tc>
        <w:tc>
          <w:tcPr>
            <w:tcW w:w="792" w:type="dxa"/>
          </w:tcPr>
          <w:p w14:paraId="2D33EA15" w14:textId="77777777" w:rsidR="00CE6E57" w:rsidRDefault="00CE6E57">
            <w:pPr>
              <w:pStyle w:val="Compact"/>
            </w:pPr>
            <w:hyperlink w:anchor="Xa28b1e088335c6bc0e93517d16c4c6db7d1275c">
              <w:r>
                <w:rPr>
                  <w:rStyle w:val="Hyperlink"/>
                </w:rPr>
                <w:t>Section 3.2.2.1</w:t>
              </w:r>
            </w:hyperlink>
          </w:p>
        </w:tc>
      </w:tr>
      <w:tr w:rsidR="00CE6E57" w14:paraId="79EE23A5" w14:textId="77777777">
        <w:tc>
          <w:tcPr>
            <w:tcW w:w="2376" w:type="dxa"/>
          </w:tcPr>
          <w:p w14:paraId="334AF870" w14:textId="77777777" w:rsidR="00CE6E57" w:rsidRDefault="00000000">
            <w:pPr>
              <w:pStyle w:val="Compact"/>
            </w:pPr>
            <w:r>
              <w:rPr>
                <w:rStyle w:val="VerbatimChar"/>
              </w:rPr>
              <w:t>postalCode</w:t>
            </w:r>
          </w:p>
        </w:tc>
        <w:tc>
          <w:tcPr>
            <w:tcW w:w="1584" w:type="dxa"/>
          </w:tcPr>
          <w:p w14:paraId="5E29A120" w14:textId="77777777" w:rsidR="00CE6E57" w:rsidRDefault="00000000">
            <w:pPr>
              <w:pStyle w:val="Compact"/>
            </w:pPr>
            <w:r>
              <w:t>MAY</w:t>
            </w:r>
          </w:p>
        </w:tc>
        <w:tc>
          <w:tcPr>
            <w:tcW w:w="3168" w:type="dxa"/>
          </w:tcPr>
          <w:p w14:paraId="7E172A8E" w14:textId="77777777" w:rsidR="00CE6E57" w:rsidRDefault="00000000">
            <w:pPr>
              <w:pStyle w:val="Compact"/>
            </w:pPr>
            <w:r>
              <w:t>If present, the CA’s zip or postal information.</w:t>
            </w:r>
          </w:p>
        </w:tc>
        <w:tc>
          <w:tcPr>
            <w:tcW w:w="792" w:type="dxa"/>
          </w:tcPr>
          <w:p w14:paraId="59C872EF" w14:textId="77777777" w:rsidR="00CE6E57" w:rsidRDefault="00CE6E57">
            <w:pPr>
              <w:pStyle w:val="Compact"/>
            </w:pPr>
            <w:hyperlink w:anchor="Xa28b1e088335c6bc0e93517d16c4c6db7d1275c">
              <w:r>
                <w:rPr>
                  <w:rStyle w:val="Hyperlink"/>
                </w:rPr>
                <w:t>Section 3.2.2.1</w:t>
              </w:r>
            </w:hyperlink>
          </w:p>
        </w:tc>
      </w:tr>
      <w:tr w:rsidR="00CE6E57" w14:paraId="61FAD414" w14:textId="77777777">
        <w:tc>
          <w:tcPr>
            <w:tcW w:w="2376" w:type="dxa"/>
          </w:tcPr>
          <w:p w14:paraId="3FDA7591" w14:textId="77777777" w:rsidR="00CE6E57" w:rsidRDefault="00000000">
            <w:pPr>
              <w:pStyle w:val="Compact"/>
            </w:pPr>
            <w:r>
              <w:rPr>
                <w:rStyle w:val="VerbatimChar"/>
              </w:rPr>
              <w:t>streetAddress</w:t>
            </w:r>
          </w:p>
        </w:tc>
        <w:tc>
          <w:tcPr>
            <w:tcW w:w="1584" w:type="dxa"/>
          </w:tcPr>
          <w:p w14:paraId="3ADD02A2" w14:textId="77777777" w:rsidR="00CE6E57" w:rsidRDefault="00000000">
            <w:pPr>
              <w:pStyle w:val="Compact"/>
            </w:pPr>
            <w:r>
              <w:t>MAY</w:t>
            </w:r>
          </w:p>
        </w:tc>
        <w:tc>
          <w:tcPr>
            <w:tcW w:w="3168" w:type="dxa"/>
          </w:tcPr>
          <w:p w14:paraId="4BBADB37" w14:textId="77777777" w:rsidR="00CE6E57" w:rsidRDefault="00000000">
            <w:pPr>
              <w:pStyle w:val="Compact"/>
            </w:pPr>
            <w:r>
              <w:t>If present, the CA’s street address. Multiple instances MAY be present.</w:t>
            </w:r>
          </w:p>
        </w:tc>
        <w:tc>
          <w:tcPr>
            <w:tcW w:w="792" w:type="dxa"/>
          </w:tcPr>
          <w:p w14:paraId="5A78A911" w14:textId="77777777" w:rsidR="00CE6E57" w:rsidRDefault="00CE6E57">
            <w:pPr>
              <w:pStyle w:val="Compact"/>
            </w:pPr>
            <w:hyperlink w:anchor="Xa28b1e088335c6bc0e93517d16c4c6db7d1275c">
              <w:r>
                <w:rPr>
                  <w:rStyle w:val="Hyperlink"/>
                </w:rPr>
                <w:t>Section 3.2.2.1</w:t>
              </w:r>
            </w:hyperlink>
          </w:p>
        </w:tc>
      </w:tr>
      <w:tr w:rsidR="00CE6E57" w14:paraId="553B4B2B" w14:textId="77777777">
        <w:tc>
          <w:tcPr>
            <w:tcW w:w="2376" w:type="dxa"/>
          </w:tcPr>
          <w:p w14:paraId="6EA6FA79" w14:textId="77777777" w:rsidR="00CE6E57" w:rsidRDefault="00000000">
            <w:pPr>
              <w:pStyle w:val="Compact"/>
            </w:pPr>
            <w:r>
              <w:rPr>
                <w:rStyle w:val="VerbatimChar"/>
              </w:rPr>
              <w:t>organizationName</w:t>
            </w:r>
          </w:p>
        </w:tc>
        <w:tc>
          <w:tcPr>
            <w:tcW w:w="1584" w:type="dxa"/>
          </w:tcPr>
          <w:p w14:paraId="16E3F3CA" w14:textId="77777777" w:rsidR="00CE6E57" w:rsidRDefault="00000000">
            <w:pPr>
              <w:pStyle w:val="Compact"/>
            </w:pPr>
            <w:r>
              <w:t>MUST</w:t>
            </w:r>
          </w:p>
        </w:tc>
        <w:tc>
          <w:tcPr>
            <w:tcW w:w="3168" w:type="dxa"/>
          </w:tcPr>
          <w:p w14:paraId="420C3B5D" w14:textId="77777777" w:rsidR="00CE6E57" w:rsidRDefault="00000000">
            <w:pPr>
              <w:pStyle w:val="Compact"/>
            </w:pPr>
            <w:r>
              <w:t>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w:t>
            </w:r>
          </w:p>
        </w:tc>
        <w:tc>
          <w:tcPr>
            <w:tcW w:w="792" w:type="dxa"/>
          </w:tcPr>
          <w:p w14:paraId="6A4E345A" w14:textId="77777777" w:rsidR="00CE6E57" w:rsidRDefault="00CE6E57">
            <w:pPr>
              <w:pStyle w:val="Compact"/>
            </w:pPr>
            <w:hyperlink w:anchor="X0f735931595a9b83d3b2daab91c3379eb22baab">
              <w:r>
                <w:rPr>
                  <w:rStyle w:val="Hyperlink"/>
                </w:rPr>
                <w:t>Section 3.2.2.2</w:t>
              </w:r>
            </w:hyperlink>
          </w:p>
        </w:tc>
      </w:tr>
      <w:tr w:rsidR="00CE6E57" w14:paraId="1EFF86CF" w14:textId="77777777">
        <w:tc>
          <w:tcPr>
            <w:tcW w:w="2376" w:type="dxa"/>
          </w:tcPr>
          <w:p w14:paraId="5EBF8EBB" w14:textId="77777777" w:rsidR="00CE6E57" w:rsidRDefault="00000000">
            <w:pPr>
              <w:pStyle w:val="Compact"/>
            </w:pPr>
            <w:r>
              <w:rPr>
                <w:rStyle w:val="VerbatimChar"/>
              </w:rPr>
              <w:t>organizationalUnitName</w:t>
            </w:r>
          </w:p>
        </w:tc>
        <w:tc>
          <w:tcPr>
            <w:tcW w:w="1584" w:type="dxa"/>
          </w:tcPr>
          <w:p w14:paraId="75D37B2A" w14:textId="77777777" w:rsidR="00CE6E57" w:rsidRDefault="00000000">
            <w:pPr>
              <w:pStyle w:val="Compact"/>
            </w:pPr>
            <w:r>
              <w:t xml:space="preserve">This attribute MUST NOT be included in Root CA Certificates defined in </w:t>
            </w:r>
            <w:hyperlink w:anchor="Xdacc159fcd91102443e9f7b27387435a3784564">
              <w:r w:rsidR="00CE6E57">
                <w:rPr>
                  <w:rStyle w:val="Hyperlink"/>
                </w:rPr>
                <w:t>Section 7.1.2.1</w:t>
              </w:r>
            </w:hyperlink>
            <w:r>
              <w:t xml:space="preserve"> or TLS Subordinate CA Certificates defined in </w:t>
            </w:r>
            <w:hyperlink w:anchor="X4b34e41df5400863ce43607cf7e9c043f309c45">
              <w:r w:rsidR="00CE6E57">
                <w:rPr>
                  <w:rStyle w:val="Hyperlink"/>
                </w:rPr>
                <w:t>Section 7.1.2.5</w:t>
              </w:r>
            </w:hyperlink>
            <w:r>
              <w:t xml:space="preserve"> or Technically-Constrained TLS Subordinate CA Certificates defined in </w:t>
            </w:r>
            <w:hyperlink w:anchor="X99197482bfd77aca3a2b561b19fa1ecfd02e70d">
              <w:r w:rsidR="00CE6E57">
                <w:rPr>
                  <w:rStyle w:val="Hyperlink"/>
                </w:rPr>
                <w:t>Section 7.1.2.6</w:t>
              </w:r>
            </w:hyperlink>
            <w:r>
              <w:t xml:space="preserve">. This attribute </w:t>
            </w:r>
            <w:r>
              <w:lastRenderedPageBreak/>
              <w:t>SHOULD NOT be included in other types of CA Certificates.</w:t>
            </w:r>
          </w:p>
        </w:tc>
        <w:tc>
          <w:tcPr>
            <w:tcW w:w="3168" w:type="dxa"/>
          </w:tcPr>
          <w:p w14:paraId="4D28F54A" w14:textId="77777777" w:rsidR="00CE6E57" w:rsidRDefault="00000000">
            <w:pPr>
              <w:pStyle w:val="Compact"/>
            </w:pPr>
            <w:r>
              <w:lastRenderedPageBreak/>
              <w:t>-</w:t>
            </w:r>
          </w:p>
        </w:tc>
        <w:tc>
          <w:tcPr>
            <w:tcW w:w="792" w:type="dxa"/>
          </w:tcPr>
          <w:p w14:paraId="3756FB9D" w14:textId="77777777" w:rsidR="00CE6E57" w:rsidRDefault="00000000">
            <w:pPr>
              <w:pStyle w:val="Compact"/>
            </w:pPr>
            <w:r>
              <w:t>-</w:t>
            </w:r>
          </w:p>
        </w:tc>
      </w:tr>
      <w:tr w:rsidR="00CE6E57" w14:paraId="2F89E793" w14:textId="77777777">
        <w:tc>
          <w:tcPr>
            <w:tcW w:w="2376" w:type="dxa"/>
          </w:tcPr>
          <w:p w14:paraId="4BE385B2" w14:textId="77777777" w:rsidR="00CE6E57" w:rsidRDefault="00000000">
            <w:pPr>
              <w:pStyle w:val="Compact"/>
            </w:pPr>
            <w:r>
              <w:rPr>
                <w:rStyle w:val="VerbatimChar"/>
              </w:rPr>
              <w:t>commonName</w:t>
            </w:r>
          </w:p>
        </w:tc>
        <w:tc>
          <w:tcPr>
            <w:tcW w:w="1584" w:type="dxa"/>
          </w:tcPr>
          <w:p w14:paraId="728CD6FA" w14:textId="77777777" w:rsidR="00CE6E57" w:rsidRDefault="00000000">
            <w:pPr>
              <w:pStyle w:val="Compact"/>
            </w:pPr>
            <w:r>
              <w:t>MUST</w:t>
            </w:r>
          </w:p>
        </w:tc>
        <w:tc>
          <w:tcPr>
            <w:tcW w:w="3168" w:type="dxa"/>
          </w:tcPr>
          <w:p w14:paraId="20202271" w14:textId="77777777" w:rsidR="00CE6E57" w:rsidRDefault="00000000">
            <w:pPr>
              <w:pStyle w:val="Compact"/>
            </w:pPr>
            <w:r>
              <w:t>The contents SHOULD be an identifier for the certificate such that the certificate’s Name is unique across all certificates issued by the issuing certificate.</w:t>
            </w:r>
          </w:p>
        </w:tc>
        <w:tc>
          <w:tcPr>
            <w:tcW w:w="792" w:type="dxa"/>
          </w:tcPr>
          <w:p w14:paraId="0BD61901" w14:textId="77777777" w:rsidR="00CE6E57" w:rsidRDefault="00CE6E57">
            <w:pPr>
              <w:pStyle w:val="Compact"/>
            </w:pPr>
          </w:p>
        </w:tc>
      </w:tr>
      <w:tr w:rsidR="00CE6E57" w14:paraId="29D69C20" w14:textId="77777777">
        <w:tc>
          <w:tcPr>
            <w:tcW w:w="2376" w:type="dxa"/>
          </w:tcPr>
          <w:p w14:paraId="5885AC52" w14:textId="77777777" w:rsidR="00CE6E57" w:rsidRDefault="00000000">
            <w:pPr>
              <w:pStyle w:val="Compact"/>
            </w:pPr>
            <w:r>
              <w:t>Any other attribute</w:t>
            </w:r>
          </w:p>
        </w:tc>
        <w:tc>
          <w:tcPr>
            <w:tcW w:w="1584" w:type="dxa"/>
          </w:tcPr>
          <w:p w14:paraId="1B30AF4A" w14:textId="77777777" w:rsidR="00CE6E57" w:rsidRDefault="00000000">
            <w:pPr>
              <w:pStyle w:val="Compact"/>
            </w:pPr>
            <w:r>
              <w:t>NOT RECOMMENDED</w:t>
            </w:r>
          </w:p>
        </w:tc>
        <w:tc>
          <w:tcPr>
            <w:tcW w:w="3168" w:type="dxa"/>
          </w:tcPr>
          <w:p w14:paraId="35C17A22" w14:textId="77777777" w:rsidR="00CE6E57" w:rsidRDefault="00000000">
            <w:pPr>
              <w:pStyle w:val="Compact"/>
            </w:pPr>
            <w:r>
              <w:t>-</w:t>
            </w:r>
          </w:p>
        </w:tc>
        <w:tc>
          <w:tcPr>
            <w:tcW w:w="792" w:type="dxa"/>
          </w:tcPr>
          <w:p w14:paraId="5A77326E" w14:textId="77777777" w:rsidR="00CE6E57" w:rsidRDefault="00000000">
            <w:pPr>
              <w:pStyle w:val="Compact"/>
            </w:pPr>
            <w:r>
              <w:t xml:space="preserve">See </w:t>
            </w:r>
            <w:hyperlink w:anchor="Xfbe97d39f8a1a297d6543af0b1b4ce6e9225ae0">
              <w:r w:rsidR="00CE6E57">
                <w:rPr>
                  <w:rStyle w:val="Hyperlink"/>
                </w:rPr>
                <w:t>Section 7.1.4.4</w:t>
              </w:r>
            </w:hyperlink>
          </w:p>
        </w:tc>
      </w:tr>
    </w:tbl>
    <w:p w14:paraId="29303C43" w14:textId="77777777" w:rsidR="00CE6E57" w:rsidRDefault="00000000">
      <w:pPr>
        <w:pStyle w:val="Heading5"/>
      </w:pPr>
      <w:bookmarkStart w:id="734" w:name="X7d80bd15125df51194565908cd86c79248131ca"/>
      <w:bookmarkEnd w:id="733"/>
      <w:r>
        <w:t>7.1.2.10.3 CA Certificate Authority Information Access</w:t>
      </w:r>
    </w:p>
    <w:p w14:paraId="3A849881" w14:textId="77777777" w:rsidR="00CE6E57" w:rsidRDefault="00000000">
      <w:pPr>
        <w:pStyle w:val="FirstParagraph"/>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0BDB4F41" w14:textId="77777777" w:rsidR="00CE6E57" w:rsidRDefault="00000000">
      <w:pPr>
        <w:pStyle w:val="BodyText"/>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most-preferred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ayout w:type="fixed"/>
        <w:tblLook w:val="0020" w:firstRow="1" w:lastRow="0" w:firstColumn="0" w:lastColumn="0" w:noHBand="0" w:noVBand="0"/>
      </w:tblPr>
      <w:tblGrid>
        <w:gridCol w:w="936"/>
        <w:gridCol w:w="936"/>
        <w:gridCol w:w="2808"/>
        <w:gridCol w:w="936"/>
        <w:gridCol w:w="936"/>
        <w:gridCol w:w="2808"/>
      </w:tblGrid>
      <w:tr w:rsidR="00CE6E57" w14:paraId="72C30984" w14:textId="77777777">
        <w:trPr>
          <w:tblHeader/>
        </w:trPr>
        <w:tc>
          <w:tcPr>
            <w:tcW w:w="792" w:type="dxa"/>
          </w:tcPr>
          <w:p w14:paraId="777C218A" w14:textId="77777777" w:rsidR="00CE6E57" w:rsidRDefault="00000000">
            <w:pPr>
              <w:pStyle w:val="Compact"/>
            </w:pPr>
            <w:r>
              <w:rPr>
                <w:b/>
                <w:bCs/>
              </w:rPr>
              <w:t>Access Method</w:t>
            </w:r>
          </w:p>
        </w:tc>
        <w:tc>
          <w:tcPr>
            <w:tcW w:w="792" w:type="dxa"/>
          </w:tcPr>
          <w:p w14:paraId="701F9C6C" w14:textId="77777777" w:rsidR="00CE6E57" w:rsidRDefault="00000000">
            <w:pPr>
              <w:pStyle w:val="Compact"/>
            </w:pPr>
            <w:r>
              <w:rPr>
                <w:b/>
                <w:bCs/>
              </w:rPr>
              <w:t>OID</w:t>
            </w:r>
          </w:p>
        </w:tc>
        <w:tc>
          <w:tcPr>
            <w:tcW w:w="2376" w:type="dxa"/>
          </w:tcPr>
          <w:p w14:paraId="07C0CDA7" w14:textId="77777777" w:rsidR="00CE6E57" w:rsidRDefault="00000000">
            <w:pPr>
              <w:pStyle w:val="Compact"/>
            </w:pPr>
            <w:r>
              <w:rPr>
                <w:b/>
                <w:bCs/>
              </w:rPr>
              <w:t>Access Location</w:t>
            </w:r>
          </w:p>
        </w:tc>
        <w:tc>
          <w:tcPr>
            <w:tcW w:w="792" w:type="dxa"/>
          </w:tcPr>
          <w:p w14:paraId="0A9E413C" w14:textId="77777777" w:rsidR="00CE6E57" w:rsidRDefault="00000000">
            <w:pPr>
              <w:pStyle w:val="Compact"/>
            </w:pPr>
            <w:r>
              <w:rPr>
                <w:b/>
                <w:bCs/>
              </w:rPr>
              <w:t>Presence</w:t>
            </w:r>
          </w:p>
        </w:tc>
        <w:tc>
          <w:tcPr>
            <w:tcW w:w="792" w:type="dxa"/>
          </w:tcPr>
          <w:p w14:paraId="74394BCC" w14:textId="77777777" w:rsidR="00CE6E57" w:rsidRDefault="00000000">
            <w:pPr>
              <w:pStyle w:val="Compact"/>
            </w:pPr>
            <w:r>
              <w:rPr>
                <w:b/>
                <w:bCs/>
              </w:rPr>
              <w:t>Maximum</w:t>
            </w:r>
          </w:p>
        </w:tc>
        <w:tc>
          <w:tcPr>
            <w:tcW w:w="2376" w:type="dxa"/>
          </w:tcPr>
          <w:p w14:paraId="551DC95E" w14:textId="77777777" w:rsidR="00CE6E57" w:rsidRDefault="00000000">
            <w:pPr>
              <w:pStyle w:val="Compact"/>
            </w:pPr>
            <w:r>
              <w:rPr>
                <w:b/>
                <w:bCs/>
              </w:rPr>
              <w:t>Description</w:t>
            </w:r>
          </w:p>
        </w:tc>
      </w:tr>
      <w:tr w:rsidR="00CE6E57" w14:paraId="47CF6E17" w14:textId="77777777">
        <w:tc>
          <w:tcPr>
            <w:tcW w:w="792" w:type="dxa"/>
          </w:tcPr>
          <w:p w14:paraId="3F50FC26" w14:textId="77777777" w:rsidR="00CE6E57" w:rsidRDefault="00000000">
            <w:pPr>
              <w:pStyle w:val="Compact"/>
            </w:pPr>
            <w:r>
              <w:rPr>
                <w:rStyle w:val="VerbatimChar"/>
              </w:rPr>
              <w:t>id-ad-ocsp</w:t>
            </w:r>
          </w:p>
        </w:tc>
        <w:tc>
          <w:tcPr>
            <w:tcW w:w="792" w:type="dxa"/>
          </w:tcPr>
          <w:p w14:paraId="20E60690" w14:textId="77777777" w:rsidR="00CE6E57" w:rsidRDefault="00000000">
            <w:pPr>
              <w:pStyle w:val="Compact"/>
            </w:pPr>
            <w:r>
              <w:t>1.3.6.1.5.5.7.48.1</w:t>
            </w:r>
          </w:p>
        </w:tc>
        <w:tc>
          <w:tcPr>
            <w:tcW w:w="2376" w:type="dxa"/>
          </w:tcPr>
          <w:p w14:paraId="3396841A" w14:textId="77777777" w:rsidR="00CE6E57" w:rsidRDefault="00000000">
            <w:pPr>
              <w:pStyle w:val="Compact"/>
            </w:pPr>
            <w:r>
              <w:rPr>
                <w:rStyle w:val="VerbatimChar"/>
              </w:rPr>
              <w:t>uniformResourceIdentifier</w:t>
            </w:r>
          </w:p>
        </w:tc>
        <w:tc>
          <w:tcPr>
            <w:tcW w:w="792" w:type="dxa"/>
          </w:tcPr>
          <w:p w14:paraId="30569F5B" w14:textId="77777777" w:rsidR="00CE6E57" w:rsidRDefault="00000000">
            <w:pPr>
              <w:pStyle w:val="Compact"/>
            </w:pPr>
            <w:r>
              <w:t>MAY</w:t>
            </w:r>
          </w:p>
        </w:tc>
        <w:tc>
          <w:tcPr>
            <w:tcW w:w="792" w:type="dxa"/>
          </w:tcPr>
          <w:p w14:paraId="062C2B99" w14:textId="77777777" w:rsidR="00CE6E57" w:rsidRDefault="00000000">
            <w:pPr>
              <w:pStyle w:val="Compact"/>
            </w:pPr>
            <w:r>
              <w:t>*</w:t>
            </w:r>
          </w:p>
        </w:tc>
        <w:tc>
          <w:tcPr>
            <w:tcW w:w="2376" w:type="dxa"/>
          </w:tcPr>
          <w:p w14:paraId="67912F46" w14:textId="77777777" w:rsidR="00CE6E57" w:rsidRDefault="00000000">
            <w:pPr>
              <w:pStyle w:val="Compact"/>
            </w:pPr>
            <w:r>
              <w:t>A HTTP URL of the Issuing CA’s OCSP responder.</w:t>
            </w:r>
          </w:p>
        </w:tc>
      </w:tr>
      <w:tr w:rsidR="00CE6E57" w14:paraId="66AAF358" w14:textId="77777777">
        <w:tc>
          <w:tcPr>
            <w:tcW w:w="792" w:type="dxa"/>
          </w:tcPr>
          <w:p w14:paraId="7BBF4424" w14:textId="77777777" w:rsidR="00CE6E57" w:rsidRDefault="00000000">
            <w:pPr>
              <w:pStyle w:val="Compact"/>
            </w:pPr>
            <w:r>
              <w:rPr>
                <w:rStyle w:val="VerbatimChar"/>
              </w:rPr>
              <w:t>id-ad-caIssuers</w:t>
            </w:r>
          </w:p>
        </w:tc>
        <w:tc>
          <w:tcPr>
            <w:tcW w:w="792" w:type="dxa"/>
          </w:tcPr>
          <w:p w14:paraId="73A60678" w14:textId="77777777" w:rsidR="00CE6E57" w:rsidRDefault="00000000">
            <w:pPr>
              <w:pStyle w:val="Compact"/>
            </w:pPr>
            <w:r>
              <w:t>1.3.6.1.5.5.7.48.2</w:t>
            </w:r>
          </w:p>
        </w:tc>
        <w:tc>
          <w:tcPr>
            <w:tcW w:w="2376" w:type="dxa"/>
          </w:tcPr>
          <w:p w14:paraId="4353314A" w14:textId="77777777" w:rsidR="00CE6E57" w:rsidRDefault="00000000">
            <w:pPr>
              <w:pStyle w:val="Compact"/>
            </w:pPr>
            <w:r>
              <w:rPr>
                <w:rStyle w:val="VerbatimChar"/>
              </w:rPr>
              <w:t>uniformResourceIdentifier</w:t>
            </w:r>
          </w:p>
        </w:tc>
        <w:tc>
          <w:tcPr>
            <w:tcW w:w="792" w:type="dxa"/>
          </w:tcPr>
          <w:p w14:paraId="6996BBEC" w14:textId="77777777" w:rsidR="00CE6E57" w:rsidRDefault="00000000">
            <w:pPr>
              <w:pStyle w:val="Compact"/>
            </w:pPr>
            <w:r>
              <w:t>MAY</w:t>
            </w:r>
          </w:p>
        </w:tc>
        <w:tc>
          <w:tcPr>
            <w:tcW w:w="792" w:type="dxa"/>
          </w:tcPr>
          <w:p w14:paraId="56B436FB" w14:textId="77777777" w:rsidR="00CE6E57" w:rsidRDefault="00000000">
            <w:pPr>
              <w:pStyle w:val="Compact"/>
            </w:pPr>
            <w:r>
              <w:t>*</w:t>
            </w:r>
          </w:p>
        </w:tc>
        <w:tc>
          <w:tcPr>
            <w:tcW w:w="2376" w:type="dxa"/>
          </w:tcPr>
          <w:p w14:paraId="5AAE2AC0" w14:textId="77777777" w:rsidR="00CE6E57" w:rsidRDefault="00000000">
            <w:pPr>
              <w:pStyle w:val="Compact"/>
            </w:pPr>
            <w:r>
              <w:t>A HTTP URL of the Issuing CA’s certificate.</w:t>
            </w:r>
          </w:p>
        </w:tc>
      </w:tr>
      <w:tr w:rsidR="00CE6E57" w14:paraId="7CE1AEC4" w14:textId="77777777">
        <w:tc>
          <w:tcPr>
            <w:tcW w:w="792" w:type="dxa"/>
          </w:tcPr>
          <w:p w14:paraId="474670E1" w14:textId="77777777" w:rsidR="00CE6E57" w:rsidRDefault="00000000">
            <w:pPr>
              <w:pStyle w:val="Compact"/>
            </w:pPr>
            <w:r>
              <w:t>Any other value</w:t>
            </w:r>
          </w:p>
        </w:tc>
        <w:tc>
          <w:tcPr>
            <w:tcW w:w="792" w:type="dxa"/>
          </w:tcPr>
          <w:p w14:paraId="74652F84" w14:textId="77777777" w:rsidR="00CE6E57" w:rsidRDefault="00000000">
            <w:pPr>
              <w:pStyle w:val="Compact"/>
            </w:pPr>
            <w:r>
              <w:t>-</w:t>
            </w:r>
          </w:p>
        </w:tc>
        <w:tc>
          <w:tcPr>
            <w:tcW w:w="2376" w:type="dxa"/>
          </w:tcPr>
          <w:p w14:paraId="68DCDB9A" w14:textId="77777777" w:rsidR="00CE6E57" w:rsidRDefault="00000000">
            <w:pPr>
              <w:pStyle w:val="Compact"/>
            </w:pPr>
            <w:r>
              <w:t>-</w:t>
            </w:r>
          </w:p>
        </w:tc>
        <w:tc>
          <w:tcPr>
            <w:tcW w:w="792" w:type="dxa"/>
          </w:tcPr>
          <w:p w14:paraId="7BE19E80" w14:textId="77777777" w:rsidR="00CE6E57" w:rsidRDefault="00000000">
            <w:pPr>
              <w:pStyle w:val="Compact"/>
            </w:pPr>
            <w:r>
              <w:t>MUST NOT</w:t>
            </w:r>
          </w:p>
        </w:tc>
        <w:tc>
          <w:tcPr>
            <w:tcW w:w="792" w:type="dxa"/>
          </w:tcPr>
          <w:p w14:paraId="198A827F" w14:textId="77777777" w:rsidR="00CE6E57" w:rsidRDefault="00000000">
            <w:pPr>
              <w:pStyle w:val="Compact"/>
            </w:pPr>
            <w:r>
              <w:t>-</w:t>
            </w:r>
          </w:p>
        </w:tc>
        <w:tc>
          <w:tcPr>
            <w:tcW w:w="2376" w:type="dxa"/>
          </w:tcPr>
          <w:p w14:paraId="71BD0E7C" w14:textId="77777777" w:rsidR="00CE6E57" w:rsidRDefault="00000000">
            <w:pPr>
              <w:pStyle w:val="Compact"/>
            </w:pPr>
            <w:r>
              <w:t xml:space="preserve">No other </w:t>
            </w:r>
            <w:r>
              <w:rPr>
                <w:rStyle w:val="VerbatimChar"/>
              </w:rPr>
              <w:t>accessMethod</w:t>
            </w:r>
            <w:r>
              <w:t>s may be used.</w:t>
            </w:r>
          </w:p>
        </w:tc>
      </w:tr>
    </w:tbl>
    <w:p w14:paraId="78FAA1FE" w14:textId="77777777" w:rsidR="00CE6E57" w:rsidRDefault="00000000">
      <w:pPr>
        <w:pStyle w:val="Heading5"/>
      </w:pPr>
      <w:bookmarkStart w:id="735" w:name="Xa49168aba921502d2667bd1f470353b060a7587"/>
      <w:bookmarkEnd w:id="734"/>
      <w:r>
        <w:lastRenderedPageBreak/>
        <w:t>7.1.2.10.4 CA Certificate Basic Constraints</w:t>
      </w:r>
    </w:p>
    <w:tbl>
      <w:tblPr>
        <w:tblStyle w:val="Table"/>
        <w:tblW w:w="0" w:type="auto"/>
        <w:tblLook w:val="0020" w:firstRow="1" w:lastRow="0" w:firstColumn="0" w:lastColumn="0" w:noHBand="0" w:noVBand="0"/>
      </w:tblPr>
      <w:tblGrid>
        <w:gridCol w:w="2460"/>
        <w:gridCol w:w="2061"/>
      </w:tblGrid>
      <w:tr w:rsidR="00CE6E57" w14:paraId="14E15276" w14:textId="77777777">
        <w:trPr>
          <w:tblHeader/>
        </w:trPr>
        <w:tc>
          <w:tcPr>
            <w:tcW w:w="0" w:type="auto"/>
          </w:tcPr>
          <w:p w14:paraId="422572CD" w14:textId="77777777" w:rsidR="00CE6E57" w:rsidRDefault="00000000">
            <w:pPr>
              <w:pStyle w:val="Compact"/>
            </w:pPr>
            <w:r>
              <w:rPr>
                <w:b/>
                <w:bCs/>
              </w:rPr>
              <w:t>Field</w:t>
            </w:r>
          </w:p>
        </w:tc>
        <w:tc>
          <w:tcPr>
            <w:tcW w:w="0" w:type="auto"/>
          </w:tcPr>
          <w:p w14:paraId="31B2011C" w14:textId="77777777" w:rsidR="00CE6E57" w:rsidRDefault="00000000">
            <w:pPr>
              <w:pStyle w:val="Compact"/>
            </w:pPr>
            <w:r>
              <w:rPr>
                <w:b/>
                <w:bCs/>
              </w:rPr>
              <w:t>Description</w:t>
            </w:r>
          </w:p>
        </w:tc>
      </w:tr>
      <w:tr w:rsidR="00CE6E57" w14:paraId="295D53A1" w14:textId="77777777">
        <w:tc>
          <w:tcPr>
            <w:tcW w:w="0" w:type="auto"/>
          </w:tcPr>
          <w:p w14:paraId="232530B1" w14:textId="77777777" w:rsidR="00CE6E57" w:rsidRDefault="00000000">
            <w:pPr>
              <w:pStyle w:val="Compact"/>
            </w:pPr>
            <w:r>
              <w:rPr>
                <w:rStyle w:val="VerbatimChar"/>
              </w:rPr>
              <w:t>cA</w:t>
            </w:r>
          </w:p>
        </w:tc>
        <w:tc>
          <w:tcPr>
            <w:tcW w:w="0" w:type="auto"/>
          </w:tcPr>
          <w:p w14:paraId="64C9B623" w14:textId="77777777" w:rsidR="00CE6E57" w:rsidRDefault="00000000">
            <w:pPr>
              <w:pStyle w:val="Compact"/>
            </w:pPr>
            <w:r>
              <w:t>MUST be set TRUE</w:t>
            </w:r>
          </w:p>
        </w:tc>
      </w:tr>
      <w:tr w:rsidR="00CE6E57" w14:paraId="1651CB20" w14:textId="77777777">
        <w:tc>
          <w:tcPr>
            <w:tcW w:w="0" w:type="auto"/>
          </w:tcPr>
          <w:p w14:paraId="7C5E0513" w14:textId="77777777" w:rsidR="00CE6E57" w:rsidRDefault="00000000">
            <w:pPr>
              <w:pStyle w:val="Compact"/>
            </w:pPr>
            <w:r>
              <w:rPr>
                <w:rStyle w:val="VerbatimChar"/>
              </w:rPr>
              <w:t>pathLenConstraint</w:t>
            </w:r>
          </w:p>
        </w:tc>
        <w:tc>
          <w:tcPr>
            <w:tcW w:w="0" w:type="auto"/>
          </w:tcPr>
          <w:p w14:paraId="3DF5B5F2" w14:textId="77777777" w:rsidR="00CE6E57" w:rsidRDefault="00000000">
            <w:pPr>
              <w:pStyle w:val="Compact"/>
            </w:pPr>
            <w:r>
              <w:t>MAY be present</w:t>
            </w:r>
          </w:p>
        </w:tc>
      </w:tr>
    </w:tbl>
    <w:p w14:paraId="5AEA45AB" w14:textId="77777777" w:rsidR="00CE6E57" w:rsidRDefault="00000000">
      <w:pPr>
        <w:pStyle w:val="Heading5"/>
      </w:pPr>
      <w:bookmarkStart w:id="736" w:name="X85643cc560f8a3830ba546cba7ac2ec66b374f9"/>
      <w:bookmarkEnd w:id="735"/>
      <w:r>
        <w:t>7.1.2.10.5 CA Certificate Certificate Policies</w:t>
      </w:r>
    </w:p>
    <w:p w14:paraId="687F900E" w14:textId="77777777" w:rsidR="00CE6E57"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00C64840" w14:textId="77777777" w:rsidR="00CE6E57" w:rsidRDefault="00000000">
      <w:pPr>
        <w:pStyle w:val="TableCaption"/>
      </w:pPr>
      <w:r>
        <w:t>No Policy Restrictions (Affiliated CA)</w:t>
      </w:r>
    </w:p>
    <w:tbl>
      <w:tblPr>
        <w:tblStyle w:val="Table"/>
        <w:tblW w:w="5000" w:type="pct"/>
        <w:tblLayout w:type="fixed"/>
        <w:tblLook w:val="0020" w:firstRow="1" w:lastRow="0" w:firstColumn="0" w:lastColumn="0" w:noHBand="0" w:noVBand="0"/>
        <w:tblCaption w:val="No Policy Restrictions (Affiliated CA)"/>
      </w:tblPr>
      <w:tblGrid>
        <w:gridCol w:w="2808"/>
        <w:gridCol w:w="1872"/>
        <w:gridCol w:w="4680"/>
      </w:tblGrid>
      <w:tr w:rsidR="00CE6E57" w14:paraId="6B91D498" w14:textId="77777777">
        <w:trPr>
          <w:tblHeader/>
        </w:trPr>
        <w:tc>
          <w:tcPr>
            <w:tcW w:w="2376" w:type="dxa"/>
          </w:tcPr>
          <w:p w14:paraId="51CE6696" w14:textId="77777777" w:rsidR="00CE6E57" w:rsidRDefault="00000000">
            <w:pPr>
              <w:pStyle w:val="Compact"/>
            </w:pPr>
            <w:r>
              <w:rPr>
                <w:b/>
                <w:bCs/>
              </w:rPr>
              <w:t>Field</w:t>
            </w:r>
          </w:p>
        </w:tc>
        <w:tc>
          <w:tcPr>
            <w:tcW w:w="1584" w:type="dxa"/>
          </w:tcPr>
          <w:p w14:paraId="76427031" w14:textId="77777777" w:rsidR="00CE6E57" w:rsidRDefault="00000000">
            <w:pPr>
              <w:pStyle w:val="Compact"/>
            </w:pPr>
            <w:r>
              <w:rPr>
                <w:b/>
                <w:bCs/>
              </w:rPr>
              <w:t>Presence</w:t>
            </w:r>
          </w:p>
        </w:tc>
        <w:tc>
          <w:tcPr>
            <w:tcW w:w="3960" w:type="dxa"/>
          </w:tcPr>
          <w:p w14:paraId="6DD6FC16" w14:textId="77777777" w:rsidR="00CE6E57" w:rsidRDefault="00000000">
            <w:pPr>
              <w:pStyle w:val="Compact"/>
            </w:pPr>
            <w:r>
              <w:rPr>
                <w:b/>
                <w:bCs/>
              </w:rPr>
              <w:t>Contents</w:t>
            </w:r>
          </w:p>
        </w:tc>
      </w:tr>
      <w:tr w:rsidR="00CE6E57" w14:paraId="230C45E7" w14:textId="77777777">
        <w:tc>
          <w:tcPr>
            <w:tcW w:w="2376" w:type="dxa"/>
          </w:tcPr>
          <w:p w14:paraId="5495CE1E" w14:textId="77777777" w:rsidR="00CE6E57" w:rsidRDefault="00000000">
            <w:pPr>
              <w:pStyle w:val="Compact"/>
            </w:pPr>
            <w:r>
              <w:rPr>
                <w:rStyle w:val="VerbatimChar"/>
              </w:rPr>
              <w:t>policyIdentifier</w:t>
            </w:r>
          </w:p>
        </w:tc>
        <w:tc>
          <w:tcPr>
            <w:tcW w:w="1584" w:type="dxa"/>
          </w:tcPr>
          <w:p w14:paraId="12113B54" w14:textId="77777777" w:rsidR="00CE6E57" w:rsidRDefault="00000000">
            <w:pPr>
              <w:pStyle w:val="Compact"/>
            </w:pPr>
            <w:r>
              <w:t>MUST</w:t>
            </w:r>
          </w:p>
        </w:tc>
        <w:tc>
          <w:tcPr>
            <w:tcW w:w="3960" w:type="dxa"/>
          </w:tcPr>
          <w:p w14:paraId="3A1DC49B" w14:textId="77777777" w:rsidR="00CE6E57" w:rsidRDefault="00000000">
            <w:pPr>
              <w:pStyle w:val="Compact"/>
            </w:pPr>
            <w:r>
              <w:t xml:space="preserve">When the Issuing CA wishes to express that there are no policy restrictions, and if the Subordinate CA is an Affiliate of the Issuing CA, then the Issuing CA MAY use the </w:t>
            </w:r>
            <w:r>
              <w:rPr>
                <w:rStyle w:val="VerbatimChar"/>
              </w:rPr>
              <w:t>anyPolicy</w:t>
            </w:r>
            <w:r>
              <w:t xml:space="preserve"> Policy Identifier, which MUST be the only </w:t>
            </w:r>
            <w:r>
              <w:rPr>
                <w:rStyle w:val="VerbatimChar"/>
              </w:rPr>
              <w:t>PolicyInformation</w:t>
            </w:r>
            <w:r>
              <w:t xml:space="preserve"> value.</w:t>
            </w:r>
          </w:p>
        </w:tc>
      </w:tr>
      <w:tr w:rsidR="00CE6E57" w14:paraId="0F4942A8" w14:textId="77777777">
        <w:tc>
          <w:tcPr>
            <w:tcW w:w="2376" w:type="dxa"/>
          </w:tcPr>
          <w:p w14:paraId="28E26F5C" w14:textId="77777777" w:rsidR="00CE6E57" w:rsidRDefault="00000000">
            <w:pPr>
              <w:pStyle w:val="Compact"/>
            </w:pPr>
            <w:r>
              <w:t>    </w:t>
            </w:r>
            <w:r>
              <w:rPr>
                <w:rStyle w:val="VerbatimChar"/>
              </w:rPr>
              <w:t>anyPolicy</w:t>
            </w:r>
          </w:p>
        </w:tc>
        <w:tc>
          <w:tcPr>
            <w:tcW w:w="1584" w:type="dxa"/>
          </w:tcPr>
          <w:p w14:paraId="11D6D7FE" w14:textId="77777777" w:rsidR="00CE6E57" w:rsidRDefault="00000000">
            <w:pPr>
              <w:pStyle w:val="Compact"/>
            </w:pPr>
            <w:r>
              <w:t>MUST</w:t>
            </w:r>
          </w:p>
        </w:tc>
        <w:tc>
          <w:tcPr>
            <w:tcW w:w="3960" w:type="dxa"/>
          </w:tcPr>
          <w:p w14:paraId="7A28EE42" w14:textId="77777777" w:rsidR="00CE6E57" w:rsidRDefault="00CE6E57">
            <w:pPr>
              <w:pStyle w:val="Compact"/>
            </w:pPr>
          </w:p>
        </w:tc>
      </w:tr>
      <w:tr w:rsidR="00CE6E57" w14:paraId="2D439698" w14:textId="77777777">
        <w:tc>
          <w:tcPr>
            <w:tcW w:w="2376" w:type="dxa"/>
          </w:tcPr>
          <w:p w14:paraId="088ED112" w14:textId="77777777" w:rsidR="00CE6E57" w:rsidRDefault="00000000">
            <w:pPr>
              <w:pStyle w:val="Compact"/>
            </w:pPr>
            <w:r>
              <w:rPr>
                <w:rStyle w:val="VerbatimChar"/>
              </w:rPr>
              <w:t>policyQualifiers</w:t>
            </w:r>
          </w:p>
        </w:tc>
        <w:tc>
          <w:tcPr>
            <w:tcW w:w="1584" w:type="dxa"/>
          </w:tcPr>
          <w:p w14:paraId="69F74F31" w14:textId="77777777" w:rsidR="00CE6E57" w:rsidRDefault="00000000">
            <w:pPr>
              <w:pStyle w:val="Compact"/>
            </w:pPr>
            <w:r>
              <w:t>NOT RECOMMENDED</w:t>
            </w:r>
          </w:p>
        </w:tc>
        <w:tc>
          <w:tcPr>
            <w:tcW w:w="3960" w:type="dxa"/>
          </w:tcPr>
          <w:p w14:paraId="4FA5F8B8" w14:textId="77777777" w:rsidR="00CE6E57" w:rsidRDefault="00000000">
            <w:pPr>
              <w:pStyle w:val="Compact"/>
            </w:pPr>
            <w:r>
              <w:t xml:space="preserve">If present, MUST contain only permitted </w:t>
            </w:r>
            <w:r>
              <w:rPr>
                <w:rStyle w:val="VerbatimChar"/>
              </w:rPr>
              <w:t>policyQualifiers</w:t>
            </w:r>
            <w:r>
              <w:t xml:space="preserve"> from the table below.</w:t>
            </w:r>
          </w:p>
        </w:tc>
      </w:tr>
    </w:tbl>
    <w:p w14:paraId="14F50057" w14:textId="77777777" w:rsidR="00CE6E57" w:rsidRDefault="00CE6E57"/>
    <w:p w14:paraId="161AC926" w14:textId="77777777" w:rsidR="00CE6E57" w:rsidRDefault="00000000">
      <w:pPr>
        <w:pStyle w:val="TableCaption"/>
      </w:pPr>
      <w:r>
        <w:t>Policy Restricted</w:t>
      </w:r>
    </w:p>
    <w:tbl>
      <w:tblPr>
        <w:tblStyle w:val="Table"/>
        <w:tblW w:w="5000" w:type="pct"/>
        <w:tblLayout w:type="fixed"/>
        <w:tblLook w:val="0020" w:firstRow="1" w:lastRow="0" w:firstColumn="0" w:lastColumn="0" w:noHBand="0" w:noVBand="0"/>
        <w:tblCaption w:val="Policy Restricted"/>
      </w:tblPr>
      <w:tblGrid>
        <w:gridCol w:w="2808"/>
        <w:gridCol w:w="1872"/>
        <w:gridCol w:w="4680"/>
      </w:tblGrid>
      <w:tr w:rsidR="00CE6E57" w14:paraId="3E839240" w14:textId="77777777">
        <w:trPr>
          <w:tblHeader/>
        </w:trPr>
        <w:tc>
          <w:tcPr>
            <w:tcW w:w="2376" w:type="dxa"/>
          </w:tcPr>
          <w:p w14:paraId="1CA36B7B" w14:textId="77777777" w:rsidR="00CE6E57" w:rsidRDefault="00000000">
            <w:pPr>
              <w:pStyle w:val="Compact"/>
            </w:pPr>
            <w:r>
              <w:rPr>
                <w:b/>
                <w:bCs/>
              </w:rPr>
              <w:t>Field</w:t>
            </w:r>
          </w:p>
        </w:tc>
        <w:tc>
          <w:tcPr>
            <w:tcW w:w="1584" w:type="dxa"/>
          </w:tcPr>
          <w:p w14:paraId="445F1BC2" w14:textId="77777777" w:rsidR="00CE6E57" w:rsidRDefault="00000000">
            <w:pPr>
              <w:pStyle w:val="Compact"/>
            </w:pPr>
            <w:r>
              <w:rPr>
                <w:b/>
                <w:bCs/>
              </w:rPr>
              <w:t>Presence</w:t>
            </w:r>
          </w:p>
        </w:tc>
        <w:tc>
          <w:tcPr>
            <w:tcW w:w="3960" w:type="dxa"/>
          </w:tcPr>
          <w:p w14:paraId="0FB8C5A9" w14:textId="77777777" w:rsidR="00CE6E57" w:rsidRDefault="00000000">
            <w:pPr>
              <w:pStyle w:val="Compact"/>
            </w:pPr>
            <w:r>
              <w:rPr>
                <w:b/>
                <w:bCs/>
              </w:rPr>
              <w:t>Contents</w:t>
            </w:r>
          </w:p>
        </w:tc>
      </w:tr>
      <w:tr w:rsidR="00CE6E57" w14:paraId="7E1EEC27" w14:textId="77777777">
        <w:tc>
          <w:tcPr>
            <w:tcW w:w="2376" w:type="dxa"/>
          </w:tcPr>
          <w:p w14:paraId="588E8162" w14:textId="77777777" w:rsidR="00CE6E57" w:rsidRDefault="00000000">
            <w:pPr>
              <w:pStyle w:val="Compact"/>
            </w:pPr>
            <w:r>
              <w:rPr>
                <w:rStyle w:val="VerbatimChar"/>
              </w:rPr>
              <w:t>policyIdentifier</w:t>
            </w:r>
          </w:p>
        </w:tc>
        <w:tc>
          <w:tcPr>
            <w:tcW w:w="1584" w:type="dxa"/>
          </w:tcPr>
          <w:p w14:paraId="6E066829" w14:textId="77777777" w:rsidR="00CE6E57" w:rsidRDefault="00000000">
            <w:pPr>
              <w:pStyle w:val="Compact"/>
            </w:pPr>
            <w:r>
              <w:t>MUST</w:t>
            </w:r>
          </w:p>
        </w:tc>
        <w:tc>
          <w:tcPr>
            <w:tcW w:w="3960" w:type="dxa"/>
          </w:tcPr>
          <w:p w14:paraId="06D6EBC0" w14:textId="77777777" w:rsidR="00CE6E57" w:rsidRDefault="00000000">
            <w:pPr>
              <w:pStyle w:val="Compact"/>
            </w:pPr>
            <w:r>
              <w:t>One of the following policy identifiers:</w:t>
            </w:r>
          </w:p>
        </w:tc>
      </w:tr>
      <w:tr w:rsidR="00CE6E57" w14:paraId="77E1F433" w14:textId="77777777">
        <w:tc>
          <w:tcPr>
            <w:tcW w:w="2376" w:type="dxa"/>
          </w:tcPr>
          <w:p w14:paraId="03569858" w14:textId="77777777" w:rsidR="00CE6E57" w:rsidRDefault="00000000">
            <w:pPr>
              <w:pStyle w:val="Compact"/>
            </w:pPr>
            <w:r>
              <w:t xml:space="preserve">    A </w:t>
            </w:r>
            <w:hyperlink w:anchor="Xd886d368fed64db74e3fc7a280ac2a3180671ff">
              <w:r w:rsidR="00CE6E57">
                <w:rPr>
                  <w:rStyle w:val="Hyperlink"/>
                </w:rPr>
                <w:t>Reserved Certificate Policy Identifier</w:t>
              </w:r>
            </w:hyperlink>
          </w:p>
        </w:tc>
        <w:tc>
          <w:tcPr>
            <w:tcW w:w="1584" w:type="dxa"/>
          </w:tcPr>
          <w:p w14:paraId="2C1F2B55" w14:textId="77777777" w:rsidR="00CE6E57" w:rsidRDefault="00000000">
            <w:pPr>
              <w:pStyle w:val="Compact"/>
            </w:pPr>
            <w:r>
              <w:t>MUST</w:t>
            </w:r>
          </w:p>
        </w:tc>
        <w:tc>
          <w:tcPr>
            <w:tcW w:w="3960" w:type="dxa"/>
          </w:tcPr>
          <w:p w14:paraId="42CE1AAB" w14:textId="77777777" w:rsidR="00CE6E57" w:rsidRDefault="00000000">
            <w:pPr>
              <w:pStyle w:val="Compact"/>
            </w:pPr>
            <w:r>
              <w:t xml:space="preserve">The CA MUST include exactly one Reserved Certificate Policy Identifier (see </w:t>
            </w:r>
            <w:hyperlink w:anchor="Xd886d368fed64db74e3fc7a280ac2a3180671ff">
              <w:r w:rsidR="00CE6E57">
                <w:rPr>
                  <w:rStyle w:val="Hyperlink"/>
                </w:rPr>
                <w:t>Section 7.1.6.1</w:t>
              </w:r>
            </w:hyperlink>
            <w:r>
              <w:t xml:space="preserve">) associated with the given Subscriber Certificate type (see </w:t>
            </w:r>
            <w:hyperlink w:anchor="Xd0033f702fae0d5d8d09dfc748a4e8230648a37">
              <w:r w:rsidR="00CE6E57">
                <w:rPr>
                  <w:rStyle w:val="Hyperlink"/>
                </w:rPr>
                <w:t>Section 7.1.2.7.1</w:t>
              </w:r>
            </w:hyperlink>
            <w:r>
              <w:t>) directly or transitively issued by this Certificate.</w:t>
            </w:r>
          </w:p>
        </w:tc>
      </w:tr>
      <w:tr w:rsidR="00CE6E57" w14:paraId="48927746" w14:textId="77777777">
        <w:tc>
          <w:tcPr>
            <w:tcW w:w="2376" w:type="dxa"/>
          </w:tcPr>
          <w:p w14:paraId="32623FD0" w14:textId="77777777" w:rsidR="00CE6E57" w:rsidRDefault="00000000">
            <w:pPr>
              <w:pStyle w:val="Compact"/>
            </w:pPr>
            <w:r>
              <w:t>    </w:t>
            </w:r>
            <w:r>
              <w:rPr>
                <w:rStyle w:val="VerbatimChar"/>
              </w:rPr>
              <w:t>anyPolicy</w:t>
            </w:r>
          </w:p>
        </w:tc>
        <w:tc>
          <w:tcPr>
            <w:tcW w:w="1584" w:type="dxa"/>
          </w:tcPr>
          <w:p w14:paraId="7E36EEFE" w14:textId="77777777" w:rsidR="00CE6E57" w:rsidRDefault="00000000">
            <w:pPr>
              <w:pStyle w:val="Compact"/>
            </w:pPr>
            <w:r>
              <w:t>MUST NOT</w:t>
            </w:r>
          </w:p>
        </w:tc>
        <w:tc>
          <w:tcPr>
            <w:tcW w:w="3960" w:type="dxa"/>
          </w:tcPr>
          <w:p w14:paraId="1C7B7DB6" w14:textId="77777777" w:rsidR="00CE6E57" w:rsidRDefault="00000000">
            <w:pPr>
              <w:pStyle w:val="Compact"/>
            </w:pPr>
            <w:r>
              <w:t xml:space="preserve">The </w:t>
            </w:r>
            <w:r>
              <w:rPr>
                <w:rStyle w:val="VerbatimChar"/>
              </w:rPr>
              <w:t>anyPolicy</w:t>
            </w:r>
            <w:r>
              <w:t xml:space="preserve"> Policy Identifier MUST NOT be present.</w:t>
            </w:r>
          </w:p>
        </w:tc>
      </w:tr>
      <w:tr w:rsidR="00CE6E57" w14:paraId="49EA26A2" w14:textId="77777777">
        <w:tc>
          <w:tcPr>
            <w:tcW w:w="2376" w:type="dxa"/>
          </w:tcPr>
          <w:p w14:paraId="35F68F33" w14:textId="77777777" w:rsidR="00CE6E57" w:rsidRDefault="00000000">
            <w:pPr>
              <w:pStyle w:val="Compact"/>
            </w:pPr>
            <w:r>
              <w:t>    Any other identifier</w:t>
            </w:r>
          </w:p>
        </w:tc>
        <w:tc>
          <w:tcPr>
            <w:tcW w:w="1584" w:type="dxa"/>
          </w:tcPr>
          <w:p w14:paraId="4EE0580A" w14:textId="77777777" w:rsidR="00CE6E57" w:rsidRDefault="00000000">
            <w:pPr>
              <w:pStyle w:val="Compact"/>
            </w:pPr>
            <w:r>
              <w:t>MAY</w:t>
            </w:r>
          </w:p>
        </w:tc>
        <w:tc>
          <w:tcPr>
            <w:tcW w:w="3960" w:type="dxa"/>
          </w:tcPr>
          <w:p w14:paraId="0F9E6089" w14:textId="77777777" w:rsidR="00CE6E57" w:rsidRDefault="00000000">
            <w:pPr>
              <w:pStyle w:val="Compact"/>
            </w:pPr>
            <w:r>
              <w:t>If present, MUST be defined by the CA and documented by the CA in its Certificate Policy and/or Certification Practice Statement.</w:t>
            </w:r>
          </w:p>
        </w:tc>
      </w:tr>
      <w:tr w:rsidR="00CE6E57" w14:paraId="084AC639" w14:textId="77777777">
        <w:tc>
          <w:tcPr>
            <w:tcW w:w="2376" w:type="dxa"/>
          </w:tcPr>
          <w:p w14:paraId="36D8FDE7" w14:textId="77777777" w:rsidR="00CE6E57" w:rsidRDefault="00000000">
            <w:pPr>
              <w:pStyle w:val="Compact"/>
            </w:pPr>
            <w:r>
              <w:rPr>
                <w:rStyle w:val="VerbatimChar"/>
              </w:rPr>
              <w:t>policyQualifiers</w:t>
            </w:r>
          </w:p>
        </w:tc>
        <w:tc>
          <w:tcPr>
            <w:tcW w:w="1584" w:type="dxa"/>
          </w:tcPr>
          <w:p w14:paraId="3D9153B8" w14:textId="77777777" w:rsidR="00CE6E57" w:rsidRDefault="00000000">
            <w:pPr>
              <w:pStyle w:val="Compact"/>
            </w:pPr>
            <w:r>
              <w:t>NOT RECOMMENDED</w:t>
            </w:r>
          </w:p>
        </w:tc>
        <w:tc>
          <w:tcPr>
            <w:tcW w:w="3960" w:type="dxa"/>
          </w:tcPr>
          <w:p w14:paraId="0B459AA8" w14:textId="77777777" w:rsidR="00CE6E57" w:rsidRDefault="00000000">
            <w:pPr>
              <w:pStyle w:val="Compact"/>
            </w:pPr>
            <w:r>
              <w:t xml:space="preserve">If present, MUST contain only permitted </w:t>
            </w:r>
            <w:r>
              <w:rPr>
                <w:rStyle w:val="VerbatimChar"/>
              </w:rPr>
              <w:t>policyQualifiers</w:t>
            </w:r>
            <w:r>
              <w:t xml:space="preserve"> from the table below.</w:t>
            </w:r>
          </w:p>
        </w:tc>
      </w:tr>
    </w:tbl>
    <w:p w14:paraId="37A32C1C" w14:textId="77777777" w:rsidR="00CE6E57" w:rsidRDefault="00000000">
      <w:pPr>
        <w:pStyle w:val="BodyText"/>
      </w:pPr>
      <w:r>
        <w:lastRenderedPageBreak/>
        <w:t xml:space="preserve">The Policy Restricted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CE6E57">
          <w:rPr>
            <w:rStyle w:val="Hyperlink"/>
          </w:rPr>
          <w:t>7.1.6.1</w:t>
        </w:r>
      </w:hyperlink>
      <w:r>
        <w:t>)</w:t>
      </w:r>
      <w:r>
        <w:rPr>
          <w:rStyle w:val="FootnoteReference"/>
        </w:rPr>
        <w:footnoteReference w:id="14"/>
      </w:r>
      <w:r>
        <w:t xml:space="preserve">. Regardless of the order of </w:t>
      </w:r>
      <w:r>
        <w:rPr>
          <w:rStyle w:val="VerbatimChar"/>
        </w:rPr>
        <w:t>PolicyInformation</w:t>
      </w:r>
      <w:r>
        <w:t xml:space="preserve"> values, the Certificate Policies extension MUST contain exactly one Reserved Certificate Policy Identifier.</w:t>
      </w:r>
    </w:p>
    <w:p w14:paraId="09DFF8E1" w14:textId="77777777" w:rsidR="00CE6E57" w:rsidRDefault="00000000">
      <w:pPr>
        <w:pStyle w:val="BodyText"/>
      </w:pPr>
      <w:r>
        <w:rPr>
          <w:b/>
          <w:bCs/>
        </w:rPr>
        <w:t>Note</w:t>
      </w:r>
      <w:r>
        <w:t>: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705B86E2" w14:textId="77777777" w:rsidR="00CE6E57" w:rsidRDefault="00000000">
      <w:pPr>
        <w:pStyle w:val="BodyText"/>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02528052" w14:textId="77777777" w:rsidR="00CE6E57"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Caption w:val="Permitted policyQualifiers"/>
      </w:tblPr>
      <w:tblGrid>
        <w:gridCol w:w="2808"/>
        <w:gridCol w:w="936"/>
        <w:gridCol w:w="936"/>
        <w:gridCol w:w="4680"/>
      </w:tblGrid>
      <w:tr w:rsidR="00CE6E57" w14:paraId="52FD23FD" w14:textId="77777777">
        <w:trPr>
          <w:tblHeader/>
        </w:trPr>
        <w:tc>
          <w:tcPr>
            <w:tcW w:w="2376" w:type="dxa"/>
          </w:tcPr>
          <w:p w14:paraId="321172C7" w14:textId="77777777" w:rsidR="00CE6E57" w:rsidRDefault="00000000">
            <w:pPr>
              <w:pStyle w:val="Compact"/>
            </w:pPr>
            <w:r>
              <w:rPr>
                <w:b/>
                <w:bCs/>
              </w:rPr>
              <w:t>Qualifier ID</w:t>
            </w:r>
          </w:p>
        </w:tc>
        <w:tc>
          <w:tcPr>
            <w:tcW w:w="792" w:type="dxa"/>
          </w:tcPr>
          <w:p w14:paraId="626CFD7B" w14:textId="77777777" w:rsidR="00CE6E57" w:rsidRDefault="00000000">
            <w:pPr>
              <w:pStyle w:val="Compact"/>
            </w:pPr>
            <w:r>
              <w:rPr>
                <w:b/>
                <w:bCs/>
              </w:rPr>
              <w:t>Presence</w:t>
            </w:r>
          </w:p>
        </w:tc>
        <w:tc>
          <w:tcPr>
            <w:tcW w:w="792" w:type="dxa"/>
          </w:tcPr>
          <w:p w14:paraId="0A454994" w14:textId="77777777" w:rsidR="00CE6E57" w:rsidRDefault="00000000">
            <w:pPr>
              <w:pStyle w:val="Compact"/>
            </w:pPr>
            <w:r>
              <w:rPr>
                <w:b/>
                <w:bCs/>
              </w:rPr>
              <w:t>Field Type</w:t>
            </w:r>
          </w:p>
        </w:tc>
        <w:tc>
          <w:tcPr>
            <w:tcW w:w="3960" w:type="dxa"/>
          </w:tcPr>
          <w:p w14:paraId="1F2469D7" w14:textId="77777777" w:rsidR="00CE6E57" w:rsidRDefault="00000000">
            <w:pPr>
              <w:pStyle w:val="Compact"/>
            </w:pPr>
            <w:r>
              <w:rPr>
                <w:b/>
                <w:bCs/>
              </w:rPr>
              <w:t>Contents</w:t>
            </w:r>
          </w:p>
        </w:tc>
      </w:tr>
      <w:tr w:rsidR="00CE6E57" w14:paraId="638D6BB6" w14:textId="77777777">
        <w:tc>
          <w:tcPr>
            <w:tcW w:w="2376" w:type="dxa"/>
          </w:tcPr>
          <w:p w14:paraId="545A744E" w14:textId="77777777" w:rsidR="00CE6E57" w:rsidRDefault="00000000">
            <w:pPr>
              <w:pStyle w:val="Compact"/>
            </w:pPr>
            <w:r>
              <w:rPr>
                <w:rStyle w:val="VerbatimChar"/>
              </w:rPr>
              <w:t>id-qt-cps</w:t>
            </w:r>
            <w:r>
              <w:t xml:space="preserve"> (OID: 1.3.6.1.5.5.7.2.1)</w:t>
            </w:r>
          </w:p>
        </w:tc>
        <w:tc>
          <w:tcPr>
            <w:tcW w:w="792" w:type="dxa"/>
          </w:tcPr>
          <w:p w14:paraId="2D2CB48C" w14:textId="77777777" w:rsidR="00CE6E57" w:rsidRDefault="00000000">
            <w:pPr>
              <w:pStyle w:val="Compact"/>
            </w:pPr>
            <w:r>
              <w:t>MAY</w:t>
            </w:r>
          </w:p>
        </w:tc>
        <w:tc>
          <w:tcPr>
            <w:tcW w:w="792" w:type="dxa"/>
          </w:tcPr>
          <w:p w14:paraId="27171B07" w14:textId="77777777" w:rsidR="00CE6E57" w:rsidRDefault="00000000">
            <w:pPr>
              <w:pStyle w:val="Compact"/>
            </w:pPr>
            <w:r>
              <w:rPr>
                <w:rStyle w:val="VerbatimChar"/>
              </w:rPr>
              <w:t>IA5String</w:t>
            </w:r>
          </w:p>
        </w:tc>
        <w:tc>
          <w:tcPr>
            <w:tcW w:w="3960" w:type="dxa"/>
          </w:tcPr>
          <w:p w14:paraId="3C74AFEA" w14:textId="77777777" w:rsidR="00CE6E57" w:rsidRDefault="00000000">
            <w:pPr>
              <w:pStyle w:val="Compact"/>
            </w:pPr>
            <w:r>
              <w:t>The HTTP or HTTPS URL for the Issuing CA’s Certificate Policies, Certification Practice Statement, Relying Party Agreement, or other pointer to online policy information provided by the Issuing CA.</w:t>
            </w:r>
          </w:p>
        </w:tc>
      </w:tr>
      <w:tr w:rsidR="00CE6E57" w14:paraId="2197938B" w14:textId="77777777">
        <w:tc>
          <w:tcPr>
            <w:tcW w:w="2376" w:type="dxa"/>
          </w:tcPr>
          <w:p w14:paraId="436A1ECD" w14:textId="77777777" w:rsidR="00CE6E57" w:rsidRDefault="00000000">
            <w:pPr>
              <w:pStyle w:val="Compact"/>
            </w:pPr>
            <w:r>
              <w:t>Any other qualifier</w:t>
            </w:r>
          </w:p>
        </w:tc>
        <w:tc>
          <w:tcPr>
            <w:tcW w:w="792" w:type="dxa"/>
          </w:tcPr>
          <w:p w14:paraId="592C77B6" w14:textId="77777777" w:rsidR="00CE6E57" w:rsidRDefault="00000000">
            <w:pPr>
              <w:pStyle w:val="Compact"/>
            </w:pPr>
            <w:r>
              <w:t>MUST NOT</w:t>
            </w:r>
          </w:p>
        </w:tc>
        <w:tc>
          <w:tcPr>
            <w:tcW w:w="792" w:type="dxa"/>
          </w:tcPr>
          <w:p w14:paraId="19F967C6" w14:textId="77777777" w:rsidR="00CE6E57" w:rsidRDefault="00000000">
            <w:pPr>
              <w:pStyle w:val="Compact"/>
            </w:pPr>
            <w:r>
              <w:t>-</w:t>
            </w:r>
          </w:p>
        </w:tc>
        <w:tc>
          <w:tcPr>
            <w:tcW w:w="3960" w:type="dxa"/>
          </w:tcPr>
          <w:p w14:paraId="100EC490" w14:textId="77777777" w:rsidR="00CE6E57" w:rsidRDefault="00000000">
            <w:pPr>
              <w:pStyle w:val="Compact"/>
            </w:pPr>
            <w:r>
              <w:t>-</w:t>
            </w:r>
          </w:p>
        </w:tc>
      </w:tr>
    </w:tbl>
    <w:p w14:paraId="4F03FD0F" w14:textId="77777777" w:rsidR="00CE6E57" w:rsidRDefault="00000000">
      <w:pPr>
        <w:pStyle w:val="Heading5"/>
      </w:pPr>
      <w:bookmarkStart w:id="737" w:name="Xf32e1b175c44d646f52ed6639d47c210fc4db53"/>
      <w:bookmarkEnd w:id="736"/>
      <w:r>
        <w:t>7.1.2.10.6 CA Certificate Extended Key Usage</w:t>
      </w:r>
    </w:p>
    <w:tbl>
      <w:tblPr>
        <w:tblStyle w:val="Table"/>
        <w:tblW w:w="5000" w:type="pct"/>
        <w:tblLayout w:type="fixed"/>
        <w:tblLook w:val="0020" w:firstRow="1" w:lastRow="0" w:firstColumn="0" w:lastColumn="0" w:noHBand="0" w:noVBand="0"/>
      </w:tblPr>
      <w:tblGrid>
        <w:gridCol w:w="3744"/>
        <w:gridCol w:w="3744"/>
        <w:gridCol w:w="1872"/>
      </w:tblGrid>
      <w:tr w:rsidR="00CE6E57" w14:paraId="496EC05B" w14:textId="77777777">
        <w:trPr>
          <w:tblHeader/>
        </w:trPr>
        <w:tc>
          <w:tcPr>
            <w:tcW w:w="3168" w:type="dxa"/>
          </w:tcPr>
          <w:p w14:paraId="670FFFD0" w14:textId="77777777" w:rsidR="00CE6E57" w:rsidRDefault="00000000">
            <w:pPr>
              <w:pStyle w:val="Compact"/>
            </w:pPr>
            <w:r>
              <w:rPr>
                <w:b/>
                <w:bCs/>
              </w:rPr>
              <w:t>Key Purpose</w:t>
            </w:r>
          </w:p>
        </w:tc>
        <w:tc>
          <w:tcPr>
            <w:tcW w:w="3168" w:type="dxa"/>
          </w:tcPr>
          <w:p w14:paraId="6BD5C6D2" w14:textId="77777777" w:rsidR="00CE6E57" w:rsidRDefault="00000000">
            <w:pPr>
              <w:pStyle w:val="Compact"/>
            </w:pPr>
            <w:r>
              <w:rPr>
                <w:b/>
                <w:bCs/>
              </w:rPr>
              <w:t>OID</w:t>
            </w:r>
          </w:p>
        </w:tc>
        <w:tc>
          <w:tcPr>
            <w:tcW w:w="1584" w:type="dxa"/>
          </w:tcPr>
          <w:p w14:paraId="03395496" w14:textId="77777777" w:rsidR="00CE6E57" w:rsidRDefault="00000000">
            <w:pPr>
              <w:pStyle w:val="Compact"/>
            </w:pPr>
            <w:r>
              <w:rPr>
                <w:b/>
                <w:bCs/>
              </w:rPr>
              <w:t>Presence</w:t>
            </w:r>
          </w:p>
        </w:tc>
      </w:tr>
      <w:tr w:rsidR="00CE6E57" w14:paraId="4F60E572" w14:textId="77777777">
        <w:tc>
          <w:tcPr>
            <w:tcW w:w="3168" w:type="dxa"/>
          </w:tcPr>
          <w:p w14:paraId="38D62FF0" w14:textId="77777777" w:rsidR="00CE6E57" w:rsidRDefault="00000000">
            <w:pPr>
              <w:pStyle w:val="Compact"/>
            </w:pPr>
            <w:r>
              <w:rPr>
                <w:rStyle w:val="VerbatimChar"/>
              </w:rPr>
              <w:t>id-kp-serverAuth</w:t>
            </w:r>
          </w:p>
        </w:tc>
        <w:tc>
          <w:tcPr>
            <w:tcW w:w="3168" w:type="dxa"/>
          </w:tcPr>
          <w:p w14:paraId="0BF9E29B" w14:textId="77777777" w:rsidR="00CE6E57" w:rsidRDefault="00000000">
            <w:pPr>
              <w:pStyle w:val="Compact"/>
            </w:pPr>
            <w:r>
              <w:t>1.3.6.1.5.5.7.3.1</w:t>
            </w:r>
          </w:p>
        </w:tc>
        <w:tc>
          <w:tcPr>
            <w:tcW w:w="1584" w:type="dxa"/>
          </w:tcPr>
          <w:p w14:paraId="0C7714AD" w14:textId="77777777" w:rsidR="00CE6E57" w:rsidRDefault="00000000">
            <w:pPr>
              <w:pStyle w:val="Compact"/>
            </w:pPr>
            <w:r>
              <w:t>MUST</w:t>
            </w:r>
          </w:p>
        </w:tc>
      </w:tr>
      <w:tr w:rsidR="00CE6E57" w14:paraId="4998B9FF" w14:textId="77777777">
        <w:tc>
          <w:tcPr>
            <w:tcW w:w="3168" w:type="dxa"/>
          </w:tcPr>
          <w:p w14:paraId="534F33E2" w14:textId="77777777" w:rsidR="00CE6E57" w:rsidRDefault="00000000">
            <w:pPr>
              <w:pStyle w:val="Compact"/>
            </w:pPr>
            <w:r>
              <w:rPr>
                <w:rStyle w:val="VerbatimChar"/>
              </w:rPr>
              <w:t>id-kp-clientAuth</w:t>
            </w:r>
          </w:p>
        </w:tc>
        <w:tc>
          <w:tcPr>
            <w:tcW w:w="3168" w:type="dxa"/>
          </w:tcPr>
          <w:p w14:paraId="20864D67" w14:textId="77777777" w:rsidR="00CE6E57" w:rsidRDefault="00000000">
            <w:pPr>
              <w:pStyle w:val="Compact"/>
            </w:pPr>
            <w:r>
              <w:t>1.3.6.1.5.5.7.3.2</w:t>
            </w:r>
          </w:p>
        </w:tc>
        <w:tc>
          <w:tcPr>
            <w:tcW w:w="1584" w:type="dxa"/>
          </w:tcPr>
          <w:p w14:paraId="5B543C43" w14:textId="77777777" w:rsidR="00CE6E57" w:rsidRDefault="00000000">
            <w:pPr>
              <w:pStyle w:val="Compact"/>
            </w:pPr>
            <w:r>
              <w:t>MAY</w:t>
            </w:r>
          </w:p>
        </w:tc>
      </w:tr>
      <w:tr w:rsidR="00CE6E57" w14:paraId="75ECF297" w14:textId="77777777">
        <w:tc>
          <w:tcPr>
            <w:tcW w:w="3168" w:type="dxa"/>
          </w:tcPr>
          <w:p w14:paraId="03243572" w14:textId="77777777" w:rsidR="00CE6E57" w:rsidRDefault="00000000">
            <w:pPr>
              <w:pStyle w:val="Compact"/>
            </w:pPr>
            <w:r>
              <w:rPr>
                <w:rStyle w:val="VerbatimChar"/>
              </w:rPr>
              <w:t>id-kp-codeSigning</w:t>
            </w:r>
          </w:p>
        </w:tc>
        <w:tc>
          <w:tcPr>
            <w:tcW w:w="3168" w:type="dxa"/>
          </w:tcPr>
          <w:p w14:paraId="1F2306AC" w14:textId="77777777" w:rsidR="00CE6E57" w:rsidRDefault="00000000">
            <w:pPr>
              <w:pStyle w:val="Compact"/>
            </w:pPr>
            <w:r>
              <w:t>1.3.6.1.5.5.7.3.3</w:t>
            </w:r>
          </w:p>
        </w:tc>
        <w:tc>
          <w:tcPr>
            <w:tcW w:w="1584" w:type="dxa"/>
          </w:tcPr>
          <w:p w14:paraId="1DC3A711" w14:textId="77777777" w:rsidR="00CE6E57" w:rsidRDefault="00000000">
            <w:pPr>
              <w:pStyle w:val="Compact"/>
            </w:pPr>
            <w:r>
              <w:t>MUST NOT</w:t>
            </w:r>
          </w:p>
        </w:tc>
      </w:tr>
      <w:tr w:rsidR="00CE6E57" w14:paraId="48223F27" w14:textId="77777777">
        <w:tc>
          <w:tcPr>
            <w:tcW w:w="3168" w:type="dxa"/>
          </w:tcPr>
          <w:p w14:paraId="1E238CA2" w14:textId="77777777" w:rsidR="00CE6E57" w:rsidRDefault="00000000">
            <w:pPr>
              <w:pStyle w:val="Compact"/>
            </w:pPr>
            <w:r>
              <w:rPr>
                <w:rStyle w:val="VerbatimChar"/>
              </w:rPr>
              <w:t>id-kp-emailProtection</w:t>
            </w:r>
          </w:p>
        </w:tc>
        <w:tc>
          <w:tcPr>
            <w:tcW w:w="3168" w:type="dxa"/>
          </w:tcPr>
          <w:p w14:paraId="54D6ED67" w14:textId="77777777" w:rsidR="00CE6E57" w:rsidRDefault="00000000">
            <w:pPr>
              <w:pStyle w:val="Compact"/>
            </w:pPr>
            <w:r>
              <w:t>1.3.6.1.5.5.7.3.4</w:t>
            </w:r>
          </w:p>
        </w:tc>
        <w:tc>
          <w:tcPr>
            <w:tcW w:w="1584" w:type="dxa"/>
          </w:tcPr>
          <w:p w14:paraId="545E7E5B" w14:textId="77777777" w:rsidR="00CE6E57" w:rsidRDefault="00000000">
            <w:pPr>
              <w:pStyle w:val="Compact"/>
            </w:pPr>
            <w:r>
              <w:t>MUST NOT</w:t>
            </w:r>
          </w:p>
        </w:tc>
      </w:tr>
      <w:tr w:rsidR="00CE6E57" w14:paraId="618D6605" w14:textId="77777777">
        <w:tc>
          <w:tcPr>
            <w:tcW w:w="3168" w:type="dxa"/>
          </w:tcPr>
          <w:p w14:paraId="64DD89B1" w14:textId="77777777" w:rsidR="00CE6E57" w:rsidRDefault="00000000">
            <w:pPr>
              <w:pStyle w:val="Compact"/>
            </w:pPr>
            <w:r>
              <w:rPr>
                <w:rStyle w:val="VerbatimChar"/>
              </w:rPr>
              <w:t>id-kp-timeStamping</w:t>
            </w:r>
          </w:p>
        </w:tc>
        <w:tc>
          <w:tcPr>
            <w:tcW w:w="3168" w:type="dxa"/>
          </w:tcPr>
          <w:p w14:paraId="21F832EE" w14:textId="77777777" w:rsidR="00CE6E57" w:rsidRDefault="00000000">
            <w:pPr>
              <w:pStyle w:val="Compact"/>
            </w:pPr>
            <w:r>
              <w:t>1.3.6.1.5.5.7.3.8</w:t>
            </w:r>
          </w:p>
        </w:tc>
        <w:tc>
          <w:tcPr>
            <w:tcW w:w="1584" w:type="dxa"/>
          </w:tcPr>
          <w:p w14:paraId="49C68FF4" w14:textId="77777777" w:rsidR="00CE6E57" w:rsidRDefault="00000000">
            <w:pPr>
              <w:pStyle w:val="Compact"/>
            </w:pPr>
            <w:r>
              <w:t>MUST NOT</w:t>
            </w:r>
          </w:p>
        </w:tc>
      </w:tr>
      <w:tr w:rsidR="00CE6E57" w14:paraId="0DDA052F" w14:textId="77777777">
        <w:tc>
          <w:tcPr>
            <w:tcW w:w="3168" w:type="dxa"/>
          </w:tcPr>
          <w:p w14:paraId="088FBA9E" w14:textId="77777777" w:rsidR="00CE6E57" w:rsidRDefault="00000000">
            <w:pPr>
              <w:pStyle w:val="Compact"/>
            </w:pPr>
            <w:r>
              <w:rPr>
                <w:rStyle w:val="VerbatimChar"/>
              </w:rPr>
              <w:t>id-kp-OCSPSigning</w:t>
            </w:r>
          </w:p>
        </w:tc>
        <w:tc>
          <w:tcPr>
            <w:tcW w:w="3168" w:type="dxa"/>
          </w:tcPr>
          <w:p w14:paraId="0CF6E8FD" w14:textId="77777777" w:rsidR="00CE6E57" w:rsidRDefault="00000000">
            <w:pPr>
              <w:pStyle w:val="Compact"/>
            </w:pPr>
            <w:r>
              <w:t>1.3.6.1.5.5.7.3.9</w:t>
            </w:r>
          </w:p>
        </w:tc>
        <w:tc>
          <w:tcPr>
            <w:tcW w:w="1584" w:type="dxa"/>
          </w:tcPr>
          <w:p w14:paraId="7754DE1D" w14:textId="77777777" w:rsidR="00CE6E57" w:rsidRDefault="00000000">
            <w:pPr>
              <w:pStyle w:val="Compact"/>
            </w:pPr>
            <w:r>
              <w:t>MUST NOT</w:t>
            </w:r>
          </w:p>
        </w:tc>
      </w:tr>
      <w:tr w:rsidR="00CE6E57" w14:paraId="504009CC" w14:textId="77777777">
        <w:tc>
          <w:tcPr>
            <w:tcW w:w="3168" w:type="dxa"/>
          </w:tcPr>
          <w:p w14:paraId="00059F4A" w14:textId="77777777" w:rsidR="00CE6E57" w:rsidRDefault="00000000">
            <w:pPr>
              <w:pStyle w:val="Compact"/>
            </w:pPr>
            <w:r>
              <w:rPr>
                <w:rStyle w:val="VerbatimChar"/>
              </w:rPr>
              <w:t>anyExtendedKeyUsage</w:t>
            </w:r>
          </w:p>
        </w:tc>
        <w:tc>
          <w:tcPr>
            <w:tcW w:w="3168" w:type="dxa"/>
          </w:tcPr>
          <w:p w14:paraId="72BC8ABC" w14:textId="77777777" w:rsidR="00CE6E57" w:rsidRDefault="00000000">
            <w:pPr>
              <w:pStyle w:val="Compact"/>
            </w:pPr>
            <w:r>
              <w:t>2.5.29.37.0</w:t>
            </w:r>
          </w:p>
        </w:tc>
        <w:tc>
          <w:tcPr>
            <w:tcW w:w="1584" w:type="dxa"/>
          </w:tcPr>
          <w:p w14:paraId="4623389F" w14:textId="77777777" w:rsidR="00CE6E57" w:rsidRDefault="00000000">
            <w:pPr>
              <w:pStyle w:val="Compact"/>
            </w:pPr>
            <w:r>
              <w:t>MUST NOT</w:t>
            </w:r>
          </w:p>
        </w:tc>
      </w:tr>
      <w:tr w:rsidR="00CE6E57" w14:paraId="4A48F416" w14:textId="77777777">
        <w:tc>
          <w:tcPr>
            <w:tcW w:w="3168" w:type="dxa"/>
          </w:tcPr>
          <w:p w14:paraId="43C4AF60" w14:textId="77777777" w:rsidR="00CE6E57" w:rsidRDefault="00000000">
            <w:pPr>
              <w:pStyle w:val="Compact"/>
            </w:pPr>
            <w:r>
              <w:t>Precertificate Signing Certificate</w:t>
            </w:r>
          </w:p>
        </w:tc>
        <w:tc>
          <w:tcPr>
            <w:tcW w:w="3168" w:type="dxa"/>
          </w:tcPr>
          <w:p w14:paraId="6B88CEAA" w14:textId="77777777" w:rsidR="00CE6E57" w:rsidRDefault="00000000">
            <w:pPr>
              <w:pStyle w:val="Compact"/>
            </w:pPr>
            <w:r>
              <w:t>1.3.6.1.4.1.11129.2.4.4</w:t>
            </w:r>
          </w:p>
        </w:tc>
        <w:tc>
          <w:tcPr>
            <w:tcW w:w="1584" w:type="dxa"/>
          </w:tcPr>
          <w:p w14:paraId="7A6D32F6" w14:textId="77777777" w:rsidR="00CE6E57" w:rsidRDefault="00000000">
            <w:pPr>
              <w:pStyle w:val="Compact"/>
            </w:pPr>
            <w:r>
              <w:t>MUST NOT</w:t>
            </w:r>
          </w:p>
        </w:tc>
      </w:tr>
      <w:tr w:rsidR="00CE6E57" w14:paraId="5B368EE6" w14:textId="77777777">
        <w:tc>
          <w:tcPr>
            <w:tcW w:w="3168" w:type="dxa"/>
          </w:tcPr>
          <w:p w14:paraId="6BC8DF69" w14:textId="77777777" w:rsidR="00CE6E57" w:rsidRDefault="00000000">
            <w:pPr>
              <w:pStyle w:val="Compact"/>
            </w:pPr>
            <w:r>
              <w:lastRenderedPageBreak/>
              <w:t>Any other value</w:t>
            </w:r>
          </w:p>
        </w:tc>
        <w:tc>
          <w:tcPr>
            <w:tcW w:w="3168" w:type="dxa"/>
          </w:tcPr>
          <w:p w14:paraId="142F9CCF" w14:textId="77777777" w:rsidR="00CE6E57" w:rsidRDefault="00000000">
            <w:pPr>
              <w:pStyle w:val="Compact"/>
            </w:pPr>
            <w:r>
              <w:t>-</w:t>
            </w:r>
          </w:p>
        </w:tc>
        <w:tc>
          <w:tcPr>
            <w:tcW w:w="1584" w:type="dxa"/>
          </w:tcPr>
          <w:p w14:paraId="019F66C7" w14:textId="77777777" w:rsidR="00CE6E57" w:rsidRDefault="00000000">
            <w:pPr>
              <w:pStyle w:val="Compact"/>
            </w:pPr>
            <w:r>
              <w:t>NOT RECOMMENDED</w:t>
            </w:r>
          </w:p>
        </w:tc>
      </w:tr>
    </w:tbl>
    <w:p w14:paraId="5714E6A5" w14:textId="77777777" w:rsidR="00CE6E57" w:rsidRDefault="00000000">
      <w:pPr>
        <w:pStyle w:val="Heading5"/>
      </w:pPr>
      <w:bookmarkStart w:id="738" w:name="Xae231f62ef12988e6f84e018baa52c377099052"/>
      <w:bookmarkEnd w:id="737"/>
      <w:r>
        <w:t>7.1.2.10.7 CA Certificate Key Usage</w:t>
      </w:r>
    </w:p>
    <w:tbl>
      <w:tblPr>
        <w:tblStyle w:val="Table"/>
        <w:tblW w:w="0" w:type="auto"/>
        <w:tblLook w:val="0020" w:firstRow="1" w:lastRow="0" w:firstColumn="0" w:lastColumn="0" w:noHBand="0" w:noVBand="0"/>
      </w:tblPr>
      <w:tblGrid>
        <w:gridCol w:w="2328"/>
        <w:gridCol w:w="1240"/>
        <w:gridCol w:w="1160"/>
      </w:tblGrid>
      <w:tr w:rsidR="00CE6E57" w14:paraId="6EF2608F" w14:textId="77777777">
        <w:trPr>
          <w:tblHeader/>
        </w:trPr>
        <w:tc>
          <w:tcPr>
            <w:tcW w:w="0" w:type="auto"/>
          </w:tcPr>
          <w:p w14:paraId="57E12C1F" w14:textId="77777777" w:rsidR="00CE6E57" w:rsidRDefault="00000000">
            <w:pPr>
              <w:pStyle w:val="Compact"/>
            </w:pPr>
            <w:r>
              <w:rPr>
                <w:b/>
                <w:bCs/>
              </w:rPr>
              <w:t>Key Usage</w:t>
            </w:r>
          </w:p>
        </w:tc>
        <w:tc>
          <w:tcPr>
            <w:tcW w:w="0" w:type="auto"/>
          </w:tcPr>
          <w:p w14:paraId="7466757A" w14:textId="77777777" w:rsidR="00CE6E57" w:rsidRDefault="00000000">
            <w:pPr>
              <w:pStyle w:val="Compact"/>
            </w:pPr>
            <w:r>
              <w:rPr>
                <w:b/>
                <w:bCs/>
              </w:rPr>
              <w:t>Permitted</w:t>
            </w:r>
          </w:p>
        </w:tc>
        <w:tc>
          <w:tcPr>
            <w:tcW w:w="0" w:type="auto"/>
          </w:tcPr>
          <w:p w14:paraId="19B5CFD2" w14:textId="77777777" w:rsidR="00CE6E57" w:rsidRDefault="00000000">
            <w:pPr>
              <w:pStyle w:val="Compact"/>
            </w:pPr>
            <w:r>
              <w:rPr>
                <w:b/>
                <w:bCs/>
              </w:rPr>
              <w:t>Required</w:t>
            </w:r>
          </w:p>
        </w:tc>
      </w:tr>
      <w:tr w:rsidR="00CE6E57" w14:paraId="4E758D5A" w14:textId="77777777">
        <w:tc>
          <w:tcPr>
            <w:tcW w:w="0" w:type="auto"/>
          </w:tcPr>
          <w:p w14:paraId="636F53C5" w14:textId="77777777" w:rsidR="00CE6E57" w:rsidRDefault="00000000">
            <w:pPr>
              <w:pStyle w:val="Compact"/>
            </w:pPr>
            <w:r>
              <w:rPr>
                <w:rStyle w:val="VerbatimChar"/>
              </w:rPr>
              <w:t>digitalSignature</w:t>
            </w:r>
          </w:p>
        </w:tc>
        <w:tc>
          <w:tcPr>
            <w:tcW w:w="0" w:type="auto"/>
          </w:tcPr>
          <w:p w14:paraId="40ED964A" w14:textId="77777777" w:rsidR="00CE6E57" w:rsidRDefault="00000000">
            <w:pPr>
              <w:pStyle w:val="Compact"/>
            </w:pPr>
            <w:r>
              <w:t>Y</w:t>
            </w:r>
          </w:p>
        </w:tc>
        <w:tc>
          <w:tcPr>
            <w:tcW w:w="0" w:type="auto"/>
          </w:tcPr>
          <w:p w14:paraId="75AB7A08" w14:textId="77777777" w:rsidR="00CE6E57" w:rsidRDefault="00000000">
            <w:pPr>
              <w:pStyle w:val="Compact"/>
            </w:pPr>
            <w:r>
              <w:t>N</w:t>
            </w:r>
            <w:r>
              <w:rPr>
                <w:rStyle w:val="FootnoteReference"/>
              </w:rPr>
              <w:footnoteReference w:id="15"/>
            </w:r>
          </w:p>
        </w:tc>
      </w:tr>
      <w:tr w:rsidR="00CE6E57" w14:paraId="24BD196D" w14:textId="77777777">
        <w:tc>
          <w:tcPr>
            <w:tcW w:w="0" w:type="auto"/>
          </w:tcPr>
          <w:p w14:paraId="0EBC86B2" w14:textId="77777777" w:rsidR="00CE6E57" w:rsidRDefault="00000000">
            <w:pPr>
              <w:pStyle w:val="Compact"/>
            </w:pPr>
            <w:r>
              <w:rPr>
                <w:rStyle w:val="VerbatimChar"/>
              </w:rPr>
              <w:t>nonRepudiation</w:t>
            </w:r>
          </w:p>
        </w:tc>
        <w:tc>
          <w:tcPr>
            <w:tcW w:w="0" w:type="auto"/>
          </w:tcPr>
          <w:p w14:paraId="71881BB3" w14:textId="77777777" w:rsidR="00CE6E57" w:rsidRDefault="00000000">
            <w:pPr>
              <w:pStyle w:val="Compact"/>
            </w:pPr>
            <w:r>
              <w:t>N</w:t>
            </w:r>
          </w:p>
        </w:tc>
        <w:tc>
          <w:tcPr>
            <w:tcW w:w="0" w:type="auto"/>
          </w:tcPr>
          <w:p w14:paraId="0D9B9558" w14:textId="77777777" w:rsidR="00CE6E57" w:rsidRDefault="00000000">
            <w:pPr>
              <w:pStyle w:val="Compact"/>
            </w:pPr>
            <w:r>
              <w:t>–</w:t>
            </w:r>
          </w:p>
        </w:tc>
      </w:tr>
      <w:tr w:rsidR="00CE6E57" w14:paraId="629A5D16" w14:textId="77777777">
        <w:tc>
          <w:tcPr>
            <w:tcW w:w="0" w:type="auto"/>
          </w:tcPr>
          <w:p w14:paraId="058536E1" w14:textId="77777777" w:rsidR="00CE6E57" w:rsidRDefault="00000000">
            <w:pPr>
              <w:pStyle w:val="Compact"/>
            </w:pPr>
            <w:r>
              <w:rPr>
                <w:rStyle w:val="VerbatimChar"/>
              </w:rPr>
              <w:t>keyEncipherment</w:t>
            </w:r>
          </w:p>
        </w:tc>
        <w:tc>
          <w:tcPr>
            <w:tcW w:w="0" w:type="auto"/>
          </w:tcPr>
          <w:p w14:paraId="629705C4" w14:textId="77777777" w:rsidR="00CE6E57" w:rsidRDefault="00000000">
            <w:pPr>
              <w:pStyle w:val="Compact"/>
            </w:pPr>
            <w:r>
              <w:t>N</w:t>
            </w:r>
          </w:p>
        </w:tc>
        <w:tc>
          <w:tcPr>
            <w:tcW w:w="0" w:type="auto"/>
          </w:tcPr>
          <w:p w14:paraId="56C51A9A" w14:textId="77777777" w:rsidR="00CE6E57" w:rsidRDefault="00000000">
            <w:pPr>
              <w:pStyle w:val="Compact"/>
            </w:pPr>
            <w:r>
              <w:t>–</w:t>
            </w:r>
          </w:p>
        </w:tc>
      </w:tr>
      <w:tr w:rsidR="00CE6E57" w14:paraId="03E81784" w14:textId="77777777">
        <w:tc>
          <w:tcPr>
            <w:tcW w:w="0" w:type="auto"/>
          </w:tcPr>
          <w:p w14:paraId="56F1F859" w14:textId="77777777" w:rsidR="00CE6E57" w:rsidRDefault="00000000">
            <w:pPr>
              <w:pStyle w:val="Compact"/>
            </w:pPr>
            <w:r>
              <w:rPr>
                <w:rStyle w:val="VerbatimChar"/>
              </w:rPr>
              <w:t>dataEncipherment</w:t>
            </w:r>
          </w:p>
        </w:tc>
        <w:tc>
          <w:tcPr>
            <w:tcW w:w="0" w:type="auto"/>
          </w:tcPr>
          <w:p w14:paraId="1BD142A1" w14:textId="77777777" w:rsidR="00CE6E57" w:rsidRDefault="00000000">
            <w:pPr>
              <w:pStyle w:val="Compact"/>
            </w:pPr>
            <w:r>
              <w:t>N</w:t>
            </w:r>
          </w:p>
        </w:tc>
        <w:tc>
          <w:tcPr>
            <w:tcW w:w="0" w:type="auto"/>
          </w:tcPr>
          <w:p w14:paraId="45F5DB3A" w14:textId="77777777" w:rsidR="00CE6E57" w:rsidRDefault="00000000">
            <w:pPr>
              <w:pStyle w:val="Compact"/>
            </w:pPr>
            <w:r>
              <w:t>–</w:t>
            </w:r>
          </w:p>
        </w:tc>
      </w:tr>
      <w:tr w:rsidR="00CE6E57" w14:paraId="68C628FB" w14:textId="77777777">
        <w:tc>
          <w:tcPr>
            <w:tcW w:w="0" w:type="auto"/>
          </w:tcPr>
          <w:p w14:paraId="79DAD574" w14:textId="77777777" w:rsidR="00CE6E57" w:rsidRDefault="00000000">
            <w:pPr>
              <w:pStyle w:val="Compact"/>
            </w:pPr>
            <w:r>
              <w:rPr>
                <w:rStyle w:val="VerbatimChar"/>
              </w:rPr>
              <w:t>keyAgreement</w:t>
            </w:r>
          </w:p>
        </w:tc>
        <w:tc>
          <w:tcPr>
            <w:tcW w:w="0" w:type="auto"/>
          </w:tcPr>
          <w:p w14:paraId="5B3BAD50" w14:textId="77777777" w:rsidR="00CE6E57" w:rsidRDefault="00000000">
            <w:pPr>
              <w:pStyle w:val="Compact"/>
            </w:pPr>
            <w:r>
              <w:t>N</w:t>
            </w:r>
          </w:p>
        </w:tc>
        <w:tc>
          <w:tcPr>
            <w:tcW w:w="0" w:type="auto"/>
          </w:tcPr>
          <w:p w14:paraId="1B74BEBD" w14:textId="77777777" w:rsidR="00CE6E57" w:rsidRDefault="00000000">
            <w:pPr>
              <w:pStyle w:val="Compact"/>
            </w:pPr>
            <w:r>
              <w:t>–</w:t>
            </w:r>
          </w:p>
        </w:tc>
      </w:tr>
      <w:tr w:rsidR="00CE6E57" w14:paraId="2EAA3156" w14:textId="77777777">
        <w:tc>
          <w:tcPr>
            <w:tcW w:w="0" w:type="auto"/>
          </w:tcPr>
          <w:p w14:paraId="151F1A99" w14:textId="77777777" w:rsidR="00CE6E57" w:rsidRDefault="00000000">
            <w:pPr>
              <w:pStyle w:val="Compact"/>
            </w:pPr>
            <w:r>
              <w:rPr>
                <w:rStyle w:val="VerbatimChar"/>
              </w:rPr>
              <w:t>keyCertSign</w:t>
            </w:r>
          </w:p>
        </w:tc>
        <w:tc>
          <w:tcPr>
            <w:tcW w:w="0" w:type="auto"/>
          </w:tcPr>
          <w:p w14:paraId="654C2B42" w14:textId="77777777" w:rsidR="00CE6E57" w:rsidRDefault="00000000">
            <w:pPr>
              <w:pStyle w:val="Compact"/>
            </w:pPr>
            <w:r>
              <w:t>Y</w:t>
            </w:r>
          </w:p>
        </w:tc>
        <w:tc>
          <w:tcPr>
            <w:tcW w:w="0" w:type="auto"/>
          </w:tcPr>
          <w:p w14:paraId="36246E5A" w14:textId="77777777" w:rsidR="00CE6E57" w:rsidRDefault="00000000">
            <w:pPr>
              <w:pStyle w:val="Compact"/>
            </w:pPr>
            <w:r>
              <w:t>Y</w:t>
            </w:r>
          </w:p>
        </w:tc>
      </w:tr>
      <w:tr w:rsidR="00CE6E57" w14:paraId="05B6869B" w14:textId="77777777">
        <w:tc>
          <w:tcPr>
            <w:tcW w:w="0" w:type="auto"/>
          </w:tcPr>
          <w:p w14:paraId="52338463" w14:textId="77777777" w:rsidR="00CE6E57" w:rsidRDefault="00000000">
            <w:pPr>
              <w:pStyle w:val="Compact"/>
            </w:pPr>
            <w:r>
              <w:rPr>
                <w:rStyle w:val="VerbatimChar"/>
              </w:rPr>
              <w:t>cRLSign</w:t>
            </w:r>
          </w:p>
        </w:tc>
        <w:tc>
          <w:tcPr>
            <w:tcW w:w="0" w:type="auto"/>
          </w:tcPr>
          <w:p w14:paraId="1D6AA322" w14:textId="77777777" w:rsidR="00CE6E57" w:rsidRDefault="00000000">
            <w:pPr>
              <w:pStyle w:val="Compact"/>
            </w:pPr>
            <w:r>
              <w:t>Y</w:t>
            </w:r>
          </w:p>
        </w:tc>
        <w:tc>
          <w:tcPr>
            <w:tcW w:w="0" w:type="auto"/>
          </w:tcPr>
          <w:p w14:paraId="1F0108AD" w14:textId="77777777" w:rsidR="00CE6E57" w:rsidRDefault="00000000">
            <w:pPr>
              <w:pStyle w:val="Compact"/>
            </w:pPr>
            <w:r>
              <w:t>Y</w:t>
            </w:r>
          </w:p>
        </w:tc>
      </w:tr>
      <w:tr w:rsidR="00CE6E57" w14:paraId="1E9FA5FA" w14:textId="77777777">
        <w:tc>
          <w:tcPr>
            <w:tcW w:w="0" w:type="auto"/>
          </w:tcPr>
          <w:p w14:paraId="46568CCC" w14:textId="77777777" w:rsidR="00CE6E57" w:rsidRDefault="00000000">
            <w:pPr>
              <w:pStyle w:val="Compact"/>
            </w:pPr>
            <w:r>
              <w:rPr>
                <w:rStyle w:val="VerbatimChar"/>
              </w:rPr>
              <w:t>encipherOnly</w:t>
            </w:r>
          </w:p>
        </w:tc>
        <w:tc>
          <w:tcPr>
            <w:tcW w:w="0" w:type="auto"/>
          </w:tcPr>
          <w:p w14:paraId="01645990" w14:textId="77777777" w:rsidR="00CE6E57" w:rsidRDefault="00000000">
            <w:pPr>
              <w:pStyle w:val="Compact"/>
            </w:pPr>
            <w:r>
              <w:t>N</w:t>
            </w:r>
          </w:p>
        </w:tc>
        <w:tc>
          <w:tcPr>
            <w:tcW w:w="0" w:type="auto"/>
          </w:tcPr>
          <w:p w14:paraId="01CC8890" w14:textId="77777777" w:rsidR="00CE6E57" w:rsidRDefault="00000000">
            <w:pPr>
              <w:pStyle w:val="Compact"/>
            </w:pPr>
            <w:r>
              <w:t>–</w:t>
            </w:r>
          </w:p>
        </w:tc>
      </w:tr>
      <w:tr w:rsidR="00CE6E57" w14:paraId="46344DD8" w14:textId="77777777">
        <w:tc>
          <w:tcPr>
            <w:tcW w:w="0" w:type="auto"/>
          </w:tcPr>
          <w:p w14:paraId="6DAF267E" w14:textId="77777777" w:rsidR="00CE6E57" w:rsidRDefault="00000000">
            <w:pPr>
              <w:pStyle w:val="Compact"/>
            </w:pPr>
            <w:r>
              <w:rPr>
                <w:rStyle w:val="VerbatimChar"/>
              </w:rPr>
              <w:t>decipherOnly</w:t>
            </w:r>
          </w:p>
        </w:tc>
        <w:tc>
          <w:tcPr>
            <w:tcW w:w="0" w:type="auto"/>
          </w:tcPr>
          <w:p w14:paraId="7364A9F1" w14:textId="77777777" w:rsidR="00CE6E57" w:rsidRDefault="00000000">
            <w:pPr>
              <w:pStyle w:val="Compact"/>
            </w:pPr>
            <w:r>
              <w:t>N</w:t>
            </w:r>
          </w:p>
        </w:tc>
        <w:tc>
          <w:tcPr>
            <w:tcW w:w="0" w:type="auto"/>
          </w:tcPr>
          <w:p w14:paraId="77D87603" w14:textId="77777777" w:rsidR="00CE6E57" w:rsidRDefault="00000000">
            <w:pPr>
              <w:pStyle w:val="Compact"/>
            </w:pPr>
            <w:r>
              <w:t>–</w:t>
            </w:r>
          </w:p>
        </w:tc>
      </w:tr>
    </w:tbl>
    <w:p w14:paraId="5F9B41F1" w14:textId="77777777" w:rsidR="00CE6E57" w:rsidRDefault="00000000">
      <w:pPr>
        <w:pStyle w:val="Heading5"/>
      </w:pPr>
      <w:bookmarkStart w:id="739" w:name="X76ec6846db7815b141f8e97321a587335ac308c"/>
      <w:bookmarkEnd w:id="738"/>
      <w:r>
        <w:t>7.1.2.10.8 CA Certificate Name Constraints</w:t>
      </w:r>
    </w:p>
    <w:p w14:paraId="623D98A9" w14:textId="77777777" w:rsidR="00CE6E57" w:rsidRDefault="00000000">
      <w:pPr>
        <w:pStyle w:val="FirstParagraph"/>
      </w:pPr>
      <w:r>
        <w:t>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70166AA0" w14:textId="77777777" w:rsidR="00CE6E57" w:rsidRDefault="00000000">
      <w:pPr>
        <w:pStyle w:val="TableCaption"/>
      </w:pPr>
      <w:r>
        <w:rPr>
          <w:rStyle w:val="VerbatimChar"/>
        </w:rPr>
        <w:t>nameConstraints</w:t>
      </w:r>
      <w:r>
        <w:t xml:space="preserve"> requirements</w:t>
      </w:r>
    </w:p>
    <w:tbl>
      <w:tblPr>
        <w:tblStyle w:val="Table"/>
        <w:tblW w:w="5000" w:type="pct"/>
        <w:tblLayout w:type="fixed"/>
        <w:tblLook w:val="0020" w:firstRow="1" w:lastRow="0" w:firstColumn="0" w:lastColumn="0" w:noHBand="0" w:noVBand="0"/>
        <w:tblCaption w:val="nameConstraints requirements"/>
      </w:tblPr>
      <w:tblGrid>
        <w:gridCol w:w="2808"/>
        <w:gridCol w:w="6552"/>
      </w:tblGrid>
      <w:tr w:rsidR="00CE6E57" w14:paraId="33A4641D" w14:textId="77777777">
        <w:trPr>
          <w:tblHeader/>
        </w:trPr>
        <w:tc>
          <w:tcPr>
            <w:tcW w:w="2376" w:type="dxa"/>
          </w:tcPr>
          <w:p w14:paraId="27057729" w14:textId="77777777" w:rsidR="00CE6E57" w:rsidRDefault="00000000">
            <w:pPr>
              <w:pStyle w:val="Compact"/>
            </w:pPr>
            <w:r>
              <w:rPr>
                <w:b/>
                <w:bCs/>
              </w:rPr>
              <w:t>Field</w:t>
            </w:r>
          </w:p>
        </w:tc>
        <w:tc>
          <w:tcPr>
            <w:tcW w:w="5544" w:type="dxa"/>
          </w:tcPr>
          <w:p w14:paraId="17B91D43" w14:textId="77777777" w:rsidR="00CE6E57" w:rsidRDefault="00000000">
            <w:pPr>
              <w:pStyle w:val="Compact"/>
            </w:pPr>
            <w:r>
              <w:rPr>
                <w:b/>
                <w:bCs/>
              </w:rPr>
              <w:t>Description</w:t>
            </w:r>
          </w:p>
        </w:tc>
      </w:tr>
      <w:tr w:rsidR="00CE6E57" w14:paraId="638764F6" w14:textId="77777777">
        <w:tc>
          <w:tcPr>
            <w:tcW w:w="2376" w:type="dxa"/>
          </w:tcPr>
          <w:p w14:paraId="44A17F08" w14:textId="77777777" w:rsidR="00CE6E57" w:rsidRDefault="00000000">
            <w:pPr>
              <w:pStyle w:val="Compact"/>
            </w:pPr>
            <w:r>
              <w:rPr>
                <w:rStyle w:val="VerbatimChar"/>
              </w:rPr>
              <w:t>permittedSubtrees</w:t>
            </w:r>
          </w:p>
        </w:tc>
        <w:tc>
          <w:tcPr>
            <w:tcW w:w="5544" w:type="dxa"/>
          </w:tcPr>
          <w:p w14:paraId="02932F3A" w14:textId="77777777" w:rsidR="00CE6E57" w:rsidRDefault="00CE6E57">
            <w:pPr>
              <w:pStyle w:val="Compact"/>
            </w:pPr>
          </w:p>
        </w:tc>
      </w:tr>
      <w:tr w:rsidR="00CE6E57" w14:paraId="0720B759" w14:textId="77777777">
        <w:tc>
          <w:tcPr>
            <w:tcW w:w="2376" w:type="dxa"/>
          </w:tcPr>
          <w:p w14:paraId="5C39279B" w14:textId="77777777" w:rsidR="00CE6E57" w:rsidRDefault="00000000">
            <w:pPr>
              <w:pStyle w:val="Compact"/>
            </w:pPr>
            <w:r>
              <w:t>  </w:t>
            </w:r>
            <w:r>
              <w:rPr>
                <w:rStyle w:val="VerbatimChar"/>
              </w:rPr>
              <w:t>GeneralSubtree</w:t>
            </w:r>
          </w:p>
        </w:tc>
        <w:tc>
          <w:tcPr>
            <w:tcW w:w="5544" w:type="dxa"/>
          </w:tcPr>
          <w:p w14:paraId="17B147EB" w14:textId="77777777" w:rsidR="00CE6E57"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CE6E57" w14:paraId="57B394E5" w14:textId="77777777">
        <w:tc>
          <w:tcPr>
            <w:tcW w:w="2376" w:type="dxa"/>
          </w:tcPr>
          <w:p w14:paraId="0D2694EC" w14:textId="77777777" w:rsidR="00CE6E57" w:rsidRDefault="00000000">
            <w:pPr>
              <w:pStyle w:val="Compact"/>
            </w:pPr>
            <w:r>
              <w:t>    </w:t>
            </w:r>
            <w:r>
              <w:rPr>
                <w:rStyle w:val="VerbatimChar"/>
              </w:rPr>
              <w:t>base</w:t>
            </w:r>
          </w:p>
        </w:tc>
        <w:tc>
          <w:tcPr>
            <w:tcW w:w="5544" w:type="dxa"/>
          </w:tcPr>
          <w:p w14:paraId="1C2BCF12" w14:textId="77777777" w:rsidR="00CE6E57" w:rsidRDefault="00000000">
            <w:pPr>
              <w:pStyle w:val="Compact"/>
            </w:pPr>
            <w:r>
              <w:t>See following table.</w:t>
            </w:r>
          </w:p>
        </w:tc>
      </w:tr>
      <w:tr w:rsidR="00CE6E57" w14:paraId="75211D86" w14:textId="77777777">
        <w:tc>
          <w:tcPr>
            <w:tcW w:w="2376" w:type="dxa"/>
          </w:tcPr>
          <w:p w14:paraId="1F63E73D" w14:textId="77777777" w:rsidR="00CE6E57" w:rsidRDefault="00000000">
            <w:pPr>
              <w:pStyle w:val="Compact"/>
            </w:pPr>
            <w:r>
              <w:t>    </w:t>
            </w:r>
            <w:r>
              <w:rPr>
                <w:rStyle w:val="VerbatimChar"/>
              </w:rPr>
              <w:t>minimum</w:t>
            </w:r>
          </w:p>
        </w:tc>
        <w:tc>
          <w:tcPr>
            <w:tcW w:w="5544" w:type="dxa"/>
          </w:tcPr>
          <w:p w14:paraId="56AAE507" w14:textId="77777777" w:rsidR="00CE6E57" w:rsidRDefault="00000000">
            <w:pPr>
              <w:pStyle w:val="Compact"/>
            </w:pPr>
            <w:r>
              <w:t>MUST NOT be present.</w:t>
            </w:r>
          </w:p>
        </w:tc>
      </w:tr>
      <w:tr w:rsidR="00CE6E57" w14:paraId="664EF124" w14:textId="77777777">
        <w:tc>
          <w:tcPr>
            <w:tcW w:w="2376" w:type="dxa"/>
          </w:tcPr>
          <w:p w14:paraId="127691AC" w14:textId="77777777" w:rsidR="00CE6E57" w:rsidRDefault="00000000">
            <w:pPr>
              <w:pStyle w:val="Compact"/>
            </w:pPr>
            <w:r>
              <w:t>    </w:t>
            </w:r>
            <w:r>
              <w:rPr>
                <w:rStyle w:val="VerbatimChar"/>
              </w:rPr>
              <w:t>maximum</w:t>
            </w:r>
          </w:p>
        </w:tc>
        <w:tc>
          <w:tcPr>
            <w:tcW w:w="5544" w:type="dxa"/>
          </w:tcPr>
          <w:p w14:paraId="69BF2DDA" w14:textId="77777777" w:rsidR="00CE6E57" w:rsidRDefault="00000000">
            <w:pPr>
              <w:pStyle w:val="Compact"/>
            </w:pPr>
            <w:r>
              <w:t>MUST NOT be present.</w:t>
            </w:r>
          </w:p>
        </w:tc>
      </w:tr>
      <w:tr w:rsidR="00CE6E57" w14:paraId="299D7D7C" w14:textId="77777777">
        <w:tc>
          <w:tcPr>
            <w:tcW w:w="2376" w:type="dxa"/>
          </w:tcPr>
          <w:p w14:paraId="7D85CFF6" w14:textId="77777777" w:rsidR="00CE6E57" w:rsidRDefault="00000000">
            <w:pPr>
              <w:pStyle w:val="Compact"/>
            </w:pPr>
            <w:r>
              <w:rPr>
                <w:rStyle w:val="VerbatimChar"/>
              </w:rPr>
              <w:t>excludedSubtrees</w:t>
            </w:r>
          </w:p>
        </w:tc>
        <w:tc>
          <w:tcPr>
            <w:tcW w:w="5544" w:type="dxa"/>
          </w:tcPr>
          <w:p w14:paraId="11880110" w14:textId="77777777" w:rsidR="00CE6E57" w:rsidRDefault="00CE6E57">
            <w:pPr>
              <w:pStyle w:val="Compact"/>
            </w:pPr>
          </w:p>
        </w:tc>
      </w:tr>
      <w:tr w:rsidR="00CE6E57" w14:paraId="5E466E82" w14:textId="77777777">
        <w:tc>
          <w:tcPr>
            <w:tcW w:w="2376" w:type="dxa"/>
          </w:tcPr>
          <w:p w14:paraId="19E3BA24" w14:textId="77777777" w:rsidR="00CE6E57" w:rsidRDefault="00000000">
            <w:pPr>
              <w:pStyle w:val="Compact"/>
            </w:pPr>
            <w:r>
              <w:t>  </w:t>
            </w:r>
            <w:r>
              <w:rPr>
                <w:rStyle w:val="VerbatimChar"/>
              </w:rPr>
              <w:t>GeneralSubtree</w:t>
            </w:r>
          </w:p>
        </w:tc>
        <w:tc>
          <w:tcPr>
            <w:tcW w:w="5544" w:type="dxa"/>
          </w:tcPr>
          <w:p w14:paraId="5068C47A" w14:textId="77777777" w:rsidR="00CE6E57"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CE6E57" w14:paraId="4089C44D" w14:textId="77777777">
        <w:tc>
          <w:tcPr>
            <w:tcW w:w="2376" w:type="dxa"/>
          </w:tcPr>
          <w:p w14:paraId="4F0A6A89" w14:textId="77777777" w:rsidR="00CE6E57" w:rsidRDefault="00000000">
            <w:pPr>
              <w:pStyle w:val="Compact"/>
            </w:pPr>
            <w:r>
              <w:t>    </w:t>
            </w:r>
            <w:r>
              <w:rPr>
                <w:rStyle w:val="VerbatimChar"/>
              </w:rPr>
              <w:t>base</w:t>
            </w:r>
          </w:p>
        </w:tc>
        <w:tc>
          <w:tcPr>
            <w:tcW w:w="5544" w:type="dxa"/>
          </w:tcPr>
          <w:p w14:paraId="5DA5E687" w14:textId="77777777" w:rsidR="00CE6E57" w:rsidRDefault="00000000">
            <w:pPr>
              <w:pStyle w:val="Compact"/>
            </w:pPr>
            <w:r>
              <w:t>See following table.</w:t>
            </w:r>
          </w:p>
        </w:tc>
      </w:tr>
      <w:tr w:rsidR="00CE6E57" w14:paraId="3757B473" w14:textId="77777777">
        <w:tc>
          <w:tcPr>
            <w:tcW w:w="2376" w:type="dxa"/>
          </w:tcPr>
          <w:p w14:paraId="003C9019" w14:textId="77777777" w:rsidR="00CE6E57" w:rsidRDefault="00000000">
            <w:pPr>
              <w:pStyle w:val="Compact"/>
            </w:pPr>
            <w:r>
              <w:t>    </w:t>
            </w:r>
            <w:r>
              <w:rPr>
                <w:rStyle w:val="VerbatimChar"/>
              </w:rPr>
              <w:t>minimum</w:t>
            </w:r>
          </w:p>
        </w:tc>
        <w:tc>
          <w:tcPr>
            <w:tcW w:w="5544" w:type="dxa"/>
          </w:tcPr>
          <w:p w14:paraId="2E70C58E" w14:textId="77777777" w:rsidR="00CE6E57" w:rsidRDefault="00000000">
            <w:pPr>
              <w:pStyle w:val="Compact"/>
            </w:pPr>
            <w:r>
              <w:t>MUST NOT be present.</w:t>
            </w:r>
          </w:p>
        </w:tc>
      </w:tr>
      <w:tr w:rsidR="00CE6E57" w14:paraId="27FBC036" w14:textId="77777777">
        <w:tc>
          <w:tcPr>
            <w:tcW w:w="2376" w:type="dxa"/>
          </w:tcPr>
          <w:p w14:paraId="3AB27C2A" w14:textId="77777777" w:rsidR="00CE6E57" w:rsidRDefault="00000000">
            <w:pPr>
              <w:pStyle w:val="Compact"/>
            </w:pPr>
            <w:r>
              <w:lastRenderedPageBreak/>
              <w:t>    </w:t>
            </w:r>
            <w:r>
              <w:rPr>
                <w:rStyle w:val="VerbatimChar"/>
              </w:rPr>
              <w:t>maximum</w:t>
            </w:r>
          </w:p>
        </w:tc>
        <w:tc>
          <w:tcPr>
            <w:tcW w:w="5544" w:type="dxa"/>
          </w:tcPr>
          <w:p w14:paraId="6C522FAC" w14:textId="77777777" w:rsidR="00CE6E57" w:rsidRDefault="00000000">
            <w:pPr>
              <w:pStyle w:val="Compact"/>
            </w:pPr>
            <w:r>
              <w:t>MUST NOT be present.</w:t>
            </w:r>
          </w:p>
        </w:tc>
      </w:tr>
    </w:tbl>
    <w:p w14:paraId="0009B2A9" w14:textId="77777777" w:rsidR="00CE6E57" w:rsidRDefault="00000000">
      <w:pPr>
        <w:pStyle w:val="BodyText"/>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0F17A51C" w14:textId="77777777" w:rsidR="00CE6E57" w:rsidRDefault="00000000">
      <w:pPr>
        <w:pStyle w:val="TableCaption"/>
      </w:pPr>
      <w:r>
        <w:rPr>
          <w:rStyle w:val="VerbatimChar"/>
        </w:rPr>
        <w:t>GeneralName</w:t>
      </w:r>
      <w:r>
        <w:t xml:space="preserve"> requirements for the </w:t>
      </w:r>
      <w:r>
        <w:rPr>
          <w:rStyle w:val="VerbatimChar"/>
        </w:rPr>
        <w:t>base</w:t>
      </w:r>
      <w:r>
        <w:t xml:space="preserve"> field</w:t>
      </w:r>
    </w:p>
    <w:tbl>
      <w:tblPr>
        <w:tblStyle w:val="Table"/>
        <w:tblW w:w="5000" w:type="pct"/>
        <w:tblLayout w:type="fixed"/>
        <w:tblLook w:val="0020" w:firstRow="1" w:lastRow="0" w:firstColumn="0" w:lastColumn="0" w:noHBand="0" w:noVBand="0"/>
        <w:tblCaption w:val="GeneralName requirements for the base field"/>
      </w:tblPr>
      <w:tblGrid>
        <w:gridCol w:w="2808"/>
        <w:gridCol w:w="1872"/>
        <w:gridCol w:w="2808"/>
        <w:gridCol w:w="1872"/>
      </w:tblGrid>
      <w:tr w:rsidR="00CE6E57" w14:paraId="251CD022" w14:textId="77777777">
        <w:trPr>
          <w:tblHeader/>
        </w:trPr>
        <w:tc>
          <w:tcPr>
            <w:tcW w:w="2376" w:type="dxa"/>
          </w:tcPr>
          <w:p w14:paraId="1925E0FE" w14:textId="77777777" w:rsidR="00CE6E57" w:rsidRDefault="00000000">
            <w:pPr>
              <w:pStyle w:val="Compact"/>
            </w:pPr>
            <w:r>
              <w:rPr>
                <w:b/>
                <w:bCs/>
              </w:rPr>
              <w:t>Name Type</w:t>
            </w:r>
          </w:p>
        </w:tc>
        <w:tc>
          <w:tcPr>
            <w:tcW w:w="1584" w:type="dxa"/>
          </w:tcPr>
          <w:p w14:paraId="5D352BC9" w14:textId="77777777" w:rsidR="00CE6E57" w:rsidRDefault="00000000">
            <w:pPr>
              <w:pStyle w:val="Compact"/>
            </w:pPr>
            <w:r>
              <w:rPr>
                <w:b/>
                <w:bCs/>
              </w:rPr>
              <w:t>Presence</w:t>
            </w:r>
          </w:p>
        </w:tc>
        <w:tc>
          <w:tcPr>
            <w:tcW w:w="2376" w:type="dxa"/>
          </w:tcPr>
          <w:p w14:paraId="5BDD988D" w14:textId="77777777" w:rsidR="00CE6E57" w:rsidRDefault="00000000">
            <w:pPr>
              <w:pStyle w:val="Compact"/>
            </w:pPr>
            <w:r>
              <w:rPr>
                <w:b/>
                <w:bCs/>
              </w:rPr>
              <w:t>Permitted Subtrees</w:t>
            </w:r>
          </w:p>
        </w:tc>
        <w:tc>
          <w:tcPr>
            <w:tcW w:w="1584" w:type="dxa"/>
          </w:tcPr>
          <w:p w14:paraId="5F323B61" w14:textId="77777777" w:rsidR="00CE6E57" w:rsidRDefault="00000000">
            <w:pPr>
              <w:pStyle w:val="Compact"/>
            </w:pPr>
            <w:r>
              <w:rPr>
                <w:b/>
                <w:bCs/>
              </w:rPr>
              <w:t>Excluded Subtrees</w:t>
            </w:r>
          </w:p>
        </w:tc>
      </w:tr>
      <w:tr w:rsidR="00CE6E57" w14:paraId="668655F3" w14:textId="77777777">
        <w:tc>
          <w:tcPr>
            <w:tcW w:w="2376" w:type="dxa"/>
          </w:tcPr>
          <w:p w14:paraId="5D695E4C" w14:textId="77777777" w:rsidR="00CE6E57" w:rsidRDefault="00000000">
            <w:pPr>
              <w:pStyle w:val="Compact"/>
            </w:pPr>
            <w:r>
              <w:rPr>
                <w:rStyle w:val="VerbatimChar"/>
              </w:rPr>
              <w:t>dNSName</w:t>
            </w:r>
          </w:p>
        </w:tc>
        <w:tc>
          <w:tcPr>
            <w:tcW w:w="1584" w:type="dxa"/>
          </w:tcPr>
          <w:p w14:paraId="2E53816C" w14:textId="77777777" w:rsidR="00CE6E57" w:rsidRDefault="00000000">
            <w:pPr>
              <w:pStyle w:val="Compact"/>
            </w:pPr>
            <w:r>
              <w:t>MAY</w:t>
            </w:r>
          </w:p>
        </w:tc>
        <w:tc>
          <w:tcPr>
            <w:tcW w:w="2376" w:type="dxa"/>
          </w:tcPr>
          <w:p w14:paraId="5498D0B8" w14:textId="77777777" w:rsidR="00CE6E57" w:rsidRDefault="00000000">
            <w:pPr>
              <w:pStyle w:val="Compact"/>
            </w:pPr>
            <w:r>
              <w:t xml:space="preserve">The CA MUST confirm that the Applicant has registered the </w:t>
            </w:r>
            <w:r>
              <w:rPr>
                <w:rStyle w:val="VerbatimChar"/>
              </w:rPr>
              <w:t>dNSName</w:t>
            </w:r>
            <w:r>
              <w:t xml:space="preserve"> or has been authorized by the domain registrant to act on the registrant’s behalf. See </w:t>
            </w:r>
            <w:hyperlink w:anchor="X5e8fa04e2cd845b31d90f2e711d620bbd1630c8">
              <w:r w:rsidR="00CE6E57">
                <w:rPr>
                  <w:rStyle w:val="Hyperlink"/>
                </w:rPr>
                <w:t>Section 3.2.2.4</w:t>
              </w:r>
            </w:hyperlink>
            <w:r>
              <w:t>.</w:t>
            </w:r>
          </w:p>
        </w:tc>
        <w:tc>
          <w:tcPr>
            <w:tcW w:w="1584" w:type="dxa"/>
          </w:tcPr>
          <w:p w14:paraId="058BFD70" w14:textId="77777777" w:rsidR="00CE6E57" w:rsidRDefault="00000000">
            <w:pPr>
              <w:pStyle w:val="Compact"/>
            </w:pPr>
            <w:r>
              <w:t xml:space="preserve">If at least one </w:t>
            </w:r>
            <w:r>
              <w:rPr>
                <w:rStyle w:val="VerbatimChar"/>
              </w:rPr>
              <w:t>dNSName</w:t>
            </w:r>
            <w:r>
              <w:t xml:space="preserve"> instance is present in the </w:t>
            </w:r>
            <w:r>
              <w:rPr>
                <w:rStyle w:val="VerbatimChar"/>
              </w:rPr>
              <w:t>permittedSubtrees</w:t>
            </w:r>
            <w:r>
              <w:t>, the CA MAY indicate one or more subordinate domains to be excluded.</w:t>
            </w:r>
          </w:p>
        </w:tc>
      </w:tr>
      <w:tr w:rsidR="00CE6E57" w14:paraId="7D8766E0" w14:textId="77777777">
        <w:tc>
          <w:tcPr>
            <w:tcW w:w="2376" w:type="dxa"/>
          </w:tcPr>
          <w:p w14:paraId="4A9C482F" w14:textId="77777777" w:rsidR="00CE6E57" w:rsidRDefault="00000000">
            <w:pPr>
              <w:pStyle w:val="Compact"/>
            </w:pPr>
            <w:r>
              <w:rPr>
                <w:rStyle w:val="VerbatimChar"/>
              </w:rPr>
              <w:t>iPAddress</w:t>
            </w:r>
          </w:p>
        </w:tc>
        <w:tc>
          <w:tcPr>
            <w:tcW w:w="1584" w:type="dxa"/>
          </w:tcPr>
          <w:p w14:paraId="688A050B" w14:textId="77777777" w:rsidR="00CE6E57" w:rsidRDefault="00000000">
            <w:pPr>
              <w:pStyle w:val="Compact"/>
            </w:pPr>
            <w:r>
              <w:t>MAY</w:t>
            </w:r>
          </w:p>
        </w:tc>
        <w:tc>
          <w:tcPr>
            <w:tcW w:w="2376" w:type="dxa"/>
          </w:tcPr>
          <w:p w14:paraId="11F06C43" w14:textId="77777777" w:rsidR="00CE6E57" w:rsidRDefault="00000000">
            <w:pPr>
              <w:pStyle w:val="Compact"/>
            </w:pPr>
            <w:r>
              <w:t xml:space="preserve">The CA MUST confirm that the Applicant has been assigned the </w:t>
            </w:r>
            <w:r>
              <w:rPr>
                <w:rStyle w:val="VerbatimChar"/>
              </w:rPr>
              <w:t>iPAddress</w:t>
            </w:r>
            <w:r>
              <w:t xml:space="preserve"> range or has been authorized by the assigner to act on the asignee’s behalf. See </w:t>
            </w:r>
            <w:hyperlink w:anchor="X1d2a5979132cd8b96328f2b635437a249826222">
              <w:r w:rsidR="00CE6E57">
                <w:rPr>
                  <w:rStyle w:val="Hyperlink"/>
                </w:rPr>
                <w:t>Section 3.2.2.5</w:t>
              </w:r>
            </w:hyperlink>
            <w:r>
              <w:t>.</w:t>
            </w:r>
          </w:p>
        </w:tc>
        <w:tc>
          <w:tcPr>
            <w:tcW w:w="1584" w:type="dxa"/>
          </w:tcPr>
          <w:p w14:paraId="4F760415" w14:textId="77777777" w:rsidR="00CE6E57" w:rsidRDefault="00000000">
            <w:pPr>
              <w:pStyle w:val="Compact"/>
            </w:pPr>
            <w:r>
              <w:t xml:space="preserve">If at least one </w:t>
            </w:r>
            <w:r>
              <w:rPr>
                <w:rStyle w:val="VerbatimChar"/>
              </w:rPr>
              <w:t>iPAddress</w:t>
            </w:r>
            <w:r>
              <w:t xml:space="preserve"> instance is present in the </w:t>
            </w:r>
            <w:r>
              <w:rPr>
                <w:rStyle w:val="VerbatimChar"/>
              </w:rPr>
              <w:t>permittedSubtrees</w:t>
            </w:r>
            <w:r>
              <w:t>, the CA MAY indicate one or more subdivisions of those ranges to be excluded.</w:t>
            </w:r>
          </w:p>
        </w:tc>
      </w:tr>
      <w:tr w:rsidR="00CE6E57" w14:paraId="039AB33A" w14:textId="77777777">
        <w:tc>
          <w:tcPr>
            <w:tcW w:w="2376" w:type="dxa"/>
          </w:tcPr>
          <w:p w14:paraId="4E82A9FE" w14:textId="77777777" w:rsidR="00CE6E57" w:rsidRDefault="00000000">
            <w:pPr>
              <w:pStyle w:val="Compact"/>
            </w:pPr>
            <w:r>
              <w:rPr>
                <w:rStyle w:val="VerbatimChar"/>
              </w:rPr>
              <w:t>directoryName</w:t>
            </w:r>
          </w:p>
        </w:tc>
        <w:tc>
          <w:tcPr>
            <w:tcW w:w="1584" w:type="dxa"/>
          </w:tcPr>
          <w:p w14:paraId="05C0509D" w14:textId="77777777" w:rsidR="00CE6E57" w:rsidRDefault="00000000">
            <w:pPr>
              <w:pStyle w:val="Compact"/>
            </w:pPr>
            <w:r>
              <w:t>MAY</w:t>
            </w:r>
          </w:p>
        </w:tc>
        <w:tc>
          <w:tcPr>
            <w:tcW w:w="2376" w:type="dxa"/>
          </w:tcPr>
          <w:p w14:paraId="3DE15A9F" w14:textId="77777777" w:rsidR="00CE6E57"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sidR="00CE6E57">
                <w:rPr>
                  <w:rStyle w:val="Hyperlink"/>
                </w:rPr>
                <w:t>Section 7.1.2</w:t>
              </w:r>
            </w:hyperlink>
            <w:r>
              <w:t xml:space="preserve">), including Name Forms (See </w:t>
            </w:r>
            <w:hyperlink w:anchor="X551a1f9df7ab3f98f6d6d5943e4a45a5bb83086">
              <w:r w:rsidR="00CE6E57">
                <w:rPr>
                  <w:rStyle w:val="Hyperlink"/>
                </w:rPr>
                <w:t>Section 7.1.4</w:t>
              </w:r>
            </w:hyperlink>
            <w:r>
              <w:t>).</w:t>
            </w:r>
          </w:p>
        </w:tc>
        <w:tc>
          <w:tcPr>
            <w:tcW w:w="1584" w:type="dxa"/>
          </w:tcPr>
          <w:p w14:paraId="095E5976" w14:textId="77777777" w:rsidR="00CE6E57" w:rsidRDefault="00000000">
            <w:pPr>
              <w:pStyle w:val="Compact"/>
            </w:pPr>
            <w:r>
              <w:t xml:space="preserve">It is NOT RECOMMENDED to include values within </w:t>
            </w:r>
            <w:r>
              <w:rPr>
                <w:rStyle w:val="VerbatimChar"/>
              </w:rPr>
              <w:t>excludedSubtrees</w:t>
            </w:r>
            <w:r>
              <w:t>.</w:t>
            </w:r>
          </w:p>
        </w:tc>
      </w:tr>
      <w:tr w:rsidR="00CE6E57" w14:paraId="3A13F19F" w14:textId="77777777">
        <w:tc>
          <w:tcPr>
            <w:tcW w:w="2376" w:type="dxa"/>
          </w:tcPr>
          <w:p w14:paraId="60DA63C0" w14:textId="77777777" w:rsidR="00CE6E57" w:rsidRDefault="00000000">
            <w:pPr>
              <w:pStyle w:val="Compact"/>
            </w:pPr>
            <w:r>
              <w:rPr>
                <w:rStyle w:val="VerbatimChar"/>
              </w:rPr>
              <w:lastRenderedPageBreak/>
              <w:t>rfc822Name</w:t>
            </w:r>
          </w:p>
        </w:tc>
        <w:tc>
          <w:tcPr>
            <w:tcW w:w="1584" w:type="dxa"/>
          </w:tcPr>
          <w:p w14:paraId="3531B8FB" w14:textId="77777777" w:rsidR="00CE6E57" w:rsidRDefault="00000000">
            <w:pPr>
              <w:pStyle w:val="Compact"/>
            </w:pPr>
            <w:r>
              <w:t>NOT RECOMMENDED</w:t>
            </w:r>
          </w:p>
        </w:tc>
        <w:tc>
          <w:tcPr>
            <w:tcW w:w="2376" w:type="dxa"/>
          </w:tcPr>
          <w:p w14:paraId="4F92552B" w14:textId="77777777" w:rsidR="00CE6E57" w:rsidRDefault="00000000">
            <w:pPr>
              <w:pStyle w:val="Compact"/>
            </w:pPr>
            <w:r>
              <w:t xml:space="preserve">The CA MAY constrain to a mailbox, a particular host, or any address within a domain, as specified within </w:t>
            </w:r>
            <w:hyperlink r:id="rId62" w:anchor="section-4.2.1.10">
              <w:r w:rsidR="00CE6E57">
                <w:rPr>
                  <w:rStyle w:val="Hyperlink"/>
                </w:rPr>
                <w:t>RFC 5280, Section 4.2.1.10</w:t>
              </w:r>
            </w:hyperlink>
            <w:r>
              <w:t xml:space="preserve">. For each host, domain, or Domain portion of a Mailbox (as specified within </w:t>
            </w:r>
            <w:hyperlink r:id="rId63" w:anchor="section-4.2.1.6">
              <w:r w:rsidR="00CE6E57">
                <w:rPr>
                  <w:rStyle w:val="Hyperlink"/>
                </w:rPr>
                <w:t>RFC 5280, Section 4.2.1.6</w:t>
              </w:r>
            </w:hyperlink>
            <w:r>
              <w:t xml:space="preserve">), the CA MUST confirm that the Applicant has registered the domain or has been authorized by the domain registrant to act on the registrant’s behalf. See </w:t>
            </w:r>
            <w:hyperlink w:anchor="X5e8fa04e2cd845b31d90f2e711d620bbd1630c8">
              <w:r w:rsidR="00CE6E57">
                <w:rPr>
                  <w:rStyle w:val="Hyperlink"/>
                </w:rPr>
                <w:t>Section 3.2.2.4</w:t>
              </w:r>
            </w:hyperlink>
            <w:r>
              <w:t>.</w:t>
            </w:r>
          </w:p>
        </w:tc>
        <w:tc>
          <w:tcPr>
            <w:tcW w:w="1584" w:type="dxa"/>
          </w:tcPr>
          <w:p w14:paraId="3BDA203F" w14:textId="77777777" w:rsidR="00CE6E57" w:rsidRDefault="00000000">
            <w:pPr>
              <w:pStyle w:val="Compact"/>
            </w:pPr>
            <w:r>
              <w:t xml:space="preserve">If at least one </w:t>
            </w:r>
            <w:r>
              <w:rPr>
                <w:rStyle w:val="VerbatimChar"/>
              </w:rPr>
              <w:t>rfc822Name</w:t>
            </w:r>
            <w:r>
              <w:t xml:space="preserve"> instance is present in the </w:t>
            </w:r>
            <w:r>
              <w:rPr>
                <w:rStyle w:val="VerbatimChar"/>
              </w:rPr>
              <w:t>permittedSubtrees</w:t>
            </w:r>
            <w:r>
              <w:t>, the CA MAY indicate one or more mailboxes, hosts, or domains to be excluded.</w:t>
            </w:r>
          </w:p>
        </w:tc>
      </w:tr>
      <w:tr w:rsidR="00CE6E57" w14:paraId="0B58E699" w14:textId="77777777">
        <w:tc>
          <w:tcPr>
            <w:tcW w:w="2376" w:type="dxa"/>
          </w:tcPr>
          <w:p w14:paraId="2A292759" w14:textId="77777777" w:rsidR="00CE6E57" w:rsidRDefault="00000000">
            <w:pPr>
              <w:pStyle w:val="Compact"/>
            </w:pPr>
            <w:r>
              <w:rPr>
                <w:rStyle w:val="VerbatimChar"/>
              </w:rPr>
              <w:t>otherName</w:t>
            </w:r>
          </w:p>
        </w:tc>
        <w:tc>
          <w:tcPr>
            <w:tcW w:w="1584" w:type="dxa"/>
          </w:tcPr>
          <w:p w14:paraId="07D738DC" w14:textId="77777777" w:rsidR="00CE6E57" w:rsidRDefault="00000000">
            <w:pPr>
              <w:pStyle w:val="Compact"/>
            </w:pPr>
            <w:r>
              <w:t>NOT RECOMMENDED</w:t>
            </w:r>
          </w:p>
        </w:tc>
        <w:tc>
          <w:tcPr>
            <w:tcW w:w="2376" w:type="dxa"/>
          </w:tcPr>
          <w:p w14:paraId="66ACF3E3" w14:textId="77777777" w:rsidR="00CE6E57" w:rsidRDefault="00000000">
            <w:pPr>
              <w:pStyle w:val="Compact"/>
            </w:pPr>
            <w:r>
              <w:t>See below</w:t>
            </w:r>
          </w:p>
        </w:tc>
        <w:tc>
          <w:tcPr>
            <w:tcW w:w="1584" w:type="dxa"/>
          </w:tcPr>
          <w:p w14:paraId="14152C80" w14:textId="77777777" w:rsidR="00CE6E57" w:rsidRDefault="00000000">
            <w:pPr>
              <w:pStyle w:val="Compact"/>
            </w:pPr>
            <w:r>
              <w:t>See below</w:t>
            </w:r>
          </w:p>
        </w:tc>
      </w:tr>
      <w:tr w:rsidR="00CE6E57" w14:paraId="01811BB2" w14:textId="77777777">
        <w:tc>
          <w:tcPr>
            <w:tcW w:w="2376" w:type="dxa"/>
          </w:tcPr>
          <w:p w14:paraId="6C93229E" w14:textId="77777777" w:rsidR="00CE6E57" w:rsidRDefault="00000000">
            <w:pPr>
              <w:pStyle w:val="Compact"/>
            </w:pPr>
            <w:r>
              <w:t>Any other value</w:t>
            </w:r>
          </w:p>
        </w:tc>
        <w:tc>
          <w:tcPr>
            <w:tcW w:w="1584" w:type="dxa"/>
          </w:tcPr>
          <w:p w14:paraId="63A3F996" w14:textId="77777777" w:rsidR="00CE6E57" w:rsidRDefault="00000000">
            <w:pPr>
              <w:pStyle w:val="Compact"/>
            </w:pPr>
            <w:r>
              <w:t>NOT RECOMMENDED</w:t>
            </w:r>
          </w:p>
        </w:tc>
        <w:tc>
          <w:tcPr>
            <w:tcW w:w="2376" w:type="dxa"/>
          </w:tcPr>
          <w:p w14:paraId="24AAE8CE" w14:textId="77777777" w:rsidR="00CE6E57" w:rsidRDefault="00000000">
            <w:pPr>
              <w:pStyle w:val="Compact"/>
            </w:pPr>
            <w:r>
              <w:t>-</w:t>
            </w:r>
          </w:p>
        </w:tc>
        <w:tc>
          <w:tcPr>
            <w:tcW w:w="1584" w:type="dxa"/>
          </w:tcPr>
          <w:p w14:paraId="4BB1DD3C" w14:textId="77777777" w:rsidR="00CE6E57" w:rsidRDefault="00000000">
            <w:pPr>
              <w:pStyle w:val="Compact"/>
            </w:pPr>
            <w:r>
              <w:t>-</w:t>
            </w:r>
          </w:p>
        </w:tc>
      </w:tr>
    </w:tbl>
    <w:p w14:paraId="5110276C" w14:textId="77777777" w:rsidR="00CE6E57" w:rsidRDefault="00000000">
      <w:pPr>
        <w:pStyle w:val="BodyText"/>
      </w:pPr>
      <w:r>
        <w:t xml:space="preserve">Any </w:t>
      </w:r>
      <w:r>
        <w:rPr>
          <w:rStyle w:val="VerbatimChar"/>
        </w:rPr>
        <w:t>otherName</w:t>
      </w:r>
      <w:r>
        <w:t>, if present:</w:t>
      </w:r>
    </w:p>
    <w:p w14:paraId="73C53712" w14:textId="77777777" w:rsidR="00CE6E57" w:rsidRDefault="00000000">
      <w:pPr>
        <w:pStyle w:val="Compact"/>
        <w:numPr>
          <w:ilvl w:val="0"/>
          <w:numId w:val="95"/>
        </w:numPr>
      </w:pPr>
      <w:r>
        <w:t>MUST apply in the context of the public Internet, unless:</w:t>
      </w:r>
    </w:p>
    <w:p w14:paraId="6FDE94DD" w14:textId="77777777" w:rsidR="00CE6E57" w:rsidRDefault="00000000">
      <w:pPr>
        <w:pStyle w:val="Compact"/>
        <w:numPr>
          <w:ilvl w:val="1"/>
          <w:numId w:val="96"/>
        </w:numPr>
      </w:pPr>
      <w:r>
        <w:t xml:space="preserve">the </w:t>
      </w:r>
      <w:r>
        <w:rPr>
          <w:rStyle w:val="VerbatimChar"/>
        </w:rPr>
        <w:t>type-id</w:t>
      </w:r>
      <w:r>
        <w:t xml:space="preserve"> falls within an OID arc for which the Applicant demonstrates ownership, or,</w:t>
      </w:r>
    </w:p>
    <w:p w14:paraId="4901CEB5" w14:textId="77777777" w:rsidR="00CE6E57" w:rsidRDefault="00000000">
      <w:pPr>
        <w:pStyle w:val="Compact"/>
        <w:numPr>
          <w:ilvl w:val="1"/>
          <w:numId w:val="96"/>
        </w:numPr>
      </w:pPr>
      <w:r>
        <w:t>the Applicant can otherwise demonstrate the right to assert the data in a public context.</w:t>
      </w:r>
    </w:p>
    <w:p w14:paraId="6563C94C" w14:textId="77777777" w:rsidR="00CE6E57" w:rsidRDefault="00000000">
      <w:pPr>
        <w:pStyle w:val="Compact"/>
        <w:numPr>
          <w:ilvl w:val="0"/>
          <w:numId w:val="95"/>
        </w:numPr>
      </w:pPr>
      <w:r>
        <w:t>MUST NOT include semantics that will mislead the Relying Party about certificate information verified by the CA.</w:t>
      </w:r>
    </w:p>
    <w:p w14:paraId="402E56C1" w14:textId="77777777" w:rsidR="00CE6E57" w:rsidRDefault="00000000">
      <w:pPr>
        <w:pStyle w:val="Compact"/>
        <w:numPr>
          <w:ilvl w:val="0"/>
          <w:numId w:val="95"/>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4CC30467" w14:textId="77777777" w:rsidR="00CE6E57" w:rsidRDefault="00000000">
      <w:pPr>
        <w:pStyle w:val="FirstParagraph"/>
      </w:pPr>
      <w:r>
        <w:t>CAs SHALL NOT include additional names unless the CA is aware of a reason for including the data in the Certificate.</w:t>
      </w:r>
    </w:p>
    <w:p w14:paraId="708CB889" w14:textId="77777777" w:rsidR="00CE6E57" w:rsidRDefault="00000000">
      <w:pPr>
        <w:pStyle w:val="Heading4"/>
      </w:pPr>
      <w:bookmarkStart w:id="740" w:name="Xa309a45c717fd37a9119a76beab1943b31b2336"/>
      <w:bookmarkEnd w:id="731"/>
      <w:bookmarkEnd w:id="739"/>
      <w:r>
        <w:t>7.1.2.11 Common Certificate Fields</w:t>
      </w:r>
    </w:p>
    <w:p w14:paraId="619046CB" w14:textId="77777777" w:rsidR="00CE6E57" w:rsidRDefault="00000000">
      <w:pPr>
        <w:pStyle w:val="FirstParagraph"/>
      </w:pPr>
      <w:r>
        <w:t xml:space="preserve">This section contains several fields that are common among multiple certificate profiles. However, these fields may not be common among all certificate profiles. </w:t>
      </w:r>
      <w:r>
        <w:lastRenderedPageBreak/>
        <w:t xml:space="preserve">Before issuing a certificate, the CA MUST ensure the certificate contents, including the contents of each field, complies in whole with all of the requirements of at least one Certificate Profile documented in </w:t>
      </w:r>
      <w:hyperlink w:anchor="Xfd4c7b8779ca38eac6cafab53f401db9b389178">
        <w:r w:rsidR="00CE6E57">
          <w:rPr>
            <w:rStyle w:val="Hyperlink"/>
          </w:rPr>
          <w:t>Section 7.1.2</w:t>
        </w:r>
      </w:hyperlink>
      <w:r>
        <w:t>.</w:t>
      </w:r>
    </w:p>
    <w:p w14:paraId="76F8D0A7" w14:textId="77777777" w:rsidR="00CE6E57" w:rsidRDefault="00000000">
      <w:pPr>
        <w:pStyle w:val="Heading5"/>
      </w:pPr>
      <w:bookmarkStart w:id="741" w:name="X131f74bf293344611e2b63b755d6435b3fbf30f"/>
      <w:r>
        <w:t>7.1.2.11.1 Authority Key Identifier</w:t>
      </w:r>
    </w:p>
    <w:tbl>
      <w:tblPr>
        <w:tblStyle w:val="Table"/>
        <w:tblW w:w="5000" w:type="pct"/>
        <w:tblLayout w:type="fixed"/>
        <w:tblLook w:val="0020" w:firstRow="1" w:lastRow="0" w:firstColumn="0" w:lastColumn="0" w:noHBand="0" w:noVBand="0"/>
      </w:tblPr>
      <w:tblGrid>
        <w:gridCol w:w="2808"/>
        <w:gridCol w:w="6552"/>
      </w:tblGrid>
      <w:tr w:rsidR="00CE6E57" w14:paraId="01A73BF3" w14:textId="77777777">
        <w:trPr>
          <w:tblHeader/>
        </w:trPr>
        <w:tc>
          <w:tcPr>
            <w:tcW w:w="2376" w:type="dxa"/>
          </w:tcPr>
          <w:p w14:paraId="4269A0FC" w14:textId="77777777" w:rsidR="00CE6E57" w:rsidRDefault="00000000">
            <w:pPr>
              <w:pStyle w:val="Compact"/>
            </w:pPr>
            <w:r>
              <w:rPr>
                <w:b/>
                <w:bCs/>
              </w:rPr>
              <w:t>Field</w:t>
            </w:r>
          </w:p>
        </w:tc>
        <w:tc>
          <w:tcPr>
            <w:tcW w:w="5544" w:type="dxa"/>
          </w:tcPr>
          <w:p w14:paraId="6951C95F" w14:textId="77777777" w:rsidR="00CE6E57" w:rsidRDefault="00000000">
            <w:pPr>
              <w:pStyle w:val="Compact"/>
            </w:pPr>
            <w:r>
              <w:rPr>
                <w:b/>
                <w:bCs/>
              </w:rPr>
              <w:t>Description</w:t>
            </w:r>
          </w:p>
        </w:tc>
      </w:tr>
      <w:tr w:rsidR="00CE6E57" w14:paraId="49A96810" w14:textId="77777777">
        <w:tc>
          <w:tcPr>
            <w:tcW w:w="2376" w:type="dxa"/>
          </w:tcPr>
          <w:p w14:paraId="07B3851D" w14:textId="77777777" w:rsidR="00CE6E57" w:rsidRDefault="00000000">
            <w:pPr>
              <w:pStyle w:val="Compact"/>
            </w:pPr>
            <w:r>
              <w:rPr>
                <w:rStyle w:val="VerbatimChar"/>
              </w:rPr>
              <w:t>keyIdentifier</w:t>
            </w:r>
          </w:p>
        </w:tc>
        <w:tc>
          <w:tcPr>
            <w:tcW w:w="5544" w:type="dxa"/>
          </w:tcPr>
          <w:p w14:paraId="0D0666FB" w14:textId="77777777" w:rsidR="00CE6E57" w:rsidRDefault="00000000">
            <w:pPr>
              <w:pStyle w:val="Compact"/>
            </w:pPr>
            <w:r>
              <w:t xml:space="preserve">MUST be present. MUST be identical to the </w:t>
            </w:r>
            <w:r>
              <w:rPr>
                <w:rStyle w:val="VerbatimChar"/>
              </w:rPr>
              <w:t>subjectKeyIdentifier</w:t>
            </w:r>
            <w:r>
              <w:t xml:space="preserve"> field of the Issuing CA.</w:t>
            </w:r>
          </w:p>
        </w:tc>
      </w:tr>
      <w:tr w:rsidR="00CE6E57" w14:paraId="67A2FE6A" w14:textId="77777777">
        <w:tc>
          <w:tcPr>
            <w:tcW w:w="2376" w:type="dxa"/>
          </w:tcPr>
          <w:p w14:paraId="030A0AD7" w14:textId="77777777" w:rsidR="00CE6E57" w:rsidRDefault="00000000">
            <w:pPr>
              <w:pStyle w:val="Compact"/>
            </w:pPr>
            <w:r>
              <w:rPr>
                <w:rStyle w:val="VerbatimChar"/>
              </w:rPr>
              <w:t>authorityCertIssuer</w:t>
            </w:r>
          </w:p>
        </w:tc>
        <w:tc>
          <w:tcPr>
            <w:tcW w:w="5544" w:type="dxa"/>
          </w:tcPr>
          <w:p w14:paraId="334E8DCF" w14:textId="77777777" w:rsidR="00CE6E57" w:rsidRDefault="00000000">
            <w:pPr>
              <w:pStyle w:val="Compact"/>
            </w:pPr>
            <w:r>
              <w:t>MUST NOT be present</w:t>
            </w:r>
          </w:p>
        </w:tc>
      </w:tr>
      <w:tr w:rsidR="00CE6E57" w14:paraId="65E05B08" w14:textId="77777777">
        <w:tc>
          <w:tcPr>
            <w:tcW w:w="2376" w:type="dxa"/>
          </w:tcPr>
          <w:p w14:paraId="73070C89" w14:textId="77777777" w:rsidR="00CE6E57" w:rsidRDefault="00000000">
            <w:pPr>
              <w:pStyle w:val="Compact"/>
            </w:pPr>
            <w:r>
              <w:rPr>
                <w:rStyle w:val="VerbatimChar"/>
              </w:rPr>
              <w:t>authorityCertSerialNumber</w:t>
            </w:r>
          </w:p>
        </w:tc>
        <w:tc>
          <w:tcPr>
            <w:tcW w:w="5544" w:type="dxa"/>
          </w:tcPr>
          <w:p w14:paraId="7078D06A" w14:textId="77777777" w:rsidR="00CE6E57" w:rsidRDefault="00000000">
            <w:pPr>
              <w:pStyle w:val="Compact"/>
            </w:pPr>
            <w:r>
              <w:t>MUST NOT be present</w:t>
            </w:r>
          </w:p>
        </w:tc>
      </w:tr>
    </w:tbl>
    <w:p w14:paraId="6B112ABB" w14:textId="77777777" w:rsidR="00CE6E57" w:rsidRDefault="00000000">
      <w:pPr>
        <w:pStyle w:val="Heading5"/>
      </w:pPr>
      <w:bookmarkStart w:id="742" w:name="X7ccd0a689f5677da27acef41359fc9c419251f9"/>
      <w:bookmarkEnd w:id="741"/>
      <w:r>
        <w:t>7.1.2.11.2 CRL Distribution Points</w:t>
      </w:r>
    </w:p>
    <w:p w14:paraId="0CA12632" w14:textId="77777777" w:rsidR="00CE6E57" w:rsidRDefault="00000000">
      <w:pPr>
        <w:pStyle w:val="FirstParagraph"/>
      </w:pPr>
      <w:r>
        <w:t>The CRL Distribution Points extension MUST be present in:</w:t>
      </w:r>
    </w:p>
    <w:p w14:paraId="1D431320" w14:textId="77777777" w:rsidR="00CE6E57" w:rsidRDefault="00000000">
      <w:pPr>
        <w:pStyle w:val="Compact"/>
        <w:numPr>
          <w:ilvl w:val="0"/>
          <w:numId w:val="97"/>
        </w:numPr>
      </w:pPr>
      <w:r>
        <w:t>Subordinate CA Certificates; and</w:t>
      </w:r>
    </w:p>
    <w:p w14:paraId="314166A0" w14:textId="77777777" w:rsidR="00CE6E57" w:rsidRDefault="00000000">
      <w:pPr>
        <w:pStyle w:val="Compact"/>
        <w:numPr>
          <w:ilvl w:val="0"/>
          <w:numId w:val="97"/>
        </w:numPr>
      </w:pPr>
      <w:r>
        <w:t>Subscriber Certificates that 1) do not qualify as “Short-lived Subscriber Certificates” and 2) do not include an Authority Information Access extension with an id-ad-ocsp accessMethod.</w:t>
      </w:r>
    </w:p>
    <w:p w14:paraId="350AE436" w14:textId="77777777" w:rsidR="00CE6E57" w:rsidRDefault="00000000">
      <w:pPr>
        <w:pStyle w:val="FirstParagraph"/>
      </w:pPr>
      <w:r>
        <w:t>The CRL Distribution Points extension SHOULD NOT be present in:</w:t>
      </w:r>
    </w:p>
    <w:p w14:paraId="7DE1CE85" w14:textId="77777777" w:rsidR="00CE6E57" w:rsidRDefault="00000000">
      <w:pPr>
        <w:pStyle w:val="Compact"/>
        <w:numPr>
          <w:ilvl w:val="0"/>
          <w:numId w:val="98"/>
        </w:numPr>
      </w:pPr>
      <w:r>
        <w:t>Root CA Certificates.</w:t>
      </w:r>
    </w:p>
    <w:p w14:paraId="5ABCBB87" w14:textId="77777777" w:rsidR="00CE6E57" w:rsidRDefault="00000000">
      <w:pPr>
        <w:pStyle w:val="FirstParagraph"/>
      </w:pPr>
      <w:r>
        <w:t>The CRL Distribution Points extension is OPTIONAL in:</w:t>
      </w:r>
    </w:p>
    <w:p w14:paraId="15730396" w14:textId="77777777" w:rsidR="00CE6E57" w:rsidRDefault="00000000">
      <w:pPr>
        <w:pStyle w:val="Compact"/>
        <w:numPr>
          <w:ilvl w:val="0"/>
          <w:numId w:val="99"/>
        </w:numPr>
      </w:pPr>
      <w:r>
        <w:t>Short-lived Subscriber Certificates.</w:t>
      </w:r>
    </w:p>
    <w:p w14:paraId="785D474A" w14:textId="77777777" w:rsidR="00CE6E57" w:rsidRDefault="00000000">
      <w:pPr>
        <w:pStyle w:val="FirstParagraph"/>
      </w:pPr>
      <w:r>
        <w:t>The CRL Distribution Points extension MUST NOT be present in:</w:t>
      </w:r>
    </w:p>
    <w:p w14:paraId="2D84CBC2" w14:textId="77777777" w:rsidR="00CE6E57" w:rsidRDefault="00000000">
      <w:pPr>
        <w:pStyle w:val="Compact"/>
        <w:numPr>
          <w:ilvl w:val="0"/>
          <w:numId w:val="100"/>
        </w:numPr>
      </w:pPr>
      <w:r>
        <w:t>OCSP Responder Certificates.</w:t>
      </w:r>
    </w:p>
    <w:p w14:paraId="5A899E47" w14:textId="77777777" w:rsidR="00CE6E57" w:rsidRDefault="00000000">
      <w:pPr>
        <w:pStyle w:val="FirstParagraph"/>
      </w:pPr>
      <w:r>
        <w:t xml:space="preserve">When present, the CRL Distribution Points extension MUST contain at least one </w:t>
      </w:r>
      <w:r>
        <w:rPr>
          <w:rStyle w:val="VerbatimChar"/>
        </w:rPr>
        <w:t>DistributionPoint</w:t>
      </w:r>
      <w:r>
        <w:t xml:space="preserve">; containing more than one is NOT RECOMMENDED. All </w:t>
      </w:r>
      <w:r>
        <w:rPr>
          <w:rStyle w:val="VerbatimChar"/>
        </w:rPr>
        <w:t>DistributionPoint</w:t>
      </w:r>
      <w:r>
        <w:t xml:space="preserve"> items must be formatted as follows:</w:t>
      </w:r>
    </w:p>
    <w:p w14:paraId="6C89EA99" w14:textId="77777777" w:rsidR="00CE6E57" w:rsidRDefault="00000000">
      <w:pPr>
        <w:pStyle w:val="TableCaption"/>
      </w:pPr>
      <w:r>
        <w:rPr>
          <w:rStyle w:val="VerbatimChar"/>
        </w:rPr>
        <w:t>DistributionPoint</w:t>
      </w:r>
      <w:r>
        <w:t xml:space="preserve"> profile</w:t>
      </w:r>
    </w:p>
    <w:tbl>
      <w:tblPr>
        <w:tblStyle w:val="Table"/>
        <w:tblW w:w="5000" w:type="pct"/>
        <w:tblLayout w:type="fixed"/>
        <w:tblLook w:val="0020" w:firstRow="1" w:lastRow="0" w:firstColumn="0" w:lastColumn="0" w:noHBand="0" w:noVBand="0"/>
        <w:tblCaption w:val="DistributionPoint profile"/>
      </w:tblPr>
      <w:tblGrid>
        <w:gridCol w:w="2808"/>
        <w:gridCol w:w="1872"/>
        <w:gridCol w:w="4680"/>
      </w:tblGrid>
      <w:tr w:rsidR="00CE6E57" w14:paraId="0372122B" w14:textId="77777777">
        <w:trPr>
          <w:tblHeader/>
        </w:trPr>
        <w:tc>
          <w:tcPr>
            <w:tcW w:w="2376" w:type="dxa"/>
          </w:tcPr>
          <w:p w14:paraId="01F9E380" w14:textId="77777777" w:rsidR="00CE6E57" w:rsidRDefault="00000000">
            <w:pPr>
              <w:pStyle w:val="Compact"/>
            </w:pPr>
            <w:r>
              <w:rPr>
                <w:b/>
                <w:bCs/>
              </w:rPr>
              <w:t>Field</w:t>
            </w:r>
          </w:p>
        </w:tc>
        <w:tc>
          <w:tcPr>
            <w:tcW w:w="1584" w:type="dxa"/>
          </w:tcPr>
          <w:p w14:paraId="6A9958F9" w14:textId="77777777" w:rsidR="00CE6E57" w:rsidRDefault="00000000">
            <w:pPr>
              <w:pStyle w:val="Compact"/>
            </w:pPr>
            <w:r>
              <w:rPr>
                <w:b/>
                <w:bCs/>
              </w:rPr>
              <w:t>Presence</w:t>
            </w:r>
          </w:p>
        </w:tc>
        <w:tc>
          <w:tcPr>
            <w:tcW w:w="3960" w:type="dxa"/>
          </w:tcPr>
          <w:p w14:paraId="17F7407F" w14:textId="77777777" w:rsidR="00CE6E57" w:rsidRDefault="00000000">
            <w:pPr>
              <w:pStyle w:val="Compact"/>
            </w:pPr>
            <w:r>
              <w:rPr>
                <w:b/>
                <w:bCs/>
              </w:rPr>
              <w:t>Description</w:t>
            </w:r>
          </w:p>
        </w:tc>
      </w:tr>
      <w:tr w:rsidR="00CE6E57" w14:paraId="11DC1EF2" w14:textId="77777777">
        <w:tc>
          <w:tcPr>
            <w:tcW w:w="2376" w:type="dxa"/>
          </w:tcPr>
          <w:p w14:paraId="4A2FC0C8" w14:textId="77777777" w:rsidR="00CE6E57" w:rsidRDefault="00000000">
            <w:pPr>
              <w:pStyle w:val="Compact"/>
            </w:pPr>
            <w:r>
              <w:rPr>
                <w:rStyle w:val="VerbatimChar"/>
              </w:rPr>
              <w:t>distributionPoint</w:t>
            </w:r>
          </w:p>
        </w:tc>
        <w:tc>
          <w:tcPr>
            <w:tcW w:w="1584" w:type="dxa"/>
          </w:tcPr>
          <w:p w14:paraId="2503853C" w14:textId="77777777" w:rsidR="00CE6E57" w:rsidRDefault="00000000">
            <w:pPr>
              <w:pStyle w:val="Compact"/>
            </w:pPr>
            <w:r>
              <w:t>MUST</w:t>
            </w:r>
          </w:p>
        </w:tc>
        <w:tc>
          <w:tcPr>
            <w:tcW w:w="3960" w:type="dxa"/>
          </w:tcPr>
          <w:p w14:paraId="131B1AB4" w14:textId="77777777" w:rsidR="00CE6E57" w:rsidRDefault="00000000">
            <w:pPr>
              <w:pStyle w:val="Compact"/>
            </w:pPr>
            <w:r>
              <w:t xml:space="preserve">The </w:t>
            </w:r>
            <w:r>
              <w:rPr>
                <w:rStyle w:val="VerbatimChar"/>
              </w:rPr>
              <w:t>DistributionPointName</w:t>
            </w:r>
            <w:r>
              <w:t xml:space="preserve"> MUST be a </w:t>
            </w:r>
            <w:r>
              <w:rPr>
                <w:rStyle w:val="VerbatimChar"/>
              </w:rPr>
              <w:t>fullName</w:t>
            </w:r>
            <w:r>
              <w:t xml:space="preserve"> formatted as described below.</w:t>
            </w:r>
          </w:p>
        </w:tc>
      </w:tr>
      <w:tr w:rsidR="00CE6E57" w14:paraId="66D5AB4F" w14:textId="77777777">
        <w:tc>
          <w:tcPr>
            <w:tcW w:w="2376" w:type="dxa"/>
          </w:tcPr>
          <w:p w14:paraId="449BDC31" w14:textId="77777777" w:rsidR="00CE6E57" w:rsidRDefault="00000000">
            <w:pPr>
              <w:pStyle w:val="Compact"/>
            </w:pPr>
            <w:r>
              <w:rPr>
                <w:rStyle w:val="VerbatimChar"/>
              </w:rPr>
              <w:t>reasons</w:t>
            </w:r>
          </w:p>
        </w:tc>
        <w:tc>
          <w:tcPr>
            <w:tcW w:w="1584" w:type="dxa"/>
          </w:tcPr>
          <w:p w14:paraId="2A5B1912" w14:textId="77777777" w:rsidR="00CE6E57" w:rsidRDefault="00000000">
            <w:pPr>
              <w:pStyle w:val="Compact"/>
            </w:pPr>
            <w:r>
              <w:t>MUST NOT</w:t>
            </w:r>
          </w:p>
        </w:tc>
        <w:tc>
          <w:tcPr>
            <w:tcW w:w="3960" w:type="dxa"/>
          </w:tcPr>
          <w:p w14:paraId="03DD9625" w14:textId="77777777" w:rsidR="00CE6E57" w:rsidRDefault="00CE6E57">
            <w:pPr>
              <w:pStyle w:val="Compact"/>
            </w:pPr>
          </w:p>
        </w:tc>
      </w:tr>
      <w:tr w:rsidR="00CE6E57" w14:paraId="191063D8" w14:textId="77777777">
        <w:tc>
          <w:tcPr>
            <w:tcW w:w="2376" w:type="dxa"/>
          </w:tcPr>
          <w:p w14:paraId="2E19D370" w14:textId="77777777" w:rsidR="00CE6E57" w:rsidRDefault="00000000">
            <w:pPr>
              <w:pStyle w:val="Compact"/>
            </w:pPr>
            <w:r>
              <w:rPr>
                <w:rStyle w:val="VerbatimChar"/>
              </w:rPr>
              <w:t>cRLIssuer</w:t>
            </w:r>
          </w:p>
        </w:tc>
        <w:tc>
          <w:tcPr>
            <w:tcW w:w="1584" w:type="dxa"/>
          </w:tcPr>
          <w:p w14:paraId="2FD12C15" w14:textId="77777777" w:rsidR="00CE6E57" w:rsidRDefault="00000000">
            <w:pPr>
              <w:pStyle w:val="Compact"/>
            </w:pPr>
            <w:r>
              <w:t>MUST NOT</w:t>
            </w:r>
          </w:p>
        </w:tc>
        <w:tc>
          <w:tcPr>
            <w:tcW w:w="3960" w:type="dxa"/>
          </w:tcPr>
          <w:p w14:paraId="0694E48B" w14:textId="77777777" w:rsidR="00CE6E57" w:rsidRDefault="00CE6E57">
            <w:pPr>
              <w:pStyle w:val="Compact"/>
            </w:pPr>
          </w:p>
        </w:tc>
      </w:tr>
    </w:tbl>
    <w:p w14:paraId="24D3038D" w14:textId="77777777" w:rsidR="00CE6E57" w:rsidRDefault="00000000">
      <w:pPr>
        <w:pStyle w:val="BodyText"/>
      </w:pPr>
      <w:r>
        <w:t xml:space="preserve">A </w:t>
      </w:r>
      <w:r>
        <w:rPr>
          <w:rStyle w:val="VerbatimChar"/>
        </w:rPr>
        <w:t>fullName</w:t>
      </w:r>
      <w:r>
        <w:t xml:space="preserve"> MUST contain at least one </w:t>
      </w:r>
      <w:r>
        <w:rPr>
          <w:rStyle w:val="VerbatimChar"/>
        </w:rPr>
        <w:t>GeneralName</w:t>
      </w:r>
      <w:r>
        <w:t xml:space="preserve">; it MAY contain more than one. All </w:t>
      </w:r>
      <w:r>
        <w:rPr>
          <w:rStyle w:val="VerbatimChar"/>
        </w:rPr>
        <w:t>GeneralName</w:t>
      </w:r>
      <w:r>
        <w:t xml:space="preserve">s MUST be of type </w:t>
      </w:r>
      <w:r>
        <w:rPr>
          <w:rStyle w:val="VerbatimChar"/>
        </w:rPr>
        <w:t>uniformResourceIdentifier</w:t>
      </w:r>
      <w:r>
        <w:t xml:space="preserve">, and the scheme of </w:t>
      </w:r>
      <w:r>
        <w:lastRenderedPageBreak/>
        <w:t xml:space="preserve">each MUST be “http”. The first </w:t>
      </w:r>
      <w:r>
        <w:rPr>
          <w:rStyle w:val="VerbatimChar"/>
        </w:rPr>
        <w:t>GeneralName</w:t>
      </w:r>
      <w:r>
        <w:t xml:space="preserve"> must contain the HTTP URL of the Issuing CA’s CRL service for this certificate.</w:t>
      </w:r>
    </w:p>
    <w:p w14:paraId="4E3C06E6" w14:textId="77777777" w:rsidR="00CE6E57" w:rsidRDefault="00000000">
      <w:pPr>
        <w:pStyle w:val="Heading5"/>
      </w:pPr>
      <w:bookmarkStart w:id="743" w:name="X5f29f6d91844be07282218a1604692674f20515"/>
      <w:bookmarkEnd w:id="742"/>
      <w:r>
        <w:t>7.1.2.11.3 Signed Certificate Timestamp List</w:t>
      </w:r>
    </w:p>
    <w:p w14:paraId="6FE174C0" w14:textId="77777777" w:rsidR="00CE6E57" w:rsidRDefault="00000000">
      <w:pPr>
        <w:pStyle w:val="FirstParagraph"/>
      </w:pPr>
      <w:r>
        <w:t xml:space="preserve">If present, the Signed Certificate Timestamp List extension contents MUST be an </w:t>
      </w:r>
      <w:r>
        <w:rPr>
          <w:rStyle w:val="VerbatimChar"/>
        </w:rPr>
        <w:t>OCTET STRING</w:t>
      </w:r>
      <w:r>
        <w:t xml:space="preserve"> containing the encoded </w:t>
      </w:r>
      <w:r>
        <w:rPr>
          <w:rStyle w:val="VerbatimChar"/>
        </w:rPr>
        <w:t>SignedCertificateTimestampList</w:t>
      </w:r>
      <w:r>
        <w:t xml:space="preserve">, as specified in </w:t>
      </w:r>
      <w:hyperlink r:id="rId64" w:anchor="section-3.3">
        <w:r w:rsidR="00CE6E57">
          <w:rPr>
            <w:rStyle w:val="Hyperlink"/>
          </w:rPr>
          <w:t>RFC 6962, Section 3.3</w:t>
        </w:r>
      </w:hyperlink>
      <w:r>
        <w:t>.</w:t>
      </w:r>
    </w:p>
    <w:p w14:paraId="3748E9BA" w14:textId="77777777" w:rsidR="00CE6E57" w:rsidRDefault="00000000">
      <w:pPr>
        <w:pStyle w:val="BodyText"/>
      </w:pPr>
      <w:r>
        <w:t xml:space="preserve">Each </w:t>
      </w:r>
      <w:r>
        <w:rPr>
          <w:rStyle w:val="VerbatimChar"/>
        </w:rPr>
        <w:t>SignedCertificateTimestamp</w:t>
      </w:r>
      <w:r>
        <w:t xml:space="preserve"> included within the </w:t>
      </w:r>
      <w:r>
        <w:rPr>
          <w:rStyle w:val="VerbatimChar"/>
        </w:rPr>
        <w:t>SignedCertificateTimestampList</w:t>
      </w:r>
      <w:r>
        <w:t xml:space="preserve"> MUST be for a </w:t>
      </w:r>
      <w:r>
        <w:rPr>
          <w:rStyle w:val="VerbatimChar"/>
        </w:rPr>
        <w:t>PreCert</w:t>
      </w:r>
      <w:r>
        <w:t xml:space="preserve"> </w:t>
      </w:r>
      <w:r>
        <w:rPr>
          <w:rStyle w:val="VerbatimChar"/>
        </w:rPr>
        <w:t>LogEntryType</w:t>
      </w:r>
      <w:r>
        <w:t xml:space="preserve"> that corresponds to the current certificate.</w:t>
      </w:r>
    </w:p>
    <w:p w14:paraId="033B67B4" w14:textId="77777777" w:rsidR="00CE6E57" w:rsidRDefault="00000000">
      <w:pPr>
        <w:pStyle w:val="Heading5"/>
      </w:pPr>
      <w:bookmarkStart w:id="744" w:name="X2c0fa72e597f386f2220d8daef33810754966a6"/>
      <w:bookmarkEnd w:id="743"/>
      <w:r>
        <w:t>7.1.2.11.4 Subject Key Identifier</w:t>
      </w:r>
    </w:p>
    <w:p w14:paraId="190623C8" w14:textId="77777777" w:rsidR="00CE6E57" w:rsidRDefault="00000000">
      <w:pPr>
        <w:pStyle w:val="FirstParagraph"/>
      </w:pPr>
      <w:r>
        <w:t xml:space="preserve">If present, the </w:t>
      </w:r>
      <w:r>
        <w:rPr>
          <w:rStyle w:val="VerbatimChar"/>
        </w:rPr>
        <w:t>subjectKeyIdentifier</w:t>
      </w:r>
      <w:r>
        <w:t xml:space="preserve"> MUST be set as defined within </w:t>
      </w:r>
      <w:hyperlink r:id="rId65" w:anchor="section-4.2.1.2">
        <w:r w:rsidR="00CE6E57">
          <w:rPr>
            <w:rStyle w:val="Hyperlink"/>
          </w:rPr>
          <w:t>RFC 5280, Section 4.2.1.2</w:t>
        </w:r>
      </w:hyperlink>
      <w:r>
        <w:t xml:space="preserve">. The CA MUST generate a </w:t>
      </w:r>
      <w:r>
        <w:rPr>
          <w:rStyle w:val="VerbatimChar"/>
        </w:rPr>
        <w:t>subjectKeyIdentifier</w:t>
      </w:r>
      <w:r>
        <w:t xml:space="preserve"> that is unique within the scope of all Certificates it has issued for each unique public key (the </w:t>
      </w:r>
      <w:r>
        <w:rPr>
          <w:rStyle w:val="VerbatimChar"/>
        </w:rPr>
        <w:t>subjectPublicKeyInfo</w:t>
      </w:r>
      <w:r>
        <w:t xml:space="preserve"> field of the </w:t>
      </w:r>
      <w:r>
        <w:rPr>
          <w:rStyle w:val="VerbatimChar"/>
        </w:rPr>
        <w:t>tbsCertificate</w:t>
      </w:r>
      <w:r>
        <w:t>). For example, CAs may generate the subject key identifier using an algorithm derived from the public key, or may generate a sufficiently-large unique number, such as by using a CSPRNG.</w:t>
      </w:r>
    </w:p>
    <w:p w14:paraId="1B977CC3" w14:textId="77777777" w:rsidR="00CE6E57" w:rsidRDefault="00000000">
      <w:pPr>
        <w:pStyle w:val="Heading5"/>
      </w:pPr>
      <w:bookmarkStart w:id="745" w:name="Xd1d37105006463fc0c3ce8d6a77d8510d86ed0b"/>
      <w:bookmarkEnd w:id="744"/>
      <w:r>
        <w:t>7.1.2.11.5 Other Extensions</w:t>
      </w:r>
    </w:p>
    <w:p w14:paraId="1D9A0BCD" w14:textId="77777777" w:rsidR="00CE6E57" w:rsidRDefault="00000000">
      <w:pPr>
        <w:pStyle w:val="FirstParagraph"/>
      </w:pPr>
      <w:r>
        <w:t>All extensions and extension values not directly addressed by the applicable certificate profile:</w:t>
      </w:r>
    </w:p>
    <w:p w14:paraId="39C36B79" w14:textId="77777777" w:rsidR="00CE6E57" w:rsidRDefault="00000000">
      <w:pPr>
        <w:pStyle w:val="Compact"/>
        <w:numPr>
          <w:ilvl w:val="0"/>
          <w:numId w:val="101"/>
        </w:numPr>
      </w:pPr>
      <w:r>
        <w:t>MUST apply in the context of the public Internet, unless:</w:t>
      </w:r>
    </w:p>
    <w:p w14:paraId="18FEDD0C" w14:textId="77777777" w:rsidR="00CE6E57" w:rsidRDefault="00000000">
      <w:pPr>
        <w:pStyle w:val="Compact"/>
        <w:numPr>
          <w:ilvl w:val="1"/>
          <w:numId w:val="102"/>
        </w:numPr>
      </w:pPr>
      <w:r>
        <w:t>the extension OID falls within an OID arc for which the Applicant demonstrates ownership, or,</w:t>
      </w:r>
    </w:p>
    <w:p w14:paraId="0472D1E8" w14:textId="77777777" w:rsidR="00CE6E57" w:rsidRDefault="00000000">
      <w:pPr>
        <w:pStyle w:val="Compact"/>
        <w:numPr>
          <w:ilvl w:val="1"/>
          <w:numId w:val="102"/>
        </w:numPr>
      </w:pPr>
      <w:r>
        <w:t>the Applicant can otherwise demonstrate the right to assert the data in a public context.</w:t>
      </w:r>
    </w:p>
    <w:p w14:paraId="43EB5BC4" w14:textId="77777777" w:rsidR="00CE6E57" w:rsidRDefault="00000000">
      <w:pPr>
        <w:pStyle w:val="Compact"/>
        <w:numPr>
          <w:ilvl w:val="0"/>
          <w:numId w:val="101"/>
        </w:numPr>
      </w:pPr>
      <w:r>
        <w:t>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14:paraId="372C47AB" w14:textId="77777777" w:rsidR="00CE6E57" w:rsidRDefault="00000000">
      <w:pPr>
        <w:pStyle w:val="Compact"/>
        <w:numPr>
          <w:ilvl w:val="0"/>
          <w:numId w:val="101"/>
        </w:numPr>
      </w:pPr>
      <w:r>
        <w:t>MUST be DER encoded according to the relevant ASN.1 module defining the extension and extension values.</w:t>
      </w:r>
    </w:p>
    <w:p w14:paraId="38C64051" w14:textId="77777777" w:rsidR="00CE6E57" w:rsidRDefault="00000000">
      <w:pPr>
        <w:pStyle w:val="FirstParagraph"/>
      </w:pPr>
      <w:r>
        <w:t>CAs SHALL NOT include additional extensions or values unless the CA is aware of a reason for including the data in the Certificate.</w:t>
      </w:r>
    </w:p>
    <w:p w14:paraId="289E2B0F" w14:textId="77777777" w:rsidR="00CE6E57" w:rsidRDefault="00000000">
      <w:pPr>
        <w:pStyle w:val="Heading3"/>
      </w:pPr>
      <w:bookmarkStart w:id="746" w:name="_Toc210556686"/>
      <w:bookmarkStart w:id="747" w:name="_Toc207014360"/>
      <w:bookmarkStart w:id="748" w:name="Xe8d74dc6bb127d217fc11248b8c986acc35ebab"/>
      <w:bookmarkEnd w:id="674"/>
      <w:bookmarkEnd w:id="740"/>
      <w:bookmarkEnd w:id="745"/>
      <w:r>
        <w:lastRenderedPageBreak/>
        <w:t>7.1.3 Algorithm object identifiers</w:t>
      </w:r>
      <w:bookmarkEnd w:id="746"/>
      <w:bookmarkEnd w:id="747"/>
    </w:p>
    <w:p w14:paraId="56E6AACD" w14:textId="77777777" w:rsidR="00CE6E57" w:rsidRDefault="00000000">
      <w:pPr>
        <w:pStyle w:val="Heading4"/>
      </w:pPr>
      <w:bookmarkStart w:id="749" w:name="X789f64d56178ba8203f2f1417983d0672f61285"/>
      <w:r>
        <w:t>7.1.3.1 SubjectPublicKeyInfo</w:t>
      </w:r>
    </w:p>
    <w:p w14:paraId="6A3357D5" w14:textId="77777777" w:rsidR="00CE6E57" w:rsidRDefault="00000000">
      <w:pPr>
        <w:pStyle w:val="FirstParagraph"/>
      </w:pPr>
      <w:r>
        <w:t xml:space="preserve">The following requirements apply to the </w:t>
      </w:r>
      <w:r>
        <w:rPr>
          <w:rStyle w:val="VerbatimChar"/>
        </w:rPr>
        <w:t>subjectPublicKeyInfo</w:t>
      </w:r>
      <w:r>
        <w:t xml:space="preserve"> field within a Certificate or Precertificate. No other encodings are permitted.</w:t>
      </w:r>
    </w:p>
    <w:p w14:paraId="4EBD6CA8" w14:textId="77777777" w:rsidR="00CE6E57" w:rsidRDefault="00000000">
      <w:pPr>
        <w:pStyle w:val="Heading5"/>
      </w:pPr>
      <w:bookmarkStart w:id="750" w:name="X8d5ab27ac2ac9c10b25bf8e9761e03241ecdf00"/>
      <w:r>
        <w:t>7.1.3.1.1 RSA</w:t>
      </w:r>
    </w:p>
    <w:p w14:paraId="53FE408C" w14:textId="77777777" w:rsidR="00CE6E57" w:rsidRDefault="00000000">
      <w:pPr>
        <w:pStyle w:val="FirstParagraph"/>
      </w:pPr>
      <w:r>
        <w:t>The CA SHALL indicate an RSA key using the rsaEncryption (OID: 1.2.840.113549.1.1.1) algorithm identifier. The parameters MUST be present, and MUST be an explicit NULL. The CA SHALL NOT use a different algorithm, such as the id-RSASSA-PSS (OID: 1.2.840.113549.1.1.10) algorithm identifier, to indicate an RSA key.</w:t>
      </w:r>
    </w:p>
    <w:p w14:paraId="5BFF1AB1" w14:textId="77777777" w:rsidR="00CE6E57" w:rsidRDefault="00000000">
      <w:pPr>
        <w:pStyle w:val="BodyText"/>
      </w:pPr>
      <w:r>
        <w:t xml:space="preserve">When encoded, the </w:t>
      </w:r>
      <w:r>
        <w:rPr>
          <w:rStyle w:val="VerbatimChar"/>
        </w:rPr>
        <w:t>AlgorithmIdentifier</w:t>
      </w:r>
      <w:r>
        <w:t xml:space="preserve"> for RSA keys MUST be byte-for-byte identical with the following hex-encoded bytes: </w:t>
      </w:r>
      <w:r>
        <w:rPr>
          <w:rStyle w:val="VerbatimChar"/>
        </w:rPr>
        <w:t>300d06092a864886f70d0101010500</w:t>
      </w:r>
    </w:p>
    <w:p w14:paraId="64AFDE5A" w14:textId="77777777" w:rsidR="00CE6E57" w:rsidRDefault="00000000">
      <w:pPr>
        <w:pStyle w:val="Heading5"/>
      </w:pPr>
      <w:bookmarkStart w:id="751" w:name="Xa97ddf945563c58c6ae270851fedd528a142e59"/>
      <w:bookmarkEnd w:id="750"/>
      <w:r>
        <w:t>7.1.3.1.2 ECDSA</w:t>
      </w:r>
    </w:p>
    <w:p w14:paraId="49F20BAB" w14:textId="77777777" w:rsidR="00CE6E57" w:rsidRDefault="00000000">
      <w:pPr>
        <w:pStyle w:val="FirstParagraph"/>
      </w:pPr>
      <w:r>
        <w:t xml:space="preserve">The CA SHALL indicate an ECDSA key using the id-ecPublicKey (OID: 1.2.840.10045.2.1) algorithm identifier. The parameters MUST use the </w:t>
      </w:r>
      <w:r>
        <w:rPr>
          <w:rStyle w:val="VerbatimChar"/>
        </w:rPr>
        <w:t>namedCurve</w:t>
      </w:r>
      <w:r>
        <w:t xml:space="preserve"> encoding.</w:t>
      </w:r>
    </w:p>
    <w:p w14:paraId="65B68B51" w14:textId="77777777" w:rsidR="00CE6E57" w:rsidRDefault="00000000">
      <w:pPr>
        <w:pStyle w:val="Compact"/>
        <w:numPr>
          <w:ilvl w:val="0"/>
          <w:numId w:val="103"/>
        </w:numPr>
      </w:pPr>
      <w:r>
        <w:t xml:space="preserve">For P-256 keys, the </w:t>
      </w:r>
      <w:r>
        <w:rPr>
          <w:rStyle w:val="VerbatimChar"/>
        </w:rPr>
        <w:t>namedCurve</w:t>
      </w:r>
      <w:r>
        <w:t xml:space="preserve"> MUST be secp256r1 (OID: 1.2.840.10045.3.1.7).</w:t>
      </w:r>
    </w:p>
    <w:p w14:paraId="270B875B" w14:textId="77777777" w:rsidR="00CE6E57" w:rsidRDefault="00000000">
      <w:pPr>
        <w:pStyle w:val="Compact"/>
        <w:numPr>
          <w:ilvl w:val="0"/>
          <w:numId w:val="103"/>
        </w:numPr>
      </w:pPr>
      <w:r>
        <w:t xml:space="preserve">For P-384 keys, the </w:t>
      </w:r>
      <w:r>
        <w:rPr>
          <w:rStyle w:val="VerbatimChar"/>
        </w:rPr>
        <w:t>namedCurve</w:t>
      </w:r>
      <w:r>
        <w:t xml:space="preserve"> MUST be secp384r1 (OID: 1.3.132.0.34).</w:t>
      </w:r>
    </w:p>
    <w:p w14:paraId="00547B3D" w14:textId="77777777" w:rsidR="00CE6E57" w:rsidRDefault="00000000">
      <w:pPr>
        <w:pStyle w:val="Compact"/>
        <w:numPr>
          <w:ilvl w:val="0"/>
          <w:numId w:val="103"/>
        </w:numPr>
      </w:pPr>
      <w:r>
        <w:t xml:space="preserve">For P-521 keys, the </w:t>
      </w:r>
      <w:r>
        <w:rPr>
          <w:rStyle w:val="VerbatimChar"/>
        </w:rPr>
        <w:t>namedCurve</w:t>
      </w:r>
      <w:r>
        <w:t xml:space="preserve"> MUST be secp521r1 (OID: 1.3.132.0.35).</w:t>
      </w:r>
    </w:p>
    <w:p w14:paraId="44088A15" w14:textId="77777777" w:rsidR="00CE6E57" w:rsidRDefault="00000000">
      <w:pPr>
        <w:pStyle w:val="FirstParagraph"/>
      </w:pPr>
      <w:r>
        <w:t xml:space="preserve">When encoded, the </w:t>
      </w:r>
      <w:r>
        <w:rPr>
          <w:rStyle w:val="VerbatimChar"/>
        </w:rPr>
        <w:t>AlgorithmIdentifier</w:t>
      </w:r>
      <w:r>
        <w:t xml:space="preserve"> for ECDSA keys MUST be byte-for-byte identical with the following hex-encoded bytes:</w:t>
      </w:r>
    </w:p>
    <w:p w14:paraId="16A626F1" w14:textId="77777777" w:rsidR="00CE6E57" w:rsidRDefault="00000000">
      <w:pPr>
        <w:pStyle w:val="Compact"/>
        <w:numPr>
          <w:ilvl w:val="0"/>
          <w:numId w:val="104"/>
        </w:numPr>
      </w:pPr>
      <w:r>
        <w:t xml:space="preserve">For P-256 keys, </w:t>
      </w:r>
      <w:r>
        <w:rPr>
          <w:rStyle w:val="VerbatimChar"/>
        </w:rPr>
        <w:t>301306072a8648ce3d020106082a8648ce3d030107</w:t>
      </w:r>
      <w:r>
        <w:t>.</w:t>
      </w:r>
    </w:p>
    <w:p w14:paraId="7F30AF35" w14:textId="77777777" w:rsidR="00CE6E57" w:rsidRDefault="00000000">
      <w:pPr>
        <w:pStyle w:val="Compact"/>
        <w:numPr>
          <w:ilvl w:val="0"/>
          <w:numId w:val="104"/>
        </w:numPr>
      </w:pPr>
      <w:r>
        <w:t xml:space="preserve">For P-384 keys, </w:t>
      </w:r>
      <w:r>
        <w:rPr>
          <w:rStyle w:val="VerbatimChar"/>
        </w:rPr>
        <w:t>301006072a8648ce3d020106052b81040022</w:t>
      </w:r>
      <w:r>
        <w:t>.</w:t>
      </w:r>
    </w:p>
    <w:p w14:paraId="09BE8549" w14:textId="77777777" w:rsidR="00CE6E57" w:rsidRDefault="00000000">
      <w:pPr>
        <w:pStyle w:val="Compact"/>
        <w:numPr>
          <w:ilvl w:val="0"/>
          <w:numId w:val="104"/>
        </w:numPr>
      </w:pPr>
      <w:r>
        <w:t xml:space="preserve">For P-521 keys, </w:t>
      </w:r>
      <w:r>
        <w:rPr>
          <w:rStyle w:val="VerbatimChar"/>
        </w:rPr>
        <w:t>301006072a8648ce3d020106052b81040023</w:t>
      </w:r>
      <w:r>
        <w:t>.</w:t>
      </w:r>
    </w:p>
    <w:p w14:paraId="6D0BECE7" w14:textId="77777777" w:rsidR="00CE6E57" w:rsidRDefault="00000000">
      <w:pPr>
        <w:pStyle w:val="Heading4"/>
      </w:pPr>
      <w:bookmarkStart w:id="752" w:name="X84e0b3ae6af91b348b38f2305c10e8ad3c7c666"/>
      <w:bookmarkEnd w:id="749"/>
      <w:bookmarkEnd w:id="751"/>
      <w:r>
        <w:t>7.1.3.2 Signature AlgorithmIdentifier</w:t>
      </w:r>
    </w:p>
    <w:p w14:paraId="7D8C3A46" w14:textId="77777777" w:rsidR="00CE6E57" w:rsidRDefault="00000000">
      <w:pPr>
        <w:pStyle w:val="FirstParagraph"/>
      </w:pPr>
      <w:r>
        <w:t xml:space="preserve">All objects signed by a CA Private Key MUST conform to these requirements on the use of the </w:t>
      </w:r>
      <w:r>
        <w:rPr>
          <w:rStyle w:val="VerbatimChar"/>
        </w:rPr>
        <w:t>AlgorithmIdentifier</w:t>
      </w:r>
      <w:r>
        <w:t xml:space="preserve"> or </w:t>
      </w:r>
      <w:r>
        <w:rPr>
          <w:rStyle w:val="VerbatimChar"/>
        </w:rPr>
        <w:t>AlgorithmIdentifier</w:t>
      </w:r>
      <w:r>
        <w:t>-derived type in the context of signatures.</w:t>
      </w:r>
    </w:p>
    <w:p w14:paraId="07A4800D" w14:textId="77777777" w:rsidR="00CE6E57" w:rsidRDefault="00000000">
      <w:pPr>
        <w:pStyle w:val="BodyText"/>
      </w:pPr>
      <w:r>
        <w:t>In particular, it applies to all of the following objects and fields:</w:t>
      </w:r>
    </w:p>
    <w:p w14:paraId="4CD1267F" w14:textId="77777777" w:rsidR="00CE6E57" w:rsidRDefault="00000000">
      <w:pPr>
        <w:pStyle w:val="Compact"/>
        <w:numPr>
          <w:ilvl w:val="0"/>
          <w:numId w:val="105"/>
        </w:numPr>
      </w:pPr>
      <w:r>
        <w:t xml:space="preserve">The </w:t>
      </w:r>
      <w:r>
        <w:rPr>
          <w:rStyle w:val="VerbatimChar"/>
        </w:rPr>
        <w:t>signatureAlgorithm</w:t>
      </w:r>
      <w:r>
        <w:t xml:space="preserve"> field of a Certificate or Precertificate.</w:t>
      </w:r>
    </w:p>
    <w:p w14:paraId="0EBEC3AF" w14:textId="77777777" w:rsidR="00CE6E57" w:rsidRDefault="00000000">
      <w:pPr>
        <w:pStyle w:val="Compact"/>
        <w:numPr>
          <w:ilvl w:val="0"/>
          <w:numId w:val="105"/>
        </w:numPr>
      </w:pPr>
      <w:r>
        <w:t xml:space="preserve">The </w:t>
      </w:r>
      <w:r>
        <w:rPr>
          <w:rStyle w:val="VerbatimChar"/>
        </w:rPr>
        <w:t>signature</w:t>
      </w:r>
      <w:r>
        <w:t xml:space="preserve"> field of a TBSCertificate (for example, as used by either a Certificate or Precertificate).</w:t>
      </w:r>
    </w:p>
    <w:p w14:paraId="4765D97B" w14:textId="77777777" w:rsidR="00CE6E57" w:rsidRDefault="00000000">
      <w:pPr>
        <w:pStyle w:val="Compact"/>
        <w:numPr>
          <w:ilvl w:val="0"/>
          <w:numId w:val="105"/>
        </w:numPr>
      </w:pPr>
      <w:r>
        <w:t xml:space="preserve">The </w:t>
      </w:r>
      <w:r>
        <w:rPr>
          <w:rStyle w:val="VerbatimChar"/>
        </w:rPr>
        <w:t>signatureAlgorithm</w:t>
      </w:r>
      <w:r>
        <w:t xml:space="preserve"> field of a CertificateList</w:t>
      </w:r>
    </w:p>
    <w:p w14:paraId="29551369" w14:textId="77777777" w:rsidR="00CE6E57" w:rsidRDefault="00000000">
      <w:pPr>
        <w:pStyle w:val="Compact"/>
        <w:numPr>
          <w:ilvl w:val="0"/>
          <w:numId w:val="105"/>
        </w:numPr>
      </w:pPr>
      <w:r>
        <w:t xml:space="preserve">The </w:t>
      </w:r>
      <w:r>
        <w:rPr>
          <w:rStyle w:val="VerbatimChar"/>
        </w:rPr>
        <w:t>signature</w:t>
      </w:r>
      <w:r>
        <w:t xml:space="preserve"> field of a TBSCertList</w:t>
      </w:r>
    </w:p>
    <w:p w14:paraId="3FD660D0" w14:textId="77777777" w:rsidR="00CE6E57" w:rsidRDefault="00000000">
      <w:pPr>
        <w:pStyle w:val="Compact"/>
        <w:numPr>
          <w:ilvl w:val="0"/>
          <w:numId w:val="105"/>
        </w:numPr>
      </w:pPr>
      <w:r>
        <w:t xml:space="preserve">The </w:t>
      </w:r>
      <w:r>
        <w:rPr>
          <w:rStyle w:val="VerbatimChar"/>
        </w:rPr>
        <w:t>signatureAlgorithm</w:t>
      </w:r>
      <w:r>
        <w:t xml:space="preserve"> field of a BasicOCSPResponse.</w:t>
      </w:r>
    </w:p>
    <w:p w14:paraId="1E4CD1D9" w14:textId="77777777" w:rsidR="00CE6E57" w:rsidRDefault="00000000">
      <w:pPr>
        <w:pStyle w:val="FirstParagraph"/>
      </w:pPr>
      <w:r>
        <w:lastRenderedPageBreak/>
        <w:t>No other encodings are permitted for these fields.</w:t>
      </w:r>
    </w:p>
    <w:p w14:paraId="041B33D9" w14:textId="77777777" w:rsidR="00CE6E57" w:rsidRDefault="00000000">
      <w:pPr>
        <w:pStyle w:val="Heading5"/>
      </w:pPr>
      <w:bookmarkStart w:id="753" w:name="Xe8eb2ed8dbff114f49fd9f484de9a887f97ac76"/>
      <w:r>
        <w:t>7.1.3.2.1 RSA</w:t>
      </w:r>
    </w:p>
    <w:p w14:paraId="22A0C049" w14:textId="77777777" w:rsidR="00CE6E57" w:rsidRDefault="00000000">
      <w:pPr>
        <w:pStyle w:val="FirstParagraph"/>
      </w:pPr>
      <w:r>
        <w:t xml:space="preserve">The CA SHALL use one of the following signature algorithms and encodings. When encoded, the </w:t>
      </w:r>
      <w:r>
        <w:rPr>
          <w:rStyle w:val="VerbatimChar"/>
        </w:rPr>
        <w:t>AlgorithmIdentifier</w:t>
      </w:r>
      <w:r>
        <w:t xml:space="preserve"> MUST be byte-for-byte identical with the specified hex-encoded bytes.</w:t>
      </w:r>
    </w:p>
    <w:p w14:paraId="0BFD69B1" w14:textId="77777777" w:rsidR="00CE6E57" w:rsidRDefault="00000000">
      <w:pPr>
        <w:numPr>
          <w:ilvl w:val="0"/>
          <w:numId w:val="106"/>
        </w:numPr>
      </w:pPr>
      <w:r>
        <w:t>RSASSA-PKCS1-v1_5 with SHA-256:</w:t>
      </w:r>
    </w:p>
    <w:p w14:paraId="13CC757C" w14:textId="77777777" w:rsidR="00CE6E57" w:rsidRDefault="00000000">
      <w:pPr>
        <w:numPr>
          <w:ilvl w:val="0"/>
          <w:numId w:val="12"/>
        </w:numPr>
      </w:pPr>
      <w:r>
        <w:t xml:space="preserve">Encoding: </w:t>
      </w:r>
      <w:r>
        <w:rPr>
          <w:rStyle w:val="VerbatimChar"/>
        </w:rPr>
        <w:t>300d06092a864886f70d01010b0500</w:t>
      </w:r>
      <w:r>
        <w:t>.</w:t>
      </w:r>
    </w:p>
    <w:p w14:paraId="25C3C2C8" w14:textId="77777777" w:rsidR="00CE6E57" w:rsidRDefault="00000000">
      <w:pPr>
        <w:numPr>
          <w:ilvl w:val="0"/>
          <w:numId w:val="106"/>
        </w:numPr>
      </w:pPr>
      <w:r>
        <w:t>RSASSA-PKCS1-v1_5 with SHA-384:</w:t>
      </w:r>
    </w:p>
    <w:p w14:paraId="621436FD" w14:textId="77777777" w:rsidR="00CE6E57" w:rsidRDefault="00000000">
      <w:pPr>
        <w:numPr>
          <w:ilvl w:val="0"/>
          <w:numId w:val="12"/>
        </w:numPr>
      </w:pPr>
      <w:r>
        <w:t xml:space="preserve">Encoding: </w:t>
      </w:r>
      <w:r>
        <w:rPr>
          <w:rStyle w:val="VerbatimChar"/>
        </w:rPr>
        <w:t>300d06092a864886f70d01010c0500</w:t>
      </w:r>
      <w:r>
        <w:t>.</w:t>
      </w:r>
    </w:p>
    <w:p w14:paraId="3C8E7AED" w14:textId="77777777" w:rsidR="00CE6E57" w:rsidRDefault="00000000">
      <w:pPr>
        <w:numPr>
          <w:ilvl w:val="0"/>
          <w:numId w:val="106"/>
        </w:numPr>
      </w:pPr>
      <w:r>
        <w:t>RSASSA-PKCS1-v1_5 with SHA-512:</w:t>
      </w:r>
    </w:p>
    <w:p w14:paraId="410EA8F8" w14:textId="77777777" w:rsidR="00CE6E57" w:rsidRDefault="00000000">
      <w:pPr>
        <w:numPr>
          <w:ilvl w:val="0"/>
          <w:numId w:val="12"/>
        </w:numPr>
      </w:pPr>
      <w:r>
        <w:t xml:space="preserve">Encoding: </w:t>
      </w:r>
      <w:r>
        <w:rPr>
          <w:rStyle w:val="VerbatimChar"/>
        </w:rPr>
        <w:t>300d06092a864886f70d01010d0500</w:t>
      </w:r>
      <w:r>
        <w:t>.</w:t>
      </w:r>
    </w:p>
    <w:p w14:paraId="6A7507E2" w14:textId="77777777" w:rsidR="00CE6E57" w:rsidRDefault="00000000">
      <w:pPr>
        <w:numPr>
          <w:ilvl w:val="0"/>
          <w:numId w:val="106"/>
        </w:numPr>
      </w:pPr>
      <w:r>
        <w:t>RSASSA-PSS with SHA-256, MGF-1 with SHA-256, and a salt length of 32 bytes:</w:t>
      </w:r>
    </w:p>
    <w:p w14:paraId="26BC687B" w14:textId="77777777" w:rsidR="00CE6E57" w:rsidRDefault="00000000">
      <w:pPr>
        <w:numPr>
          <w:ilvl w:val="0"/>
          <w:numId w:val="12"/>
        </w:numPr>
      </w:pPr>
      <w:r>
        <w:t>Encoding:</w:t>
      </w:r>
    </w:p>
    <w:p w14:paraId="2501086F" w14:textId="77777777" w:rsidR="00CE6E57" w:rsidRDefault="00000000">
      <w:pPr>
        <w:numPr>
          <w:ilvl w:val="0"/>
          <w:numId w:val="12"/>
        </w:numPr>
      </w:pPr>
      <w:r>
        <w:rPr>
          <w:rStyle w:val="VerbatimChar"/>
        </w:rPr>
        <w:t>304106092a864886f70d01010a3034a00f300d0609608648016503040201</w:t>
      </w:r>
      <w:r>
        <w:br/>
      </w:r>
      <w:r>
        <w:rPr>
          <w:rStyle w:val="VerbatimChar"/>
        </w:rPr>
        <w:t>0500a11c301a06092a864886f70d010108300d0609608648016503040201</w:t>
      </w:r>
      <w:r>
        <w:br/>
      </w:r>
      <w:r>
        <w:rPr>
          <w:rStyle w:val="VerbatimChar"/>
        </w:rPr>
        <w:t>0500a203020120</w:t>
      </w:r>
    </w:p>
    <w:p w14:paraId="33AD4452" w14:textId="77777777" w:rsidR="00CE6E57" w:rsidRDefault="00000000">
      <w:pPr>
        <w:numPr>
          <w:ilvl w:val="0"/>
          <w:numId w:val="106"/>
        </w:numPr>
      </w:pPr>
      <w:r>
        <w:t>RSASSA-PSS with SHA-384, MGF-1 with SHA-384, and a salt length of 48 bytes:</w:t>
      </w:r>
    </w:p>
    <w:p w14:paraId="1922C7E5" w14:textId="77777777" w:rsidR="00CE6E57" w:rsidRDefault="00000000">
      <w:pPr>
        <w:numPr>
          <w:ilvl w:val="0"/>
          <w:numId w:val="12"/>
        </w:numPr>
      </w:pPr>
      <w:r>
        <w:t>Encoding:</w:t>
      </w:r>
    </w:p>
    <w:p w14:paraId="665B6851" w14:textId="77777777" w:rsidR="00CE6E57" w:rsidRDefault="00000000">
      <w:pPr>
        <w:numPr>
          <w:ilvl w:val="0"/>
          <w:numId w:val="12"/>
        </w:numPr>
      </w:pPr>
      <w:r>
        <w:rPr>
          <w:rStyle w:val="VerbatimChar"/>
        </w:rPr>
        <w:t>304106092a864886f70d01010a3034a00f300d0609608648016503040202</w:t>
      </w:r>
      <w:r>
        <w:br/>
      </w:r>
      <w:r>
        <w:rPr>
          <w:rStyle w:val="VerbatimChar"/>
        </w:rPr>
        <w:t>0500a11c301a06092a864886f70d010108300d0609608648016503040202</w:t>
      </w:r>
      <w:r>
        <w:br/>
      </w:r>
      <w:r>
        <w:rPr>
          <w:rStyle w:val="VerbatimChar"/>
        </w:rPr>
        <w:t>0500a203020130</w:t>
      </w:r>
    </w:p>
    <w:p w14:paraId="5BBDDA3E" w14:textId="77777777" w:rsidR="00CE6E57" w:rsidRDefault="00000000">
      <w:pPr>
        <w:numPr>
          <w:ilvl w:val="0"/>
          <w:numId w:val="106"/>
        </w:numPr>
      </w:pPr>
      <w:r>
        <w:t>RSASSA-PSS with SHA-512, MGF-1 with SHA-512, and a salt length of 64 bytes:</w:t>
      </w:r>
    </w:p>
    <w:p w14:paraId="1D6A6F2B" w14:textId="77777777" w:rsidR="00CE6E57" w:rsidRDefault="00000000">
      <w:pPr>
        <w:numPr>
          <w:ilvl w:val="0"/>
          <w:numId w:val="12"/>
        </w:numPr>
      </w:pPr>
      <w:r>
        <w:t>Encoding:</w:t>
      </w:r>
    </w:p>
    <w:p w14:paraId="173774A7" w14:textId="77777777" w:rsidR="00CE6E57" w:rsidRDefault="00000000">
      <w:pPr>
        <w:numPr>
          <w:ilvl w:val="0"/>
          <w:numId w:val="12"/>
        </w:numPr>
      </w:pPr>
      <w:r>
        <w:rPr>
          <w:rStyle w:val="VerbatimChar"/>
        </w:rPr>
        <w:t>304106092a864886f70d01010a3034a00f300d0609608648016503040203</w:t>
      </w:r>
      <w:r>
        <w:br/>
      </w:r>
      <w:r>
        <w:rPr>
          <w:rStyle w:val="VerbatimChar"/>
        </w:rPr>
        <w:t>0500a11c301a06092a864886f70d010108300d0609608648016503040203</w:t>
      </w:r>
      <w:r>
        <w:br/>
      </w:r>
      <w:r>
        <w:rPr>
          <w:rStyle w:val="VerbatimChar"/>
        </w:rPr>
        <w:t>0500a203020140</w:t>
      </w:r>
    </w:p>
    <w:p w14:paraId="4582EEB4" w14:textId="77777777" w:rsidR="00CE6E57" w:rsidRDefault="00000000">
      <w:pPr>
        <w:pStyle w:val="FirstParagraph"/>
      </w:pPr>
      <w:r>
        <w:t>In addition, the CA MAY use the following signature algorithm and encoding if all of the following conditions are met:</w:t>
      </w:r>
    </w:p>
    <w:p w14:paraId="4B0C4688" w14:textId="77777777" w:rsidR="00CE6E57" w:rsidRDefault="00000000">
      <w:pPr>
        <w:pStyle w:val="Compact"/>
        <w:numPr>
          <w:ilvl w:val="0"/>
          <w:numId w:val="107"/>
        </w:numPr>
      </w:pPr>
      <w:r>
        <w:t xml:space="preserve">If used within a Certificate, such as the </w:t>
      </w:r>
      <w:r>
        <w:rPr>
          <w:rStyle w:val="VerbatimChar"/>
        </w:rPr>
        <w:t>signatureAlgorithm</w:t>
      </w:r>
      <w:r>
        <w:t xml:space="preserve"> field of a Certificate or the </w:t>
      </w:r>
      <w:r>
        <w:rPr>
          <w:rStyle w:val="VerbatimChar"/>
        </w:rPr>
        <w:t>signature</w:t>
      </w:r>
      <w:r>
        <w:t xml:space="preserve"> field of a TBSCertificate:</w:t>
      </w:r>
    </w:p>
    <w:p w14:paraId="30FAB2C3" w14:textId="77777777" w:rsidR="00CE6E57" w:rsidRDefault="00000000">
      <w:pPr>
        <w:pStyle w:val="Compact"/>
        <w:numPr>
          <w:ilvl w:val="1"/>
          <w:numId w:val="108"/>
        </w:numPr>
      </w:pPr>
      <w:r>
        <w:t>The new Certificate is a Root CA Certificate or Subordinate CA Certificate that is a Cross-Certificate; and,</w:t>
      </w:r>
    </w:p>
    <w:p w14:paraId="1CA8B723" w14:textId="77777777" w:rsidR="00CE6E57" w:rsidRDefault="00000000">
      <w:pPr>
        <w:pStyle w:val="Compact"/>
        <w:numPr>
          <w:ilvl w:val="1"/>
          <w:numId w:val="108"/>
        </w:numPr>
      </w:pPr>
      <w:r>
        <w:t>There is an existing Certificate, issued by the same issuing CA Certificate, using the following encoding for the signature algorithm; and,</w:t>
      </w:r>
    </w:p>
    <w:p w14:paraId="0F867A75" w14:textId="77777777" w:rsidR="00CE6E57" w:rsidRDefault="00000000">
      <w:pPr>
        <w:pStyle w:val="Compact"/>
        <w:numPr>
          <w:ilvl w:val="1"/>
          <w:numId w:val="108"/>
        </w:numPr>
      </w:pPr>
      <w:r>
        <w:lastRenderedPageBreak/>
        <w:t xml:space="preserve">The existing Certificate has a </w:t>
      </w:r>
      <w:r>
        <w:rPr>
          <w:rStyle w:val="VerbatimChar"/>
        </w:rPr>
        <w:t>serialNumber</w:t>
      </w:r>
      <w:r>
        <w:t xml:space="preserve"> that is at least 64-bits long; and,</w:t>
      </w:r>
    </w:p>
    <w:p w14:paraId="35148B95" w14:textId="77777777" w:rsidR="00CE6E57" w:rsidRDefault="00000000">
      <w:pPr>
        <w:pStyle w:val="Compact"/>
        <w:numPr>
          <w:ilvl w:val="1"/>
          <w:numId w:val="108"/>
        </w:numPr>
      </w:pPr>
      <w:r>
        <w:t>The only differences between the new Certificate and existing Certificate are one of the following:</w:t>
      </w:r>
    </w:p>
    <w:p w14:paraId="703BABFE" w14:textId="77777777" w:rsidR="00CE6E57" w:rsidRDefault="00000000">
      <w:pPr>
        <w:pStyle w:val="Compact"/>
        <w:numPr>
          <w:ilvl w:val="2"/>
          <w:numId w:val="109"/>
        </w:numPr>
      </w:pPr>
      <w:r>
        <w:t xml:space="preserve">A new </w:t>
      </w:r>
      <w:r>
        <w:rPr>
          <w:rStyle w:val="VerbatimChar"/>
        </w:rPr>
        <w:t>subjectPublicKey</w:t>
      </w:r>
      <w:r>
        <w:t xml:space="preserve"> within the </w:t>
      </w:r>
      <w:r>
        <w:rPr>
          <w:rStyle w:val="VerbatimChar"/>
        </w:rPr>
        <w:t>subjectPublicKeyInfo</w:t>
      </w:r>
      <w:r>
        <w:t>, using the same algorithm and key size; and/or,</w:t>
      </w:r>
    </w:p>
    <w:p w14:paraId="3C421973" w14:textId="77777777" w:rsidR="00CE6E57" w:rsidRDefault="00000000">
      <w:pPr>
        <w:pStyle w:val="Compact"/>
        <w:numPr>
          <w:ilvl w:val="2"/>
          <w:numId w:val="109"/>
        </w:numPr>
      </w:pPr>
      <w:r>
        <w:t xml:space="preserve">A new </w:t>
      </w:r>
      <w:r>
        <w:rPr>
          <w:rStyle w:val="VerbatimChar"/>
        </w:rPr>
        <w:t>serialNumber</w:t>
      </w:r>
      <w:r>
        <w:t>, of the same encoded length as the existing Certificate; and/or</w:t>
      </w:r>
    </w:p>
    <w:p w14:paraId="4ED71317" w14:textId="77777777" w:rsidR="00CE6E57" w:rsidRDefault="00000000">
      <w:pPr>
        <w:pStyle w:val="Compact"/>
        <w:numPr>
          <w:ilvl w:val="2"/>
          <w:numId w:val="109"/>
        </w:numPr>
      </w:pPr>
      <w:r>
        <w:t xml:space="preserve">The new Certificate’s </w:t>
      </w:r>
      <w:r>
        <w:rPr>
          <w:rStyle w:val="VerbatimChar"/>
        </w:rPr>
        <w:t>extKeyUsage</w:t>
      </w:r>
      <w:r>
        <w:t xml:space="preserve"> extension is present, has at least one key purpose specified, and none of the key purposes specified are the id-kp-serverAuth (OID: 1.3.6.1.5.5.7.3.1) or the anyExtendedKeyUsage (OID: 2.5.29.37.0) key purposes; and/or</w:t>
      </w:r>
    </w:p>
    <w:p w14:paraId="2C0429AE" w14:textId="77777777" w:rsidR="00CE6E57" w:rsidRDefault="00000000">
      <w:pPr>
        <w:pStyle w:val="Compact"/>
        <w:numPr>
          <w:ilvl w:val="2"/>
          <w:numId w:val="109"/>
        </w:numPr>
      </w:pPr>
      <w:r>
        <w:t xml:space="preserve">The new Certificate’s </w:t>
      </w:r>
      <w:r>
        <w:rPr>
          <w:rStyle w:val="VerbatimChar"/>
        </w:rPr>
        <w:t>basicConstraints</w:t>
      </w:r>
      <w:r>
        <w:t xml:space="preserve"> extension has a pathLenConstraint that is zero.</w:t>
      </w:r>
    </w:p>
    <w:p w14:paraId="36BFC743" w14:textId="77777777" w:rsidR="00CE6E57" w:rsidRDefault="00000000">
      <w:pPr>
        <w:pStyle w:val="Compact"/>
        <w:numPr>
          <w:ilvl w:val="0"/>
          <w:numId w:val="107"/>
        </w:numPr>
      </w:pPr>
      <w:r>
        <w:t xml:space="preserve">If used within an OCSP response, such as the </w:t>
      </w:r>
      <w:r>
        <w:rPr>
          <w:rStyle w:val="VerbatimChar"/>
        </w:rPr>
        <w:t>signatureAlgorithm</w:t>
      </w:r>
      <w:r>
        <w:t xml:space="preserve"> of a BasicOCSPResponse:</w:t>
      </w:r>
    </w:p>
    <w:p w14:paraId="764C2104" w14:textId="77777777" w:rsidR="00CE6E57" w:rsidRDefault="00000000">
      <w:pPr>
        <w:pStyle w:val="Compact"/>
        <w:numPr>
          <w:ilvl w:val="1"/>
          <w:numId w:val="110"/>
        </w:numPr>
      </w:pPr>
      <w:r>
        <w:t xml:space="preserve">The </w:t>
      </w:r>
      <w:r>
        <w:rPr>
          <w:rStyle w:val="VerbatimChar"/>
        </w:rPr>
        <w:t>producedAt</w:t>
      </w:r>
      <w:r>
        <w:t xml:space="preserve"> field value of the ResponseData MUST be earlier than 2022-06-01 00:00:00 UTC; and,</w:t>
      </w:r>
    </w:p>
    <w:p w14:paraId="619B81D3" w14:textId="77777777" w:rsidR="00CE6E57" w:rsidRDefault="00000000">
      <w:pPr>
        <w:pStyle w:val="Compact"/>
        <w:numPr>
          <w:ilvl w:val="1"/>
          <w:numId w:val="110"/>
        </w:numPr>
      </w:pPr>
      <w:r>
        <w:t xml:space="preserve">All unexpired, un-revoked Certificates that contain the Public Key of the CA Key Pair and that have the same Subject Name MUST also contain an </w:t>
      </w:r>
      <w:r>
        <w:rPr>
          <w:rStyle w:val="VerbatimChar"/>
        </w:rPr>
        <w:t>extKeyUsage</w:t>
      </w:r>
      <w:r>
        <w:t xml:space="preserve"> extension with the only key usage present being the id-kp-ocspSigning (OID: 1.3.6.1.5.5.7.3.9) key usage.</w:t>
      </w:r>
    </w:p>
    <w:p w14:paraId="25D060BC" w14:textId="77777777" w:rsidR="00CE6E57" w:rsidRDefault="00000000">
      <w:pPr>
        <w:pStyle w:val="Compact"/>
        <w:numPr>
          <w:ilvl w:val="0"/>
          <w:numId w:val="107"/>
        </w:numPr>
      </w:pPr>
      <w:r>
        <w:t xml:space="preserve">If used within a CRL, such as the </w:t>
      </w:r>
      <w:r>
        <w:rPr>
          <w:rStyle w:val="VerbatimChar"/>
        </w:rPr>
        <w:t>signatureAlgorithm</w:t>
      </w:r>
      <w:r>
        <w:t xml:space="preserve"> field of a CertificateList or the </w:t>
      </w:r>
      <w:r>
        <w:rPr>
          <w:rStyle w:val="VerbatimChar"/>
        </w:rPr>
        <w:t>signature</w:t>
      </w:r>
      <w:r>
        <w:t xml:space="preserve"> field of a TBSCertList:</w:t>
      </w:r>
    </w:p>
    <w:p w14:paraId="461BC10C" w14:textId="77777777" w:rsidR="00CE6E57" w:rsidRDefault="00000000">
      <w:pPr>
        <w:pStyle w:val="Compact"/>
        <w:numPr>
          <w:ilvl w:val="1"/>
          <w:numId w:val="111"/>
        </w:numPr>
      </w:pPr>
      <w:r>
        <w:t>The CRL is referenced by one or more Root CA or Subordinate CA Certificates; and,</w:t>
      </w:r>
    </w:p>
    <w:p w14:paraId="31C9BE67" w14:textId="77777777" w:rsidR="00CE6E57" w:rsidRDefault="00000000">
      <w:pPr>
        <w:pStyle w:val="Compact"/>
        <w:numPr>
          <w:ilvl w:val="1"/>
          <w:numId w:val="111"/>
        </w:numPr>
      </w:pPr>
      <w:r>
        <w:t>The Root CA or Subordinate CA Certificate has issued one or more Certificates using the following encoding for the signature algorithm.</w:t>
      </w:r>
    </w:p>
    <w:p w14:paraId="239A557A" w14:textId="77777777" w:rsidR="00CE6E57" w:rsidRDefault="00000000">
      <w:pPr>
        <w:pStyle w:val="FirstParagraph"/>
      </w:pPr>
      <w:r>
        <w:rPr>
          <w:b/>
          <w:bCs/>
        </w:rPr>
        <w:t>Note</w:t>
      </w:r>
      <w:r>
        <w:t>: The above requirements do not permit a CA to sign a Precertificate with this encoding.</w:t>
      </w:r>
    </w:p>
    <w:p w14:paraId="72CDFDE9" w14:textId="77777777" w:rsidR="00CE6E57" w:rsidRDefault="00000000">
      <w:pPr>
        <w:numPr>
          <w:ilvl w:val="0"/>
          <w:numId w:val="112"/>
        </w:numPr>
      </w:pPr>
      <w:r>
        <w:t>RSASSA-PKCS1-v1_5 with SHA-1:</w:t>
      </w:r>
    </w:p>
    <w:p w14:paraId="6392D69E" w14:textId="77777777" w:rsidR="00CE6E57" w:rsidRDefault="00000000">
      <w:pPr>
        <w:numPr>
          <w:ilvl w:val="0"/>
          <w:numId w:val="12"/>
        </w:numPr>
      </w:pPr>
      <w:r>
        <w:t xml:space="preserve">Encoding: </w:t>
      </w:r>
      <w:r>
        <w:rPr>
          <w:rStyle w:val="VerbatimChar"/>
        </w:rPr>
        <w:t>300d06092a864886f70d0101050500</w:t>
      </w:r>
    </w:p>
    <w:p w14:paraId="134058B9" w14:textId="77777777" w:rsidR="00CE6E57" w:rsidRDefault="00000000">
      <w:pPr>
        <w:pStyle w:val="Heading5"/>
      </w:pPr>
      <w:bookmarkStart w:id="754" w:name="Xbd1cd034f68e9b6186a8971d3e029e7d28acb4f"/>
      <w:bookmarkEnd w:id="753"/>
      <w:r>
        <w:t>7.1.3.2.2 ECDSA</w:t>
      </w:r>
    </w:p>
    <w:p w14:paraId="26986536" w14:textId="77777777" w:rsidR="00CE6E57" w:rsidRDefault="00000000">
      <w:pPr>
        <w:pStyle w:val="FirstParagraph"/>
      </w:pPr>
      <w:r>
        <w:t>The CA SHALL use the appropriate signature algorithm and encoding based upon the signing key used.</w:t>
      </w:r>
    </w:p>
    <w:p w14:paraId="3F6F7E57" w14:textId="77777777" w:rsidR="00CE6E57" w:rsidRDefault="00000000">
      <w:pPr>
        <w:pStyle w:val="BodyText"/>
      </w:pPr>
      <w:r>
        <w:t xml:space="preserve">If the signing key is P-256, the signature MUST use ECDSA with SHA-256. When encoded, the </w:t>
      </w:r>
      <w:r>
        <w:rPr>
          <w:rStyle w:val="VerbatimChar"/>
        </w:rPr>
        <w:t>AlgorithmIdentifier</w:t>
      </w:r>
      <w:r>
        <w:t xml:space="preserve"> MUST be byte-for-byte identical with the following hex-encoded bytes: </w:t>
      </w:r>
      <w:r>
        <w:rPr>
          <w:rStyle w:val="VerbatimChar"/>
        </w:rPr>
        <w:t>300a06082a8648ce3d040302</w:t>
      </w:r>
      <w:r>
        <w:t>.</w:t>
      </w:r>
    </w:p>
    <w:p w14:paraId="334EB283" w14:textId="77777777" w:rsidR="00CE6E57" w:rsidRDefault="00000000">
      <w:pPr>
        <w:pStyle w:val="BodyText"/>
      </w:pPr>
      <w:r>
        <w:lastRenderedPageBreak/>
        <w:t xml:space="preserve">If the signing key is P-384, the signature MUST use ECDSA with SHA-384. When encoded, the </w:t>
      </w:r>
      <w:r>
        <w:rPr>
          <w:rStyle w:val="VerbatimChar"/>
        </w:rPr>
        <w:t>AlgorithmIdentifier</w:t>
      </w:r>
      <w:r>
        <w:t xml:space="preserve"> MUST be byte-for-byte identical with the following hex-encoded bytes: </w:t>
      </w:r>
      <w:r>
        <w:rPr>
          <w:rStyle w:val="VerbatimChar"/>
        </w:rPr>
        <w:t>300a06082a8648ce3d040303</w:t>
      </w:r>
      <w:r>
        <w:t>.</w:t>
      </w:r>
    </w:p>
    <w:p w14:paraId="6D231C6F" w14:textId="77777777" w:rsidR="00CE6E57" w:rsidRDefault="00000000">
      <w:pPr>
        <w:pStyle w:val="BodyText"/>
      </w:pPr>
      <w:r>
        <w:t xml:space="preserve">If the signing key is P-521, the signature MUST use ECDSA with SHA-512. When encoded, the </w:t>
      </w:r>
      <w:r>
        <w:rPr>
          <w:rStyle w:val="VerbatimChar"/>
        </w:rPr>
        <w:t>AlgorithmIdentifier</w:t>
      </w:r>
      <w:r>
        <w:t xml:space="preserve"> MUST be byte-for-byte identical with the following hex-encoded bytes: </w:t>
      </w:r>
      <w:r>
        <w:rPr>
          <w:rStyle w:val="VerbatimChar"/>
        </w:rPr>
        <w:t>300a06082a8648ce3d040304</w:t>
      </w:r>
      <w:r>
        <w:t>.</w:t>
      </w:r>
    </w:p>
    <w:p w14:paraId="7706CE26" w14:textId="77777777" w:rsidR="00CE6E57" w:rsidRDefault="00000000">
      <w:pPr>
        <w:pStyle w:val="Heading3"/>
      </w:pPr>
      <w:bookmarkStart w:id="755" w:name="_Toc210556687"/>
      <w:bookmarkStart w:id="756" w:name="_Toc207014361"/>
      <w:bookmarkStart w:id="757" w:name="X551a1f9df7ab3f98f6d6d5943e4a45a5bb83086"/>
      <w:bookmarkEnd w:id="748"/>
      <w:bookmarkEnd w:id="752"/>
      <w:bookmarkEnd w:id="754"/>
      <w:r>
        <w:t>7.1.4 Name Forms</w:t>
      </w:r>
      <w:bookmarkEnd w:id="755"/>
      <w:bookmarkEnd w:id="756"/>
    </w:p>
    <w:p w14:paraId="5B1F8383" w14:textId="77777777" w:rsidR="00CE6E57" w:rsidRDefault="00000000">
      <w:pPr>
        <w:pStyle w:val="FirstParagraph"/>
      </w:pPr>
      <w:r>
        <w:t xml:space="preserve">This section details encoding rules that apply to all Certificates issued by a CA. Further restrictions may be specified within </w:t>
      </w:r>
      <w:hyperlink w:anchor="Xfd4c7b8779ca38eac6cafab53f401db9b389178">
        <w:r w:rsidR="00CE6E57">
          <w:rPr>
            <w:rStyle w:val="Hyperlink"/>
          </w:rPr>
          <w:t>Section 7.1.2</w:t>
        </w:r>
      </w:hyperlink>
      <w:r>
        <w:t>, but these restrictions do not supersede these requirements.</w:t>
      </w:r>
    </w:p>
    <w:p w14:paraId="63050E3B" w14:textId="77777777" w:rsidR="00CE6E57" w:rsidRDefault="00000000">
      <w:pPr>
        <w:pStyle w:val="Heading4"/>
      </w:pPr>
      <w:bookmarkStart w:id="758" w:name="Xdcc56720cb6708750952caeaa0c689f3959924f"/>
      <w:r>
        <w:t>7.1.4.1 Name Encoding</w:t>
      </w:r>
    </w:p>
    <w:p w14:paraId="53FFDEE0" w14:textId="77777777" w:rsidR="00CE6E57" w:rsidRDefault="00000000">
      <w:pPr>
        <w:pStyle w:val="FirstParagraph"/>
      </w:pPr>
      <w:r>
        <w:t xml:space="preserve">The following requirements apply to all Certificates listed in </w:t>
      </w:r>
      <w:hyperlink w:anchor="Xfd4c7b8779ca38eac6cafab53f401db9b389178">
        <w:r w:rsidR="00CE6E57">
          <w:rPr>
            <w:rStyle w:val="Hyperlink"/>
          </w:rPr>
          <w:t>Section 7.1.2</w:t>
        </w:r>
      </w:hyperlink>
      <w:r>
        <w:t xml:space="preserve">. Specifically, this includes Technically Constrained Non-TLS Subordinate CA Certificates, as defined in </w:t>
      </w:r>
      <w:hyperlink w:anchor="Xc8c3c1d12acd9ae15bdba27bfb5e6b3c36dbeba">
        <w:r w:rsidR="00CE6E57">
          <w:rPr>
            <w:rStyle w:val="Hyperlink"/>
          </w:rPr>
          <w:t>Section 7.1.2.3</w:t>
        </w:r>
      </w:hyperlink>
      <w:r>
        <w:t>, but does not include certificates issued by such CA Certificates, as they are out of scope of these Baseline Requirements.</w:t>
      </w:r>
    </w:p>
    <w:p w14:paraId="1A16115E" w14:textId="77777777" w:rsidR="00CE6E57" w:rsidRDefault="00000000">
      <w:pPr>
        <w:pStyle w:val="BodyText"/>
      </w:pPr>
      <w:r>
        <w:t xml:space="preserve">For every valid Certification Path (as defined by </w:t>
      </w:r>
      <w:hyperlink r:id="rId66" w:anchor="section-6">
        <w:r w:rsidR="00CE6E57">
          <w:rPr>
            <w:rStyle w:val="Hyperlink"/>
          </w:rPr>
          <w:t>RFC 5280, Section 6</w:t>
        </w:r>
      </w:hyperlink>
      <w:r>
        <w:t>):</w:t>
      </w:r>
    </w:p>
    <w:p w14:paraId="5BA4FC64" w14:textId="77777777" w:rsidR="00CE6E57" w:rsidRDefault="00000000">
      <w:pPr>
        <w:pStyle w:val="Compact"/>
        <w:numPr>
          <w:ilvl w:val="0"/>
          <w:numId w:val="113"/>
        </w:numPr>
      </w:pPr>
      <w:r>
        <w:t>For each Certificate in the Certification Path, the encoded content of the Issuer Distinguished Name field of a Certificate SHALL be byte-for-byte identical with the encoded form of the Subject Distinguished Name field of the Issuing CA certificate.</w:t>
      </w:r>
    </w:p>
    <w:p w14:paraId="63737FD6" w14:textId="77777777" w:rsidR="00CE6E57" w:rsidRDefault="00000000">
      <w:pPr>
        <w:pStyle w:val="Compact"/>
        <w:numPr>
          <w:ilvl w:val="0"/>
          <w:numId w:val="113"/>
        </w:numPr>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 </w:t>
      </w:r>
      <w:hyperlink r:id="rId67" w:anchor="section-7.1">
        <w:r w:rsidR="00CE6E57">
          <w:rPr>
            <w:rStyle w:val="Hyperlink"/>
          </w:rPr>
          <w:t>RFC 5280, Section 7.1</w:t>
        </w:r>
      </w:hyperlink>
      <w:r>
        <w:t>, and including expired and revoked Certificates.</w:t>
      </w:r>
    </w:p>
    <w:p w14:paraId="60FC2A14" w14:textId="77777777" w:rsidR="00CE6E57" w:rsidRDefault="00000000">
      <w:pPr>
        <w:pStyle w:val="FirstParagraph"/>
      </w:pPr>
      <w:r>
        <w:t xml:space="preserve">When encoding a </w:t>
      </w:r>
      <w:r>
        <w:rPr>
          <w:rStyle w:val="VerbatimChar"/>
        </w:rPr>
        <w:t>Name</w:t>
      </w:r>
      <w:r>
        <w:t>, the CA SHALL ensure that:</w:t>
      </w:r>
    </w:p>
    <w:p w14:paraId="44E72C57" w14:textId="77777777" w:rsidR="00CE6E57" w:rsidRDefault="00000000">
      <w:pPr>
        <w:pStyle w:val="Compact"/>
        <w:numPr>
          <w:ilvl w:val="0"/>
          <w:numId w:val="114"/>
        </w:numPr>
      </w:pPr>
      <w:r>
        <w:t xml:space="preserve">Each </w:t>
      </w:r>
      <w:r>
        <w:rPr>
          <w:rStyle w:val="VerbatimChar"/>
        </w:rPr>
        <w:t>Name</w:t>
      </w:r>
      <w:r>
        <w:t xml:space="preserve"> MUST contain an </w:t>
      </w:r>
      <w:r>
        <w:rPr>
          <w:rStyle w:val="VerbatimChar"/>
        </w:rPr>
        <w:t>RDNSequence</w:t>
      </w:r>
      <w:r>
        <w:t>.</w:t>
      </w:r>
    </w:p>
    <w:p w14:paraId="739CCEBC" w14:textId="77777777" w:rsidR="00CE6E57" w:rsidRDefault="00000000">
      <w:pPr>
        <w:pStyle w:val="Compact"/>
        <w:numPr>
          <w:ilvl w:val="0"/>
          <w:numId w:val="114"/>
        </w:numPr>
      </w:pPr>
      <w:r>
        <w:t xml:space="preserve">Each </w:t>
      </w:r>
      <w:r>
        <w:rPr>
          <w:rStyle w:val="VerbatimChar"/>
        </w:rPr>
        <w:t>RelativeDistinguishedName</w:t>
      </w:r>
      <w:r>
        <w:t xml:space="preserve"> MUST contain exactly one </w:t>
      </w:r>
      <w:r>
        <w:rPr>
          <w:rStyle w:val="VerbatimChar"/>
        </w:rPr>
        <w:t>AttributeTypeAndValue</w:t>
      </w:r>
      <w:r>
        <w:t>.</w:t>
      </w:r>
    </w:p>
    <w:p w14:paraId="61B3E6ED" w14:textId="77777777" w:rsidR="00CE6E57" w:rsidRDefault="00000000">
      <w:pPr>
        <w:pStyle w:val="Compact"/>
        <w:numPr>
          <w:ilvl w:val="0"/>
          <w:numId w:val="114"/>
        </w:numPr>
      </w:pPr>
      <w:r>
        <w:t xml:space="preserve">Each </w:t>
      </w:r>
      <w:r>
        <w:rPr>
          <w:rStyle w:val="VerbatimChar"/>
        </w:rPr>
        <w:t>RelativeDistinguishedName</w:t>
      </w:r>
      <w:r>
        <w:t xml:space="preserve">, if present, is encoded within the </w:t>
      </w:r>
      <w:r>
        <w:rPr>
          <w:rStyle w:val="VerbatimChar"/>
        </w:rPr>
        <w:t>RDNSequence</w:t>
      </w:r>
      <w:r>
        <w:t xml:space="preserve"> in the order that it appears in </w:t>
      </w:r>
      <w:hyperlink w:anchor="Xdcbbd85f2924df83fd0c65039919dab577bcc48">
        <w:r w:rsidR="00CE6E57">
          <w:rPr>
            <w:rStyle w:val="Hyperlink"/>
          </w:rPr>
          <w:t>Section 7.1.4.2</w:t>
        </w:r>
      </w:hyperlink>
      <w:r>
        <w:t>.</w:t>
      </w:r>
    </w:p>
    <w:p w14:paraId="4DAEE9D7" w14:textId="77777777" w:rsidR="00CE6E57" w:rsidRDefault="00000000">
      <w:pPr>
        <w:pStyle w:val="Compact"/>
        <w:numPr>
          <w:ilvl w:val="1"/>
          <w:numId w:val="115"/>
        </w:numPr>
      </w:pPr>
      <w:r>
        <w:t xml:space="preserve">For example, a </w:t>
      </w:r>
      <w:r>
        <w:rPr>
          <w:rStyle w:val="VerbatimChar"/>
        </w:rPr>
        <w:t>RelativeDistinguishedName</w:t>
      </w:r>
      <w:r>
        <w:t xml:space="preserve"> that contains a </w:t>
      </w:r>
      <w:r>
        <w:rPr>
          <w:rStyle w:val="VerbatimChar"/>
        </w:rPr>
        <w:t>countryName</w:t>
      </w:r>
      <w:r>
        <w:t xml:space="preserve"> </w:t>
      </w:r>
      <w:r>
        <w:rPr>
          <w:rStyle w:val="VerbatimChar"/>
        </w:rPr>
        <w:t>AttributeTypeAndValue</w:t>
      </w:r>
      <w:r>
        <w:t xml:space="preserve"> pair MUST be encoded within the </w:t>
      </w:r>
      <w:r>
        <w:rPr>
          <w:rStyle w:val="VerbatimChar"/>
        </w:rPr>
        <w:t>RDNSequence</w:t>
      </w:r>
      <w:r>
        <w:t xml:space="preserve"> before a </w:t>
      </w:r>
      <w:r>
        <w:rPr>
          <w:rStyle w:val="VerbatimChar"/>
        </w:rPr>
        <w:t>RelativeDistinguishedName</w:t>
      </w:r>
      <w:r>
        <w:t xml:space="preserve"> that contains a </w:t>
      </w:r>
      <w:r>
        <w:rPr>
          <w:rStyle w:val="VerbatimChar"/>
        </w:rPr>
        <w:t>stateOrProvinceName</w:t>
      </w:r>
      <w:r>
        <w:t xml:space="preserve"> </w:t>
      </w:r>
      <w:r>
        <w:rPr>
          <w:rStyle w:val="VerbatimChar"/>
        </w:rPr>
        <w:t>AttributeTypeAndValue</w:t>
      </w:r>
      <w:r>
        <w:t>.</w:t>
      </w:r>
    </w:p>
    <w:p w14:paraId="4A4DAB7B" w14:textId="77777777" w:rsidR="00CE6E57" w:rsidRDefault="00000000">
      <w:pPr>
        <w:pStyle w:val="Compact"/>
        <w:numPr>
          <w:ilvl w:val="0"/>
          <w:numId w:val="114"/>
        </w:numPr>
      </w:pPr>
      <w:r>
        <w:t xml:space="preserve">Each </w:t>
      </w:r>
      <w:r>
        <w:rPr>
          <w:rStyle w:val="VerbatimChar"/>
        </w:rPr>
        <w:t>Name</w:t>
      </w:r>
      <w:r>
        <w:t xml:space="preserve"> MUST NOT contain more than one instance of a given </w:t>
      </w:r>
      <w:r>
        <w:rPr>
          <w:rStyle w:val="VerbatimChar"/>
        </w:rPr>
        <w:t>AttributeTypeAndValue</w:t>
      </w:r>
      <w:r>
        <w:t xml:space="preserve"> across all </w:t>
      </w:r>
      <w:r>
        <w:rPr>
          <w:rStyle w:val="VerbatimChar"/>
        </w:rPr>
        <w:t>RelativeDistinguishedName</w:t>
      </w:r>
      <w:r>
        <w:t>s unless explicitly allowed in these Requirements.</w:t>
      </w:r>
    </w:p>
    <w:p w14:paraId="20B86760" w14:textId="77777777" w:rsidR="00CE6E57" w:rsidRDefault="00000000">
      <w:pPr>
        <w:pStyle w:val="FirstParagraph"/>
      </w:pPr>
      <w:r>
        <w:rPr>
          <w:b/>
          <w:bCs/>
        </w:rPr>
        <w:lastRenderedPageBreak/>
        <w:t>Note</w:t>
      </w:r>
      <w:r>
        <w:t xml:space="preserve">: </w:t>
      </w:r>
      <w:hyperlink w:anchor="X50bfc557030e61e9b0fa033e1ae868a47750f31">
        <w:r w:rsidR="00CE6E57">
          <w:rPr>
            <w:rStyle w:val="Hyperlink"/>
          </w:rPr>
          <w:t>Section 7.1.2.2.2</w:t>
        </w:r>
      </w:hyperlink>
      <w:r>
        <w:t xml:space="preserve"> provides an exception to the above </w:t>
      </w:r>
      <w:r>
        <w:rPr>
          <w:rStyle w:val="VerbatimChar"/>
        </w:rPr>
        <w:t>Name</w:t>
      </w:r>
      <w:r>
        <w:t xml:space="preserve"> encoding requirements when issuing a </w:t>
      </w:r>
      <w:hyperlink w:anchor="Xb746bb0b8a47d793259530ec7ac4ab811a8eaa8">
        <w:r w:rsidR="00CE6E57">
          <w:rPr>
            <w:rStyle w:val="Hyperlink"/>
          </w:rPr>
          <w:t>Cross-Certified Subordinate CA Certificate</w:t>
        </w:r>
      </w:hyperlink>
      <w:r>
        <w:t>, as described within that section.</w:t>
      </w:r>
    </w:p>
    <w:p w14:paraId="5D62919C" w14:textId="77777777" w:rsidR="00CE6E57" w:rsidRDefault="00000000">
      <w:pPr>
        <w:pStyle w:val="Heading4"/>
      </w:pPr>
      <w:bookmarkStart w:id="759" w:name="Xdcbbd85f2924df83fd0c65039919dab577bcc48"/>
      <w:bookmarkEnd w:id="758"/>
      <w:r>
        <w:t>7.1.4.2 Subject Attribute Encoding</w:t>
      </w:r>
    </w:p>
    <w:p w14:paraId="2978EF4E" w14:textId="77777777" w:rsidR="00CE6E57" w:rsidRDefault="00000000">
      <w:pPr>
        <w:pStyle w:val="FirstParagraph"/>
      </w:pPr>
      <w:r>
        <w:t xml:space="preserve">This document defines requirements for the content and validation of a number of attributes that may appear within the </w:t>
      </w:r>
      <w:r>
        <w:rPr>
          <w:rStyle w:val="VerbatimChar"/>
        </w:rPr>
        <w:t>subject</w:t>
      </w:r>
      <w:r>
        <w:t xml:space="preserve"> field of a </w:t>
      </w:r>
      <w:r>
        <w:rPr>
          <w:rStyle w:val="VerbatimChar"/>
        </w:rPr>
        <w:t>tbsCertificate</w:t>
      </w:r>
      <w:r>
        <w:t xml:space="preserve">. CAs SHALL NOT include these attributes unless their content has been validated as specified by, and only if permitted by, the relevant certificate profile specified within </w:t>
      </w:r>
      <w:hyperlink w:anchor="Xfd4c7b8779ca38eac6cafab53f401db9b389178">
        <w:r w:rsidR="00CE6E57">
          <w:rPr>
            <w:rStyle w:val="Hyperlink"/>
          </w:rPr>
          <w:t>Section 7.1.2</w:t>
        </w:r>
      </w:hyperlink>
      <w:r>
        <w:t>.</w:t>
      </w:r>
    </w:p>
    <w:p w14:paraId="1F8150D0" w14:textId="77777777" w:rsidR="00CE6E57" w:rsidRDefault="00000000">
      <w:pPr>
        <w:pStyle w:val="BodyText"/>
      </w:pPr>
      <w:r>
        <w:t xml:space="preserve">CAs that include attributes in the Certificate </w:t>
      </w:r>
      <w:r>
        <w:rPr>
          <w:rStyle w:val="VerbatimChar"/>
        </w:rPr>
        <w:t>subject</w:t>
      </w:r>
      <w:r>
        <w:t xml:space="preserve"> field that are listed in the table below SHALL encode those attributes in the relative order as they appear in the table and follow the specified encoding requirements for the attribute.</w:t>
      </w:r>
    </w:p>
    <w:p w14:paraId="3F060E5C" w14:textId="77777777" w:rsidR="00CE6E57" w:rsidRDefault="00000000">
      <w:pPr>
        <w:pStyle w:val="TableCaption"/>
      </w:pPr>
      <w:r>
        <w:t>Encoding and Order Requirements for Selected Attributes</w:t>
      </w:r>
    </w:p>
    <w:tbl>
      <w:tblPr>
        <w:tblStyle w:val="Table"/>
        <w:tblW w:w="5000" w:type="pct"/>
        <w:tblLayout w:type="fixed"/>
        <w:tblLook w:val="0020" w:firstRow="1" w:lastRow="0" w:firstColumn="0" w:lastColumn="0" w:noHBand="0" w:noVBand="0"/>
        <w:tblCaption w:val="Encoding and Order Requirements for Selected Attributes"/>
      </w:tblPr>
      <w:tblGrid>
        <w:gridCol w:w="2675"/>
        <w:gridCol w:w="1337"/>
        <w:gridCol w:w="2006"/>
        <w:gridCol w:w="2674"/>
        <w:gridCol w:w="668"/>
      </w:tblGrid>
      <w:tr w:rsidR="00CE6E57" w14:paraId="45B340C9" w14:textId="77777777">
        <w:trPr>
          <w:tblHeader/>
        </w:trPr>
        <w:tc>
          <w:tcPr>
            <w:tcW w:w="2262" w:type="dxa"/>
          </w:tcPr>
          <w:p w14:paraId="6661AE3F" w14:textId="77777777" w:rsidR="00CE6E57" w:rsidRDefault="00000000">
            <w:pPr>
              <w:pStyle w:val="Compact"/>
            </w:pPr>
            <w:r>
              <w:rPr>
                <w:b/>
                <w:bCs/>
              </w:rPr>
              <w:t>Attribute</w:t>
            </w:r>
          </w:p>
        </w:tc>
        <w:tc>
          <w:tcPr>
            <w:tcW w:w="1131" w:type="dxa"/>
          </w:tcPr>
          <w:p w14:paraId="4C668406" w14:textId="77777777" w:rsidR="00CE6E57" w:rsidRDefault="00000000">
            <w:pPr>
              <w:pStyle w:val="Compact"/>
            </w:pPr>
            <w:r>
              <w:rPr>
                <w:b/>
                <w:bCs/>
              </w:rPr>
              <w:t>OID</w:t>
            </w:r>
          </w:p>
        </w:tc>
        <w:tc>
          <w:tcPr>
            <w:tcW w:w="1697" w:type="dxa"/>
          </w:tcPr>
          <w:p w14:paraId="13E3AB8E" w14:textId="77777777" w:rsidR="00CE6E57" w:rsidRDefault="00000000">
            <w:pPr>
              <w:pStyle w:val="Compact"/>
            </w:pPr>
            <w:r>
              <w:rPr>
                <w:b/>
                <w:bCs/>
              </w:rPr>
              <w:t>Specification</w:t>
            </w:r>
          </w:p>
        </w:tc>
        <w:tc>
          <w:tcPr>
            <w:tcW w:w="2262" w:type="dxa"/>
          </w:tcPr>
          <w:p w14:paraId="2039241B" w14:textId="77777777" w:rsidR="00CE6E57" w:rsidRDefault="00000000">
            <w:pPr>
              <w:pStyle w:val="Compact"/>
            </w:pPr>
            <w:r>
              <w:rPr>
                <w:b/>
                <w:bCs/>
              </w:rPr>
              <w:t>Encoding Requirements</w:t>
            </w:r>
          </w:p>
        </w:tc>
        <w:tc>
          <w:tcPr>
            <w:tcW w:w="565" w:type="dxa"/>
          </w:tcPr>
          <w:p w14:paraId="4B2AD828" w14:textId="77777777" w:rsidR="00CE6E57" w:rsidRDefault="00000000">
            <w:pPr>
              <w:pStyle w:val="Compact"/>
            </w:pPr>
            <w:r>
              <w:rPr>
                <w:b/>
                <w:bCs/>
              </w:rPr>
              <w:t>Max Length</w:t>
            </w:r>
            <w:r>
              <w:rPr>
                <w:rStyle w:val="FootnoteReference"/>
              </w:rPr>
              <w:footnoteReference w:id="16"/>
            </w:r>
          </w:p>
        </w:tc>
      </w:tr>
      <w:tr w:rsidR="00CE6E57" w14:paraId="2021F18C" w14:textId="77777777">
        <w:tc>
          <w:tcPr>
            <w:tcW w:w="2262" w:type="dxa"/>
          </w:tcPr>
          <w:p w14:paraId="08C93916" w14:textId="77777777" w:rsidR="00CE6E57" w:rsidRDefault="00000000">
            <w:pPr>
              <w:pStyle w:val="Compact"/>
            </w:pPr>
            <w:r>
              <w:rPr>
                <w:rStyle w:val="VerbatimChar"/>
              </w:rPr>
              <w:t>domainComponent</w:t>
            </w:r>
          </w:p>
        </w:tc>
        <w:tc>
          <w:tcPr>
            <w:tcW w:w="1131" w:type="dxa"/>
          </w:tcPr>
          <w:p w14:paraId="2A9FC135" w14:textId="77777777" w:rsidR="00CE6E57" w:rsidRDefault="00000000">
            <w:pPr>
              <w:pStyle w:val="Compact"/>
            </w:pPr>
            <w:r>
              <w:rPr>
                <w:rStyle w:val="VerbatimChar"/>
              </w:rPr>
              <w:t>0.9.2342.19200300.100.1.25</w:t>
            </w:r>
          </w:p>
        </w:tc>
        <w:tc>
          <w:tcPr>
            <w:tcW w:w="1697" w:type="dxa"/>
          </w:tcPr>
          <w:p w14:paraId="4DC3DB48" w14:textId="77777777" w:rsidR="00CE6E57" w:rsidRDefault="00CE6E57">
            <w:pPr>
              <w:pStyle w:val="Compact"/>
            </w:pPr>
            <w:hyperlink r:id="rId68">
              <w:r>
                <w:rPr>
                  <w:rStyle w:val="Hyperlink"/>
                </w:rPr>
                <w:t>RFC 4519</w:t>
              </w:r>
            </w:hyperlink>
          </w:p>
        </w:tc>
        <w:tc>
          <w:tcPr>
            <w:tcW w:w="2262" w:type="dxa"/>
          </w:tcPr>
          <w:p w14:paraId="6DC02881" w14:textId="77777777" w:rsidR="00CE6E57" w:rsidRDefault="00000000">
            <w:pPr>
              <w:pStyle w:val="Compact"/>
            </w:pPr>
            <w:r>
              <w:t xml:space="preserve">MUST use </w:t>
            </w:r>
            <w:r>
              <w:rPr>
                <w:rStyle w:val="VerbatimChar"/>
              </w:rPr>
              <w:t>IA5String</w:t>
            </w:r>
          </w:p>
        </w:tc>
        <w:tc>
          <w:tcPr>
            <w:tcW w:w="565" w:type="dxa"/>
          </w:tcPr>
          <w:p w14:paraId="7FDEC469" w14:textId="77777777" w:rsidR="00CE6E57" w:rsidRDefault="00000000">
            <w:pPr>
              <w:pStyle w:val="Compact"/>
            </w:pPr>
            <w:r>
              <w:t>63</w:t>
            </w:r>
          </w:p>
        </w:tc>
      </w:tr>
      <w:tr w:rsidR="00CE6E57" w14:paraId="265B1651" w14:textId="77777777">
        <w:tc>
          <w:tcPr>
            <w:tcW w:w="2262" w:type="dxa"/>
          </w:tcPr>
          <w:p w14:paraId="513C5602" w14:textId="77777777" w:rsidR="00CE6E57" w:rsidRDefault="00000000">
            <w:pPr>
              <w:pStyle w:val="Compact"/>
            </w:pPr>
            <w:r>
              <w:rPr>
                <w:rStyle w:val="VerbatimChar"/>
              </w:rPr>
              <w:t>countryName</w:t>
            </w:r>
          </w:p>
        </w:tc>
        <w:tc>
          <w:tcPr>
            <w:tcW w:w="1131" w:type="dxa"/>
          </w:tcPr>
          <w:p w14:paraId="12BC75E1" w14:textId="77777777" w:rsidR="00CE6E57" w:rsidRDefault="00000000">
            <w:pPr>
              <w:pStyle w:val="Compact"/>
            </w:pPr>
            <w:r>
              <w:rPr>
                <w:rStyle w:val="VerbatimChar"/>
              </w:rPr>
              <w:t>2.5.4.6</w:t>
            </w:r>
          </w:p>
        </w:tc>
        <w:tc>
          <w:tcPr>
            <w:tcW w:w="1697" w:type="dxa"/>
          </w:tcPr>
          <w:p w14:paraId="6302E279" w14:textId="77777777" w:rsidR="00CE6E57" w:rsidRDefault="00CE6E57">
            <w:pPr>
              <w:pStyle w:val="Compact"/>
            </w:pPr>
            <w:hyperlink r:id="rId69">
              <w:r>
                <w:rPr>
                  <w:rStyle w:val="Hyperlink"/>
                </w:rPr>
                <w:t>RFC 5280</w:t>
              </w:r>
            </w:hyperlink>
          </w:p>
        </w:tc>
        <w:tc>
          <w:tcPr>
            <w:tcW w:w="2262" w:type="dxa"/>
          </w:tcPr>
          <w:p w14:paraId="00B71C78" w14:textId="77777777" w:rsidR="00CE6E57" w:rsidRDefault="00000000">
            <w:pPr>
              <w:pStyle w:val="Compact"/>
            </w:pPr>
            <w:r>
              <w:t xml:space="preserve">MUST use </w:t>
            </w:r>
            <w:r>
              <w:rPr>
                <w:rStyle w:val="VerbatimChar"/>
              </w:rPr>
              <w:t>PrintableString</w:t>
            </w:r>
          </w:p>
        </w:tc>
        <w:tc>
          <w:tcPr>
            <w:tcW w:w="565" w:type="dxa"/>
          </w:tcPr>
          <w:p w14:paraId="0BCBD946" w14:textId="77777777" w:rsidR="00CE6E57" w:rsidRDefault="00000000">
            <w:pPr>
              <w:pStyle w:val="Compact"/>
            </w:pPr>
            <w:r>
              <w:t>2</w:t>
            </w:r>
          </w:p>
        </w:tc>
      </w:tr>
      <w:tr w:rsidR="00CE6E57" w14:paraId="2A863AB4" w14:textId="77777777">
        <w:tc>
          <w:tcPr>
            <w:tcW w:w="2262" w:type="dxa"/>
          </w:tcPr>
          <w:p w14:paraId="0F73F623" w14:textId="77777777" w:rsidR="00CE6E57" w:rsidRDefault="00000000">
            <w:pPr>
              <w:pStyle w:val="Compact"/>
            </w:pPr>
            <w:r>
              <w:rPr>
                <w:rStyle w:val="VerbatimChar"/>
              </w:rPr>
              <w:t>stateOrProvinceName</w:t>
            </w:r>
          </w:p>
        </w:tc>
        <w:tc>
          <w:tcPr>
            <w:tcW w:w="1131" w:type="dxa"/>
          </w:tcPr>
          <w:p w14:paraId="6EB64A3B" w14:textId="77777777" w:rsidR="00CE6E57" w:rsidRDefault="00000000">
            <w:pPr>
              <w:pStyle w:val="Compact"/>
            </w:pPr>
            <w:r>
              <w:rPr>
                <w:rStyle w:val="VerbatimChar"/>
              </w:rPr>
              <w:t>2.5.4.8</w:t>
            </w:r>
          </w:p>
        </w:tc>
        <w:tc>
          <w:tcPr>
            <w:tcW w:w="1697" w:type="dxa"/>
          </w:tcPr>
          <w:p w14:paraId="624AB3C1" w14:textId="77777777" w:rsidR="00CE6E57" w:rsidRDefault="00CE6E57">
            <w:pPr>
              <w:pStyle w:val="Compact"/>
            </w:pPr>
            <w:hyperlink r:id="rId70">
              <w:r>
                <w:rPr>
                  <w:rStyle w:val="Hyperlink"/>
                </w:rPr>
                <w:t>RFC 5280</w:t>
              </w:r>
            </w:hyperlink>
          </w:p>
        </w:tc>
        <w:tc>
          <w:tcPr>
            <w:tcW w:w="2262" w:type="dxa"/>
          </w:tcPr>
          <w:p w14:paraId="66DECE26"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0C977C3F" w14:textId="77777777" w:rsidR="00CE6E57" w:rsidRDefault="00000000">
            <w:pPr>
              <w:pStyle w:val="Compact"/>
            </w:pPr>
            <w:r>
              <w:t>128</w:t>
            </w:r>
          </w:p>
        </w:tc>
      </w:tr>
      <w:tr w:rsidR="00CE6E57" w14:paraId="7306453B" w14:textId="77777777">
        <w:tc>
          <w:tcPr>
            <w:tcW w:w="2262" w:type="dxa"/>
          </w:tcPr>
          <w:p w14:paraId="7A86DF9B" w14:textId="77777777" w:rsidR="00CE6E57" w:rsidRDefault="00000000">
            <w:pPr>
              <w:pStyle w:val="Compact"/>
            </w:pPr>
            <w:r>
              <w:rPr>
                <w:rStyle w:val="VerbatimChar"/>
              </w:rPr>
              <w:t>localityName</w:t>
            </w:r>
          </w:p>
        </w:tc>
        <w:tc>
          <w:tcPr>
            <w:tcW w:w="1131" w:type="dxa"/>
          </w:tcPr>
          <w:p w14:paraId="233D43CF" w14:textId="77777777" w:rsidR="00CE6E57" w:rsidRDefault="00000000">
            <w:pPr>
              <w:pStyle w:val="Compact"/>
            </w:pPr>
            <w:r>
              <w:rPr>
                <w:rStyle w:val="VerbatimChar"/>
              </w:rPr>
              <w:t>2.5.4.7</w:t>
            </w:r>
          </w:p>
        </w:tc>
        <w:tc>
          <w:tcPr>
            <w:tcW w:w="1697" w:type="dxa"/>
          </w:tcPr>
          <w:p w14:paraId="005F117A" w14:textId="77777777" w:rsidR="00CE6E57" w:rsidRDefault="00CE6E57">
            <w:pPr>
              <w:pStyle w:val="Compact"/>
            </w:pPr>
            <w:hyperlink r:id="rId71">
              <w:r>
                <w:rPr>
                  <w:rStyle w:val="Hyperlink"/>
                </w:rPr>
                <w:t>RFC 5280</w:t>
              </w:r>
            </w:hyperlink>
          </w:p>
        </w:tc>
        <w:tc>
          <w:tcPr>
            <w:tcW w:w="2262" w:type="dxa"/>
          </w:tcPr>
          <w:p w14:paraId="5A2E2E6A"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38B78216" w14:textId="77777777" w:rsidR="00CE6E57" w:rsidRDefault="00000000">
            <w:pPr>
              <w:pStyle w:val="Compact"/>
            </w:pPr>
            <w:r>
              <w:t>128</w:t>
            </w:r>
          </w:p>
        </w:tc>
      </w:tr>
      <w:tr w:rsidR="00CE6E57" w14:paraId="73D5B473" w14:textId="77777777">
        <w:tc>
          <w:tcPr>
            <w:tcW w:w="2262" w:type="dxa"/>
          </w:tcPr>
          <w:p w14:paraId="529ACDF6" w14:textId="77777777" w:rsidR="00CE6E57" w:rsidRDefault="00000000">
            <w:pPr>
              <w:pStyle w:val="Compact"/>
            </w:pPr>
            <w:r>
              <w:rPr>
                <w:rStyle w:val="VerbatimChar"/>
              </w:rPr>
              <w:t>postalCode</w:t>
            </w:r>
          </w:p>
        </w:tc>
        <w:tc>
          <w:tcPr>
            <w:tcW w:w="1131" w:type="dxa"/>
          </w:tcPr>
          <w:p w14:paraId="17DC3501" w14:textId="77777777" w:rsidR="00CE6E57" w:rsidRDefault="00000000">
            <w:pPr>
              <w:pStyle w:val="Compact"/>
            </w:pPr>
            <w:r>
              <w:rPr>
                <w:rStyle w:val="VerbatimChar"/>
              </w:rPr>
              <w:t>2.5.4.17</w:t>
            </w:r>
          </w:p>
        </w:tc>
        <w:tc>
          <w:tcPr>
            <w:tcW w:w="1697" w:type="dxa"/>
          </w:tcPr>
          <w:p w14:paraId="75EA2AA5" w14:textId="77777777" w:rsidR="00CE6E57" w:rsidRDefault="00000000">
            <w:pPr>
              <w:pStyle w:val="Compact"/>
            </w:pPr>
            <w:r>
              <w:t>X.520</w:t>
            </w:r>
          </w:p>
        </w:tc>
        <w:tc>
          <w:tcPr>
            <w:tcW w:w="2262" w:type="dxa"/>
          </w:tcPr>
          <w:p w14:paraId="3373007E"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5DE6A1B0" w14:textId="77777777" w:rsidR="00CE6E57" w:rsidRDefault="00000000">
            <w:pPr>
              <w:pStyle w:val="Compact"/>
            </w:pPr>
            <w:r>
              <w:t>40</w:t>
            </w:r>
          </w:p>
        </w:tc>
      </w:tr>
      <w:tr w:rsidR="00CE6E57" w14:paraId="2540F80B" w14:textId="77777777">
        <w:tc>
          <w:tcPr>
            <w:tcW w:w="2262" w:type="dxa"/>
          </w:tcPr>
          <w:p w14:paraId="6878A5F9" w14:textId="77777777" w:rsidR="00CE6E57" w:rsidRDefault="00000000">
            <w:pPr>
              <w:pStyle w:val="Compact"/>
            </w:pPr>
            <w:r>
              <w:rPr>
                <w:rStyle w:val="VerbatimChar"/>
              </w:rPr>
              <w:t>streetAddress</w:t>
            </w:r>
          </w:p>
        </w:tc>
        <w:tc>
          <w:tcPr>
            <w:tcW w:w="1131" w:type="dxa"/>
          </w:tcPr>
          <w:p w14:paraId="77842795" w14:textId="77777777" w:rsidR="00CE6E57" w:rsidRDefault="00000000">
            <w:pPr>
              <w:pStyle w:val="Compact"/>
            </w:pPr>
            <w:r>
              <w:rPr>
                <w:rStyle w:val="VerbatimChar"/>
              </w:rPr>
              <w:t>2.5.4.9</w:t>
            </w:r>
          </w:p>
        </w:tc>
        <w:tc>
          <w:tcPr>
            <w:tcW w:w="1697" w:type="dxa"/>
          </w:tcPr>
          <w:p w14:paraId="23EF6F13" w14:textId="77777777" w:rsidR="00CE6E57" w:rsidRDefault="00000000">
            <w:pPr>
              <w:pStyle w:val="Compact"/>
            </w:pPr>
            <w:r>
              <w:t>X.520</w:t>
            </w:r>
          </w:p>
        </w:tc>
        <w:tc>
          <w:tcPr>
            <w:tcW w:w="2262" w:type="dxa"/>
          </w:tcPr>
          <w:p w14:paraId="3384EDC4"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0DA24515" w14:textId="77777777" w:rsidR="00CE6E57" w:rsidRDefault="00000000">
            <w:pPr>
              <w:pStyle w:val="Compact"/>
            </w:pPr>
            <w:r>
              <w:t>128</w:t>
            </w:r>
          </w:p>
        </w:tc>
      </w:tr>
      <w:tr w:rsidR="00CE6E57" w14:paraId="1E7A719D" w14:textId="77777777">
        <w:tc>
          <w:tcPr>
            <w:tcW w:w="2262" w:type="dxa"/>
          </w:tcPr>
          <w:p w14:paraId="4878876D" w14:textId="77777777" w:rsidR="00CE6E57" w:rsidRDefault="00000000">
            <w:pPr>
              <w:pStyle w:val="Compact"/>
            </w:pPr>
            <w:r>
              <w:rPr>
                <w:rStyle w:val="VerbatimChar"/>
              </w:rPr>
              <w:t>organizationName</w:t>
            </w:r>
          </w:p>
        </w:tc>
        <w:tc>
          <w:tcPr>
            <w:tcW w:w="1131" w:type="dxa"/>
          </w:tcPr>
          <w:p w14:paraId="52F03ABC" w14:textId="77777777" w:rsidR="00CE6E57" w:rsidRDefault="00000000">
            <w:pPr>
              <w:pStyle w:val="Compact"/>
            </w:pPr>
            <w:r>
              <w:rPr>
                <w:rStyle w:val="VerbatimChar"/>
              </w:rPr>
              <w:t>2.5.4.10</w:t>
            </w:r>
          </w:p>
        </w:tc>
        <w:tc>
          <w:tcPr>
            <w:tcW w:w="1697" w:type="dxa"/>
          </w:tcPr>
          <w:p w14:paraId="650A2BD7" w14:textId="77777777" w:rsidR="00CE6E57" w:rsidRDefault="00CE6E57">
            <w:pPr>
              <w:pStyle w:val="Compact"/>
            </w:pPr>
            <w:hyperlink r:id="rId72">
              <w:r>
                <w:rPr>
                  <w:rStyle w:val="Hyperlink"/>
                </w:rPr>
                <w:t>RFC 5280</w:t>
              </w:r>
            </w:hyperlink>
          </w:p>
        </w:tc>
        <w:tc>
          <w:tcPr>
            <w:tcW w:w="2262" w:type="dxa"/>
          </w:tcPr>
          <w:p w14:paraId="5240C660"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1A07209A" w14:textId="77777777" w:rsidR="00CE6E57" w:rsidRDefault="00000000">
            <w:pPr>
              <w:pStyle w:val="Compact"/>
            </w:pPr>
            <w:r>
              <w:t>64</w:t>
            </w:r>
          </w:p>
        </w:tc>
      </w:tr>
      <w:tr w:rsidR="00CE6E57" w14:paraId="47F0F6CC" w14:textId="77777777">
        <w:tc>
          <w:tcPr>
            <w:tcW w:w="2262" w:type="dxa"/>
          </w:tcPr>
          <w:p w14:paraId="5A655A51" w14:textId="77777777" w:rsidR="00CE6E57" w:rsidRDefault="00000000">
            <w:pPr>
              <w:pStyle w:val="Compact"/>
            </w:pPr>
            <w:r>
              <w:rPr>
                <w:rStyle w:val="VerbatimChar"/>
              </w:rPr>
              <w:t>surname</w:t>
            </w:r>
          </w:p>
        </w:tc>
        <w:tc>
          <w:tcPr>
            <w:tcW w:w="1131" w:type="dxa"/>
          </w:tcPr>
          <w:p w14:paraId="7D46BDCC" w14:textId="77777777" w:rsidR="00CE6E57" w:rsidRDefault="00000000">
            <w:pPr>
              <w:pStyle w:val="Compact"/>
            </w:pPr>
            <w:r>
              <w:rPr>
                <w:rStyle w:val="VerbatimChar"/>
              </w:rPr>
              <w:t>2.5.4.4</w:t>
            </w:r>
          </w:p>
        </w:tc>
        <w:tc>
          <w:tcPr>
            <w:tcW w:w="1697" w:type="dxa"/>
          </w:tcPr>
          <w:p w14:paraId="1DEC3C4A" w14:textId="77777777" w:rsidR="00CE6E57" w:rsidRDefault="00CE6E57">
            <w:pPr>
              <w:pStyle w:val="Compact"/>
            </w:pPr>
            <w:hyperlink r:id="rId73">
              <w:r>
                <w:rPr>
                  <w:rStyle w:val="Hyperlink"/>
                </w:rPr>
                <w:t>RFC 5280</w:t>
              </w:r>
            </w:hyperlink>
          </w:p>
        </w:tc>
        <w:tc>
          <w:tcPr>
            <w:tcW w:w="2262" w:type="dxa"/>
          </w:tcPr>
          <w:p w14:paraId="0AD19C0F"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265C8F44" w14:textId="77777777" w:rsidR="00CE6E57" w:rsidRDefault="00000000">
            <w:pPr>
              <w:pStyle w:val="Compact"/>
            </w:pPr>
            <w:r>
              <w:t>64</w:t>
            </w:r>
            <w:r>
              <w:rPr>
                <w:rStyle w:val="FootnoteReference"/>
              </w:rPr>
              <w:footnoteReference w:id="17"/>
            </w:r>
          </w:p>
        </w:tc>
      </w:tr>
      <w:tr w:rsidR="00CE6E57" w14:paraId="76B9296D" w14:textId="77777777">
        <w:tc>
          <w:tcPr>
            <w:tcW w:w="2262" w:type="dxa"/>
          </w:tcPr>
          <w:p w14:paraId="0238DAD0" w14:textId="77777777" w:rsidR="00CE6E57" w:rsidRDefault="00000000">
            <w:pPr>
              <w:pStyle w:val="Compact"/>
            </w:pPr>
            <w:r>
              <w:rPr>
                <w:rStyle w:val="VerbatimChar"/>
              </w:rPr>
              <w:lastRenderedPageBreak/>
              <w:t>givenName</w:t>
            </w:r>
          </w:p>
        </w:tc>
        <w:tc>
          <w:tcPr>
            <w:tcW w:w="1131" w:type="dxa"/>
          </w:tcPr>
          <w:p w14:paraId="5A2F03D9" w14:textId="77777777" w:rsidR="00CE6E57" w:rsidRDefault="00000000">
            <w:pPr>
              <w:pStyle w:val="Compact"/>
            </w:pPr>
            <w:r>
              <w:rPr>
                <w:rStyle w:val="VerbatimChar"/>
              </w:rPr>
              <w:t>2.5.4.42</w:t>
            </w:r>
          </w:p>
        </w:tc>
        <w:tc>
          <w:tcPr>
            <w:tcW w:w="1697" w:type="dxa"/>
          </w:tcPr>
          <w:p w14:paraId="58B39511" w14:textId="77777777" w:rsidR="00CE6E57" w:rsidRDefault="00CE6E57">
            <w:pPr>
              <w:pStyle w:val="Compact"/>
            </w:pPr>
            <w:hyperlink r:id="rId74">
              <w:r>
                <w:rPr>
                  <w:rStyle w:val="Hyperlink"/>
                </w:rPr>
                <w:t>RFC 5280</w:t>
              </w:r>
            </w:hyperlink>
          </w:p>
        </w:tc>
        <w:tc>
          <w:tcPr>
            <w:tcW w:w="2262" w:type="dxa"/>
          </w:tcPr>
          <w:p w14:paraId="7C6A99F8"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20A1B568" w14:textId="77777777" w:rsidR="00CE6E57" w:rsidRDefault="00000000">
            <w:pPr>
              <w:pStyle w:val="Compact"/>
            </w:pPr>
            <w:r>
              <w:t>64</w:t>
            </w:r>
            <w:r>
              <w:rPr>
                <w:rStyle w:val="FootnoteReference"/>
              </w:rPr>
              <w:footnoteReference w:id="18"/>
            </w:r>
          </w:p>
        </w:tc>
      </w:tr>
      <w:tr w:rsidR="00CE6E57" w14:paraId="177E97B0" w14:textId="77777777">
        <w:tc>
          <w:tcPr>
            <w:tcW w:w="2262" w:type="dxa"/>
          </w:tcPr>
          <w:p w14:paraId="387721DA" w14:textId="77777777" w:rsidR="00CE6E57" w:rsidRDefault="00000000">
            <w:pPr>
              <w:pStyle w:val="Compact"/>
            </w:pPr>
            <w:r>
              <w:rPr>
                <w:rStyle w:val="VerbatimChar"/>
              </w:rPr>
              <w:t>organizationalUnitName</w:t>
            </w:r>
          </w:p>
        </w:tc>
        <w:tc>
          <w:tcPr>
            <w:tcW w:w="1131" w:type="dxa"/>
          </w:tcPr>
          <w:p w14:paraId="4D5A675C" w14:textId="77777777" w:rsidR="00CE6E57" w:rsidRDefault="00000000">
            <w:pPr>
              <w:pStyle w:val="Compact"/>
            </w:pPr>
            <w:r>
              <w:rPr>
                <w:rStyle w:val="VerbatimChar"/>
              </w:rPr>
              <w:t>2.5.4.11</w:t>
            </w:r>
          </w:p>
        </w:tc>
        <w:tc>
          <w:tcPr>
            <w:tcW w:w="1697" w:type="dxa"/>
          </w:tcPr>
          <w:p w14:paraId="203C12FC" w14:textId="77777777" w:rsidR="00CE6E57" w:rsidRDefault="00CE6E57">
            <w:pPr>
              <w:pStyle w:val="Compact"/>
            </w:pPr>
            <w:hyperlink r:id="rId75">
              <w:r>
                <w:rPr>
                  <w:rStyle w:val="Hyperlink"/>
                </w:rPr>
                <w:t>RFC 5280</w:t>
              </w:r>
            </w:hyperlink>
          </w:p>
        </w:tc>
        <w:tc>
          <w:tcPr>
            <w:tcW w:w="2262" w:type="dxa"/>
          </w:tcPr>
          <w:p w14:paraId="3BB109DD"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11D44598" w14:textId="77777777" w:rsidR="00CE6E57" w:rsidRDefault="00000000">
            <w:pPr>
              <w:pStyle w:val="Compact"/>
            </w:pPr>
            <w:r>
              <w:t>64</w:t>
            </w:r>
          </w:p>
        </w:tc>
      </w:tr>
      <w:tr w:rsidR="00CE6E57" w14:paraId="246DB58C" w14:textId="77777777">
        <w:tc>
          <w:tcPr>
            <w:tcW w:w="2262" w:type="dxa"/>
          </w:tcPr>
          <w:p w14:paraId="6E8DE8A4" w14:textId="77777777" w:rsidR="00CE6E57" w:rsidRDefault="00000000">
            <w:pPr>
              <w:pStyle w:val="Compact"/>
            </w:pPr>
            <w:r>
              <w:rPr>
                <w:rStyle w:val="VerbatimChar"/>
              </w:rPr>
              <w:t>commonName</w:t>
            </w:r>
          </w:p>
        </w:tc>
        <w:tc>
          <w:tcPr>
            <w:tcW w:w="1131" w:type="dxa"/>
          </w:tcPr>
          <w:p w14:paraId="5522D423" w14:textId="77777777" w:rsidR="00CE6E57" w:rsidRDefault="00000000">
            <w:pPr>
              <w:pStyle w:val="Compact"/>
            </w:pPr>
            <w:r>
              <w:rPr>
                <w:rStyle w:val="VerbatimChar"/>
              </w:rPr>
              <w:t>2.5.4.3</w:t>
            </w:r>
          </w:p>
        </w:tc>
        <w:tc>
          <w:tcPr>
            <w:tcW w:w="1697" w:type="dxa"/>
          </w:tcPr>
          <w:p w14:paraId="34312698" w14:textId="77777777" w:rsidR="00CE6E57" w:rsidRDefault="00CE6E57">
            <w:pPr>
              <w:pStyle w:val="Compact"/>
            </w:pPr>
            <w:hyperlink r:id="rId76">
              <w:r>
                <w:rPr>
                  <w:rStyle w:val="Hyperlink"/>
                </w:rPr>
                <w:t>RFC 5280</w:t>
              </w:r>
            </w:hyperlink>
          </w:p>
        </w:tc>
        <w:tc>
          <w:tcPr>
            <w:tcW w:w="2262" w:type="dxa"/>
          </w:tcPr>
          <w:p w14:paraId="5CA273ED"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5F463BB7" w14:textId="77777777" w:rsidR="00CE6E57" w:rsidRDefault="00000000">
            <w:pPr>
              <w:pStyle w:val="Compact"/>
            </w:pPr>
            <w:r>
              <w:t>64</w:t>
            </w:r>
          </w:p>
        </w:tc>
      </w:tr>
    </w:tbl>
    <w:p w14:paraId="1FDA7C13" w14:textId="77777777" w:rsidR="00CE6E57" w:rsidRDefault="00000000">
      <w:pPr>
        <w:pStyle w:val="BodyText"/>
      </w:pPr>
      <w:r>
        <w:t xml:space="preserve">CAs that include attributes in the Certificate </w:t>
      </w:r>
      <w:r>
        <w:rPr>
          <w:rStyle w:val="VerbatimChar"/>
        </w:rPr>
        <w:t>subject</w:t>
      </w:r>
      <w:r>
        <w:t xml:space="preserve"> field that are listed in the table below SHALL follow the specified encoding requirements for the attribute.</w:t>
      </w:r>
    </w:p>
    <w:p w14:paraId="1BD6B1EE" w14:textId="77777777" w:rsidR="00CE6E57" w:rsidRDefault="00000000">
      <w:pPr>
        <w:pStyle w:val="TableCaption"/>
      </w:pPr>
      <w:r>
        <w:t>Encoding Requirements for Selected Attributes</w:t>
      </w:r>
    </w:p>
    <w:tbl>
      <w:tblPr>
        <w:tblStyle w:val="Table"/>
        <w:tblW w:w="5000" w:type="pct"/>
        <w:tblLayout w:type="fixed"/>
        <w:tblLook w:val="0020" w:firstRow="1" w:lastRow="0" w:firstColumn="0" w:lastColumn="0" w:noHBand="0" w:noVBand="0"/>
        <w:tblCaption w:val="Encoding Requirements for Selected Attributes"/>
      </w:tblPr>
      <w:tblGrid>
        <w:gridCol w:w="2675"/>
        <w:gridCol w:w="1337"/>
        <w:gridCol w:w="2006"/>
        <w:gridCol w:w="2674"/>
        <w:gridCol w:w="668"/>
      </w:tblGrid>
      <w:tr w:rsidR="00CE6E57" w14:paraId="289FAE64" w14:textId="77777777">
        <w:trPr>
          <w:tblHeader/>
        </w:trPr>
        <w:tc>
          <w:tcPr>
            <w:tcW w:w="2262" w:type="dxa"/>
          </w:tcPr>
          <w:p w14:paraId="1674C6D0" w14:textId="77777777" w:rsidR="00CE6E57" w:rsidRDefault="00000000">
            <w:pPr>
              <w:pStyle w:val="Compact"/>
            </w:pPr>
            <w:r>
              <w:rPr>
                <w:b/>
                <w:bCs/>
              </w:rPr>
              <w:t>Attribute</w:t>
            </w:r>
          </w:p>
        </w:tc>
        <w:tc>
          <w:tcPr>
            <w:tcW w:w="1131" w:type="dxa"/>
          </w:tcPr>
          <w:p w14:paraId="18FBDAC1" w14:textId="77777777" w:rsidR="00CE6E57" w:rsidRDefault="00000000">
            <w:pPr>
              <w:pStyle w:val="Compact"/>
            </w:pPr>
            <w:r>
              <w:rPr>
                <w:b/>
                <w:bCs/>
              </w:rPr>
              <w:t>OID</w:t>
            </w:r>
          </w:p>
        </w:tc>
        <w:tc>
          <w:tcPr>
            <w:tcW w:w="1697" w:type="dxa"/>
          </w:tcPr>
          <w:p w14:paraId="1103D2A4" w14:textId="77777777" w:rsidR="00CE6E57" w:rsidRDefault="00000000">
            <w:pPr>
              <w:pStyle w:val="Compact"/>
            </w:pPr>
            <w:r>
              <w:rPr>
                <w:b/>
                <w:bCs/>
              </w:rPr>
              <w:t>Specification</w:t>
            </w:r>
          </w:p>
        </w:tc>
        <w:tc>
          <w:tcPr>
            <w:tcW w:w="2262" w:type="dxa"/>
          </w:tcPr>
          <w:p w14:paraId="5AB49DB7" w14:textId="77777777" w:rsidR="00CE6E57" w:rsidRDefault="00000000">
            <w:pPr>
              <w:pStyle w:val="Compact"/>
            </w:pPr>
            <w:r>
              <w:rPr>
                <w:b/>
                <w:bCs/>
              </w:rPr>
              <w:t>Encoding Requirements</w:t>
            </w:r>
          </w:p>
        </w:tc>
        <w:tc>
          <w:tcPr>
            <w:tcW w:w="565" w:type="dxa"/>
          </w:tcPr>
          <w:p w14:paraId="5E1361E6" w14:textId="77777777" w:rsidR="00CE6E57" w:rsidRDefault="00000000">
            <w:pPr>
              <w:pStyle w:val="Compact"/>
            </w:pPr>
            <w:r>
              <w:rPr>
                <w:b/>
                <w:bCs/>
              </w:rPr>
              <w:t>Max Length</w:t>
            </w:r>
            <w:r>
              <w:rPr>
                <w:rStyle w:val="FootnoteReference"/>
              </w:rPr>
              <w:footnoteReference w:id="19"/>
            </w:r>
          </w:p>
        </w:tc>
      </w:tr>
      <w:tr w:rsidR="00CE6E57" w14:paraId="092F8211" w14:textId="77777777">
        <w:tc>
          <w:tcPr>
            <w:tcW w:w="2262" w:type="dxa"/>
          </w:tcPr>
          <w:p w14:paraId="10F1F325" w14:textId="77777777" w:rsidR="00CE6E57" w:rsidRDefault="00000000">
            <w:pPr>
              <w:pStyle w:val="Compact"/>
            </w:pPr>
            <w:r>
              <w:rPr>
                <w:rStyle w:val="VerbatimChar"/>
              </w:rPr>
              <w:t>businessCategory</w:t>
            </w:r>
          </w:p>
        </w:tc>
        <w:tc>
          <w:tcPr>
            <w:tcW w:w="1131" w:type="dxa"/>
          </w:tcPr>
          <w:p w14:paraId="2D098A7D" w14:textId="77777777" w:rsidR="00CE6E57" w:rsidRDefault="00000000">
            <w:pPr>
              <w:pStyle w:val="Compact"/>
            </w:pPr>
            <w:r>
              <w:rPr>
                <w:rStyle w:val="VerbatimChar"/>
              </w:rPr>
              <w:t>2.5.4.15</w:t>
            </w:r>
          </w:p>
        </w:tc>
        <w:tc>
          <w:tcPr>
            <w:tcW w:w="1697" w:type="dxa"/>
          </w:tcPr>
          <w:p w14:paraId="6212B227" w14:textId="77777777" w:rsidR="00CE6E57" w:rsidRDefault="00000000">
            <w:pPr>
              <w:pStyle w:val="Compact"/>
            </w:pPr>
            <w:r>
              <w:t>X.520</w:t>
            </w:r>
          </w:p>
        </w:tc>
        <w:tc>
          <w:tcPr>
            <w:tcW w:w="2262" w:type="dxa"/>
          </w:tcPr>
          <w:p w14:paraId="02496CB8"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55DC8D8F" w14:textId="77777777" w:rsidR="00CE6E57" w:rsidRDefault="00000000">
            <w:pPr>
              <w:pStyle w:val="Compact"/>
            </w:pPr>
            <w:r>
              <w:t>128</w:t>
            </w:r>
          </w:p>
        </w:tc>
      </w:tr>
      <w:tr w:rsidR="00CE6E57" w14:paraId="7BA274F7" w14:textId="77777777">
        <w:tc>
          <w:tcPr>
            <w:tcW w:w="2262" w:type="dxa"/>
          </w:tcPr>
          <w:p w14:paraId="7E9D8BDB" w14:textId="77777777" w:rsidR="00CE6E57" w:rsidRDefault="00000000">
            <w:pPr>
              <w:pStyle w:val="Compact"/>
            </w:pPr>
            <w:r>
              <w:rPr>
                <w:rStyle w:val="VerbatimChar"/>
              </w:rPr>
              <w:t>jurisdictionCountry</w:t>
            </w:r>
          </w:p>
        </w:tc>
        <w:tc>
          <w:tcPr>
            <w:tcW w:w="1131" w:type="dxa"/>
          </w:tcPr>
          <w:p w14:paraId="7D0B4DE9" w14:textId="77777777" w:rsidR="00CE6E57" w:rsidRDefault="00000000">
            <w:pPr>
              <w:pStyle w:val="Compact"/>
            </w:pPr>
            <w:r>
              <w:rPr>
                <w:rStyle w:val="VerbatimChar"/>
              </w:rPr>
              <w:t>1.3.6.1.4.1.311.60.2.1.3</w:t>
            </w:r>
          </w:p>
        </w:tc>
        <w:tc>
          <w:tcPr>
            <w:tcW w:w="1697" w:type="dxa"/>
          </w:tcPr>
          <w:p w14:paraId="35B8DF81" w14:textId="77777777" w:rsidR="00CE6E57" w:rsidRDefault="00000000">
            <w:pPr>
              <w:pStyle w:val="Compact"/>
            </w:pPr>
            <w:r>
              <w:t>Guidelines for the Issuance and Management of Extended Validation Certificates</w:t>
            </w:r>
          </w:p>
        </w:tc>
        <w:tc>
          <w:tcPr>
            <w:tcW w:w="2262" w:type="dxa"/>
          </w:tcPr>
          <w:p w14:paraId="10631515" w14:textId="77777777" w:rsidR="00CE6E57" w:rsidRDefault="00000000">
            <w:pPr>
              <w:pStyle w:val="Compact"/>
            </w:pPr>
            <w:r>
              <w:t xml:space="preserve">MUST use </w:t>
            </w:r>
            <w:r>
              <w:rPr>
                <w:rStyle w:val="VerbatimChar"/>
              </w:rPr>
              <w:t>PrintableString</w:t>
            </w:r>
          </w:p>
        </w:tc>
        <w:tc>
          <w:tcPr>
            <w:tcW w:w="565" w:type="dxa"/>
          </w:tcPr>
          <w:p w14:paraId="442C8977" w14:textId="77777777" w:rsidR="00CE6E57" w:rsidRDefault="00000000">
            <w:pPr>
              <w:pStyle w:val="Compact"/>
            </w:pPr>
            <w:r>
              <w:t>2</w:t>
            </w:r>
          </w:p>
        </w:tc>
      </w:tr>
      <w:tr w:rsidR="00CE6E57" w14:paraId="11208261" w14:textId="77777777">
        <w:tc>
          <w:tcPr>
            <w:tcW w:w="2262" w:type="dxa"/>
          </w:tcPr>
          <w:p w14:paraId="226E26A9" w14:textId="77777777" w:rsidR="00CE6E57" w:rsidRDefault="00000000">
            <w:pPr>
              <w:pStyle w:val="Compact"/>
            </w:pPr>
            <w:r>
              <w:rPr>
                <w:rStyle w:val="VerbatimChar"/>
              </w:rPr>
              <w:t>jurisdictionStateOrProvince</w:t>
            </w:r>
          </w:p>
        </w:tc>
        <w:tc>
          <w:tcPr>
            <w:tcW w:w="1131" w:type="dxa"/>
          </w:tcPr>
          <w:p w14:paraId="76CDEFD7" w14:textId="77777777" w:rsidR="00CE6E57" w:rsidRDefault="00000000">
            <w:pPr>
              <w:pStyle w:val="Compact"/>
            </w:pPr>
            <w:r>
              <w:rPr>
                <w:rStyle w:val="VerbatimChar"/>
              </w:rPr>
              <w:t>1.3.6.1.4.1.311.60.2.1.2</w:t>
            </w:r>
          </w:p>
        </w:tc>
        <w:tc>
          <w:tcPr>
            <w:tcW w:w="1697" w:type="dxa"/>
          </w:tcPr>
          <w:p w14:paraId="55771220" w14:textId="77777777" w:rsidR="00CE6E57" w:rsidRDefault="00000000">
            <w:pPr>
              <w:pStyle w:val="Compact"/>
            </w:pPr>
            <w:r>
              <w:t>Guidelines for the Issuance and Management of Extended Validation Certificates</w:t>
            </w:r>
          </w:p>
        </w:tc>
        <w:tc>
          <w:tcPr>
            <w:tcW w:w="2262" w:type="dxa"/>
          </w:tcPr>
          <w:p w14:paraId="53FF3BC0"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01A424B2" w14:textId="77777777" w:rsidR="00CE6E57" w:rsidRDefault="00000000">
            <w:pPr>
              <w:pStyle w:val="Compact"/>
            </w:pPr>
            <w:r>
              <w:t>128</w:t>
            </w:r>
          </w:p>
        </w:tc>
      </w:tr>
      <w:tr w:rsidR="00CE6E57" w14:paraId="470A9532" w14:textId="77777777">
        <w:tc>
          <w:tcPr>
            <w:tcW w:w="2262" w:type="dxa"/>
          </w:tcPr>
          <w:p w14:paraId="2736822E" w14:textId="77777777" w:rsidR="00CE6E57" w:rsidRDefault="00000000">
            <w:pPr>
              <w:pStyle w:val="Compact"/>
            </w:pPr>
            <w:r>
              <w:rPr>
                <w:rStyle w:val="VerbatimChar"/>
              </w:rPr>
              <w:t>jurisdictionLocality</w:t>
            </w:r>
          </w:p>
        </w:tc>
        <w:tc>
          <w:tcPr>
            <w:tcW w:w="1131" w:type="dxa"/>
          </w:tcPr>
          <w:p w14:paraId="712CF3DD" w14:textId="77777777" w:rsidR="00CE6E57" w:rsidRDefault="00000000">
            <w:pPr>
              <w:pStyle w:val="Compact"/>
            </w:pPr>
            <w:r>
              <w:rPr>
                <w:rStyle w:val="VerbatimChar"/>
              </w:rPr>
              <w:t>1.3.6.1.4.1.311.60.2.1.1</w:t>
            </w:r>
          </w:p>
        </w:tc>
        <w:tc>
          <w:tcPr>
            <w:tcW w:w="1697" w:type="dxa"/>
          </w:tcPr>
          <w:p w14:paraId="649462FA" w14:textId="77777777" w:rsidR="00CE6E57" w:rsidRDefault="00000000">
            <w:pPr>
              <w:pStyle w:val="Compact"/>
            </w:pPr>
            <w:r>
              <w:t>Guidelines for the Issuance and Management of Extended Validation Certificates</w:t>
            </w:r>
          </w:p>
        </w:tc>
        <w:tc>
          <w:tcPr>
            <w:tcW w:w="2262" w:type="dxa"/>
          </w:tcPr>
          <w:p w14:paraId="2BA5F274"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1853199F" w14:textId="77777777" w:rsidR="00CE6E57" w:rsidRDefault="00000000">
            <w:pPr>
              <w:pStyle w:val="Compact"/>
            </w:pPr>
            <w:r>
              <w:t>128</w:t>
            </w:r>
          </w:p>
        </w:tc>
      </w:tr>
      <w:tr w:rsidR="00CE6E57" w14:paraId="54325BA0" w14:textId="77777777">
        <w:tc>
          <w:tcPr>
            <w:tcW w:w="2262" w:type="dxa"/>
          </w:tcPr>
          <w:p w14:paraId="7C0A6DFC" w14:textId="77777777" w:rsidR="00CE6E57" w:rsidRDefault="00000000">
            <w:pPr>
              <w:pStyle w:val="Compact"/>
            </w:pPr>
            <w:r>
              <w:rPr>
                <w:rStyle w:val="VerbatimChar"/>
              </w:rPr>
              <w:lastRenderedPageBreak/>
              <w:t>serialNumber</w:t>
            </w:r>
          </w:p>
        </w:tc>
        <w:tc>
          <w:tcPr>
            <w:tcW w:w="1131" w:type="dxa"/>
          </w:tcPr>
          <w:p w14:paraId="372A600C" w14:textId="77777777" w:rsidR="00CE6E57" w:rsidRDefault="00000000">
            <w:pPr>
              <w:pStyle w:val="Compact"/>
            </w:pPr>
            <w:r>
              <w:rPr>
                <w:rStyle w:val="VerbatimChar"/>
              </w:rPr>
              <w:t>2.5.4.5</w:t>
            </w:r>
          </w:p>
        </w:tc>
        <w:tc>
          <w:tcPr>
            <w:tcW w:w="1697" w:type="dxa"/>
          </w:tcPr>
          <w:p w14:paraId="6FB37DCE" w14:textId="77777777" w:rsidR="00CE6E57" w:rsidRDefault="00CE6E57">
            <w:pPr>
              <w:pStyle w:val="Compact"/>
            </w:pPr>
            <w:hyperlink r:id="rId77">
              <w:r>
                <w:rPr>
                  <w:rStyle w:val="Hyperlink"/>
                </w:rPr>
                <w:t>RFC 5280</w:t>
              </w:r>
            </w:hyperlink>
          </w:p>
        </w:tc>
        <w:tc>
          <w:tcPr>
            <w:tcW w:w="2262" w:type="dxa"/>
          </w:tcPr>
          <w:p w14:paraId="53EE32AF" w14:textId="77777777" w:rsidR="00CE6E57" w:rsidRDefault="00000000">
            <w:pPr>
              <w:pStyle w:val="Compact"/>
            </w:pPr>
            <w:r>
              <w:t xml:space="preserve">MUST use </w:t>
            </w:r>
            <w:r>
              <w:rPr>
                <w:rStyle w:val="VerbatimChar"/>
              </w:rPr>
              <w:t>PrintableString</w:t>
            </w:r>
          </w:p>
        </w:tc>
        <w:tc>
          <w:tcPr>
            <w:tcW w:w="565" w:type="dxa"/>
          </w:tcPr>
          <w:p w14:paraId="741B3E4F" w14:textId="77777777" w:rsidR="00CE6E57" w:rsidRDefault="00000000">
            <w:pPr>
              <w:pStyle w:val="Compact"/>
            </w:pPr>
            <w:r>
              <w:t>64</w:t>
            </w:r>
          </w:p>
        </w:tc>
      </w:tr>
      <w:tr w:rsidR="00CE6E57" w14:paraId="0CA88E12" w14:textId="77777777">
        <w:tc>
          <w:tcPr>
            <w:tcW w:w="2262" w:type="dxa"/>
          </w:tcPr>
          <w:p w14:paraId="2AF1FDF1" w14:textId="77777777" w:rsidR="00CE6E57" w:rsidRDefault="00000000">
            <w:pPr>
              <w:pStyle w:val="Compact"/>
            </w:pPr>
            <w:r>
              <w:rPr>
                <w:rStyle w:val="VerbatimChar"/>
              </w:rPr>
              <w:t>organizationIdentifier</w:t>
            </w:r>
          </w:p>
        </w:tc>
        <w:tc>
          <w:tcPr>
            <w:tcW w:w="1131" w:type="dxa"/>
          </w:tcPr>
          <w:p w14:paraId="20A7C0D9" w14:textId="77777777" w:rsidR="00CE6E57" w:rsidRDefault="00000000">
            <w:pPr>
              <w:pStyle w:val="Compact"/>
            </w:pPr>
            <w:r>
              <w:rPr>
                <w:rStyle w:val="VerbatimChar"/>
              </w:rPr>
              <w:t>2.5.4.97</w:t>
            </w:r>
          </w:p>
        </w:tc>
        <w:tc>
          <w:tcPr>
            <w:tcW w:w="1697" w:type="dxa"/>
          </w:tcPr>
          <w:p w14:paraId="5E9E0472" w14:textId="77777777" w:rsidR="00CE6E57" w:rsidRDefault="00000000">
            <w:pPr>
              <w:pStyle w:val="Compact"/>
            </w:pPr>
            <w:r>
              <w:t>X.520</w:t>
            </w:r>
          </w:p>
        </w:tc>
        <w:tc>
          <w:tcPr>
            <w:tcW w:w="2262" w:type="dxa"/>
          </w:tcPr>
          <w:p w14:paraId="6F1D6B6B"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56AED830" w14:textId="77777777" w:rsidR="00CE6E57" w:rsidRDefault="00000000">
            <w:pPr>
              <w:pStyle w:val="Compact"/>
            </w:pPr>
            <w:r>
              <w:t>None</w:t>
            </w:r>
          </w:p>
        </w:tc>
      </w:tr>
    </w:tbl>
    <w:p w14:paraId="395EF9D8" w14:textId="77777777" w:rsidR="00CE6E57" w:rsidRDefault="00000000">
      <w:pPr>
        <w:pStyle w:val="Heading4"/>
      </w:pPr>
      <w:bookmarkStart w:id="760" w:name="Xcec18e6ac32aca3a45eec84a1ba551934837a7f"/>
      <w:bookmarkEnd w:id="759"/>
      <w:r>
        <w:t>7.1.4.3 Subscriber Certificate Common Name Attribute</w:t>
      </w:r>
    </w:p>
    <w:p w14:paraId="0BA39AE1" w14:textId="77777777" w:rsidR="00CE6E57" w:rsidRDefault="00000000">
      <w:pPr>
        <w:pStyle w:val="FirstParagraph"/>
      </w:pPr>
      <w:r>
        <w:t xml:space="preserve">If present, this attribute MUST contain exactly one entry that is one of the values contained in the Certificate’s </w:t>
      </w:r>
      <w:r>
        <w:rPr>
          <w:rStyle w:val="VerbatimChar"/>
        </w:rPr>
        <w:t>subjectAltName</w:t>
      </w:r>
      <w:r>
        <w:t xml:space="preserve"> extension (see </w:t>
      </w:r>
      <w:hyperlink w:anchor="X7357be686a72e0b81e7848590260cddfc1e7770">
        <w:r w:rsidR="00CE6E57">
          <w:rPr>
            <w:rStyle w:val="Hyperlink"/>
          </w:rPr>
          <w:t>Section 7.1.2.7.12</w:t>
        </w:r>
      </w:hyperlink>
      <w:r>
        <w:t>). The value of the field MUST be encoded as follows:</w:t>
      </w:r>
    </w:p>
    <w:p w14:paraId="1E796130" w14:textId="77777777" w:rsidR="00CE6E57" w:rsidRDefault="00000000">
      <w:pPr>
        <w:pStyle w:val="Compact"/>
        <w:numPr>
          <w:ilvl w:val="0"/>
          <w:numId w:val="116"/>
        </w:numPr>
      </w:pPr>
      <w:r>
        <w:t>If the value is an IPv4 address, then the value MUST be encoded as an IPv4Address as specified in RFC 3986, Section 3.2.2.</w:t>
      </w:r>
    </w:p>
    <w:p w14:paraId="319231CD" w14:textId="77777777" w:rsidR="00CE6E57" w:rsidRDefault="00000000">
      <w:pPr>
        <w:pStyle w:val="Compact"/>
        <w:numPr>
          <w:ilvl w:val="0"/>
          <w:numId w:val="116"/>
        </w:numPr>
      </w:pPr>
      <w:r>
        <w:t>If the value is an IPv6 address, then the value MUST be encoded in the text representation specified in RFC 5952, Section 4.</w:t>
      </w:r>
    </w:p>
    <w:p w14:paraId="508D4443" w14:textId="77777777" w:rsidR="00CE6E57" w:rsidRDefault="00000000">
      <w:pPr>
        <w:pStyle w:val="Compact"/>
        <w:numPr>
          <w:ilvl w:val="0"/>
          <w:numId w:val="116"/>
        </w:numPr>
      </w:pPr>
      <w:r>
        <w:t xml:space="preserve">If the value is a Fully-Qualified Domain Name or Wildcard Domain Name, then the value MUST be encoded as a character-for-character copy of the </w:t>
      </w:r>
      <w:r>
        <w:rPr>
          <w:rStyle w:val="VerbatimChar"/>
        </w:rPr>
        <w:t>dNSName</w:t>
      </w:r>
      <w:r>
        <w:t xml:space="preserve"> entry value from the </w:t>
      </w:r>
      <w:r>
        <w:rPr>
          <w:rStyle w:val="VerbatimChar"/>
        </w:rPr>
        <w:t>subjectAltName</w:t>
      </w:r>
      <w:r>
        <w:t xml:space="preserve"> extension. Specifically, all Domain Labels of the Fully-Qualified Domain Name or FQDN portion of the Wildcard Domain Name must be encoded as LDH Labels, and P-Labels MUST NOT be converted to their Unicode representation.</w:t>
      </w:r>
    </w:p>
    <w:p w14:paraId="5680A06C" w14:textId="77777777" w:rsidR="00CE6E57" w:rsidRDefault="00000000">
      <w:pPr>
        <w:pStyle w:val="Heading4"/>
      </w:pPr>
      <w:bookmarkStart w:id="761" w:name="Xfbe97d39f8a1a297d6543af0b1b4ce6e9225ae0"/>
      <w:bookmarkEnd w:id="760"/>
      <w:r>
        <w:t>7.1.4.4 Other Subject Attributes</w:t>
      </w:r>
    </w:p>
    <w:p w14:paraId="1F972029" w14:textId="77777777" w:rsidR="00CE6E57" w:rsidRDefault="00000000">
      <w:pPr>
        <w:pStyle w:val="FirstParagraph"/>
      </w:pPr>
      <w:r>
        <w:t xml:space="preserve">When explicitly stated as permitted by the relevant certificate profile specified within </w:t>
      </w:r>
      <w:hyperlink w:anchor="Xfd4c7b8779ca38eac6cafab53f401db9b389178">
        <w:r w:rsidR="00CE6E57">
          <w:rPr>
            <w:rStyle w:val="Hyperlink"/>
          </w:rPr>
          <w:t>Section 7.1.2</w:t>
        </w:r>
      </w:hyperlink>
      <w:r>
        <w:t xml:space="preserve">, CAs MAY include additional attributes within the </w:t>
      </w:r>
      <w:r>
        <w:rPr>
          <w:rStyle w:val="VerbatimChar"/>
        </w:rPr>
        <w:t>AttributeTypeAndValue</w:t>
      </w:r>
      <w:r>
        <w:t xml:space="preserve"> beyond those specified in </w:t>
      </w:r>
      <w:hyperlink w:anchor="Xdcbbd85f2924df83fd0c65039919dab577bcc48">
        <w:r w:rsidR="00CE6E57">
          <w:rPr>
            <w:rStyle w:val="Hyperlink"/>
          </w:rPr>
          <w:t>Section 7.1.4.2</w:t>
        </w:r>
      </w:hyperlink>
      <w:r>
        <w:t>.</w:t>
      </w:r>
    </w:p>
    <w:p w14:paraId="03B97EF8" w14:textId="77777777" w:rsidR="00CE6E57" w:rsidRDefault="00000000">
      <w:pPr>
        <w:pStyle w:val="BodyText"/>
      </w:pPr>
      <w:r>
        <w:t>Before including such an attribute, the CA SHALL:</w:t>
      </w:r>
    </w:p>
    <w:p w14:paraId="7E489ACD" w14:textId="77777777" w:rsidR="00CE6E57" w:rsidRDefault="00000000">
      <w:pPr>
        <w:pStyle w:val="Compact"/>
        <w:numPr>
          <w:ilvl w:val="0"/>
          <w:numId w:val="117"/>
        </w:numPr>
      </w:pPr>
      <w:r>
        <w:t>Document the attributes within Section 7.1.4 of their CP or CPS, along with the applicable validation practices.</w:t>
      </w:r>
    </w:p>
    <w:p w14:paraId="426798D8" w14:textId="77777777" w:rsidR="00CE6E57" w:rsidRDefault="00000000">
      <w:pPr>
        <w:pStyle w:val="Compact"/>
        <w:numPr>
          <w:ilvl w:val="0"/>
          <w:numId w:val="117"/>
        </w:numPr>
      </w:pPr>
      <w:r>
        <w:t>Ensure that the contents contain information that has been verified by the CA, independent of the Applicant.</w:t>
      </w:r>
    </w:p>
    <w:p w14:paraId="1B5F5F60" w14:textId="77777777" w:rsidR="00CE6E57" w:rsidRDefault="00000000">
      <w:pPr>
        <w:pStyle w:val="Heading3"/>
      </w:pPr>
      <w:bookmarkStart w:id="762" w:name="_Toc210556688"/>
      <w:bookmarkStart w:id="763" w:name="_Toc207014362"/>
      <w:bookmarkStart w:id="764" w:name="Xb679318b5159669ccef024bee2ed8b9b757084d"/>
      <w:bookmarkEnd w:id="757"/>
      <w:bookmarkEnd w:id="761"/>
      <w:r>
        <w:t>7.1.5 Name constraints</w:t>
      </w:r>
      <w:bookmarkEnd w:id="762"/>
      <w:bookmarkEnd w:id="763"/>
    </w:p>
    <w:p w14:paraId="34DAB59A" w14:textId="77777777" w:rsidR="00CE6E57" w:rsidRDefault="00000000">
      <w:pPr>
        <w:pStyle w:val="Heading3"/>
      </w:pPr>
      <w:bookmarkStart w:id="765" w:name="_Toc210556689"/>
      <w:bookmarkStart w:id="766" w:name="_Toc207014363"/>
      <w:bookmarkStart w:id="767" w:name="Xc8d3ffc41162c976c376ed548cd0fe263da63e7"/>
      <w:bookmarkEnd w:id="764"/>
      <w:r>
        <w:t>7.1.6 Certificate policy object identifier</w:t>
      </w:r>
      <w:bookmarkEnd w:id="765"/>
      <w:bookmarkEnd w:id="766"/>
    </w:p>
    <w:p w14:paraId="4575929C" w14:textId="77777777" w:rsidR="00CE6E57" w:rsidRDefault="00000000">
      <w:pPr>
        <w:pStyle w:val="Heading4"/>
      </w:pPr>
      <w:bookmarkStart w:id="768" w:name="Xd886d368fed64db74e3fc7a280ac2a3180671ff"/>
      <w:r>
        <w:t>7.1.6.1 Reserved Certificate Policy Identifiers</w:t>
      </w:r>
    </w:p>
    <w:p w14:paraId="4A865751" w14:textId="77777777" w:rsidR="00CE6E57" w:rsidRDefault="00000000">
      <w:pPr>
        <w:pStyle w:val="FirstParagraph"/>
      </w:pPr>
      <w:r>
        <w:t>The following Certificate Policy identifiers are reserved for use by CAs as an optional means of asserting that a Certificate complies with these Requirements.</w:t>
      </w:r>
    </w:p>
    <w:p w14:paraId="1ED0A6CE" w14:textId="77777777" w:rsidR="00CE6E57" w:rsidRDefault="00000000">
      <w:pPr>
        <w:pStyle w:val="BodyText"/>
      </w:pPr>
      <w:r>
        <w:rPr>
          <w:rStyle w:val="VerbatimChar"/>
        </w:rPr>
        <w:lastRenderedPageBreak/>
        <w:t>{joint-iso-itu-t(2) international-organizations(23) ca-browser-forum(140) certificate-policies(1) baseline-requirements(2) domain-validated(1)} (2.23.140.1.2.1)</w:t>
      </w:r>
    </w:p>
    <w:p w14:paraId="459BE149" w14:textId="77777777" w:rsidR="00CE6E57" w:rsidRDefault="00000000">
      <w:pPr>
        <w:pStyle w:val="BodyText"/>
      </w:pPr>
      <w:r>
        <w:rPr>
          <w:rStyle w:val="VerbatimChar"/>
        </w:rPr>
        <w:t>{joint-iso-itu-t(2) international-organizations(23) ca-browser-forum(140) certificate-policies(1) baseline-requirements(2) organization-validated(2)} (2.23.140.1.2.2)</w:t>
      </w:r>
    </w:p>
    <w:p w14:paraId="081E8D0F" w14:textId="77777777" w:rsidR="00CE6E57" w:rsidRDefault="00000000">
      <w:pPr>
        <w:pStyle w:val="BodyText"/>
      </w:pPr>
      <w:r>
        <w:rPr>
          <w:rStyle w:val="VerbatimChar"/>
        </w:rPr>
        <w:t>{joint-iso-itu-t(2) international-organizations(23) ca-browser-forum(140) certificate-policies(1) baseline-requirements(2) individual-validated(3)} (2.23.140.1.2.3)</w:t>
      </w:r>
    </w:p>
    <w:p w14:paraId="17161C45" w14:textId="77777777" w:rsidR="00CE6E57" w:rsidRDefault="00000000">
      <w:pPr>
        <w:pStyle w:val="BodyText"/>
      </w:pPr>
      <w:r>
        <w:rPr>
          <w:rStyle w:val="VerbatimChar"/>
        </w:rPr>
        <w:t>{joint‐iso‐itu‐t(2) international‐organizations(23) ca‐browser‐forum(140) certificate‐policies(1) ev-guidelines(1)} (2.23.140.1.1)</w:t>
      </w:r>
    </w:p>
    <w:p w14:paraId="46472FCC" w14:textId="77777777" w:rsidR="00CE6E57" w:rsidRDefault="00000000">
      <w:pPr>
        <w:pStyle w:val="Heading3"/>
      </w:pPr>
      <w:bookmarkStart w:id="769" w:name="_Toc210556690"/>
      <w:bookmarkStart w:id="770" w:name="_Toc207014364"/>
      <w:bookmarkStart w:id="771" w:name="Xed9e7834e6ffbd250e01c735c982e66ea9861ae"/>
      <w:bookmarkEnd w:id="767"/>
      <w:bookmarkEnd w:id="768"/>
      <w:r>
        <w:t>7.1.7 Usage of Policy Constraints extension</w:t>
      </w:r>
      <w:bookmarkEnd w:id="769"/>
      <w:bookmarkEnd w:id="770"/>
    </w:p>
    <w:p w14:paraId="34018FCF" w14:textId="77777777" w:rsidR="00CE6E57" w:rsidRDefault="00000000">
      <w:pPr>
        <w:pStyle w:val="Heading3"/>
      </w:pPr>
      <w:bookmarkStart w:id="772" w:name="_Toc210556691"/>
      <w:bookmarkStart w:id="773" w:name="_Toc207014365"/>
      <w:bookmarkStart w:id="774" w:name="Xb75aeb95e41b160b3b406a7bf538931f2032f39"/>
      <w:bookmarkEnd w:id="771"/>
      <w:r>
        <w:t>7.1.8 Policy qualifiers syntax and semantics</w:t>
      </w:r>
      <w:bookmarkEnd w:id="772"/>
      <w:bookmarkEnd w:id="773"/>
    </w:p>
    <w:p w14:paraId="3AF6C4DA" w14:textId="77777777" w:rsidR="00CE6E57" w:rsidRDefault="00000000">
      <w:pPr>
        <w:pStyle w:val="Heading3"/>
      </w:pPr>
      <w:bookmarkStart w:id="775" w:name="_Toc210556692"/>
      <w:bookmarkStart w:id="776" w:name="_Toc207014366"/>
      <w:bookmarkStart w:id="777" w:name="X7e1386d320ff9b93177aebb64539fc5dd8f35e6"/>
      <w:bookmarkEnd w:id="774"/>
      <w:r>
        <w:t>7.1.9 Processing semantics for the critical Certificate Policies extension</w:t>
      </w:r>
      <w:bookmarkEnd w:id="775"/>
      <w:bookmarkEnd w:id="776"/>
    </w:p>
    <w:p w14:paraId="27EAB211" w14:textId="77777777" w:rsidR="00CE6E57" w:rsidRDefault="00000000">
      <w:pPr>
        <w:pStyle w:val="Heading2"/>
      </w:pPr>
      <w:bookmarkStart w:id="778" w:name="_Toc210556693"/>
      <w:bookmarkStart w:id="779" w:name="_Toc207014367"/>
      <w:bookmarkStart w:id="780" w:name="Xafabc4f11c3d737c9a72123dffc4caf7c2c9cfd"/>
      <w:bookmarkEnd w:id="668"/>
      <w:bookmarkEnd w:id="777"/>
      <w:r>
        <w:t>7.2 CRL profile</w:t>
      </w:r>
      <w:bookmarkEnd w:id="778"/>
      <w:bookmarkEnd w:id="779"/>
    </w:p>
    <w:p w14:paraId="71BE0BF7" w14:textId="77777777" w:rsidR="00CE6E57" w:rsidRDefault="00000000">
      <w:pPr>
        <w:pStyle w:val="FirstParagraph"/>
      </w:pPr>
      <w:r>
        <w:t>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14:paraId="22DE021C" w14:textId="77777777" w:rsidR="00CE6E57" w:rsidRDefault="00000000">
      <w:pPr>
        <w:pStyle w:val="BodyText"/>
      </w:pPr>
      <w:r>
        <w:t xml:space="preserve">If the CA asserts compliance with these Baseline Requirements, all CRLs that it issues MUST comply with the following CRL profile, which incorporates, and is derived from </w:t>
      </w:r>
      <w:hyperlink r:id="rId78">
        <w:r w:rsidR="00CE6E57">
          <w:rPr>
            <w:rStyle w:val="Hyperlink"/>
          </w:rPr>
          <w:t>RFC 5280</w:t>
        </w:r>
      </w:hyperlink>
      <w:r>
        <w:t xml:space="preserve">. Except as explicitly noted, all normative requirements imposed by RFC 5280 shall apply, in addition to the normative requirements imposed by this document. CAs SHOULD examine </w:t>
      </w:r>
      <w:hyperlink r:id="rId79" w:anchor="appendix-B">
        <w:r w:rsidR="00CE6E57">
          <w:rPr>
            <w:rStyle w:val="Hyperlink"/>
          </w:rPr>
          <w:t>RFC 5280, Appendix B</w:t>
        </w:r>
      </w:hyperlink>
      <w:r>
        <w:t xml:space="preserve"> for further issues to be aware of.</w:t>
      </w:r>
    </w:p>
    <w:p w14:paraId="3A03BDEB" w14:textId="77777777" w:rsidR="00CE6E57" w:rsidRDefault="00000000">
      <w:pPr>
        <w:pStyle w:val="BodyText"/>
      </w:pPr>
      <w:r>
        <w:t>A full and complete CRL is a CRL whose scope includes all Certificates issued by the CA.</w:t>
      </w:r>
    </w:p>
    <w:p w14:paraId="3C99C0BB" w14:textId="77777777" w:rsidR="00CE6E57" w:rsidRDefault="00000000">
      <w:pPr>
        <w:pStyle w:val="BodyText"/>
      </w:pPr>
      <w:r>
        <w:t>A partitioned CRL (sometimes referred to as a “sharded CRL”) is a CRL with a constrained scope, such as all Certificates issued by the CA during a certain period of time (“temporal sharding”). Aside from the presence of the Issuing Distribution Point extension (OID 2.5.29.28) in partitioned CRLs, both CRL formats are syntactically the same from the perspective of this profile.</w:t>
      </w:r>
    </w:p>
    <w:p w14:paraId="71839009" w14:textId="77777777" w:rsidR="00CE6E57" w:rsidRDefault="00000000">
      <w:pPr>
        <w:pStyle w:val="BodyText"/>
      </w:pPr>
      <w:r>
        <w:t xml:space="preserve">Minimally, CAs MUST issue either a “full and complete” CRL or a set of “partitioned” CRLs which cover the complete set of Certificates issued by the CA within 7 days of </w:t>
      </w:r>
      <w:r>
        <w:lastRenderedPageBreak/>
        <w:t>such CA issuing its first certificate. In other words, if issuing only partitioned CRLs, the combined scope of those CRLs must be equivalent to that of a full and complete CRL.</w:t>
      </w:r>
    </w:p>
    <w:p w14:paraId="5F399BC2" w14:textId="77777777" w:rsidR="00CE6E57" w:rsidRDefault="00000000">
      <w:pPr>
        <w:pStyle w:val="BodyText"/>
      </w:pPr>
      <w:r>
        <w:t>CAs MUST NOT issue indirect CRLs (i.e., the issuer of the CRL is not the issuer of all Certificates that are included in the scope of the CRL).</w:t>
      </w:r>
    </w:p>
    <w:p w14:paraId="4019504C" w14:textId="77777777" w:rsidR="00CE6E57" w:rsidRDefault="00000000">
      <w:pPr>
        <w:pStyle w:val="TableCaption"/>
      </w:pPr>
      <w:r>
        <w:t>CRL Fields</w:t>
      </w:r>
    </w:p>
    <w:tbl>
      <w:tblPr>
        <w:tblStyle w:val="Table"/>
        <w:tblW w:w="5000" w:type="pct"/>
        <w:tblLayout w:type="fixed"/>
        <w:tblLook w:val="0020" w:firstRow="1" w:lastRow="0" w:firstColumn="0" w:lastColumn="0" w:noHBand="0" w:noVBand="0"/>
        <w:tblCaption w:val="CRL Fields"/>
      </w:tblPr>
      <w:tblGrid>
        <w:gridCol w:w="2808"/>
        <w:gridCol w:w="1872"/>
        <w:gridCol w:w="4680"/>
      </w:tblGrid>
      <w:tr w:rsidR="00CE6E57" w14:paraId="0656E226" w14:textId="77777777">
        <w:trPr>
          <w:tblHeader/>
        </w:trPr>
        <w:tc>
          <w:tcPr>
            <w:tcW w:w="2376" w:type="dxa"/>
          </w:tcPr>
          <w:p w14:paraId="262A3FE3" w14:textId="77777777" w:rsidR="00CE6E57" w:rsidRDefault="00000000">
            <w:pPr>
              <w:pStyle w:val="Compact"/>
            </w:pPr>
            <w:r>
              <w:rPr>
                <w:b/>
                <w:bCs/>
              </w:rPr>
              <w:t>Field</w:t>
            </w:r>
          </w:p>
        </w:tc>
        <w:tc>
          <w:tcPr>
            <w:tcW w:w="1584" w:type="dxa"/>
          </w:tcPr>
          <w:p w14:paraId="3DE1BDDC" w14:textId="77777777" w:rsidR="00CE6E57" w:rsidRDefault="00000000">
            <w:pPr>
              <w:pStyle w:val="Compact"/>
            </w:pPr>
            <w:r>
              <w:rPr>
                <w:b/>
                <w:bCs/>
              </w:rPr>
              <w:t>Presence</w:t>
            </w:r>
          </w:p>
        </w:tc>
        <w:tc>
          <w:tcPr>
            <w:tcW w:w="3960" w:type="dxa"/>
          </w:tcPr>
          <w:p w14:paraId="183D64F6" w14:textId="77777777" w:rsidR="00CE6E57" w:rsidRDefault="00000000">
            <w:pPr>
              <w:pStyle w:val="Compact"/>
            </w:pPr>
            <w:r>
              <w:rPr>
                <w:b/>
                <w:bCs/>
              </w:rPr>
              <w:t>Description</w:t>
            </w:r>
          </w:p>
        </w:tc>
      </w:tr>
      <w:tr w:rsidR="00CE6E57" w14:paraId="1BB9C1C3" w14:textId="77777777">
        <w:tc>
          <w:tcPr>
            <w:tcW w:w="2376" w:type="dxa"/>
          </w:tcPr>
          <w:p w14:paraId="4E2E88CC" w14:textId="77777777" w:rsidR="00CE6E57" w:rsidRDefault="00000000">
            <w:pPr>
              <w:pStyle w:val="Compact"/>
            </w:pPr>
            <w:r>
              <w:rPr>
                <w:rStyle w:val="VerbatimChar"/>
              </w:rPr>
              <w:t>tbsCertList</w:t>
            </w:r>
          </w:p>
        </w:tc>
        <w:tc>
          <w:tcPr>
            <w:tcW w:w="1584" w:type="dxa"/>
          </w:tcPr>
          <w:p w14:paraId="6A42CE67" w14:textId="77777777" w:rsidR="00CE6E57" w:rsidRDefault="00CE6E57">
            <w:pPr>
              <w:pStyle w:val="Compact"/>
            </w:pPr>
          </w:p>
        </w:tc>
        <w:tc>
          <w:tcPr>
            <w:tcW w:w="3960" w:type="dxa"/>
          </w:tcPr>
          <w:p w14:paraId="1FF52C86" w14:textId="77777777" w:rsidR="00CE6E57" w:rsidRDefault="00CE6E57">
            <w:pPr>
              <w:pStyle w:val="Compact"/>
            </w:pPr>
          </w:p>
        </w:tc>
      </w:tr>
      <w:tr w:rsidR="00CE6E57" w14:paraId="05CE9F8D" w14:textId="77777777">
        <w:tc>
          <w:tcPr>
            <w:tcW w:w="2376" w:type="dxa"/>
          </w:tcPr>
          <w:p w14:paraId="404B0858" w14:textId="77777777" w:rsidR="00CE6E57" w:rsidRDefault="00000000">
            <w:pPr>
              <w:pStyle w:val="Compact"/>
            </w:pPr>
            <w:r>
              <w:t>    </w:t>
            </w:r>
            <w:r>
              <w:rPr>
                <w:rStyle w:val="VerbatimChar"/>
              </w:rPr>
              <w:t>version</w:t>
            </w:r>
          </w:p>
        </w:tc>
        <w:tc>
          <w:tcPr>
            <w:tcW w:w="1584" w:type="dxa"/>
          </w:tcPr>
          <w:p w14:paraId="198BDBC8" w14:textId="77777777" w:rsidR="00CE6E57" w:rsidRDefault="00000000">
            <w:pPr>
              <w:pStyle w:val="Compact"/>
            </w:pPr>
            <w:r>
              <w:t>MUST</w:t>
            </w:r>
          </w:p>
        </w:tc>
        <w:tc>
          <w:tcPr>
            <w:tcW w:w="3960" w:type="dxa"/>
          </w:tcPr>
          <w:p w14:paraId="257B49E5" w14:textId="77777777" w:rsidR="00CE6E57" w:rsidRDefault="00000000">
            <w:pPr>
              <w:pStyle w:val="Compact"/>
            </w:pPr>
            <w:r>
              <w:t xml:space="preserve">MUST be v2(1), see </w:t>
            </w:r>
            <w:hyperlink w:anchor="X2c7758d2e300cbeb8e6063b008586dacac9f358">
              <w:r w:rsidR="00CE6E57">
                <w:rPr>
                  <w:rStyle w:val="Hyperlink"/>
                </w:rPr>
                <w:t>Section 7.2.1</w:t>
              </w:r>
            </w:hyperlink>
          </w:p>
        </w:tc>
      </w:tr>
      <w:tr w:rsidR="00CE6E57" w14:paraId="19AC280D" w14:textId="77777777">
        <w:tc>
          <w:tcPr>
            <w:tcW w:w="2376" w:type="dxa"/>
          </w:tcPr>
          <w:p w14:paraId="62CB9107" w14:textId="77777777" w:rsidR="00CE6E57" w:rsidRDefault="00000000">
            <w:pPr>
              <w:pStyle w:val="Compact"/>
            </w:pPr>
            <w:r>
              <w:t>    </w:t>
            </w:r>
            <w:r>
              <w:rPr>
                <w:rStyle w:val="VerbatimChar"/>
              </w:rPr>
              <w:t>signature</w:t>
            </w:r>
          </w:p>
        </w:tc>
        <w:tc>
          <w:tcPr>
            <w:tcW w:w="1584" w:type="dxa"/>
          </w:tcPr>
          <w:p w14:paraId="3687AB36" w14:textId="77777777" w:rsidR="00CE6E57" w:rsidRDefault="00000000">
            <w:pPr>
              <w:pStyle w:val="Compact"/>
            </w:pPr>
            <w:r>
              <w:t>MUST</w:t>
            </w:r>
          </w:p>
        </w:tc>
        <w:tc>
          <w:tcPr>
            <w:tcW w:w="3960" w:type="dxa"/>
          </w:tcPr>
          <w:p w14:paraId="0DBFFF27"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34839DCE" w14:textId="77777777">
        <w:tc>
          <w:tcPr>
            <w:tcW w:w="2376" w:type="dxa"/>
          </w:tcPr>
          <w:p w14:paraId="7C894CFE" w14:textId="77777777" w:rsidR="00CE6E57" w:rsidRDefault="00000000">
            <w:pPr>
              <w:pStyle w:val="Compact"/>
            </w:pPr>
            <w:r>
              <w:t>    </w:t>
            </w:r>
            <w:r>
              <w:rPr>
                <w:rStyle w:val="VerbatimChar"/>
              </w:rPr>
              <w:t>issuer</w:t>
            </w:r>
          </w:p>
        </w:tc>
        <w:tc>
          <w:tcPr>
            <w:tcW w:w="1584" w:type="dxa"/>
          </w:tcPr>
          <w:p w14:paraId="3A5B970C" w14:textId="77777777" w:rsidR="00CE6E57" w:rsidRDefault="00000000">
            <w:pPr>
              <w:pStyle w:val="Compact"/>
            </w:pPr>
            <w:r>
              <w:t>MUST</w:t>
            </w:r>
          </w:p>
        </w:tc>
        <w:tc>
          <w:tcPr>
            <w:tcW w:w="3960" w:type="dxa"/>
          </w:tcPr>
          <w:p w14:paraId="66BE7B0D" w14:textId="77777777" w:rsidR="00CE6E57" w:rsidRDefault="00000000">
            <w:pPr>
              <w:pStyle w:val="Compact"/>
            </w:pPr>
            <w:r>
              <w:t xml:space="preserve">MUST be byte-for-byte identical to the </w:t>
            </w:r>
            <w:r>
              <w:rPr>
                <w:rStyle w:val="VerbatimChar"/>
              </w:rPr>
              <w:t>subject</w:t>
            </w:r>
            <w:r>
              <w:t xml:space="preserve"> field of the Issuing CA.</w:t>
            </w:r>
          </w:p>
        </w:tc>
      </w:tr>
      <w:tr w:rsidR="00CE6E57" w14:paraId="758396F7" w14:textId="77777777">
        <w:tc>
          <w:tcPr>
            <w:tcW w:w="2376" w:type="dxa"/>
          </w:tcPr>
          <w:p w14:paraId="3849B9E2" w14:textId="77777777" w:rsidR="00CE6E57" w:rsidRDefault="00000000">
            <w:pPr>
              <w:pStyle w:val="Compact"/>
            </w:pPr>
            <w:r>
              <w:t>    </w:t>
            </w:r>
            <w:r>
              <w:rPr>
                <w:rStyle w:val="VerbatimChar"/>
              </w:rPr>
              <w:t>thisUpdate</w:t>
            </w:r>
          </w:p>
        </w:tc>
        <w:tc>
          <w:tcPr>
            <w:tcW w:w="1584" w:type="dxa"/>
          </w:tcPr>
          <w:p w14:paraId="7F6CE8F7" w14:textId="77777777" w:rsidR="00CE6E57" w:rsidRDefault="00000000">
            <w:pPr>
              <w:pStyle w:val="Compact"/>
            </w:pPr>
            <w:r>
              <w:t>MUST</w:t>
            </w:r>
          </w:p>
        </w:tc>
        <w:tc>
          <w:tcPr>
            <w:tcW w:w="3960" w:type="dxa"/>
          </w:tcPr>
          <w:p w14:paraId="10325215" w14:textId="77777777" w:rsidR="00CE6E57" w:rsidRDefault="00000000">
            <w:pPr>
              <w:pStyle w:val="Compact"/>
            </w:pPr>
            <w:r>
              <w:t>Indicates the issue date of the CRL.</w:t>
            </w:r>
          </w:p>
        </w:tc>
      </w:tr>
      <w:tr w:rsidR="00CE6E57" w14:paraId="4E840AF7" w14:textId="77777777">
        <w:tc>
          <w:tcPr>
            <w:tcW w:w="2376" w:type="dxa"/>
          </w:tcPr>
          <w:p w14:paraId="5443696E" w14:textId="77777777" w:rsidR="00CE6E57" w:rsidRDefault="00000000">
            <w:pPr>
              <w:pStyle w:val="Compact"/>
            </w:pPr>
            <w:r>
              <w:t>    </w:t>
            </w:r>
            <w:r>
              <w:rPr>
                <w:rStyle w:val="VerbatimChar"/>
              </w:rPr>
              <w:t>nextUpdate</w:t>
            </w:r>
          </w:p>
        </w:tc>
        <w:tc>
          <w:tcPr>
            <w:tcW w:w="1584" w:type="dxa"/>
          </w:tcPr>
          <w:p w14:paraId="393089C9" w14:textId="77777777" w:rsidR="00CE6E57" w:rsidRDefault="00000000">
            <w:pPr>
              <w:pStyle w:val="Compact"/>
            </w:pPr>
            <w:r>
              <w:t>MUST</w:t>
            </w:r>
          </w:p>
        </w:tc>
        <w:tc>
          <w:tcPr>
            <w:tcW w:w="3960" w:type="dxa"/>
          </w:tcPr>
          <w:p w14:paraId="1622C248" w14:textId="77777777" w:rsidR="00CE6E57" w:rsidRDefault="00000000">
            <w:pPr>
              <w:pStyle w:val="Compact"/>
            </w:pPr>
            <w:r>
              <w:t xml:space="preserve">Indicates the date by which the next CRL will be issued. For CRLs covering Subscriber Certificates, at most 10 days after the </w:t>
            </w:r>
            <w:r>
              <w:rPr>
                <w:rStyle w:val="VerbatimChar"/>
              </w:rPr>
              <w:t>thisUpdate</w:t>
            </w:r>
            <w:r>
              <w:t xml:space="preserve">. For other CRLs, at most 12 months after the </w:t>
            </w:r>
            <w:r>
              <w:rPr>
                <w:rStyle w:val="VerbatimChar"/>
              </w:rPr>
              <w:t>thisUpdate</w:t>
            </w:r>
            <w:r>
              <w:t>.</w:t>
            </w:r>
          </w:p>
        </w:tc>
      </w:tr>
      <w:tr w:rsidR="00CE6E57" w14:paraId="760CB54E" w14:textId="77777777">
        <w:tc>
          <w:tcPr>
            <w:tcW w:w="2376" w:type="dxa"/>
          </w:tcPr>
          <w:p w14:paraId="3AA57228" w14:textId="77777777" w:rsidR="00CE6E57" w:rsidRDefault="00000000">
            <w:pPr>
              <w:pStyle w:val="Compact"/>
            </w:pPr>
            <w:r>
              <w:t>    </w:t>
            </w:r>
            <w:r>
              <w:rPr>
                <w:rStyle w:val="VerbatimChar"/>
              </w:rPr>
              <w:t>revokedCertificates</w:t>
            </w:r>
          </w:p>
        </w:tc>
        <w:tc>
          <w:tcPr>
            <w:tcW w:w="1584" w:type="dxa"/>
          </w:tcPr>
          <w:p w14:paraId="78194CDB" w14:textId="77777777" w:rsidR="00CE6E57" w:rsidRDefault="00000000">
            <w:pPr>
              <w:pStyle w:val="Compact"/>
            </w:pPr>
            <w:r>
              <w:t>*</w:t>
            </w:r>
          </w:p>
        </w:tc>
        <w:tc>
          <w:tcPr>
            <w:tcW w:w="3960" w:type="dxa"/>
          </w:tcPr>
          <w:p w14:paraId="7DA67613" w14:textId="77777777" w:rsidR="00CE6E57" w:rsidRDefault="00000000">
            <w:pPr>
              <w:pStyle w:val="Compact"/>
            </w:pPr>
            <w:r>
              <w:t>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 “revokedCertificates Component” table for additional requirements.</w:t>
            </w:r>
          </w:p>
        </w:tc>
      </w:tr>
      <w:tr w:rsidR="00CE6E57" w14:paraId="69C031FA" w14:textId="77777777">
        <w:tc>
          <w:tcPr>
            <w:tcW w:w="2376" w:type="dxa"/>
          </w:tcPr>
          <w:p w14:paraId="60945BA8" w14:textId="77777777" w:rsidR="00CE6E57" w:rsidRDefault="00000000">
            <w:pPr>
              <w:pStyle w:val="Compact"/>
            </w:pPr>
            <w:r>
              <w:t>    </w:t>
            </w:r>
            <w:r>
              <w:rPr>
                <w:rStyle w:val="VerbatimChar"/>
              </w:rPr>
              <w:t>extensions</w:t>
            </w:r>
          </w:p>
        </w:tc>
        <w:tc>
          <w:tcPr>
            <w:tcW w:w="1584" w:type="dxa"/>
          </w:tcPr>
          <w:p w14:paraId="368D32A5" w14:textId="77777777" w:rsidR="00CE6E57" w:rsidRDefault="00000000">
            <w:pPr>
              <w:pStyle w:val="Compact"/>
            </w:pPr>
            <w:r>
              <w:t>MUST</w:t>
            </w:r>
          </w:p>
        </w:tc>
        <w:tc>
          <w:tcPr>
            <w:tcW w:w="3960" w:type="dxa"/>
          </w:tcPr>
          <w:p w14:paraId="61DCAC05" w14:textId="77777777" w:rsidR="00CE6E57" w:rsidRDefault="00000000">
            <w:pPr>
              <w:pStyle w:val="Compact"/>
            </w:pPr>
            <w:r>
              <w:t>See the “CRL Extensions” table for additional requirements.</w:t>
            </w:r>
          </w:p>
        </w:tc>
      </w:tr>
      <w:tr w:rsidR="00CE6E57" w14:paraId="515A967C" w14:textId="77777777">
        <w:tc>
          <w:tcPr>
            <w:tcW w:w="2376" w:type="dxa"/>
          </w:tcPr>
          <w:p w14:paraId="0D4A2ED2" w14:textId="77777777" w:rsidR="00CE6E57" w:rsidRDefault="00000000">
            <w:pPr>
              <w:pStyle w:val="Compact"/>
            </w:pPr>
            <w:r>
              <w:rPr>
                <w:rStyle w:val="VerbatimChar"/>
              </w:rPr>
              <w:t>signatureAlgorithm</w:t>
            </w:r>
          </w:p>
        </w:tc>
        <w:tc>
          <w:tcPr>
            <w:tcW w:w="1584" w:type="dxa"/>
          </w:tcPr>
          <w:p w14:paraId="71F2F073" w14:textId="77777777" w:rsidR="00CE6E57" w:rsidRDefault="00000000">
            <w:pPr>
              <w:pStyle w:val="Compact"/>
            </w:pPr>
            <w:r>
              <w:t>MUST</w:t>
            </w:r>
          </w:p>
        </w:tc>
        <w:tc>
          <w:tcPr>
            <w:tcW w:w="3960" w:type="dxa"/>
          </w:tcPr>
          <w:p w14:paraId="0FFF5488" w14:textId="77777777" w:rsidR="00CE6E57" w:rsidRDefault="00000000">
            <w:pPr>
              <w:pStyle w:val="Compact"/>
            </w:pPr>
            <w:r>
              <w:t xml:space="preserve">Encoded value MUST be byte-for-byte identical to the </w:t>
            </w:r>
            <w:r>
              <w:rPr>
                <w:rStyle w:val="VerbatimChar"/>
              </w:rPr>
              <w:t>tbsCertList.signature</w:t>
            </w:r>
            <w:r>
              <w:t>.</w:t>
            </w:r>
          </w:p>
        </w:tc>
      </w:tr>
      <w:tr w:rsidR="00CE6E57" w14:paraId="67F32165" w14:textId="77777777">
        <w:tc>
          <w:tcPr>
            <w:tcW w:w="2376" w:type="dxa"/>
          </w:tcPr>
          <w:p w14:paraId="1B4BEBEA" w14:textId="77777777" w:rsidR="00CE6E57" w:rsidRDefault="00000000">
            <w:pPr>
              <w:pStyle w:val="Compact"/>
            </w:pPr>
            <w:r>
              <w:rPr>
                <w:rStyle w:val="VerbatimChar"/>
              </w:rPr>
              <w:t>signature</w:t>
            </w:r>
          </w:p>
        </w:tc>
        <w:tc>
          <w:tcPr>
            <w:tcW w:w="1584" w:type="dxa"/>
          </w:tcPr>
          <w:p w14:paraId="4AA633D1" w14:textId="77777777" w:rsidR="00CE6E57" w:rsidRDefault="00000000">
            <w:pPr>
              <w:pStyle w:val="Compact"/>
            </w:pPr>
            <w:r>
              <w:t>MUST</w:t>
            </w:r>
          </w:p>
        </w:tc>
        <w:tc>
          <w:tcPr>
            <w:tcW w:w="3960" w:type="dxa"/>
          </w:tcPr>
          <w:p w14:paraId="651EC186" w14:textId="77777777" w:rsidR="00CE6E57" w:rsidRDefault="00000000">
            <w:pPr>
              <w:pStyle w:val="Compact"/>
            </w:pPr>
            <w:r>
              <w:t>-</w:t>
            </w:r>
          </w:p>
        </w:tc>
      </w:tr>
      <w:tr w:rsidR="00CE6E57" w14:paraId="01FBC0E7" w14:textId="77777777">
        <w:tc>
          <w:tcPr>
            <w:tcW w:w="2376" w:type="dxa"/>
          </w:tcPr>
          <w:p w14:paraId="75551939" w14:textId="77777777" w:rsidR="00CE6E57" w:rsidRDefault="00000000">
            <w:pPr>
              <w:pStyle w:val="Compact"/>
            </w:pPr>
            <w:r>
              <w:t>Any other value</w:t>
            </w:r>
          </w:p>
        </w:tc>
        <w:tc>
          <w:tcPr>
            <w:tcW w:w="1584" w:type="dxa"/>
          </w:tcPr>
          <w:p w14:paraId="5CB5915F" w14:textId="77777777" w:rsidR="00CE6E57" w:rsidRDefault="00000000">
            <w:pPr>
              <w:pStyle w:val="Compact"/>
            </w:pPr>
            <w:r>
              <w:t>NOT RECOMMENDED</w:t>
            </w:r>
          </w:p>
        </w:tc>
        <w:tc>
          <w:tcPr>
            <w:tcW w:w="3960" w:type="dxa"/>
          </w:tcPr>
          <w:p w14:paraId="3C96D87B" w14:textId="77777777" w:rsidR="00CE6E57" w:rsidRDefault="00000000">
            <w:pPr>
              <w:pStyle w:val="Compact"/>
            </w:pPr>
            <w:r>
              <w:t>-</w:t>
            </w:r>
          </w:p>
        </w:tc>
      </w:tr>
    </w:tbl>
    <w:p w14:paraId="322405B5" w14:textId="77777777" w:rsidR="00CE6E57" w:rsidRDefault="00000000">
      <w:pPr>
        <w:pStyle w:val="Heading3"/>
      </w:pPr>
      <w:bookmarkStart w:id="781" w:name="_Toc210556694"/>
      <w:bookmarkStart w:id="782" w:name="_Toc207014368"/>
      <w:bookmarkStart w:id="783" w:name="X2c7758d2e300cbeb8e6063b008586dacac9f358"/>
      <w:r>
        <w:t>7.2.1 Version number(s)</w:t>
      </w:r>
      <w:bookmarkEnd w:id="781"/>
      <w:bookmarkEnd w:id="782"/>
    </w:p>
    <w:p w14:paraId="2AFBB58B" w14:textId="77777777" w:rsidR="00CE6E57" w:rsidRDefault="00000000">
      <w:pPr>
        <w:pStyle w:val="FirstParagraph"/>
      </w:pPr>
      <w:r>
        <w:t>Certificate Revocation Lists MUST be of type X.509 v2.</w:t>
      </w:r>
    </w:p>
    <w:p w14:paraId="1570563D" w14:textId="77777777" w:rsidR="00CE6E57" w:rsidRDefault="00000000">
      <w:pPr>
        <w:pStyle w:val="Heading3"/>
      </w:pPr>
      <w:bookmarkStart w:id="784" w:name="_Toc210556695"/>
      <w:bookmarkStart w:id="785" w:name="_Toc207014369"/>
      <w:bookmarkStart w:id="786" w:name="Xde0f4f85ff6e8fbf4c3cd8e8db85b4ef995b70e"/>
      <w:bookmarkEnd w:id="783"/>
      <w:r>
        <w:lastRenderedPageBreak/>
        <w:t>7.2.2 CRL and CRL entry extensions</w:t>
      </w:r>
      <w:bookmarkEnd w:id="784"/>
      <w:bookmarkEnd w:id="785"/>
    </w:p>
    <w:p w14:paraId="11A9133E" w14:textId="77777777" w:rsidR="00CE6E57" w:rsidRDefault="00000000">
      <w:pPr>
        <w:pStyle w:val="TableCaption"/>
      </w:pPr>
      <w:r>
        <w:t>CRL Extensions</w:t>
      </w:r>
    </w:p>
    <w:tbl>
      <w:tblPr>
        <w:tblStyle w:val="Table"/>
        <w:tblW w:w="5000" w:type="pct"/>
        <w:tblLayout w:type="fixed"/>
        <w:tblLook w:val="0020" w:firstRow="1" w:lastRow="0" w:firstColumn="0" w:lastColumn="0" w:noHBand="0" w:noVBand="0"/>
        <w:tblCaption w:val="CRL Extensions"/>
      </w:tblPr>
      <w:tblGrid>
        <w:gridCol w:w="3403"/>
        <w:gridCol w:w="851"/>
        <w:gridCol w:w="851"/>
        <w:gridCol w:w="4255"/>
      </w:tblGrid>
      <w:tr w:rsidR="00CE6E57" w14:paraId="6DCA53E6" w14:textId="77777777">
        <w:trPr>
          <w:tblHeader/>
        </w:trPr>
        <w:tc>
          <w:tcPr>
            <w:tcW w:w="2880" w:type="dxa"/>
          </w:tcPr>
          <w:p w14:paraId="1E53E407" w14:textId="77777777" w:rsidR="00CE6E57" w:rsidRDefault="00000000">
            <w:pPr>
              <w:pStyle w:val="Compact"/>
            </w:pPr>
            <w:r>
              <w:rPr>
                <w:b/>
                <w:bCs/>
              </w:rPr>
              <w:t>Extension</w:t>
            </w:r>
          </w:p>
        </w:tc>
        <w:tc>
          <w:tcPr>
            <w:tcW w:w="720" w:type="dxa"/>
          </w:tcPr>
          <w:p w14:paraId="135FA45B" w14:textId="77777777" w:rsidR="00CE6E57" w:rsidRDefault="00000000">
            <w:pPr>
              <w:pStyle w:val="Compact"/>
            </w:pPr>
            <w:r>
              <w:rPr>
                <w:b/>
                <w:bCs/>
              </w:rPr>
              <w:t>Presence</w:t>
            </w:r>
          </w:p>
        </w:tc>
        <w:tc>
          <w:tcPr>
            <w:tcW w:w="720" w:type="dxa"/>
          </w:tcPr>
          <w:p w14:paraId="5730F94B" w14:textId="77777777" w:rsidR="00CE6E57" w:rsidRDefault="00000000">
            <w:pPr>
              <w:pStyle w:val="Compact"/>
            </w:pPr>
            <w:r>
              <w:rPr>
                <w:b/>
                <w:bCs/>
              </w:rPr>
              <w:t>Critical</w:t>
            </w:r>
          </w:p>
        </w:tc>
        <w:tc>
          <w:tcPr>
            <w:tcW w:w="3600" w:type="dxa"/>
          </w:tcPr>
          <w:p w14:paraId="0CD8A1F8" w14:textId="77777777" w:rsidR="00CE6E57" w:rsidRDefault="00000000">
            <w:pPr>
              <w:pStyle w:val="Compact"/>
            </w:pPr>
            <w:r>
              <w:rPr>
                <w:b/>
                <w:bCs/>
              </w:rPr>
              <w:t>Description</w:t>
            </w:r>
          </w:p>
        </w:tc>
      </w:tr>
      <w:tr w:rsidR="00CE6E57" w14:paraId="153013B4" w14:textId="77777777">
        <w:tc>
          <w:tcPr>
            <w:tcW w:w="2880" w:type="dxa"/>
          </w:tcPr>
          <w:p w14:paraId="0601903A" w14:textId="77777777" w:rsidR="00CE6E57" w:rsidRDefault="00000000">
            <w:pPr>
              <w:pStyle w:val="Compact"/>
            </w:pPr>
            <w:r>
              <w:rPr>
                <w:rStyle w:val="VerbatimChar"/>
              </w:rPr>
              <w:t>authorityKeyIdentifier</w:t>
            </w:r>
          </w:p>
        </w:tc>
        <w:tc>
          <w:tcPr>
            <w:tcW w:w="720" w:type="dxa"/>
          </w:tcPr>
          <w:p w14:paraId="0506A351" w14:textId="77777777" w:rsidR="00CE6E57" w:rsidRDefault="00000000">
            <w:pPr>
              <w:pStyle w:val="Compact"/>
            </w:pPr>
            <w:r>
              <w:t>MUST</w:t>
            </w:r>
          </w:p>
        </w:tc>
        <w:tc>
          <w:tcPr>
            <w:tcW w:w="720" w:type="dxa"/>
          </w:tcPr>
          <w:p w14:paraId="6AB40E46" w14:textId="77777777" w:rsidR="00CE6E57" w:rsidRDefault="00000000">
            <w:pPr>
              <w:pStyle w:val="Compact"/>
            </w:pPr>
            <w:r>
              <w:t>N</w:t>
            </w:r>
          </w:p>
        </w:tc>
        <w:tc>
          <w:tcPr>
            <w:tcW w:w="3600" w:type="dxa"/>
          </w:tcPr>
          <w:p w14:paraId="189487F2" w14:textId="77777777" w:rsidR="00CE6E57" w:rsidRDefault="00000000">
            <w:pPr>
              <w:pStyle w:val="Compact"/>
            </w:pPr>
            <w:r>
              <w:t xml:space="preserve">See </w:t>
            </w:r>
            <w:hyperlink w:anchor="X131f74bf293344611e2b63b755d6435b3fbf30f">
              <w:r w:rsidR="00CE6E57">
                <w:rPr>
                  <w:rStyle w:val="Hyperlink"/>
                </w:rPr>
                <w:t>Section 7.1.2.11.1</w:t>
              </w:r>
            </w:hyperlink>
          </w:p>
        </w:tc>
      </w:tr>
      <w:tr w:rsidR="00CE6E57" w14:paraId="14CDFAF9" w14:textId="77777777">
        <w:tc>
          <w:tcPr>
            <w:tcW w:w="2880" w:type="dxa"/>
          </w:tcPr>
          <w:p w14:paraId="70708A20" w14:textId="77777777" w:rsidR="00CE6E57" w:rsidRDefault="00000000">
            <w:pPr>
              <w:pStyle w:val="Compact"/>
            </w:pPr>
            <w:r>
              <w:rPr>
                <w:rStyle w:val="VerbatimChar"/>
              </w:rPr>
              <w:t>CRLNumber</w:t>
            </w:r>
          </w:p>
        </w:tc>
        <w:tc>
          <w:tcPr>
            <w:tcW w:w="720" w:type="dxa"/>
          </w:tcPr>
          <w:p w14:paraId="286FCE22" w14:textId="77777777" w:rsidR="00CE6E57" w:rsidRDefault="00000000">
            <w:pPr>
              <w:pStyle w:val="Compact"/>
            </w:pPr>
            <w:r>
              <w:t>MUST</w:t>
            </w:r>
          </w:p>
        </w:tc>
        <w:tc>
          <w:tcPr>
            <w:tcW w:w="720" w:type="dxa"/>
          </w:tcPr>
          <w:p w14:paraId="6443C664" w14:textId="77777777" w:rsidR="00CE6E57" w:rsidRDefault="00000000">
            <w:pPr>
              <w:pStyle w:val="Compact"/>
            </w:pPr>
            <w:r>
              <w:t>N</w:t>
            </w:r>
          </w:p>
        </w:tc>
        <w:tc>
          <w:tcPr>
            <w:tcW w:w="3600" w:type="dxa"/>
          </w:tcPr>
          <w:p w14:paraId="171ED494" w14:textId="77777777" w:rsidR="00CE6E57" w:rsidRDefault="00000000">
            <w:pPr>
              <w:pStyle w:val="Compact"/>
            </w:pPr>
            <w:r>
              <w:t>MUST contain an INTEGER greater than or equal to zero (0) and less than 2¹⁵⁹, and convey a strictly increasing sequence.</w:t>
            </w:r>
          </w:p>
        </w:tc>
      </w:tr>
      <w:tr w:rsidR="00CE6E57" w14:paraId="664E8245" w14:textId="77777777">
        <w:tc>
          <w:tcPr>
            <w:tcW w:w="2880" w:type="dxa"/>
          </w:tcPr>
          <w:p w14:paraId="3D21E7B1" w14:textId="77777777" w:rsidR="00CE6E57" w:rsidRDefault="00000000">
            <w:pPr>
              <w:pStyle w:val="Compact"/>
            </w:pPr>
            <w:r>
              <w:rPr>
                <w:rStyle w:val="VerbatimChar"/>
              </w:rPr>
              <w:t>IssuingDistributionPoint</w:t>
            </w:r>
          </w:p>
        </w:tc>
        <w:tc>
          <w:tcPr>
            <w:tcW w:w="720" w:type="dxa"/>
          </w:tcPr>
          <w:p w14:paraId="58C244D8" w14:textId="77777777" w:rsidR="00CE6E57" w:rsidRDefault="00000000">
            <w:pPr>
              <w:pStyle w:val="Compact"/>
            </w:pPr>
            <w:r>
              <w:t>*</w:t>
            </w:r>
          </w:p>
        </w:tc>
        <w:tc>
          <w:tcPr>
            <w:tcW w:w="720" w:type="dxa"/>
          </w:tcPr>
          <w:p w14:paraId="2FD8009D" w14:textId="77777777" w:rsidR="00CE6E57" w:rsidRDefault="00000000">
            <w:pPr>
              <w:pStyle w:val="Compact"/>
            </w:pPr>
            <w:r>
              <w:t>Y</w:t>
            </w:r>
          </w:p>
        </w:tc>
        <w:tc>
          <w:tcPr>
            <w:tcW w:w="3600" w:type="dxa"/>
          </w:tcPr>
          <w:p w14:paraId="0C9C6154" w14:textId="77777777" w:rsidR="00CE6E57" w:rsidRDefault="00000000">
            <w:pPr>
              <w:pStyle w:val="Compact"/>
            </w:pPr>
            <w:r>
              <w:t xml:space="preserve">See </w:t>
            </w:r>
            <w:hyperlink w:anchor="Xbfd1f212604d42dc52d8ccf25f32637a4b985dd">
              <w:r w:rsidR="00CE6E57">
                <w:rPr>
                  <w:rStyle w:val="Hyperlink"/>
                </w:rPr>
                <w:t>Section 7.2.2.1 CRL Issuing Distribution Point</w:t>
              </w:r>
            </w:hyperlink>
          </w:p>
        </w:tc>
      </w:tr>
      <w:tr w:rsidR="00CE6E57" w14:paraId="0937D2D5" w14:textId="77777777">
        <w:tc>
          <w:tcPr>
            <w:tcW w:w="2880" w:type="dxa"/>
          </w:tcPr>
          <w:p w14:paraId="6CE87817" w14:textId="77777777" w:rsidR="00CE6E57" w:rsidRDefault="00000000">
            <w:pPr>
              <w:pStyle w:val="Compact"/>
            </w:pPr>
            <w:r>
              <w:t>Any other extension</w:t>
            </w:r>
          </w:p>
        </w:tc>
        <w:tc>
          <w:tcPr>
            <w:tcW w:w="720" w:type="dxa"/>
          </w:tcPr>
          <w:p w14:paraId="2D540131" w14:textId="77777777" w:rsidR="00CE6E57" w:rsidRDefault="00000000">
            <w:pPr>
              <w:pStyle w:val="Compact"/>
            </w:pPr>
            <w:r>
              <w:t>NOT RECOMMENDED</w:t>
            </w:r>
          </w:p>
        </w:tc>
        <w:tc>
          <w:tcPr>
            <w:tcW w:w="720" w:type="dxa"/>
          </w:tcPr>
          <w:p w14:paraId="0ABE91F1" w14:textId="77777777" w:rsidR="00CE6E57" w:rsidRDefault="00000000">
            <w:pPr>
              <w:pStyle w:val="Compact"/>
            </w:pPr>
            <w:r>
              <w:t>-</w:t>
            </w:r>
          </w:p>
        </w:tc>
        <w:tc>
          <w:tcPr>
            <w:tcW w:w="3600" w:type="dxa"/>
          </w:tcPr>
          <w:p w14:paraId="4BF1758F" w14:textId="77777777" w:rsidR="00CE6E57" w:rsidRDefault="00000000">
            <w:pPr>
              <w:pStyle w:val="Compact"/>
            </w:pPr>
            <w:r>
              <w:t>-</w:t>
            </w:r>
          </w:p>
        </w:tc>
      </w:tr>
    </w:tbl>
    <w:p w14:paraId="3D9FEDBA" w14:textId="77777777" w:rsidR="00CE6E57" w:rsidRDefault="00CE6E57"/>
    <w:p w14:paraId="3B6FC2D3" w14:textId="77777777" w:rsidR="00CE6E57" w:rsidRDefault="00000000">
      <w:pPr>
        <w:pStyle w:val="TableCaption"/>
      </w:pPr>
      <w:r>
        <w:t>revokedCertificates Component</w:t>
      </w:r>
    </w:p>
    <w:tbl>
      <w:tblPr>
        <w:tblStyle w:val="Table"/>
        <w:tblW w:w="5000" w:type="pct"/>
        <w:tblLayout w:type="fixed"/>
        <w:tblLook w:val="0020" w:firstRow="1" w:lastRow="0" w:firstColumn="0" w:lastColumn="0" w:noHBand="0" w:noVBand="0"/>
        <w:tblCaption w:val="revokedCertificates Component"/>
      </w:tblPr>
      <w:tblGrid>
        <w:gridCol w:w="3744"/>
        <w:gridCol w:w="936"/>
        <w:gridCol w:w="4680"/>
      </w:tblGrid>
      <w:tr w:rsidR="00CE6E57" w14:paraId="1B3858AC" w14:textId="77777777">
        <w:trPr>
          <w:tblHeader/>
        </w:trPr>
        <w:tc>
          <w:tcPr>
            <w:tcW w:w="3168" w:type="dxa"/>
          </w:tcPr>
          <w:p w14:paraId="4991F2B7" w14:textId="77777777" w:rsidR="00CE6E57" w:rsidRDefault="00000000">
            <w:pPr>
              <w:pStyle w:val="Compact"/>
            </w:pPr>
            <w:r>
              <w:rPr>
                <w:b/>
                <w:bCs/>
              </w:rPr>
              <w:t>Component</w:t>
            </w:r>
          </w:p>
        </w:tc>
        <w:tc>
          <w:tcPr>
            <w:tcW w:w="792" w:type="dxa"/>
          </w:tcPr>
          <w:p w14:paraId="7F193D0E" w14:textId="77777777" w:rsidR="00CE6E57" w:rsidRDefault="00000000">
            <w:pPr>
              <w:pStyle w:val="Compact"/>
            </w:pPr>
            <w:r>
              <w:rPr>
                <w:b/>
                <w:bCs/>
              </w:rPr>
              <w:t>Presence</w:t>
            </w:r>
          </w:p>
        </w:tc>
        <w:tc>
          <w:tcPr>
            <w:tcW w:w="3960" w:type="dxa"/>
          </w:tcPr>
          <w:p w14:paraId="0648357B" w14:textId="77777777" w:rsidR="00CE6E57" w:rsidRDefault="00000000">
            <w:pPr>
              <w:pStyle w:val="Compact"/>
            </w:pPr>
            <w:r>
              <w:rPr>
                <w:b/>
                <w:bCs/>
              </w:rPr>
              <w:t>Description</w:t>
            </w:r>
          </w:p>
        </w:tc>
      </w:tr>
      <w:tr w:rsidR="00CE6E57" w14:paraId="3AECFA83" w14:textId="77777777">
        <w:tc>
          <w:tcPr>
            <w:tcW w:w="3168" w:type="dxa"/>
          </w:tcPr>
          <w:p w14:paraId="5BAE7FAC" w14:textId="77777777" w:rsidR="00CE6E57" w:rsidRDefault="00000000">
            <w:pPr>
              <w:pStyle w:val="Compact"/>
            </w:pPr>
            <w:r>
              <w:rPr>
                <w:rStyle w:val="VerbatimChar"/>
              </w:rPr>
              <w:t>serialNumber</w:t>
            </w:r>
          </w:p>
        </w:tc>
        <w:tc>
          <w:tcPr>
            <w:tcW w:w="792" w:type="dxa"/>
          </w:tcPr>
          <w:p w14:paraId="5064C45F" w14:textId="77777777" w:rsidR="00CE6E57" w:rsidRDefault="00000000">
            <w:pPr>
              <w:pStyle w:val="Compact"/>
            </w:pPr>
            <w:r>
              <w:t>MUST</w:t>
            </w:r>
          </w:p>
        </w:tc>
        <w:tc>
          <w:tcPr>
            <w:tcW w:w="3960" w:type="dxa"/>
          </w:tcPr>
          <w:p w14:paraId="44CE5703" w14:textId="77777777" w:rsidR="00CE6E57" w:rsidRDefault="00000000">
            <w:pPr>
              <w:pStyle w:val="Compact"/>
            </w:pPr>
            <w:r>
              <w:t>MUST be byte-for-byte identical to the serialNumber contained in the revoked Certificate.</w:t>
            </w:r>
          </w:p>
        </w:tc>
      </w:tr>
      <w:tr w:rsidR="00CE6E57" w14:paraId="3D9F0D84" w14:textId="77777777">
        <w:tc>
          <w:tcPr>
            <w:tcW w:w="3168" w:type="dxa"/>
          </w:tcPr>
          <w:p w14:paraId="30534710" w14:textId="77777777" w:rsidR="00CE6E57" w:rsidRDefault="00000000">
            <w:pPr>
              <w:pStyle w:val="Compact"/>
            </w:pPr>
            <w:r>
              <w:rPr>
                <w:rStyle w:val="VerbatimChar"/>
              </w:rPr>
              <w:t>revocationDate</w:t>
            </w:r>
          </w:p>
        </w:tc>
        <w:tc>
          <w:tcPr>
            <w:tcW w:w="792" w:type="dxa"/>
          </w:tcPr>
          <w:p w14:paraId="05D9F1A1" w14:textId="77777777" w:rsidR="00CE6E57" w:rsidRDefault="00000000">
            <w:pPr>
              <w:pStyle w:val="Compact"/>
            </w:pPr>
            <w:r>
              <w:t>MUST</w:t>
            </w:r>
          </w:p>
        </w:tc>
        <w:tc>
          <w:tcPr>
            <w:tcW w:w="3960" w:type="dxa"/>
          </w:tcPr>
          <w:p w14:paraId="1517658A" w14:textId="77777777" w:rsidR="00CE6E57" w:rsidRDefault="00000000">
            <w:pPr>
              <w:pStyle w:val="Compact"/>
            </w:pPr>
            <w:r>
              <w:t>Normally, the date and time revocation occurred. See the footnote following this table for circumstances where backdating is permitted.</w:t>
            </w:r>
          </w:p>
        </w:tc>
      </w:tr>
      <w:tr w:rsidR="00CE6E57" w14:paraId="6E760EF7" w14:textId="77777777">
        <w:tc>
          <w:tcPr>
            <w:tcW w:w="3168" w:type="dxa"/>
          </w:tcPr>
          <w:p w14:paraId="19D64524" w14:textId="77777777" w:rsidR="00CE6E57" w:rsidRDefault="00000000">
            <w:pPr>
              <w:pStyle w:val="Compact"/>
            </w:pPr>
            <w:r>
              <w:rPr>
                <w:rStyle w:val="VerbatimChar"/>
              </w:rPr>
              <w:t>crlEntryExtensions</w:t>
            </w:r>
          </w:p>
        </w:tc>
        <w:tc>
          <w:tcPr>
            <w:tcW w:w="792" w:type="dxa"/>
          </w:tcPr>
          <w:p w14:paraId="4C2734CB" w14:textId="77777777" w:rsidR="00CE6E57" w:rsidRDefault="00000000">
            <w:pPr>
              <w:pStyle w:val="Compact"/>
            </w:pPr>
            <w:r>
              <w:t>*</w:t>
            </w:r>
          </w:p>
        </w:tc>
        <w:tc>
          <w:tcPr>
            <w:tcW w:w="3960" w:type="dxa"/>
          </w:tcPr>
          <w:p w14:paraId="17212ADD" w14:textId="77777777" w:rsidR="00CE6E57" w:rsidRDefault="00000000">
            <w:pPr>
              <w:pStyle w:val="Compact"/>
            </w:pPr>
            <w:r>
              <w:t>See the “crlEntryExtensions Component” table for additional requirements.</w:t>
            </w:r>
          </w:p>
        </w:tc>
      </w:tr>
    </w:tbl>
    <w:p w14:paraId="4228F9CA" w14:textId="77777777" w:rsidR="00CE6E57" w:rsidRDefault="00000000">
      <w:pPr>
        <w:pStyle w:val="BodyText"/>
      </w:pPr>
      <w:r>
        <w:rPr>
          <w:b/>
          <w:bCs/>
        </w:rPr>
        <w:t>Note:</w:t>
      </w:r>
      <w:r>
        <w:t xml:space="preserve"> 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14:paraId="39038F21" w14:textId="77777777" w:rsidR="00CE6E57" w:rsidRDefault="00000000">
      <w:pPr>
        <w:pStyle w:val="TableCaption"/>
      </w:pPr>
      <w:r>
        <w:t>crlEntryExtensions Component</w:t>
      </w:r>
    </w:p>
    <w:tbl>
      <w:tblPr>
        <w:tblStyle w:val="Table"/>
        <w:tblW w:w="5000" w:type="pct"/>
        <w:tblLayout w:type="fixed"/>
        <w:tblLook w:val="0020" w:firstRow="1" w:lastRow="0" w:firstColumn="0" w:lastColumn="0" w:noHBand="0" w:noVBand="0"/>
        <w:tblCaption w:val="crlEntryExtensions Component"/>
      </w:tblPr>
      <w:tblGrid>
        <w:gridCol w:w="2808"/>
        <w:gridCol w:w="1872"/>
        <w:gridCol w:w="4680"/>
      </w:tblGrid>
      <w:tr w:rsidR="00CE6E57" w14:paraId="55CA0B24" w14:textId="77777777">
        <w:trPr>
          <w:tblHeader/>
        </w:trPr>
        <w:tc>
          <w:tcPr>
            <w:tcW w:w="2376" w:type="dxa"/>
          </w:tcPr>
          <w:p w14:paraId="5896A92C" w14:textId="77777777" w:rsidR="00CE6E57" w:rsidRDefault="00000000">
            <w:pPr>
              <w:pStyle w:val="Compact"/>
            </w:pPr>
            <w:r>
              <w:rPr>
                <w:b/>
                <w:bCs/>
              </w:rPr>
              <w:t>CRL Entry Extension</w:t>
            </w:r>
          </w:p>
        </w:tc>
        <w:tc>
          <w:tcPr>
            <w:tcW w:w="1584" w:type="dxa"/>
          </w:tcPr>
          <w:p w14:paraId="26E4E211" w14:textId="77777777" w:rsidR="00CE6E57" w:rsidRDefault="00000000">
            <w:pPr>
              <w:pStyle w:val="Compact"/>
            </w:pPr>
            <w:r>
              <w:rPr>
                <w:b/>
                <w:bCs/>
              </w:rPr>
              <w:t>Presence</w:t>
            </w:r>
          </w:p>
        </w:tc>
        <w:tc>
          <w:tcPr>
            <w:tcW w:w="3960" w:type="dxa"/>
          </w:tcPr>
          <w:p w14:paraId="35C15AED" w14:textId="77777777" w:rsidR="00CE6E57" w:rsidRDefault="00000000">
            <w:pPr>
              <w:pStyle w:val="Compact"/>
            </w:pPr>
            <w:r>
              <w:rPr>
                <w:b/>
                <w:bCs/>
              </w:rPr>
              <w:t>Description</w:t>
            </w:r>
          </w:p>
        </w:tc>
      </w:tr>
      <w:tr w:rsidR="00CE6E57" w14:paraId="447F0A05" w14:textId="77777777">
        <w:tc>
          <w:tcPr>
            <w:tcW w:w="2376" w:type="dxa"/>
          </w:tcPr>
          <w:p w14:paraId="431A4423" w14:textId="77777777" w:rsidR="00CE6E57" w:rsidRDefault="00000000">
            <w:pPr>
              <w:pStyle w:val="Compact"/>
            </w:pPr>
            <w:r>
              <w:rPr>
                <w:rStyle w:val="VerbatimChar"/>
              </w:rPr>
              <w:t>reasonCode</w:t>
            </w:r>
          </w:p>
        </w:tc>
        <w:tc>
          <w:tcPr>
            <w:tcW w:w="1584" w:type="dxa"/>
          </w:tcPr>
          <w:p w14:paraId="61B4C74F" w14:textId="77777777" w:rsidR="00CE6E57" w:rsidRDefault="00000000">
            <w:pPr>
              <w:pStyle w:val="Compact"/>
            </w:pPr>
            <w:r>
              <w:t>*</w:t>
            </w:r>
          </w:p>
        </w:tc>
        <w:tc>
          <w:tcPr>
            <w:tcW w:w="3960" w:type="dxa"/>
          </w:tcPr>
          <w:p w14:paraId="6F4EFE4F" w14:textId="77777777" w:rsidR="00CE6E57" w:rsidRDefault="00000000">
            <w:pPr>
              <w:pStyle w:val="Compact"/>
            </w:pPr>
            <w:r>
              <w:t xml:space="preserve">When present (OID 2.5.29.21), MUST NOT be marked critical and MUST indicate the most appropriate reason for revocation of the </w:t>
            </w:r>
            <w:r>
              <w:lastRenderedPageBreak/>
              <w:t>Certificate.  MUST be present unless the CRL entry is for a Certificate not technically capable of causing issuance and either 1) the CRL entry is for a Subscriber Certificate subject to these Requirements revoked prior to July 15, 2023 or 2) the reason for revocation (i.e., reasonCode) is unspecified (0). See the “CRLReasons” table for additional requirements.</w:t>
            </w:r>
          </w:p>
        </w:tc>
      </w:tr>
      <w:tr w:rsidR="00CE6E57" w14:paraId="66142794" w14:textId="77777777">
        <w:tc>
          <w:tcPr>
            <w:tcW w:w="2376" w:type="dxa"/>
          </w:tcPr>
          <w:p w14:paraId="58B03C41" w14:textId="77777777" w:rsidR="00CE6E57" w:rsidRDefault="00000000">
            <w:pPr>
              <w:pStyle w:val="Compact"/>
            </w:pPr>
            <w:r>
              <w:lastRenderedPageBreak/>
              <w:t>Any other value</w:t>
            </w:r>
          </w:p>
        </w:tc>
        <w:tc>
          <w:tcPr>
            <w:tcW w:w="1584" w:type="dxa"/>
          </w:tcPr>
          <w:p w14:paraId="7C046CAA" w14:textId="77777777" w:rsidR="00CE6E57" w:rsidRDefault="00000000">
            <w:pPr>
              <w:pStyle w:val="Compact"/>
            </w:pPr>
            <w:r>
              <w:t>NOT RECOMMENDED</w:t>
            </w:r>
          </w:p>
        </w:tc>
        <w:tc>
          <w:tcPr>
            <w:tcW w:w="3960" w:type="dxa"/>
          </w:tcPr>
          <w:p w14:paraId="50C9BAE8" w14:textId="77777777" w:rsidR="00CE6E57" w:rsidRDefault="00000000">
            <w:pPr>
              <w:pStyle w:val="Compact"/>
            </w:pPr>
            <w:r>
              <w:t>-</w:t>
            </w:r>
          </w:p>
        </w:tc>
      </w:tr>
    </w:tbl>
    <w:p w14:paraId="2E3F35AE" w14:textId="77777777" w:rsidR="00CE6E57" w:rsidRDefault="00CE6E57"/>
    <w:p w14:paraId="49FB10AE" w14:textId="77777777" w:rsidR="00CE6E57" w:rsidRDefault="00000000">
      <w:pPr>
        <w:pStyle w:val="TableCaption"/>
      </w:pPr>
      <w:r>
        <w:t>CRLReasons</w:t>
      </w:r>
    </w:p>
    <w:tbl>
      <w:tblPr>
        <w:tblStyle w:val="Table"/>
        <w:tblW w:w="5000" w:type="pct"/>
        <w:tblLayout w:type="fixed"/>
        <w:tblLook w:val="0020" w:firstRow="1" w:lastRow="0" w:firstColumn="0" w:lastColumn="0" w:noHBand="0" w:noVBand="0"/>
        <w:tblCaption w:val="CRLReasons"/>
      </w:tblPr>
      <w:tblGrid>
        <w:gridCol w:w="2808"/>
        <w:gridCol w:w="936"/>
        <w:gridCol w:w="5616"/>
      </w:tblGrid>
      <w:tr w:rsidR="00CE6E57" w14:paraId="6FC259AA" w14:textId="77777777">
        <w:trPr>
          <w:tblHeader/>
        </w:trPr>
        <w:tc>
          <w:tcPr>
            <w:tcW w:w="2376" w:type="dxa"/>
          </w:tcPr>
          <w:p w14:paraId="3FBBAD17" w14:textId="77777777" w:rsidR="00CE6E57" w:rsidRDefault="00000000">
            <w:pPr>
              <w:pStyle w:val="Compact"/>
            </w:pPr>
            <w:r>
              <w:rPr>
                <w:b/>
                <w:bCs/>
              </w:rPr>
              <w:t>RFC 5280 reasonCode</w:t>
            </w:r>
          </w:p>
        </w:tc>
        <w:tc>
          <w:tcPr>
            <w:tcW w:w="792" w:type="dxa"/>
          </w:tcPr>
          <w:p w14:paraId="1DEC28F1" w14:textId="77777777" w:rsidR="00CE6E57" w:rsidRDefault="00000000">
            <w:pPr>
              <w:pStyle w:val="Compact"/>
            </w:pPr>
            <w:r>
              <w:rPr>
                <w:b/>
                <w:bCs/>
              </w:rPr>
              <w:t>RFC 5280 reasonCode value</w:t>
            </w:r>
          </w:p>
        </w:tc>
        <w:tc>
          <w:tcPr>
            <w:tcW w:w="4752" w:type="dxa"/>
          </w:tcPr>
          <w:p w14:paraId="07EB7A60" w14:textId="77777777" w:rsidR="00CE6E57" w:rsidRDefault="00000000">
            <w:pPr>
              <w:pStyle w:val="Compact"/>
            </w:pPr>
            <w:r>
              <w:rPr>
                <w:b/>
                <w:bCs/>
              </w:rPr>
              <w:t>Description</w:t>
            </w:r>
          </w:p>
        </w:tc>
      </w:tr>
      <w:tr w:rsidR="00CE6E57" w14:paraId="07AFA5A3" w14:textId="77777777">
        <w:tc>
          <w:tcPr>
            <w:tcW w:w="2376" w:type="dxa"/>
          </w:tcPr>
          <w:p w14:paraId="0DF6AFB8" w14:textId="77777777" w:rsidR="00CE6E57" w:rsidRDefault="00000000">
            <w:pPr>
              <w:pStyle w:val="Compact"/>
            </w:pPr>
            <w:r>
              <w:t>unspecified</w:t>
            </w:r>
          </w:p>
        </w:tc>
        <w:tc>
          <w:tcPr>
            <w:tcW w:w="792" w:type="dxa"/>
          </w:tcPr>
          <w:p w14:paraId="4BBFDB1E" w14:textId="77777777" w:rsidR="00CE6E57" w:rsidRDefault="00000000">
            <w:pPr>
              <w:pStyle w:val="Compact"/>
            </w:pPr>
            <w:r>
              <w:t>0</w:t>
            </w:r>
          </w:p>
        </w:tc>
        <w:tc>
          <w:tcPr>
            <w:tcW w:w="4752" w:type="dxa"/>
          </w:tcPr>
          <w:p w14:paraId="1A45ED5C" w14:textId="77777777" w:rsidR="00CE6E57" w:rsidRDefault="00000000">
            <w:pPr>
              <w:pStyle w:val="Compact"/>
            </w:pPr>
            <w:r>
              <w:t>Represented by the omission of a reasonCode. MUST be omitted if the CRL entry is for a Certificate not technically capable of causing issuance unless the CRL entry is for a Subscriber Certificate subject to these Requirements revoked prior to July 15, 2023.</w:t>
            </w:r>
          </w:p>
        </w:tc>
      </w:tr>
      <w:tr w:rsidR="00CE6E57" w14:paraId="3BB0C4D5" w14:textId="77777777">
        <w:tc>
          <w:tcPr>
            <w:tcW w:w="2376" w:type="dxa"/>
          </w:tcPr>
          <w:p w14:paraId="78720F11" w14:textId="77777777" w:rsidR="00CE6E57" w:rsidRDefault="00000000">
            <w:pPr>
              <w:pStyle w:val="Compact"/>
            </w:pPr>
            <w:r>
              <w:t>keyCompromise</w:t>
            </w:r>
          </w:p>
        </w:tc>
        <w:tc>
          <w:tcPr>
            <w:tcW w:w="792" w:type="dxa"/>
          </w:tcPr>
          <w:p w14:paraId="4AB8E980" w14:textId="77777777" w:rsidR="00CE6E57" w:rsidRDefault="00000000">
            <w:pPr>
              <w:pStyle w:val="Compact"/>
            </w:pPr>
            <w:r>
              <w:t>1</w:t>
            </w:r>
          </w:p>
        </w:tc>
        <w:tc>
          <w:tcPr>
            <w:tcW w:w="4752" w:type="dxa"/>
          </w:tcPr>
          <w:p w14:paraId="32E2A3C0" w14:textId="77777777" w:rsidR="00CE6E57" w:rsidRDefault="00000000">
            <w:pPr>
              <w:pStyle w:val="Compact"/>
            </w:pPr>
            <w:r>
              <w:t>Indicates that it is known or suspected that the Subscriber’s Private Key has been compromised.</w:t>
            </w:r>
          </w:p>
        </w:tc>
      </w:tr>
      <w:tr w:rsidR="00CE6E57" w14:paraId="2582DE86" w14:textId="77777777">
        <w:tc>
          <w:tcPr>
            <w:tcW w:w="2376" w:type="dxa"/>
          </w:tcPr>
          <w:p w14:paraId="077BEF2E" w14:textId="77777777" w:rsidR="00CE6E57" w:rsidRDefault="00000000">
            <w:pPr>
              <w:pStyle w:val="Compact"/>
            </w:pPr>
            <w:r>
              <w:t>affiliationChanged</w:t>
            </w:r>
          </w:p>
        </w:tc>
        <w:tc>
          <w:tcPr>
            <w:tcW w:w="792" w:type="dxa"/>
          </w:tcPr>
          <w:p w14:paraId="38937C59" w14:textId="77777777" w:rsidR="00CE6E57" w:rsidRDefault="00000000">
            <w:pPr>
              <w:pStyle w:val="Compact"/>
            </w:pPr>
            <w:r>
              <w:t>3</w:t>
            </w:r>
          </w:p>
        </w:tc>
        <w:tc>
          <w:tcPr>
            <w:tcW w:w="4752" w:type="dxa"/>
          </w:tcPr>
          <w:p w14:paraId="0D16247F" w14:textId="77777777" w:rsidR="00CE6E57" w:rsidRDefault="00000000">
            <w:pPr>
              <w:pStyle w:val="Compact"/>
            </w:pPr>
            <w:r>
              <w:t>Indicates that the Subject’s name or other Subject Identity Information in the Certificate has changed, but there is no cause to suspect that the Certificate’s Private Key has been compromised.</w:t>
            </w:r>
          </w:p>
        </w:tc>
      </w:tr>
      <w:tr w:rsidR="00CE6E57" w14:paraId="02CF634F" w14:textId="77777777">
        <w:tc>
          <w:tcPr>
            <w:tcW w:w="2376" w:type="dxa"/>
          </w:tcPr>
          <w:p w14:paraId="289F91F9" w14:textId="77777777" w:rsidR="00CE6E57" w:rsidRDefault="00000000">
            <w:pPr>
              <w:pStyle w:val="Compact"/>
            </w:pPr>
            <w:r>
              <w:t>superseded</w:t>
            </w:r>
          </w:p>
        </w:tc>
        <w:tc>
          <w:tcPr>
            <w:tcW w:w="792" w:type="dxa"/>
          </w:tcPr>
          <w:p w14:paraId="0CAFC864" w14:textId="77777777" w:rsidR="00CE6E57" w:rsidRDefault="00000000">
            <w:pPr>
              <w:pStyle w:val="Compact"/>
            </w:pPr>
            <w:r>
              <w:t>4</w:t>
            </w:r>
          </w:p>
        </w:tc>
        <w:tc>
          <w:tcPr>
            <w:tcW w:w="4752" w:type="dxa"/>
          </w:tcPr>
          <w:p w14:paraId="4EA74A04" w14:textId="77777777" w:rsidR="00CE6E57" w:rsidRDefault="00000000">
            <w:pPr>
              <w:pStyle w:val="Compact"/>
            </w:pPr>
            <w:r>
              <w:t>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rsidR="00CE6E57" w14:paraId="08B9E83B" w14:textId="77777777">
        <w:tc>
          <w:tcPr>
            <w:tcW w:w="2376" w:type="dxa"/>
          </w:tcPr>
          <w:p w14:paraId="692177BB" w14:textId="77777777" w:rsidR="00CE6E57" w:rsidRDefault="00000000">
            <w:pPr>
              <w:pStyle w:val="Compact"/>
            </w:pPr>
            <w:r>
              <w:t>cessationOfOperation</w:t>
            </w:r>
          </w:p>
        </w:tc>
        <w:tc>
          <w:tcPr>
            <w:tcW w:w="792" w:type="dxa"/>
          </w:tcPr>
          <w:p w14:paraId="43FB3D51" w14:textId="77777777" w:rsidR="00CE6E57" w:rsidRDefault="00000000">
            <w:pPr>
              <w:pStyle w:val="Compact"/>
            </w:pPr>
            <w:r>
              <w:t>5</w:t>
            </w:r>
          </w:p>
        </w:tc>
        <w:tc>
          <w:tcPr>
            <w:tcW w:w="4752" w:type="dxa"/>
          </w:tcPr>
          <w:p w14:paraId="186C2AFD" w14:textId="77777777" w:rsidR="00CE6E57" w:rsidRDefault="00000000">
            <w:pPr>
              <w:pStyle w:val="Compact"/>
            </w:pPr>
            <w:r>
              <w:t xml:space="preserve">Indicates that the website with the Certificate is shut down prior to the expiration of the Certificate, or if the Subscriber no longer owns or controls the Domain </w:t>
            </w:r>
            <w:r>
              <w:lastRenderedPageBreak/>
              <w:t>Name in the Certificate prior to the expiration of the Certificate.</w:t>
            </w:r>
          </w:p>
        </w:tc>
      </w:tr>
      <w:tr w:rsidR="00CE6E57" w14:paraId="7CF7C90F" w14:textId="77777777">
        <w:tc>
          <w:tcPr>
            <w:tcW w:w="2376" w:type="dxa"/>
          </w:tcPr>
          <w:p w14:paraId="5F0EDB60" w14:textId="77777777" w:rsidR="00CE6E57" w:rsidRDefault="00000000">
            <w:pPr>
              <w:pStyle w:val="Compact"/>
            </w:pPr>
            <w:r>
              <w:lastRenderedPageBreak/>
              <w:t>certificateHold</w:t>
            </w:r>
          </w:p>
        </w:tc>
        <w:tc>
          <w:tcPr>
            <w:tcW w:w="792" w:type="dxa"/>
          </w:tcPr>
          <w:p w14:paraId="5802D7B4" w14:textId="77777777" w:rsidR="00CE6E57" w:rsidRDefault="00000000">
            <w:pPr>
              <w:pStyle w:val="Compact"/>
            </w:pPr>
            <w:r>
              <w:t>6</w:t>
            </w:r>
          </w:p>
        </w:tc>
        <w:tc>
          <w:tcPr>
            <w:tcW w:w="4752" w:type="dxa"/>
          </w:tcPr>
          <w:p w14:paraId="0019E877" w14:textId="77777777" w:rsidR="00CE6E57" w:rsidRDefault="00000000">
            <w:pPr>
              <w:pStyle w:val="Compact"/>
            </w:pPr>
            <w:r>
              <w:t xml:space="preserve">MUST NOT be included if the CRL entry is for 1) a Certificate subject to these Requirements, or 2) a Certificate not subject to these Requirements and was either A) issued on-or-after 2020-09-30 or B) has a </w:t>
            </w:r>
            <w:r>
              <w:rPr>
                <w:rStyle w:val="VerbatimChar"/>
              </w:rPr>
              <w:t>notBefore</w:t>
            </w:r>
            <w:r>
              <w:t xml:space="preserve"> on-or-after 2020-09-30.</w:t>
            </w:r>
          </w:p>
        </w:tc>
      </w:tr>
      <w:tr w:rsidR="00CE6E57" w14:paraId="6344D1B6" w14:textId="77777777">
        <w:tc>
          <w:tcPr>
            <w:tcW w:w="2376" w:type="dxa"/>
          </w:tcPr>
          <w:p w14:paraId="48E94E9E" w14:textId="77777777" w:rsidR="00CE6E57" w:rsidRDefault="00000000">
            <w:pPr>
              <w:pStyle w:val="Compact"/>
            </w:pPr>
            <w:r>
              <w:t>privilegeWithdrawn</w:t>
            </w:r>
          </w:p>
        </w:tc>
        <w:tc>
          <w:tcPr>
            <w:tcW w:w="792" w:type="dxa"/>
          </w:tcPr>
          <w:p w14:paraId="3979E8ED" w14:textId="77777777" w:rsidR="00CE6E57" w:rsidRDefault="00000000">
            <w:pPr>
              <w:pStyle w:val="Compact"/>
            </w:pPr>
            <w:r>
              <w:t>9</w:t>
            </w:r>
          </w:p>
        </w:tc>
        <w:tc>
          <w:tcPr>
            <w:tcW w:w="4752" w:type="dxa"/>
          </w:tcPr>
          <w:p w14:paraId="14E9AAA9" w14:textId="77777777" w:rsidR="00CE6E57" w:rsidRDefault="00000000">
            <w:pPr>
              <w:pStyle w:val="Compact"/>
            </w:pPr>
            <w:r>
              <w:t>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14:paraId="622E156C" w14:textId="77777777" w:rsidR="00CE6E57" w:rsidRDefault="00000000">
      <w:pPr>
        <w:pStyle w:val="BodyText"/>
      </w:pPr>
      <w:r>
        <w:t>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CRLReason “unspecified (0)” which results in no reasonCode extension being provided in the CRL).</w:t>
      </w:r>
    </w:p>
    <w:p w14:paraId="1CF8B610" w14:textId="77777777" w:rsidR="00CE6E57" w:rsidRDefault="00000000">
      <w:pPr>
        <w:pStyle w:val="BodyText"/>
      </w:pPr>
      <w:r>
        <w:t>The privilegeWithdrawn reasonCode SHOULD NOT be made available to the Subscriber as a revocation reason option, because the use of this reasonCode is determined by the CA and not the Subscriber.</w:t>
      </w:r>
    </w:p>
    <w:p w14:paraId="0C6D57E3" w14:textId="77777777" w:rsidR="00CE6E57" w:rsidRDefault="00000000">
      <w:pPr>
        <w:pStyle w:val="BodyText"/>
      </w:pPr>
      <w:r>
        <w:t>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p w14:paraId="59D14B4C" w14:textId="77777777" w:rsidR="00CE6E57" w:rsidRDefault="00000000">
      <w:pPr>
        <w:pStyle w:val="Heading4"/>
      </w:pPr>
      <w:bookmarkStart w:id="787" w:name="Xbfd1f212604d42dc52d8ccf25f32637a4b985dd"/>
      <w:r>
        <w:t>7.2.2.1 CRL Issuing Distribution Point</w:t>
      </w:r>
    </w:p>
    <w:p w14:paraId="4D42866A" w14:textId="77777777" w:rsidR="00CE6E57" w:rsidRDefault="00000000">
      <w:pPr>
        <w:pStyle w:val="FirstParagraph"/>
      </w:pPr>
      <w:r>
        <w:t xml:space="preserve">Partitioned CRLs MUST contain an Issuing Distribution Point extension. The </w:t>
      </w:r>
      <w:r>
        <w:rPr>
          <w:rStyle w:val="VerbatimChar"/>
        </w:rPr>
        <w:t>distributionPoint</w:t>
      </w:r>
      <w:r>
        <w:t xml:space="preserve"> field of the Issuing Distribution Point extension MUST be present. Additionally, the </w:t>
      </w:r>
      <w:r>
        <w:rPr>
          <w:rStyle w:val="VerbatimChar"/>
        </w:rPr>
        <w:t>fullName</w:t>
      </w:r>
      <w:r>
        <w:t xml:space="preserve"> field of the DistributionPointName value MUST be present, and its value MUST conform to the following requirements:</w:t>
      </w:r>
    </w:p>
    <w:p w14:paraId="0C2B6841" w14:textId="77777777" w:rsidR="00CE6E57" w:rsidRDefault="00000000">
      <w:pPr>
        <w:pStyle w:val="Compact"/>
        <w:numPr>
          <w:ilvl w:val="0"/>
          <w:numId w:val="118"/>
        </w:numPr>
      </w:pPr>
      <w:r>
        <w:t xml:space="preserve">If a Certificate within the scope of the CRL contains a CRL Distribution Points extension, then at least one of the </w:t>
      </w:r>
      <w:r>
        <w:rPr>
          <w:rStyle w:val="VerbatimChar"/>
        </w:rPr>
        <w:t>uniformResourceIdentifiers</w:t>
      </w:r>
      <w:r>
        <w:t xml:space="preserve"> in the CRL Distribution Points’s </w:t>
      </w:r>
      <w:r>
        <w:rPr>
          <w:rStyle w:val="VerbatimChar"/>
        </w:rPr>
        <w:t>fullName</w:t>
      </w:r>
      <w:r>
        <w:t xml:space="preserve"> field MUST be included in the </w:t>
      </w:r>
      <w:r>
        <w:rPr>
          <w:rStyle w:val="VerbatimChar"/>
        </w:rPr>
        <w:t>fullName</w:t>
      </w:r>
      <w:r>
        <w:t xml:space="preserve"> field of the </w:t>
      </w:r>
      <w:r>
        <w:lastRenderedPageBreak/>
        <w:t xml:space="preserve">CRL’s Issuing Distribution Point extension. The encoding of the </w:t>
      </w:r>
      <w:r>
        <w:rPr>
          <w:rStyle w:val="VerbatimChar"/>
        </w:rPr>
        <w:t>uniformResourceIdentifier</w:t>
      </w:r>
      <w:r>
        <w:t xml:space="preserve"> value in the Issuing Distribution Point extension SHALL be byte-for-byte identical to the encoding used in the Certificate’s CRL Distribution Points extension.</w:t>
      </w:r>
    </w:p>
    <w:p w14:paraId="784B2D9F" w14:textId="77777777" w:rsidR="00CE6E57" w:rsidRDefault="00000000">
      <w:pPr>
        <w:pStyle w:val="Compact"/>
        <w:numPr>
          <w:ilvl w:val="0"/>
          <w:numId w:val="118"/>
        </w:numPr>
      </w:pPr>
      <w:r>
        <w:t xml:space="preserve">Other GeneralNames of type </w:t>
      </w:r>
      <w:r>
        <w:rPr>
          <w:rStyle w:val="VerbatimChar"/>
        </w:rPr>
        <w:t>uniformResourceIdentifier</w:t>
      </w:r>
      <w:r>
        <w:t xml:space="preserve"> MAY be included.</w:t>
      </w:r>
    </w:p>
    <w:p w14:paraId="77222CD0" w14:textId="77777777" w:rsidR="00CE6E57" w:rsidRDefault="00000000">
      <w:pPr>
        <w:pStyle w:val="Compact"/>
        <w:numPr>
          <w:ilvl w:val="0"/>
          <w:numId w:val="118"/>
        </w:numPr>
      </w:pPr>
      <w:r>
        <w:t>Non-</w:t>
      </w:r>
      <w:r>
        <w:rPr>
          <w:rStyle w:val="VerbatimChar"/>
        </w:rPr>
        <w:t>uniformResourceIdentifier</w:t>
      </w:r>
      <w:r>
        <w:t xml:space="preserve"> GeneralName types MUST NOT be included.</w:t>
      </w:r>
    </w:p>
    <w:p w14:paraId="751E11BC" w14:textId="77777777" w:rsidR="00CE6E57" w:rsidRDefault="00000000">
      <w:pPr>
        <w:pStyle w:val="FirstParagraph"/>
      </w:pPr>
      <w:r>
        <w:t xml:space="preserve">The </w:t>
      </w:r>
      <w:r>
        <w:rPr>
          <w:rStyle w:val="VerbatimChar"/>
        </w:rPr>
        <w:t>indirectCRL</w:t>
      </w:r>
      <w:r>
        <w:t xml:space="preserve"> and </w:t>
      </w:r>
      <w:r>
        <w:rPr>
          <w:rStyle w:val="VerbatimChar"/>
        </w:rPr>
        <w:t>onlyContainsAttributeCerts</w:t>
      </w:r>
      <w:r>
        <w:t xml:space="preserve"> fields MUST be set to </w:t>
      </w:r>
      <w:r>
        <w:rPr>
          <w:rStyle w:val="VerbatimChar"/>
        </w:rPr>
        <w:t>FALSE</w:t>
      </w:r>
      <w:r>
        <w:t xml:space="preserve"> (i.e., not asserted).</w:t>
      </w:r>
    </w:p>
    <w:p w14:paraId="1D9B41F9" w14:textId="77777777" w:rsidR="00CE6E57" w:rsidRDefault="00000000">
      <w:pPr>
        <w:pStyle w:val="BodyText"/>
      </w:pPr>
      <w:r>
        <w:t xml:space="preserve">The CA MAY set either of the </w:t>
      </w:r>
      <w:r>
        <w:rPr>
          <w:rStyle w:val="VerbatimChar"/>
        </w:rPr>
        <w:t>onlyContainsUserCerts</w:t>
      </w:r>
      <w:r>
        <w:t xml:space="preserve"> and </w:t>
      </w:r>
      <w:r>
        <w:rPr>
          <w:rStyle w:val="VerbatimChar"/>
        </w:rPr>
        <w:t>onlyContainsCACerts</w:t>
      </w:r>
      <w:r>
        <w:t xml:space="preserve"> fields to </w:t>
      </w:r>
      <w:r>
        <w:rPr>
          <w:rStyle w:val="VerbatimChar"/>
        </w:rPr>
        <w:t>TRUE</w:t>
      </w:r>
      <w:r>
        <w:t>, depending on the scope of the CRL.</w:t>
      </w:r>
    </w:p>
    <w:p w14:paraId="683EBDDA" w14:textId="77777777" w:rsidR="00CE6E57" w:rsidRDefault="00000000">
      <w:pPr>
        <w:pStyle w:val="BodyText"/>
      </w:pPr>
      <w:r>
        <w:t xml:space="preserve">The CA MUST NOT assert both of the </w:t>
      </w:r>
      <w:r>
        <w:rPr>
          <w:rStyle w:val="VerbatimChar"/>
        </w:rPr>
        <w:t>onlyContainsUserCerts</w:t>
      </w:r>
      <w:r>
        <w:t xml:space="preserve"> and </w:t>
      </w:r>
      <w:r>
        <w:rPr>
          <w:rStyle w:val="VerbatimChar"/>
        </w:rPr>
        <w:t>onlyContainsCACerts</w:t>
      </w:r>
      <w:r>
        <w:t xml:space="preserve"> fields.</w:t>
      </w:r>
    </w:p>
    <w:p w14:paraId="4A065093" w14:textId="77777777" w:rsidR="00CE6E57" w:rsidRDefault="00000000">
      <w:pPr>
        <w:pStyle w:val="BodyText"/>
      </w:pPr>
      <w:r>
        <w:t xml:space="preserve">The </w:t>
      </w:r>
      <w:r>
        <w:rPr>
          <w:rStyle w:val="VerbatimChar"/>
        </w:rPr>
        <w:t>onlySomeReasons</w:t>
      </w:r>
      <w:r>
        <w:t xml:space="preserve"> field SHOULD NOT be included; if included, then the CA MUST provide another CRL whose scope encompasses all revocations regardless of reason code.</w:t>
      </w:r>
    </w:p>
    <w:p w14:paraId="6F4E0552" w14:textId="77777777" w:rsidR="00CE6E57" w:rsidRDefault="00000000">
      <w:pPr>
        <w:pStyle w:val="BodyText"/>
      </w:pPr>
      <w:r>
        <w:t>This extension is NOT RECOMMENDED for full and complete CRLs.</w:t>
      </w:r>
    </w:p>
    <w:p w14:paraId="1F2F068A" w14:textId="77777777" w:rsidR="00CE6E57" w:rsidRDefault="00000000">
      <w:pPr>
        <w:pStyle w:val="Heading2"/>
      </w:pPr>
      <w:bookmarkStart w:id="788" w:name="_Toc210556696"/>
      <w:bookmarkStart w:id="789" w:name="_Toc207014370"/>
      <w:bookmarkStart w:id="790" w:name="Xca642e27d531b189a6da337c5c09d86fb6d5e2b"/>
      <w:bookmarkEnd w:id="780"/>
      <w:bookmarkEnd w:id="786"/>
      <w:bookmarkEnd w:id="787"/>
      <w:r>
        <w:t>7.3 OCSP profile</w:t>
      </w:r>
      <w:bookmarkEnd w:id="788"/>
      <w:bookmarkEnd w:id="789"/>
    </w:p>
    <w:p w14:paraId="6A1A9766" w14:textId="77777777" w:rsidR="00CE6E57" w:rsidRDefault="00000000">
      <w:pPr>
        <w:pStyle w:val="FirstParagraph"/>
      </w:pPr>
      <w:r>
        <w:t xml:space="preserve">If an OCSP response is for a Root CA or Subordinate CA Certificate, including Cross-Certified Subordinate CA Certificates, and that certificate has been revoked, then the </w:t>
      </w:r>
      <w:r>
        <w:rPr>
          <w:rStyle w:val="VerbatimChar"/>
        </w:rPr>
        <w:t>revocationReason</w:t>
      </w:r>
      <w:r>
        <w:t xml:space="preserve"> field within the </w:t>
      </w:r>
      <w:r>
        <w:rPr>
          <w:rStyle w:val="VerbatimChar"/>
        </w:rPr>
        <w:t>RevokedInfo</w:t>
      </w:r>
      <w:r>
        <w:t xml:space="preserve"> of the </w:t>
      </w:r>
      <w:r>
        <w:rPr>
          <w:rStyle w:val="VerbatimChar"/>
        </w:rPr>
        <w:t>CertStatus</w:t>
      </w:r>
      <w:r>
        <w:t xml:space="preserve"> MUST be present.</w:t>
      </w:r>
    </w:p>
    <w:p w14:paraId="192F17E6" w14:textId="77777777" w:rsidR="00CE6E57" w:rsidRDefault="00000000">
      <w:pPr>
        <w:pStyle w:val="BodyText"/>
      </w:pPr>
      <w:r>
        <w:t xml:space="preserve">The </w:t>
      </w:r>
      <w:r>
        <w:rPr>
          <w:rStyle w:val="VerbatimChar"/>
        </w:rPr>
        <w:t>CRLReason</w:t>
      </w:r>
      <w:r>
        <w:t xml:space="preserve"> indicated MUST contain a value permitted for CRLs, as specified in </w:t>
      </w:r>
      <w:hyperlink w:anchor="Xde0f4f85ff6e8fbf4c3cd8e8db85b4ef995b70e">
        <w:r w:rsidR="00CE6E57">
          <w:rPr>
            <w:rStyle w:val="Hyperlink"/>
          </w:rPr>
          <w:t>Section 7.2.2</w:t>
        </w:r>
      </w:hyperlink>
      <w:r>
        <w:t>.</w:t>
      </w:r>
    </w:p>
    <w:p w14:paraId="3EB47EFD" w14:textId="77777777" w:rsidR="00CE6E57" w:rsidRDefault="00000000">
      <w:pPr>
        <w:pStyle w:val="Heading3"/>
      </w:pPr>
      <w:bookmarkStart w:id="791" w:name="_Toc210556697"/>
      <w:bookmarkStart w:id="792" w:name="_Toc207014371"/>
      <w:bookmarkStart w:id="793" w:name="Xc8a24ea14e8ad5ea4873a37aeff4628ce67cbd7"/>
      <w:r>
        <w:t>7.3.1 Version number(s)</w:t>
      </w:r>
      <w:bookmarkEnd w:id="791"/>
      <w:bookmarkEnd w:id="792"/>
    </w:p>
    <w:p w14:paraId="2D787EBC" w14:textId="77777777" w:rsidR="00CE6E57" w:rsidRDefault="00000000">
      <w:pPr>
        <w:pStyle w:val="Heading3"/>
      </w:pPr>
      <w:bookmarkStart w:id="794" w:name="_Toc210556698"/>
      <w:bookmarkStart w:id="795" w:name="_Toc207014372"/>
      <w:bookmarkStart w:id="796" w:name="X2d4a1429ce7968b301353b8035dcea52894a126"/>
      <w:bookmarkEnd w:id="793"/>
      <w:r>
        <w:t>7.3.2 OCSP extensions</w:t>
      </w:r>
      <w:bookmarkEnd w:id="794"/>
      <w:bookmarkEnd w:id="795"/>
    </w:p>
    <w:p w14:paraId="02A2CF70" w14:textId="77777777" w:rsidR="00CE6E57" w:rsidRDefault="00000000">
      <w:pPr>
        <w:pStyle w:val="FirstParagraph"/>
      </w:pPr>
      <w:r>
        <w:t xml:space="preserve">The </w:t>
      </w:r>
      <w:r>
        <w:rPr>
          <w:rStyle w:val="VerbatimChar"/>
        </w:rPr>
        <w:t>singleExtensions</w:t>
      </w:r>
      <w:r>
        <w:t xml:space="preserve"> of an OCSP response MUST NOT contain the </w:t>
      </w:r>
      <w:r>
        <w:rPr>
          <w:rStyle w:val="VerbatimChar"/>
        </w:rPr>
        <w:t>reasonCode</w:t>
      </w:r>
      <w:r>
        <w:t xml:space="preserve"> (OID 2.5.29.21) CRL entry extension.</w:t>
      </w:r>
    </w:p>
    <w:p w14:paraId="3AFCA6B2" w14:textId="77777777" w:rsidR="00CE6E57" w:rsidRDefault="00000000">
      <w:pPr>
        <w:pStyle w:val="Heading1"/>
      </w:pPr>
      <w:bookmarkStart w:id="797" w:name="_Toc210556699"/>
      <w:bookmarkStart w:id="798" w:name="_Toc207014373"/>
      <w:bookmarkStart w:id="799" w:name="X19dc2aad50e004f5b1380d4e537f59f799f6eb7"/>
      <w:bookmarkEnd w:id="665"/>
      <w:bookmarkEnd w:id="790"/>
      <w:bookmarkEnd w:id="796"/>
      <w:r>
        <w:lastRenderedPageBreak/>
        <w:t>8. COMPLIANCE AUDIT AND OTHER ASSESSMENTS</w:t>
      </w:r>
      <w:bookmarkEnd w:id="797"/>
      <w:bookmarkEnd w:id="798"/>
    </w:p>
    <w:p w14:paraId="0993DE8D" w14:textId="77777777" w:rsidR="00CE6E57" w:rsidRDefault="00000000">
      <w:pPr>
        <w:pStyle w:val="FirstParagraph"/>
      </w:pPr>
      <w:r>
        <w:t>The CA SHALL at all times:</w:t>
      </w:r>
    </w:p>
    <w:p w14:paraId="08CD7036" w14:textId="77777777" w:rsidR="00CE6E57" w:rsidRDefault="00000000">
      <w:pPr>
        <w:pStyle w:val="Compact"/>
        <w:numPr>
          <w:ilvl w:val="0"/>
          <w:numId w:val="119"/>
        </w:numPr>
      </w:pPr>
      <w:r>
        <w:t>Comply with these Requirements;</w:t>
      </w:r>
    </w:p>
    <w:p w14:paraId="4C5688CE" w14:textId="77777777" w:rsidR="00CE6E57" w:rsidRDefault="00000000">
      <w:pPr>
        <w:pStyle w:val="Compact"/>
        <w:numPr>
          <w:ilvl w:val="0"/>
          <w:numId w:val="119"/>
        </w:numPr>
      </w:pPr>
      <w:r>
        <w:t>Comply with the audit requirements set forth in this section; and</w:t>
      </w:r>
    </w:p>
    <w:p w14:paraId="2ECB21BA" w14:textId="77777777" w:rsidR="00CE6E57" w:rsidRDefault="00000000">
      <w:pPr>
        <w:pStyle w:val="Compact"/>
        <w:numPr>
          <w:ilvl w:val="0"/>
          <w:numId w:val="119"/>
        </w:numPr>
      </w:pPr>
      <w:r>
        <w:t>Be licensed as a CA in each jurisdiction where it operates, if licensing is required by the law of such jurisdiction for the issuance of Certificates.</w:t>
      </w:r>
    </w:p>
    <w:p w14:paraId="41D99CB6" w14:textId="77777777" w:rsidR="00CE6E57" w:rsidRDefault="00000000">
      <w:pPr>
        <w:pStyle w:val="FirstParagraph"/>
      </w:pPr>
      <w:r>
        <w:rPr>
          <w:b/>
          <w:bCs/>
        </w:rPr>
        <w:t>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319 411-1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 </w:t>
      </w:r>
      <w:hyperlink r:id="rId80">
        <w:r w:rsidR="00CE6E57">
          <w:rPr>
            <w:rStyle w:val="Hyperlink"/>
          </w:rPr>
          <w:t>questions@cabforum.org</w:t>
        </w:r>
      </w:hyperlink>
      <w:r>
        <w:t>. Our coordination with compliance auditors will continue as we develop guideline revision cycles that harmonize with the revision cycles for audit criteria, the compliance auditing periods and cycles of CAs, and the CA/Browser Forum’s guideline implementation dates.</w:t>
      </w:r>
    </w:p>
    <w:p w14:paraId="545DB82D" w14:textId="77777777" w:rsidR="00CE6E57" w:rsidRDefault="00000000">
      <w:pPr>
        <w:pStyle w:val="Heading2"/>
      </w:pPr>
      <w:bookmarkStart w:id="800" w:name="_Toc210556700"/>
      <w:bookmarkStart w:id="801" w:name="_Toc207014374"/>
      <w:bookmarkStart w:id="802" w:name="X5015f3df7edd90b3e657292f0667a9770605f62"/>
      <w:r>
        <w:t>8.1 Frequency or circumstances of assessment</w:t>
      </w:r>
      <w:bookmarkEnd w:id="800"/>
      <w:bookmarkEnd w:id="801"/>
    </w:p>
    <w:p w14:paraId="2A6F69D2" w14:textId="77777777" w:rsidR="00CE6E57" w:rsidRDefault="00000000">
      <w:pPr>
        <w:pStyle w:val="FirstParagraph"/>
      </w:pPr>
      <w:r>
        <w:t xml:space="preserve">Certificates that are capable of being used to issue new certificates MUST either be Technically Constrained in line with </w:t>
      </w:r>
      <w:hyperlink w:anchor="Xc8c3c1d12acd9ae15bdba27bfb5e6b3c36dbeba">
        <w:r w:rsidR="00CE6E57">
          <w:rPr>
            <w:rStyle w:val="Hyperlink"/>
          </w:rPr>
          <w:t>Section 7.1.2.3</w:t>
        </w:r>
      </w:hyperlink>
      <w:r>
        <w:t xml:space="preserve">, </w:t>
      </w:r>
      <w:hyperlink w:anchor="X3a11ccc0762fa70b64286ca02bf471eb0cdabb5">
        <w:r w:rsidR="00CE6E57">
          <w:rPr>
            <w:rStyle w:val="Hyperlink"/>
          </w:rPr>
          <w:t>Section 7.1.2.4</w:t>
        </w:r>
      </w:hyperlink>
      <w:r>
        <w:t xml:space="preserve">, or </w:t>
      </w:r>
      <w:hyperlink w:anchor="X4b34e41df5400863ce43607cf7e9c043f309c45">
        <w:r w:rsidR="00CE6E57">
          <w:rPr>
            <w:rStyle w:val="Hyperlink"/>
          </w:rPr>
          <w:t>Section 7.1.2.5</w:t>
        </w:r>
      </w:hyperlink>
      <w:r>
        <w:t xml:space="preserve">, as well as audited in line with </w:t>
      </w:r>
      <w:hyperlink w:anchor="X4c2dd37f98ce91cdeb71732490e619e21bdf09f">
        <w:r w:rsidR="00CE6E57">
          <w:rPr>
            <w:rStyle w:val="Hyperlink"/>
          </w:rPr>
          <w:t>Section 8.7</w:t>
        </w:r>
      </w:hyperlink>
      <w:r>
        <w:t xml:space="preserve"> only, or Unconstrained and fully audited in line with all remaining requirements from this section. A Certificate is deemed as capable of being used to issue new certificates if it contains an X.509v3 </w:t>
      </w:r>
      <w:r>
        <w:rPr>
          <w:rStyle w:val="VerbatimChar"/>
        </w:rPr>
        <w:t>basicConstraints</w:t>
      </w:r>
      <w:r>
        <w:t xml:space="preserve"> extension, with the </w:t>
      </w:r>
      <w:r>
        <w:rPr>
          <w:rStyle w:val="VerbatimChar"/>
        </w:rPr>
        <w:t>cA</w:t>
      </w:r>
      <w:r>
        <w:t xml:space="preserve"> boolean set to true and is therefore by definition a Root CA Certificate or a Subordinate CA Certificate.</w:t>
      </w:r>
    </w:p>
    <w:p w14:paraId="0F3B5E1B" w14:textId="77777777" w:rsidR="00CE6E57" w:rsidRDefault="00000000">
      <w:pPr>
        <w:pStyle w:val="BodyText"/>
      </w:pPr>
      <w:r>
        <w:t>The period during which the CA issues Certificates SHALL be divided into an unbroken sequence of audit periods. An audit period MUST NOT exceed one year in duration.</w:t>
      </w:r>
    </w:p>
    <w:p w14:paraId="7395E9DA" w14:textId="77777777" w:rsidR="00CE6E57" w:rsidRDefault="00000000">
      <w:pPr>
        <w:pStyle w:val="BodyText"/>
      </w:pPr>
      <w:r>
        <w:t xml:space="preserve">If the CA has a currently valid Audit Report indicating compliance with an audit scheme listed in </w:t>
      </w:r>
      <w:hyperlink w:anchor="Xbcc11ac7b765b332894e4d0ba3dd43de4496138">
        <w:r w:rsidR="00CE6E57">
          <w:rPr>
            <w:rStyle w:val="Hyperlink"/>
          </w:rPr>
          <w:t>Section 8.4</w:t>
        </w:r>
      </w:hyperlink>
      <w:r>
        <w:t>, then no pre-issuance readiness assessment is necessary.</w:t>
      </w:r>
    </w:p>
    <w:p w14:paraId="59394B4D" w14:textId="77777777" w:rsidR="00CE6E57" w:rsidRDefault="00000000">
      <w:pPr>
        <w:pStyle w:val="BodyText"/>
      </w:pPr>
      <w:r>
        <w:t xml:space="preserve">If the CA does not have a currently valid Audit Report indicating compliance with one of the audit schemes listed in </w:t>
      </w:r>
      <w:hyperlink w:anchor="Xbcc11ac7b765b332894e4d0ba3dd43de4496138">
        <w:r w:rsidR="00CE6E57">
          <w:rPr>
            <w:rStyle w:val="Hyperlink"/>
          </w:rPr>
          <w:t>Section 8.4</w:t>
        </w:r>
      </w:hyperlink>
      <w:r>
        <w:t xml:space="preserve">, then, before issuing Publicly-Trusted Certificates, the CA SHALL successfully complete a point-in-time readiness assessment </w:t>
      </w:r>
      <w:r>
        <w:lastRenderedPageBreak/>
        <w:t xml:space="preserve">performed in accordance with applicable standards under one of the audit schemes listed in </w:t>
      </w:r>
      <w:hyperlink w:anchor="Xbcc11ac7b765b332894e4d0ba3dd43de4496138">
        <w:r w:rsidR="00CE6E57">
          <w:rPr>
            <w:rStyle w:val="Hyperlink"/>
          </w:rPr>
          <w:t>Section 8.4</w:t>
        </w:r>
      </w:hyperlink>
      <w:r>
        <w:t>. The point-in-time readiness assessment SHALL be completed no earlier than twelve (12) months prior to issuing Publicly-Trusted Certificates and SHALL be followed by a complete audit under such scheme within ninety (90) days of issuing the first Publicly-Trusted Certificate.</w:t>
      </w:r>
    </w:p>
    <w:p w14:paraId="060AB399" w14:textId="77777777" w:rsidR="00CE6E57" w:rsidRDefault="00000000">
      <w:pPr>
        <w:pStyle w:val="Heading2"/>
      </w:pPr>
      <w:bookmarkStart w:id="803" w:name="_Toc210556701"/>
      <w:bookmarkStart w:id="804" w:name="_Toc207014375"/>
      <w:bookmarkStart w:id="805" w:name="X4b24910f4762ee823576d83d7682493214f1d2f"/>
      <w:bookmarkEnd w:id="802"/>
      <w:r>
        <w:t>8.2 Identity/qualifications of assessor</w:t>
      </w:r>
      <w:bookmarkEnd w:id="803"/>
      <w:bookmarkEnd w:id="804"/>
    </w:p>
    <w:p w14:paraId="6398BA43" w14:textId="77777777" w:rsidR="00CE6E57" w:rsidRDefault="00000000">
      <w:pPr>
        <w:pStyle w:val="FirstParagraph"/>
      </w:pPr>
      <w:r>
        <w:t>The CA’s audit SHALL be performed by a Qualified Auditor. A Qualified Auditor means a natural person, Legal Entity, or group of natural persons or Legal Entities that collectively possess the following qualifications and skills:</w:t>
      </w:r>
    </w:p>
    <w:p w14:paraId="752E99B1" w14:textId="77777777" w:rsidR="00CE6E57" w:rsidRDefault="00000000">
      <w:pPr>
        <w:pStyle w:val="Compact"/>
        <w:numPr>
          <w:ilvl w:val="0"/>
          <w:numId w:val="120"/>
        </w:numPr>
      </w:pPr>
      <w:r>
        <w:t>Independence from the subject of the audit;</w:t>
      </w:r>
    </w:p>
    <w:p w14:paraId="17CB1716" w14:textId="77777777" w:rsidR="00CE6E57" w:rsidRDefault="00000000">
      <w:pPr>
        <w:pStyle w:val="Compact"/>
        <w:numPr>
          <w:ilvl w:val="0"/>
          <w:numId w:val="120"/>
        </w:numPr>
      </w:pPr>
      <w:r>
        <w:t xml:space="preserve">The ability to conduct an audit that addresses the criteria specified in an eligible audit scheme (see </w:t>
      </w:r>
      <w:hyperlink w:anchor="Xbcc11ac7b765b332894e4d0ba3dd43de4496138">
        <w:r w:rsidR="00CE6E57">
          <w:rPr>
            <w:rStyle w:val="Hyperlink"/>
          </w:rPr>
          <w:t>Section 8.4</w:t>
        </w:r>
      </w:hyperlink>
      <w:r>
        <w:t>);</w:t>
      </w:r>
    </w:p>
    <w:p w14:paraId="65415D2A" w14:textId="77777777" w:rsidR="00CE6E57" w:rsidRDefault="00000000">
      <w:pPr>
        <w:pStyle w:val="Compact"/>
        <w:numPr>
          <w:ilvl w:val="0"/>
          <w:numId w:val="120"/>
        </w:numPr>
      </w:pPr>
      <w:r>
        <w:t>Employs individuals who have proficiency in examining Public Key Infrastructure technology, information security tools and techniques, information technology and security auditing, and the third-party attestation function;</w:t>
      </w:r>
    </w:p>
    <w:p w14:paraId="179FFA9D" w14:textId="77777777" w:rsidR="00CE6E57" w:rsidRDefault="00000000">
      <w:pPr>
        <w:pStyle w:val="Compact"/>
        <w:numPr>
          <w:ilvl w:val="0"/>
          <w:numId w:val="120"/>
        </w:numPr>
      </w:pPr>
      <w:r>
        <w:t>(For audits conducted in accordance with any one of the ETSI standards) accredited in accordance with ISO 17065 applying the requirements specified in ETSI EN 319 403;</w:t>
      </w:r>
    </w:p>
    <w:p w14:paraId="6F5E1127" w14:textId="77777777" w:rsidR="00CE6E57" w:rsidRDefault="00000000">
      <w:pPr>
        <w:pStyle w:val="Compact"/>
        <w:numPr>
          <w:ilvl w:val="0"/>
          <w:numId w:val="120"/>
        </w:numPr>
      </w:pPr>
      <w:r>
        <w:t>(For audits conducted in accordance with the WebTrust standard) licensed by WebTrust;</w:t>
      </w:r>
    </w:p>
    <w:p w14:paraId="06C5073F" w14:textId="77777777" w:rsidR="00CE6E57" w:rsidRDefault="00000000">
      <w:pPr>
        <w:pStyle w:val="Compact"/>
        <w:numPr>
          <w:ilvl w:val="0"/>
          <w:numId w:val="120"/>
        </w:numPr>
      </w:pPr>
      <w:r>
        <w:t>Bound by law, government regulation, or professional code of ethics; and</w:t>
      </w:r>
    </w:p>
    <w:p w14:paraId="4FB3BBF3" w14:textId="77777777" w:rsidR="00CE6E57" w:rsidRDefault="00000000">
      <w:pPr>
        <w:pStyle w:val="Compact"/>
        <w:numPr>
          <w:ilvl w:val="0"/>
          <w:numId w:val="120"/>
        </w:numPr>
      </w:pPr>
      <w:r>
        <w:t>Except in the case of an Internal Government Auditing Agency, maintains Professional Liability/Errors &amp; Omissions insurance with policy limits of at least one million US dollars in coverage</w:t>
      </w:r>
    </w:p>
    <w:p w14:paraId="3D3E3EBB" w14:textId="77777777" w:rsidR="00CE6E57" w:rsidRDefault="00000000">
      <w:pPr>
        <w:pStyle w:val="Heading2"/>
      </w:pPr>
      <w:bookmarkStart w:id="806" w:name="_Toc210556702"/>
      <w:bookmarkStart w:id="807" w:name="_Toc207014376"/>
      <w:bookmarkStart w:id="808" w:name="Xb2895b2fcf8cd8991a2fa3ac2a5191d6feaaf90"/>
      <w:bookmarkEnd w:id="805"/>
      <w:r>
        <w:t>8.3 Assessor’s relationship to assessed entity</w:t>
      </w:r>
      <w:bookmarkEnd w:id="806"/>
      <w:bookmarkEnd w:id="807"/>
    </w:p>
    <w:p w14:paraId="17F96387" w14:textId="77777777" w:rsidR="00CE6E57" w:rsidRDefault="00000000">
      <w:pPr>
        <w:pStyle w:val="Heading2"/>
      </w:pPr>
      <w:bookmarkStart w:id="809" w:name="_Toc210556703"/>
      <w:bookmarkStart w:id="810" w:name="_Toc207014377"/>
      <w:bookmarkStart w:id="811" w:name="Xbcc11ac7b765b332894e4d0ba3dd43de4496138"/>
      <w:bookmarkEnd w:id="808"/>
      <w:r>
        <w:t>8.4 Topics covered by assessment</w:t>
      </w:r>
      <w:bookmarkEnd w:id="809"/>
      <w:bookmarkEnd w:id="810"/>
    </w:p>
    <w:p w14:paraId="556BF27B" w14:textId="77777777" w:rsidR="00CE6E57" w:rsidRDefault="00000000">
      <w:pPr>
        <w:pStyle w:val="FirstParagraph"/>
      </w:pPr>
      <w:r>
        <w:t>The CA SHALL undergo an audit in accordance with one of the following schemes:</w:t>
      </w:r>
    </w:p>
    <w:p w14:paraId="29423A9E" w14:textId="77777777" w:rsidR="00CE6E57" w:rsidRDefault="00000000">
      <w:pPr>
        <w:pStyle w:val="Compact"/>
        <w:numPr>
          <w:ilvl w:val="0"/>
          <w:numId w:val="121"/>
        </w:numPr>
      </w:pPr>
      <w:r>
        <w:t>WebTrust:</w:t>
      </w:r>
    </w:p>
    <w:p w14:paraId="6CCF8262" w14:textId="77777777" w:rsidR="00CE6E57" w:rsidRDefault="00000000">
      <w:pPr>
        <w:pStyle w:val="Compact"/>
        <w:numPr>
          <w:ilvl w:val="0"/>
          <w:numId w:val="122"/>
        </w:numPr>
      </w:pPr>
      <w:r>
        <w:t>“Principles and Criteria for Certification Authorities” Version 2.2 or newer; and either</w:t>
      </w:r>
    </w:p>
    <w:p w14:paraId="6FC9D246" w14:textId="77777777" w:rsidR="00CE6E57" w:rsidRDefault="00000000">
      <w:pPr>
        <w:pStyle w:val="Compact"/>
        <w:numPr>
          <w:ilvl w:val="1"/>
          <w:numId w:val="123"/>
        </w:numPr>
      </w:pPr>
      <w:r>
        <w:t>“WebTrust Principles and Criteria for Certification Authorities – SSL Baseline with Network Security” Version 2.7 or newer; or</w:t>
      </w:r>
    </w:p>
    <w:p w14:paraId="2C94BE31" w14:textId="77777777" w:rsidR="00CE6E57" w:rsidRDefault="00000000">
      <w:pPr>
        <w:pStyle w:val="Compact"/>
        <w:numPr>
          <w:ilvl w:val="1"/>
          <w:numId w:val="123"/>
        </w:numPr>
      </w:pPr>
      <w:r>
        <w:t>“WebTrust Principles and Criteria for Certification Authorities – SSL Baseline” Version 2.8 or newer and “WebTrust Principles and Criteria for Certification Authorities – Network Security” Version 1.0 or newer</w:t>
      </w:r>
    </w:p>
    <w:p w14:paraId="615133E4" w14:textId="77777777" w:rsidR="00CE6E57" w:rsidRDefault="00000000">
      <w:pPr>
        <w:pStyle w:val="Compact"/>
        <w:numPr>
          <w:ilvl w:val="0"/>
          <w:numId w:val="124"/>
        </w:numPr>
      </w:pPr>
      <w:r>
        <w:t>ETSI:</w:t>
      </w:r>
    </w:p>
    <w:p w14:paraId="0340A6B8" w14:textId="77777777" w:rsidR="00CE6E57" w:rsidRDefault="00000000">
      <w:pPr>
        <w:pStyle w:val="Compact"/>
        <w:numPr>
          <w:ilvl w:val="0"/>
          <w:numId w:val="125"/>
        </w:numPr>
      </w:pPr>
      <w:r>
        <w:t>ETSI EN 319 411-1 v1.4.1 or newer, which includes normative references to ETSI EN 319 401 (the latest version of the referenced ETSI documents should be applied); or</w:t>
      </w:r>
    </w:p>
    <w:p w14:paraId="6248A21B" w14:textId="77777777" w:rsidR="00CE6E57" w:rsidRDefault="00000000">
      <w:pPr>
        <w:pStyle w:val="Compact"/>
        <w:numPr>
          <w:ilvl w:val="0"/>
          <w:numId w:val="126"/>
        </w:numPr>
      </w:pPr>
      <w:r>
        <w:t>Other:</w:t>
      </w:r>
    </w:p>
    <w:p w14:paraId="177FC7AC" w14:textId="77777777" w:rsidR="00CE6E57" w:rsidRDefault="00000000">
      <w:pPr>
        <w:pStyle w:val="Compact"/>
        <w:numPr>
          <w:ilvl w:val="0"/>
          <w:numId w:val="127"/>
        </w:numPr>
      </w:pPr>
      <w:r>
        <w:lastRenderedPageBreak/>
        <w:t>If a Government CA is required by its Certificate Policy to use a different internal audit scheme, it MAY use such scheme provided that the audit either</w:t>
      </w:r>
    </w:p>
    <w:p w14:paraId="1C1BBE25" w14:textId="77777777" w:rsidR="00CE6E57" w:rsidRDefault="00000000">
      <w:pPr>
        <w:pStyle w:val="Compact"/>
        <w:numPr>
          <w:ilvl w:val="1"/>
          <w:numId w:val="128"/>
        </w:numPr>
      </w:pPr>
      <w:r>
        <w:t>encompasses all requirements of one of the above schemes; or</w:t>
      </w:r>
    </w:p>
    <w:p w14:paraId="6F5A4ECE" w14:textId="77777777" w:rsidR="00CE6E57" w:rsidRDefault="00000000">
      <w:pPr>
        <w:pStyle w:val="Compact"/>
        <w:numPr>
          <w:ilvl w:val="1"/>
          <w:numId w:val="128"/>
        </w:numPr>
      </w:pPr>
      <w:r>
        <w:t>consists of comparable criteria that are available for public review.</w:t>
      </w:r>
    </w:p>
    <w:p w14:paraId="768E2BF8" w14:textId="77777777" w:rsidR="00CE6E57" w:rsidRDefault="00000000">
      <w:pPr>
        <w:pStyle w:val="FirstParagraph"/>
      </w:pPr>
      <w:r>
        <w:t>Whichever scheme is chosen, it MUST incorporate periodic monitoring and/or accountability procedures to ensure that its audits continue to be conducted in accordance with the requirements of the scheme.</w:t>
      </w:r>
    </w:p>
    <w:p w14:paraId="4739C21A" w14:textId="77777777" w:rsidR="00CE6E57" w:rsidRDefault="00000000">
      <w:pPr>
        <w:pStyle w:val="BodyText"/>
      </w:pPr>
      <w:r>
        <w:t xml:space="preserve">The audit MUST be conducted by a Qualified Auditor, as specified in </w:t>
      </w:r>
      <w:hyperlink w:anchor="X4b24910f4762ee823576d83d7682493214f1d2f">
        <w:r w:rsidR="00CE6E57">
          <w:rPr>
            <w:rStyle w:val="Hyperlink"/>
          </w:rPr>
          <w:t>Section 8.2</w:t>
        </w:r>
      </w:hyperlink>
      <w:r>
        <w:t>.</w:t>
      </w:r>
    </w:p>
    <w:p w14:paraId="0DD846C6" w14:textId="77777777" w:rsidR="00CE6E57" w:rsidRDefault="00000000">
      <w:pPr>
        <w:pStyle w:val="BodyText"/>
      </w:pPr>
      <w:r>
        <w:t xml:space="preserve">For Delegated Third Parties which are not Enterprise RAs, then the CA SHALL obtain an audit report, issued under the auditing standards that underlie the accepted audit schemes found in </w:t>
      </w:r>
      <w:hyperlink w:anchor="Xbcc11ac7b765b332894e4d0ba3dd43de4496138">
        <w:r w:rsidR="00CE6E57">
          <w:rPr>
            <w:rStyle w:val="Hyperlink"/>
          </w:rPr>
          <w:t>Section 8.4</w:t>
        </w:r>
      </w:hyperlink>
      <w:r>
        <w:t>,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14:paraId="3D1FDFEA" w14:textId="77777777" w:rsidR="00CE6E57" w:rsidRDefault="00000000">
      <w:pPr>
        <w:pStyle w:val="BodyText"/>
      </w:pPr>
      <w:r>
        <w:t>The audit period for the Delegated Third Party SHALL NOT exceed one year (ideally aligned with the CA’s audit).</w:t>
      </w:r>
    </w:p>
    <w:p w14:paraId="0ADDE083" w14:textId="77777777" w:rsidR="00CE6E57" w:rsidRDefault="00000000">
      <w:pPr>
        <w:pStyle w:val="Heading2"/>
      </w:pPr>
      <w:bookmarkStart w:id="812" w:name="_Toc210556704"/>
      <w:bookmarkStart w:id="813" w:name="_Toc207014378"/>
      <w:bookmarkStart w:id="814" w:name="Xb77e0fc54416a91f5670213c9623748359fe7fc"/>
      <w:bookmarkEnd w:id="811"/>
      <w:r>
        <w:t>8.5 Actions taken as a result of deficiency</w:t>
      </w:r>
      <w:bookmarkEnd w:id="812"/>
      <w:bookmarkEnd w:id="813"/>
    </w:p>
    <w:p w14:paraId="7CFAC685" w14:textId="77777777" w:rsidR="00CE6E57" w:rsidRDefault="00000000">
      <w:pPr>
        <w:pStyle w:val="Heading2"/>
      </w:pPr>
      <w:bookmarkStart w:id="815" w:name="_Toc210556705"/>
      <w:bookmarkStart w:id="816" w:name="_Toc207014379"/>
      <w:bookmarkStart w:id="817" w:name="X5df46db02cd1c2c7ea5b268aca758a9bc54da80"/>
      <w:bookmarkEnd w:id="814"/>
      <w:r>
        <w:t>8.6 Communication of results</w:t>
      </w:r>
      <w:bookmarkEnd w:id="815"/>
      <w:bookmarkEnd w:id="816"/>
    </w:p>
    <w:p w14:paraId="3B9EE0B7" w14:textId="77777777" w:rsidR="00CE6E57" w:rsidRDefault="00000000">
      <w:pPr>
        <w:pStyle w:val="FirstParagraph"/>
      </w:pPr>
      <w:r>
        <w:t xml:space="preserve">The Audit Report SHALL state explicitly that it covers the relevant systems and processes used in the issuance of all Certificates that assert one or more of the policy identifiers listed in </w:t>
      </w:r>
      <w:hyperlink w:anchor="Xd886d368fed64db74e3fc7a280ac2a3180671ff">
        <w:r w:rsidR="00CE6E57">
          <w:rPr>
            <w:rStyle w:val="Hyperlink"/>
          </w:rPr>
          <w:t>Section 7.1.6.1</w:t>
        </w:r>
      </w:hyperlink>
      <w:r>
        <w:t>. The CA SHALL make the Audit Report publicly available.</w:t>
      </w:r>
    </w:p>
    <w:p w14:paraId="591FA4D2" w14:textId="77777777" w:rsidR="00CE6E57" w:rsidRDefault="00000000">
      <w:pPr>
        <w:pStyle w:val="BodyText"/>
      </w:pPr>
      <w:r>
        <w:t>The CA MUST make its Audit Report publicly available no later than three months after the end of the audit period. In the event of a delay greater than three months, the CA SHALL provide an explanatory letter signed by the Qualified Auditor.</w:t>
      </w:r>
    </w:p>
    <w:p w14:paraId="2E02EC0D" w14:textId="77777777" w:rsidR="00CE6E57" w:rsidRDefault="00000000">
      <w:pPr>
        <w:pStyle w:val="BodyText"/>
      </w:pPr>
      <w:r>
        <w:t>The Audit Report MUST contain at least the following clearly-labelled information:</w:t>
      </w:r>
    </w:p>
    <w:p w14:paraId="41266772" w14:textId="77777777" w:rsidR="00CE6E57" w:rsidRDefault="00000000">
      <w:pPr>
        <w:pStyle w:val="Compact"/>
        <w:numPr>
          <w:ilvl w:val="0"/>
          <w:numId w:val="129"/>
        </w:numPr>
      </w:pPr>
      <w:r>
        <w:t>name of the organization being audited;</w:t>
      </w:r>
    </w:p>
    <w:p w14:paraId="795B4725" w14:textId="77777777" w:rsidR="00CE6E57" w:rsidRDefault="00000000">
      <w:pPr>
        <w:pStyle w:val="Compact"/>
        <w:numPr>
          <w:ilvl w:val="0"/>
          <w:numId w:val="129"/>
        </w:numPr>
      </w:pPr>
      <w:r>
        <w:t>name and address of the organization performing the audit;</w:t>
      </w:r>
    </w:p>
    <w:p w14:paraId="3DC54244" w14:textId="77777777" w:rsidR="00CE6E57" w:rsidRDefault="00000000">
      <w:pPr>
        <w:pStyle w:val="Compact"/>
        <w:numPr>
          <w:ilvl w:val="0"/>
          <w:numId w:val="129"/>
        </w:numPr>
      </w:pPr>
      <w:r>
        <w:t>the SHA-256 fingerprint of all Roots and Subordinate CA Certificates, including Cross-Certified Subordinate CA Certificates, that were in-scope of the audit;</w:t>
      </w:r>
    </w:p>
    <w:p w14:paraId="538BECDD" w14:textId="77777777" w:rsidR="00CE6E57" w:rsidRDefault="00000000">
      <w:pPr>
        <w:pStyle w:val="Compact"/>
        <w:numPr>
          <w:ilvl w:val="0"/>
          <w:numId w:val="129"/>
        </w:numPr>
      </w:pPr>
      <w:r>
        <w:t>audit criteria, with version number(s), that were used to audit each of the certificates (and associated keys);</w:t>
      </w:r>
    </w:p>
    <w:p w14:paraId="3A0AC309" w14:textId="77777777" w:rsidR="00CE6E57" w:rsidRDefault="00000000">
      <w:pPr>
        <w:pStyle w:val="Compact"/>
        <w:numPr>
          <w:ilvl w:val="0"/>
          <w:numId w:val="129"/>
        </w:numPr>
      </w:pPr>
      <w:r>
        <w:t>a list of the CA policy documents, with version numbers, referenced during the audit;</w:t>
      </w:r>
    </w:p>
    <w:p w14:paraId="49E90790" w14:textId="77777777" w:rsidR="00CE6E57" w:rsidRDefault="00000000">
      <w:pPr>
        <w:pStyle w:val="Compact"/>
        <w:numPr>
          <w:ilvl w:val="0"/>
          <w:numId w:val="129"/>
        </w:numPr>
      </w:pPr>
      <w:r>
        <w:t>whether the audit assessed a period of time or a point in time;</w:t>
      </w:r>
    </w:p>
    <w:p w14:paraId="0BD3EA3F" w14:textId="77777777" w:rsidR="00CE6E57" w:rsidRDefault="00000000">
      <w:pPr>
        <w:pStyle w:val="Compact"/>
        <w:numPr>
          <w:ilvl w:val="0"/>
          <w:numId w:val="129"/>
        </w:numPr>
      </w:pPr>
      <w:r>
        <w:t>the start date and end date of the Audit Period, for those that cover a period of time;</w:t>
      </w:r>
    </w:p>
    <w:p w14:paraId="5BCE1893" w14:textId="77777777" w:rsidR="00CE6E57" w:rsidRDefault="00000000">
      <w:pPr>
        <w:pStyle w:val="Compact"/>
        <w:numPr>
          <w:ilvl w:val="0"/>
          <w:numId w:val="129"/>
        </w:numPr>
      </w:pPr>
      <w:r>
        <w:lastRenderedPageBreak/>
        <w:t>the point in time date, for those that are for a point in time;</w:t>
      </w:r>
    </w:p>
    <w:p w14:paraId="0C91A742" w14:textId="77777777" w:rsidR="00CE6E57" w:rsidRDefault="00000000">
      <w:pPr>
        <w:pStyle w:val="Compact"/>
        <w:numPr>
          <w:ilvl w:val="0"/>
          <w:numId w:val="129"/>
        </w:numPr>
      </w:pPr>
      <w:r>
        <w:t>the date the report was issued, which will necessarily be after the end date or point in time date; and</w:t>
      </w:r>
    </w:p>
    <w:p w14:paraId="4ACA3903" w14:textId="77777777" w:rsidR="00CE6E57" w:rsidRDefault="00000000">
      <w:pPr>
        <w:pStyle w:val="Compact"/>
        <w:numPr>
          <w:ilvl w:val="0"/>
          <w:numId w:val="129"/>
        </w:numPr>
      </w:pPr>
      <w:r>
        <w:t>(for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14:paraId="4AF9FE1B" w14:textId="77777777" w:rsidR="00CE6E57" w:rsidRDefault="00000000">
      <w:pPr>
        <w:pStyle w:val="Compact"/>
        <w:numPr>
          <w:ilvl w:val="0"/>
          <w:numId w:val="129"/>
        </w:numPr>
      </w:pPr>
      <w:r>
        <w:t>(for audits conducted in accordance with any of the ETSI standards) a statement to indicate that the auditor referenced the applicable CA/Browser Forum criteria, such as this document, and the version used.</w:t>
      </w:r>
    </w:p>
    <w:p w14:paraId="73963FBA" w14:textId="77777777" w:rsidR="00CE6E57" w:rsidRDefault="00000000">
      <w:pPr>
        <w:pStyle w:val="FirstParagraph"/>
      </w:pPr>
      <w:r>
        <w:t>An authoritative English language version of the publicly available audit information MUST be provided by the Qualified Auditor and the CA SHALL ensure it is publicly available.</w:t>
      </w:r>
    </w:p>
    <w:p w14:paraId="6617AE51" w14:textId="77777777" w:rsidR="00CE6E57" w:rsidRDefault="00000000">
      <w:pPr>
        <w:pStyle w:val="BodyText"/>
      </w:pPr>
      <w:r>
        <w:t>The Audit Report MUST be available as a PDF, and SHALL be text searchable for all information required. Each SHA-256 fingerprint within the Audit Report MUST be uppercase letters and MUST NOT contain colons, spaces, or line feeds.</w:t>
      </w:r>
    </w:p>
    <w:p w14:paraId="35873B0F" w14:textId="77777777" w:rsidR="00CE6E57" w:rsidRDefault="00000000">
      <w:pPr>
        <w:pStyle w:val="Heading2"/>
      </w:pPr>
      <w:bookmarkStart w:id="818" w:name="_Toc210556706"/>
      <w:bookmarkStart w:id="819" w:name="_Toc207014380"/>
      <w:bookmarkStart w:id="820" w:name="X4c2dd37f98ce91cdeb71732490e619e21bdf09f"/>
      <w:bookmarkEnd w:id="817"/>
      <w:r>
        <w:t>8.7 Self-Audits</w:t>
      </w:r>
      <w:bookmarkEnd w:id="818"/>
      <w:bookmarkEnd w:id="819"/>
    </w:p>
    <w:p w14:paraId="1FF17BED" w14:textId="77777777" w:rsidR="00CE6E57" w:rsidRDefault="00000000">
      <w:pPr>
        <w:pStyle w:val="FirstParagraph"/>
      </w:pPr>
      <w:r>
        <w:t>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w:t>
      </w:r>
    </w:p>
    <w:p w14:paraId="0E2C05E6" w14:textId="77777777" w:rsidR="00CE6E57" w:rsidRDefault="00000000">
      <w:pPr>
        <w:pStyle w:val="BodyText"/>
      </w:pPr>
      <w:r>
        <w:t>Effective 2025-03-15, the CA SHOULD use a Linting process to verify the technical accuracy of Certificates within the selected sample set independently of previous linting performed on the same Certificates.</w:t>
      </w:r>
    </w:p>
    <w:p w14:paraId="49EAF104" w14:textId="77777777" w:rsidR="00CE6E57" w:rsidRDefault="00000000">
      <w:pPr>
        <w:pStyle w:val="BodyText"/>
      </w:pPr>
      <w:r>
        <w:t xml:space="preserve">Except for Delegated Third Parties that undergo an annual audit that meets the criteria specified in </w:t>
      </w:r>
      <w:hyperlink w:anchor="Xbcc11ac7b765b332894e4d0ba3dd43de4496138">
        <w:r w:rsidR="00CE6E57">
          <w:rPr>
            <w:rStyle w:val="Hyperlink"/>
          </w:rPr>
          <w:t>Section 8.4</w:t>
        </w:r>
      </w:hyperlink>
      <w:r>
        <w:t>,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14:paraId="552D0397" w14:textId="77777777" w:rsidR="00CE6E57" w:rsidRDefault="00000000">
      <w:pPr>
        <w:pStyle w:val="BodyText"/>
      </w:pPr>
      <w:r>
        <w:t>The CA SHALL internally audit each Delegated Third Party’s compliance with these Requirements on an annual basis.</w:t>
      </w:r>
    </w:p>
    <w:p w14:paraId="3AEF893A" w14:textId="77777777" w:rsidR="00CE6E57" w:rsidRDefault="00000000">
      <w:pPr>
        <w:pStyle w:val="BodyText"/>
      </w:pPr>
      <w:r>
        <w:lastRenderedPageBreak/>
        <w:t>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p w14:paraId="127059F4" w14:textId="77777777" w:rsidR="00CE6E57" w:rsidRDefault="00000000">
      <w:pPr>
        <w:pStyle w:val="Heading1"/>
      </w:pPr>
      <w:bookmarkStart w:id="821" w:name="_Toc210556707"/>
      <w:bookmarkStart w:id="822" w:name="_Toc207014381"/>
      <w:bookmarkStart w:id="823" w:name="X1b3172719035076246fa692266738f120f21d18"/>
      <w:bookmarkEnd w:id="799"/>
      <w:bookmarkEnd w:id="820"/>
      <w:r>
        <w:lastRenderedPageBreak/>
        <w:t>9. OTHER BUSINESS AND LEGAL MATTERS</w:t>
      </w:r>
      <w:bookmarkEnd w:id="821"/>
      <w:bookmarkEnd w:id="822"/>
    </w:p>
    <w:p w14:paraId="7B379DFC" w14:textId="77777777" w:rsidR="00CE6E57" w:rsidRDefault="00000000">
      <w:pPr>
        <w:pStyle w:val="Heading2"/>
      </w:pPr>
      <w:bookmarkStart w:id="824" w:name="_Toc210556708"/>
      <w:bookmarkStart w:id="825" w:name="_Toc207014382"/>
      <w:bookmarkStart w:id="826" w:name="X9e1e4e739dcc18b0dcffb6221f807a2a284ccfa"/>
      <w:r>
        <w:t>9.1 Fees</w:t>
      </w:r>
      <w:bookmarkEnd w:id="824"/>
      <w:bookmarkEnd w:id="825"/>
    </w:p>
    <w:p w14:paraId="1FB4BD2B" w14:textId="77777777" w:rsidR="00CE6E57" w:rsidRDefault="00000000">
      <w:pPr>
        <w:pStyle w:val="Heading3"/>
      </w:pPr>
      <w:bookmarkStart w:id="827" w:name="_Toc210556709"/>
      <w:bookmarkStart w:id="828" w:name="_Toc207014383"/>
      <w:bookmarkStart w:id="829" w:name="X1b67225cf53cf32cb2b90327c6e8269ed5fa5eb"/>
      <w:r>
        <w:t>9.1.1 Certificate issuance or renewal fees</w:t>
      </w:r>
      <w:bookmarkEnd w:id="827"/>
      <w:bookmarkEnd w:id="828"/>
    </w:p>
    <w:p w14:paraId="73C9CE65" w14:textId="77777777" w:rsidR="00CE6E57" w:rsidRDefault="00000000">
      <w:pPr>
        <w:pStyle w:val="Heading3"/>
      </w:pPr>
      <w:bookmarkStart w:id="830" w:name="_Toc210556710"/>
      <w:bookmarkStart w:id="831" w:name="_Toc207014384"/>
      <w:bookmarkStart w:id="832" w:name="X4b08da61ddb2fa9217aacbd0b59bc2d64cbec64"/>
      <w:bookmarkEnd w:id="829"/>
      <w:r>
        <w:t>9.1.2 Certificate access fees</w:t>
      </w:r>
      <w:bookmarkEnd w:id="830"/>
      <w:bookmarkEnd w:id="831"/>
    </w:p>
    <w:p w14:paraId="1FFFE63D" w14:textId="77777777" w:rsidR="00CE6E57" w:rsidRDefault="00000000">
      <w:pPr>
        <w:pStyle w:val="Heading3"/>
      </w:pPr>
      <w:bookmarkStart w:id="833" w:name="_Toc210556711"/>
      <w:bookmarkStart w:id="834" w:name="_Toc207014385"/>
      <w:bookmarkStart w:id="835" w:name="X7f7c3bc1e0cb2d8ff962bdc889bfac1a0265de9"/>
      <w:bookmarkEnd w:id="832"/>
      <w:r>
        <w:t>9.1.3 Revocation or status information access fees</w:t>
      </w:r>
      <w:bookmarkEnd w:id="833"/>
      <w:bookmarkEnd w:id="834"/>
    </w:p>
    <w:p w14:paraId="37307B37" w14:textId="77777777" w:rsidR="00CE6E57" w:rsidRDefault="00000000">
      <w:pPr>
        <w:pStyle w:val="Heading3"/>
      </w:pPr>
      <w:bookmarkStart w:id="836" w:name="_Toc210556712"/>
      <w:bookmarkStart w:id="837" w:name="_Toc207014386"/>
      <w:bookmarkStart w:id="838" w:name="Xb06699e15acbdd0fda5f839e0607957b62115d0"/>
      <w:bookmarkEnd w:id="835"/>
      <w:r>
        <w:t>9.1.4 Fees for other services</w:t>
      </w:r>
      <w:bookmarkEnd w:id="836"/>
      <w:bookmarkEnd w:id="837"/>
    </w:p>
    <w:p w14:paraId="59F3CAA4" w14:textId="77777777" w:rsidR="00CE6E57" w:rsidRDefault="00000000">
      <w:pPr>
        <w:pStyle w:val="Heading3"/>
      </w:pPr>
      <w:bookmarkStart w:id="839" w:name="_Toc210556713"/>
      <w:bookmarkStart w:id="840" w:name="_Toc207014387"/>
      <w:bookmarkStart w:id="841" w:name="X15d40b3d70ec68b057607e6e2568bca850e8fd6"/>
      <w:bookmarkEnd w:id="838"/>
      <w:r>
        <w:t>9.1.5 Refund policy</w:t>
      </w:r>
      <w:bookmarkEnd w:id="839"/>
      <w:bookmarkEnd w:id="840"/>
    </w:p>
    <w:p w14:paraId="78B1D15D" w14:textId="77777777" w:rsidR="00CE6E57" w:rsidRDefault="00000000">
      <w:pPr>
        <w:pStyle w:val="Heading2"/>
      </w:pPr>
      <w:bookmarkStart w:id="842" w:name="_Toc210556714"/>
      <w:bookmarkStart w:id="843" w:name="_Toc207014388"/>
      <w:bookmarkStart w:id="844" w:name="Xd952917766949dfcf7962abfdd3b24b9b93549e"/>
      <w:bookmarkEnd w:id="826"/>
      <w:bookmarkEnd w:id="841"/>
      <w:r>
        <w:t>9.2 Financial responsibility</w:t>
      </w:r>
      <w:bookmarkEnd w:id="842"/>
      <w:bookmarkEnd w:id="843"/>
    </w:p>
    <w:p w14:paraId="58B9CA2E" w14:textId="77777777" w:rsidR="00CE6E57" w:rsidRDefault="00000000">
      <w:pPr>
        <w:pStyle w:val="Heading3"/>
      </w:pPr>
      <w:bookmarkStart w:id="845" w:name="_Toc210556715"/>
      <w:bookmarkStart w:id="846" w:name="_Toc207014389"/>
      <w:bookmarkStart w:id="847" w:name="Xab3b556a04395b5d46f4c82fd05370dfac94716"/>
      <w:r>
        <w:t>9.2.1 Insurance coverage</w:t>
      </w:r>
      <w:bookmarkEnd w:id="845"/>
      <w:bookmarkEnd w:id="846"/>
    </w:p>
    <w:p w14:paraId="6A8E280A" w14:textId="77777777" w:rsidR="00CE6E57" w:rsidRDefault="00000000">
      <w:pPr>
        <w:pStyle w:val="Heading3"/>
      </w:pPr>
      <w:bookmarkStart w:id="848" w:name="_Toc210556716"/>
      <w:bookmarkStart w:id="849" w:name="_Toc207014390"/>
      <w:bookmarkStart w:id="850" w:name="X801c484485ff69250845233a4b0ac7f5a10bfa5"/>
      <w:bookmarkEnd w:id="847"/>
      <w:r>
        <w:t>9.2.2 Other assets</w:t>
      </w:r>
      <w:bookmarkEnd w:id="848"/>
      <w:bookmarkEnd w:id="849"/>
    </w:p>
    <w:p w14:paraId="6AA305F6" w14:textId="77777777" w:rsidR="00CE6E57" w:rsidRDefault="00000000">
      <w:pPr>
        <w:pStyle w:val="Heading3"/>
      </w:pPr>
      <w:bookmarkStart w:id="851" w:name="_Toc210556717"/>
      <w:bookmarkStart w:id="852" w:name="_Toc207014391"/>
      <w:bookmarkStart w:id="853" w:name="Xdcd133e846f0e16a5a0eeaddc1ef654447c1abf"/>
      <w:bookmarkEnd w:id="850"/>
      <w:r>
        <w:t>9.2.3 Insurance or warranty coverage for end-entities</w:t>
      </w:r>
      <w:bookmarkEnd w:id="851"/>
      <w:bookmarkEnd w:id="852"/>
    </w:p>
    <w:p w14:paraId="0B2891A7" w14:textId="77777777" w:rsidR="00CE6E57" w:rsidRDefault="00000000">
      <w:pPr>
        <w:pStyle w:val="Heading2"/>
      </w:pPr>
      <w:bookmarkStart w:id="854" w:name="_Toc210556718"/>
      <w:bookmarkStart w:id="855" w:name="_Toc207014392"/>
      <w:bookmarkStart w:id="856" w:name="Xe5c485ef49f267790086c69012571d874897c2b"/>
      <w:bookmarkEnd w:id="844"/>
      <w:bookmarkEnd w:id="853"/>
      <w:r>
        <w:t>9.3 Confidentiality of business information</w:t>
      </w:r>
      <w:bookmarkEnd w:id="854"/>
      <w:bookmarkEnd w:id="855"/>
    </w:p>
    <w:p w14:paraId="2E685AA2" w14:textId="77777777" w:rsidR="00CE6E57" w:rsidRDefault="00000000">
      <w:pPr>
        <w:pStyle w:val="Heading3"/>
      </w:pPr>
      <w:bookmarkStart w:id="857" w:name="_Toc210556719"/>
      <w:bookmarkStart w:id="858" w:name="_Toc207014393"/>
      <w:bookmarkStart w:id="859" w:name="Xdeb9db4cd332267afa68e6003f72db0f2eb9855"/>
      <w:r>
        <w:t>9.3.1 Scope of confidential information</w:t>
      </w:r>
      <w:bookmarkEnd w:id="857"/>
      <w:bookmarkEnd w:id="858"/>
    </w:p>
    <w:p w14:paraId="7469BDB5" w14:textId="77777777" w:rsidR="00CE6E57" w:rsidRDefault="00000000">
      <w:pPr>
        <w:pStyle w:val="Heading3"/>
      </w:pPr>
      <w:bookmarkStart w:id="860" w:name="_Toc210556720"/>
      <w:bookmarkStart w:id="861" w:name="_Toc207014394"/>
      <w:bookmarkStart w:id="862" w:name="Xc76890e753e41d81fc0bd7b62299ea853528a39"/>
      <w:bookmarkEnd w:id="859"/>
      <w:r>
        <w:t>9.3.2 Information not within the scope of confidential information</w:t>
      </w:r>
      <w:bookmarkEnd w:id="860"/>
      <w:bookmarkEnd w:id="861"/>
    </w:p>
    <w:p w14:paraId="179FC630" w14:textId="77777777" w:rsidR="00CE6E57" w:rsidRDefault="00000000">
      <w:pPr>
        <w:pStyle w:val="Heading3"/>
      </w:pPr>
      <w:bookmarkStart w:id="863" w:name="_Toc210556721"/>
      <w:bookmarkStart w:id="864" w:name="_Toc207014395"/>
      <w:bookmarkStart w:id="865" w:name="X498af9c046d5890b35db79801b036529dab1550"/>
      <w:bookmarkEnd w:id="862"/>
      <w:r>
        <w:t>9.3.3 Responsibility to protect confidential information</w:t>
      </w:r>
      <w:bookmarkEnd w:id="863"/>
      <w:bookmarkEnd w:id="864"/>
    </w:p>
    <w:p w14:paraId="6782D59C" w14:textId="77777777" w:rsidR="00CE6E57" w:rsidRDefault="00000000">
      <w:pPr>
        <w:pStyle w:val="Heading2"/>
      </w:pPr>
      <w:bookmarkStart w:id="866" w:name="_Toc210556722"/>
      <w:bookmarkStart w:id="867" w:name="_Toc207014396"/>
      <w:bookmarkStart w:id="868" w:name="Xad2e9d9fda6d9e9ceca691155dcaa52aa109057"/>
      <w:bookmarkEnd w:id="856"/>
      <w:bookmarkEnd w:id="865"/>
      <w:r>
        <w:t>9.4 Privacy of personal information</w:t>
      </w:r>
      <w:bookmarkEnd w:id="866"/>
      <w:bookmarkEnd w:id="867"/>
    </w:p>
    <w:p w14:paraId="2149A807" w14:textId="77777777" w:rsidR="00CE6E57" w:rsidRDefault="00000000">
      <w:pPr>
        <w:pStyle w:val="Heading3"/>
      </w:pPr>
      <w:bookmarkStart w:id="869" w:name="_Toc210556723"/>
      <w:bookmarkStart w:id="870" w:name="_Toc207014397"/>
      <w:bookmarkStart w:id="871" w:name="X6c26da41eb0326e4f3fb045dfb289f7b51c7861"/>
      <w:r>
        <w:t>9.4.1 Privacy plan</w:t>
      </w:r>
      <w:bookmarkEnd w:id="869"/>
      <w:bookmarkEnd w:id="870"/>
    </w:p>
    <w:p w14:paraId="21BFCCAB" w14:textId="77777777" w:rsidR="00CE6E57" w:rsidRDefault="00000000">
      <w:pPr>
        <w:pStyle w:val="Heading3"/>
      </w:pPr>
      <w:bookmarkStart w:id="872" w:name="_Toc210556724"/>
      <w:bookmarkStart w:id="873" w:name="_Toc207014398"/>
      <w:bookmarkStart w:id="874" w:name="Xadbbe12640a69022222360f63066c0e94eb9aa3"/>
      <w:bookmarkEnd w:id="871"/>
      <w:r>
        <w:t>9.4.2 Information treated as private</w:t>
      </w:r>
      <w:bookmarkEnd w:id="872"/>
      <w:bookmarkEnd w:id="873"/>
    </w:p>
    <w:p w14:paraId="561B7178" w14:textId="77777777" w:rsidR="00CE6E57" w:rsidRDefault="00000000">
      <w:pPr>
        <w:pStyle w:val="Heading3"/>
      </w:pPr>
      <w:bookmarkStart w:id="875" w:name="_Toc210556725"/>
      <w:bookmarkStart w:id="876" w:name="_Toc207014399"/>
      <w:bookmarkStart w:id="877" w:name="X10286c0bb7599b2673f1511c5eba30f104208ef"/>
      <w:bookmarkEnd w:id="874"/>
      <w:r>
        <w:t>9.4.3 Information not deemed private</w:t>
      </w:r>
      <w:bookmarkEnd w:id="875"/>
      <w:bookmarkEnd w:id="876"/>
    </w:p>
    <w:p w14:paraId="75DCEF05" w14:textId="77777777" w:rsidR="00CE6E57" w:rsidRDefault="00000000">
      <w:pPr>
        <w:pStyle w:val="Heading3"/>
      </w:pPr>
      <w:bookmarkStart w:id="878" w:name="_Toc210556726"/>
      <w:bookmarkStart w:id="879" w:name="_Toc207014400"/>
      <w:bookmarkStart w:id="880" w:name="Xb386d8380baab7b744b988974512573241e56bf"/>
      <w:bookmarkEnd w:id="877"/>
      <w:r>
        <w:t>9.4.4 Responsibility to protect private information</w:t>
      </w:r>
      <w:bookmarkEnd w:id="878"/>
      <w:bookmarkEnd w:id="879"/>
    </w:p>
    <w:p w14:paraId="37CA7845" w14:textId="77777777" w:rsidR="00CE6E57" w:rsidRDefault="00000000">
      <w:pPr>
        <w:pStyle w:val="Heading3"/>
      </w:pPr>
      <w:bookmarkStart w:id="881" w:name="_Toc210556727"/>
      <w:bookmarkStart w:id="882" w:name="_Toc207014401"/>
      <w:bookmarkStart w:id="883" w:name="X2405297b88dc49ee58b1ecaed983d326a4a5201"/>
      <w:bookmarkEnd w:id="880"/>
      <w:r>
        <w:t>9.4.5 Notice and consent to use private information</w:t>
      </w:r>
      <w:bookmarkEnd w:id="881"/>
      <w:bookmarkEnd w:id="882"/>
    </w:p>
    <w:p w14:paraId="6D74C6CE" w14:textId="77777777" w:rsidR="00CE6E57" w:rsidRDefault="00000000">
      <w:pPr>
        <w:pStyle w:val="Heading3"/>
      </w:pPr>
      <w:bookmarkStart w:id="884" w:name="_Toc210556728"/>
      <w:bookmarkStart w:id="885" w:name="_Toc207014402"/>
      <w:bookmarkStart w:id="886" w:name="X321bc53c16e37210ae137a90c77c1abab43ca96"/>
      <w:bookmarkEnd w:id="883"/>
      <w:r>
        <w:t>9.4.6 Disclosure pursuant to judicial or administrative process</w:t>
      </w:r>
      <w:bookmarkEnd w:id="884"/>
      <w:bookmarkEnd w:id="885"/>
    </w:p>
    <w:p w14:paraId="33FBC193" w14:textId="77777777" w:rsidR="00CE6E57" w:rsidRDefault="00000000">
      <w:pPr>
        <w:pStyle w:val="Heading3"/>
      </w:pPr>
      <w:bookmarkStart w:id="887" w:name="_Toc210556729"/>
      <w:bookmarkStart w:id="888" w:name="_Toc207014403"/>
      <w:bookmarkStart w:id="889" w:name="Xa230d593656a1e51f036328990e12f114fb8201"/>
      <w:bookmarkEnd w:id="886"/>
      <w:r>
        <w:t>9.4.7 Other information disclosure circumstances</w:t>
      </w:r>
      <w:bookmarkEnd w:id="887"/>
      <w:bookmarkEnd w:id="888"/>
    </w:p>
    <w:p w14:paraId="5C3DFE3D" w14:textId="77777777" w:rsidR="00CE6E57" w:rsidRDefault="00000000">
      <w:pPr>
        <w:pStyle w:val="Heading2"/>
      </w:pPr>
      <w:bookmarkStart w:id="890" w:name="_Toc210556730"/>
      <w:bookmarkStart w:id="891" w:name="_Toc207014404"/>
      <w:bookmarkStart w:id="892" w:name="X64cd535714d6f2f932d7dafef0fe5e7bfe8aab1"/>
      <w:bookmarkEnd w:id="868"/>
      <w:bookmarkEnd w:id="889"/>
      <w:r>
        <w:lastRenderedPageBreak/>
        <w:t>9.5 Intellectual property rights</w:t>
      </w:r>
      <w:bookmarkEnd w:id="890"/>
      <w:bookmarkEnd w:id="891"/>
    </w:p>
    <w:p w14:paraId="514F6232" w14:textId="77777777" w:rsidR="00CE6E57" w:rsidRDefault="00000000">
      <w:pPr>
        <w:pStyle w:val="Heading2"/>
      </w:pPr>
      <w:bookmarkStart w:id="893" w:name="_Toc210556731"/>
      <w:bookmarkStart w:id="894" w:name="_Toc207014405"/>
      <w:bookmarkStart w:id="895" w:name="X42df1952200f8b3b6c421fc9bd0ada64200850e"/>
      <w:bookmarkEnd w:id="892"/>
      <w:r>
        <w:t>9.6 Representations and warranties</w:t>
      </w:r>
      <w:bookmarkEnd w:id="893"/>
      <w:bookmarkEnd w:id="894"/>
    </w:p>
    <w:p w14:paraId="6D76F18D" w14:textId="77777777" w:rsidR="00CE6E57" w:rsidRDefault="00000000">
      <w:pPr>
        <w:pStyle w:val="Heading3"/>
      </w:pPr>
      <w:bookmarkStart w:id="896" w:name="_Toc210556732"/>
      <w:bookmarkStart w:id="897" w:name="_Toc207014406"/>
      <w:bookmarkStart w:id="898" w:name="X3f6e59469ad88eeb61cec7d85d6c749c55b6100"/>
      <w:r>
        <w:t>9.6.1 CA representations and warranties</w:t>
      </w:r>
      <w:bookmarkEnd w:id="896"/>
      <w:bookmarkEnd w:id="897"/>
    </w:p>
    <w:p w14:paraId="071DA2D1" w14:textId="77777777" w:rsidR="00CE6E57" w:rsidRDefault="00000000">
      <w:pPr>
        <w:pStyle w:val="FirstParagraph"/>
      </w:pPr>
      <w:r>
        <w:t>By issuing a Certificate, the CA makes the certificate warranties listed herein to the following Certificate Beneficiaries:</w:t>
      </w:r>
    </w:p>
    <w:p w14:paraId="16FBD151" w14:textId="77777777" w:rsidR="00CE6E57" w:rsidRDefault="00000000">
      <w:pPr>
        <w:pStyle w:val="Compact"/>
        <w:numPr>
          <w:ilvl w:val="0"/>
          <w:numId w:val="130"/>
        </w:numPr>
      </w:pPr>
      <w:r>
        <w:t>The Subscriber that is a party to the Subscriber Agreement or Terms of Use for the Certificate;</w:t>
      </w:r>
    </w:p>
    <w:p w14:paraId="5599DC67" w14:textId="77777777" w:rsidR="00CE6E57" w:rsidRDefault="00000000">
      <w:pPr>
        <w:pStyle w:val="Compact"/>
        <w:numPr>
          <w:ilvl w:val="0"/>
          <w:numId w:val="130"/>
        </w:numPr>
      </w:pPr>
      <w:r>
        <w:t>All Application Software Suppliers with whom the Root CA has entered into a contract for inclusion of its Root Certificate in software distributed by such Application Software Supplier; and</w:t>
      </w:r>
    </w:p>
    <w:p w14:paraId="0AA93C4E" w14:textId="77777777" w:rsidR="00CE6E57" w:rsidRDefault="00000000">
      <w:pPr>
        <w:pStyle w:val="Compact"/>
        <w:numPr>
          <w:ilvl w:val="0"/>
          <w:numId w:val="130"/>
        </w:numPr>
      </w:pPr>
      <w:r>
        <w:t>All Relying Parties who reasonably rely on a Valid Certificate. The CA represents and warrants to the Certificate Beneficiaries that, during the period when the Certificate is valid, the CA has complied with these Requirements and its Certificate Policy and/or Certification Practice Statement in issuing and managing the Certificate.</w:t>
      </w:r>
    </w:p>
    <w:p w14:paraId="197B2A7F" w14:textId="77777777" w:rsidR="00CE6E57" w:rsidRDefault="00000000">
      <w:pPr>
        <w:pStyle w:val="FirstParagraph"/>
      </w:pPr>
      <w:r>
        <w:t>The Certificate Warranties specifically include, but are not limited to, the following:</w:t>
      </w:r>
    </w:p>
    <w:p w14:paraId="2519F96B" w14:textId="77777777" w:rsidR="00CE6E57" w:rsidRDefault="00000000">
      <w:pPr>
        <w:pStyle w:val="Compact"/>
        <w:numPr>
          <w:ilvl w:val="0"/>
          <w:numId w:val="131"/>
        </w:numPr>
      </w:pPr>
      <w:r>
        <w:rPr>
          <w:b/>
          <w:bCs/>
        </w:rPr>
        <w:t>Right to Use Domain Name or IP Address</w:t>
      </w:r>
      <w:r>
        <w:t>: That, at the time of issuance, the CA</w:t>
      </w:r>
    </w:p>
    <w:p w14:paraId="708248F2" w14:textId="77777777" w:rsidR="00CE6E57" w:rsidRDefault="00000000">
      <w:pPr>
        <w:pStyle w:val="Compact"/>
        <w:numPr>
          <w:ilvl w:val="1"/>
          <w:numId w:val="132"/>
        </w:numPr>
      </w:pPr>
      <w:r>
        <w:t xml:space="preserve">implemented a procedure for verifying that the Applicant either had the right to use, or had control of, the Domain Name(s) and IP address(es) listed in the Certificate’s </w:t>
      </w:r>
      <w:r>
        <w:rPr>
          <w:rStyle w:val="VerbatimChar"/>
        </w:rPr>
        <w:t>subject</w:t>
      </w:r>
      <w:r>
        <w:t xml:space="preserve"> field and </w:t>
      </w:r>
      <w:r>
        <w:rPr>
          <w:rStyle w:val="VerbatimChar"/>
        </w:rPr>
        <w:t>subjectAltName</w:t>
      </w:r>
      <w:r>
        <w:t xml:space="preserve"> extension (or, only in the case of Domain Names, was delegated such right or control by someone who had such right to use or control);</w:t>
      </w:r>
    </w:p>
    <w:p w14:paraId="51356C44" w14:textId="77777777" w:rsidR="00CE6E57" w:rsidRDefault="00000000">
      <w:pPr>
        <w:pStyle w:val="Compact"/>
        <w:numPr>
          <w:ilvl w:val="1"/>
          <w:numId w:val="132"/>
        </w:numPr>
      </w:pPr>
      <w:r>
        <w:t>followed the procedure when issuing the Certificate; and</w:t>
      </w:r>
    </w:p>
    <w:p w14:paraId="09874C64" w14:textId="77777777" w:rsidR="00CE6E57" w:rsidRDefault="00000000">
      <w:pPr>
        <w:pStyle w:val="Compact"/>
        <w:numPr>
          <w:ilvl w:val="1"/>
          <w:numId w:val="132"/>
        </w:numPr>
      </w:pPr>
      <w:r>
        <w:t>accurately described the procedure in the CA’s Certificate Policy and/or Certification Practice Statement;</w:t>
      </w:r>
    </w:p>
    <w:p w14:paraId="268A4A15" w14:textId="77777777" w:rsidR="00CE6E57" w:rsidRDefault="00000000">
      <w:pPr>
        <w:pStyle w:val="Compact"/>
        <w:numPr>
          <w:ilvl w:val="0"/>
          <w:numId w:val="131"/>
        </w:numPr>
      </w:pPr>
      <w:r>
        <w:rPr>
          <w:b/>
          <w:bCs/>
        </w:rPr>
        <w:t>Authorization for Certificate</w:t>
      </w:r>
      <w:r>
        <w:t>: That, at the time of issuance, the CA</w:t>
      </w:r>
    </w:p>
    <w:p w14:paraId="2248D27C" w14:textId="77777777" w:rsidR="00CE6E57" w:rsidRDefault="00000000">
      <w:pPr>
        <w:pStyle w:val="Compact"/>
        <w:numPr>
          <w:ilvl w:val="1"/>
          <w:numId w:val="133"/>
        </w:numPr>
      </w:pPr>
      <w:r>
        <w:t>implemented a procedure for verifying that the Subject authorized the issuance of the Certificate and that the Applicant Representative is authorized to request the Certificate on behalf of the Subject;</w:t>
      </w:r>
    </w:p>
    <w:p w14:paraId="5EBFA421" w14:textId="77777777" w:rsidR="00CE6E57" w:rsidRDefault="00000000">
      <w:pPr>
        <w:pStyle w:val="Compact"/>
        <w:numPr>
          <w:ilvl w:val="1"/>
          <w:numId w:val="133"/>
        </w:numPr>
      </w:pPr>
      <w:r>
        <w:t>followed the procedure when issuing the Certificate; and</w:t>
      </w:r>
    </w:p>
    <w:p w14:paraId="790871F5" w14:textId="77777777" w:rsidR="00CE6E57" w:rsidRDefault="00000000">
      <w:pPr>
        <w:pStyle w:val="Compact"/>
        <w:numPr>
          <w:ilvl w:val="1"/>
          <w:numId w:val="133"/>
        </w:numPr>
      </w:pPr>
      <w:r>
        <w:t>accurately described the procedure in the CA’s Certificate Policy and/or Certification Practice Statement;</w:t>
      </w:r>
    </w:p>
    <w:p w14:paraId="5408BA64" w14:textId="77777777" w:rsidR="00CE6E57" w:rsidRDefault="00000000">
      <w:pPr>
        <w:pStyle w:val="Compact"/>
        <w:numPr>
          <w:ilvl w:val="0"/>
          <w:numId w:val="131"/>
        </w:numPr>
      </w:pPr>
      <w:r>
        <w:rPr>
          <w:b/>
          <w:bCs/>
        </w:rPr>
        <w:t>Accuracy of Information</w:t>
      </w:r>
      <w:r>
        <w:t>: That, at the time of issuance, the CA</w:t>
      </w:r>
    </w:p>
    <w:p w14:paraId="6DE367DD" w14:textId="77777777" w:rsidR="00CE6E57" w:rsidRDefault="00000000">
      <w:pPr>
        <w:pStyle w:val="Compact"/>
        <w:numPr>
          <w:ilvl w:val="1"/>
          <w:numId w:val="134"/>
        </w:numPr>
      </w:pPr>
      <w:r>
        <w:t>implemented a procedure for verifying the accuracy of all of the information contained in the Certificate;</w:t>
      </w:r>
    </w:p>
    <w:p w14:paraId="48148BCF" w14:textId="77777777" w:rsidR="00CE6E57" w:rsidRDefault="00000000">
      <w:pPr>
        <w:pStyle w:val="Compact"/>
        <w:numPr>
          <w:ilvl w:val="1"/>
          <w:numId w:val="134"/>
        </w:numPr>
      </w:pPr>
      <w:r>
        <w:t>followed the procedure when issuing the Certificate; and</w:t>
      </w:r>
    </w:p>
    <w:p w14:paraId="57446E39" w14:textId="77777777" w:rsidR="00CE6E57" w:rsidRDefault="00000000">
      <w:pPr>
        <w:pStyle w:val="Compact"/>
        <w:numPr>
          <w:ilvl w:val="1"/>
          <w:numId w:val="134"/>
        </w:numPr>
      </w:pPr>
      <w:r>
        <w:t>accurately described the procedure in the CA’s Certificate Policy and/or Certification Practice Statement;</w:t>
      </w:r>
    </w:p>
    <w:p w14:paraId="77455B5E" w14:textId="77777777" w:rsidR="00CE6E57" w:rsidRDefault="00000000">
      <w:pPr>
        <w:pStyle w:val="Compact"/>
        <w:numPr>
          <w:ilvl w:val="0"/>
          <w:numId w:val="131"/>
        </w:numPr>
      </w:pPr>
      <w:r>
        <w:rPr>
          <w:b/>
          <w:bCs/>
        </w:rPr>
        <w:t>Identity of Applicant</w:t>
      </w:r>
      <w:r>
        <w:t>: That, if the Certificate contains Subject Identity Information, the CA</w:t>
      </w:r>
    </w:p>
    <w:p w14:paraId="3ACF1D1C" w14:textId="77777777" w:rsidR="00CE6E57" w:rsidRDefault="00000000">
      <w:pPr>
        <w:pStyle w:val="Compact"/>
        <w:numPr>
          <w:ilvl w:val="1"/>
          <w:numId w:val="135"/>
        </w:numPr>
      </w:pPr>
      <w:r>
        <w:lastRenderedPageBreak/>
        <w:t xml:space="preserve">implemented a procedure to verify the identity of the Applicant in accordance with </w:t>
      </w:r>
      <w:hyperlink w:anchor="X717456f35997daf739a755e62f9736e96045222">
        <w:r w:rsidR="00CE6E57">
          <w:rPr>
            <w:rStyle w:val="Hyperlink"/>
          </w:rPr>
          <w:t>Section 3.2</w:t>
        </w:r>
      </w:hyperlink>
      <w:r>
        <w:t xml:space="preserve"> and </w:t>
      </w:r>
      <w:hyperlink w:anchor="Xfd4c7b8779ca38eac6cafab53f401db9b389178">
        <w:r w:rsidR="00CE6E57">
          <w:rPr>
            <w:rStyle w:val="Hyperlink"/>
          </w:rPr>
          <w:t>Section 7.1.2</w:t>
        </w:r>
      </w:hyperlink>
      <w:r>
        <w:t>;</w:t>
      </w:r>
    </w:p>
    <w:p w14:paraId="369C8DAB" w14:textId="77777777" w:rsidR="00CE6E57" w:rsidRDefault="00000000">
      <w:pPr>
        <w:pStyle w:val="Compact"/>
        <w:numPr>
          <w:ilvl w:val="1"/>
          <w:numId w:val="135"/>
        </w:numPr>
      </w:pPr>
      <w:r>
        <w:t>followed the procedure when issuing the Certificate; and</w:t>
      </w:r>
    </w:p>
    <w:p w14:paraId="2EF3B270" w14:textId="77777777" w:rsidR="00CE6E57" w:rsidRDefault="00000000">
      <w:pPr>
        <w:pStyle w:val="Compact"/>
        <w:numPr>
          <w:ilvl w:val="1"/>
          <w:numId w:val="135"/>
        </w:numPr>
      </w:pPr>
      <w:r>
        <w:t>accurately described the procedure in the CA’s Certificate Policy and/or Certification Practice Statement;</w:t>
      </w:r>
    </w:p>
    <w:p w14:paraId="561139F1" w14:textId="77777777" w:rsidR="00CE6E57" w:rsidRDefault="00000000">
      <w:pPr>
        <w:pStyle w:val="Compact"/>
        <w:numPr>
          <w:ilvl w:val="0"/>
          <w:numId w:val="131"/>
        </w:numPr>
      </w:pPr>
      <w:r>
        <w:rPr>
          <w:b/>
          <w:bCs/>
        </w:rPr>
        <w:t>Subscriber Agreement</w:t>
      </w:r>
      <w:r>
        <w:t>: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14:paraId="6DE8C8C9" w14:textId="77777777" w:rsidR="00CE6E57" w:rsidRDefault="00000000">
      <w:pPr>
        <w:pStyle w:val="Compact"/>
        <w:numPr>
          <w:ilvl w:val="0"/>
          <w:numId w:val="131"/>
        </w:numPr>
      </w:pPr>
      <w:r>
        <w:rPr>
          <w:b/>
          <w:bCs/>
        </w:rPr>
        <w:t>Status</w:t>
      </w:r>
      <w:r>
        <w:t>: That the CA maintains a 24 x 7 publicly-accessible Repository with current information regarding the status (valid or revoked) of all unexpired Certificates; and</w:t>
      </w:r>
    </w:p>
    <w:p w14:paraId="166BB8FD" w14:textId="77777777" w:rsidR="00CE6E57" w:rsidRDefault="00000000">
      <w:pPr>
        <w:pStyle w:val="Compact"/>
        <w:numPr>
          <w:ilvl w:val="0"/>
          <w:numId w:val="131"/>
        </w:numPr>
      </w:pPr>
      <w:r>
        <w:rPr>
          <w:b/>
          <w:bCs/>
        </w:rPr>
        <w:t>Revocation</w:t>
      </w:r>
      <w:r>
        <w:t>: That the CA will revoke the Certificate for any of the reasons specified in these Requirements.</w:t>
      </w:r>
    </w:p>
    <w:p w14:paraId="3DA48007" w14:textId="77777777" w:rsidR="00CE6E57" w:rsidRDefault="00000000">
      <w:pPr>
        <w:pStyle w:val="FirstParagraph"/>
      </w:pPr>
      <w:r>
        <w:t>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p w14:paraId="6AD05645" w14:textId="77777777" w:rsidR="00CE6E57" w:rsidRDefault="00000000">
      <w:pPr>
        <w:pStyle w:val="Heading3"/>
      </w:pPr>
      <w:bookmarkStart w:id="899" w:name="_Toc210556733"/>
      <w:bookmarkStart w:id="900" w:name="_Toc207014407"/>
      <w:bookmarkStart w:id="901" w:name="Xebe04674c865104894aa0b023e720efe3a82b5e"/>
      <w:bookmarkEnd w:id="898"/>
      <w:r>
        <w:t>9.6.2 RA representations and warranties</w:t>
      </w:r>
      <w:bookmarkEnd w:id="899"/>
      <w:bookmarkEnd w:id="900"/>
    </w:p>
    <w:p w14:paraId="558A8B14" w14:textId="77777777" w:rsidR="00CE6E57" w:rsidRDefault="00000000">
      <w:pPr>
        <w:pStyle w:val="FirstParagraph"/>
      </w:pPr>
      <w:r>
        <w:t>No stipulation.</w:t>
      </w:r>
    </w:p>
    <w:p w14:paraId="3F065B67" w14:textId="77777777" w:rsidR="00CE6E57" w:rsidRDefault="00000000">
      <w:pPr>
        <w:pStyle w:val="Heading3"/>
      </w:pPr>
      <w:bookmarkStart w:id="902" w:name="_Toc210556734"/>
      <w:bookmarkStart w:id="903" w:name="_Toc207014408"/>
      <w:bookmarkStart w:id="904" w:name="Xca7114efc8c5a389125f38cb38fb6522846d17a"/>
      <w:bookmarkEnd w:id="901"/>
      <w:r>
        <w:t>9.6.3 Subscriber representations and warranties</w:t>
      </w:r>
      <w:bookmarkEnd w:id="902"/>
      <w:bookmarkEnd w:id="903"/>
    </w:p>
    <w:p w14:paraId="71ED4FCA" w14:textId="77777777" w:rsidR="00CE6E57" w:rsidRDefault="00000000">
      <w:pPr>
        <w:pStyle w:val="FirstParagraph"/>
      </w:pPr>
      <w:r>
        <w:t>The CA SHALL require, as part of the Subscriber Agreement or Terms of Use, that the Applicant make the commitments and warranties in this section for the benefit of the CA and the Certificate Beneficiaries.</w:t>
      </w:r>
    </w:p>
    <w:p w14:paraId="381ADC43" w14:textId="77777777" w:rsidR="00CE6E57" w:rsidRDefault="00000000">
      <w:pPr>
        <w:pStyle w:val="BodyText"/>
      </w:pPr>
      <w:r>
        <w:t>Prior to the issuance of a Certificate, the CA SHALL obtain, for the express benefit of the CA and the Certificate Beneficiaries, either:</w:t>
      </w:r>
    </w:p>
    <w:p w14:paraId="7980D51F" w14:textId="77777777" w:rsidR="00CE6E57" w:rsidRDefault="00000000">
      <w:pPr>
        <w:pStyle w:val="Compact"/>
        <w:numPr>
          <w:ilvl w:val="0"/>
          <w:numId w:val="136"/>
        </w:numPr>
      </w:pPr>
      <w:r>
        <w:t>The Applicant’s agreement to the Subscriber Agreement with the CA, or</w:t>
      </w:r>
    </w:p>
    <w:p w14:paraId="5E7CFDD9" w14:textId="77777777" w:rsidR="00CE6E57" w:rsidRDefault="00000000">
      <w:pPr>
        <w:pStyle w:val="Compact"/>
        <w:numPr>
          <w:ilvl w:val="0"/>
          <w:numId w:val="136"/>
        </w:numPr>
      </w:pPr>
      <w:r>
        <w:t>The Applicant’s acknowledgement of the Terms of Use.</w:t>
      </w:r>
    </w:p>
    <w:p w14:paraId="7C2343C5" w14:textId="77777777" w:rsidR="00CE6E57" w:rsidRDefault="00000000">
      <w:pPr>
        <w:pStyle w:val="FirstParagraph"/>
      </w:pPr>
      <w:r>
        <w:t>The CA SHALL implement a process to ensure that each Subscriber Agreement or Terms of Use is legally enforceable against the Applicant. In either case, the Agreement MUST apply to the Certificate to be issued pursuant to the certificate request. The CA MAY use an electronic or “click-through” 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14:paraId="6FEBE9E1" w14:textId="77777777" w:rsidR="00CE6E57" w:rsidRDefault="00000000">
      <w:pPr>
        <w:pStyle w:val="BodyText"/>
      </w:pPr>
      <w:r>
        <w:lastRenderedPageBreak/>
        <w:t>The Subscriber Agreement or Terms of Use MUST contain provisions imposing on the Applicant itself (or made by the Applicant on behalf of its principal or agent under a subcontractor or hosting service relationship) the following obligations and warranties:</w:t>
      </w:r>
    </w:p>
    <w:p w14:paraId="48784CC2" w14:textId="77777777" w:rsidR="00CE6E57" w:rsidRDefault="00000000">
      <w:pPr>
        <w:pStyle w:val="Compact"/>
        <w:numPr>
          <w:ilvl w:val="0"/>
          <w:numId w:val="137"/>
        </w:numPr>
      </w:pPr>
      <w:r>
        <w:rPr>
          <w:b/>
          <w:bCs/>
        </w:rPr>
        <w:t>Accuracy of Information</w:t>
      </w:r>
      <w:r>
        <w:t>: An obligation and warranty to provide accurate and complete information at all times to the CA, both in the certificate request and as otherwise requested by the CA in connection with the issuance of the Certificate(s) to be supplied by the CA;</w:t>
      </w:r>
    </w:p>
    <w:p w14:paraId="4A25773B" w14:textId="77777777" w:rsidR="00CE6E57" w:rsidRDefault="00000000">
      <w:pPr>
        <w:pStyle w:val="Compact"/>
        <w:numPr>
          <w:ilvl w:val="0"/>
          <w:numId w:val="137"/>
        </w:numPr>
      </w:pPr>
      <w:r>
        <w:rPr>
          <w:b/>
          <w:bCs/>
        </w:rPr>
        <w:t>Protection of Private Key</w:t>
      </w:r>
      <w:r>
        <w:t>: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14:paraId="1A5BFA96" w14:textId="77777777" w:rsidR="00CE6E57" w:rsidRDefault="00000000">
      <w:pPr>
        <w:pStyle w:val="Compact"/>
        <w:numPr>
          <w:ilvl w:val="0"/>
          <w:numId w:val="137"/>
        </w:numPr>
      </w:pPr>
      <w:r>
        <w:rPr>
          <w:b/>
          <w:bCs/>
        </w:rPr>
        <w:t>Acceptance of Certificate</w:t>
      </w:r>
      <w:r>
        <w:t>: An obligation and warranty that the Subscriber will review and verify the Certificate contents for accuracy;</w:t>
      </w:r>
    </w:p>
    <w:p w14:paraId="55A91266" w14:textId="77777777" w:rsidR="00CE6E57" w:rsidRDefault="00000000">
      <w:pPr>
        <w:pStyle w:val="Compact"/>
        <w:numPr>
          <w:ilvl w:val="0"/>
          <w:numId w:val="137"/>
        </w:numPr>
      </w:pPr>
      <w:r>
        <w:rPr>
          <w:b/>
          <w:bCs/>
        </w:rPr>
        <w:t>Use of Certificate</w:t>
      </w:r>
      <w:r>
        <w:t xml:space="preserve">: An obligation and warranty to install the Certificate only on servers that are accessible at the </w:t>
      </w:r>
      <w:r>
        <w:rPr>
          <w:rStyle w:val="VerbatimChar"/>
        </w:rPr>
        <w:t>subjectAltName</w:t>
      </w:r>
      <w:r>
        <w:t>(s) listed in the Certificate, and to use the Certificate solely in compliance with all applicable laws and solely in accordance with the Subscriber Agreement or Terms of Use;</w:t>
      </w:r>
    </w:p>
    <w:p w14:paraId="5233BEF3" w14:textId="77777777" w:rsidR="00CE6E57" w:rsidRDefault="00000000">
      <w:pPr>
        <w:pStyle w:val="Compact"/>
        <w:numPr>
          <w:ilvl w:val="0"/>
          <w:numId w:val="137"/>
        </w:numPr>
      </w:pPr>
      <w:r>
        <w:rPr>
          <w:b/>
          <w:bCs/>
        </w:rPr>
        <w:t>Reporting and Revocation</w:t>
      </w:r>
      <w:r>
        <w:t>: An obligation and warranty to:</w:t>
      </w:r>
    </w:p>
    <w:p w14:paraId="26315FB3" w14:textId="77777777" w:rsidR="00CE6E57" w:rsidRDefault="00000000">
      <w:pPr>
        <w:pStyle w:val="Compact"/>
        <w:numPr>
          <w:ilvl w:val="1"/>
          <w:numId w:val="138"/>
        </w:numPr>
      </w:pPr>
      <w:r>
        <w:t>promptly request revocation of the Certificate, and cease using it and its associated Private Key, if there is any actual or suspected misuse or compromise of the Subscriber’s Private Key associated with the Public Key included in the Certificate, and</w:t>
      </w:r>
    </w:p>
    <w:p w14:paraId="4F310D53" w14:textId="77777777" w:rsidR="00CE6E57" w:rsidRDefault="00000000">
      <w:pPr>
        <w:pStyle w:val="Compact"/>
        <w:numPr>
          <w:ilvl w:val="1"/>
          <w:numId w:val="138"/>
        </w:numPr>
      </w:pPr>
      <w:r>
        <w:t>promptly request revocation of the Certificate, and cease using it, if any information in the Certificate is or becomes incorrect or inaccurate;</w:t>
      </w:r>
    </w:p>
    <w:p w14:paraId="27D904F1" w14:textId="77777777" w:rsidR="00CE6E57" w:rsidRDefault="00000000">
      <w:pPr>
        <w:pStyle w:val="Compact"/>
        <w:numPr>
          <w:ilvl w:val="0"/>
          <w:numId w:val="137"/>
        </w:numPr>
      </w:pPr>
      <w:r>
        <w:rPr>
          <w:b/>
          <w:bCs/>
        </w:rPr>
        <w:t>Termination of Use of Certificate</w:t>
      </w:r>
      <w:r>
        <w:t>: An obligation and warranty to promptly cease all use of the Private Key corresponding to the Public Key included in the Certificate upon revocation of that Certificate for reasons of Key Compromise.</w:t>
      </w:r>
    </w:p>
    <w:p w14:paraId="4B9F5895" w14:textId="77777777" w:rsidR="00CE6E57" w:rsidRDefault="00000000">
      <w:pPr>
        <w:pStyle w:val="Compact"/>
        <w:numPr>
          <w:ilvl w:val="0"/>
          <w:numId w:val="137"/>
        </w:numPr>
      </w:pPr>
      <w:r>
        <w:rPr>
          <w:b/>
          <w:bCs/>
        </w:rPr>
        <w:t>Responsiveness</w:t>
      </w:r>
      <w:r>
        <w:t>: An obligation to respond to the CA’s instructions concerning Key Compromise or Certificate misuse within a specified time period.</w:t>
      </w:r>
    </w:p>
    <w:p w14:paraId="3B162D76" w14:textId="77777777" w:rsidR="00CE6E57" w:rsidRDefault="00000000">
      <w:pPr>
        <w:pStyle w:val="Compact"/>
        <w:numPr>
          <w:ilvl w:val="0"/>
          <w:numId w:val="137"/>
        </w:numPr>
      </w:pPr>
      <w:r>
        <w:rPr>
          <w:b/>
          <w:bCs/>
        </w:rPr>
        <w:t>Acknowledgment and Acceptance</w:t>
      </w:r>
      <w:r>
        <w:t>: An acknowledgment and acceptance that the CA is entitled to revoke the certificate immediately if the Applicant were to violate the terms of the Subscriber Agreement or Terms of Use or if revocation is required by the CA’s CP, CPS, or these Baseline Requirements.</w:t>
      </w:r>
    </w:p>
    <w:p w14:paraId="5CDADFD5" w14:textId="77777777" w:rsidR="00CE6E57" w:rsidRDefault="00000000">
      <w:pPr>
        <w:pStyle w:val="Heading3"/>
      </w:pPr>
      <w:bookmarkStart w:id="905" w:name="_Toc210556735"/>
      <w:bookmarkStart w:id="906" w:name="_Toc207014409"/>
      <w:bookmarkStart w:id="907" w:name="Xce77c7c8575aedca19a4bcf41e786564708694d"/>
      <w:bookmarkEnd w:id="904"/>
      <w:r>
        <w:lastRenderedPageBreak/>
        <w:t>9.6.4 Relying party representations and warranties</w:t>
      </w:r>
      <w:bookmarkEnd w:id="905"/>
      <w:bookmarkEnd w:id="906"/>
    </w:p>
    <w:p w14:paraId="53C9D1A8" w14:textId="77777777" w:rsidR="00CE6E57" w:rsidRDefault="00000000">
      <w:pPr>
        <w:pStyle w:val="Heading3"/>
      </w:pPr>
      <w:bookmarkStart w:id="908" w:name="_Toc210556736"/>
      <w:bookmarkStart w:id="909" w:name="_Toc207014410"/>
      <w:bookmarkStart w:id="910" w:name="X5ad64ad5eca0698d8b9ce9c2a180877e13a0852"/>
      <w:bookmarkEnd w:id="907"/>
      <w:r>
        <w:t>9.6.5 Representations and warranties of other participants</w:t>
      </w:r>
      <w:bookmarkEnd w:id="908"/>
      <w:bookmarkEnd w:id="909"/>
    </w:p>
    <w:p w14:paraId="007D0DBA" w14:textId="77777777" w:rsidR="00CE6E57" w:rsidRDefault="00000000">
      <w:pPr>
        <w:pStyle w:val="Heading2"/>
      </w:pPr>
      <w:bookmarkStart w:id="911" w:name="_Toc210556737"/>
      <w:bookmarkStart w:id="912" w:name="_Toc207014411"/>
      <w:bookmarkStart w:id="913" w:name="X3e394d97fc62ae682b76b8a401598ecd71e7381"/>
      <w:bookmarkEnd w:id="895"/>
      <w:bookmarkEnd w:id="910"/>
      <w:r>
        <w:t>9.7 Disclaimers of warranties</w:t>
      </w:r>
      <w:bookmarkEnd w:id="911"/>
      <w:bookmarkEnd w:id="912"/>
    </w:p>
    <w:p w14:paraId="58843711" w14:textId="77777777" w:rsidR="00CE6E57" w:rsidRDefault="00000000">
      <w:pPr>
        <w:pStyle w:val="Heading2"/>
      </w:pPr>
      <w:bookmarkStart w:id="914" w:name="_Toc210556738"/>
      <w:bookmarkStart w:id="915" w:name="_Toc207014412"/>
      <w:bookmarkStart w:id="916" w:name="X753b03713a5bf0c12e24a9ce0033d838da22410"/>
      <w:bookmarkEnd w:id="913"/>
      <w:r>
        <w:t>9.8 Limitations of liability</w:t>
      </w:r>
      <w:bookmarkEnd w:id="914"/>
      <w:bookmarkEnd w:id="915"/>
    </w:p>
    <w:p w14:paraId="63415E3E" w14:textId="77777777" w:rsidR="00CE6E57" w:rsidRDefault="00000000">
      <w:pPr>
        <w:pStyle w:val="FirstParagraph"/>
      </w:pPr>
      <w:r>
        <w:t>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14:paraId="5DC9585F" w14:textId="77777777" w:rsidR="00CE6E57" w:rsidRDefault="00000000">
      <w:pPr>
        <w:pStyle w:val="BodyText"/>
      </w:pPr>
      <w:r>
        <w:t>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p w14:paraId="10502B47" w14:textId="77777777" w:rsidR="00CE6E57" w:rsidRDefault="00000000">
      <w:pPr>
        <w:pStyle w:val="Heading2"/>
      </w:pPr>
      <w:bookmarkStart w:id="917" w:name="_Toc210556739"/>
      <w:bookmarkStart w:id="918" w:name="_Toc207014413"/>
      <w:bookmarkStart w:id="919" w:name="X41c38c026466357f632a994f2fea12bd5f12369"/>
      <w:bookmarkEnd w:id="916"/>
      <w:r>
        <w:t>9.9 Indemnities</w:t>
      </w:r>
      <w:bookmarkEnd w:id="917"/>
      <w:bookmarkEnd w:id="918"/>
    </w:p>
    <w:p w14:paraId="6E98F272" w14:textId="77777777" w:rsidR="00CE6E57" w:rsidRDefault="00000000">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w:t>
      </w:r>
      <w:r>
        <w:lastRenderedPageBreak/>
        <w:t>that has been revoked (but only in cases where the revocation status is currently available from the CA online, and the application software either failed to check such status or ignored an indication of revoked status).</w:t>
      </w:r>
    </w:p>
    <w:p w14:paraId="7C99ED55" w14:textId="77777777" w:rsidR="00CE6E57" w:rsidRDefault="00000000">
      <w:pPr>
        <w:pStyle w:val="Heading2"/>
      </w:pPr>
      <w:bookmarkStart w:id="920" w:name="_Toc210556740"/>
      <w:bookmarkStart w:id="921" w:name="_Toc207014414"/>
      <w:bookmarkStart w:id="922" w:name="X7ba9a97174471fc033509b3b35a3e9fc60a339d"/>
      <w:bookmarkEnd w:id="919"/>
      <w:r>
        <w:t>9.10 Term and termination</w:t>
      </w:r>
      <w:bookmarkEnd w:id="920"/>
      <w:bookmarkEnd w:id="921"/>
    </w:p>
    <w:p w14:paraId="3832C1B4" w14:textId="77777777" w:rsidR="00CE6E57" w:rsidRDefault="00000000">
      <w:pPr>
        <w:pStyle w:val="Heading3"/>
      </w:pPr>
      <w:bookmarkStart w:id="923" w:name="_Toc210556741"/>
      <w:bookmarkStart w:id="924" w:name="_Toc207014415"/>
      <w:bookmarkStart w:id="925" w:name="X4d3f6870a86df28a1f6e68dd2c72de3b3afbdfb"/>
      <w:r>
        <w:t>9.10.1 Term</w:t>
      </w:r>
      <w:bookmarkEnd w:id="923"/>
      <w:bookmarkEnd w:id="924"/>
    </w:p>
    <w:p w14:paraId="0E3DD88E" w14:textId="77777777" w:rsidR="00CE6E57" w:rsidRDefault="00000000">
      <w:pPr>
        <w:pStyle w:val="Heading3"/>
      </w:pPr>
      <w:bookmarkStart w:id="926" w:name="_Toc210556742"/>
      <w:bookmarkStart w:id="927" w:name="_Toc207014416"/>
      <w:bookmarkStart w:id="928" w:name="X4ffa3f8a67459fa4b33f6bfae2cd17cc142ecf8"/>
      <w:bookmarkEnd w:id="925"/>
      <w:r>
        <w:t>9.10.2 Termination</w:t>
      </w:r>
      <w:bookmarkEnd w:id="926"/>
      <w:bookmarkEnd w:id="927"/>
    </w:p>
    <w:p w14:paraId="75A981F8" w14:textId="77777777" w:rsidR="00CE6E57" w:rsidRDefault="00000000">
      <w:pPr>
        <w:pStyle w:val="Heading3"/>
      </w:pPr>
      <w:bookmarkStart w:id="929" w:name="_Toc210556743"/>
      <w:bookmarkStart w:id="930" w:name="_Toc207014417"/>
      <w:bookmarkStart w:id="931" w:name="Xc1785ffdcfdde1261d0f7f398f8dd35cbc98dfe"/>
      <w:bookmarkEnd w:id="928"/>
      <w:r>
        <w:t>9.10.3 Effect of termination and survival</w:t>
      </w:r>
      <w:bookmarkEnd w:id="929"/>
      <w:bookmarkEnd w:id="930"/>
    </w:p>
    <w:p w14:paraId="02EC04C1" w14:textId="77777777" w:rsidR="00CE6E57" w:rsidRDefault="00000000">
      <w:pPr>
        <w:pStyle w:val="Heading2"/>
      </w:pPr>
      <w:bookmarkStart w:id="932" w:name="_Toc210556744"/>
      <w:bookmarkStart w:id="933" w:name="_Toc207014418"/>
      <w:bookmarkStart w:id="934" w:name="Xfc373925ebb137a487c6a7b9d2dd630a4f0b256"/>
      <w:bookmarkEnd w:id="922"/>
      <w:bookmarkEnd w:id="931"/>
      <w:r>
        <w:t>9.11 Individual notices and communications with participants</w:t>
      </w:r>
      <w:bookmarkEnd w:id="932"/>
      <w:bookmarkEnd w:id="933"/>
    </w:p>
    <w:p w14:paraId="337F04C1" w14:textId="77777777" w:rsidR="00CE6E57" w:rsidRDefault="00000000">
      <w:pPr>
        <w:pStyle w:val="Heading2"/>
      </w:pPr>
      <w:bookmarkStart w:id="935" w:name="_Toc210556745"/>
      <w:bookmarkStart w:id="936" w:name="_Toc207014419"/>
      <w:bookmarkStart w:id="937" w:name="Xdf1273fb7beaede1c848432870f51b5a8bc8737"/>
      <w:bookmarkEnd w:id="934"/>
      <w:r>
        <w:t>9.12 Amendments</w:t>
      </w:r>
      <w:bookmarkEnd w:id="935"/>
      <w:bookmarkEnd w:id="936"/>
    </w:p>
    <w:p w14:paraId="2AE63323" w14:textId="77777777" w:rsidR="00CE6E57" w:rsidRDefault="00000000">
      <w:pPr>
        <w:pStyle w:val="Heading3"/>
      </w:pPr>
      <w:bookmarkStart w:id="938" w:name="_Toc210556746"/>
      <w:bookmarkStart w:id="939" w:name="_Toc207014420"/>
      <w:bookmarkStart w:id="940" w:name="Xc613974beff4bd0b19e37bba61b2ec88172216b"/>
      <w:r>
        <w:t>9.12.1 Procedure for amendment</w:t>
      </w:r>
      <w:bookmarkEnd w:id="938"/>
      <w:bookmarkEnd w:id="939"/>
    </w:p>
    <w:p w14:paraId="5C449A15" w14:textId="77777777" w:rsidR="00CE6E57" w:rsidRDefault="00000000">
      <w:pPr>
        <w:pStyle w:val="Heading3"/>
      </w:pPr>
      <w:bookmarkStart w:id="941" w:name="_Toc210556747"/>
      <w:bookmarkStart w:id="942" w:name="_Toc207014421"/>
      <w:bookmarkStart w:id="943" w:name="X0c84bdf4e5d4f55a3ed3383527421a55f2ccc5f"/>
      <w:bookmarkEnd w:id="940"/>
      <w:r>
        <w:t>9.12.2 Notification mechanism and period</w:t>
      </w:r>
      <w:bookmarkEnd w:id="941"/>
      <w:bookmarkEnd w:id="942"/>
    </w:p>
    <w:p w14:paraId="4ED805B3" w14:textId="77777777" w:rsidR="00CE6E57" w:rsidRDefault="00000000">
      <w:pPr>
        <w:pStyle w:val="Heading3"/>
      </w:pPr>
      <w:bookmarkStart w:id="944" w:name="_Toc210556748"/>
      <w:bookmarkStart w:id="945" w:name="_Toc207014422"/>
      <w:bookmarkStart w:id="946" w:name="X44dd3a0f1969a45e2de4169497c54d6e22b8d4e"/>
      <w:bookmarkEnd w:id="943"/>
      <w:r>
        <w:t>9.12.3 Circumstances under which OID must be changed</w:t>
      </w:r>
      <w:bookmarkEnd w:id="944"/>
      <w:bookmarkEnd w:id="945"/>
    </w:p>
    <w:p w14:paraId="505F7759" w14:textId="77777777" w:rsidR="00CE6E57" w:rsidRDefault="00000000">
      <w:pPr>
        <w:pStyle w:val="Heading2"/>
      </w:pPr>
      <w:bookmarkStart w:id="947" w:name="_Toc210556749"/>
      <w:bookmarkStart w:id="948" w:name="_Toc207014423"/>
      <w:bookmarkStart w:id="949" w:name="X532d40f2ecaf6ea44a2ec5da010bc191ee5d16d"/>
      <w:bookmarkEnd w:id="937"/>
      <w:bookmarkEnd w:id="946"/>
      <w:r>
        <w:t>9.13 Dispute resolution provisions</w:t>
      </w:r>
      <w:bookmarkEnd w:id="947"/>
      <w:bookmarkEnd w:id="948"/>
    </w:p>
    <w:p w14:paraId="79726A92" w14:textId="77777777" w:rsidR="00CE6E57" w:rsidRDefault="00000000">
      <w:pPr>
        <w:pStyle w:val="Heading2"/>
      </w:pPr>
      <w:bookmarkStart w:id="950" w:name="_Toc210556750"/>
      <w:bookmarkStart w:id="951" w:name="_Toc207014424"/>
      <w:bookmarkStart w:id="952" w:name="X6f36ee9a99eb8b9385d5bdedb679bae78eb2a91"/>
      <w:bookmarkEnd w:id="949"/>
      <w:r>
        <w:t>9.14 Governing law</w:t>
      </w:r>
      <w:bookmarkEnd w:id="950"/>
      <w:bookmarkEnd w:id="951"/>
    </w:p>
    <w:p w14:paraId="356F49B1" w14:textId="77777777" w:rsidR="00CE6E57" w:rsidRDefault="00000000">
      <w:pPr>
        <w:pStyle w:val="Heading2"/>
      </w:pPr>
      <w:bookmarkStart w:id="953" w:name="_Toc210556751"/>
      <w:bookmarkStart w:id="954" w:name="_Toc207014425"/>
      <w:bookmarkStart w:id="955" w:name="Xba4d8419ae09eb07dbf140b9b344806bbb2c708"/>
      <w:bookmarkEnd w:id="952"/>
      <w:r>
        <w:t>9.15 Compliance with applicable law</w:t>
      </w:r>
      <w:bookmarkEnd w:id="953"/>
      <w:bookmarkEnd w:id="954"/>
    </w:p>
    <w:p w14:paraId="096ADF73" w14:textId="77777777" w:rsidR="00CE6E57" w:rsidRDefault="00000000">
      <w:pPr>
        <w:pStyle w:val="FirstParagraph"/>
      </w:pPr>
      <w:r>
        <w:t>The CA SHALL issue Certificates and operate its PKI in accordance with all law applicable to its business and the Certificates it issues in every jurisdiction in which it operates.</w:t>
      </w:r>
    </w:p>
    <w:p w14:paraId="640AF194" w14:textId="77777777" w:rsidR="00CE6E57" w:rsidRDefault="00000000">
      <w:pPr>
        <w:pStyle w:val="Heading2"/>
      </w:pPr>
      <w:bookmarkStart w:id="956" w:name="_Toc210556752"/>
      <w:bookmarkStart w:id="957" w:name="_Toc207014426"/>
      <w:bookmarkStart w:id="958" w:name="X812605d8f841bdf71495d8993bcda18fd152bd8"/>
      <w:bookmarkEnd w:id="955"/>
      <w:r>
        <w:t>9.16 Miscellaneous provisions</w:t>
      </w:r>
      <w:bookmarkEnd w:id="956"/>
      <w:bookmarkEnd w:id="957"/>
    </w:p>
    <w:p w14:paraId="12E29A74" w14:textId="77777777" w:rsidR="00CE6E57" w:rsidRDefault="00000000">
      <w:pPr>
        <w:pStyle w:val="Heading3"/>
      </w:pPr>
      <w:bookmarkStart w:id="959" w:name="_Toc210556753"/>
      <w:bookmarkStart w:id="960" w:name="_Toc207014427"/>
      <w:bookmarkStart w:id="961" w:name="X617276fa3572012c7efe11ea4cd2c7983c855d4"/>
      <w:r>
        <w:t>9.16.1 Entire agreement</w:t>
      </w:r>
      <w:bookmarkEnd w:id="959"/>
      <w:bookmarkEnd w:id="960"/>
    </w:p>
    <w:p w14:paraId="1A4C05E5" w14:textId="77777777" w:rsidR="00CE6E57" w:rsidRDefault="00000000">
      <w:pPr>
        <w:pStyle w:val="Heading3"/>
      </w:pPr>
      <w:bookmarkStart w:id="962" w:name="_Toc210556754"/>
      <w:bookmarkStart w:id="963" w:name="_Toc207014428"/>
      <w:bookmarkStart w:id="964" w:name="X2ae3b321bcbf4efff46a5a600da342d57a37616"/>
      <w:bookmarkEnd w:id="961"/>
      <w:r>
        <w:t>9.16.2 Assignment</w:t>
      </w:r>
      <w:bookmarkEnd w:id="962"/>
      <w:bookmarkEnd w:id="963"/>
    </w:p>
    <w:p w14:paraId="718AED0B" w14:textId="77777777" w:rsidR="00CE6E57" w:rsidRDefault="00000000">
      <w:pPr>
        <w:pStyle w:val="Heading3"/>
      </w:pPr>
      <w:bookmarkStart w:id="965" w:name="_Toc210556755"/>
      <w:bookmarkStart w:id="966" w:name="_Toc207014429"/>
      <w:bookmarkStart w:id="967" w:name="X84201a1a07f9d0ec1956fa41aa11b9a23b0ea78"/>
      <w:bookmarkEnd w:id="964"/>
      <w:r>
        <w:t>9.16.3 Severability</w:t>
      </w:r>
      <w:bookmarkEnd w:id="965"/>
      <w:bookmarkEnd w:id="966"/>
    </w:p>
    <w:p w14:paraId="79B4AA71" w14:textId="77777777" w:rsidR="00CE6E57" w:rsidRDefault="00000000">
      <w:pPr>
        <w:pStyle w:val="FirstParagraph"/>
      </w:pPr>
      <w:r>
        <w:t xml:space="preserve">In the event of a conflict between these Requirements and a law, regulation or government order (hereinafter ‘Law’)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w:t>
      </w:r>
      <w:r>
        <w:lastRenderedPageBreak/>
        <w:t>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14:paraId="22FB9D2D" w14:textId="77777777" w:rsidR="00CE6E57" w:rsidRDefault="00000000">
      <w:pPr>
        <w:pStyle w:val="BodyText"/>
      </w:pPr>
      <w:r>
        <w:t xml:space="preserve">The CA MUST also (prior to issuing a certificate under the modified requirement) notify the CA/Browser Forum of the relevant information newly added to its CPS by sending a message to </w:t>
      </w:r>
      <w:hyperlink r:id="rId81">
        <w:r w:rsidR="00CE6E57">
          <w:rPr>
            <w:rStyle w:val="Hyperlink"/>
          </w:rPr>
          <w:t>questions@cabforum.org</w:t>
        </w:r>
      </w:hyperlink>
      <w:r>
        <w:t xml:space="preserve"> and receiving confirmation that it has been posted to the Public Mailing List and is indexed in the Public Mail Archives available at </w:t>
      </w:r>
      <w:hyperlink r:id="rId82">
        <w:r w:rsidR="00CE6E57">
          <w:rPr>
            <w:rStyle w:val="Hyperlink"/>
          </w:rPr>
          <w:t>https://cabforum.org/pipermail/public/</w:t>
        </w:r>
      </w:hyperlink>
      <w:r>
        <w:t xml:space="preserve"> (or such other email addresses and links as the Forum may designate), so that the CA/Browser Forum may consider possible revisions to these Requirements accordingly.</w:t>
      </w:r>
    </w:p>
    <w:p w14:paraId="29C97F05" w14:textId="77777777" w:rsidR="00CE6E57" w:rsidRDefault="00000000">
      <w:pPr>
        <w:pStyle w:val="BodyText"/>
      </w:pPr>
      <w:r>
        <w:t>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p w14:paraId="321ABB15" w14:textId="77777777" w:rsidR="00CE6E57" w:rsidRDefault="00000000">
      <w:pPr>
        <w:pStyle w:val="Heading3"/>
      </w:pPr>
      <w:bookmarkStart w:id="968" w:name="_Toc210556756"/>
      <w:bookmarkStart w:id="969" w:name="_Toc207014430"/>
      <w:bookmarkStart w:id="970" w:name="Xf640df77cf004e0fc87647819c725ff18801b3f"/>
      <w:bookmarkEnd w:id="967"/>
      <w:r>
        <w:t>9.16.4 Enforcement (attorneys’ fees and waiver of rights)</w:t>
      </w:r>
      <w:bookmarkEnd w:id="968"/>
      <w:bookmarkEnd w:id="969"/>
    </w:p>
    <w:p w14:paraId="4687ED6B" w14:textId="77777777" w:rsidR="00CE6E57" w:rsidRDefault="00000000">
      <w:pPr>
        <w:pStyle w:val="Heading3"/>
      </w:pPr>
      <w:bookmarkStart w:id="971" w:name="_Toc210556757"/>
      <w:bookmarkStart w:id="972" w:name="_Toc207014431"/>
      <w:bookmarkStart w:id="973" w:name="X656ab7b064035247061ac63ec4cdba70d0d7f6c"/>
      <w:bookmarkEnd w:id="970"/>
      <w:r>
        <w:t>9.16.5 Force Majeure</w:t>
      </w:r>
      <w:bookmarkEnd w:id="971"/>
      <w:bookmarkEnd w:id="972"/>
    </w:p>
    <w:p w14:paraId="67AC0513" w14:textId="77777777" w:rsidR="00CE6E57" w:rsidRDefault="00000000">
      <w:pPr>
        <w:pStyle w:val="Heading2"/>
      </w:pPr>
      <w:bookmarkStart w:id="974" w:name="_Toc210556758"/>
      <w:bookmarkStart w:id="975" w:name="_Toc207014432"/>
      <w:bookmarkStart w:id="976" w:name="X55acb3accc9964cedc51bbeb2126f44eb9b7820"/>
      <w:bookmarkEnd w:id="958"/>
      <w:bookmarkEnd w:id="973"/>
      <w:r>
        <w:t>9.17 Other provisions</w:t>
      </w:r>
      <w:bookmarkEnd w:id="974"/>
      <w:bookmarkEnd w:id="975"/>
    </w:p>
    <w:p w14:paraId="4D4B969F" w14:textId="77777777" w:rsidR="00CE6E57" w:rsidRDefault="00000000">
      <w:pPr>
        <w:pStyle w:val="Heading1"/>
      </w:pPr>
      <w:bookmarkStart w:id="977" w:name="_Toc210556759"/>
      <w:bookmarkStart w:id="978" w:name="_Toc207014433"/>
      <w:bookmarkStart w:id="979" w:name="appendix-a--caa-contact-tag"/>
      <w:bookmarkEnd w:id="823"/>
      <w:bookmarkEnd w:id="976"/>
      <w:r>
        <w:lastRenderedPageBreak/>
        <w:t>APPENDIX A – CAA Contact Tag</w:t>
      </w:r>
      <w:bookmarkEnd w:id="977"/>
      <w:bookmarkEnd w:id="978"/>
    </w:p>
    <w:p w14:paraId="67DE411A" w14:textId="77777777" w:rsidR="00CE6E57" w:rsidRDefault="00000000">
      <w:pPr>
        <w:pStyle w:val="FirstParagraph"/>
      </w:pPr>
      <w:r>
        <w:t>These methods allow domain owners to publish contact information in DNS for the purpose of validating domain control.</w:t>
      </w:r>
    </w:p>
    <w:p w14:paraId="54747F80" w14:textId="77777777" w:rsidR="00CE6E57" w:rsidRDefault="00000000">
      <w:pPr>
        <w:pStyle w:val="Heading2"/>
      </w:pPr>
      <w:bookmarkStart w:id="980" w:name="_Toc210556760"/>
      <w:bookmarkStart w:id="981" w:name="_Toc207014434"/>
      <w:bookmarkStart w:id="982" w:name="a1-caa-methods"/>
      <w:r>
        <w:t>A.1. CAA Methods</w:t>
      </w:r>
      <w:bookmarkEnd w:id="980"/>
      <w:bookmarkEnd w:id="981"/>
    </w:p>
    <w:p w14:paraId="144C3169" w14:textId="77777777" w:rsidR="00CE6E57" w:rsidRDefault="00000000">
      <w:pPr>
        <w:pStyle w:val="Heading3"/>
      </w:pPr>
      <w:bookmarkStart w:id="983" w:name="_Toc210556761"/>
      <w:bookmarkStart w:id="984" w:name="_Toc207014435"/>
      <w:bookmarkStart w:id="985" w:name="a11-caa-contactemail-property"/>
      <w:r>
        <w:t>A.1.1. CAA contactemail Property</w:t>
      </w:r>
      <w:bookmarkEnd w:id="983"/>
      <w:bookmarkEnd w:id="984"/>
    </w:p>
    <w:p w14:paraId="4A104FCD" w14:textId="77777777" w:rsidR="00CE6E57" w:rsidRDefault="00000000">
      <w:pPr>
        <w:pStyle w:val="FirstParagraph"/>
      </w:pPr>
      <w:r>
        <w:t xml:space="preserve">SYNTAX: </w:t>
      </w:r>
      <w:r>
        <w:rPr>
          <w:rStyle w:val="VerbatimChar"/>
        </w:rPr>
        <w:t>contactemail &lt;rfc6532emailaddress&gt;</w:t>
      </w:r>
    </w:p>
    <w:p w14:paraId="6ED25053" w14:textId="77777777" w:rsidR="00CE6E57" w:rsidRDefault="00000000">
      <w:pPr>
        <w:pStyle w:val="BodyText"/>
      </w:pPr>
      <w:r>
        <w:t>The CAA contactemail property takes an email address as its parameter. The entire parameter value MUST be a valid email address as defined in RFC 6532, Section 3.2, with no additional padding or structure, or it cannot be used.</w:t>
      </w:r>
    </w:p>
    <w:p w14:paraId="15606CBA" w14:textId="77777777" w:rsidR="00CE6E57" w:rsidRDefault="00000000">
      <w:pPr>
        <w:pStyle w:val="BodyText"/>
      </w:pPr>
      <w:r>
        <w:t>The following is an example where the holder of the domain specified the contact property using an email address.</w:t>
      </w:r>
    </w:p>
    <w:p w14:paraId="2F37D6B1" w14:textId="77777777" w:rsidR="00CE6E57" w:rsidRDefault="00000000">
      <w:pPr>
        <w:pStyle w:val="BodyText"/>
      </w:pPr>
      <w:r>
        <w:rPr>
          <w:rStyle w:val="VerbatimChar"/>
        </w:rPr>
        <w:t>DNS Zone $ORIGIN example.com.                CAA 0 contactemail "domainowner@example.com"</w:t>
      </w:r>
    </w:p>
    <w:p w14:paraId="0C3403D8" w14:textId="77777777" w:rsidR="00CE6E57" w:rsidRDefault="00000000">
      <w:pPr>
        <w:pStyle w:val="BodyText"/>
      </w:pPr>
      <w:r>
        <w:t>The contactemail property MAY be critical, if the domain owner does not want CAs who do not understand it to issue certificates for the domain.</w:t>
      </w:r>
    </w:p>
    <w:p w14:paraId="42842A25" w14:textId="77777777" w:rsidR="00CE6E57" w:rsidRDefault="00000000">
      <w:pPr>
        <w:pStyle w:val="Heading3"/>
      </w:pPr>
      <w:bookmarkStart w:id="986" w:name="_Toc210556762"/>
      <w:bookmarkStart w:id="987" w:name="_Toc207014436"/>
      <w:bookmarkStart w:id="988" w:name="a12-caa-contactphone-property"/>
      <w:bookmarkEnd w:id="985"/>
      <w:r>
        <w:t>A.1.2. CAA contactphone Property</w:t>
      </w:r>
      <w:bookmarkEnd w:id="986"/>
      <w:bookmarkEnd w:id="987"/>
    </w:p>
    <w:p w14:paraId="63519B84" w14:textId="77777777" w:rsidR="00CE6E57" w:rsidRDefault="00000000">
      <w:pPr>
        <w:pStyle w:val="FirstParagraph"/>
      </w:pPr>
      <w:r>
        <w:t xml:space="preserve">SYNTAX: </w:t>
      </w:r>
      <w:r>
        <w:rPr>
          <w:rStyle w:val="VerbatimChar"/>
        </w:rPr>
        <w:t>contactphone &lt;rfc3966 Global Number&gt;</w:t>
      </w:r>
    </w:p>
    <w:p w14:paraId="4CC7FB22" w14:textId="77777777" w:rsidR="00CE6E57" w:rsidRDefault="00000000">
      <w:pPr>
        <w:pStyle w:val="BodyText"/>
      </w:pPr>
      <w:r>
        <w:t>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14:paraId="2EFA1B93" w14:textId="77777777" w:rsidR="00CE6E57" w:rsidRDefault="00000000">
      <w:pPr>
        <w:pStyle w:val="BodyText"/>
      </w:pPr>
      <w:r>
        <w:t>The following is an example where the holder of the domain specified the contact property using a phone number.</w:t>
      </w:r>
    </w:p>
    <w:p w14:paraId="4C00902C" w14:textId="77777777" w:rsidR="00CE6E57" w:rsidRDefault="00000000">
      <w:pPr>
        <w:pStyle w:val="BodyText"/>
      </w:pPr>
      <w:r>
        <w:rPr>
          <w:rStyle w:val="VerbatimChar"/>
        </w:rPr>
        <w:t>DNS Zone $ORIGIN example.com.                CAA 0 contactphone "+1 (555) 123-4567"</w:t>
      </w:r>
    </w:p>
    <w:p w14:paraId="4CA7C38C" w14:textId="77777777" w:rsidR="00CE6E57" w:rsidRDefault="00000000">
      <w:pPr>
        <w:pStyle w:val="BodyText"/>
      </w:pPr>
      <w:r>
        <w:t>The contactphone property MAY be critical if the domain owner does not want CAs who do not understand it to issue certificates for the domain.</w:t>
      </w:r>
    </w:p>
    <w:p w14:paraId="5B05AA59" w14:textId="77777777" w:rsidR="00CE6E57" w:rsidRDefault="00000000">
      <w:pPr>
        <w:pStyle w:val="Heading2"/>
      </w:pPr>
      <w:bookmarkStart w:id="989" w:name="_Toc210556763"/>
      <w:bookmarkStart w:id="990" w:name="_Toc207014437"/>
      <w:bookmarkStart w:id="991" w:name="a2-dns-txt-methods"/>
      <w:bookmarkEnd w:id="982"/>
      <w:bookmarkEnd w:id="988"/>
      <w:r>
        <w:t>A.2. DNS TXT Methods</w:t>
      </w:r>
      <w:bookmarkEnd w:id="989"/>
      <w:bookmarkEnd w:id="990"/>
    </w:p>
    <w:p w14:paraId="03650608" w14:textId="77777777" w:rsidR="00CE6E57" w:rsidRDefault="00000000">
      <w:pPr>
        <w:pStyle w:val="Heading3"/>
      </w:pPr>
      <w:bookmarkStart w:id="992" w:name="_Toc210556764"/>
      <w:bookmarkStart w:id="993" w:name="_Toc207014438"/>
      <w:bookmarkStart w:id="994" w:name="a21-dns-txt-record-email-contact"/>
      <w:r>
        <w:t>A.2.1. DNS TXT Record Email Contact</w:t>
      </w:r>
      <w:bookmarkEnd w:id="992"/>
      <w:bookmarkEnd w:id="993"/>
    </w:p>
    <w:p w14:paraId="55A51162" w14:textId="77777777" w:rsidR="00CE6E57" w:rsidRDefault="00000000">
      <w:pPr>
        <w:pStyle w:val="FirstParagraph"/>
      </w:pPr>
      <w:r>
        <w:t>The DNS TXT record MUST be placed on the “</w:t>
      </w:r>
      <w:r>
        <w:rPr>
          <w:rStyle w:val="VerbatimChar"/>
        </w:rPr>
        <w:t>_validation-contactemail</w:t>
      </w:r>
      <w:r>
        <w:t xml:space="preserve">” subdomain of the domain being validated. The entire RDATA value of this TXT record </w:t>
      </w:r>
      <w:r>
        <w:lastRenderedPageBreak/>
        <w:t>MUST be a valid email address as defined in RFC 6532, Section 3.2, with no additional padding or structure, or it cannot be used.</w:t>
      </w:r>
    </w:p>
    <w:p w14:paraId="3898CA72" w14:textId="77777777" w:rsidR="00CE6E57" w:rsidRDefault="00000000">
      <w:pPr>
        <w:pStyle w:val="Heading3"/>
      </w:pPr>
      <w:bookmarkStart w:id="995" w:name="_Toc210556765"/>
      <w:bookmarkStart w:id="996" w:name="_Toc207014439"/>
      <w:bookmarkStart w:id="997" w:name="a22-dns-txt-record-phone-contact"/>
      <w:bookmarkEnd w:id="994"/>
      <w:r>
        <w:t>A.2.2. DNS TXT Record Phone Contact</w:t>
      </w:r>
      <w:bookmarkEnd w:id="995"/>
      <w:bookmarkEnd w:id="996"/>
    </w:p>
    <w:p w14:paraId="589B5C31" w14:textId="77777777" w:rsidR="00CE6E57" w:rsidRDefault="00000000">
      <w:pPr>
        <w:pStyle w:val="FirstParagraph"/>
      </w:pPr>
      <w:r>
        <w:t>The DNS TXT record MUST be placed on the “</w:t>
      </w:r>
      <w:r>
        <w:rPr>
          <w:rStyle w:val="VerbatimChar"/>
        </w:rPr>
        <w:t>_validation-contactphone</w:t>
      </w:r>
      <w:r>
        <w:t>” subdomain of the domain being validated. The entire RDATA value of this TXT record MUST be a valid Global Number as defined in RFC 3966, Section 5.1.4, or it cannot be used.</w:t>
      </w:r>
    </w:p>
    <w:p w14:paraId="5B2CA967" w14:textId="77777777" w:rsidR="00CE6E57" w:rsidRDefault="00000000">
      <w:pPr>
        <w:pStyle w:val="Heading1"/>
      </w:pPr>
      <w:bookmarkStart w:id="998" w:name="_Toc210556766"/>
      <w:bookmarkStart w:id="999" w:name="_Toc207014440"/>
      <w:bookmarkStart w:id="1000" w:name="Xbcd042b11efefe24b275419f4483974eddbe30d"/>
      <w:bookmarkEnd w:id="979"/>
      <w:bookmarkEnd w:id="991"/>
      <w:bookmarkEnd w:id="997"/>
      <w:r>
        <w:lastRenderedPageBreak/>
        <w:t>APPENDIX B – Issuance of Certificates for Onion Domain Names</w:t>
      </w:r>
      <w:bookmarkEnd w:id="998"/>
      <w:bookmarkEnd w:id="999"/>
    </w:p>
    <w:p w14:paraId="5B6BB9F2" w14:textId="77777777" w:rsidR="00CE6E57" w:rsidRDefault="00000000">
      <w:pPr>
        <w:pStyle w:val="FirstParagraph"/>
      </w:pPr>
      <w:r>
        <w:t>This appendix defines permissible verification procedures for including one or more Onion Domain Names in a Certificate.</w:t>
      </w:r>
    </w:p>
    <w:p w14:paraId="4EC95779" w14:textId="77777777" w:rsidR="00CE6E57" w:rsidRDefault="00000000">
      <w:pPr>
        <w:numPr>
          <w:ilvl w:val="0"/>
          <w:numId w:val="139"/>
        </w:numPr>
      </w:pPr>
      <w:r>
        <w:t xml:space="preserve">The Domain Name MUST contain at least two Domain Labels, where the rightmost Domain Label is “onion”, and the Domain Label immediately preceding the rightmost “onion” Domain Label is a valid Version 3 Onion Address, as defined in Section 6 of the Tor Rendezvous Specification - Version 3 located at </w:t>
      </w:r>
      <w:hyperlink r:id="rId83">
        <w:r w:rsidR="00CE6E57">
          <w:rPr>
            <w:rStyle w:val="Hyperlink"/>
          </w:rPr>
          <w:t>https://spec.torproject.org/rend-spec-v3</w:t>
        </w:r>
      </w:hyperlink>
      <w:r>
        <w:t>.</w:t>
      </w:r>
    </w:p>
    <w:p w14:paraId="1D2D9FA4" w14:textId="77777777" w:rsidR="00CE6E57" w:rsidRDefault="00000000">
      <w:pPr>
        <w:numPr>
          <w:ilvl w:val="0"/>
          <w:numId w:val="139"/>
        </w:numPr>
      </w:pPr>
      <w:r>
        <w:t>The CA MUST verify the Applicant’s control over the Onion Domain Name using at least one of the methods listed below:</w:t>
      </w:r>
    </w:p>
    <w:p w14:paraId="7A521284" w14:textId="77777777" w:rsidR="00CE6E57" w:rsidRDefault="00000000">
      <w:pPr>
        <w:numPr>
          <w:ilvl w:val="1"/>
          <w:numId w:val="140"/>
        </w:numPr>
      </w:pPr>
      <w:r>
        <w:t xml:space="preserve">The CA MAY verify the Applicant’s control over the .onion service by using one of the following methods from </w:t>
      </w:r>
      <w:hyperlink w:anchor="X5e8fa04e2cd845b31d90f2e711d620bbd1630c8">
        <w:r w:rsidR="00CE6E57">
          <w:rPr>
            <w:rStyle w:val="Hyperlink"/>
          </w:rPr>
          <w:t>Section 3.2.2.4</w:t>
        </w:r>
      </w:hyperlink>
      <w:r>
        <w:t>:</w:t>
      </w:r>
    </w:p>
    <w:p w14:paraId="399D5E25" w14:textId="77777777" w:rsidR="00CE6E57" w:rsidRDefault="00CE6E57">
      <w:pPr>
        <w:pStyle w:val="Compact"/>
        <w:numPr>
          <w:ilvl w:val="2"/>
          <w:numId w:val="141"/>
        </w:numPr>
      </w:pPr>
      <w:hyperlink w:anchor="Xc46000129b0d394eceab9eaea84e163722f6ebc">
        <w:r>
          <w:rPr>
            <w:rStyle w:val="Hyperlink"/>
          </w:rPr>
          <w:t>Section 3.2.2.4.18 - Agreed-Upon Change to Website v2</w:t>
        </w:r>
      </w:hyperlink>
    </w:p>
    <w:p w14:paraId="65318595" w14:textId="77777777" w:rsidR="00CE6E57" w:rsidRDefault="00CE6E57">
      <w:pPr>
        <w:pStyle w:val="Compact"/>
        <w:numPr>
          <w:ilvl w:val="2"/>
          <w:numId w:val="141"/>
        </w:numPr>
      </w:pPr>
      <w:hyperlink w:anchor="X3668caebf20c4cdaf2b3d8ef5a761cf401871de">
        <w:r>
          <w:rPr>
            <w:rStyle w:val="Hyperlink"/>
          </w:rPr>
          <w:t>Section 3.2.2.4.19 - Agreed-Upon Change to Website - ACME</w:t>
        </w:r>
      </w:hyperlink>
    </w:p>
    <w:p w14:paraId="37DEA4A8" w14:textId="77777777" w:rsidR="00CE6E57" w:rsidRDefault="00CE6E57">
      <w:pPr>
        <w:pStyle w:val="Compact"/>
        <w:numPr>
          <w:ilvl w:val="2"/>
          <w:numId w:val="141"/>
        </w:numPr>
      </w:pPr>
      <w:hyperlink w:anchor="X70cc905162d65c3d52b487eee972ef7575674e8">
        <w:r>
          <w:rPr>
            <w:rStyle w:val="Hyperlink"/>
          </w:rPr>
          <w:t>Section 3.2.2.4.20 - TLS Using ALPN</w:t>
        </w:r>
      </w:hyperlink>
    </w:p>
    <w:p w14:paraId="735FA0B6" w14:textId="77777777" w:rsidR="00CE6E57" w:rsidRDefault="00000000">
      <w:pPr>
        <w:numPr>
          <w:ilvl w:val="1"/>
          <w:numId w:val="12"/>
        </w:numPr>
      </w:pPr>
      <w:r>
        <w:t>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14:paraId="36A56499" w14:textId="77777777" w:rsidR="00CE6E57" w:rsidRDefault="00000000">
      <w:pPr>
        <w:numPr>
          <w:ilvl w:val="1"/>
          <w:numId w:val="12"/>
        </w:numPr>
      </w:pPr>
      <w:r>
        <w:rPr>
          <w:b/>
          <w:bCs/>
        </w:rPr>
        <w:t>Note</w:t>
      </w:r>
      <w:r>
        <w:t>: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14:paraId="02110C71" w14:textId="77777777" w:rsidR="00CE6E57" w:rsidRDefault="00000000">
      <w:pPr>
        <w:numPr>
          <w:ilvl w:val="1"/>
          <w:numId w:val="140"/>
        </w:numPr>
      </w:pPr>
      <w:r>
        <w:t>The CA MAY verify the Applicant’s control over the .onion service by having the Applicant provide a Certificate Request signed using the .onion service’s private key if the Attributes section of the certificationRequestInfo contains:</w:t>
      </w:r>
    </w:p>
    <w:p w14:paraId="6316E9C5" w14:textId="77777777" w:rsidR="00CE6E57" w:rsidRDefault="00000000">
      <w:pPr>
        <w:pStyle w:val="Compact"/>
        <w:numPr>
          <w:ilvl w:val="2"/>
          <w:numId w:val="142"/>
        </w:numPr>
      </w:pPr>
      <w:r>
        <w:t>A caSigningNonce attribute that contains a Random Value that is generated by the CA; and</w:t>
      </w:r>
    </w:p>
    <w:p w14:paraId="0113168B" w14:textId="77777777" w:rsidR="00CE6E57" w:rsidRDefault="00000000">
      <w:pPr>
        <w:pStyle w:val="Compact"/>
        <w:numPr>
          <w:ilvl w:val="2"/>
          <w:numId w:val="142"/>
        </w:numPr>
      </w:pPr>
      <w:r>
        <w:t>An applicantSigningNonce attribute that contains a single value. The CA MUST recommend to Applicants that the applicantSigningNonce value should contain at least 64 bits of entropy.</w:t>
      </w:r>
    </w:p>
    <w:p w14:paraId="54549329" w14:textId="77777777" w:rsidR="00CE6E57" w:rsidRDefault="00000000">
      <w:pPr>
        <w:numPr>
          <w:ilvl w:val="1"/>
          <w:numId w:val="12"/>
        </w:numPr>
      </w:pPr>
      <w:r>
        <w:t>The signing nonce attributes have the following format:</w:t>
      </w:r>
    </w:p>
    <w:p w14:paraId="4B9E5C5E" w14:textId="77777777" w:rsidR="00CE6E57" w:rsidRDefault="00000000">
      <w:pPr>
        <w:numPr>
          <w:ilvl w:val="1"/>
          <w:numId w:val="12"/>
        </w:numPr>
      </w:pPr>
      <w:r>
        <w:rPr>
          <w:rStyle w:val="VerbatimChar"/>
        </w:rPr>
        <w:t>cabf OBJECT IDENTIFIER ::= { joint-iso-itu-t(2) international-organizations(23) ca-browser-forum(140) }</w:t>
      </w:r>
      <w:r>
        <w:br/>
      </w:r>
      <w:r>
        <w:br/>
      </w:r>
      <w:r>
        <w:rPr>
          <w:rStyle w:val="VerbatimChar"/>
        </w:rPr>
        <w:t>caSigningNonce ATTRIBUTE ::= {</w:t>
      </w:r>
      <w:r>
        <w:br/>
      </w:r>
      <w:r>
        <w:rPr>
          <w:rStyle w:val="VerbatimChar"/>
        </w:rPr>
        <w:t xml:space="preserve">   WITH SYNTAX              OCTET STRING</w:t>
      </w:r>
      <w:r>
        <w:br/>
      </w:r>
      <w:r>
        <w:rPr>
          <w:rStyle w:val="VerbatimChar"/>
        </w:rPr>
        <w:lastRenderedPageBreak/>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w:t>
      </w:r>
      <w:r>
        <w:br/>
      </w:r>
      <w:r>
        <w:br/>
      </w:r>
      <w:r>
        <w:rPr>
          <w:rStyle w:val="VerbatimChar"/>
        </w:rPr>
        <w:t>cabf-caSigningNonce OBJECT IDENTIFIER ::= { cabf 41 }</w:t>
      </w:r>
      <w:r>
        <w:br/>
      </w:r>
      <w:r>
        <w:br/>
      </w:r>
      <w:r>
        <w:rPr>
          <w:rStyle w:val="VerbatimChar"/>
        </w:rPr>
        <w:t>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w:t>
      </w:r>
      <w:r>
        <w:br/>
      </w:r>
      <w:r>
        <w:br/>
      </w:r>
      <w:r>
        <w:rPr>
          <w:rStyle w:val="VerbatimChar"/>
        </w:rPr>
        <w:t>cabf-applicantSigningNonce OBJECT IDENTIFIER ::= { cabf 42 }</w:t>
      </w:r>
    </w:p>
    <w:p w14:paraId="154A6A9A" w14:textId="77777777" w:rsidR="00CE6E57" w:rsidRDefault="00000000">
      <w:pPr>
        <w:numPr>
          <w:ilvl w:val="1"/>
          <w:numId w:val="12"/>
        </w:numPr>
      </w:pPr>
      <w:r>
        <w:t>The Random Value SHALL remain valid for use in a confirming response for no more than 30 days from its creation. The CPS MAY specify a shorter validity period for Random Values.</w:t>
      </w:r>
    </w:p>
    <w:p w14:paraId="62E8515D" w14:textId="77777777" w:rsidR="00CE6E57" w:rsidRDefault="00000000">
      <w:pPr>
        <w:numPr>
          <w:ilvl w:val="1"/>
          <w:numId w:val="12"/>
        </w:numPr>
      </w:pPr>
      <w:r>
        <w:t>Once the FQDN has been validated using this method, the CA MAY also issue Certificates for other FQDNs that end with all the labels of the validated FQDN. This method is suitable for validating Wildcard Domain Names.</w:t>
      </w:r>
    </w:p>
    <w:p w14:paraId="05863834" w14:textId="77777777" w:rsidR="00CE6E57" w:rsidRDefault="00000000">
      <w:pPr>
        <w:numPr>
          <w:ilvl w:val="0"/>
          <w:numId w:val="139"/>
        </w:numPr>
      </w:pPr>
      <w:r>
        <w:t xml:space="preserve">When a Certificate includes an Onion Domain Name, the Domain Name shall not be considered an Internal Name provided that the Certificate was issued in compliance with this </w:t>
      </w:r>
      <w:hyperlink w:anchor="Xbcd042b11efefe24b275419f4483974eddbe30d">
        <w:r w:rsidR="00CE6E57">
          <w:rPr>
            <w:rStyle w:val="Hyperlink"/>
          </w:rPr>
          <w:t>Appendix B</w:t>
        </w:r>
      </w:hyperlink>
      <w:r>
        <w:t>.</w:t>
      </w:r>
      <w:bookmarkEnd w:id="1000"/>
    </w:p>
    <w:sectPr w:rsidR="00CE6E57" w:rsidSect="00B40B97">
      <w:headerReference w:type="even" r:id="rId84"/>
      <w:headerReference w:type="default" r:id="rId85"/>
      <w:footerReference w:type="even" r:id="rId86"/>
      <w:footerReference w:type="default" r:id="rId87"/>
      <w:headerReference w:type="first" r:id="rId88"/>
      <w:footerReference w:type="first" r:id="rId8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C8763" w14:textId="77777777" w:rsidR="0039164B" w:rsidRDefault="0039164B">
      <w:pPr>
        <w:spacing w:after="0"/>
      </w:pPr>
      <w:r>
        <w:separator/>
      </w:r>
    </w:p>
  </w:endnote>
  <w:endnote w:type="continuationSeparator" w:id="0">
    <w:p w14:paraId="6FB42ECB" w14:textId="77777777" w:rsidR="0039164B" w:rsidRDefault="003916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erif Pro SemiBold">
    <w:charset w:val="00"/>
    <w:family w:val="roman"/>
    <w:pitch w:val="variable"/>
    <w:sig w:usb0="20000287" w:usb1="02000003" w:usb2="00000000"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0F3CB" w14:textId="77777777" w:rsidR="006F41A0" w:rsidRDefault="006F41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FDF99" w14:textId="77777777"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14:paraId="37F19B38" w14:textId="77777777" w:rsidR="00A42E38" w:rsidRPr="00A42E38" w:rsidRDefault="00A42E38" w:rsidP="00A42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0ACFB" w14:textId="77777777" w:rsidR="006F41A0" w:rsidRDefault="006F4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01EF5" w14:textId="77777777" w:rsidR="0039164B" w:rsidRDefault="0039164B">
      <w:pPr>
        <w:spacing w:after="0"/>
      </w:pPr>
      <w:r>
        <w:separator/>
      </w:r>
    </w:p>
  </w:footnote>
  <w:footnote w:type="continuationSeparator" w:id="0">
    <w:p w14:paraId="1E1953A2" w14:textId="77777777" w:rsidR="0039164B" w:rsidRDefault="0039164B">
      <w:pPr>
        <w:spacing w:after="0"/>
      </w:pPr>
      <w:r>
        <w:continuationSeparator/>
      </w:r>
    </w:p>
  </w:footnote>
  <w:footnote w:id="1">
    <w:p w14:paraId="1D412FF8" w14:textId="77777777" w:rsidR="00CE6E57" w:rsidRDefault="00000000">
      <w:pPr>
        <w:pStyle w:val="FootnoteText"/>
      </w:pPr>
      <w:r>
        <w:rPr>
          <w:rStyle w:val="FootnoteReference"/>
        </w:rPr>
        <w:footnoteRef/>
      </w:r>
      <w:r>
        <w:t xml:space="preserve"> See </w:t>
      </w:r>
      <w:hyperlink w:anchor="X76ec6846db7815b141f8e97321a587335ac308c">
        <w:r w:rsidR="00CE6E57">
          <w:rPr>
            <w:rStyle w:val="Hyperlink"/>
          </w:rPr>
          <w:t>Section 7.1.2.10.8</w:t>
        </w:r>
      </w:hyperlink>
      <w:r>
        <w:t xml:space="preserve"> for further requirements, including regarding criticality of this extension.</w:t>
      </w:r>
    </w:p>
  </w:footnote>
  <w:footnote w:id="2">
    <w:p w14:paraId="68DA0266" w14:textId="77777777" w:rsidR="00CE6E57" w:rsidRDefault="00000000">
      <w:pPr>
        <w:pStyle w:val="FootnoteText"/>
      </w:pPr>
      <w:r>
        <w:rPr>
          <w:rStyle w:val="FootnoteReference"/>
        </w:rPr>
        <w:footnoteRef/>
      </w:r>
      <w:r>
        <w:t xml:space="preserve"> While </w:t>
      </w:r>
      <w:hyperlink r:id="rId1" w:anchor="section-4.2.1.12">
        <w:r w:rsidR="00CE6E57">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
    <w:p w14:paraId="0E9B03EF" w14:textId="77777777" w:rsidR="00CE6E57" w:rsidRDefault="00000000">
      <w:pPr>
        <w:pStyle w:val="FootnoteText"/>
      </w:pPr>
      <w:r>
        <w:rPr>
          <w:rStyle w:val="FootnoteReference"/>
        </w:rPr>
        <w:footnoteRef/>
      </w:r>
      <w:r>
        <w:t xml:space="preserve"> While </w:t>
      </w:r>
      <w:hyperlink r:id="rId2" w:anchor="section-4.2.1.12">
        <w:r w:rsidR="00CE6E57">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4">
    <w:p w14:paraId="6BF2AB7B" w14:textId="77777777" w:rsidR="00CE6E57"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5">
    <w:p w14:paraId="57A98EB6" w14:textId="77777777" w:rsidR="00CE6E57" w:rsidRDefault="00000000">
      <w:pPr>
        <w:pStyle w:val="FootnoteText"/>
      </w:pPr>
      <w:r>
        <w:rPr>
          <w:rStyle w:val="FootnoteReference"/>
        </w:rPr>
        <w:footnoteRef/>
      </w:r>
      <w:r>
        <w:t xml:space="preserve"> While </w:t>
      </w:r>
      <w:hyperlink r:id="rId3" w:anchor="section-4.2.1.12">
        <w:r w:rsidR="00CE6E57">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6">
    <w:p w14:paraId="1ED4ADDE" w14:textId="77777777" w:rsidR="00CE6E57" w:rsidRDefault="00000000">
      <w:pPr>
        <w:pStyle w:val="FootnoteText"/>
      </w:pPr>
      <w:r>
        <w:rPr>
          <w:rStyle w:val="FootnoteReference"/>
        </w:rPr>
        <w:footnoteRef/>
      </w:r>
      <w:r>
        <w:t xml:space="preserve"> See </w:t>
      </w:r>
      <w:hyperlink w:anchor="X76ec6846db7815b141f8e97321a587335ac308c">
        <w:r w:rsidR="00CE6E57">
          <w:rPr>
            <w:rStyle w:val="Hyperlink"/>
          </w:rPr>
          <w:t>Section 7.1.2.10.8</w:t>
        </w:r>
      </w:hyperlink>
      <w:r>
        <w:t xml:space="preserve"> for further requirements, including regarding criticality of this extension.</w:t>
      </w:r>
    </w:p>
  </w:footnote>
  <w:footnote w:id="7">
    <w:p w14:paraId="601ED7A4" w14:textId="77777777" w:rsidR="00CE6E57" w:rsidRDefault="00000000">
      <w:pPr>
        <w:pStyle w:val="FootnoteText"/>
      </w:pPr>
      <w:r>
        <w:rPr>
          <w:rStyle w:val="FootnoteReference"/>
        </w:rPr>
        <w:footnoteRef/>
      </w:r>
      <w:r>
        <w:t xml:space="preserve"> While </w:t>
      </w:r>
      <w:hyperlink r:id="rId4" w:anchor="section-4.2.1.12">
        <w:r w:rsidR="00CE6E57">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8">
    <w:p w14:paraId="1A439F0C" w14:textId="77777777" w:rsidR="00CE6E57" w:rsidRDefault="00000000">
      <w:pPr>
        <w:pStyle w:val="FootnoteText"/>
      </w:pPr>
      <w:r>
        <w:rPr>
          <w:rStyle w:val="FootnoteReference"/>
        </w:rPr>
        <w:footnoteRef/>
      </w:r>
      <w:r>
        <w:t xml:space="preserve"> See </w:t>
      </w:r>
      <w:hyperlink w:anchor="X76ec6846db7815b141f8e97321a587335ac308c">
        <w:r w:rsidR="00CE6E57">
          <w:rPr>
            <w:rStyle w:val="Hyperlink"/>
          </w:rPr>
          <w:t>Section 7.1.2.10.8</w:t>
        </w:r>
      </w:hyperlink>
      <w:r>
        <w:t xml:space="preserve"> for further requirements, including regarding criticality of this extension.</w:t>
      </w:r>
    </w:p>
  </w:footnote>
  <w:footnote w:id="9">
    <w:p w14:paraId="2F395B7D" w14:textId="77777777" w:rsidR="00CE6E57" w:rsidRDefault="00000000">
      <w:pPr>
        <w:pStyle w:val="FootnoteText"/>
      </w:pPr>
      <w:r>
        <w:rPr>
          <w:rStyle w:val="FootnoteReference"/>
        </w:rPr>
        <w:footnoteRef/>
      </w:r>
      <w:r>
        <w:t xml:space="preserve"> While </w:t>
      </w:r>
      <w:hyperlink r:id="rId5" w:anchor="section-4.2.1.12">
        <w:r w:rsidR="00CE6E57">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0">
    <w:p w14:paraId="467792DE" w14:textId="77777777" w:rsidR="00CE6E57" w:rsidRDefault="00000000">
      <w:pPr>
        <w:pStyle w:val="FootnoteText"/>
      </w:pPr>
      <w:r>
        <w:rPr>
          <w:rStyle w:val="FootnoteReference"/>
        </w:rPr>
        <w:footnoteRef/>
      </w:r>
      <w:r>
        <w:t xml:space="preserve"> See </w:t>
      </w:r>
      <w:hyperlink w:anchor="X76ec6846db7815b141f8e97321a587335ac308c">
        <w:r w:rsidR="00CE6E57">
          <w:rPr>
            <w:rStyle w:val="Hyperlink"/>
          </w:rPr>
          <w:t>Section 7.1.2.10.8</w:t>
        </w:r>
      </w:hyperlink>
      <w:r>
        <w:t xml:space="preserve"> for further requirements, including regarding criticality of this extension.</w:t>
      </w:r>
    </w:p>
  </w:footnote>
  <w:footnote w:id="11">
    <w:p w14:paraId="744A1AEC" w14:textId="77777777" w:rsidR="00CE6E57" w:rsidRDefault="00000000">
      <w:pPr>
        <w:pStyle w:val="FootnoteText"/>
      </w:pPr>
      <w:r>
        <w:rPr>
          <w:rStyle w:val="FootnoteReference"/>
        </w:rPr>
        <w:footnoteRef/>
      </w:r>
      <w:r>
        <w:t xml:space="preserve"> While </w:t>
      </w:r>
      <w:hyperlink r:id="rId6" w:anchor="section-4.2.1.12">
        <w:r w:rsidR="00CE6E57">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2">
    <w:p w14:paraId="59F7CC7D" w14:textId="77777777" w:rsidR="00CE6E57" w:rsidRDefault="00000000">
      <w:pPr>
        <w:pStyle w:val="FootnoteText"/>
      </w:pPr>
      <w:r>
        <w:rPr>
          <w:rStyle w:val="FootnoteReference"/>
        </w:rPr>
        <w:footnoteRef/>
      </w:r>
      <w:r>
        <w:t xml:space="preserve"> See </w:t>
      </w:r>
      <w:hyperlink w:anchor="X76ec6846db7815b141f8e97321a587335ac308c">
        <w:r w:rsidR="00CE6E57">
          <w:rPr>
            <w:rStyle w:val="Hyperlink"/>
          </w:rPr>
          <w:t>Section 7.1.2.10.8</w:t>
        </w:r>
      </w:hyperlink>
      <w:r>
        <w:t xml:space="preserve"> for further requirements, including regarding criticality of this extension.</w:t>
      </w:r>
    </w:p>
  </w:footnote>
  <w:footnote w:id="13">
    <w:p w14:paraId="126CC1E3" w14:textId="77777777" w:rsidR="00CE6E57"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4">
    <w:p w14:paraId="7156D935" w14:textId="77777777" w:rsidR="00CE6E57"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5">
    <w:p w14:paraId="2BD7CBDA" w14:textId="77777777" w:rsidR="00CE6E57" w:rsidRDefault="00000000">
      <w:pPr>
        <w:pStyle w:val="FootnoteText"/>
      </w:pPr>
      <w:r>
        <w:rPr>
          <w:rStyle w:val="FootnoteReference"/>
        </w:rPr>
        <w:footnoteRef/>
      </w:r>
      <w:r>
        <w:t xml:space="preserve"> If a CA Certificate does not assert the </w:t>
      </w:r>
      <w:r>
        <w:rPr>
          <w:rStyle w:val="VerbatimChar"/>
        </w:rPr>
        <w:t>digitalSignature</w:t>
      </w:r>
      <w:r>
        <w:t xml:space="preserve"> bit, the CA Private Key MUST NOT be used to sign an OCSP Response. See </w:t>
      </w:r>
      <w:hyperlink w:anchor="Xca642e27d531b189a6da337c5c09d86fb6d5e2b">
        <w:r w:rsidR="00CE6E57">
          <w:rPr>
            <w:rStyle w:val="Hyperlink"/>
          </w:rPr>
          <w:t>Section 7.3</w:t>
        </w:r>
      </w:hyperlink>
      <w:r>
        <w:t xml:space="preserve"> for more information.</w:t>
      </w:r>
    </w:p>
  </w:footnote>
  <w:footnote w:id="16">
    <w:p w14:paraId="10B43EF1" w14:textId="77777777" w:rsidR="00CE6E57"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 w:id="17">
    <w:p w14:paraId="6DDF67BC" w14:textId="77777777" w:rsidR="00CE6E57"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8">
    <w:p w14:paraId="2E9B7C60" w14:textId="77777777" w:rsidR="00CE6E57"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9">
    <w:p w14:paraId="1DFF4A11" w14:textId="77777777" w:rsidR="00CE6E57"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538B0" w14:textId="77777777" w:rsidR="006F41A0" w:rsidRDefault="006F41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6F7D2" w14:textId="77777777" w:rsidR="00EF0142" w:rsidRDefault="00EF01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7200960"/>
      <w:docPartObj>
        <w:docPartGallery w:val="Watermarks"/>
        <w:docPartUnique/>
      </w:docPartObj>
    </w:sdtPr>
    <w:sdtContent>
      <w:p w14:paraId="25F4BC66" w14:textId="3D5977B7" w:rsidR="006F41A0" w:rsidRDefault="006F41A0">
        <w:pPr>
          <w:pStyle w:val="Header"/>
        </w:pPr>
        <w:r>
          <w:rPr>
            <w:noProof/>
          </w:rPr>
          <w:pict w14:anchorId="3258FD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CCAF33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AD5897A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411"/>
    <w:multiLevelType w:val="multilevel"/>
    <w:tmpl w:val="96526D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00A99412"/>
    <w:multiLevelType w:val="multilevel"/>
    <w:tmpl w:val="3A88D56E"/>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14" w15:restartNumberingAfterBreak="0">
    <w:nsid w:val="00A99413"/>
    <w:multiLevelType w:val="multilevel"/>
    <w:tmpl w:val="4928D37C"/>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15" w15:restartNumberingAfterBreak="0">
    <w:nsid w:val="00A99416"/>
    <w:multiLevelType w:val="multilevel"/>
    <w:tmpl w:val="B9F8D56E"/>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16" w15:restartNumberingAfterBreak="0">
    <w:nsid w:val="00A99511"/>
    <w:multiLevelType w:val="multilevel"/>
    <w:tmpl w:val="BD4EEF58"/>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17" w15:restartNumberingAfterBreak="0">
    <w:nsid w:val="00A99711"/>
    <w:multiLevelType w:val="multilevel"/>
    <w:tmpl w:val="359879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8" w15:restartNumberingAfterBreak="0">
    <w:nsid w:val="00A99712"/>
    <w:multiLevelType w:val="multilevel"/>
    <w:tmpl w:val="97504808"/>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19"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51108203">
    <w:abstractNumId w:val="19"/>
  </w:num>
  <w:num w:numId="2" w16cid:durableId="772669937">
    <w:abstractNumId w:val="0"/>
  </w:num>
  <w:num w:numId="3" w16cid:durableId="577446843">
    <w:abstractNumId w:val="1"/>
  </w:num>
  <w:num w:numId="4" w16cid:durableId="124087147">
    <w:abstractNumId w:val="2"/>
  </w:num>
  <w:num w:numId="5" w16cid:durableId="767428946">
    <w:abstractNumId w:val="3"/>
  </w:num>
  <w:num w:numId="6" w16cid:durableId="417216216">
    <w:abstractNumId w:val="8"/>
  </w:num>
  <w:num w:numId="7" w16cid:durableId="715937405">
    <w:abstractNumId w:val="4"/>
  </w:num>
  <w:num w:numId="8" w16cid:durableId="978151572">
    <w:abstractNumId w:val="5"/>
  </w:num>
  <w:num w:numId="9" w16cid:durableId="672490415">
    <w:abstractNumId w:val="6"/>
  </w:num>
  <w:num w:numId="10" w16cid:durableId="1207447435">
    <w:abstractNumId w:val="7"/>
  </w:num>
  <w:num w:numId="11" w16cid:durableId="429013089">
    <w:abstractNumId w:val="9"/>
  </w:num>
  <w:num w:numId="12" w16cid:durableId="2036228361">
    <w:abstractNumId w:val="10"/>
  </w:num>
  <w:num w:numId="13" w16cid:durableId="18472133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302973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645240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456380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622290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50067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613593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08555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95766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82984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736145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9421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23507816">
    <w:abstractNumId w:val="11"/>
  </w:num>
  <w:num w:numId="26" w16cid:durableId="12305774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277655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01269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465540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741323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600282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38371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879299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06877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68473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693298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37624377">
    <w:abstractNumId w:val="11"/>
  </w:num>
  <w:num w:numId="38" w16cid:durableId="395006789">
    <w:abstractNumId w:val="11"/>
  </w:num>
  <w:num w:numId="39" w16cid:durableId="1048992696">
    <w:abstractNumId w:val="11"/>
  </w:num>
  <w:num w:numId="40" w16cid:durableId="1776630761">
    <w:abstractNumId w:val="11"/>
  </w:num>
  <w:num w:numId="41" w16cid:durableId="19179398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86017709">
    <w:abstractNumId w:val="1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3" w16cid:durableId="850333426">
    <w:abstractNumId w:val="11"/>
  </w:num>
  <w:num w:numId="44" w16cid:durableId="35355891">
    <w:abstractNumId w:val="11"/>
  </w:num>
  <w:num w:numId="45" w16cid:durableId="1505709973">
    <w:abstractNumId w:val="11"/>
  </w:num>
  <w:num w:numId="46" w16cid:durableId="520750849">
    <w:abstractNumId w:val="11"/>
  </w:num>
  <w:num w:numId="47" w16cid:durableId="1435124931">
    <w:abstractNumId w:val="11"/>
  </w:num>
  <w:num w:numId="48" w16cid:durableId="940256156">
    <w:abstractNumId w:val="11"/>
  </w:num>
  <w:num w:numId="49" w16cid:durableId="1330212933">
    <w:abstractNumId w:val="11"/>
  </w:num>
  <w:num w:numId="50" w16cid:durableId="908001294">
    <w:abstractNumId w:val="11"/>
  </w:num>
  <w:num w:numId="51" w16cid:durableId="20659058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236360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15046278">
    <w:abstractNumId w:val="11"/>
  </w:num>
  <w:num w:numId="54" w16cid:durableId="2280043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735082897">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6" w16cid:durableId="3534566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07931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187643902">
    <w:abstractNumId w:val="11"/>
  </w:num>
  <w:num w:numId="59" w16cid:durableId="1612127490">
    <w:abstractNumId w:val="11"/>
  </w:num>
  <w:num w:numId="60" w16cid:durableId="5593692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16497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5895041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5648729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731699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268822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7333105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204626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6786549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9747224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035482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590687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3164505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6586810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1330931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504684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34667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9194077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209756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3435820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6694816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8381134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127194089">
    <w:abstractNumId w:val="11"/>
  </w:num>
  <w:num w:numId="83" w16cid:durableId="930626560">
    <w:abstractNumId w:val="11"/>
  </w:num>
  <w:num w:numId="84" w16cid:durableId="17025912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792482665">
    <w:abstractNumId w:val="11"/>
  </w:num>
  <w:num w:numId="86" w16cid:durableId="1265067707">
    <w:abstractNumId w:val="11"/>
  </w:num>
  <w:num w:numId="87" w16cid:durableId="1181166274">
    <w:abstractNumId w:val="11"/>
  </w:num>
  <w:num w:numId="88" w16cid:durableId="1377199720">
    <w:abstractNumId w:val="11"/>
  </w:num>
  <w:num w:numId="89" w16cid:durableId="2056393851">
    <w:abstractNumId w:val="11"/>
  </w:num>
  <w:num w:numId="90" w16cid:durableId="4159086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5947064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8664518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4192531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1061191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861491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6528262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859125472">
    <w:abstractNumId w:val="11"/>
  </w:num>
  <w:num w:numId="98" w16cid:durableId="871190818">
    <w:abstractNumId w:val="11"/>
  </w:num>
  <w:num w:numId="99" w16cid:durableId="1621911782">
    <w:abstractNumId w:val="11"/>
  </w:num>
  <w:num w:numId="100" w16cid:durableId="976715736">
    <w:abstractNumId w:val="11"/>
  </w:num>
  <w:num w:numId="101" w16cid:durableId="10893458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1727963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805460737">
    <w:abstractNumId w:val="11"/>
  </w:num>
  <w:num w:numId="104" w16cid:durableId="94400544">
    <w:abstractNumId w:val="11"/>
  </w:num>
  <w:num w:numId="105" w16cid:durableId="565380953">
    <w:abstractNumId w:val="11"/>
  </w:num>
  <w:num w:numId="106" w16cid:durableId="2126801617">
    <w:abstractNumId w:val="11"/>
  </w:num>
  <w:num w:numId="107" w16cid:durableId="1900944386">
    <w:abstractNumId w:val="11"/>
  </w:num>
  <w:num w:numId="108" w16cid:durableId="1573588225">
    <w:abstractNumId w:val="11"/>
  </w:num>
  <w:num w:numId="109" w16cid:durableId="1065034835">
    <w:abstractNumId w:val="11"/>
  </w:num>
  <w:num w:numId="110" w16cid:durableId="550071734">
    <w:abstractNumId w:val="11"/>
  </w:num>
  <w:num w:numId="111" w16cid:durableId="1651980222">
    <w:abstractNumId w:val="11"/>
  </w:num>
  <w:num w:numId="112" w16cid:durableId="2118939891">
    <w:abstractNumId w:val="11"/>
  </w:num>
  <w:num w:numId="113" w16cid:durableId="989166898">
    <w:abstractNumId w:val="11"/>
  </w:num>
  <w:num w:numId="114" w16cid:durableId="1552305396">
    <w:abstractNumId w:val="11"/>
  </w:num>
  <w:num w:numId="115" w16cid:durableId="624191144">
    <w:abstractNumId w:val="11"/>
  </w:num>
  <w:num w:numId="116" w16cid:durableId="1603797890">
    <w:abstractNumId w:val="11"/>
  </w:num>
  <w:num w:numId="117" w16cid:durableId="1028410184">
    <w:abstractNumId w:val="11"/>
  </w:num>
  <w:num w:numId="118" w16cid:durableId="16711335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1473538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5317212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21162457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017346380">
    <w:abstractNumId w:val="11"/>
  </w:num>
  <w:num w:numId="123" w16cid:durableId="1386757918">
    <w:abstractNumId w:val="11"/>
  </w:num>
  <w:num w:numId="124" w16cid:durableId="1216938631">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5" w16cid:durableId="1818762131">
    <w:abstractNumId w:val="11"/>
  </w:num>
  <w:num w:numId="126" w16cid:durableId="755976269">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7" w16cid:durableId="1049182894">
    <w:abstractNumId w:val="11"/>
  </w:num>
  <w:num w:numId="128" w16cid:durableId="108796639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705356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5056353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4886681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4508564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795645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4528654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2224951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2180063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8269394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9659656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4093552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6587274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2836075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8679096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088D"/>
    <w:rsid w:val="00197A7E"/>
    <w:rsid w:val="00360EDC"/>
    <w:rsid w:val="00375C63"/>
    <w:rsid w:val="0039164B"/>
    <w:rsid w:val="003B1FA1"/>
    <w:rsid w:val="004903C5"/>
    <w:rsid w:val="004E29B3"/>
    <w:rsid w:val="004E347E"/>
    <w:rsid w:val="00590D07"/>
    <w:rsid w:val="005927AF"/>
    <w:rsid w:val="006F41A0"/>
    <w:rsid w:val="00784D58"/>
    <w:rsid w:val="0081485E"/>
    <w:rsid w:val="008447AB"/>
    <w:rsid w:val="008D6863"/>
    <w:rsid w:val="008E653C"/>
    <w:rsid w:val="00900E36"/>
    <w:rsid w:val="009D7029"/>
    <w:rsid w:val="00A42E38"/>
    <w:rsid w:val="00A46719"/>
    <w:rsid w:val="00B40B97"/>
    <w:rsid w:val="00B86B75"/>
    <w:rsid w:val="00BC48D5"/>
    <w:rsid w:val="00C36279"/>
    <w:rsid w:val="00CE6E57"/>
    <w:rsid w:val="00CF7ACB"/>
    <w:rsid w:val="00DE7937"/>
    <w:rsid w:val="00E13B3A"/>
    <w:rsid w:val="00E315A3"/>
    <w:rsid w:val="00EC6C30"/>
    <w:rsid w:val="00EF0142"/>
    <w:rsid w:val="00F83139"/>
    <w:rsid w:val="00FF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B42D4"/>
  <w15:docId w15:val="{9BAA8D1F-EFB0-4CBA-A846-EA7D2C20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 w:type="paragraph" w:customStyle="1" w:styleId="layer-800">
    <w:name w:val="layer-800"/>
    <w:basedOn w:val="BodyText"/>
    <w:link w:val="layer-800Char"/>
    <w:autoRedefine/>
    <w:qFormat/>
    <w:rsid w:val="004903C5"/>
    <w:pPr>
      <w:pBdr>
        <w:left w:val="single" w:sz="24" w:space="0" w:color="FFBA08"/>
      </w:pBdr>
      <w:shd w:val="clear" w:color="auto" w:fill="F8F9FA"/>
      <w:spacing w:before="100" w:after="100"/>
      <w:ind w:left="284"/>
    </w:pPr>
    <w:rPr>
      <w:noProof/>
    </w:rPr>
  </w:style>
  <w:style w:type="character" w:customStyle="1" w:styleId="layer-800Char">
    <w:name w:val="layer-800 Char"/>
    <w:basedOn w:val="BodyTextChar"/>
    <w:link w:val="layer-800"/>
    <w:rsid w:val="004903C5"/>
    <w:rPr>
      <w:rFonts w:ascii="Source Serif Pro" w:hAnsi="Source Serif Pro"/>
      <w:noProof/>
      <w:shd w:val="clear" w:color="auto" w:fill="F8F9FA"/>
    </w:rPr>
  </w:style>
  <w:style w:type="paragraph" w:customStyle="1" w:styleId="layer-900">
    <w:name w:val="layer-900"/>
    <w:basedOn w:val="layer-800"/>
    <w:qFormat/>
    <w:rsid w:val="00EC6C30"/>
    <w:pPr>
      <w:pBdr>
        <w:left w:val="single" w:sz="24" w:space="0" w:color="058C42"/>
      </w:pBdr>
    </w:pPr>
  </w:style>
  <w:style w:type="paragraph" w:styleId="TOC1">
    <w:name w:val="toc 1"/>
    <w:basedOn w:val="Normal"/>
    <w:next w:val="Normal"/>
    <w:autoRedefine/>
    <w:uiPriority w:val="39"/>
    <w:unhideWhenUsed/>
    <w:rsid w:val="00900E36"/>
    <w:pPr>
      <w:spacing w:after="100"/>
    </w:pPr>
  </w:style>
  <w:style w:type="paragraph" w:styleId="TOC2">
    <w:name w:val="toc 2"/>
    <w:basedOn w:val="Normal"/>
    <w:next w:val="Normal"/>
    <w:autoRedefine/>
    <w:uiPriority w:val="39"/>
    <w:unhideWhenUsed/>
    <w:rsid w:val="00900E36"/>
    <w:pPr>
      <w:spacing w:after="100"/>
      <w:ind w:left="240"/>
    </w:pPr>
  </w:style>
  <w:style w:type="paragraph" w:styleId="TOC3">
    <w:name w:val="toc 3"/>
    <w:basedOn w:val="Normal"/>
    <w:next w:val="Normal"/>
    <w:autoRedefine/>
    <w:uiPriority w:val="39"/>
    <w:unhideWhenUsed/>
    <w:rsid w:val="00900E36"/>
    <w:pPr>
      <w:spacing w:after="100"/>
      <w:ind w:left="480"/>
    </w:pPr>
  </w:style>
  <w:style w:type="paragraph" w:styleId="TOC4">
    <w:name w:val="toc 4"/>
    <w:basedOn w:val="Normal"/>
    <w:next w:val="Normal"/>
    <w:autoRedefine/>
    <w:uiPriority w:val="39"/>
    <w:unhideWhenUsed/>
    <w:rsid w:val="00900E36"/>
    <w:pPr>
      <w:spacing w:after="100" w:line="278" w:lineRule="auto"/>
      <w:ind w:left="720"/>
    </w:pPr>
    <w:rPr>
      <w:rFonts w:asciiTheme="minorHAnsi" w:eastAsiaTheme="minorEastAsia" w:hAnsiTheme="minorHAnsi"/>
      <w:kern w:val="2"/>
    </w:rPr>
  </w:style>
  <w:style w:type="paragraph" w:styleId="TOC5">
    <w:name w:val="toc 5"/>
    <w:basedOn w:val="Normal"/>
    <w:next w:val="Normal"/>
    <w:autoRedefine/>
    <w:uiPriority w:val="39"/>
    <w:unhideWhenUsed/>
    <w:rsid w:val="00900E36"/>
    <w:pPr>
      <w:spacing w:after="100" w:line="278" w:lineRule="auto"/>
      <w:ind w:left="960"/>
    </w:pPr>
    <w:rPr>
      <w:rFonts w:asciiTheme="minorHAnsi" w:eastAsiaTheme="minorEastAsia" w:hAnsiTheme="minorHAnsi"/>
      <w:kern w:val="2"/>
    </w:rPr>
  </w:style>
  <w:style w:type="paragraph" w:styleId="TOC6">
    <w:name w:val="toc 6"/>
    <w:basedOn w:val="Normal"/>
    <w:next w:val="Normal"/>
    <w:autoRedefine/>
    <w:uiPriority w:val="39"/>
    <w:unhideWhenUsed/>
    <w:rsid w:val="00900E36"/>
    <w:pPr>
      <w:spacing w:after="100" w:line="278" w:lineRule="auto"/>
      <w:ind w:left="1200"/>
    </w:pPr>
    <w:rPr>
      <w:rFonts w:asciiTheme="minorHAnsi" w:eastAsiaTheme="minorEastAsia" w:hAnsiTheme="minorHAnsi"/>
      <w:kern w:val="2"/>
    </w:rPr>
  </w:style>
  <w:style w:type="paragraph" w:styleId="TOC7">
    <w:name w:val="toc 7"/>
    <w:basedOn w:val="Normal"/>
    <w:next w:val="Normal"/>
    <w:autoRedefine/>
    <w:uiPriority w:val="39"/>
    <w:unhideWhenUsed/>
    <w:rsid w:val="00900E36"/>
    <w:pPr>
      <w:spacing w:after="100" w:line="278" w:lineRule="auto"/>
      <w:ind w:left="1440"/>
    </w:pPr>
    <w:rPr>
      <w:rFonts w:asciiTheme="minorHAnsi" w:eastAsiaTheme="minorEastAsia" w:hAnsiTheme="minorHAnsi"/>
      <w:kern w:val="2"/>
    </w:rPr>
  </w:style>
  <w:style w:type="paragraph" w:styleId="TOC8">
    <w:name w:val="toc 8"/>
    <w:basedOn w:val="Normal"/>
    <w:next w:val="Normal"/>
    <w:autoRedefine/>
    <w:uiPriority w:val="39"/>
    <w:unhideWhenUsed/>
    <w:rsid w:val="00900E36"/>
    <w:pPr>
      <w:spacing w:after="100" w:line="278" w:lineRule="auto"/>
      <w:ind w:left="1680"/>
    </w:pPr>
    <w:rPr>
      <w:rFonts w:asciiTheme="minorHAnsi" w:eastAsiaTheme="minorEastAsia" w:hAnsiTheme="minorHAnsi"/>
      <w:kern w:val="2"/>
    </w:rPr>
  </w:style>
  <w:style w:type="paragraph" w:styleId="TOC9">
    <w:name w:val="toc 9"/>
    <w:basedOn w:val="Normal"/>
    <w:next w:val="Normal"/>
    <w:autoRedefine/>
    <w:uiPriority w:val="39"/>
    <w:unhideWhenUsed/>
    <w:rsid w:val="00900E36"/>
    <w:pPr>
      <w:spacing w:after="100" w:line="278" w:lineRule="auto"/>
      <w:ind w:left="1920"/>
    </w:pPr>
    <w:rPr>
      <w:rFonts w:asciiTheme="minorHAnsi" w:eastAsiaTheme="minorEastAsia" w:hAnsiTheme="minorHAnsi"/>
      <w:kern w:val="2"/>
    </w:rPr>
  </w:style>
  <w:style w:type="character" w:styleId="UnresolvedMention">
    <w:name w:val="Unresolved Mention"/>
    <w:basedOn w:val="DefaultParagraphFont"/>
    <w:uiPriority w:val="99"/>
    <w:semiHidden/>
    <w:unhideWhenUsed/>
    <w:rsid w:val="00900E36"/>
    <w:rPr>
      <w:color w:val="605E5C"/>
      <w:shd w:val="clear" w:color="auto" w:fill="E1DFDD"/>
    </w:rPr>
  </w:style>
  <w:style w:type="paragraph" w:styleId="Revision">
    <w:name w:val="Revision"/>
    <w:hidden/>
    <w:semiHidden/>
    <w:rsid w:val="00EF0142"/>
    <w:pPr>
      <w:spacing w:after="0"/>
    </w:pPr>
    <w:rPr>
      <w:rFonts w:ascii="Source Serif Pro" w:hAnsi="Source Serif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5155" TargetMode="External"/><Relationship Id="rId21" Type="http://schemas.openxmlformats.org/officeDocument/2006/relationships/hyperlink" Target="https://nvlpubs.nist.gov/nistpubs/Legacy/SP/nistspecialpublication800-89.pdf" TargetMode="External"/><Relationship Id="rId42" Type="http://schemas.openxmlformats.org/officeDocument/2006/relationships/hyperlink" Target="https://datatracker.ietf.org/doc/html/rfc5155" TargetMode="External"/><Relationship Id="rId47" Type="http://schemas.openxmlformats.org/officeDocument/2006/relationships/hyperlink" Target="https://tools.ietf.org/html/rfc5280" TargetMode="External"/><Relationship Id="rId63" Type="http://schemas.openxmlformats.org/officeDocument/2006/relationships/hyperlink" Target="https://tools.ietf.org/html/rfc5280" TargetMode="External"/><Relationship Id="rId68" Type="http://schemas.openxmlformats.org/officeDocument/2006/relationships/hyperlink" Target="https://tools.ietf.org/html/rfc4519" TargetMode="External"/><Relationship Id="rId84" Type="http://schemas.openxmlformats.org/officeDocument/2006/relationships/header" Target="header1.xml"/><Relationship Id="rId89" Type="http://schemas.openxmlformats.org/officeDocument/2006/relationships/footer" Target="footer3.xml"/><Relationship Id="rId16" Type="http://schemas.openxmlformats.org/officeDocument/2006/relationships/hyperlink" Target="https://www.iana.org/assignments/iana-ipv4-special-registry/iana-ipv4-special-registry.xhtml" TargetMode="External"/><Relationship Id="rId11" Type="http://schemas.openxmlformats.org/officeDocument/2006/relationships/hyperlink" Target="https://tools.ietf.org/html/rfc8659" TargetMode="External"/><Relationship Id="rId32" Type="http://schemas.openxmlformats.org/officeDocument/2006/relationships/hyperlink" Target="https://tools.ietf.org/html/rfc7231" TargetMode="External"/><Relationship Id="rId37" Type="http://schemas.openxmlformats.org/officeDocument/2006/relationships/hyperlink" Target="https://tools.ietf.org/html/rfc7231" TargetMode="External"/><Relationship Id="rId53" Type="http://schemas.openxmlformats.org/officeDocument/2006/relationships/hyperlink" Target="https://tools.ietf.org/doc/html/rfc6962" TargetMode="External"/><Relationship Id="rId58" Type="http://schemas.openxmlformats.org/officeDocument/2006/relationships/hyperlink" Target="https://tools.ietf.org/doc/html/rfc6962" TargetMode="External"/><Relationship Id="rId74" Type="http://schemas.openxmlformats.org/officeDocument/2006/relationships/hyperlink" Target="https://tools.ietf.org/html/rfc5280" TargetMode="External"/><Relationship Id="rId79" Type="http://schemas.openxmlformats.org/officeDocument/2006/relationships/hyperlink" Target="https://tools.ietf.org/html/rfc5280"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s://tools.ietf.org/doc/html/rfc5280#" TargetMode="External"/><Relationship Id="rId22" Type="http://schemas.openxmlformats.org/officeDocument/2006/relationships/hyperlink" Target="https://www.cpacanada.ca/en/business-and-accounting-resources/audit-and-assurance/overview-of-webtrust-services/principles-and-criteria" TargetMode="External"/><Relationship Id="rId27" Type="http://schemas.openxmlformats.org/officeDocument/2006/relationships/hyperlink" Target="https://datatracker.ietf.org/doc/html/rfc4509" TargetMode="External"/><Relationship Id="rId30" Type="http://schemas.openxmlformats.org/officeDocument/2006/relationships/hyperlink" Target="https://tools.ietf.org/html/rfc7231" TargetMode="External"/><Relationship Id="rId35" Type="http://schemas.openxmlformats.org/officeDocument/2006/relationships/hyperlink" Target="https://tools.ietf.org/html/rfc7538" TargetMode="External"/><Relationship Id="rId43" Type="http://schemas.openxmlformats.org/officeDocument/2006/relationships/hyperlink" Target="https://datatracker.ietf.org/doc/html/rfc4509" TargetMode="External"/><Relationship Id="rId48" Type="http://schemas.openxmlformats.org/officeDocument/2006/relationships/hyperlink" Target="https://tools.ietf.org/html/rfc6962" TargetMode="External"/><Relationship Id="rId56" Type="http://schemas.openxmlformats.org/officeDocument/2006/relationships/hyperlink" Target="https://github.com/cabforum/servercert/blob/main/docs/BR.md" TargetMode="External"/><Relationship Id="rId64" Type="http://schemas.openxmlformats.org/officeDocument/2006/relationships/hyperlink" Target="https://tools.ietf.org/html/rfc6962" TargetMode="External"/><Relationship Id="rId69" Type="http://schemas.openxmlformats.org/officeDocument/2006/relationships/hyperlink" Target="https://tools.ietf.org/html/rfc5280" TargetMode="External"/><Relationship Id="rId77" Type="http://schemas.openxmlformats.org/officeDocument/2006/relationships/hyperlink" Target="https://tools.ietf.org/html/rfc5280" TargetMode="External"/><Relationship Id="rId8" Type="http://schemas.openxmlformats.org/officeDocument/2006/relationships/hyperlink" Target="https://cabforum.org/members" TargetMode="External"/><Relationship Id="rId51" Type="http://schemas.openxmlformats.org/officeDocument/2006/relationships/hyperlink" Target="https://tools.ietf.org/html/rfc6960" TargetMode="External"/><Relationship Id="rId72" Type="http://schemas.openxmlformats.org/officeDocument/2006/relationships/hyperlink" Target="https://tools.ietf.org/html/rfc5280" TargetMode="External"/><Relationship Id="rId80" Type="http://schemas.openxmlformats.org/officeDocument/2006/relationships/hyperlink" Target="mailto:questions@cabforum.org"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tools.ietf.org/html/rfc8499" TargetMode="External"/><Relationship Id="rId17" Type="http://schemas.openxmlformats.org/officeDocument/2006/relationships/hyperlink" Target="https://www.iana.org/assignments/iana-ipv6-special-registry/iana-ipv6-special-registry.xhtml" TargetMode="External"/><Relationship Id="rId25" Type="http://schemas.openxmlformats.org/officeDocument/2006/relationships/hyperlink" Target="https://datatracker.ietf.org/doc/html/rfc4035" TargetMode="External"/><Relationship Id="rId33" Type="http://schemas.openxmlformats.org/officeDocument/2006/relationships/hyperlink" Target="https://tools.ietf.org/html/rfc7231" TargetMode="External"/><Relationship Id="rId38" Type="http://schemas.openxmlformats.org/officeDocument/2006/relationships/hyperlink" Target="https://datatracker.ietf.org/doc/draft-ietf-acme-dns-account-label/" TargetMode="External"/><Relationship Id="rId46" Type="http://schemas.openxmlformats.org/officeDocument/2006/relationships/hyperlink" Target="https://tools.ietf.org/html/rfc5280" TargetMode="External"/><Relationship Id="rId59" Type="http://schemas.openxmlformats.org/officeDocument/2006/relationships/hyperlink" Target="https://tools.ietf.org/doc/html/rfc6962" TargetMode="External"/><Relationship Id="rId67" Type="http://schemas.openxmlformats.org/officeDocument/2006/relationships/hyperlink" Target="https://tools.ietf.org/html/rfc5280" TargetMode="External"/><Relationship Id="rId20" Type="http://schemas.openxmlformats.org/officeDocument/2006/relationships/hyperlink" Target="https://cabforum.org/network-security-requirements/" TargetMode="External"/><Relationship Id="rId41" Type="http://schemas.openxmlformats.org/officeDocument/2006/relationships/hyperlink" Target="https://datatracker.ietf.org/doc/html/rfc4035" TargetMode="External"/><Relationship Id="rId54" Type="http://schemas.openxmlformats.org/officeDocument/2006/relationships/hyperlink" Target="https://tools.ietf.org/doc/html/rfc5280" TargetMode="External"/><Relationship Id="rId62" Type="http://schemas.openxmlformats.org/officeDocument/2006/relationships/hyperlink" Target="https://tools.ietf.org/html/rfc5280" TargetMode="External"/><Relationship Id="rId70" Type="http://schemas.openxmlformats.org/officeDocument/2006/relationships/hyperlink" Target="https://tools.ietf.org/html/rfc5280" TargetMode="External"/><Relationship Id="rId75" Type="http://schemas.openxmlformats.org/officeDocument/2006/relationships/hyperlink" Target="https://tools.ietf.org/html/rfc5280" TargetMode="External"/><Relationship Id="rId83" Type="http://schemas.openxmlformats.org/officeDocument/2006/relationships/hyperlink" Target="https://spec.torproject.org/rend-spec-v3" TargetMode="External"/><Relationship Id="rId88" Type="http://schemas.openxmlformats.org/officeDocument/2006/relationships/header" Target="header3.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ools.ietf.org/html/rfc5890" TargetMode="External"/><Relationship Id="rId23" Type="http://schemas.openxmlformats.org/officeDocument/2006/relationships/hyperlink" Target="https://www.cpacanada.ca/en/business-and-accounting-resources/audit-and-assurance/overview-of-webtrust-services/principles-and-criteria" TargetMode="External"/><Relationship Id="rId28" Type="http://schemas.openxmlformats.org/officeDocument/2006/relationships/hyperlink" Target="https://datatracker.ietf.org/doc/html/rfc5702" TargetMode="External"/><Relationship Id="rId36" Type="http://schemas.openxmlformats.org/officeDocument/2006/relationships/hyperlink" Target="https://tools.ietf.org/html/rfc7231" TargetMode="External"/><Relationship Id="rId49" Type="http://schemas.openxmlformats.org/officeDocument/2006/relationships/hyperlink" Target="https://tools.ietf.org/html/rfc6962" TargetMode="External"/><Relationship Id="rId57" Type="http://schemas.openxmlformats.org/officeDocument/2006/relationships/hyperlink" Target="https://tools.ietf.org/doc/html/rfc5280" TargetMode="External"/><Relationship Id="rId10" Type="http://schemas.openxmlformats.org/officeDocument/2006/relationships/hyperlink" Target="https://cabforum.org/leadership/" TargetMode="External"/><Relationship Id="rId31" Type="http://schemas.openxmlformats.org/officeDocument/2006/relationships/hyperlink" Target="https://tools.ietf.org/html/rfc7538" TargetMode="External"/><Relationship Id="rId44" Type="http://schemas.openxmlformats.org/officeDocument/2006/relationships/hyperlink" Target="https://datatracker.ietf.org/doc/html/rfc5702" TargetMode="External"/><Relationship Id="rId52" Type="http://schemas.openxmlformats.org/officeDocument/2006/relationships/hyperlink" Target="https://tools.ietf.org/html/rfc6960" TargetMode="External"/><Relationship Id="rId60" Type="http://schemas.openxmlformats.org/officeDocument/2006/relationships/hyperlink" Target="https://datatracker.ietf.org/doc/html/rfc6962" TargetMode="External"/><Relationship Id="rId65" Type="http://schemas.openxmlformats.org/officeDocument/2006/relationships/hyperlink" Target="https://tools.ietf.org/html/rfc5280" TargetMode="External"/><Relationship Id="rId73" Type="http://schemas.openxmlformats.org/officeDocument/2006/relationships/hyperlink" Target="https://tools.ietf.org/html/rfc5280" TargetMode="External"/><Relationship Id="rId78" Type="http://schemas.openxmlformats.org/officeDocument/2006/relationships/hyperlink" Target="https://tools.ietf.org/html/rfc5280" TargetMode="External"/><Relationship Id="rId81" Type="http://schemas.openxmlformats.org/officeDocument/2006/relationships/hyperlink" Target="mailto:questions@cabforum.org"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questions@cabforum.org" TargetMode="External"/><Relationship Id="rId13" Type="http://schemas.openxmlformats.org/officeDocument/2006/relationships/hyperlink" Target="https://tools.ietf.org/html/rfc5890" TargetMode="External"/><Relationship Id="rId18" Type="http://schemas.openxmlformats.org/officeDocument/2006/relationships/hyperlink" Target="https://tools.ietf.org/html/rfc5280" TargetMode="External"/><Relationship Id="rId39" Type="http://schemas.openxmlformats.org/officeDocument/2006/relationships/hyperlink" Target="https://publicsuffix.org/" TargetMode="External"/><Relationship Id="rId34" Type="http://schemas.openxmlformats.org/officeDocument/2006/relationships/hyperlink" Target="https://tools.ietf.org/html/rfc7231" TargetMode="External"/><Relationship Id="rId50" Type="http://schemas.openxmlformats.org/officeDocument/2006/relationships/hyperlink" Target="https://tools.ietf.org/html/rfc5280" TargetMode="External"/><Relationship Id="rId55" Type="http://schemas.openxmlformats.org/officeDocument/2006/relationships/hyperlink" Target="https://tools.ietf.org/doc/html/rfc6962" TargetMode="External"/><Relationship Id="rId76" Type="http://schemas.openxmlformats.org/officeDocument/2006/relationships/hyperlink" Target="https://tools.ietf.org/html/rfc5280" TargetMode="External"/><Relationship Id="rId7" Type="http://schemas.openxmlformats.org/officeDocument/2006/relationships/hyperlink" Target="https://cabforum.org/members" TargetMode="External"/><Relationship Id="rId71" Type="http://schemas.openxmlformats.org/officeDocument/2006/relationships/hyperlink" Target="https://tools.ietf.org/html/rfc5280" TargetMode="External"/><Relationship Id="rId2" Type="http://schemas.openxmlformats.org/officeDocument/2006/relationships/styles" Target="styles.xml"/><Relationship Id="rId29" Type="http://schemas.openxmlformats.org/officeDocument/2006/relationships/hyperlink" Target="https://datatracker.ietf.org/doc/html/rfc6840" TargetMode="External"/><Relationship Id="rId24" Type="http://schemas.openxmlformats.org/officeDocument/2006/relationships/hyperlink" Target="https://www.cabforum.org" TargetMode="External"/><Relationship Id="rId40" Type="http://schemas.openxmlformats.org/officeDocument/2006/relationships/hyperlink" Target="https://datatracker.ietf.org/doc/html/rfc4035" TargetMode="External"/><Relationship Id="rId45" Type="http://schemas.openxmlformats.org/officeDocument/2006/relationships/hyperlink" Target="https://datatracker.ietf.org/doc/html/rfc6840" TargetMode="External"/><Relationship Id="rId66" Type="http://schemas.openxmlformats.org/officeDocument/2006/relationships/hyperlink" Target="https://tools.ietf.org/html/rfc5280" TargetMode="External"/><Relationship Id="rId87" Type="http://schemas.openxmlformats.org/officeDocument/2006/relationships/footer" Target="footer2.xml"/><Relationship Id="rId61" Type="http://schemas.openxmlformats.org/officeDocument/2006/relationships/hyperlink" Target="https://datatracker.ietf.org/doc/html/rfc5280" TargetMode="External"/><Relationship Id="rId82" Type="http://schemas.openxmlformats.org/officeDocument/2006/relationships/hyperlink" Target="https://cabforum.org/pipermail/public/" TargetMode="External"/><Relationship Id="rId19" Type="http://schemas.openxmlformats.org/officeDocument/2006/relationships/hyperlink" Target="https://tools.ietf.org/html/rfc589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5280" TargetMode="External"/><Relationship Id="rId2" Type="http://schemas.openxmlformats.org/officeDocument/2006/relationships/hyperlink" Target="https://tools.ietf.org/html/rfc5280" TargetMode="External"/><Relationship Id="rId1" Type="http://schemas.openxmlformats.org/officeDocument/2006/relationships/hyperlink" Target="https://tools.ietf.org/html/rfc5280" TargetMode="External"/><Relationship Id="rId6" Type="http://schemas.openxmlformats.org/officeDocument/2006/relationships/hyperlink" Target="https://tools.ietf.org/html/rfc5280" TargetMode="External"/><Relationship Id="rId5" Type="http://schemas.openxmlformats.org/officeDocument/2006/relationships/hyperlink" Target="https://tools.ietf.org/html/rfc5280" TargetMode="External"/><Relationship Id="rId4" Type="http://schemas.openxmlformats.org/officeDocument/2006/relationships/hyperlink" Target="https://tools.ietf.org/html/rfc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168</Pages>
  <Words>52036</Words>
  <Characters>296609</Characters>
  <Application>Microsoft Office Word</Application>
  <DocSecurity>0</DocSecurity>
  <Lines>2471</Lines>
  <Paragraphs>695</Paragraphs>
  <ScaleCrop>false</ScaleCrop>
  <HeadingPairs>
    <vt:vector size="2" baseType="variant">
      <vt:variant>
        <vt:lpstr>Title</vt:lpstr>
      </vt:variant>
      <vt:variant>
        <vt:i4>1</vt:i4>
      </vt:variant>
    </vt:vector>
  </HeadingPairs>
  <TitlesOfParts>
    <vt:vector size="1" baseType="lpstr">
      <vt:lpstr>Baseline Requirements for the Issuance and Management of Publicly-Trusted TLS Server Certificates</vt:lpstr>
    </vt:vector>
  </TitlesOfParts>
  <Company>Cisco Systems</Company>
  <LinksUpToDate>false</LinksUpToDate>
  <CharactersWithSpaces>347950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cp:lastModifiedBy>Dimitrios Zacharopoulos</cp:lastModifiedBy>
  <cp:revision>4</cp:revision>
  <cp:lastPrinted>2025-10-05T08:42:00Z</cp:lastPrinted>
  <dcterms:created xsi:type="dcterms:W3CDTF">2025-10-05T08:33:00Z</dcterms:created>
  <dcterms:modified xsi:type="dcterms:W3CDTF">2025-10-05T08:43:00Z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2025 CA/Browser ForumThis work is licensed under the Creative Commons Attribution 4.0 International license.</vt:lpwstr>
  </property>
  <property fmtid="{D5CDD505-2E9C-101B-9397-08002B2CF9AE}" pid="3" name="date">
    <vt:lpwstr>DD-MONTH-2025</vt:lpwstr>
  </property>
  <property fmtid="{D5CDD505-2E9C-101B-9397-08002B2CF9AE}" pid="4" name="draft">
    <vt:lpwstr>True</vt:lpwstr>
  </property>
  <property fmtid="{D5CDD505-2E9C-101B-9397-08002B2CF9AE}" pid="5" name="subtitle">
    <vt:lpwstr>Version 2.1.X</vt:lpwstr>
  </property>
</Properties>
</file>