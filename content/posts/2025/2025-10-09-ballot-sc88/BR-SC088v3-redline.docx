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DB5C" w14:textId="77777777" w:rsidR="00625553" w:rsidRDefault="00000000">
      <w:pPr>
        <w:pStyle w:val="Title"/>
      </w:pPr>
      <w:r>
        <w:t>Baseline Requirements for the Issuance and Management of Publicly-Trusted TLS Server Certificates</w:t>
      </w:r>
    </w:p>
    <w:p w14:paraId="4D513901" w14:textId="5BF84E0F" w:rsidR="00625553" w:rsidRDefault="00000000">
      <w:pPr>
        <w:pStyle w:val="Subtitle"/>
      </w:pPr>
      <w:r>
        <w:t>Version 2.1.</w:t>
      </w:r>
      <w:r w:rsidR="00ED740D">
        <w:t xml:space="preserve">7 </w:t>
      </w:r>
      <w:r w:rsidR="00ED740D" w:rsidRPr="00ED740D">
        <w:rPr>
          <w:color w:val="FF0000"/>
        </w:rPr>
        <w:t>modified with changes from ballot SC088v3 that passed the Initial Vote, for Review Notice purposes only (not yet in effect).</w:t>
      </w:r>
    </w:p>
    <w:p w14:paraId="4004BA5F" w14:textId="77777777" w:rsidR="00625553" w:rsidRDefault="00000000">
      <w:pPr>
        <w:pStyle w:val="Author"/>
      </w:pPr>
      <w:r>
        <w:t>CA/Browser Forum</w:t>
      </w:r>
    </w:p>
    <w:p w14:paraId="106EB4A4" w14:textId="289EBD9D" w:rsidR="00625553" w:rsidRDefault="00000000">
      <w:pPr>
        <w:pStyle w:val="Date"/>
      </w:pPr>
      <w:r>
        <w:t>25-August</w:t>
      </w:r>
      <w:r>
        <w:t>-2025</w:t>
      </w:r>
    </w:p>
    <w:sdt>
      <w:sdtPr>
        <w:rPr>
          <w:rFonts w:ascii="Source Serif Pro" w:eastAsiaTheme="minorHAnsi" w:hAnsi="Source Serif Pro" w:cstheme="minorBidi"/>
          <w:color w:val="auto"/>
          <w:sz w:val="24"/>
          <w:szCs w:val="24"/>
        </w:rPr>
        <w:id w:val="-2010202756"/>
        <w:docPartObj>
          <w:docPartGallery w:val="Table of Contents"/>
          <w:docPartUnique/>
        </w:docPartObj>
      </w:sdtPr>
      <w:sdtContent>
        <w:p w14:paraId="0214C129" w14:textId="77777777" w:rsidR="00625553" w:rsidRDefault="00000000">
          <w:pPr>
            <w:pStyle w:val="TOCHeading"/>
          </w:pPr>
          <w:r>
            <w:t>Table of Contents</w:t>
          </w:r>
        </w:p>
        <w:p w14:paraId="238167B3" w14:textId="63CF61D1" w:rsidR="005C1811" w:rsidRDefault="00000000">
          <w:pPr>
            <w:pStyle w:val="TOC1"/>
            <w:tabs>
              <w:tab w:val="right" w:leader="dot" w:pos="9350"/>
            </w:tabs>
            <w:rPr>
              <w:rFonts w:asciiTheme="minorHAnsi" w:eastAsiaTheme="minorEastAsia" w:hAnsiTheme="minorHAnsi"/>
              <w:noProof/>
              <w:kern w:val="2"/>
              <w14:ligatures w14:val="standardContextual"/>
            </w:rPr>
          </w:pPr>
          <w:ins w:id="0" w:author="CABF" w:date="2025-10-09T20:35:00Z" w16du:dateUtc="2025-10-09T17:35:00Z">
            <w:r>
              <w:fldChar w:fldCharType="begin"/>
            </w:r>
            <w:r>
              <w:instrText>TOC \o "1-3" \h \z \u</w:instrText>
            </w:r>
            <w:r>
              <w:fldChar w:fldCharType="separate"/>
            </w:r>
          </w:ins>
          <w:hyperlink w:anchor="_Toc210934859" w:history="1">
            <w:r w:rsidR="005C1811" w:rsidRPr="00944AD0">
              <w:rPr>
                <w:rStyle w:val="Hyperlink"/>
                <w:noProof/>
              </w:rPr>
              <w:t>1. INTRODUCTION</w:t>
            </w:r>
            <w:r w:rsidR="005C1811">
              <w:rPr>
                <w:noProof/>
                <w:webHidden/>
              </w:rPr>
              <w:tab/>
            </w:r>
            <w:r w:rsidR="005C1811">
              <w:rPr>
                <w:noProof/>
                <w:webHidden/>
              </w:rPr>
              <w:fldChar w:fldCharType="begin"/>
            </w:r>
            <w:r w:rsidR="005C1811">
              <w:rPr>
                <w:noProof/>
                <w:webHidden/>
              </w:rPr>
              <w:instrText xml:space="preserve"> PAGEREF _Toc210934859 \h </w:instrText>
            </w:r>
            <w:r w:rsidR="005C1811">
              <w:rPr>
                <w:noProof/>
                <w:webHidden/>
              </w:rPr>
            </w:r>
            <w:r w:rsidR="005C1811">
              <w:rPr>
                <w:noProof/>
                <w:webHidden/>
              </w:rPr>
              <w:fldChar w:fldCharType="separate"/>
            </w:r>
            <w:r w:rsidR="00C13239">
              <w:rPr>
                <w:noProof/>
                <w:webHidden/>
              </w:rPr>
              <w:t>11</w:t>
            </w:r>
            <w:r w:rsidR="005C1811">
              <w:rPr>
                <w:noProof/>
                <w:webHidden/>
              </w:rPr>
              <w:fldChar w:fldCharType="end"/>
            </w:r>
          </w:hyperlink>
        </w:p>
        <w:p w14:paraId="36740FB3" w14:textId="42080A81"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60" w:history="1">
            <w:r w:rsidRPr="00944AD0">
              <w:rPr>
                <w:rStyle w:val="Hyperlink"/>
                <w:noProof/>
              </w:rPr>
              <w:t>1.1 Overview</w:t>
            </w:r>
            <w:r>
              <w:rPr>
                <w:noProof/>
                <w:webHidden/>
              </w:rPr>
              <w:tab/>
            </w:r>
            <w:r>
              <w:rPr>
                <w:noProof/>
                <w:webHidden/>
              </w:rPr>
              <w:fldChar w:fldCharType="begin"/>
            </w:r>
            <w:r>
              <w:rPr>
                <w:noProof/>
                <w:webHidden/>
              </w:rPr>
              <w:instrText xml:space="preserve"> PAGEREF _Toc210934860 \h </w:instrText>
            </w:r>
            <w:r>
              <w:rPr>
                <w:noProof/>
                <w:webHidden/>
              </w:rPr>
            </w:r>
            <w:r>
              <w:rPr>
                <w:noProof/>
                <w:webHidden/>
              </w:rPr>
              <w:fldChar w:fldCharType="separate"/>
            </w:r>
            <w:r w:rsidR="00C13239">
              <w:rPr>
                <w:noProof/>
                <w:webHidden/>
              </w:rPr>
              <w:t>11</w:t>
            </w:r>
            <w:r>
              <w:rPr>
                <w:noProof/>
                <w:webHidden/>
              </w:rPr>
              <w:fldChar w:fldCharType="end"/>
            </w:r>
          </w:hyperlink>
        </w:p>
        <w:p w14:paraId="1D8B1F6B" w14:textId="7C7AC2B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61" w:history="1">
            <w:r w:rsidRPr="00944AD0">
              <w:rPr>
                <w:rStyle w:val="Hyperlink"/>
                <w:noProof/>
              </w:rPr>
              <w:t>1.2 Document name and identification</w:t>
            </w:r>
            <w:r>
              <w:rPr>
                <w:noProof/>
                <w:webHidden/>
              </w:rPr>
              <w:tab/>
            </w:r>
            <w:r>
              <w:rPr>
                <w:noProof/>
                <w:webHidden/>
              </w:rPr>
              <w:fldChar w:fldCharType="begin"/>
            </w:r>
            <w:r>
              <w:rPr>
                <w:noProof/>
                <w:webHidden/>
              </w:rPr>
              <w:instrText xml:space="preserve"> PAGEREF _Toc210934861 \h </w:instrText>
            </w:r>
            <w:r>
              <w:rPr>
                <w:noProof/>
                <w:webHidden/>
              </w:rPr>
            </w:r>
            <w:r>
              <w:rPr>
                <w:noProof/>
                <w:webHidden/>
              </w:rPr>
              <w:fldChar w:fldCharType="separate"/>
            </w:r>
            <w:r w:rsidR="00C13239">
              <w:rPr>
                <w:noProof/>
                <w:webHidden/>
              </w:rPr>
              <w:t>12</w:t>
            </w:r>
            <w:r>
              <w:rPr>
                <w:noProof/>
                <w:webHidden/>
              </w:rPr>
              <w:fldChar w:fldCharType="end"/>
            </w:r>
          </w:hyperlink>
        </w:p>
        <w:p w14:paraId="7D411A18" w14:textId="4147D55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62" w:history="1">
            <w:r w:rsidRPr="00944AD0">
              <w:rPr>
                <w:rStyle w:val="Hyperlink"/>
                <w:noProof/>
              </w:rPr>
              <w:t>1.2.1 Revisions</w:t>
            </w:r>
            <w:r>
              <w:rPr>
                <w:noProof/>
                <w:webHidden/>
              </w:rPr>
              <w:tab/>
            </w:r>
            <w:r>
              <w:rPr>
                <w:noProof/>
                <w:webHidden/>
              </w:rPr>
              <w:fldChar w:fldCharType="begin"/>
            </w:r>
            <w:r>
              <w:rPr>
                <w:noProof/>
                <w:webHidden/>
              </w:rPr>
              <w:instrText xml:space="preserve"> PAGEREF _Toc210934862 \h </w:instrText>
            </w:r>
            <w:r>
              <w:rPr>
                <w:noProof/>
                <w:webHidden/>
              </w:rPr>
            </w:r>
            <w:r>
              <w:rPr>
                <w:noProof/>
                <w:webHidden/>
              </w:rPr>
              <w:fldChar w:fldCharType="separate"/>
            </w:r>
            <w:r w:rsidR="00C13239">
              <w:rPr>
                <w:noProof/>
                <w:webHidden/>
              </w:rPr>
              <w:t>12</w:t>
            </w:r>
            <w:r>
              <w:rPr>
                <w:noProof/>
                <w:webHidden/>
              </w:rPr>
              <w:fldChar w:fldCharType="end"/>
            </w:r>
          </w:hyperlink>
        </w:p>
        <w:p w14:paraId="4592FCD6" w14:textId="5513E7F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63" w:history="1">
            <w:r w:rsidRPr="00944AD0">
              <w:rPr>
                <w:rStyle w:val="Hyperlink"/>
                <w:noProof/>
              </w:rPr>
              <w:t>1.2.2 Relevant Dates</w:t>
            </w:r>
            <w:r>
              <w:rPr>
                <w:noProof/>
                <w:webHidden/>
              </w:rPr>
              <w:tab/>
            </w:r>
            <w:r>
              <w:rPr>
                <w:noProof/>
                <w:webHidden/>
              </w:rPr>
              <w:fldChar w:fldCharType="begin"/>
            </w:r>
            <w:r>
              <w:rPr>
                <w:noProof/>
                <w:webHidden/>
              </w:rPr>
              <w:instrText xml:space="preserve"> PAGEREF _Toc210934863 \h </w:instrText>
            </w:r>
            <w:r>
              <w:rPr>
                <w:noProof/>
                <w:webHidden/>
              </w:rPr>
            </w:r>
            <w:r>
              <w:rPr>
                <w:noProof/>
                <w:webHidden/>
              </w:rPr>
              <w:fldChar w:fldCharType="separate"/>
            </w:r>
            <w:r w:rsidR="00C13239">
              <w:rPr>
                <w:noProof/>
                <w:webHidden/>
              </w:rPr>
              <w:t>17</w:t>
            </w:r>
            <w:r>
              <w:rPr>
                <w:noProof/>
                <w:webHidden/>
              </w:rPr>
              <w:fldChar w:fldCharType="end"/>
            </w:r>
          </w:hyperlink>
        </w:p>
        <w:p w14:paraId="32FA69CC" w14:textId="1FA28CF5"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64" w:history="1">
            <w:r w:rsidRPr="00944AD0">
              <w:rPr>
                <w:rStyle w:val="Hyperlink"/>
                <w:noProof/>
              </w:rPr>
              <w:t>1.3 PKI Participants</w:t>
            </w:r>
            <w:r>
              <w:rPr>
                <w:noProof/>
                <w:webHidden/>
              </w:rPr>
              <w:tab/>
            </w:r>
            <w:r>
              <w:rPr>
                <w:noProof/>
                <w:webHidden/>
              </w:rPr>
              <w:fldChar w:fldCharType="begin"/>
            </w:r>
            <w:r>
              <w:rPr>
                <w:noProof/>
                <w:webHidden/>
              </w:rPr>
              <w:instrText xml:space="preserve"> PAGEREF _Toc210934864 \h </w:instrText>
            </w:r>
            <w:r>
              <w:rPr>
                <w:noProof/>
                <w:webHidden/>
              </w:rPr>
            </w:r>
            <w:r>
              <w:rPr>
                <w:noProof/>
                <w:webHidden/>
              </w:rPr>
              <w:fldChar w:fldCharType="separate"/>
            </w:r>
            <w:r w:rsidR="00C13239">
              <w:rPr>
                <w:noProof/>
                <w:webHidden/>
              </w:rPr>
              <w:t>21</w:t>
            </w:r>
            <w:r>
              <w:rPr>
                <w:noProof/>
                <w:webHidden/>
              </w:rPr>
              <w:fldChar w:fldCharType="end"/>
            </w:r>
          </w:hyperlink>
        </w:p>
        <w:p w14:paraId="4BB97899" w14:textId="1FE7160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65" w:history="1">
            <w:r w:rsidRPr="00944AD0">
              <w:rPr>
                <w:rStyle w:val="Hyperlink"/>
                <w:noProof/>
              </w:rPr>
              <w:t>1.3.1 Certification Authorities</w:t>
            </w:r>
            <w:r>
              <w:rPr>
                <w:noProof/>
                <w:webHidden/>
              </w:rPr>
              <w:tab/>
            </w:r>
            <w:r>
              <w:rPr>
                <w:noProof/>
                <w:webHidden/>
              </w:rPr>
              <w:fldChar w:fldCharType="begin"/>
            </w:r>
            <w:r>
              <w:rPr>
                <w:noProof/>
                <w:webHidden/>
              </w:rPr>
              <w:instrText xml:space="preserve"> PAGEREF _Toc210934865 \h </w:instrText>
            </w:r>
            <w:r>
              <w:rPr>
                <w:noProof/>
                <w:webHidden/>
              </w:rPr>
            </w:r>
            <w:r>
              <w:rPr>
                <w:noProof/>
                <w:webHidden/>
              </w:rPr>
              <w:fldChar w:fldCharType="separate"/>
            </w:r>
            <w:r w:rsidR="00C13239">
              <w:rPr>
                <w:noProof/>
                <w:webHidden/>
              </w:rPr>
              <w:t>21</w:t>
            </w:r>
            <w:r>
              <w:rPr>
                <w:noProof/>
                <w:webHidden/>
              </w:rPr>
              <w:fldChar w:fldCharType="end"/>
            </w:r>
          </w:hyperlink>
        </w:p>
        <w:p w14:paraId="255455FB" w14:textId="26C89A2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66" w:history="1">
            <w:r w:rsidRPr="00944AD0">
              <w:rPr>
                <w:rStyle w:val="Hyperlink"/>
                <w:noProof/>
              </w:rPr>
              <w:t>1.3.2 Registration Authorities</w:t>
            </w:r>
            <w:r>
              <w:rPr>
                <w:noProof/>
                <w:webHidden/>
              </w:rPr>
              <w:tab/>
            </w:r>
            <w:r>
              <w:rPr>
                <w:noProof/>
                <w:webHidden/>
              </w:rPr>
              <w:fldChar w:fldCharType="begin"/>
            </w:r>
            <w:r>
              <w:rPr>
                <w:noProof/>
                <w:webHidden/>
              </w:rPr>
              <w:instrText xml:space="preserve"> PAGEREF _Toc210934866 \h </w:instrText>
            </w:r>
            <w:r>
              <w:rPr>
                <w:noProof/>
                <w:webHidden/>
              </w:rPr>
            </w:r>
            <w:r>
              <w:rPr>
                <w:noProof/>
                <w:webHidden/>
              </w:rPr>
              <w:fldChar w:fldCharType="separate"/>
            </w:r>
            <w:r w:rsidR="00C13239">
              <w:rPr>
                <w:noProof/>
                <w:webHidden/>
              </w:rPr>
              <w:t>21</w:t>
            </w:r>
            <w:r>
              <w:rPr>
                <w:noProof/>
                <w:webHidden/>
              </w:rPr>
              <w:fldChar w:fldCharType="end"/>
            </w:r>
          </w:hyperlink>
        </w:p>
        <w:p w14:paraId="2F735434" w14:textId="7EA0AB4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67" w:history="1">
            <w:r w:rsidRPr="00944AD0">
              <w:rPr>
                <w:rStyle w:val="Hyperlink"/>
                <w:noProof/>
              </w:rPr>
              <w:t>1.3.3 Subscribers</w:t>
            </w:r>
            <w:r>
              <w:rPr>
                <w:noProof/>
                <w:webHidden/>
              </w:rPr>
              <w:tab/>
            </w:r>
            <w:r>
              <w:rPr>
                <w:noProof/>
                <w:webHidden/>
              </w:rPr>
              <w:fldChar w:fldCharType="begin"/>
            </w:r>
            <w:r>
              <w:rPr>
                <w:noProof/>
                <w:webHidden/>
              </w:rPr>
              <w:instrText xml:space="preserve"> PAGEREF _Toc210934867 \h </w:instrText>
            </w:r>
            <w:r>
              <w:rPr>
                <w:noProof/>
                <w:webHidden/>
              </w:rPr>
            </w:r>
            <w:r>
              <w:rPr>
                <w:noProof/>
                <w:webHidden/>
              </w:rPr>
              <w:fldChar w:fldCharType="separate"/>
            </w:r>
            <w:r w:rsidR="00C13239">
              <w:rPr>
                <w:noProof/>
                <w:webHidden/>
              </w:rPr>
              <w:t>22</w:t>
            </w:r>
            <w:r>
              <w:rPr>
                <w:noProof/>
                <w:webHidden/>
              </w:rPr>
              <w:fldChar w:fldCharType="end"/>
            </w:r>
          </w:hyperlink>
        </w:p>
        <w:p w14:paraId="76721672" w14:textId="1C3CA7D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68" w:history="1">
            <w:r w:rsidRPr="00944AD0">
              <w:rPr>
                <w:rStyle w:val="Hyperlink"/>
                <w:noProof/>
              </w:rPr>
              <w:t>1.3.4 Relying Parties</w:t>
            </w:r>
            <w:r>
              <w:rPr>
                <w:noProof/>
                <w:webHidden/>
              </w:rPr>
              <w:tab/>
            </w:r>
            <w:r>
              <w:rPr>
                <w:noProof/>
                <w:webHidden/>
              </w:rPr>
              <w:fldChar w:fldCharType="begin"/>
            </w:r>
            <w:r>
              <w:rPr>
                <w:noProof/>
                <w:webHidden/>
              </w:rPr>
              <w:instrText xml:space="preserve"> PAGEREF _Toc210934868 \h </w:instrText>
            </w:r>
            <w:r>
              <w:rPr>
                <w:noProof/>
                <w:webHidden/>
              </w:rPr>
            </w:r>
            <w:r>
              <w:rPr>
                <w:noProof/>
                <w:webHidden/>
              </w:rPr>
              <w:fldChar w:fldCharType="separate"/>
            </w:r>
            <w:r w:rsidR="00C13239">
              <w:rPr>
                <w:noProof/>
                <w:webHidden/>
              </w:rPr>
              <w:t>22</w:t>
            </w:r>
            <w:r>
              <w:rPr>
                <w:noProof/>
                <w:webHidden/>
              </w:rPr>
              <w:fldChar w:fldCharType="end"/>
            </w:r>
          </w:hyperlink>
        </w:p>
        <w:p w14:paraId="11D3FF2A" w14:textId="4DDCDA4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69" w:history="1">
            <w:r w:rsidRPr="00944AD0">
              <w:rPr>
                <w:rStyle w:val="Hyperlink"/>
                <w:noProof/>
              </w:rPr>
              <w:t>1.3.5 Other Participants</w:t>
            </w:r>
            <w:r>
              <w:rPr>
                <w:noProof/>
                <w:webHidden/>
              </w:rPr>
              <w:tab/>
            </w:r>
            <w:r>
              <w:rPr>
                <w:noProof/>
                <w:webHidden/>
              </w:rPr>
              <w:fldChar w:fldCharType="begin"/>
            </w:r>
            <w:r>
              <w:rPr>
                <w:noProof/>
                <w:webHidden/>
              </w:rPr>
              <w:instrText xml:space="preserve"> PAGEREF _Toc210934869 \h </w:instrText>
            </w:r>
            <w:r>
              <w:rPr>
                <w:noProof/>
                <w:webHidden/>
              </w:rPr>
            </w:r>
            <w:r>
              <w:rPr>
                <w:noProof/>
                <w:webHidden/>
              </w:rPr>
              <w:fldChar w:fldCharType="separate"/>
            </w:r>
            <w:r w:rsidR="00C13239">
              <w:rPr>
                <w:noProof/>
                <w:webHidden/>
              </w:rPr>
              <w:t>23</w:t>
            </w:r>
            <w:r>
              <w:rPr>
                <w:noProof/>
                <w:webHidden/>
              </w:rPr>
              <w:fldChar w:fldCharType="end"/>
            </w:r>
          </w:hyperlink>
        </w:p>
        <w:p w14:paraId="0CF0A988" w14:textId="462CD929"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70" w:history="1">
            <w:r w:rsidRPr="00944AD0">
              <w:rPr>
                <w:rStyle w:val="Hyperlink"/>
                <w:noProof/>
              </w:rPr>
              <w:t>1.4 Certificate Usage</w:t>
            </w:r>
            <w:r>
              <w:rPr>
                <w:noProof/>
                <w:webHidden/>
              </w:rPr>
              <w:tab/>
            </w:r>
            <w:r>
              <w:rPr>
                <w:noProof/>
                <w:webHidden/>
              </w:rPr>
              <w:fldChar w:fldCharType="begin"/>
            </w:r>
            <w:r>
              <w:rPr>
                <w:noProof/>
                <w:webHidden/>
              </w:rPr>
              <w:instrText xml:space="preserve"> PAGEREF _Toc210934870 \h </w:instrText>
            </w:r>
            <w:r>
              <w:rPr>
                <w:noProof/>
                <w:webHidden/>
              </w:rPr>
            </w:r>
            <w:r>
              <w:rPr>
                <w:noProof/>
                <w:webHidden/>
              </w:rPr>
              <w:fldChar w:fldCharType="separate"/>
            </w:r>
            <w:r w:rsidR="00C13239">
              <w:rPr>
                <w:noProof/>
                <w:webHidden/>
              </w:rPr>
              <w:t>23</w:t>
            </w:r>
            <w:r>
              <w:rPr>
                <w:noProof/>
                <w:webHidden/>
              </w:rPr>
              <w:fldChar w:fldCharType="end"/>
            </w:r>
          </w:hyperlink>
        </w:p>
        <w:p w14:paraId="07A46D86" w14:textId="5DA7B68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71" w:history="1">
            <w:r w:rsidRPr="00944AD0">
              <w:rPr>
                <w:rStyle w:val="Hyperlink"/>
                <w:noProof/>
              </w:rPr>
              <w:t>1.4.1 Appropriate Certificate Uses</w:t>
            </w:r>
            <w:r>
              <w:rPr>
                <w:noProof/>
                <w:webHidden/>
              </w:rPr>
              <w:tab/>
            </w:r>
            <w:r>
              <w:rPr>
                <w:noProof/>
                <w:webHidden/>
              </w:rPr>
              <w:fldChar w:fldCharType="begin"/>
            </w:r>
            <w:r>
              <w:rPr>
                <w:noProof/>
                <w:webHidden/>
              </w:rPr>
              <w:instrText xml:space="preserve"> PAGEREF _Toc210934871 \h </w:instrText>
            </w:r>
            <w:r>
              <w:rPr>
                <w:noProof/>
                <w:webHidden/>
              </w:rPr>
            </w:r>
            <w:r>
              <w:rPr>
                <w:noProof/>
                <w:webHidden/>
              </w:rPr>
              <w:fldChar w:fldCharType="separate"/>
            </w:r>
            <w:r w:rsidR="00C13239">
              <w:rPr>
                <w:noProof/>
                <w:webHidden/>
              </w:rPr>
              <w:t>23</w:t>
            </w:r>
            <w:r>
              <w:rPr>
                <w:noProof/>
                <w:webHidden/>
              </w:rPr>
              <w:fldChar w:fldCharType="end"/>
            </w:r>
          </w:hyperlink>
        </w:p>
        <w:p w14:paraId="4A0A5A1D" w14:textId="2EE4A2B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72" w:history="1">
            <w:r w:rsidRPr="00944AD0">
              <w:rPr>
                <w:rStyle w:val="Hyperlink"/>
                <w:noProof/>
              </w:rPr>
              <w:t>1.4.2 Prohibited Certificate Uses</w:t>
            </w:r>
            <w:r>
              <w:rPr>
                <w:noProof/>
                <w:webHidden/>
              </w:rPr>
              <w:tab/>
            </w:r>
            <w:r>
              <w:rPr>
                <w:noProof/>
                <w:webHidden/>
              </w:rPr>
              <w:fldChar w:fldCharType="begin"/>
            </w:r>
            <w:r>
              <w:rPr>
                <w:noProof/>
                <w:webHidden/>
              </w:rPr>
              <w:instrText xml:space="preserve"> PAGEREF _Toc210934872 \h </w:instrText>
            </w:r>
            <w:r>
              <w:rPr>
                <w:noProof/>
                <w:webHidden/>
              </w:rPr>
            </w:r>
            <w:r>
              <w:rPr>
                <w:noProof/>
                <w:webHidden/>
              </w:rPr>
              <w:fldChar w:fldCharType="separate"/>
            </w:r>
            <w:r w:rsidR="00C13239">
              <w:rPr>
                <w:noProof/>
                <w:webHidden/>
              </w:rPr>
              <w:t>23</w:t>
            </w:r>
            <w:r>
              <w:rPr>
                <w:noProof/>
                <w:webHidden/>
              </w:rPr>
              <w:fldChar w:fldCharType="end"/>
            </w:r>
          </w:hyperlink>
        </w:p>
        <w:p w14:paraId="0A2FD95D" w14:textId="52297EC6"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73" w:history="1">
            <w:r w:rsidRPr="00944AD0">
              <w:rPr>
                <w:rStyle w:val="Hyperlink"/>
                <w:noProof/>
              </w:rPr>
              <w:t>1.5 Policy administration</w:t>
            </w:r>
            <w:r>
              <w:rPr>
                <w:noProof/>
                <w:webHidden/>
              </w:rPr>
              <w:tab/>
            </w:r>
            <w:r>
              <w:rPr>
                <w:noProof/>
                <w:webHidden/>
              </w:rPr>
              <w:fldChar w:fldCharType="begin"/>
            </w:r>
            <w:r>
              <w:rPr>
                <w:noProof/>
                <w:webHidden/>
              </w:rPr>
              <w:instrText xml:space="preserve"> PAGEREF _Toc210934873 \h </w:instrText>
            </w:r>
            <w:r>
              <w:rPr>
                <w:noProof/>
                <w:webHidden/>
              </w:rPr>
            </w:r>
            <w:r>
              <w:rPr>
                <w:noProof/>
                <w:webHidden/>
              </w:rPr>
              <w:fldChar w:fldCharType="separate"/>
            </w:r>
            <w:r w:rsidR="00C13239">
              <w:rPr>
                <w:noProof/>
                <w:webHidden/>
              </w:rPr>
              <w:t>23</w:t>
            </w:r>
            <w:r>
              <w:rPr>
                <w:noProof/>
                <w:webHidden/>
              </w:rPr>
              <w:fldChar w:fldCharType="end"/>
            </w:r>
          </w:hyperlink>
        </w:p>
        <w:p w14:paraId="68B27B8E" w14:textId="7313B24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74" w:history="1">
            <w:r w:rsidRPr="00944AD0">
              <w:rPr>
                <w:rStyle w:val="Hyperlink"/>
                <w:noProof/>
              </w:rPr>
              <w:t>1.5.1 Organization Administering the Document</w:t>
            </w:r>
            <w:r>
              <w:rPr>
                <w:noProof/>
                <w:webHidden/>
              </w:rPr>
              <w:tab/>
            </w:r>
            <w:r>
              <w:rPr>
                <w:noProof/>
                <w:webHidden/>
              </w:rPr>
              <w:fldChar w:fldCharType="begin"/>
            </w:r>
            <w:r>
              <w:rPr>
                <w:noProof/>
                <w:webHidden/>
              </w:rPr>
              <w:instrText xml:space="preserve"> PAGEREF _Toc210934874 \h </w:instrText>
            </w:r>
            <w:r>
              <w:rPr>
                <w:noProof/>
                <w:webHidden/>
              </w:rPr>
            </w:r>
            <w:r>
              <w:rPr>
                <w:noProof/>
                <w:webHidden/>
              </w:rPr>
              <w:fldChar w:fldCharType="separate"/>
            </w:r>
            <w:r w:rsidR="00C13239">
              <w:rPr>
                <w:noProof/>
                <w:webHidden/>
              </w:rPr>
              <w:t>23</w:t>
            </w:r>
            <w:r>
              <w:rPr>
                <w:noProof/>
                <w:webHidden/>
              </w:rPr>
              <w:fldChar w:fldCharType="end"/>
            </w:r>
          </w:hyperlink>
        </w:p>
        <w:p w14:paraId="223AEE53" w14:textId="2E53B6E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75" w:history="1">
            <w:r w:rsidRPr="00944AD0">
              <w:rPr>
                <w:rStyle w:val="Hyperlink"/>
                <w:noProof/>
              </w:rPr>
              <w:t>1.5.2 Contact Person</w:t>
            </w:r>
            <w:r>
              <w:rPr>
                <w:noProof/>
                <w:webHidden/>
              </w:rPr>
              <w:tab/>
            </w:r>
            <w:r>
              <w:rPr>
                <w:noProof/>
                <w:webHidden/>
              </w:rPr>
              <w:fldChar w:fldCharType="begin"/>
            </w:r>
            <w:r>
              <w:rPr>
                <w:noProof/>
                <w:webHidden/>
              </w:rPr>
              <w:instrText xml:space="preserve"> PAGEREF _Toc210934875 \h </w:instrText>
            </w:r>
            <w:r>
              <w:rPr>
                <w:noProof/>
                <w:webHidden/>
              </w:rPr>
            </w:r>
            <w:r>
              <w:rPr>
                <w:noProof/>
                <w:webHidden/>
              </w:rPr>
              <w:fldChar w:fldCharType="separate"/>
            </w:r>
            <w:r w:rsidR="00C13239">
              <w:rPr>
                <w:noProof/>
                <w:webHidden/>
              </w:rPr>
              <w:t>23</w:t>
            </w:r>
            <w:r>
              <w:rPr>
                <w:noProof/>
                <w:webHidden/>
              </w:rPr>
              <w:fldChar w:fldCharType="end"/>
            </w:r>
          </w:hyperlink>
        </w:p>
        <w:p w14:paraId="49D5A3AB" w14:textId="6E9CD84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76" w:history="1">
            <w:r w:rsidRPr="00944AD0">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_Toc210934876 \h </w:instrText>
            </w:r>
            <w:r>
              <w:rPr>
                <w:noProof/>
                <w:webHidden/>
              </w:rPr>
            </w:r>
            <w:r>
              <w:rPr>
                <w:noProof/>
                <w:webHidden/>
              </w:rPr>
              <w:fldChar w:fldCharType="separate"/>
            </w:r>
            <w:r w:rsidR="00C13239">
              <w:rPr>
                <w:noProof/>
                <w:webHidden/>
              </w:rPr>
              <w:t>23</w:t>
            </w:r>
            <w:r>
              <w:rPr>
                <w:noProof/>
                <w:webHidden/>
              </w:rPr>
              <w:fldChar w:fldCharType="end"/>
            </w:r>
          </w:hyperlink>
        </w:p>
        <w:p w14:paraId="23F4B5D5" w14:textId="2943CF8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77" w:history="1">
            <w:r w:rsidRPr="00944AD0">
              <w:rPr>
                <w:rStyle w:val="Hyperlink"/>
                <w:noProof/>
              </w:rPr>
              <w:t>1.5.4 CPS approval procedures</w:t>
            </w:r>
            <w:r>
              <w:rPr>
                <w:noProof/>
                <w:webHidden/>
              </w:rPr>
              <w:tab/>
            </w:r>
            <w:r>
              <w:rPr>
                <w:noProof/>
                <w:webHidden/>
              </w:rPr>
              <w:fldChar w:fldCharType="begin"/>
            </w:r>
            <w:r>
              <w:rPr>
                <w:noProof/>
                <w:webHidden/>
              </w:rPr>
              <w:instrText xml:space="preserve"> PAGEREF _Toc210934877 \h </w:instrText>
            </w:r>
            <w:r>
              <w:rPr>
                <w:noProof/>
                <w:webHidden/>
              </w:rPr>
            </w:r>
            <w:r>
              <w:rPr>
                <w:noProof/>
                <w:webHidden/>
              </w:rPr>
              <w:fldChar w:fldCharType="separate"/>
            </w:r>
            <w:r w:rsidR="00C13239">
              <w:rPr>
                <w:noProof/>
                <w:webHidden/>
              </w:rPr>
              <w:t>24</w:t>
            </w:r>
            <w:r>
              <w:rPr>
                <w:noProof/>
                <w:webHidden/>
              </w:rPr>
              <w:fldChar w:fldCharType="end"/>
            </w:r>
          </w:hyperlink>
        </w:p>
        <w:p w14:paraId="7DF076A1" w14:textId="72E9182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78" w:history="1">
            <w:r w:rsidRPr="00944AD0">
              <w:rPr>
                <w:rStyle w:val="Hyperlink"/>
                <w:noProof/>
              </w:rPr>
              <w:t>1.6 Definitions and Acronyms</w:t>
            </w:r>
            <w:r>
              <w:rPr>
                <w:noProof/>
                <w:webHidden/>
              </w:rPr>
              <w:tab/>
            </w:r>
            <w:r>
              <w:rPr>
                <w:noProof/>
                <w:webHidden/>
              </w:rPr>
              <w:fldChar w:fldCharType="begin"/>
            </w:r>
            <w:r>
              <w:rPr>
                <w:noProof/>
                <w:webHidden/>
              </w:rPr>
              <w:instrText xml:space="preserve"> PAGEREF _Toc210934878 \h </w:instrText>
            </w:r>
            <w:r>
              <w:rPr>
                <w:noProof/>
                <w:webHidden/>
              </w:rPr>
            </w:r>
            <w:r>
              <w:rPr>
                <w:noProof/>
                <w:webHidden/>
              </w:rPr>
              <w:fldChar w:fldCharType="separate"/>
            </w:r>
            <w:r w:rsidR="00C13239">
              <w:rPr>
                <w:noProof/>
                <w:webHidden/>
              </w:rPr>
              <w:t>24</w:t>
            </w:r>
            <w:r>
              <w:rPr>
                <w:noProof/>
                <w:webHidden/>
              </w:rPr>
              <w:fldChar w:fldCharType="end"/>
            </w:r>
          </w:hyperlink>
        </w:p>
        <w:p w14:paraId="0D03FEEB" w14:textId="2030C9D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79" w:history="1">
            <w:r w:rsidRPr="00944AD0">
              <w:rPr>
                <w:rStyle w:val="Hyperlink"/>
                <w:noProof/>
              </w:rPr>
              <w:t>1.6.1 Definitions</w:t>
            </w:r>
            <w:r>
              <w:rPr>
                <w:noProof/>
                <w:webHidden/>
              </w:rPr>
              <w:tab/>
            </w:r>
            <w:r>
              <w:rPr>
                <w:noProof/>
                <w:webHidden/>
              </w:rPr>
              <w:fldChar w:fldCharType="begin"/>
            </w:r>
            <w:r>
              <w:rPr>
                <w:noProof/>
                <w:webHidden/>
              </w:rPr>
              <w:instrText xml:space="preserve"> PAGEREF _Toc210934879 \h </w:instrText>
            </w:r>
            <w:r>
              <w:rPr>
                <w:noProof/>
                <w:webHidden/>
              </w:rPr>
            </w:r>
            <w:r>
              <w:rPr>
                <w:noProof/>
                <w:webHidden/>
              </w:rPr>
              <w:fldChar w:fldCharType="separate"/>
            </w:r>
            <w:r w:rsidR="00C13239">
              <w:rPr>
                <w:noProof/>
                <w:webHidden/>
              </w:rPr>
              <w:t>24</w:t>
            </w:r>
            <w:r>
              <w:rPr>
                <w:noProof/>
                <w:webHidden/>
              </w:rPr>
              <w:fldChar w:fldCharType="end"/>
            </w:r>
          </w:hyperlink>
        </w:p>
        <w:p w14:paraId="6D573DBB" w14:textId="523245D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80" w:history="1">
            <w:r w:rsidRPr="00944AD0">
              <w:rPr>
                <w:rStyle w:val="Hyperlink"/>
                <w:noProof/>
              </w:rPr>
              <w:t>1.6.2 Acronyms</w:t>
            </w:r>
            <w:r>
              <w:rPr>
                <w:noProof/>
                <w:webHidden/>
              </w:rPr>
              <w:tab/>
            </w:r>
            <w:r>
              <w:rPr>
                <w:noProof/>
                <w:webHidden/>
              </w:rPr>
              <w:fldChar w:fldCharType="begin"/>
            </w:r>
            <w:r>
              <w:rPr>
                <w:noProof/>
                <w:webHidden/>
              </w:rPr>
              <w:instrText xml:space="preserve"> PAGEREF _Toc210934880 \h </w:instrText>
            </w:r>
            <w:r>
              <w:rPr>
                <w:noProof/>
                <w:webHidden/>
              </w:rPr>
            </w:r>
            <w:r>
              <w:rPr>
                <w:noProof/>
                <w:webHidden/>
              </w:rPr>
              <w:fldChar w:fldCharType="separate"/>
            </w:r>
            <w:r w:rsidR="00C13239">
              <w:rPr>
                <w:noProof/>
                <w:webHidden/>
              </w:rPr>
              <w:t>33</w:t>
            </w:r>
            <w:r>
              <w:rPr>
                <w:noProof/>
                <w:webHidden/>
              </w:rPr>
              <w:fldChar w:fldCharType="end"/>
            </w:r>
          </w:hyperlink>
        </w:p>
        <w:p w14:paraId="46E83042" w14:textId="3D56DE2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81" w:history="1">
            <w:r w:rsidRPr="00944AD0">
              <w:rPr>
                <w:rStyle w:val="Hyperlink"/>
                <w:noProof/>
              </w:rPr>
              <w:t>1.6.3 References</w:t>
            </w:r>
            <w:r>
              <w:rPr>
                <w:noProof/>
                <w:webHidden/>
              </w:rPr>
              <w:tab/>
            </w:r>
            <w:r>
              <w:rPr>
                <w:noProof/>
                <w:webHidden/>
              </w:rPr>
              <w:fldChar w:fldCharType="begin"/>
            </w:r>
            <w:r>
              <w:rPr>
                <w:noProof/>
                <w:webHidden/>
              </w:rPr>
              <w:instrText xml:space="preserve"> PAGEREF _Toc210934881 \h </w:instrText>
            </w:r>
            <w:r>
              <w:rPr>
                <w:noProof/>
                <w:webHidden/>
              </w:rPr>
            </w:r>
            <w:r>
              <w:rPr>
                <w:noProof/>
                <w:webHidden/>
              </w:rPr>
              <w:fldChar w:fldCharType="separate"/>
            </w:r>
            <w:r w:rsidR="00C13239">
              <w:rPr>
                <w:noProof/>
                <w:webHidden/>
              </w:rPr>
              <w:t>34</w:t>
            </w:r>
            <w:r>
              <w:rPr>
                <w:noProof/>
                <w:webHidden/>
              </w:rPr>
              <w:fldChar w:fldCharType="end"/>
            </w:r>
          </w:hyperlink>
        </w:p>
        <w:p w14:paraId="54904199" w14:textId="46E8089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82" w:history="1">
            <w:r w:rsidRPr="00944AD0">
              <w:rPr>
                <w:rStyle w:val="Hyperlink"/>
                <w:noProof/>
              </w:rPr>
              <w:t>1.6.4 Conventions</w:t>
            </w:r>
            <w:r>
              <w:rPr>
                <w:noProof/>
                <w:webHidden/>
              </w:rPr>
              <w:tab/>
            </w:r>
            <w:r>
              <w:rPr>
                <w:noProof/>
                <w:webHidden/>
              </w:rPr>
              <w:fldChar w:fldCharType="begin"/>
            </w:r>
            <w:r>
              <w:rPr>
                <w:noProof/>
                <w:webHidden/>
              </w:rPr>
              <w:instrText xml:space="preserve"> PAGEREF _Toc210934882 \h </w:instrText>
            </w:r>
            <w:r>
              <w:rPr>
                <w:noProof/>
                <w:webHidden/>
              </w:rPr>
            </w:r>
            <w:r>
              <w:rPr>
                <w:noProof/>
                <w:webHidden/>
              </w:rPr>
              <w:fldChar w:fldCharType="separate"/>
            </w:r>
            <w:r w:rsidR="00C13239">
              <w:rPr>
                <w:noProof/>
                <w:webHidden/>
              </w:rPr>
              <w:t>37</w:t>
            </w:r>
            <w:r>
              <w:rPr>
                <w:noProof/>
                <w:webHidden/>
              </w:rPr>
              <w:fldChar w:fldCharType="end"/>
            </w:r>
          </w:hyperlink>
        </w:p>
        <w:p w14:paraId="3D315A75" w14:textId="3073335A"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4883" w:history="1">
            <w:r w:rsidRPr="00944AD0">
              <w:rPr>
                <w:rStyle w:val="Hyperlink"/>
                <w:noProof/>
              </w:rPr>
              <w:t>2. PUBLICATION AND REPOSITORY RESPONSIBILITIES</w:t>
            </w:r>
            <w:r>
              <w:rPr>
                <w:noProof/>
                <w:webHidden/>
              </w:rPr>
              <w:tab/>
            </w:r>
            <w:r>
              <w:rPr>
                <w:noProof/>
                <w:webHidden/>
              </w:rPr>
              <w:fldChar w:fldCharType="begin"/>
            </w:r>
            <w:r>
              <w:rPr>
                <w:noProof/>
                <w:webHidden/>
              </w:rPr>
              <w:instrText xml:space="preserve"> PAGEREF _Toc210934883 \h </w:instrText>
            </w:r>
            <w:r>
              <w:rPr>
                <w:noProof/>
                <w:webHidden/>
              </w:rPr>
            </w:r>
            <w:r>
              <w:rPr>
                <w:noProof/>
                <w:webHidden/>
              </w:rPr>
              <w:fldChar w:fldCharType="separate"/>
            </w:r>
            <w:r w:rsidR="00C13239">
              <w:rPr>
                <w:noProof/>
                <w:webHidden/>
              </w:rPr>
              <w:t>38</w:t>
            </w:r>
            <w:r>
              <w:rPr>
                <w:noProof/>
                <w:webHidden/>
              </w:rPr>
              <w:fldChar w:fldCharType="end"/>
            </w:r>
          </w:hyperlink>
        </w:p>
        <w:p w14:paraId="2968061C" w14:textId="7C57D311"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84" w:history="1">
            <w:r w:rsidRPr="00944AD0">
              <w:rPr>
                <w:rStyle w:val="Hyperlink"/>
                <w:noProof/>
              </w:rPr>
              <w:t>2.1 Repositories</w:t>
            </w:r>
            <w:r>
              <w:rPr>
                <w:noProof/>
                <w:webHidden/>
              </w:rPr>
              <w:tab/>
            </w:r>
            <w:r>
              <w:rPr>
                <w:noProof/>
                <w:webHidden/>
              </w:rPr>
              <w:fldChar w:fldCharType="begin"/>
            </w:r>
            <w:r>
              <w:rPr>
                <w:noProof/>
                <w:webHidden/>
              </w:rPr>
              <w:instrText xml:space="preserve"> PAGEREF _Toc210934884 \h </w:instrText>
            </w:r>
            <w:r>
              <w:rPr>
                <w:noProof/>
                <w:webHidden/>
              </w:rPr>
            </w:r>
            <w:r>
              <w:rPr>
                <w:noProof/>
                <w:webHidden/>
              </w:rPr>
              <w:fldChar w:fldCharType="separate"/>
            </w:r>
            <w:r w:rsidR="00C13239">
              <w:rPr>
                <w:noProof/>
                <w:webHidden/>
              </w:rPr>
              <w:t>38</w:t>
            </w:r>
            <w:r>
              <w:rPr>
                <w:noProof/>
                <w:webHidden/>
              </w:rPr>
              <w:fldChar w:fldCharType="end"/>
            </w:r>
          </w:hyperlink>
        </w:p>
        <w:p w14:paraId="16BF1E37" w14:textId="1FB2CB1D"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85" w:history="1">
            <w:r w:rsidRPr="00944AD0">
              <w:rPr>
                <w:rStyle w:val="Hyperlink"/>
                <w:noProof/>
              </w:rPr>
              <w:t>2.2 Publication of information</w:t>
            </w:r>
            <w:r>
              <w:rPr>
                <w:noProof/>
                <w:webHidden/>
              </w:rPr>
              <w:tab/>
            </w:r>
            <w:r>
              <w:rPr>
                <w:noProof/>
                <w:webHidden/>
              </w:rPr>
              <w:fldChar w:fldCharType="begin"/>
            </w:r>
            <w:r>
              <w:rPr>
                <w:noProof/>
                <w:webHidden/>
              </w:rPr>
              <w:instrText xml:space="preserve"> PAGEREF _Toc210934885 \h </w:instrText>
            </w:r>
            <w:r>
              <w:rPr>
                <w:noProof/>
                <w:webHidden/>
              </w:rPr>
            </w:r>
            <w:r>
              <w:rPr>
                <w:noProof/>
                <w:webHidden/>
              </w:rPr>
              <w:fldChar w:fldCharType="separate"/>
            </w:r>
            <w:r w:rsidR="00C13239">
              <w:rPr>
                <w:noProof/>
                <w:webHidden/>
              </w:rPr>
              <w:t>38</w:t>
            </w:r>
            <w:r>
              <w:rPr>
                <w:noProof/>
                <w:webHidden/>
              </w:rPr>
              <w:fldChar w:fldCharType="end"/>
            </w:r>
          </w:hyperlink>
        </w:p>
        <w:p w14:paraId="3CF6E6BE" w14:textId="522CCDE8"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86" w:history="1">
            <w:r w:rsidRPr="00944AD0">
              <w:rPr>
                <w:rStyle w:val="Hyperlink"/>
                <w:noProof/>
              </w:rPr>
              <w:t>2.3 Time or frequency of publication</w:t>
            </w:r>
            <w:r>
              <w:rPr>
                <w:noProof/>
                <w:webHidden/>
              </w:rPr>
              <w:tab/>
            </w:r>
            <w:r>
              <w:rPr>
                <w:noProof/>
                <w:webHidden/>
              </w:rPr>
              <w:fldChar w:fldCharType="begin"/>
            </w:r>
            <w:r>
              <w:rPr>
                <w:noProof/>
                <w:webHidden/>
              </w:rPr>
              <w:instrText xml:space="preserve"> PAGEREF _Toc210934886 \h </w:instrText>
            </w:r>
            <w:r>
              <w:rPr>
                <w:noProof/>
                <w:webHidden/>
              </w:rPr>
            </w:r>
            <w:r>
              <w:rPr>
                <w:noProof/>
                <w:webHidden/>
              </w:rPr>
              <w:fldChar w:fldCharType="separate"/>
            </w:r>
            <w:r w:rsidR="00C13239">
              <w:rPr>
                <w:noProof/>
                <w:webHidden/>
              </w:rPr>
              <w:t>38</w:t>
            </w:r>
            <w:r>
              <w:rPr>
                <w:noProof/>
                <w:webHidden/>
              </w:rPr>
              <w:fldChar w:fldCharType="end"/>
            </w:r>
          </w:hyperlink>
        </w:p>
        <w:p w14:paraId="66FEDACB" w14:textId="17637CEE"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87" w:history="1">
            <w:r w:rsidRPr="00944AD0">
              <w:rPr>
                <w:rStyle w:val="Hyperlink"/>
                <w:noProof/>
              </w:rPr>
              <w:t>2.4 Access controls on repositories</w:t>
            </w:r>
            <w:r>
              <w:rPr>
                <w:noProof/>
                <w:webHidden/>
              </w:rPr>
              <w:tab/>
            </w:r>
            <w:r>
              <w:rPr>
                <w:noProof/>
                <w:webHidden/>
              </w:rPr>
              <w:fldChar w:fldCharType="begin"/>
            </w:r>
            <w:r>
              <w:rPr>
                <w:noProof/>
                <w:webHidden/>
              </w:rPr>
              <w:instrText xml:space="preserve"> PAGEREF _Toc210934887 \h </w:instrText>
            </w:r>
            <w:r>
              <w:rPr>
                <w:noProof/>
                <w:webHidden/>
              </w:rPr>
            </w:r>
            <w:r>
              <w:rPr>
                <w:noProof/>
                <w:webHidden/>
              </w:rPr>
              <w:fldChar w:fldCharType="separate"/>
            </w:r>
            <w:r w:rsidR="00C13239">
              <w:rPr>
                <w:noProof/>
                <w:webHidden/>
              </w:rPr>
              <w:t>39</w:t>
            </w:r>
            <w:r>
              <w:rPr>
                <w:noProof/>
                <w:webHidden/>
              </w:rPr>
              <w:fldChar w:fldCharType="end"/>
            </w:r>
          </w:hyperlink>
        </w:p>
        <w:p w14:paraId="5A1C7A6E" w14:textId="7DE845F8"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4888" w:history="1">
            <w:r w:rsidRPr="00944AD0">
              <w:rPr>
                <w:rStyle w:val="Hyperlink"/>
                <w:noProof/>
              </w:rPr>
              <w:t>3. IDENTIFICATION AND AUTHENTICATION</w:t>
            </w:r>
            <w:r>
              <w:rPr>
                <w:noProof/>
                <w:webHidden/>
              </w:rPr>
              <w:tab/>
            </w:r>
            <w:r>
              <w:rPr>
                <w:noProof/>
                <w:webHidden/>
              </w:rPr>
              <w:fldChar w:fldCharType="begin"/>
            </w:r>
            <w:r>
              <w:rPr>
                <w:noProof/>
                <w:webHidden/>
              </w:rPr>
              <w:instrText xml:space="preserve"> PAGEREF _Toc210934888 \h </w:instrText>
            </w:r>
            <w:r>
              <w:rPr>
                <w:noProof/>
                <w:webHidden/>
              </w:rPr>
            </w:r>
            <w:r>
              <w:rPr>
                <w:noProof/>
                <w:webHidden/>
              </w:rPr>
              <w:fldChar w:fldCharType="separate"/>
            </w:r>
            <w:r w:rsidR="00C13239">
              <w:rPr>
                <w:noProof/>
                <w:webHidden/>
              </w:rPr>
              <w:t>40</w:t>
            </w:r>
            <w:r>
              <w:rPr>
                <w:noProof/>
                <w:webHidden/>
              </w:rPr>
              <w:fldChar w:fldCharType="end"/>
            </w:r>
          </w:hyperlink>
        </w:p>
        <w:p w14:paraId="1191C241" w14:textId="3C9DE9C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89" w:history="1">
            <w:r w:rsidRPr="00944AD0">
              <w:rPr>
                <w:rStyle w:val="Hyperlink"/>
                <w:noProof/>
              </w:rPr>
              <w:t>3.1 Naming</w:t>
            </w:r>
            <w:r>
              <w:rPr>
                <w:noProof/>
                <w:webHidden/>
              </w:rPr>
              <w:tab/>
            </w:r>
            <w:r>
              <w:rPr>
                <w:noProof/>
                <w:webHidden/>
              </w:rPr>
              <w:fldChar w:fldCharType="begin"/>
            </w:r>
            <w:r>
              <w:rPr>
                <w:noProof/>
                <w:webHidden/>
              </w:rPr>
              <w:instrText xml:space="preserve"> PAGEREF _Toc210934889 \h </w:instrText>
            </w:r>
            <w:r>
              <w:rPr>
                <w:noProof/>
                <w:webHidden/>
              </w:rPr>
            </w:r>
            <w:r>
              <w:rPr>
                <w:noProof/>
                <w:webHidden/>
              </w:rPr>
              <w:fldChar w:fldCharType="separate"/>
            </w:r>
            <w:r w:rsidR="00C13239">
              <w:rPr>
                <w:noProof/>
                <w:webHidden/>
              </w:rPr>
              <w:t>40</w:t>
            </w:r>
            <w:r>
              <w:rPr>
                <w:noProof/>
                <w:webHidden/>
              </w:rPr>
              <w:fldChar w:fldCharType="end"/>
            </w:r>
          </w:hyperlink>
        </w:p>
        <w:p w14:paraId="1FD5E77F" w14:textId="7DA10D4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0" w:history="1">
            <w:r w:rsidRPr="00944AD0">
              <w:rPr>
                <w:rStyle w:val="Hyperlink"/>
                <w:noProof/>
              </w:rPr>
              <w:t>3.1.1 Types of names</w:t>
            </w:r>
            <w:r>
              <w:rPr>
                <w:noProof/>
                <w:webHidden/>
              </w:rPr>
              <w:tab/>
            </w:r>
            <w:r>
              <w:rPr>
                <w:noProof/>
                <w:webHidden/>
              </w:rPr>
              <w:fldChar w:fldCharType="begin"/>
            </w:r>
            <w:r>
              <w:rPr>
                <w:noProof/>
                <w:webHidden/>
              </w:rPr>
              <w:instrText xml:space="preserve"> PAGEREF _Toc210934890 \h </w:instrText>
            </w:r>
            <w:r>
              <w:rPr>
                <w:noProof/>
                <w:webHidden/>
              </w:rPr>
            </w:r>
            <w:r>
              <w:rPr>
                <w:noProof/>
                <w:webHidden/>
              </w:rPr>
              <w:fldChar w:fldCharType="separate"/>
            </w:r>
            <w:r w:rsidR="00C13239">
              <w:rPr>
                <w:noProof/>
                <w:webHidden/>
              </w:rPr>
              <w:t>40</w:t>
            </w:r>
            <w:r>
              <w:rPr>
                <w:noProof/>
                <w:webHidden/>
              </w:rPr>
              <w:fldChar w:fldCharType="end"/>
            </w:r>
          </w:hyperlink>
        </w:p>
        <w:p w14:paraId="6C1EA93C" w14:textId="1C13D12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1" w:history="1">
            <w:r w:rsidRPr="00944AD0">
              <w:rPr>
                <w:rStyle w:val="Hyperlink"/>
                <w:noProof/>
              </w:rPr>
              <w:t>3.1.2 Need for names to be meaningful</w:t>
            </w:r>
            <w:r>
              <w:rPr>
                <w:noProof/>
                <w:webHidden/>
              </w:rPr>
              <w:tab/>
            </w:r>
            <w:r>
              <w:rPr>
                <w:noProof/>
                <w:webHidden/>
              </w:rPr>
              <w:fldChar w:fldCharType="begin"/>
            </w:r>
            <w:r>
              <w:rPr>
                <w:noProof/>
                <w:webHidden/>
              </w:rPr>
              <w:instrText xml:space="preserve"> PAGEREF _Toc210934891 \h </w:instrText>
            </w:r>
            <w:r>
              <w:rPr>
                <w:noProof/>
                <w:webHidden/>
              </w:rPr>
            </w:r>
            <w:r>
              <w:rPr>
                <w:noProof/>
                <w:webHidden/>
              </w:rPr>
              <w:fldChar w:fldCharType="separate"/>
            </w:r>
            <w:r w:rsidR="00C13239">
              <w:rPr>
                <w:noProof/>
                <w:webHidden/>
              </w:rPr>
              <w:t>40</w:t>
            </w:r>
            <w:r>
              <w:rPr>
                <w:noProof/>
                <w:webHidden/>
              </w:rPr>
              <w:fldChar w:fldCharType="end"/>
            </w:r>
          </w:hyperlink>
        </w:p>
        <w:p w14:paraId="6F4F422E" w14:textId="41DDC82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2" w:history="1">
            <w:r w:rsidRPr="00944AD0">
              <w:rPr>
                <w:rStyle w:val="Hyperlink"/>
                <w:noProof/>
              </w:rPr>
              <w:t>3.1.3 Anonymity or pseudonymity of subscribers</w:t>
            </w:r>
            <w:r>
              <w:rPr>
                <w:noProof/>
                <w:webHidden/>
              </w:rPr>
              <w:tab/>
            </w:r>
            <w:r>
              <w:rPr>
                <w:noProof/>
                <w:webHidden/>
              </w:rPr>
              <w:fldChar w:fldCharType="begin"/>
            </w:r>
            <w:r>
              <w:rPr>
                <w:noProof/>
                <w:webHidden/>
              </w:rPr>
              <w:instrText xml:space="preserve"> PAGEREF _Toc210934892 \h </w:instrText>
            </w:r>
            <w:r>
              <w:rPr>
                <w:noProof/>
                <w:webHidden/>
              </w:rPr>
            </w:r>
            <w:r>
              <w:rPr>
                <w:noProof/>
                <w:webHidden/>
              </w:rPr>
              <w:fldChar w:fldCharType="separate"/>
            </w:r>
            <w:r w:rsidR="00C13239">
              <w:rPr>
                <w:noProof/>
                <w:webHidden/>
              </w:rPr>
              <w:t>40</w:t>
            </w:r>
            <w:r>
              <w:rPr>
                <w:noProof/>
                <w:webHidden/>
              </w:rPr>
              <w:fldChar w:fldCharType="end"/>
            </w:r>
          </w:hyperlink>
        </w:p>
        <w:p w14:paraId="4EAAC164" w14:textId="00595EF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3" w:history="1">
            <w:r w:rsidRPr="00944AD0">
              <w:rPr>
                <w:rStyle w:val="Hyperlink"/>
                <w:noProof/>
              </w:rPr>
              <w:t>3.1.4 Rules for interpreting various name forms</w:t>
            </w:r>
            <w:r>
              <w:rPr>
                <w:noProof/>
                <w:webHidden/>
              </w:rPr>
              <w:tab/>
            </w:r>
            <w:r>
              <w:rPr>
                <w:noProof/>
                <w:webHidden/>
              </w:rPr>
              <w:fldChar w:fldCharType="begin"/>
            </w:r>
            <w:r>
              <w:rPr>
                <w:noProof/>
                <w:webHidden/>
              </w:rPr>
              <w:instrText xml:space="preserve"> PAGEREF _Toc210934893 \h </w:instrText>
            </w:r>
            <w:r>
              <w:rPr>
                <w:noProof/>
                <w:webHidden/>
              </w:rPr>
            </w:r>
            <w:r>
              <w:rPr>
                <w:noProof/>
                <w:webHidden/>
              </w:rPr>
              <w:fldChar w:fldCharType="separate"/>
            </w:r>
            <w:r w:rsidR="00C13239">
              <w:rPr>
                <w:noProof/>
                <w:webHidden/>
              </w:rPr>
              <w:t>40</w:t>
            </w:r>
            <w:r>
              <w:rPr>
                <w:noProof/>
                <w:webHidden/>
              </w:rPr>
              <w:fldChar w:fldCharType="end"/>
            </w:r>
          </w:hyperlink>
        </w:p>
        <w:p w14:paraId="07C9FBB6" w14:textId="668ACE8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4" w:history="1">
            <w:r w:rsidRPr="00944AD0">
              <w:rPr>
                <w:rStyle w:val="Hyperlink"/>
                <w:noProof/>
              </w:rPr>
              <w:t>3.1.5 Uniqueness of names</w:t>
            </w:r>
            <w:r>
              <w:rPr>
                <w:noProof/>
                <w:webHidden/>
              </w:rPr>
              <w:tab/>
            </w:r>
            <w:r>
              <w:rPr>
                <w:noProof/>
                <w:webHidden/>
              </w:rPr>
              <w:fldChar w:fldCharType="begin"/>
            </w:r>
            <w:r>
              <w:rPr>
                <w:noProof/>
                <w:webHidden/>
              </w:rPr>
              <w:instrText xml:space="preserve"> PAGEREF _Toc210934894 \h </w:instrText>
            </w:r>
            <w:r>
              <w:rPr>
                <w:noProof/>
                <w:webHidden/>
              </w:rPr>
            </w:r>
            <w:r>
              <w:rPr>
                <w:noProof/>
                <w:webHidden/>
              </w:rPr>
              <w:fldChar w:fldCharType="separate"/>
            </w:r>
            <w:r w:rsidR="00C13239">
              <w:rPr>
                <w:noProof/>
                <w:webHidden/>
              </w:rPr>
              <w:t>40</w:t>
            </w:r>
            <w:r>
              <w:rPr>
                <w:noProof/>
                <w:webHidden/>
              </w:rPr>
              <w:fldChar w:fldCharType="end"/>
            </w:r>
          </w:hyperlink>
        </w:p>
        <w:p w14:paraId="6ACA3B8C" w14:textId="108CD72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5" w:history="1">
            <w:r w:rsidRPr="00944AD0">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_Toc210934895 \h </w:instrText>
            </w:r>
            <w:r>
              <w:rPr>
                <w:noProof/>
                <w:webHidden/>
              </w:rPr>
            </w:r>
            <w:r>
              <w:rPr>
                <w:noProof/>
                <w:webHidden/>
              </w:rPr>
              <w:fldChar w:fldCharType="separate"/>
            </w:r>
            <w:r w:rsidR="00C13239">
              <w:rPr>
                <w:noProof/>
                <w:webHidden/>
              </w:rPr>
              <w:t>40</w:t>
            </w:r>
            <w:r>
              <w:rPr>
                <w:noProof/>
                <w:webHidden/>
              </w:rPr>
              <w:fldChar w:fldCharType="end"/>
            </w:r>
          </w:hyperlink>
        </w:p>
        <w:p w14:paraId="6B5B602B" w14:textId="7C05EBC8"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896" w:history="1">
            <w:r w:rsidRPr="00944AD0">
              <w:rPr>
                <w:rStyle w:val="Hyperlink"/>
                <w:noProof/>
              </w:rPr>
              <w:t>3.2 Initial identity validation</w:t>
            </w:r>
            <w:r>
              <w:rPr>
                <w:noProof/>
                <w:webHidden/>
              </w:rPr>
              <w:tab/>
            </w:r>
            <w:r>
              <w:rPr>
                <w:noProof/>
                <w:webHidden/>
              </w:rPr>
              <w:fldChar w:fldCharType="begin"/>
            </w:r>
            <w:r>
              <w:rPr>
                <w:noProof/>
                <w:webHidden/>
              </w:rPr>
              <w:instrText xml:space="preserve"> PAGEREF _Toc210934896 \h </w:instrText>
            </w:r>
            <w:r>
              <w:rPr>
                <w:noProof/>
                <w:webHidden/>
              </w:rPr>
            </w:r>
            <w:r>
              <w:rPr>
                <w:noProof/>
                <w:webHidden/>
              </w:rPr>
              <w:fldChar w:fldCharType="separate"/>
            </w:r>
            <w:r w:rsidR="00C13239">
              <w:rPr>
                <w:noProof/>
                <w:webHidden/>
              </w:rPr>
              <w:t>40</w:t>
            </w:r>
            <w:r>
              <w:rPr>
                <w:noProof/>
                <w:webHidden/>
              </w:rPr>
              <w:fldChar w:fldCharType="end"/>
            </w:r>
          </w:hyperlink>
        </w:p>
        <w:p w14:paraId="2B854AA2" w14:textId="6D26370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7" w:history="1">
            <w:r w:rsidRPr="00944AD0">
              <w:rPr>
                <w:rStyle w:val="Hyperlink"/>
                <w:noProof/>
              </w:rPr>
              <w:t>3.2.1 Method to prove possession of private key</w:t>
            </w:r>
            <w:r>
              <w:rPr>
                <w:noProof/>
                <w:webHidden/>
              </w:rPr>
              <w:tab/>
            </w:r>
            <w:r>
              <w:rPr>
                <w:noProof/>
                <w:webHidden/>
              </w:rPr>
              <w:fldChar w:fldCharType="begin"/>
            </w:r>
            <w:r>
              <w:rPr>
                <w:noProof/>
                <w:webHidden/>
              </w:rPr>
              <w:instrText xml:space="preserve"> PAGEREF _Toc210934897 \h </w:instrText>
            </w:r>
            <w:r>
              <w:rPr>
                <w:noProof/>
                <w:webHidden/>
              </w:rPr>
            </w:r>
            <w:r>
              <w:rPr>
                <w:noProof/>
                <w:webHidden/>
              </w:rPr>
              <w:fldChar w:fldCharType="separate"/>
            </w:r>
            <w:r w:rsidR="00C13239">
              <w:rPr>
                <w:noProof/>
                <w:webHidden/>
              </w:rPr>
              <w:t>40</w:t>
            </w:r>
            <w:r>
              <w:rPr>
                <w:noProof/>
                <w:webHidden/>
              </w:rPr>
              <w:fldChar w:fldCharType="end"/>
            </w:r>
          </w:hyperlink>
        </w:p>
        <w:p w14:paraId="338CE9D1" w14:textId="7A17BFF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8" w:history="1">
            <w:r w:rsidRPr="00944AD0">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_Toc210934898 \h </w:instrText>
            </w:r>
            <w:r>
              <w:rPr>
                <w:noProof/>
                <w:webHidden/>
              </w:rPr>
            </w:r>
            <w:r>
              <w:rPr>
                <w:noProof/>
                <w:webHidden/>
              </w:rPr>
              <w:fldChar w:fldCharType="separate"/>
            </w:r>
            <w:r w:rsidR="00C13239">
              <w:rPr>
                <w:noProof/>
                <w:webHidden/>
              </w:rPr>
              <w:t>40</w:t>
            </w:r>
            <w:r>
              <w:rPr>
                <w:noProof/>
                <w:webHidden/>
              </w:rPr>
              <w:fldChar w:fldCharType="end"/>
            </w:r>
          </w:hyperlink>
        </w:p>
        <w:p w14:paraId="3FF2BCE9" w14:textId="74DC764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899" w:history="1">
            <w:r w:rsidRPr="00944AD0">
              <w:rPr>
                <w:rStyle w:val="Hyperlink"/>
                <w:noProof/>
              </w:rPr>
              <w:t>3.2.3 Authentication of individual identity</w:t>
            </w:r>
            <w:r>
              <w:rPr>
                <w:noProof/>
                <w:webHidden/>
              </w:rPr>
              <w:tab/>
            </w:r>
            <w:r>
              <w:rPr>
                <w:noProof/>
                <w:webHidden/>
              </w:rPr>
              <w:fldChar w:fldCharType="begin"/>
            </w:r>
            <w:r>
              <w:rPr>
                <w:noProof/>
                <w:webHidden/>
              </w:rPr>
              <w:instrText xml:space="preserve"> PAGEREF _Toc210934899 \h </w:instrText>
            </w:r>
            <w:r>
              <w:rPr>
                <w:noProof/>
                <w:webHidden/>
              </w:rPr>
            </w:r>
            <w:r>
              <w:rPr>
                <w:noProof/>
                <w:webHidden/>
              </w:rPr>
              <w:fldChar w:fldCharType="separate"/>
            </w:r>
            <w:r w:rsidR="00C13239">
              <w:rPr>
                <w:noProof/>
                <w:webHidden/>
              </w:rPr>
              <w:t>64</w:t>
            </w:r>
            <w:r>
              <w:rPr>
                <w:noProof/>
                <w:webHidden/>
              </w:rPr>
              <w:fldChar w:fldCharType="end"/>
            </w:r>
          </w:hyperlink>
        </w:p>
        <w:p w14:paraId="5E460325" w14:textId="7C3BB59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00" w:history="1">
            <w:r w:rsidRPr="00944AD0">
              <w:rPr>
                <w:rStyle w:val="Hyperlink"/>
                <w:noProof/>
              </w:rPr>
              <w:t>3.2.4 Non-verified subscriber information</w:t>
            </w:r>
            <w:r>
              <w:rPr>
                <w:noProof/>
                <w:webHidden/>
              </w:rPr>
              <w:tab/>
            </w:r>
            <w:r>
              <w:rPr>
                <w:noProof/>
                <w:webHidden/>
              </w:rPr>
              <w:fldChar w:fldCharType="begin"/>
            </w:r>
            <w:r>
              <w:rPr>
                <w:noProof/>
                <w:webHidden/>
              </w:rPr>
              <w:instrText xml:space="preserve"> PAGEREF _Toc210934900 \h </w:instrText>
            </w:r>
            <w:r>
              <w:rPr>
                <w:noProof/>
                <w:webHidden/>
              </w:rPr>
            </w:r>
            <w:r>
              <w:rPr>
                <w:noProof/>
                <w:webHidden/>
              </w:rPr>
              <w:fldChar w:fldCharType="separate"/>
            </w:r>
            <w:r w:rsidR="00C13239">
              <w:rPr>
                <w:noProof/>
                <w:webHidden/>
              </w:rPr>
              <w:t>64</w:t>
            </w:r>
            <w:r>
              <w:rPr>
                <w:noProof/>
                <w:webHidden/>
              </w:rPr>
              <w:fldChar w:fldCharType="end"/>
            </w:r>
          </w:hyperlink>
        </w:p>
        <w:p w14:paraId="3EF38DBD" w14:textId="41DA29E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01" w:history="1">
            <w:r w:rsidRPr="00944AD0">
              <w:rPr>
                <w:rStyle w:val="Hyperlink"/>
                <w:noProof/>
              </w:rPr>
              <w:t>3.2.5 Validation of authority</w:t>
            </w:r>
            <w:r>
              <w:rPr>
                <w:noProof/>
                <w:webHidden/>
              </w:rPr>
              <w:tab/>
            </w:r>
            <w:r>
              <w:rPr>
                <w:noProof/>
                <w:webHidden/>
              </w:rPr>
              <w:fldChar w:fldCharType="begin"/>
            </w:r>
            <w:r>
              <w:rPr>
                <w:noProof/>
                <w:webHidden/>
              </w:rPr>
              <w:instrText xml:space="preserve"> PAGEREF _Toc210934901 \h </w:instrText>
            </w:r>
            <w:r>
              <w:rPr>
                <w:noProof/>
                <w:webHidden/>
              </w:rPr>
            </w:r>
            <w:r>
              <w:rPr>
                <w:noProof/>
                <w:webHidden/>
              </w:rPr>
              <w:fldChar w:fldCharType="separate"/>
            </w:r>
            <w:r w:rsidR="00C13239">
              <w:rPr>
                <w:noProof/>
                <w:webHidden/>
              </w:rPr>
              <w:t>64</w:t>
            </w:r>
            <w:r>
              <w:rPr>
                <w:noProof/>
                <w:webHidden/>
              </w:rPr>
              <w:fldChar w:fldCharType="end"/>
            </w:r>
          </w:hyperlink>
        </w:p>
        <w:p w14:paraId="209169B3" w14:textId="67EB333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02" w:history="1">
            <w:r w:rsidRPr="00944AD0">
              <w:rPr>
                <w:rStyle w:val="Hyperlink"/>
                <w:noProof/>
              </w:rPr>
              <w:t>3.2.6 Criteria for Interoperation or Certification</w:t>
            </w:r>
            <w:r>
              <w:rPr>
                <w:noProof/>
                <w:webHidden/>
              </w:rPr>
              <w:tab/>
            </w:r>
            <w:r>
              <w:rPr>
                <w:noProof/>
                <w:webHidden/>
              </w:rPr>
              <w:fldChar w:fldCharType="begin"/>
            </w:r>
            <w:r>
              <w:rPr>
                <w:noProof/>
                <w:webHidden/>
              </w:rPr>
              <w:instrText xml:space="preserve"> PAGEREF _Toc210934902 \h </w:instrText>
            </w:r>
            <w:r>
              <w:rPr>
                <w:noProof/>
                <w:webHidden/>
              </w:rPr>
            </w:r>
            <w:r>
              <w:rPr>
                <w:noProof/>
                <w:webHidden/>
              </w:rPr>
              <w:fldChar w:fldCharType="separate"/>
            </w:r>
            <w:r w:rsidR="00C13239">
              <w:rPr>
                <w:noProof/>
                <w:webHidden/>
              </w:rPr>
              <w:t>65</w:t>
            </w:r>
            <w:r>
              <w:rPr>
                <w:noProof/>
                <w:webHidden/>
              </w:rPr>
              <w:fldChar w:fldCharType="end"/>
            </w:r>
          </w:hyperlink>
        </w:p>
        <w:p w14:paraId="0590A9EF" w14:textId="7B922AE4"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03" w:history="1">
            <w:r w:rsidRPr="00944AD0">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_Toc210934903 \h </w:instrText>
            </w:r>
            <w:r>
              <w:rPr>
                <w:noProof/>
                <w:webHidden/>
              </w:rPr>
            </w:r>
            <w:r>
              <w:rPr>
                <w:noProof/>
                <w:webHidden/>
              </w:rPr>
              <w:fldChar w:fldCharType="separate"/>
            </w:r>
            <w:r w:rsidR="00C13239">
              <w:rPr>
                <w:noProof/>
                <w:webHidden/>
              </w:rPr>
              <w:t>65</w:t>
            </w:r>
            <w:r>
              <w:rPr>
                <w:noProof/>
                <w:webHidden/>
              </w:rPr>
              <w:fldChar w:fldCharType="end"/>
            </w:r>
          </w:hyperlink>
        </w:p>
        <w:p w14:paraId="19D3E841" w14:textId="3CDF65B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04" w:history="1">
            <w:r w:rsidRPr="00944AD0">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_Toc210934904 \h </w:instrText>
            </w:r>
            <w:r>
              <w:rPr>
                <w:noProof/>
                <w:webHidden/>
              </w:rPr>
            </w:r>
            <w:r>
              <w:rPr>
                <w:noProof/>
                <w:webHidden/>
              </w:rPr>
              <w:fldChar w:fldCharType="separate"/>
            </w:r>
            <w:r w:rsidR="00C13239">
              <w:rPr>
                <w:noProof/>
                <w:webHidden/>
              </w:rPr>
              <w:t>65</w:t>
            </w:r>
            <w:r>
              <w:rPr>
                <w:noProof/>
                <w:webHidden/>
              </w:rPr>
              <w:fldChar w:fldCharType="end"/>
            </w:r>
          </w:hyperlink>
        </w:p>
        <w:p w14:paraId="7181C274" w14:textId="61F9A1E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05" w:history="1">
            <w:r w:rsidRPr="00944AD0">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_Toc210934905 \h </w:instrText>
            </w:r>
            <w:r>
              <w:rPr>
                <w:noProof/>
                <w:webHidden/>
              </w:rPr>
            </w:r>
            <w:r>
              <w:rPr>
                <w:noProof/>
                <w:webHidden/>
              </w:rPr>
              <w:fldChar w:fldCharType="separate"/>
            </w:r>
            <w:r w:rsidR="00C13239">
              <w:rPr>
                <w:noProof/>
                <w:webHidden/>
              </w:rPr>
              <w:t>65</w:t>
            </w:r>
            <w:r>
              <w:rPr>
                <w:noProof/>
                <w:webHidden/>
              </w:rPr>
              <w:fldChar w:fldCharType="end"/>
            </w:r>
          </w:hyperlink>
        </w:p>
        <w:p w14:paraId="1A0DC8DD" w14:textId="4249B20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06" w:history="1">
            <w:r w:rsidRPr="00944AD0">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_Toc210934906 \h </w:instrText>
            </w:r>
            <w:r>
              <w:rPr>
                <w:noProof/>
                <w:webHidden/>
              </w:rPr>
            </w:r>
            <w:r>
              <w:rPr>
                <w:noProof/>
                <w:webHidden/>
              </w:rPr>
              <w:fldChar w:fldCharType="separate"/>
            </w:r>
            <w:r w:rsidR="00C13239">
              <w:rPr>
                <w:noProof/>
                <w:webHidden/>
              </w:rPr>
              <w:t>65</w:t>
            </w:r>
            <w:r>
              <w:rPr>
                <w:noProof/>
                <w:webHidden/>
              </w:rPr>
              <w:fldChar w:fldCharType="end"/>
            </w:r>
          </w:hyperlink>
        </w:p>
        <w:p w14:paraId="1DDF8F58" w14:textId="6FB05E21"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4907" w:history="1">
            <w:r w:rsidRPr="00944AD0">
              <w:rPr>
                <w:rStyle w:val="Hyperlink"/>
                <w:noProof/>
              </w:rPr>
              <w:t>4. CERTIFICATE LIFE-CYCLE OPERATIONAL REQUIREMENTS</w:t>
            </w:r>
            <w:r>
              <w:rPr>
                <w:noProof/>
                <w:webHidden/>
              </w:rPr>
              <w:tab/>
            </w:r>
            <w:r>
              <w:rPr>
                <w:noProof/>
                <w:webHidden/>
              </w:rPr>
              <w:fldChar w:fldCharType="begin"/>
            </w:r>
            <w:r>
              <w:rPr>
                <w:noProof/>
                <w:webHidden/>
              </w:rPr>
              <w:instrText xml:space="preserve"> PAGEREF _Toc210934907 \h </w:instrText>
            </w:r>
            <w:r>
              <w:rPr>
                <w:noProof/>
                <w:webHidden/>
              </w:rPr>
            </w:r>
            <w:r>
              <w:rPr>
                <w:noProof/>
                <w:webHidden/>
              </w:rPr>
              <w:fldChar w:fldCharType="separate"/>
            </w:r>
            <w:r w:rsidR="00C13239">
              <w:rPr>
                <w:noProof/>
                <w:webHidden/>
              </w:rPr>
              <w:t>66</w:t>
            </w:r>
            <w:r>
              <w:rPr>
                <w:noProof/>
                <w:webHidden/>
              </w:rPr>
              <w:fldChar w:fldCharType="end"/>
            </w:r>
          </w:hyperlink>
        </w:p>
        <w:p w14:paraId="248ADA45" w14:textId="22484E47"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08" w:history="1">
            <w:r w:rsidRPr="00944AD0">
              <w:rPr>
                <w:rStyle w:val="Hyperlink"/>
                <w:noProof/>
              </w:rPr>
              <w:t>4.1 Certificate Application</w:t>
            </w:r>
            <w:r>
              <w:rPr>
                <w:noProof/>
                <w:webHidden/>
              </w:rPr>
              <w:tab/>
            </w:r>
            <w:r>
              <w:rPr>
                <w:noProof/>
                <w:webHidden/>
              </w:rPr>
              <w:fldChar w:fldCharType="begin"/>
            </w:r>
            <w:r>
              <w:rPr>
                <w:noProof/>
                <w:webHidden/>
              </w:rPr>
              <w:instrText xml:space="preserve"> PAGEREF _Toc210934908 \h </w:instrText>
            </w:r>
            <w:r>
              <w:rPr>
                <w:noProof/>
                <w:webHidden/>
              </w:rPr>
            </w:r>
            <w:r>
              <w:rPr>
                <w:noProof/>
                <w:webHidden/>
              </w:rPr>
              <w:fldChar w:fldCharType="separate"/>
            </w:r>
            <w:r w:rsidR="00C13239">
              <w:rPr>
                <w:noProof/>
                <w:webHidden/>
              </w:rPr>
              <w:t>66</w:t>
            </w:r>
            <w:r>
              <w:rPr>
                <w:noProof/>
                <w:webHidden/>
              </w:rPr>
              <w:fldChar w:fldCharType="end"/>
            </w:r>
          </w:hyperlink>
        </w:p>
        <w:p w14:paraId="7DE43E7D" w14:textId="6B6BF87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09" w:history="1">
            <w:r w:rsidRPr="00944AD0">
              <w:rPr>
                <w:rStyle w:val="Hyperlink"/>
                <w:noProof/>
              </w:rPr>
              <w:t>4.1.1 Who can submit a certificate application</w:t>
            </w:r>
            <w:r>
              <w:rPr>
                <w:noProof/>
                <w:webHidden/>
              </w:rPr>
              <w:tab/>
            </w:r>
            <w:r>
              <w:rPr>
                <w:noProof/>
                <w:webHidden/>
              </w:rPr>
              <w:fldChar w:fldCharType="begin"/>
            </w:r>
            <w:r>
              <w:rPr>
                <w:noProof/>
                <w:webHidden/>
              </w:rPr>
              <w:instrText xml:space="preserve"> PAGEREF _Toc210934909 \h </w:instrText>
            </w:r>
            <w:r>
              <w:rPr>
                <w:noProof/>
                <w:webHidden/>
              </w:rPr>
            </w:r>
            <w:r>
              <w:rPr>
                <w:noProof/>
                <w:webHidden/>
              </w:rPr>
              <w:fldChar w:fldCharType="separate"/>
            </w:r>
            <w:r w:rsidR="00C13239">
              <w:rPr>
                <w:noProof/>
                <w:webHidden/>
              </w:rPr>
              <w:t>66</w:t>
            </w:r>
            <w:r>
              <w:rPr>
                <w:noProof/>
                <w:webHidden/>
              </w:rPr>
              <w:fldChar w:fldCharType="end"/>
            </w:r>
          </w:hyperlink>
        </w:p>
        <w:p w14:paraId="383E2ECE" w14:textId="343076A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10" w:history="1">
            <w:r w:rsidRPr="00944AD0">
              <w:rPr>
                <w:rStyle w:val="Hyperlink"/>
                <w:noProof/>
              </w:rPr>
              <w:t>4.1.2 Enrollment process and responsibilities</w:t>
            </w:r>
            <w:r>
              <w:rPr>
                <w:noProof/>
                <w:webHidden/>
              </w:rPr>
              <w:tab/>
            </w:r>
            <w:r>
              <w:rPr>
                <w:noProof/>
                <w:webHidden/>
              </w:rPr>
              <w:fldChar w:fldCharType="begin"/>
            </w:r>
            <w:r>
              <w:rPr>
                <w:noProof/>
                <w:webHidden/>
              </w:rPr>
              <w:instrText xml:space="preserve"> PAGEREF _Toc210934910 \h </w:instrText>
            </w:r>
            <w:r>
              <w:rPr>
                <w:noProof/>
                <w:webHidden/>
              </w:rPr>
            </w:r>
            <w:r>
              <w:rPr>
                <w:noProof/>
                <w:webHidden/>
              </w:rPr>
              <w:fldChar w:fldCharType="separate"/>
            </w:r>
            <w:r w:rsidR="00C13239">
              <w:rPr>
                <w:noProof/>
                <w:webHidden/>
              </w:rPr>
              <w:t>66</w:t>
            </w:r>
            <w:r>
              <w:rPr>
                <w:noProof/>
                <w:webHidden/>
              </w:rPr>
              <w:fldChar w:fldCharType="end"/>
            </w:r>
          </w:hyperlink>
        </w:p>
        <w:p w14:paraId="4496762B" w14:textId="41D1690A"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11" w:history="1">
            <w:r w:rsidRPr="00944AD0">
              <w:rPr>
                <w:rStyle w:val="Hyperlink"/>
                <w:noProof/>
              </w:rPr>
              <w:t>4.2 Certificate application processing</w:t>
            </w:r>
            <w:r>
              <w:rPr>
                <w:noProof/>
                <w:webHidden/>
              </w:rPr>
              <w:tab/>
            </w:r>
            <w:r>
              <w:rPr>
                <w:noProof/>
                <w:webHidden/>
              </w:rPr>
              <w:fldChar w:fldCharType="begin"/>
            </w:r>
            <w:r>
              <w:rPr>
                <w:noProof/>
                <w:webHidden/>
              </w:rPr>
              <w:instrText xml:space="preserve"> PAGEREF _Toc210934911 \h </w:instrText>
            </w:r>
            <w:r>
              <w:rPr>
                <w:noProof/>
                <w:webHidden/>
              </w:rPr>
            </w:r>
            <w:r>
              <w:rPr>
                <w:noProof/>
                <w:webHidden/>
              </w:rPr>
              <w:fldChar w:fldCharType="separate"/>
            </w:r>
            <w:r w:rsidR="00C13239">
              <w:rPr>
                <w:noProof/>
                <w:webHidden/>
              </w:rPr>
              <w:t>66</w:t>
            </w:r>
            <w:r>
              <w:rPr>
                <w:noProof/>
                <w:webHidden/>
              </w:rPr>
              <w:fldChar w:fldCharType="end"/>
            </w:r>
          </w:hyperlink>
        </w:p>
        <w:p w14:paraId="5B402796" w14:textId="2E1A298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12" w:history="1">
            <w:r w:rsidRPr="00944AD0">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_Toc210934912 \h </w:instrText>
            </w:r>
            <w:r>
              <w:rPr>
                <w:noProof/>
                <w:webHidden/>
              </w:rPr>
            </w:r>
            <w:r>
              <w:rPr>
                <w:noProof/>
                <w:webHidden/>
              </w:rPr>
              <w:fldChar w:fldCharType="separate"/>
            </w:r>
            <w:r w:rsidR="00C13239">
              <w:rPr>
                <w:noProof/>
                <w:webHidden/>
              </w:rPr>
              <w:t>66</w:t>
            </w:r>
            <w:r>
              <w:rPr>
                <w:noProof/>
                <w:webHidden/>
              </w:rPr>
              <w:fldChar w:fldCharType="end"/>
            </w:r>
          </w:hyperlink>
        </w:p>
        <w:p w14:paraId="473B88C6" w14:textId="05A1B30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13" w:history="1">
            <w:r w:rsidRPr="00944AD0">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_Toc210934913 \h </w:instrText>
            </w:r>
            <w:r>
              <w:rPr>
                <w:noProof/>
                <w:webHidden/>
              </w:rPr>
            </w:r>
            <w:r>
              <w:rPr>
                <w:noProof/>
                <w:webHidden/>
              </w:rPr>
              <w:fldChar w:fldCharType="separate"/>
            </w:r>
            <w:r w:rsidR="00C13239">
              <w:rPr>
                <w:noProof/>
                <w:webHidden/>
              </w:rPr>
              <w:t>68</w:t>
            </w:r>
            <w:r>
              <w:rPr>
                <w:noProof/>
                <w:webHidden/>
              </w:rPr>
              <w:fldChar w:fldCharType="end"/>
            </w:r>
          </w:hyperlink>
        </w:p>
        <w:p w14:paraId="51FAE141" w14:textId="5338C18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14" w:history="1">
            <w:r w:rsidRPr="00944AD0">
              <w:rPr>
                <w:rStyle w:val="Hyperlink"/>
                <w:noProof/>
              </w:rPr>
              <w:t>4.2.3 Time to process certificate applications</w:t>
            </w:r>
            <w:r>
              <w:rPr>
                <w:noProof/>
                <w:webHidden/>
              </w:rPr>
              <w:tab/>
            </w:r>
            <w:r>
              <w:rPr>
                <w:noProof/>
                <w:webHidden/>
              </w:rPr>
              <w:fldChar w:fldCharType="begin"/>
            </w:r>
            <w:r>
              <w:rPr>
                <w:noProof/>
                <w:webHidden/>
              </w:rPr>
              <w:instrText xml:space="preserve"> PAGEREF _Toc210934914 \h </w:instrText>
            </w:r>
            <w:r>
              <w:rPr>
                <w:noProof/>
                <w:webHidden/>
              </w:rPr>
            </w:r>
            <w:r>
              <w:rPr>
                <w:noProof/>
                <w:webHidden/>
              </w:rPr>
              <w:fldChar w:fldCharType="separate"/>
            </w:r>
            <w:r w:rsidR="00C13239">
              <w:rPr>
                <w:noProof/>
                <w:webHidden/>
              </w:rPr>
              <w:t>68</w:t>
            </w:r>
            <w:r>
              <w:rPr>
                <w:noProof/>
                <w:webHidden/>
              </w:rPr>
              <w:fldChar w:fldCharType="end"/>
            </w:r>
          </w:hyperlink>
        </w:p>
        <w:p w14:paraId="20A065D7" w14:textId="22FCCECB"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15" w:history="1">
            <w:r w:rsidRPr="00944AD0">
              <w:rPr>
                <w:rStyle w:val="Hyperlink"/>
                <w:noProof/>
              </w:rPr>
              <w:t>4.3 Certificate issuance</w:t>
            </w:r>
            <w:r>
              <w:rPr>
                <w:noProof/>
                <w:webHidden/>
              </w:rPr>
              <w:tab/>
            </w:r>
            <w:r>
              <w:rPr>
                <w:noProof/>
                <w:webHidden/>
              </w:rPr>
              <w:fldChar w:fldCharType="begin"/>
            </w:r>
            <w:r>
              <w:rPr>
                <w:noProof/>
                <w:webHidden/>
              </w:rPr>
              <w:instrText xml:space="preserve"> PAGEREF _Toc210934915 \h </w:instrText>
            </w:r>
            <w:r>
              <w:rPr>
                <w:noProof/>
                <w:webHidden/>
              </w:rPr>
            </w:r>
            <w:r>
              <w:rPr>
                <w:noProof/>
                <w:webHidden/>
              </w:rPr>
              <w:fldChar w:fldCharType="separate"/>
            </w:r>
            <w:r w:rsidR="00C13239">
              <w:rPr>
                <w:noProof/>
                <w:webHidden/>
              </w:rPr>
              <w:t>68</w:t>
            </w:r>
            <w:r>
              <w:rPr>
                <w:noProof/>
                <w:webHidden/>
              </w:rPr>
              <w:fldChar w:fldCharType="end"/>
            </w:r>
          </w:hyperlink>
        </w:p>
        <w:p w14:paraId="446F99CF" w14:textId="3026AF4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16" w:history="1">
            <w:r w:rsidRPr="00944AD0">
              <w:rPr>
                <w:rStyle w:val="Hyperlink"/>
                <w:noProof/>
              </w:rPr>
              <w:t>4.3.1 CA actions during certificate issuance</w:t>
            </w:r>
            <w:r>
              <w:rPr>
                <w:noProof/>
                <w:webHidden/>
              </w:rPr>
              <w:tab/>
            </w:r>
            <w:r>
              <w:rPr>
                <w:noProof/>
                <w:webHidden/>
              </w:rPr>
              <w:fldChar w:fldCharType="begin"/>
            </w:r>
            <w:r>
              <w:rPr>
                <w:noProof/>
                <w:webHidden/>
              </w:rPr>
              <w:instrText xml:space="preserve"> PAGEREF _Toc210934916 \h </w:instrText>
            </w:r>
            <w:r>
              <w:rPr>
                <w:noProof/>
                <w:webHidden/>
              </w:rPr>
            </w:r>
            <w:r>
              <w:rPr>
                <w:noProof/>
                <w:webHidden/>
              </w:rPr>
              <w:fldChar w:fldCharType="separate"/>
            </w:r>
            <w:r w:rsidR="00C13239">
              <w:rPr>
                <w:noProof/>
                <w:webHidden/>
              </w:rPr>
              <w:t>68</w:t>
            </w:r>
            <w:r>
              <w:rPr>
                <w:noProof/>
                <w:webHidden/>
              </w:rPr>
              <w:fldChar w:fldCharType="end"/>
            </w:r>
          </w:hyperlink>
        </w:p>
        <w:p w14:paraId="086C7697" w14:textId="6528B3D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17" w:history="1">
            <w:r w:rsidRPr="00944AD0">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_Toc210934917 \h </w:instrText>
            </w:r>
            <w:r>
              <w:rPr>
                <w:noProof/>
                <w:webHidden/>
              </w:rPr>
            </w:r>
            <w:r>
              <w:rPr>
                <w:noProof/>
                <w:webHidden/>
              </w:rPr>
              <w:fldChar w:fldCharType="separate"/>
            </w:r>
            <w:r w:rsidR="00C13239">
              <w:rPr>
                <w:noProof/>
                <w:webHidden/>
              </w:rPr>
              <w:t>69</w:t>
            </w:r>
            <w:r>
              <w:rPr>
                <w:noProof/>
                <w:webHidden/>
              </w:rPr>
              <w:fldChar w:fldCharType="end"/>
            </w:r>
          </w:hyperlink>
        </w:p>
        <w:p w14:paraId="440E30E8" w14:textId="0C8E5394"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18" w:history="1">
            <w:r w:rsidRPr="00944AD0">
              <w:rPr>
                <w:rStyle w:val="Hyperlink"/>
                <w:noProof/>
              </w:rPr>
              <w:t>4.4 Certificate acceptance</w:t>
            </w:r>
            <w:r>
              <w:rPr>
                <w:noProof/>
                <w:webHidden/>
              </w:rPr>
              <w:tab/>
            </w:r>
            <w:r>
              <w:rPr>
                <w:noProof/>
                <w:webHidden/>
              </w:rPr>
              <w:fldChar w:fldCharType="begin"/>
            </w:r>
            <w:r>
              <w:rPr>
                <w:noProof/>
                <w:webHidden/>
              </w:rPr>
              <w:instrText xml:space="preserve"> PAGEREF _Toc210934918 \h </w:instrText>
            </w:r>
            <w:r>
              <w:rPr>
                <w:noProof/>
                <w:webHidden/>
              </w:rPr>
            </w:r>
            <w:r>
              <w:rPr>
                <w:noProof/>
                <w:webHidden/>
              </w:rPr>
              <w:fldChar w:fldCharType="separate"/>
            </w:r>
            <w:r w:rsidR="00C13239">
              <w:rPr>
                <w:noProof/>
                <w:webHidden/>
              </w:rPr>
              <w:t>69</w:t>
            </w:r>
            <w:r>
              <w:rPr>
                <w:noProof/>
                <w:webHidden/>
              </w:rPr>
              <w:fldChar w:fldCharType="end"/>
            </w:r>
          </w:hyperlink>
        </w:p>
        <w:p w14:paraId="6F771B01" w14:textId="031682B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19" w:history="1">
            <w:r w:rsidRPr="00944AD0">
              <w:rPr>
                <w:rStyle w:val="Hyperlink"/>
                <w:noProof/>
              </w:rPr>
              <w:t>4.4.1 Conduct constituting certificate acceptance</w:t>
            </w:r>
            <w:r>
              <w:rPr>
                <w:noProof/>
                <w:webHidden/>
              </w:rPr>
              <w:tab/>
            </w:r>
            <w:r>
              <w:rPr>
                <w:noProof/>
                <w:webHidden/>
              </w:rPr>
              <w:fldChar w:fldCharType="begin"/>
            </w:r>
            <w:r>
              <w:rPr>
                <w:noProof/>
                <w:webHidden/>
              </w:rPr>
              <w:instrText xml:space="preserve"> PAGEREF _Toc210934919 \h </w:instrText>
            </w:r>
            <w:r>
              <w:rPr>
                <w:noProof/>
                <w:webHidden/>
              </w:rPr>
            </w:r>
            <w:r>
              <w:rPr>
                <w:noProof/>
                <w:webHidden/>
              </w:rPr>
              <w:fldChar w:fldCharType="separate"/>
            </w:r>
            <w:r w:rsidR="00C13239">
              <w:rPr>
                <w:noProof/>
                <w:webHidden/>
              </w:rPr>
              <w:t>69</w:t>
            </w:r>
            <w:r>
              <w:rPr>
                <w:noProof/>
                <w:webHidden/>
              </w:rPr>
              <w:fldChar w:fldCharType="end"/>
            </w:r>
          </w:hyperlink>
        </w:p>
        <w:p w14:paraId="4753F6B0" w14:textId="65B9F95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0" w:history="1">
            <w:r w:rsidRPr="00944AD0">
              <w:rPr>
                <w:rStyle w:val="Hyperlink"/>
                <w:noProof/>
              </w:rPr>
              <w:t>4.4.2 Publication of the certificate by the CA</w:t>
            </w:r>
            <w:r>
              <w:rPr>
                <w:noProof/>
                <w:webHidden/>
              </w:rPr>
              <w:tab/>
            </w:r>
            <w:r>
              <w:rPr>
                <w:noProof/>
                <w:webHidden/>
              </w:rPr>
              <w:fldChar w:fldCharType="begin"/>
            </w:r>
            <w:r>
              <w:rPr>
                <w:noProof/>
                <w:webHidden/>
              </w:rPr>
              <w:instrText xml:space="preserve"> PAGEREF _Toc210934920 \h </w:instrText>
            </w:r>
            <w:r>
              <w:rPr>
                <w:noProof/>
                <w:webHidden/>
              </w:rPr>
            </w:r>
            <w:r>
              <w:rPr>
                <w:noProof/>
                <w:webHidden/>
              </w:rPr>
              <w:fldChar w:fldCharType="separate"/>
            </w:r>
            <w:r w:rsidR="00C13239">
              <w:rPr>
                <w:noProof/>
                <w:webHidden/>
              </w:rPr>
              <w:t>69</w:t>
            </w:r>
            <w:r>
              <w:rPr>
                <w:noProof/>
                <w:webHidden/>
              </w:rPr>
              <w:fldChar w:fldCharType="end"/>
            </w:r>
          </w:hyperlink>
        </w:p>
        <w:p w14:paraId="7B2BAB8E" w14:textId="2F72477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1" w:history="1">
            <w:r w:rsidRPr="00944AD0">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_Toc210934921 \h </w:instrText>
            </w:r>
            <w:r>
              <w:rPr>
                <w:noProof/>
                <w:webHidden/>
              </w:rPr>
            </w:r>
            <w:r>
              <w:rPr>
                <w:noProof/>
                <w:webHidden/>
              </w:rPr>
              <w:fldChar w:fldCharType="separate"/>
            </w:r>
            <w:r w:rsidR="00C13239">
              <w:rPr>
                <w:noProof/>
                <w:webHidden/>
              </w:rPr>
              <w:t>69</w:t>
            </w:r>
            <w:r>
              <w:rPr>
                <w:noProof/>
                <w:webHidden/>
              </w:rPr>
              <w:fldChar w:fldCharType="end"/>
            </w:r>
          </w:hyperlink>
        </w:p>
        <w:p w14:paraId="55615CD2" w14:textId="20391DD4"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22" w:history="1">
            <w:r w:rsidRPr="00944AD0">
              <w:rPr>
                <w:rStyle w:val="Hyperlink"/>
                <w:noProof/>
              </w:rPr>
              <w:t>4.5 Key pair and certificate usage</w:t>
            </w:r>
            <w:r>
              <w:rPr>
                <w:noProof/>
                <w:webHidden/>
              </w:rPr>
              <w:tab/>
            </w:r>
            <w:r>
              <w:rPr>
                <w:noProof/>
                <w:webHidden/>
              </w:rPr>
              <w:fldChar w:fldCharType="begin"/>
            </w:r>
            <w:r>
              <w:rPr>
                <w:noProof/>
                <w:webHidden/>
              </w:rPr>
              <w:instrText xml:space="preserve"> PAGEREF _Toc210934922 \h </w:instrText>
            </w:r>
            <w:r>
              <w:rPr>
                <w:noProof/>
                <w:webHidden/>
              </w:rPr>
            </w:r>
            <w:r>
              <w:rPr>
                <w:noProof/>
                <w:webHidden/>
              </w:rPr>
              <w:fldChar w:fldCharType="separate"/>
            </w:r>
            <w:r w:rsidR="00C13239">
              <w:rPr>
                <w:noProof/>
                <w:webHidden/>
              </w:rPr>
              <w:t>69</w:t>
            </w:r>
            <w:r>
              <w:rPr>
                <w:noProof/>
                <w:webHidden/>
              </w:rPr>
              <w:fldChar w:fldCharType="end"/>
            </w:r>
          </w:hyperlink>
        </w:p>
        <w:p w14:paraId="1332D668" w14:textId="2F38465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3" w:history="1">
            <w:r w:rsidRPr="00944AD0">
              <w:rPr>
                <w:rStyle w:val="Hyperlink"/>
                <w:noProof/>
              </w:rPr>
              <w:t>4.5.1 Subscriber private key and certificate usage</w:t>
            </w:r>
            <w:r>
              <w:rPr>
                <w:noProof/>
                <w:webHidden/>
              </w:rPr>
              <w:tab/>
            </w:r>
            <w:r>
              <w:rPr>
                <w:noProof/>
                <w:webHidden/>
              </w:rPr>
              <w:fldChar w:fldCharType="begin"/>
            </w:r>
            <w:r>
              <w:rPr>
                <w:noProof/>
                <w:webHidden/>
              </w:rPr>
              <w:instrText xml:space="preserve"> PAGEREF _Toc210934923 \h </w:instrText>
            </w:r>
            <w:r>
              <w:rPr>
                <w:noProof/>
                <w:webHidden/>
              </w:rPr>
            </w:r>
            <w:r>
              <w:rPr>
                <w:noProof/>
                <w:webHidden/>
              </w:rPr>
              <w:fldChar w:fldCharType="separate"/>
            </w:r>
            <w:r w:rsidR="00C13239">
              <w:rPr>
                <w:noProof/>
                <w:webHidden/>
              </w:rPr>
              <w:t>69</w:t>
            </w:r>
            <w:r>
              <w:rPr>
                <w:noProof/>
                <w:webHidden/>
              </w:rPr>
              <w:fldChar w:fldCharType="end"/>
            </w:r>
          </w:hyperlink>
        </w:p>
        <w:p w14:paraId="20581FC3" w14:textId="3E9422E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4" w:history="1">
            <w:r w:rsidRPr="00944AD0">
              <w:rPr>
                <w:rStyle w:val="Hyperlink"/>
                <w:noProof/>
              </w:rPr>
              <w:t>4.5.2 Relying party public key and certificate usage</w:t>
            </w:r>
            <w:r>
              <w:rPr>
                <w:noProof/>
                <w:webHidden/>
              </w:rPr>
              <w:tab/>
            </w:r>
            <w:r>
              <w:rPr>
                <w:noProof/>
                <w:webHidden/>
              </w:rPr>
              <w:fldChar w:fldCharType="begin"/>
            </w:r>
            <w:r>
              <w:rPr>
                <w:noProof/>
                <w:webHidden/>
              </w:rPr>
              <w:instrText xml:space="preserve"> PAGEREF _Toc210934924 \h </w:instrText>
            </w:r>
            <w:r>
              <w:rPr>
                <w:noProof/>
                <w:webHidden/>
              </w:rPr>
            </w:r>
            <w:r>
              <w:rPr>
                <w:noProof/>
                <w:webHidden/>
              </w:rPr>
              <w:fldChar w:fldCharType="separate"/>
            </w:r>
            <w:r w:rsidR="00C13239">
              <w:rPr>
                <w:noProof/>
                <w:webHidden/>
              </w:rPr>
              <w:t>69</w:t>
            </w:r>
            <w:r>
              <w:rPr>
                <w:noProof/>
                <w:webHidden/>
              </w:rPr>
              <w:fldChar w:fldCharType="end"/>
            </w:r>
          </w:hyperlink>
        </w:p>
        <w:p w14:paraId="6FC7365B" w14:textId="3EF4415B"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25" w:history="1">
            <w:r w:rsidRPr="00944AD0">
              <w:rPr>
                <w:rStyle w:val="Hyperlink"/>
                <w:noProof/>
              </w:rPr>
              <w:t>4.6 Certificate renewal</w:t>
            </w:r>
            <w:r>
              <w:rPr>
                <w:noProof/>
                <w:webHidden/>
              </w:rPr>
              <w:tab/>
            </w:r>
            <w:r>
              <w:rPr>
                <w:noProof/>
                <w:webHidden/>
              </w:rPr>
              <w:fldChar w:fldCharType="begin"/>
            </w:r>
            <w:r>
              <w:rPr>
                <w:noProof/>
                <w:webHidden/>
              </w:rPr>
              <w:instrText xml:space="preserve"> PAGEREF _Toc210934925 \h </w:instrText>
            </w:r>
            <w:r>
              <w:rPr>
                <w:noProof/>
                <w:webHidden/>
              </w:rPr>
            </w:r>
            <w:r>
              <w:rPr>
                <w:noProof/>
                <w:webHidden/>
              </w:rPr>
              <w:fldChar w:fldCharType="separate"/>
            </w:r>
            <w:r w:rsidR="00C13239">
              <w:rPr>
                <w:noProof/>
                <w:webHidden/>
              </w:rPr>
              <w:t>69</w:t>
            </w:r>
            <w:r>
              <w:rPr>
                <w:noProof/>
                <w:webHidden/>
              </w:rPr>
              <w:fldChar w:fldCharType="end"/>
            </w:r>
          </w:hyperlink>
        </w:p>
        <w:p w14:paraId="487D3BF1" w14:textId="22EEDEB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6" w:history="1">
            <w:r w:rsidRPr="00944AD0">
              <w:rPr>
                <w:rStyle w:val="Hyperlink"/>
                <w:noProof/>
              </w:rPr>
              <w:t>4.6.1 Circumstance for certificate renewal</w:t>
            </w:r>
            <w:r>
              <w:rPr>
                <w:noProof/>
                <w:webHidden/>
              </w:rPr>
              <w:tab/>
            </w:r>
            <w:r>
              <w:rPr>
                <w:noProof/>
                <w:webHidden/>
              </w:rPr>
              <w:fldChar w:fldCharType="begin"/>
            </w:r>
            <w:r>
              <w:rPr>
                <w:noProof/>
                <w:webHidden/>
              </w:rPr>
              <w:instrText xml:space="preserve"> PAGEREF _Toc210934926 \h </w:instrText>
            </w:r>
            <w:r>
              <w:rPr>
                <w:noProof/>
                <w:webHidden/>
              </w:rPr>
            </w:r>
            <w:r>
              <w:rPr>
                <w:noProof/>
                <w:webHidden/>
              </w:rPr>
              <w:fldChar w:fldCharType="separate"/>
            </w:r>
            <w:r w:rsidR="00C13239">
              <w:rPr>
                <w:noProof/>
                <w:webHidden/>
              </w:rPr>
              <w:t>69</w:t>
            </w:r>
            <w:r>
              <w:rPr>
                <w:noProof/>
                <w:webHidden/>
              </w:rPr>
              <w:fldChar w:fldCharType="end"/>
            </w:r>
          </w:hyperlink>
        </w:p>
        <w:p w14:paraId="07716233" w14:textId="07362C4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7" w:history="1">
            <w:r w:rsidRPr="00944AD0">
              <w:rPr>
                <w:rStyle w:val="Hyperlink"/>
                <w:noProof/>
              </w:rPr>
              <w:t>4.6.2 Who may request renewal</w:t>
            </w:r>
            <w:r>
              <w:rPr>
                <w:noProof/>
                <w:webHidden/>
              </w:rPr>
              <w:tab/>
            </w:r>
            <w:r>
              <w:rPr>
                <w:noProof/>
                <w:webHidden/>
              </w:rPr>
              <w:fldChar w:fldCharType="begin"/>
            </w:r>
            <w:r>
              <w:rPr>
                <w:noProof/>
                <w:webHidden/>
              </w:rPr>
              <w:instrText xml:space="preserve"> PAGEREF _Toc210934927 \h </w:instrText>
            </w:r>
            <w:r>
              <w:rPr>
                <w:noProof/>
                <w:webHidden/>
              </w:rPr>
            </w:r>
            <w:r>
              <w:rPr>
                <w:noProof/>
                <w:webHidden/>
              </w:rPr>
              <w:fldChar w:fldCharType="separate"/>
            </w:r>
            <w:r w:rsidR="00C13239">
              <w:rPr>
                <w:noProof/>
                <w:webHidden/>
              </w:rPr>
              <w:t>70</w:t>
            </w:r>
            <w:r>
              <w:rPr>
                <w:noProof/>
                <w:webHidden/>
              </w:rPr>
              <w:fldChar w:fldCharType="end"/>
            </w:r>
          </w:hyperlink>
        </w:p>
        <w:p w14:paraId="23D0E33F" w14:textId="70FFCB4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8" w:history="1">
            <w:r w:rsidRPr="00944AD0">
              <w:rPr>
                <w:rStyle w:val="Hyperlink"/>
                <w:noProof/>
              </w:rPr>
              <w:t>4.6.3 Processing certificate renewal requests</w:t>
            </w:r>
            <w:r>
              <w:rPr>
                <w:noProof/>
                <w:webHidden/>
              </w:rPr>
              <w:tab/>
            </w:r>
            <w:r>
              <w:rPr>
                <w:noProof/>
                <w:webHidden/>
              </w:rPr>
              <w:fldChar w:fldCharType="begin"/>
            </w:r>
            <w:r>
              <w:rPr>
                <w:noProof/>
                <w:webHidden/>
              </w:rPr>
              <w:instrText xml:space="preserve"> PAGEREF _Toc210934928 \h </w:instrText>
            </w:r>
            <w:r>
              <w:rPr>
                <w:noProof/>
                <w:webHidden/>
              </w:rPr>
            </w:r>
            <w:r>
              <w:rPr>
                <w:noProof/>
                <w:webHidden/>
              </w:rPr>
              <w:fldChar w:fldCharType="separate"/>
            </w:r>
            <w:r w:rsidR="00C13239">
              <w:rPr>
                <w:noProof/>
                <w:webHidden/>
              </w:rPr>
              <w:t>70</w:t>
            </w:r>
            <w:r>
              <w:rPr>
                <w:noProof/>
                <w:webHidden/>
              </w:rPr>
              <w:fldChar w:fldCharType="end"/>
            </w:r>
          </w:hyperlink>
        </w:p>
        <w:p w14:paraId="1FAA9B84" w14:textId="23DD93A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29" w:history="1">
            <w:r w:rsidRPr="00944AD0">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_Toc210934929 \h </w:instrText>
            </w:r>
            <w:r>
              <w:rPr>
                <w:noProof/>
                <w:webHidden/>
              </w:rPr>
            </w:r>
            <w:r>
              <w:rPr>
                <w:noProof/>
                <w:webHidden/>
              </w:rPr>
              <w:fldChar w:fldCharType="separate"/>
            </w:r>
            <w:r w:rsidR="00C13239">
              <w:rPr>
                <w:noProof/>
                <w:webHidden/>
              </w:rPr>
              <w:t>70</w:t>
            </w:r>
            <w:r>
              <w:rPr>
                <w:noProof/>
                <w:webHidden/>
              </w:rPr>
              <w:fldChar w:fldCharType="end"/>
            </w:r>
          </w:hyperlink>
        </w:p>
        <w:p w14:paraId="6F1CD032" w14:textId="0750C1F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0" w:history="1">
            <w:r w:rsidRPr="00944AD0">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_Toc210934930 \h </w:instrText>
            </w:r>
            <w:r>
              <w:rPr>
                <w:noProof/>
                <w:webHidden/>
              </w:rPr>
            </w:r>
            <w:r>
              <w:rPr>
                <w:noProof/>
                <w:webHidden/>
              </w:rPr>
              <w:fldChar w:fldCharType="separate"/>
            </w:r>
            <w:r w:rsidR="00C13239">
              <w:rPr>
                <w:noProof/>
                <w:webHidden/>
              </w:rPr>
              <w:t>70</w:t>
            </w:r>
            <w:r>
              <w:rPr>
                <w:noProof/>
                <w:webHidden/>
              </w:rPr>
              <w:fldChar w:fldCharType="end"/>
            </w:r>
          </w:hyperlink>
        </w:p>
        <w:p w14:paraId="3F6C05AD" w14:textId="45CED5B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1" w:history="1">
            <w:r w:rsidRPr="00944AD0">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_Toc210934931 \h </w:instrText>
            </w:r>
            <w:r>
              <w:rPr>
                <w:noProof/>
                <w:webHidden/>
              </w:rPr>
            </w:r>
            <w:r>
              <w:rPr>
                <w:noProof/>
                <w:webHidden/>
              </w:rPr>
              <w:fldChar w:fldCharType="separate"/>
            </w:r>
            <w:r w:rsidR="00C13239">
              <w:rPr>
                <w:noProof/>
                <w:webHidden/>
              </w:rPr>
              <w:t>70</w:t>
            </w:r>
            <w:r>
              <w:rPr>
                <w:noProof/>
                <w:webHidden/>
              </w:rPr>
              <w:fldChar w:fldCharType="end"/>
            </w:r>
          </w:hyperlink>
        </w:p>
        <w:p w14:paraId="2E228CE6" w14:textId="404E9C5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2" w:history="1">
            <w:r w:rsidRPr="00944AD0">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_Toc210934932 \h </w:instrText>
            </w:r>
            <w:r>
              <w:rPr>
                <w:noProof/>
                <w:webHidden/>
              </w:rPr>
            </w:r>
            <w:r>
              <w:rPr>
                <w:noProof/>
                <w:webHidden/>
              </w:rPr>
              <w:fldChar w:fldCharType="separate"/>
            </w:r>
            <w:r w:rsidR="00C13239">
              <w:rPr>
                <w:noProof/>
                <w:webHidden/>
              </w:rPr>
              <w:t>70</w:t>
            </w:r>
            <w:r>
              <w:rPr>
                <w:noProof/>
                <w:webHidden/>
              </w:rPr>
              <w:fldChar w:fldCharType="end"/>
            </w:r>
          </w:hyperlink>
        </w:p>
        <w:p w14:paraId="7E841F3B" w14:textId="393DD601"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33" w:history="1">
            <w:r w:rsidRPr="00944AD0">
              <w:rPr>
                <w:rStyle w:val="Hyperlink"/>
                <w:noProof/>
              </w:rPr>
              <w:t>4.7 Certificate re-key</w:t>
            </w:r>
            <w:r>
              <w:rPr>
                <w:noProof/>
                <w:webHidden/>
              </w:rPr>
              <w:tab/>
            </w:r>
            <w:r>
              <w:rPr>
                <w:noProof/>
                <w:webHidden/>
              </w:rPr>
              <w:fldChar w:fldCharType="begin"/>
            </w:r>
            <w:r>
              <w:rPr>
                <w:noProof/>
                <w:webHidden/>
              </w:rPr>
              <w:instrText xml:space="preserve"> PAGEREF _Toc210934933 \h </w:instrText>
            </w:r>
            <w:r>
              <w:rPr>
                <w:noProof/>
                <w:webHidden/>
              </w:rPr>
            </w:r>
            <w:r>
              <w:rPr>
                <w:noProof/>
                <w:webHidden/>
              </w:rPr>
              <w:fldChar w:fldCharType="separate"/>
            </w:r>
            <w:r w:rsidR="00C13239">
              <w:rPr>
                <w:noProof/>
                <w:webHidden/>
              </w:rPr>
              <w:t>70</w:t>
            </w:r>
            <w:r>
              <w:rPr>
                <w:noProof/>
                <w:webHidden/>
              </w:rPr>
              <w:fldChar w:fldCharType="end"/>
            </w:r>
          </w:hyperlink>
        </w:p>
        <w:p w14:paraId="2DAF05CF" w14:textId="1F72816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4" w:history="1">
            <w:r w:rsidRPr="00944AD0">
              <w:rPr>
                <w:rStyle w:val="Hyperlink"/>
                <w:noProof/>
              </w:rPr>
              <w:t>4.7.1 Circumstance for certificate re-key</w:t>
            </w:r>
            <w:r>
              <w:rPr>
                <w:noProof/>
                <w:webHidden/>
              </w:rPr>
              <w:tab/>
            </w:r>
            <w:r>
              <w:rPr>
                <w:noProof/>
                <w:webHidden/>
              </w:rPr>
              <w:fldChar w:fldCharType="begin"/>
            </w:r>
            <w:r>
              <w:rPr>
                <w:noProof/>
                <w:webHidden/>
              </w:rPr>
              <w:instrText xml:space="preserve"> PAGEREF _Toc210934934 \h </w:instrText>
            </w:r>
            <w:r>
              <w:rPr>
                <w:noProof/>
                <w:webHidden/>
              </w:rPr>
            </w:r>
            <w:r>
              <w:rPr>
                <w:noProof/>
                <w:webHidden/>
              </w:rPr>
              <w:fldChar w:fldCharType="separate"/>
            </w:r>
            <w:r w:rsidR="00C13239">
              <w:rPr>
                <w:noProof/>
                <w:webHidden/>
              </w:rPr>
              <w:t>70</w:t>
            </w:r>
            <w:r>
              <w:rPr>
                <w:noProof/>
                <w:webHidden/>
              </w:rPr>
              <w:fldChar w:fldCharType="end"/>
            </w:r>
          </w:hyperlink>
        </w:p>
        <w:p w14:paraId="2E7E94EA" w14:textId="1AB7647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5" w:history="1">
            <w:r w:rsidRPr="00944AD0">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_Toc210934935 \h </w:instrText>
            </w:r>
            <w:r>
              <w:rPr>
                <w:noProof/>
                <w:webHidden/>
              </w:rPr>
            </w:r>
            <w:r>
              <w:rPr>
                <w:noProof/>
                <w:webHidden/>
              </w:rPr>
              <w:fldChar w:fldCharType="separate"/>
            </w:r>
            <w:r w:rsidR="00C13239">
              <w:rPr>
                <w:noProof/>
                <w:webHidden/>
              </w:rPr>
              <w:t>70</w:t>
            </w:r>
            <w:r>
              <w:rPr>
                <w:noProof/>
                <w:webHidden/>
              </w:rPr>
              <w:fldChar w:fldCharType="end"/>
            </w:r>
          </w:hyperlink>
        </w:p>
        <w:p w14:paraId="4923B01F" w14:textId="5A65954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6" w:history="1">
            <w:r w:rsidRPr="00944AD0">
              <w:rPr>
                <w:rStyle w:val="Hyperlink"/>
                <w:noProof/>
              </w:rPr>
              <w:t>4.7.3 Processing certificate re-keying requests</w:t>
            </w:r>
            <w:r>
              <w:rPr>
                <w:noProof/>
                <w:webHidden/>
              </w:rPr>
              <w:tab/>
            </w:r>
            <w:r>
              <w:rPr>
                <w:noProof/>
                <w:webHidden/>
              </w:rPr>
              <w:fldChar w:fldCharType="begin"/>
            </w:r>
            <w:r>
              <w:rPr>
                <w:noProof/>
                <w:webHidden/>
              </w:rPr>
              <w:instrText xml:space="preserve"> PAGEREF _Toc210934936 \h </w:instrText>
            </w:r>
            <w:r>
              <w:rPr>
                <w:noProof/>
                <w:webHidden/>
              </w:rPr>
            </w:r>
            <w:r>
              <w:rPr>
                <w:noProof/>
                <w:webHidden/>
              </w:rPr>
              <w:fldChar w:fldCharType="separate"/>
            </w:r>
            <w:r w:rsidR="00C13239">
              <w:rPr>
                <w:noProof/>
                <w:webHidden/>
              </w:rPr>
              <w:t>70</w:t>
            </w:r>
            <w:r>
              <w:rPr>
                <w:noProof/>
                <w:webHidden/>
              </w:rPr>
              <w:fldChar w:fldCharType="end"/>
            </w:r>
          </w:hyperlink>
        </w:p>
        <w:p w14:paraId="79286A4D" w14:textId="3911E7F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7" w:history="1">
            <w:r w:rsidRPr="00944AD0">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_Toc210934937 \h </w:instrText>
            </w:r>
            <w:r>
              <w:rPr>
                <w:noProof/>
                <w:webHidden/>
              </w:rPr>
            </w:r>
            <w:r>
              <w:rPr>
                <w:noProof/>
                <w:webHidden/>
              </w:rPr>
              <w:fldChar w:fldCharType="separate"/>
            </w:r>
            <w:r w:rsidR="00C13239">
              <w:rPr>
                <w:noProof/>
                <w:webHidden/>
              </w:rPr>
              <w:t>70</w:t>
            </w:r>
            <w:r>
              <w:rPr>
                <w:noProof/>
                <w:webHidden/>
              </w:rPr>
              <w:fldChar w:fldCharType="end"/>
            </w:r>
          </w:hyperlink>
        </w:p>
        <w:p w14:paraId="1E831265" w14:textId="580B445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8" w:history="1">
            <w:r w:rsidRPr="00944AD0">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_Toc210934938 \h </w:instrText>
            </w:r>
            <w:r>
              <w:rPr>
                <w:noProof/>
                <w:webHidden/>
              </w:rPr>
            </w:r>
            <w:r>
              <w:rPr>
                <w:noProof/>
                <w:webHidden/>
              </w:rPr>
              <w:fldChar w:fldCharType="separate"/>
            </w:r>
            <w:r w:rsidR="00C13239">
              <w:rPr>
                <w:noProof/>
                <w:webHidden/>
              </w:rPr>
              <w:t>70</w:t>
            </w:r>
            <w:r>
              <w:rPr>
                <w:noProof/>
                <w:webHidden/>
              </w:rPr>
              <w:fldChar w:fldCharType="end"/>
            </w:r>
          </w:hyperlink>
        </w:p>
        <w:p w14:paraId="25658170" w14:textId="0108E89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39" w:history="1">
            <w:r w:rsidRPr="00944AD0">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_Toc210934939 \h </w:instrText>
            </w:r>
            <w:r>
              <w:rPr>
                <w:noProof/>
                <w:webHidden/>
              </w:rPr>
            </w:r>
            <w:r>
              <w:rPr>
                <w:noProof/>
                <w:webHidden/>
              </w:rPr>
              <w:fldChar w:fldCharType="separate"/>
            </w:r>
            <w:r w:rsidR="00C13239">
              <w:rPr>
                <w:noProof/>
                <w:webHidden/>
              </w:rPr>
              <w:t>70</w:t>
            </w:r>
            <w:r>
              <w:rPr>
                <w:noProof/>
                <w:webHidden/>
              </w:rPr>
              <w:fldChar w:fldCharType="end"/>
            </w:r>
          </w:hyperlink>
        </w:p>
        <w:p w14:paraId="422369DF" w14:textId="3A2D0D2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0" w:history="1">
            <w:r w:rsidRPr="00944AD0">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_Toc210934940 \h </w:instrText>
            </w:r>
            <w:r>
              <w:rPr>
                <w:noProof/>
                <w:webHidden/>
              </w:rPr>
            </w:r>
            <w:r>
              <w:rPr>
                <w:noProof/>
                <w:webHidden/>
              </w:rPr>
              <w:fldChar w:fldCharType="separate"/>
            </w:r>
            <w:r w:rsidR="00C13239">
              <w:rPr>
                <w:noProof/>
                <w:webHidden/>
              </w:rPr>
              <w:t>71</w:t>
            </w:r>
            <w:r>
              <w:rPr>
                <w:noProof/>
                <w:webHidden/>
              </w:rPr>
              <w:fldChar w:fldCharType="end"/>
            </w:r>
          </w:hyperlink>
        </w:p>
        <w:p w14:paraId="63A17517" w14:textId="4B558903"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41" w:history="1">
            <w:r w:rsidRPr="00944AD0">
              <w:rPr>
                <w:rStyle w:val="Hyperlink"/>
                <w:noProof/>
              </w:rPr>
              <w:t>4.8 Certificate modification</w:t>
            </w:r>
            <w:r>
              <w:rPr>
                <w:noProof/>
                <w:webHidden/>
              </w:rPr>
              <w:tab/>
            </w:r>
            <w:r>
              <w:rPr>
                <w:noProof/>
                <w:webHidden/>
              </w:rPr>
              <w:fldChar w:fldCharType="begin"/>
            </w:r>
            <w:r>
              <w:rPr>
                <w:noProof/>
                <w:webHidden/>
              </w:rPr>
              <w:instrText xml:space="preserve"> PAGEREF _Toc210934941 \h </w:instrText>
            </w:r>
            <w:r>
              <w:rPr>
                <w:noProof/>
                <w:webHidden/>
              </w:rPr>
            </w:r>
            <w:r>
              <w:rPr>
                <w:noProof/>
                <w:webHidden/>
              </w:rPr>
              <w:fldChar w:fldCharType="separate"/>
            </w:r>
            <w:r w:rsidR="00C13239">
              <w:rPr>
                <w:noProof/>
                <w:webHidden/>
              </w:rPr>
              <w:t>71</w:t>
            </w:r>
            <w:r>
              <w:rPr>
                <w:noProof/>
                <w:webHidden/>
              </w:rPr>
              <w:fldChar w:fldCharType="end"/>
            </w:r>
          </w:hyperlink>
        </w:p>
        <w:p w14:paraId="4415CE78" w14:textId="6EB4057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2" w:history="1">
            <w:r w:rsidRPr="00944AD0">
              <w:rPr>
                <w:rStyle w:val="Hyperlink"/>
                <w:noProof/>
              </w:rPr>
              <w:t>4.8.1 Circumstance for certificate modification</w:t>
            </w:r>
            <w:r>
              <w:rPr>
                <w:noProof/>
                <w:webHidden/>
              </w:rPr>
              <w:tab/>
            </w:r>
            <w:r>
              <w:rPr>
                <w:noProof/>
                <w:webHidden/>
              </w:rPr>
              <w:fldChar w:fldCharType="begin"/>
            </w:r>
            <w:r>
              <w:rPr>
                <w:noProof/>
                <w:webHidden/>
              </w:rPr>
              <w:instrText xml:space="preserve"> PAGEREF _Toc210934942 \h </w:instrText>
            </w:r>
            <w:r>
              <w:rPr>
                <w:noProof/>
                <w:webHidden/>
              </w:rPr>
            </w:r>
            <w:r>
              <w:rPr>
                <w:noProof/>
                <w:webHidden/>
              </w:rPr>
              <w:fldChar w:fldCharType="separate"/>
            </w:r>
            <w:r w:rsidR="00C13239">
              <w:rPr>
                <w:noProof/>
                <w:webHidden/>
              </w:rPr>
              <w:t>71</w:t>
            </w:r>
            <w:r>
              <w:rPr>
                <w:noProof/>
                <w:webHidden/>
              </w:rPr>
              <w:fldChar w:fldCharType="end"/>
            </w:r>
          </w:hyperlink>
        </w:p>
        <w:p w14:paraId="139EA6A4" w14:textId="6AEDFD4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3" w:history="1">
            <w:r w:rsidRPr="00944AD0">
              <w:rPr>
                <w:rStyle w:val="Hyperlink"/>
                <w:noProof/>
              </w:rPr>
              <w:t>4.8.2 Who may request certificate modification</w:t>
            </w:r>
            <w:r>
              <w:rPr>
                <w:noProof/>
                <w:webHidden/>
              </w:rPr>
              <w:tab/>
            </w:r>
            <w:r>
              <w:rPr>
                <w:noProof/>
                <w:webHidden/>
              </w:rPr>
              <w:fldChar w:fldCharType="begin"/>
            </w:r>
            <w:r>
              <w:rPr>
                <w:noProof/>
                <w:webHidden/>
              </w:rPr>
              <w:instrText xml:space="preserve"> PAGEREF _Toc210934943 \h </w:instrText>
            </w:r>
            <w:r>
              <w:rPr>
                <w:noProof/>
                <w:webHidden/>
              </w:rPr>
            </w:r>
            <w:r>
              <w:rPr>
                <w:noProof/>
                <w:webHidden/>
              </w:rPr>
              <w:fldChar w:fldCharType="separate"/>
            </w:r>
            <w:r w:rsidR="00C13239">
              <w:rPr>
                <w:noProof/>
                <w:webHidden/>
              </w:rPr>
              <w:t>71</w:t>
            </w:r>
            <w:r>
              <w:rPr>
                <w:noProof/>
                <w:webHidden/>
              </w:rPr>
              <w:fldChar w:fldCharType="end"/>
            </w:r>
          </w:hyperlink>
        </w:p>
        <w:p w14:paraId="486B9B46" w14:textId="691FE26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4" w:history="1">
            <w:r w:rsidRPr="00944AD0">
              <w:rPr>
                <w:rStyle w:val="Hyperlink"/>
                <w:noProof/>
              </w:rPr>
              <w:t>4.8.3 Processing certificate modification requests</w:t>
            </w:r>
            <w:r>
              <w:rPr>
                <w:noProof/>
                <w:webHidden/>
              </w:rPr>
              <w:tab/>
            </w:r>
            <w:r>
              <w:rPr>
                <w:noProof/>
                <w:webHidden/>
              </w:rPr>
              <w:fldChar w:fldCharType="begin"/>
            </w:r>
            <w:r>
              <w:rPr>
                <w:noProof/>
                <w:webHidden/>
              </w:rPr>
              <w:instrText xml:space="preserve"> PAGEREF _Toc210934944 \h </w:instrText>
            </w:r>
            <w:r>
              <w:rPr>
                <w:noProof/>
                <w:webHidden/>
              </w:rPr>
            </w:r>
            <w:r>
              <w:rPr>
                <w:noProof/>
                <w:webHidden/>
              </w:rPr>
              <w:fldChar w:fldCharType="separate"/>
            </w:r>
            <w:r w:rsidR="00C13239">
              <w:rPr>
                <w:noProof/>
                <w:webHidden/>
              </w:rPr>
              <w:t>71</w:t>
            </w:r>
            <w:r>
              <w:rPr>
                <w:noProof/>
                <w:webHidden/>
              </w:rPr>
              <w:fldChar w:fldCharType="end"/>
            </w:r>
          </w:hyperlink>
        </w:p>
        <w:p w14:paraId="6330A106" w14:textId="62AF5E1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5" w:history="1">
            <w:r w:rsidRPr="00944AD0">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_Toc210934945 \h </w:instrText>
            </w:r>
            <w:r>
              <w:rPr>
                <w:noProof/>
                <w:webHidden/>
              </w:rPr>
            </w:r>
            <w:r>
              <w:rPr>
                <w:noProof/>
                <w:webHidden/>
              </w:rPr>
              <w:fldChar w:fldCharType="separate"/>
            </w:r>
            <w:r w:rsidR="00C13239">
              <w:rPr>
                <w:noProof/>
                <w:webHidden/>
              </w:rPr>
              <w:t>71</w:t>
            </w:r>
            <w:r>
              <w:rPr>
                <w:noProof/>
                <w:webHidden/>
              </w:rPr>
              <w:fldChar w:fldCharType="end"/>
            </w:r>
          </w:hyperlink>
        </w:p>
        <w:p w14:paraId="5B9E3FCA" w14:textId="5B31994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6" w:history="1">
            <w:r w:rsidRPr="00944AD0">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_Toc210934946 \h </w:instrText>
            </w:r>
            <w:r>
              <w:rPr>
                <w:noProof/>
                <w:webHidden/>
              </w:rPr>
            </w:r>
            <w:r>
              <w:rPr>
                <w:noProof/>
                <w:webHidden/>
              </w:rPr>
              <w:fldChar w:fldCharType="separate"/>
            </w:r>
            <w:r w:rsidR="00C13239">
              <w:rPr>
                <w:noProof/>
                <w:webHidden/>
              </w:rPr>
              <w:t>71</w:t>
            </w:r>
            <w:r>
              <w:rPr>
                <w:noProof/>
                <w:webHidden/>
              </w:rPr>
              <w:fldChar w:fldCharType="end"/>
            </w:r>
          </w:hyperlink>
        </w:p>
        <w:p w14:paraId="610215B4" w14:textId="2C7DA5F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7" w:history="1">
            <w:r w:rsidRPr="00944AD0">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_Toc210934947 \h </w:instrText>
            </w:r>
            <w:r>
              <w:rPr>
                <w:noProof/>
                <w:webHidden/>
              </w:rPr>
            </w:r>
            <w:r>
              <w:rPr>
                <w:noProof/>
                <w:webHidden/>
              </w:rPr>
              <w:fldChar w:fldCharType="separate"/>
            </w:r>
            <w:r w:rsidR="00C13239">
              <w:rPr>
                <w:noProof/>
                <w:webHidden/>
              </w:rPr>
              <w:t>71</w:t>
            </w:r>
            <w:r>
              <w:rPr>
                <w:noProof/>
                <w:webHidden/>
              </w:rPr>
              <w:fldChar w:fldCharType="end"/>
            </w:r>
          </w:hyperlink>
        </w:p>
        <w:p w14:paraId="280774C2" w14:textId="4B41894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48" w:history="1">
            <w:r w:rsidRPr="00944AD0">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_Toc210934948 \h </w:instrText>
            </w:r>
            <w:r>
              <w:rPr>
                <w:noProof/>
                <w:webHidden/>
              </w:rPr>
            </w:r>
            <w:r>
              <w:rPr>
                <w:noProof/>
                <w:webHidden/>
              </w:rPr>
              <w:fldChar w:fldCharType="separate"/>
            </w:r>
            <w:r w:rsidR="00C13239">
              <w:rPr>
                <w:noProof/>
                <w:webHidden/>
              </w:rPr>
              <w:t>71</w:t>
            </w:r>
            <w:r>
              <w:rPr>
                <w:noProof/>
                <w:webHidden/>
              </w:rPr>
              <w:fldChar w:fldCharType="end"/>
            </w:r>
          </w:hyperlink>
        </w:p>
        <w:p w14:paraId="4116EC33" w14:textId="1CDB294A"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49" w:history="1">
            <w:r w:rsidRPr="00944AD0">
              <w:rPr>
                <w:rStyle w:val="Hyperlink"/>
                <w:noProof/>
              </w:rPr>
              <w:t>4.9 Certificate revocation and suspension</w:t>
            </w:r>
            <w:r>
              <w:rPr>
                <w:noProof/>
                <w:webHidden/>
              </w:rPr>
              <w:tab/>
            </w:r>
            <w:r>
              <w:rPr>
                <w:noProof/>
                <w:webHidden/>
              </w:rPr>
              <w:fldChar w:fldCharType="begin"/>
            </w:r>
            <w:r>
              <w:rPr>
                <w:noProof/>
                <w:webHidden/>
              </w:rPr>
              <w:instrText xml:space="preserve"> PAGEREF _Toc210934949 \h </w:instrText>
            </w:r>
            <w:r>
              <w:rPr>
                <w:noProof/>
                <w:webHidden/>
              </w:rPr>
            </w:r>
            <w:r>
              <w:rPr>
                <w:noProof/>
                <w:webHidden/>
              </w:rPr>
              <w:fldChar w:fldCharType="separate"/>
            </w:r>
            <w:r w:rsidR="00C13239">
              <w:rPr>
                <w:noProof/>
                <w:webHidden/>
              </w:rPr>
              <w:t>71</w:t>
            </w:r>
            <w:r>
              <w:rPr>
                <w:noProof/>
                <w:webHidden/>
              </w:rPr>
              <w:fldChar w:fldCharType="end"/>
            </w:r>
          </w:hyperlink>
        </w:p>
        <w:p w14:paraId="2770436F" w14:textId="0677F51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0" w:history="1">
            <w:r w:rsidRPr="00944AD0">
              <w:rPr>
                <w:rStyle w:val="Hyperlink"/>
                <w:noProof/>
              </w:rPr>
              <w:t>4.9.1 Circumstances for revocation</w:t>
            </w:r>
            <w:r>
              <w:rPr>
                <w:noProof/>
                <w:webHidden/>
              </w:rPr>
              <w:tab/>
            </w:r>
            <w:r>
              <w:rPr>
                <w:noProof/>
                <w:webHidden/>
              </w:rPr>
              <w:fldChar w:fldCharType="begin"/>
            </w:r>
            <w:r>
              <w:rPr>
                <w:noProof/>
                <w:webHidden/>
              </w:rPr>
              <w:instrText xml:space="preserve"> PAGEREF _Toc210934950 \h </w:instrText>
            </w:r>
            <w:r>
              <w:rPr>
                <w:noProof/>
                <w:webHidden/>
              </w:rPr>
            </w:r>
            <w:r>
              <w:rPr>
                <w:noProof/>
                <w:webHidden/>
              </w:rPr>
              <w:fldChar w:fldCharType="separate"/>
            </w:r>
            <w:r w:rsidR="00C13239">
              <w:rPr>
                <w:noProof/>
                <w:webHidden/>
              </w:rPr>
              <w:t>71</w:t>
            </w:r>
            <w:r>
              <w:rPr>
                <w:noProof/>
                <w:webHidden/>
              </w:rPr>
              <w:fldChar w:fldCharType="end"/>
            </w:r>
          </w:hyperlink>
        </w:p>
        <w:p w14:paraId="18D7CA2D" w14:textId="37E29D7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1" w:history="1">
            <w:r w:rsidRPr="00944AD0">
              <w:rPr>
                <w:rStyle w:val="Hyperlink"/>
                <w:noProof/>
              </w:rPr>
              <w:t>4.9.2 Who can request revocation</w:t>
            </w:r>
            <w:r>
              <w:rPr>
                <w:noProof/>
                <w:webHidden/>
              </w:rPr>
              <w:tab/>
            </w:r>
            <w:r>
              <w:rPr>
                <w:noProof/>
                <w:webHidden/>
              </w:rPr>
              <w:fldChar w:fldCharType="begin"/>
            </w:r>
            <w:r>
              <w:rPr>
                <w:noProof/>
                <w:webHidden/>
              </w:rPr>
              <w:instrText xml:space="preserve"> PAGEREF _Toc210934951 \h </w:instrText>
            </w:r>
            <w:r>
              <w:rPr>
                <w:noProof/>
                <w:webHidden/>
              </w:rPr>
            </w:r>
            <w:r>
              <w:rPr>
                <w:noProof/>
                <w:webHidden/>
              </w:rPr>
              <w:fldChar w:fldCharType="separate"/>
            </w:r>
            <w:r w:rsidR="00C13239">
              <w:rPr>
                <w:noProof/>
                <w:webHidden/>
              </w:rPr>
              <w:t>73</w:t>
            </w:r>
            <w:r>
              <w:rPr>
                <w:noProof/>
                <w:webHidden/>
              </w:rPr>
              <w:fldChar w:fldCharType="end"/>
            </w:r>
          </w:hyperlink>
        </w:p>
        <w:p w14:paraId="2973D373" w14:textId="3BAAC03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2" w:history="1">
            <w:r w:rsidRPr="00944AD0">
              <w:rPr>
                <w:rStyle w:val="Hyperlink"/>
                <w:noProof/>
              </w:rPr>
              <w:t>4.9.3 Procedure for revocation request</w:t>
            </w:r>
            <w:r>
              <w:rPr>
                <w:noProof/>
                <w:webHidden/>
              </w:rPr>
              <w:tab/>
            </w:r>
            <w:r>
              <w:rPr>
                <w:noProof/>
                <w:webHidden/>
              </w:rPr>
              <w:fldChar w:fldCharType="begin"/>
            </w:r>
            <w:r>
              <w:rPr>
                <w:noProof/>
                <w:webHidden/>
              </w:rPr>
              <w:instrText xml:space="preserve"> PAGEREF _Toc210934952 \h </w:instrText>
            </w:r>
            <w:r>
              <w:rPr>
                <w:noProof/>
                <w:webHidden/>
              </w:rPr>
            </w:r>
            <w:r>
              <w:rPr>
                <w:noProof/>
                <w:webHidden/>
              </w:rPr>
              <w:fldChar w:fldCharType="separate"/>
            </w:r>
            <w:r w:rsidR="00C13239">
              <w:rPr>
                <w:noProof/>
                <w:webHidden/>
              </w:rPr>
              <w:t>73</w:t>
            </w:r>
            <w:r>
              <w:rPr>
                <w:noProof/>
                <w:webHidden/>
              </w:rPr>
              <w:fldChar w:fldCharType="end"/>
            </w:r>
          </w:hyperlink>
        </w:p>
        <w:p w14:paraId="5B83B7F8" w14:textId="50747A1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3" w:history="1">
            <w:r w:rsidRPr="00944AD0">
              <w:rPr>
                <w:rStyle w:val="Hyperlink"/>
                <w:noProof/>
              </w:rPr>
              <w:t>4.9.4 Revocation request grace period</w:t>
            </w:r>
            <w:r>
              <w:rPr>
                <w:noProof/>
                <w:webHidden/>
              </w:rPr>
              <w:tab/>
            </w:r>
            <w:r>
              <w:rPr>
                <w:noProof/>
                <w:webHidden/>
              </w:rPr>
              <w:fldChar w:fldCharType="begin"/>
            </w:r>
            <w:r>
              <w:rPr>
                <w:noProof/>
                <w:webHidden/>
              </w:rPr>
              <w:instrText xml:space="preserve"> PAGEREF _Toc210934953 \h </w:instrText>
            </w:r>
            <w:r>
              <w:rPr>
                <w:noProof/>
                <w:webHidden/>
              </w:rPr>
            </w:r>
            <w:r>
              <w:rPr>
                <w:noProof/>
                <w:webHidden/>
              </w:rPr>
              <w:fldChar w:fldCharType="separate"/>
            </w:r>
            <w:r w:rsidR="00C13239">
              <w:rPr>
                <w:noProof/>
                <w:webHidden/>
              </w:rPr>
              <w:t>74</w:t>
            </w:r>
            <w:r>
              <w:rPr>
                <w:noProof/>
                <w:webHidden/>
              </w:rPr>
              <w:fldChar w:fldCharType="end"/>
            </w:r>
          </w:hyperlink>
        </w:p>
        <w:p w14:paraId="67359316" w14:textId="214872E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4" w:history="1">
            <w:r w:rsidRPr="00944AD0">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_Toc210934954 \h </w:instrText>
            </w:r>
            <w:r>
              <w:rPr>
                <w:noProof/>
                <w:webHidden/>
              </w:rPr>
            </w:r>
            <w:r>
              <w:rPr>
                <w:noProof/>
                <w:webHidden/>
              </w:rPr>
              <w:fldChar w:fldCharType="separate"/>
            </w:r>
            <w:r w:rsidR="00C13239">
              <w:rPr>
                <w:noProof/>
                <w:webHidden/>
              </w:rPr>
              <w:t>74</w:t>
            </w:r>
            <w:r>
              <w:rPr>
                <w:noProof/>
                <w:webHidden/>
              </w:rPr>
              <w:fldChar w:fldCharType="end"/>
            </w:r>
          </w:hyperlink>
        </w:p>
        <w:p w14:paraId="0D58A5B6" w14:textId="5534988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5" w:history="1">
            <w:r w:rsidRPr="00944AD0">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_Toc210934955 \h </w:instrText>
            </w:r>
            <w:r>
              <w:rPr>
                <w:noProof/>
                <w:webHidden/>
              </w:rPr>
            </w:r>
            <w:r>
              <w:rPr>
                <w:noProof/>
                <w:webHidden/>
              </w:rPr>
              <w:fldChar w:fldCharType="separate"/>
            </w:r>
            <w:r w:rsidR="00C13239">
              <w:rPr>
                <w:noProof/>
                <w:webHidden/>
              </w:rPr>
              <w:t>74</w:t>
            </w:r>
            <w:r>
              <w:rPr>
                <w:noProof/>
                <w:webHidden/>
              </w:rPr>
              <w:fldChar w:fldCharType="end"/>
            </w:r>
          </w:hyperlink>
        </w:p>
        <w:p w14:paraId="1CD9EE1E" w14:textId="6FA01BB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6" w:history="1">
            <w:r w:rsidRPr="00944AD0">
              <w:rPr>
                <w:rStyle w:val="Hyperlink"/>
                <w:noProof/>
              </w:rPr>
              <w:t>4.9.7 CRL issuance frequency</w:t>
            </w:r>
            <w:r>
              <w:rPr>
                <w:noProof/>
                <w:webHidden/>
              </w:rPr>
              <w:tab/>
            </w:r>
            <w:r>
              <w:rPr>
                <w:noProof/>
                <w:webHidden/>
              </w:rPr>
              <w:fldChar w:fldCharType="begin"/>
            </w:r>
            <w:r>
              <w:rPr>
                <w:noProof/>
                <w:webHidden/>
              </w:rPr>
              <w:instrText xml:space="preserve"> PAGEREF _Toc210934956 \h </w:instrText>
            </w:r>
            <w:r>
              <w:rPr>
                <w:noProof/>
                <w:webHidden/>
              </w:rPr>
            </w:r>
            <w:r>
              <w:rPr>
                <w:noProof/>
                <w:webHidden/>
              </w:rPr>
              <w:fldChar w:fldCharType="separate"/>
            </w:r>
            <w:r w:rsidR="00C13239">
              <w:rPr>
                <w:noProof/>
                <w:webHidden/>
              </w:rPr>
              <w:t>74</w:t>
            </w:r>
            <w:r>
              <w:rPr>
                <w:noProof/>
                <w:webHidden/>
              </w:rPr>
              <w:fldChar w:fldCharType="end"/>
            </w:r>
          </w:hyperlink>
        </w:p>
        <w:p w14:paraId="6F90B4CF" w14:textId="0629860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7" w:history="1">
            <w:r w:rsidRPr="00944AD0">
              <w:rPr>
                <w:rStyle w:val="Hyperlink"/>
                <w:noProof/>
              </w:rPr>
              <w:t>4.9.8 Maximum latency for CRLs (if applicable)</w:t>
            </w:r>
            <w:r>
              <w:rPr>
                <w:noProof/>
                <w:webHidden/>
              </w:rPr>
              <w:tab/>
            </w:r>
            <w:r>
              <w:rPr>
                <w:noProof/>
                <w:webHidden/>
              </w:rPr>
              <w:fldChar w:fldCharType="begin"/>
            </w:r>
            <w:r>
              <w:rPr>
                <w:noProof/>
                <w:webHidden/>
              </w:rPr>
              <w:instrText xml:space="preserve"> PAGEREF _Toc210934957 \h </w:instrText>
            </w:r>
            <w:r>
              <w:rPr>
                <w:noProof/>
                <w:webHidden/>
              </w:rPr>
            </w:r>
            <w:r>
              <w:rPr>
                <w:noProof/>
                <w:webHidden/>
              </w:rPr>
              <w:fldChar w:fldCharType="separate"/>
            </w:r>
            <w:r w:rsidR="00C13239">
              <w:rPr>
                <w:noProof/>
                <w:webHidden/>
              </w:rPr>
              <w:t>75</w:t>
            </w:r>
            <w:r>
              <w:rPr>
                <w:noProof/>
                <w:webHidden/>
              </w:rPr>
              <w:fldChar w:fldCharType="end"/>
            </w:r>
          </w:hyperlink>
        </w:p>
        <w:p w14:paraId="1D756715" w14:textId="0B86227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8" w:history="1">
            <w:r w:rsidRPr="00944AD0">
              <w:rPr>
                <w:rStyle w:val="Hyperlink"/>
                <w:noProof/>
              </w:rPr>
              <w:t>4.9.9 On-line revocation/status checking availability</w:t>
            </w:r>
            <w:r>
              <w:rPr>
                <w:noProof/>
                <w:webHidden/>
              </w:rPr>
              <w:tab/>
            </w:r>
            <w:r>
              <w:rPr>
                <w:noProof/>
                <w:webHidden/>
              </w:rPr>
              <w:fldChar w:fldCharType="begin"/>
            </w:r>
            <w:r>
              <w:rPr>
                <w:noProof/>
                <w:webHidden/>
              </w:rPr>
              <w:instrText xml:space="preserve"> PAGEREF _Toc210934958 \h </w:instrText>
            </w:r>
            <w:r>
              <w:rPr>
                <w:noProof/>
                <w:webHidden/>
              </w:rPr>
            </w:r>
            <w:r>
              <w:rPr>
                <w:noProof/>
                <w:webHidden/>
              </w:rPr>
              <w:fldChar w:fldCharType="separate"/>
            </w:r>
            <w:r w:rsidR="00C13239">
              <w:rPr>
                <w:noProof/>
                <w:webHidden/>
              </w:rPr>
              <w:t>75</w:t>
            </w:r>
            <w:r>
              <w:rPr>
                <w:noProof/>
                <w:webHidden/>
              </w:rPr>
              <w:fldChar w:fldCharType="end"/>
            </w:r>
          </w:hyperlink>
        </w:p>
        <w:p w14:paraId="3C004A19" w14:textId="49E34C2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59" w:history="1">
            <w:r w:rsidRPr="00944AD0">
              <w:rPr>
                <w:rStyle w:val="Hyperlink"/>
                <w:noProof/>
              </w:rPr>
              <w:t>4.9.10 On-line revocation checking requirements</w:t>
            </w:r>
            <w:r>
              <w:rPr>
                <w:noProof/>
                <w:webHidden/>
              </w:rPr>
              <w:tab/>
            </w:r>
            <w:r>
              <w:rPr>
                <w:noProof/>
                <w:webHidden/>
              </w:rPr>
              <w:fldChar w:fldCharType="begin"/>
            </w:r>
            <w:r>
              <w:rPr>
                <w:noProof/>
                <w:webHidden/>
              </w:rPr>
              <w:instrText xml:space="preserve"> PAGEREF _Toc210934959 \h </w:instrText>
            </w:r>
            <w:r>
              <w:rPr>
                <w:noProof/>
                <w:webHidden/>
              </w:rPr>
            </w:r>
            <w:r>
              <w:rPr>
                <w:noProof/>
                <w:webHidden/>
              </w:rPr>
              <w:fldChar w:fldCharType="separate"/>
            </w:r>
            <w:r w:rsidR="00C13239">
              <w:rPr>
                <w:noProof/>
                <w:webHidden/>
              </w:rPr>
              <w:t>76</w:t>
            </w:r>
            <w:r>
              <w:rPr>
                <w:noProof/>
                <w:webHidden/>
              </w:rPr>
              <w:fldChar w:fldCharType="end"/>
            </w:r>
          </w:hyperlink>
        </w:p>
        <w:p w14:paraId="72278722" w14:textId="494340D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0" w:history="1">
            <w:r w:rsidRPr="00944AD0">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_Toc210934960 \h </w:instrText>
            </w:r>
            <w:r>
              <w:rPr>
                <w:noProof/>
                <w:webHidden/>
              </w:rPr>
            </w:r>
            <w:r>
              <w:rPr>
                <w:noProof/>
                <w:webHidden/>
              </w:rPr>
              <w:fldChar w:fldCharType="separate"/>
            </w:r>
            <w:r w:rsidR="00C13239">
              <w:rPr>
                <w:noProof/>
                <w:webHidden/>
              </w:rPr>
              <w:t>76</w:t>
            </w:r>
            <w:r>
              <w:rPr>
                <w:noProof/>
                <w:webHidden/>
              </w:rPr>
              <w:fldChar w:fldCharType="end"/>
            </w:r>
          </w:hyperlink>
        </w:p>
        <w:p w14:paraId="71780C53" w14:textId="215B4CE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1" w:history="1">
            <w:r w:rsidRPr="00944AD0">
              <w:rPr>
                <w:rStyle w:val="Hyperlink"/>
                <w:noProof/>
              </w:rPr>
              <w:t>4.9.12 Special requirements re key compromise</w:t>
            </w:r>
            <w:r>
              <w:rPr>
                <w:noProof/>
                <w:webHidden/>
              </w:rPr>
              <w:tab/>
            </w:r>
            <w:r>
              <w:rPr>
                <w:noProof/>
                <w:webHidden/>
              </w:rPr>
              <w:fldChar w:fldCharType="begin"/>
            </w:r>
            <w:r>
              <w:rPr>
                <w:noProof/>
                <w:webHidden/>
              </w:rPr>
              <w:instrText xml:space="preserve"> PAGEREF _Toc210934961 \h </w:instrText>
            </w:r>
            <w:r>
              <w:rPr>
                <w:noProof/>
                <w:webHidden/>
              </w:rPr>
            </w:r>
            <w:r>
              <w:rPr>
                <w:noProof/>
                <w:webHidden/>
              </w:rPr>
              <w:fldChar w:fldCharType="separate"/>
            </w:r>
            <w:r w:rsidR="00C13239">
              <w:rPr>
                <w:noProof/>
                <w:webHidden/>
              </w:rPr>
              <w:t>76</w:t>
            </w:r>
            <w:r>
              <w:rPr>
                <w:noProof/>
                <w:webHidden/>
              </w:rPr>
              <w:fldChar w:fldCharType="end"/>
            </w:r>
          </w:hyperlink>
        </w:p>
        <w:p w14:paraId="257DB86D" w14:textId="4E75FDD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2" w:history="1">
            <w:r w:rsidRPr="00944AD0">
              <w:rPr>
                <w:rStyle w:val="Hyperlink"/>
                <w:noProof/>
              </w:rPr>
              <w:t>4.9.13 Circumstances for suspension</w:t>
            </w:r>
            <w:r>
              <w:rPr>
                <w:noProof/>
                <w:webHidden/>
              </w:rPr>
              <w:tab/>
            </w:r>
            <w:r>
              <w:rPr>
                <w:noProof/>
                <w:webHidden/>
              </w:rPr>
              <w:fldChar w:fldCharType="begin"/>
            </w:r>
            <w:r>
              <w:rPr>
                <w:noProof/>
                <w:webHidden/>
              </w:rPr>
              <w:instrText xml:space="preserve"> PAGEREF _Toc210934962 \h </w:instrText>
            </w:r>
            <w:r>
              <w:rPr>
                <w:noProof/>
                <w:webHidden/>
              </w:rPr>
            </w:r>
            <w:r>
              <w:rPr>
                <w:noProof/>
                <w:webHidden/>
              </w:rPr>
              <w:fldChar w:fldCharType="separate"/>
            </w:r>
            <w:r w:rsidR="00C13239">
              <w:rPr>
                <w:noProof/>
                <w:webHidden/>
              </w:rPr>
              <w:t>77</w:t>
            </w:r>
            <w:r>
              <w:rPr>
                <w:noProof/>
                <w:webHidden/>
              </w:rPr>
              <w:fldChar w:fldCharType="end"/>
            </w:r>
          </w:hyperlink>
        </w:p>
        <w:p w14:paraId="6318F334" w14:textId="2AD25EE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3" w:history="1">
            <w:r w:rsidRPr="00944AD0">
              <w:rPr>
                <w:rStyle w:val="Hyperlink"/>
                <w:noProof/>
              </w:rPr>
              <w:t>4.9.14 Who can request suspension</w:t>
            </w:r>
            <w:r>
              <w:rPr>
                <w:noProof/>
                <w:webHidden/>
              </w:rPr>
              <w:tab/>
            </w:r>
            <w:r>
              <w:rPr>
                <w:noProof/>
                <w:webHidden/>
              </w:rPr>
              <w:fldChar w:fldCharType="begin"/>
            </w:r>
            <w:r>
              <w:rPr>
                <w:noProof/>
                <w:webHidden/>
              </w:rPr>
              <w:instrText xml:space="preserve"> PAGEREF _Toc210934963 \h </w:instrText>
            </w:r>
            <w:r>
              <w:rPr>
                <w:noProof/>
                <w:webHidden/>
              </w:rPr>
            </w:r>
            <w:r>
              <w:rPr>
                <w:noProof/>
                <w:webHidden/>
              </w:rPr>
              <w:fldChar w:fldCharType="separate"/>
            </w:r>
            <w:r w:rsidR="00C13239">
              <w:rPr>
                <w:noProof/>
                <w:webHidden/>
              </w:rPr>
              <w:t>77</w:t>
            </w:r>
            <w:r>
              <w:rPr>
                <w:noProof/>
                <w:webHidden/>
              </w:rPr>
              <w:fldChar w:fldCharType="end"/>
            </w:r>
          </w:hyperlink>
        </w:p>
        <w:p w14:paraId="4F370847" w14:textId="1B30444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4" w:history="1">
            <w:r w:rsidRPr="00944AD0">
              <w:rPr>
                <w:rStyle w:val="Hyperlink"/>
                <w:noProof/>
              </w:rPr>
              <w:t>4.9.15 Procedure for suspension request</w:t>
            </w:r>
            <w:r>
              <w:rPr>
                <w:noProof/>
                <w:webHidden/>
              </w:rPr>
              <w:tab/>
            </w:r>
            <w:r>
              <w:rPr>
                <w:noProof/>
                <w:webHidden/>
              </w:rPr>
              <w:fldChar w:fldCharType="begin"/>
            </w:r>
            <w:r>
              <w:rPr>
                <w:noProof/>
                <w:webHidden/>
              </w:rPr>
              <w:instrText xml:space="preserve"> PAGEREF _Toc210934964 \h </w:instrText>
            </w:r>
            <w:r>
              <w:rPr>
                <w:noProof/>
                <w:webHidden/>
              </w:rPr>
            </w:r>
            <w:r>
              <w:rPr>
                <w:noProof/>
                <w:webHidden/>
              </w:rPr>
              <w:fldChar w:fldCharType="separate"/>
            </w:r>
            <w:r w:rsidR="00C13239">
              <w:rPr>
                <w:noProof/>
                <w:webHidden/>
              </w:rPr>
              <w:t>77</w:t>
            </w:r>
            <w:r>
              <w:rPr>
                <w:noProof/>
                <w:webHidden/>
              </w:rPr>
              <w:fldChar w:fldCharType="end"/>
            </w:r>
          </w:hyperlink>
        </w:p>
        <w:p w14:paraId="0D456556" w14:textId="2C53E07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5" w:history="1">
            <w:r w:rsidRPr="00944AD0">
              <w:rPr>
                <w:rStyle w:val="Hyperlink"/>
                <w:noProof/>
              </w:rPr>
              <w:t>4.9.16 Limits on suspension period</w:t>
            </w:r>
            <w:r>
              <w:rPr>
                <w:noProof/>
                <w:webHidden/>
              </w:rPr>
              <w:tab/>
            </w:r>
            <w:r>
              <w:rPr>
                <w:noProof/>
                <w:webHidden/>
              </w:rPr>
              <w:fldChar w:fldCharType="begin"/>
            </w:r>
            <w:r>
              <w:rPr>
                <w:noProof/>
                <w:webHidden/>
              </w:rPr>
              <w:instrText xml:space="preserve"> PAGEREF _Toc210934965 \h </w:instrText>
            </w:r>
            <w:r>
              <w:rPr>
                <w:noProof/>
                <w:webHidden/>
              </w:rPr>
            </w:r>
            <w:r>
              <w:rPr>
                <w:noProof/>
                <w:webHidden/>
              </w:rPr>
              <w:fldChar w:fldCharType="separate"/>
            </w:r>
            <w:r w:rsidR="00C13239">
              <w:rPr>
                <w:noProof/>
                <w:webHidden/>
              </w:rPr>
              <w:t>77</w:t>
            </w:r>
            <w:r>
              <w:rPr>
                <w:noProof/>
                <w:webHidden/>
              </w:rPr>
              <w:fldChar w:fldCharType="end"/>
            </w:r>
          </w:hyperlink>
        </w:p>
        <w:p w14:paraId="3A4D4A0B" w14:textId="5B42100A"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66" w:history="1">
            <w:r w:rsidRPr="00944AD0">
              <w:rPr>
                <w:rStyle w:val="Hyperlink"/>
                <w:noProof/>
              </w:rPr>
              <w:t>4.10 Certificate status services</w:t>
            </w:r>
            <w:r>
              <w:rPr>
                <w:noProof/>
                <w:webHidden/>
              </w:rPr>
              <w:tab/>
            </w:r>
            <w:r>
              <w:rPr>
                <w:noProof/>
                <w:webHidden/>
              </w:rPr>
              <w:fldChar w:fldCharType="begin"/>
            </w:r>
            <w:r>
              <w:rPr>
                <w:noProof/>
                <w:webHidden/>
              </w:rPr>
              <w:instrText xml:space="preserve"> PAGEREF _Toc210934966 \h </w:instrText>
            </w:r>
            <w:r>
              <w:rPr>
                <w:noProof/>
                <w:webHidden/>
              </w:rPr>
            </w:r>
            <w:r>
              <w:rPr>
                <w:noProof/>
                <w:webHidden/>
              </w:rPr>
              <w:fldChar w:fldCharType="separate"/>
            </w:r>
            <w:r w:rsidR="00C13239">
              <w:rPr>
                <w:noProof/>
                <w:webHidden/>
              </w:rPr>
              <w:t>77</w:t>
            </w:r>
            <w:r>
              <w:rPr>
                <w:noProof/>
                <w:webHidden/>
              </w:rPr>
              <w:fldChar w:fldCharType="end"/>
            </w:r>
          </w:hyperlink>
        </w:p>
        <w:p w14:paraId="421E4B82" w14:textId="70C0700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7" w:history="1">
            <w:r w:rsidRPr="00944AD0">
              <w:rPr>
                <w:rStyle w:val="Hyperlink"/>
                <w:noProof/>
              </w:rPr>
              <w:t>4.10.1 Operational characteristics</w:t>
            </w:r>
            <w:r>
              <w:rPr>
                <w:noProof/>
                <w:webHidden/>
              </w:rPr>
              <w:tab/>
            </w:r>
            <w:r>
              <w:rPr>
                <w:noProof/>
                <w:webHidden/>
              </w:rPr>
              <w:fldChar w:fldCharType="begin"/>
            </w:r>
            <w:r>
              <w:rPr>
                <w:noProof/>
                <w:webHidden/>
              </w:rPr>
              <w:instrText xml:space="preserve"> PAGEREF _Toc210934967 \h </w:instrText>
            </w:r>
            <w:r>
              <w:rPr>
                <w:noProof/>
                <w:webHidden/>
              </w:rPr>
            </w:r>
            <w:r>
              <w:rPr>
                <w:noProof/>
                <w:webHidden/>
              </w:rPr>
              <w:fldChar w:fldCharType="separate"/>
            </w:r>
            <w:r w:rsidR="00C13239">
              <w:rPr>
                <w:noProof/>
                <w:webHidden/>
              </w:rPr>
              <w:t>77</w:t>
            </w:r>
            <w:r>
              <w:rPr>
                <w:noProof/>
                <w:webHidden/>
              </w:rPr>
              <w:fldChar w:fldCharType="end"/>
            </w:r>
          </w:hyperlink>
        </w:p>
        <w:p w14:paraId="1F4386F5" w14:textId="1F0FF2B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8" w:history="1">
            <w:r w:rsidRPr="00944AD0">
              <w:rPr>
                <w:rStyle w:val="Hyperlink"/>
                <w:noProof/>
              </w:rPr>
              <w:t>4.10.2 Service availability</w:t>
            </w:r>
            <w:r>
              <w:rPr>
                <w:noProof/>
                <w:webHidden/>
              </w:rPr>
              <w:tab/>
            </w:r>
            <w:r>
              <w:rPr>
                <w:noProof/>
                <w:webHidden/>
              </w:rPr>
              <w:fldChar w:fldCharType="begin"/>
            </w:r>
            <w:r>
              <w:rPr>
                <w:noProof/>
                <w:webHidden/>
              </w:rPr>
              <w:instrText xml:space="preserve"> PAGEREF _Toc210934968 \h </w:instrText>
            </w:r>
            <w:r>
              <w:rPr>
                <w:noProof/>
                <w:webHidden/>
              </w:rPr>
            </w:r>
            <w:r>
              <w:rPr>
                <w:noProof/>
                <w:webHidden/>
              </w:rPr>
              <w:fldChar w:fldCharType="separate"/>
            </w:r>
            <w:r w:rsidR="00C13239">
              <w:rPr>
                <w:noProof/>
                <w:webHidden/>
              </w:rPr>
              <w:t>77</w:t>
            </w:r>
            <w:r>
              <w:rPr>
                <w:noProof/>
                <w:webHidden/>
              </w:rPr>
              <w:fldChar w:fldCharType="end"/>
            </w:r>
          </w:hyperlink>
        </w:p>
        <w:p w14:paraId="7C9D187A" w14:textId="1EBFB08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69" w:history="1">
            <w:r w:rsidRPr="00944AD0">
              <w:rPr>
                <w:rStyle w:val="Hyperlink"/>
                <w:noProof/>
              </w:rPr>
              <w:t>4.10.3 Optional features</w:t>
            </w:r>
            <w:r>
              <w:rPr>
                <w:noProof/>
                <w:webHidden/>
              </w:rPr>
              <w:tab/>
            </w:r>
            <w:r>
              <w:rPr>
                <w:noProof/>
                <w:webHidden/>
              </w:rPr>
              <w:fldChar w:fldCharType="begin"/>
            </w:r>
            <w:r>
              <w:rPr>
                <w:noProof/>
                <w:webHidden/>
              </w:rPr>
              <w:instrText xml:space="preserve"> PAGEREF _Toc210934969 \h </w:instrText>
            </w:r>
            <w:r>
              <w:rPr>
                <w:noProof/>
                <w:webHidden/>
              </w:rPr>
            </w:r>
            <w:r>
              <w:rPr>
                <w:noProof/>
                <w:webHidden/>
              </w:rPr>
              <w:fldChar w:fldCharType="separate"/>
            </w:r>
            <w:r w:rsidR="00C13239">
              <w:rPr>
                <w:noProof/>
                <w:webHidden/>
              </w:rPr>
              <w:t>77</w:t>
            </w:r>
            <w:r>
              <w:rPr>
                <w:noProof/>
                <w:webHidden/>
              </w:rPr>
              <w:fldChar w:fldCharType="end"/>
            </w:r>
          </w:hyperlink>
        </w:p>
        <w:p w14:paraId="31C0F85B" w14:textId="6720DC8E"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70" w:history="1">
            <w:r w:rsidRPr="00944AD0">
              <w:rPr>
                <w:rStyle w:val="Hyperlink"/>
                <w:noProof/>
              </w:rPr>
              <w:t>4.11 End of subscription</w:t>
            </w:r>
            <w:r>
              <w:rPr>
                <w:noProof/>
                <w:webHidden/>
              </w:rPr>
              <w:tab/>
            </w:r>
            <w:r>
              <w:rPr>
                <w:noProof/>
                <w:webHidden/>
              </w:rPr>
              <w:fldChar w:fldCharType="begin"/>
            </w:r>
            <w:r>
              <w:rPr>
                <w:noProof/>
                <w:webHidden/>
              </w:rPr>
              <w:instrText xml:space="preserve"> PAGEREF _Toc210934970 \h </w:instrText>
            </w:r>
            <w:r>
              <w:rPr>
                <w:noProof/>
                <w:webHidden/>
              </w:rPr>
            </w:r>
            <w:r>
              <w:rPr>
                <w:noProof/>
                <w:webHidden/>
              </w:rPr>
              <w:fldChar w:fldCharType="separate"/>
            </w:r>
            <w:r w:rsidR="00C13239">
              <w:rPr>
                <w:noProof/>
                <w:webHidden/>
              </w:rPr>
              <w:t>77</w:t>
            </w:r>
            <w:r>
              <w:rPr>
                <w:noProof/>
                <w:webHidden/>
              </w:rPr>
              <w:fldChar w:fldCharType="end"/>
            </w:r>
          </w:hyperlink>
        </w:p>
        <w:p w14:paraId="53049499" w14:textId="6728FA30"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71" w:history="1">
            <w:r w:rsidRPr="00944AD0">
              <w:rPr>
                <w:rStyle w:val="Hyperlink"/>
                <w:noProof/>
              </w:rPr>
              <w:t>4.12 Key escrow and recovery</w:t>
            </w:r>
            <w:r>
              <w:rPr>
                <w:noProof/>
                <w:webHidden/>
              </w:rPr>
              <w:tab/>
            </w:r>
            <w:r>
              <w:rPr>
                <w:noProof/>
                <w:webHidden/>
              </w:rPr>
              <w:fldChar w:fldCharType="begin"/>
            </w:r>
            <w:r>
              <w:rPr>
                <w:noProof/>
                <w:webHidden/>
              </w:rPr>
              <w:instrText xml:space="preserve"> PAGEREF _Toc210934971 \h </w:instrText>
            </w:r>
            <w:r>
              <w:rPr>
                <w:noProof/>
                <w:webHidden/>
              </w:rPr>
            </w:r>
            <w:r>
              <w:rPr>
                <w:noProof/>
                <w:webHidden/>
              </w:rPr>
              <w:fldChar w:fldCharType="separate"/>
            </w:r>
            <w:r w:rsidR="00C13239">
              <w:rPr>
                <w:noProof/>
                <w:webHidden/>
              </w:rPr>
              <w:t>78</w:t>
            </w:r>
            <w:r>
              <w:rPr>
                <w:noProof/>
                <w:webHidden/>
              </w:rPr>
              <w:fldChar w:fldCharType="end"/>
            </w:r>
          </w:hyperlink>
        </w:p>
        <w:p w14:paraId="71C58DBE" w14:textId="3629402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72" w:history="1">
            <w:r w:rsidRPr="00944AD0">
              <w:rPr>
                <w:rStyle w:val="Hyperlink"/>
                <w:noProof/>
              </w:rPr>
              <w:t>4.12.1 Key escrow and recovery policy and practices</w:t>
            </w:r>
            <w:r>
              <w:rPr>
                <w:noProof/>
                <w:webHidden/>
              </w:rPr>
              <w:tab/>
            </w:r>
            <w:r>
              <w:rPr>
                <w:noProof/>
                <w:webHidden/>
              </w:rPr>
              <w:fldChar w:fldCharType="begin"/>
            </w:r>
            <w:r>
              <w:rPr>
                <w:noProof/>
                <w:webHidden/>
              </w:rPr>
              <w:instrText xml:space="preserve"> PAGEREF _Toc210934972 \h </w:instrText>
            </w:r>
            <w:r>
              <w:rPr>
                <w:noProof/>
                <w:webHidden/>
              </w:rPr>
            </w:r>
            <w:r>
              <w:rPr>
                <w:noProof/>
                <w:webHidden/>
              </w:rPr>
              <w:fldChar w:fldCharType="separate"/>
            </w:r>
            <w:r w:rsidR="00C13239">
              <w:rPr>
                <w:noProof/>
                <w:webHidden/>
              </w:rPr>
              <w:t>78</w:t>
            </w:r>
            <w:r>
              <w:rPr>
                <w:noProof/>
                <w:webHidden/>
              </w:rPr>
              <w:fldChar w:fldCharType="end"/>
            </w:r>
          </w:hyperlink>
        </w:p>
        <w:p w14:paraId="42DB9BE6" w14:textId="509F07B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73" w:history="1">
            <w:r w:rsidRPr="00944AD0">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_Toc210934973 \h </w:instrText>
            </w:r>
            <w:r>
              <w:rPr>
                <w:noProof/>
                <w:webHidden/>
              </w:rPr>
            </w:r>
            <w:r>
              <w:rPr>
                <w:noProof/>
                <w:webHidden/>
              </w:rPr>
              <w:fldChar w:fldCharType="separate"/>
            </w:r>
            <w:r w:rsidR="00C13239">
              <w:rPr>
                <w:noProof/>
                <w:webHidden/>
              </w:rPr>
              <w:t>78</w:t>
            </w:r>
            <w:r>
              <w:rPr>
                <w:noProof/>
                <w:webHidden/>
              </w:rPr>
              <w:fldChar w:fldCharType="end"/>
            </w:r>
          </w:hyperlink>
        </w:p>
        <w:p w14:paraId="7DF8935A" w14:textId="691EECA3"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4974" w:history="1">
            <w:r w:rsidRPr="00944AD0">
              <w:rPr>
                <w:rStyle w:val="Hyperlink"/>
                <w:noProof/>
              </w:rPr>
              <w:t>5. MANAGEMENT, OPERATIONAL, AND PHYSICAL CONTROLS</w:t>
            </w:r>
            <w:r>
              <w:rPr>
                <w:noProof/>
                <w:webHidden/>
              </w:rPr>
              <w:tab/>
            </w:r>
            <w:r>
              <w:rPr>
                <w:noProof/>
                <w:webHidden/>
              </w:rPr>
              <w:fldChar w:fldCharType="begin"/>
            </w:r>
            <w:r>
              <w:rPr>
                <w:noProof/>
                <w:webHidden/>
              </w:rPr>
              <w:instrText xml:space="preserve"> PAGEREF _Toc210934974 \h </w:instrText>
            </w:r>
            <w:r>
              <w:rPr>
                <w:noProof/>
                <w:webHidden/>
              </w:rPr>
            </w:r>
            <w:r>
              <w:rPr>
                <w:noProof/>
                <w:webHidden/>
              </w:rPr>
              <w:fldChar w:fldCharType="separate"/>
            </w:r>
            <w:r w:rsidR="00C13239">
              <w:rPr>
                <w:noProof/>
                <w:webHidden/>
              </w:rPr>
              <w:t>79</w:t>
            </w:r>
            <w:r>
              <w:rPr>
                <w:noProof/>
                <w:webHidden/>
              </w:rPr>
              <w:fldChar w:fldCharType="end"/>
            </w:r>
          </w:hyperlink>
        </w:p>
        <w:p w14:paraId="4439EADE" w14:textId="75C8D22A"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75" w:history="1">
            <w:r w:rsidRPr="00944AD0">
              <w:rPr>
                <w:rStyle w:val="Hyperlink"/>
                <w:noProof/>
              </w:rPr>
              <w:t>5.1 Physical Security Controls</w:t>
            </w:r>
            <w:r>
              <w:rPr>
                <w:noProof/>
                <w:webHidden/>
              </w:rPr>
              <w:tab/>
            </w:r>
            <w:r>
              <w:rPr>
                <w:noProof/>
                <w:webHidden/>
              </w:rPr>
              <w:fldChar w:fldCharType="begin"/>
            </w:r>
            <w:r>
              <w:rPr>
                <w:noProof/>
                <w:webHidden/>
              </w:rPr>
              <w:instrText xml:space="preserve"> PAGEREF _Toc210934975 \h </w:instrText>
            </w:r>
            <w:r>
              <w:rPr>
                <w:noProof/>
                <w:webHidden/>
              </w:rPr>
            </w:r>
            <w:r>
              <w:rPr>
                <w:noProof/>
                <w:webHidden/>
              </w:rPr>
              <w:fldChar w:fldCharType="separate"/>
            </w:r>
            <w:r w:rsidR="00C13239">
              <w:rPr>
                <w:noProof/>
                <w:webHidden/>
              </w:rPr>
              <w:t>80</w:t>
            </w:r>
            <w:r>
              <w:rPr>
                <w:noProof/>
                <w:webHidden/>
              </w:rPr>
              <w:fldChar w:fldCharType="end"/>
            </w:r>
          </w:hyperlink>
        </w:p>
        <w:p w14:paraId="7CF41432" w14:textId="36DA859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76" w:history="1">
            <w:r w:rsidRPr="00944AD0">
              <w:rPr>
                <w:rStyle w:val="Hyperlink"/>
                <w:noProof/>
              </w:rPr>
              <w:t>5.1.1 Site location and construction</w:t>
            </w:r>
            <w:r>
              <w:rPr>
                <w:noProof/>
                <w:webHidden/>
              </w:rPr>
              <w:tab/>
            </w:r>
            <w:r>
              <w:rPr>
                <w:noProof/>
                <w:webHidden/>
              </w:rPr>
              <w:fldChar w:fldCharType="begin"/>
            </w:r>
            <w:r>
              <w:rPr>
                <w:noProof/>
                <w:webHidden/>
              </w:rPr>
              <w:instrText xml:space="preserve"> PAGEREF _Toc210934976 \h </w:instrText>
            </w:r>
            <w:r>
              <w:rPr>
                <w:noProof/>
                <w:webHidden/>
              </w:rPr>
            </w:r>
            <w:r>
              <w:rPr>
                <w:noProof/>
                <w:webHidden/>
              </w:rPr>
              <w:fldChar w:fldCharType="separate"/>
            </w:r>
            <w:r w:rsidR="00C13239">
              <w:rPr>
                <w:noProof/>
                <w:webHidden/>
              </w:rPr>
              <w:t>80</w:t>
            </w:r>
            <w:r>
              <w:rPr>
                <w:noProof/>
                <w:webHidden/>
              </w:rPr>
              <w:fldChar w:fldCharType="end"/>
            </w:r>
          </w:hyperlink>
        </w:p>
        <w:p w14:paraId="3AB7C24B" w14:textId="399CA86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77" w:history="1">
            <w:r w:rsidRPr="00944AD0">
              <w:rPr>
                <w:rStyle w:val="Hyperlink"/>
                <w:noProof/>
              </w:rPr>
              <w:t>5.1.2 Physical access</w:t>
            </w:r>
            <w:r>
              <w:rPr>
                <w:noProof/>
                <w:webHidden/>
              </w:rPr>
              <w:tab/>
            </w:r>
            <w:r>
              <w:rPr>
                <w:noProof/>
                <w:webHidden/>
              </w:rPr>
              <w:fldChar w:fldCharType="begin"/>
            </w:r>
            <w:r>
              <w:rPr>
                <w:noProof/>
                <w:webHidden/>
              </w:rPr>
              <w:instrText xml:space="preserve"> PAGEREF _Toc210934977 \h </w:instrText>
            </w:r>
            <w:r>
              <w:rPr>
                <w:noProof/>
                <w:webHidden/>
              </w:rPr>
            </w:r>
            <w:r>
              <w:rPr>
                <w:noProof/>
                <w:webHidden/>
              </w:rPr>
              <w:fldChar w:fldCharType="separate"/>
            </w:r>
            <w:r w:rsidR="00C13239">
              <w:rPr>
                <w:noProof/>
                <w:webHidden/>
              </w:rPr>
              <w:t>80</w:t>
            </w:r>
            <w:r>
              <w:rPr>
                <w:noProof/>
                <w:webHidden/>
              </w:rPr>
              <w:fldChar w:fldCharType="end"/>
            </w:r>
          </w:hyperlink>
        </w:p>
        <w:p w14:paraId="36A5821A" w14:textId="06AB0A8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78" w:history="1">
            <w:r w:rsidRPr="00944AD0">
              <w:rPr>
                <w:rStyle w:val="Hyperlink"/>
                <w:noProof/>
              </w:rPr>
              <w:t>5.1.3 Power and air conditioning</w:t>
            </w:r>
            <w:r>
              <w:rPr>
                <w:noProof/>
                <w:webHidden/>
              </w:rPr>
              <w:tab/>
            </w:r>
            <w:r>
              <w:rPr>
                <w:noProof/>
                <w:webHidden/>
              </w:rPr>
              <w:fldChar w:fldCharType="begin"/>
            </w:r>
            <w:r>
              <w:rPr>
                <w:noProof/>
                <w:webHidden/>
              </w:rPr>
              <w:instrText xml:space="preserve"> PAGEREF _Toc210934978 \h </w:instrText>
            </w:r>
            <w:r>
              <w:rPr>
                <w:noProof/>
                <w:webHidden/>
              </w:rPr>
            </w:r>
            <w:r>
              <w:rPr>
                <w:noProof/>
                <w:webHidden/>
              </w:rPr>
              <w:fldChar w:fldCharType="separate"/>
            </w:r>
            <w:r w:rsidR="00C13239">
              <w:rPr>
                <w:noProof/>
                <w:webHidden/>
              </w:rPr>
              <w:t>80</w:t>
            </w:r>
            <w:r>
              <w:rPr>
                <w:noProof/>
                <w:webHidden/>
              </w:rPr>
              <w:fldChar w:fldCharType="end"/>
            </w:r>
          </w:hyperlink>
        </w:p>
        <w:p w14:paraId="067CE488" w14:textId="29A621D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79" w:history="1">
            <w:r w:rsidRPr="00944AD0">
              <w:rPr>
                <w:rStyle w:val="Hyperlink"/>
                <w:noProof/>
              </w:rPr>
              <w:t>5.1.4 Water exposures</w:t>
            </w:r>
            <w:r>
              <w:rPr>
                <w:noProof/>
                <w:webHidden/>
              </w:rPr>
              <w:tab/>
            </w:r>
            <w:r>
              <w:rPr>
                <w:noProof/>
                <w:webHidden/>
              </w:rPr>
              <w:fldChar w:fldCharType="begin"/>
            </w:r>
            <w:r>
              <w:rPr>
                <w:noProof/>
                <w:webHidden/>
              </w:rPr>
              <w:instrText xml:space="preserve"> PAGEREF _Toc210934979 \h </w:instrText>
            </w:r>
            <w:r>
              <w:rPr>
                <w:noProof/>
                <w:webHidden/>
              </w:rPr>
            </w:r>
            <w:r>
              <w:rPr>
                <w:noProof/>
                <w:webHidden/>
              </w:rPr>
              <w:fldChar w:fldCharType="separate"/>
            </w:r>
            <w:r w:rsidR="00C13239">
              <w:rPr>
                <w:noProof/>
                <w:webHidden/>
              </w:rPr>
              <w:t>80</w:t>
            </w:r>
            <w:r>
              <w:rPr>
                <w:noProof/>
                <w:webHidden/>
              </w:rPr>
              <w:fldChar w:fldCharType="end"/>
            </w:r>
          </w:hyperlink>
        </w:p>
        <w:p w14:paraId="0057FB05" w14:textId="06B17BD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0" w:history="1">
            <w:r w:rsidRPr="00944AD0">
              <w:rPr>
                <w:rStyle w:val="Hyperlink"/>
                <w:noProof/>
              </w:rPr>
              <w:t>5.1.5 Fire prevention and protection</w:t>
            </w:r>
            <w:r>
              <w:rPr>
                <w:noProof/>
                <w:webHidden/>
              </w:rPr>
              <w:tab/>
            </w:r>
            <w:r>
              <w:rPr>
                <w:noProof/>
                <w:webHidden/>
              </w:rPr>
              <w:fldChar w:fldCharType="begin"/>
            </w:r>
            <w:r>
              <w:rPr>
                <w:noProof/>
                <w:webHidden/>
              </w:rPr>
              <w:instrText xml:space="preserve"> PAGEREF _Toc210934980 \h </w:instrText>
            </w:r>
            <w:r>
              <w:rPr>
                <w:noProof/>
                <w:webHidden/>
              </w:rPr>
            </w:r>
            <w:r>
              <w:rPr>
                <w:noProof/>
                <w:webHidden/>
              </w:rPr>
              <w:fldChar w:fldCharType="separate"/>
            </w:r>
            <w:r w:rsidR="00C13239">
              <w:rPr>
                <w:noProof/>
                <w:webHidden/>
              </w:rPr>
              <w:t>80</w:t>
            </w:r>
            <w:r>
              <w:rPr>
                <w:noProof/>
                <w:webHidden/>
              </w:rPr>
              <w:fldChar w:fldCharType="end"/>
            </w:r>
          </w:hyperlink>
        </w:p>
        <w:p w14:paraId="4A45987A" w14:textId="2F63072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1" w:history="1">
            <w:r w:rsidRPr="00944AD0">
              <w:rPr>
                <w:rStyle w:val="Hyperlink"/>
                <w:noProof/>
              </w:rPr>
              <w:t>5.1.6 Media storage</w:t>
            </w:r>
            <w:r>
              <w:rPr>
                <w:noProof/>
                <w:webHidden/>
              </w:rPr>
              <w:tab/>
            </w:r>
            <w:r>
              <w:rPr>
                <w:noProof/>
                <w:webHidden/>
              </w:rPr>
              <w:fldChar w:fldCharType="begin"/>
            </w:r>
            <w:r>
              <w:rPr>
                <w:noProof/>
                <w:webHidden/>
              </w:rPr>
              <w:instrText xml:space="preserve"> PAGEREF _Toc210934981 \h </w:instrText>
            </w:r>
            <w:r>
              <w:rPr>
                <w:noProof/>
                <w:webHidden/>
              </w:rPr>
            </w:r>
            <w:r>
              <w:rPr>
                <w:noProof/>
                <w:webHidden/>
              </w:rPr>
              <w:fldChar w:fldCharType="separate"/>
            </w:r>
            <w:r w:rsidR="00C13239">
              <w:rPr>
                <w:noProof/>
                <w:webHidden/>
              </w:rPr>
              <w:t>80</w:t>
            </w:r>
            <w:r>
              <w:rPr>
                <w:noProof/>
                <w:webHidden/>
              </w:rPr>
              <w:fldChar w:fldCharType="end"/>
            </w:r>
          </w:hyperlink>
        </w:p>
        <w:p w14:paraId="6AF759DC" w14:textId="2630FE4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2" w:history="1">
            <w:r w:rsidRPr="00944AD0">
              <w:rPr>
                <w:rStyle w:val="Hyperlink"/>
                <w:noProof/>
              </w:rPr>
              <w:t>5.1.7 Waste disposal</w:t>
            </w:r>
            <w:r>
              <w:rPr>
                <w:noProof/>
                <w:webHidden/>
              </w:rPr>
              <w:tab/>
            </w:r>
            <w:r>
              <w:rPr>
                <w:noProof/>
                <w:webHidden/>
              </w:rPr>
              <w:fldChar w:fldCharType="begin"/>
            </w:r>
            <w:r>
              <w:rPr>
                <w:noProof/>
                <w:webHidden/>
              </w:rPr>
              <w:instrText xml:space="preserve"> PAGEREF _Toc210934982 \h </w:instrText>
            </w:r>
            <w:r>
              <w:rPr>
                <w:noProof/>
                <w:webHidden/>
              </w:rPr>
            </w:r>
            <w:r>
              <w:rPr>
                <w:noProof/>
                <w:webHidden/>
              </w:rPr>
              <w:fldChar w:fldCharType="separate"/>
            </w:r>
            <w:r w:rsidR="00C13239">
              <w:rPr>
                <w:noProof/>
                <w:webHidden/>
              </w:rPr>
              <w:t>80</w:t>
            </w:r>
            <w:r>
              <w:rPr>
                <w:noProof/>
                <w:webHidden/>
              </w:rPr>
              <w:fldChar w:fldCharType="end"/>
            </w:r>
          </w:hyperlink>
        </w:p>
        <w:p w14:paraId="2E3F3779" w14:textId="374AD53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3" w:history="1">
            <w:r w:rsidRPr="00944AD0">
              <w:rPr>
                <w:rStyle w:val="Hyperlink"/>
                <w:noProof/>
              </w:rPr>
              <w:t>5.1.8 Off-site backup</w:t>
            </w:r>
            <w:r>
              <w:rPr>
                <w:noProof/>
                <w:webHidden/>
              </w:rPr>
              <w:tab/>
            </w:r>
            <w:r>
              <w:rPr>
                <w:noProof/>
                <w:webHidden/>
              </w:rPr>
              <w:fldChar w:fldCharType="begin"/>
            </w:r>
            <w:r>
              <w:rPr>
                <w:noProof/>
                <w:webHidden/>
              </w:rPr>
              <w:instrText xml:space="preserve"> PAGEREF _Toc210934983 \h </w:instrText>
            </w:r>
            <w:r>
              <w:rPr>
                <w:noProof/>
                <w:webHidden/>
              </w:rPr>
            </w:r>
            <w:r>
              <w:rPr>
                <w:noProof/>
                <w:webHidden/>
              </w:rPr>
              <w:fldChar w:fldCharType="separate"/>
            </w:r>
            <w:r w:rsidR="00C13239">
              <w:rPr>
                <w:noProof/>
                <w:webHidden/>
              </w:rPr>
              <w:t>80</w:t>
            </w:r>
            <w:r>
              <w:rPr>
                <w:noProof/>
                <w:webHidden/>
              </w:rPr>
              <w:fldChar w:fldCharType="end"/>
            </w:r>
          </w:hyperlink>
        </w:p>
        <w:p w14:paraId="4A3FDBD2" w14:textId="00CF9CC7"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84" w:history="1">
            <w:r w:rsidRPr="00944AD0">
              <w:rPr>
                <w:rStyle w:val="Hyperlink"/>
                <w:noProof/>
              </w:rPr>
              <w:t>5.2 Procedural controls</w:t>
            </w:r>
            <w:r>
              <w:rPr>
                <w:noProof/>
                <w:webHidden/>
              </w:rPr>
              <w:tab/>
            </w:r>
            <w:r>
              <w:rPr>
                <w:noProof/>
                <w:webHidden/>
              </w:rPr>
              <w:fldChar w:fldCharType="begin"/>
            </w:r>
            <w:r>
              <w:rPr>
                <w:noProof/>
                <w:webHidden/>
              </w:rPr>
              <w:instrText xml:space="preserve"> PAGEREF _Toc210934984 \h </w:instrText>
            </w:r>
            <w:r>
              <w:rPr>
                <w:noProof/>
                <w:webHidden/>
              </w:rPr>
            </w:r>
            <w:r>
              <w:rPr>
                <w:noProof/>
                <w:webHidden/>
              </w:rPr>
              <w:fldChar w:fldCharType="separate"/>
            </w:r>
            <w:r w:rsidR="00C13239">
              <w:rPr>
                <w:noProof/>
                <w:webHidden/>
              </w:rPr>
              <w:t>80</w:t>
            </w:r>
            <w:r>
              <w:rPr>
                <w:noProof/>
                <w:webHidden/>
              </w:rPr>
              <w:fldChar w:fldCharType="end"/>
            </w:r>
          </w:hyperlink>
        </w:p>
        <w:p w14:paraId="0EE0F058" w14:textId="1562F16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5" w:history="1">
            <w:r w:rsidRPr="00944AD0">
              <w:rPr>
                <w:rStyle w:val="Hyperlink"/>
                <w:noProof/>
              </w:rPr>
              <w:t>5.2.1 Trusted roles</w:t>
            </w:r>
            <w:r>
              <w:rPr>
                <w:noProof/>
                <w:webHidden/>
              </w:rPr>
              <w:tab/>
            </w:r>
            <w:r>
              <w:rPr>
                <w:noProof/>
                <w:webHidden/>
              </w:rPr>
              <w:fldChar w:fldCharType="begin"/>
            </w:r>
            <w:r>
              <w:rPr>
                <w:noProof/>
                <w:webHidden/>
              </w:rPr>
              <w:instrText xml:space="preserve"> PAGEREF _Toc210934985 \h </w:instrText>
            </w:r>
            <w:r>
              <w:rPr>
                <w:noProof/>
                <w:webHidden/>
              </w:rPr>
            </w:r>
            <w:r>
              <w:rPr>
                <w:noProof/>
                <w:webHidden/>
              </w:rPr>
              <w:fldChar w:fldCharType="separate"/>
            </w:r>
            <w:r w:rsidR="00C13239">
              <w:rPr>
                <w:noProof/>
                <w:webHidden/>
              </w:rPr>
              <w:t>80</w:t>
            </w:r>
            <w:r>
              <w:rPr>
                <w:noProof/>
                <w:webHidden/>
              </w:rPr>
              <w:fldChar w:fldCharType="end"/>
            </w:r>
          </w:hyperlink>
        </w:p>
        <w:p w14:paraId="66710668" w14:textId="7674F3F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6" w:history="1">
            <w:r w:rsidRPr="00944AD0">
              <w:rPr>
                <w:rStyle w:val="Hyperlink"/>
                <w:noProof/>
              </w:rPr>
              <w:t>5.2.2 Number of Individuals Required per Task</w:t>
            </w:r>
            <w:r>
              <w:rPr>
                <w:noProof/>
                <w:webHidden/>
              </w:rPr>
              <w:tab/>
            </w:r>
            <w:r>
              <w:rPr>
                <w:noProof/>
                <w:webHidden/>
              </w:rPr>
              <w:fldChar w:fldCharType="begin"/>
            </w:r>
            <w:r>
              <w:rPr>
                <w:noProof/>
                <w:webHidden/>
              </w:rPr>
              <w:instrText xml:space="preserve"> PAGEREF _Toc210934986 \h </w:instrText>
            </w:r>
            <w:r>
              <w:rPr>
                <w:noProof/>
                <w:webHidden/>
              </w:rPr>
            </w:r>
            <w:r>
              <w:rPr>
                <w:noProof/>
                <w:webHidden/>
              </w:rPr>
              <w:fldChar w:fldCharType="separate"/>
            </w:r>
            <w:r w:rsidR="00C13239">
              <w:rPr>
                <w:noProof/>
                <w:webHidden/>
              </w:rPr>
              <w:t>80</w:t>
            </w:r>
            <w:r>
              <w:rPr>
                <w:noProof/>
                <w:webHidden/>
              </w:rPr>
              <w:fldChar w:fldCharType="end"/>
            </w:r>
          </w:hyperlink>
        </w:p>
        <w:p w14:paraId="190FA497" w14:textId="1DBFFB1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7" w:history="1">
            <w:r w:rsidRPr="00944AD0">
              <w:rPr>
                <w:rStyle w:val="Hyperlink"/>
                <w:noProof/>
              </w:rPr>
              <w:t>5.2.3 Identification and authentication for each role</w:t>
            </w:r>
            <w:r>
              <w:rPr>
                <w:noProof/>
                <w:webHidden/>
              </w:rPr>
              <w:tab/>
            </w:r>
            <w:r>
              <w:rPr>
                <w:noProof/>
                <w:webHidden/>
              </w:rPr>
              <w:fldChar w:fldCharType="begin"/>
            </w:r>
            <w:r>
              <w:rPr>
                <w:noProof/>
                <w:webHidden/>
              </w:rPr>
              <w:instrText xml:space="preserve"> PAGEREF _Toc210934987 \h </w:instrText>
            </w:r>
            <w:r>
              <w:rPr>
                <w:noProof/>
                <w:webHidden/>
              </w:rPr>
            </w:r>
            <w:r>
              <w:rPr>
                <w:noProof/>
                <w:webHidden/>
              </w:rPr>
              <w:fldChar w:fldCharType="separate"/>
            </w:r>
            <w:r w:rsidR="00C13239">
              <w:rPr>
                <w:noProof/>
                <w:webHidden/>
              </w:rPr>
              <w:t>80</w:t>
            </w:r>
            <w:r>
              <w:rPr>
                <w:noProof/>
                <w:webHidden/>
              </w:rPr>
              <w:fldChar w:fldCharType="end"/>
            </w:r>
          </w:hyperlink>
        </w:p>
        <w:p w14:paraId="082A0269" w14:textId="46D4D7B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88" w:history="1">
            <w:r w:rsidRPr="00944AD0">
              <w:rPr>
                <w:rStyle w:val="Hyperlink"/>
                <w:noProof/>
              </w:rPr>
              <w:t>5.2.4 Roles requiring separation of duties</w:t>
            </w:r>
            <w:r>
              <w:rPr>
                <w:noProof/>
                <w:webHidden/>
              </w:rPr>
              <w:tab/>
            </w:r>
            <w:r>
              <w:rPr>
                <w:noProof/>
                <w:webHidden/>
              </w:rPr>
              <w:fldChar w:fldCharType="begin"/>
            </w:r>
            <w:r>
              <w:rPr>
                <w:noProof/>
                <w:webHidden/>
              </w:rPr>
              <w:instrText xml:space="preserve"> PAGEREF _Toc210934988 \h </w:instrText>
            </w:r>
            <w:r>
              <w:rPr>
                <w:noProof/>
                <w:webHidden/>
              </w:rPr>
            </w:r>
            <w:r>
              <w:rPr>
                <w:noProof/>
                <w:webHidden/>
              </w:rPr>
              <w:fldChar w:fldCharType="separate"/>
            </w:r>
            <w:r w:rsidR="00C13239">
              <w:rPr>
                <w:noProof/>
                <w:webHidden/>
              </w:rPr>
              <w:t>80</w:t>
            </w:r>
            <w:r>
              <w:rPr>
                <w:noProof/>
                <w:webHidden/>
              </w:rPr>
              <w:fldChar w:fldCharType="end"/>
            </w:r>
          </w:hyperlink>
        </w:p>
        <w:p w14:paraId="4EAB298B" w14:textId="4B19798D"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89" w:history="1">
            <w:r w:rsidRPr="00944AD0">
              <w:rPr>
                <w:rStyle w:val="Hyperlink"/>
                <w:noProof/>
              </w:rPr>
              <w:t>5.3 Personnel controls</w:t>
            </w:r>
            <w:r>
              <w:rPr>
                <w:noProof/>
                <w:webHidden/>
              </w:rPr>
              <w:tab/>
            </w:r>
            <w:r>
              <w:rPr>
                <w:noProof/>
                <w:webHidden/>
              </w:rPr>
              <w:fldChar w:fldCharType="begin"/>
            </w:r>
            <w:r>
              <w:rPr>
                <w:noProof/>
                <w:webHidden/>
              </w:rPr>
              <w:instrText xml:space="preserve"> PAGEREF _Toc210934989 \h </w:instrText>
            </w:r>
            <w:r>
              <w:rPr>
                <w:noProof/>
                <w:webHidden/>
              </w:rPr>
            </w:r>
            <w:r>
              <w:rPr>
                <w:noProof/>
                <w:webHidden/>
              </w:rPr>
              <w:fldChar w:fldCharType="separate"/>
            </w:r>
            <w:r w:rsidR="00C13239">
              <w:rPr>
                <w:noProof/>
                <w:webHidden/>
              </w:rPr>
              <w:t>80</w:t>
            </w:r>
            <w:r>
              <w:rPr>
                <w:noProof/>
                <w:webHidden/>
              </w:rPr>
              <w:fldChar w:fldCharType="end"/>
            </w:r>
          </w:hyperlink>
        </w:p>
        <w:p w14:paraId="1765AA91" w14:textId="0E2C656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0" w:history="1">
            <w:r w:rsidRPr="00944AD0">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_Toc210934990 \h </w:instrText>
            </w:r>
            <w:r>
              <w:rPr>
                <w:noProof/>
                <w:webHidden/>
              </w:rPr>
            </w:r>
            <w:r>
              <w:rPr>
                <w:noProof/>
                <w:webHidden/>
              </w:rPr>
              <w:fldChar w:fldCharType="separate"/>
            </w:r>
            <w:r w:rsidR="00C13239">
              <w:rPr>
                <w:noProof/>
                <w:webHidden/>
              </w:rPr>
              <w:t>80</w:t>
            </w:r>
            <w:r>
              <w:rPr>
                <w:noProof/>
                <w:webHidden/>
              </w:rPr>
              <w:fldChar w:fldCharType="end"/>
            </w:r>
          </w:hyperlink>
        </w:p>
        <w:p w14:paraId="324D33D3" w14:textId="7C6B6F2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1" w:history="1">
            <w:r w:rsidRPr="00944AD0">
              <w:rPr>
                <w:rStyle w:val="Hyperlink"/>
                <w:noProof/>
              </w:rPr>
              <w:t>5.3.2 Background check procedures</w:t>
            </w:r>
            <w:r>
              <w:rPr>
                <w:noProof/>
                <w:webHidden/>
              </w:rPr>
              <w:tab/>
            </w:r>
            <w:r>
              <w:rPr>
                <w:noProof/>
                <w:webHidden/>
              </w:rPr>
              <w:fldChar w:fldCharType="begin"/>
            </w:r>
            <w:r>
              <w:rPr>
                <w:noProof/>
                <w:webHidden/>
              </w:rPr>
              <w:instrText xml:space="preserve"> PAGEREF _Toc210934991 \h </w:instrText>
            </w:r>
            <w:r>
              <w:rPr>
                <w:noProof/>
                <w:webHidden/>
              </w:rPr>
            </w:r>
            <w:r>
              <w:rPr>
                <w:noProof/>
                <w:webHidden/>
              </w:rPr>
              <w:fldChar w:fldCharType="separate"/>
            </w:r>
            <w:r w:rsidR="00C13239">
              <w:rPr>
                <w:noProof/>
                <w:webHidden/>
              </w:rPr>
              <w:t>81</w:t>
            </w:r>
            <w:r>
              <w:rPr>
                <w:noProof/>
                <w:webHidden/>
              </w:rPr>
              <w:fldChar w:fldCharType="end"/>
            </w:r>
          </w:hyperlink>
        </w:p>
        <w:p w14:paraId="56C9F380" w14:textId="1042226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2" w:history="1">
            <w:r w:rsidRPr="00944AD0">
              <w:rPr>
                <w:rStyle w:val="Hyperlink"/>
                <w:noProof/>
              </w:rPr>
              <w:t>5.3.3 Training Requirements and Procedures</w:t>
            </w:r>
            <w:r>
              <w:rPr>
                <w:noProof/>
                <w:webHidden/>
              </w:rPr>
              <w:tab/>
            </w:r>
            <w:r>
              <w:rPr>
                <w:noProof/>
                <w:webHidden/>
              </w:rPr>
              <w:fldChar w:fldCharType="begin"/>
            </w:r>
            <w:r>
              <w:rPr>
                <w:noProof/>
                <w:webHidden/>
              </w:rPr>
              <w:instrText xml:space="preserve"> PAGEREF _Toc210934992 \h </w:instrText>
            </w:r>
            <w:r>
              <w:rPr>
                <w:noProof/>
                <w:webHidden/>
              </w:rPr>
            </w:r>
            <w:r>
              <w:rPr>
                <w:noProof/>
                <w:webHidden/>
              </w:rPr>
              <w:fldChar w:fldCharType="separate"/>
            </w:r>
            <w:r w:rsidR="00C13239">
              <w:rPr>
                <w:noProof/>
                <w:webHidden/>
              </w:rPr>
              <w:t>81</w:t>
            </w:r>
            <w:r>
              <w:rPr>
                <w:noProof/>
                <w:webHidden/>
              </w:rPr>
              <w:fldChar w:fldCharType="end"/>
            </w:r>
          </w:hyperlink>
        </w:p>
        <w:p w14:paraId="1C8F6B24" w14:textId="1192076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3" w:history="1">
            <w:r w:rsidRPr="00944AD0">
              <w:rPr>
                <w:rStyle w:val="Hyperlink"/>
                <w:noProof/>
              </w:rPr>
              <w:t>5.3.4 Retraining frequency and requirements</w:t>
            </w:r>
            <w:r>
              <w:rPr>
                <w:noProof/>
                <w:webHidden/>
              </w:rPr>
              <w:tab/>
            </w:r>
            <w:r>
              <w:rPr>
                <w:noProof/>
                <w:webHidden/>
              </w:rPr>
              <w:fldChar w:fldCharType="begin"/>
            </w:r>
            <w:r>
              <w:rPr>
                <w:noProof/>
                <w:webHidden/>
              </w:rPr>
              <w:instrText xml:space="preserve"> PAGEREF _Toc210934993 \h </w:instrText>
            </w:r>
            <w:r>
              <w:rPr>
                <w:noProof/>
                <w:webHidden/>
              </w:rPr>
            </w:r>
            <w:r>
              <w:rPr>
                <w:noProof/>
                <w:webHidden/>
              </w:rPr>
              <w:fldChar w:fldCharType="separate"/>
            </w:r>
            <w:r w:rsidR="00C13239">
              <w:rPr>
                <w:noProof/>
                <w:webHidden/>
              </w:rPr>
              <w:t>81</w:t>
            </w:r>
            <w:r>
              <w:rPr>
                <w:noProof/>
                <w:webHidden/>
              </w:rPr>
              <w:fldChar w:fldCharType="end"/>
            </w:r>
          </w:hyperlink>
        </w:p>
        <w:p w14:paraId="450DFE4C" w14:textId="5822AB7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4" w:history="1">
            <w:r w:rsidRPr="00944AD0">
              <w:rPr>
                <w:rStyle w:val="Hyperlink"/>
                <w:noProof/>
              </w:rPr>
              <w:t>5.3.5 Job rotation frequency and sequence</w:t>
            </w:r>
            <w:r>
              <w:rPr>
                <w:noProof/>
                <w:webHidden/>
              </w:rPr>
              <w:tab/>
            </w:r>
            <w:r>
              <w:rPr>
                <w:noProof/>
                <w:webHidden/>
              </w:rPr>
              <w:fldChar w:fldCharType="begin"/>
            </w:r>
            <w:r>
              <w:rPr>
                <w:noProof/>
                <w:webHidden/>
              </w:rPr>
              <w:instrText xml:space="preserve"> PAGEREF _Toc210934994 \h </w:instrText>
            </w:r>
            <w:r>
              <w:rPr>
                <w:noProof/>
                <w:webHidden/>
              </w:rPr>
            </w:r>
            <w:r>
              <w:rPr>
                <w:noProof/>
                <w:webHidden/>
              </w:rPr>
              <w:fldChar w:fldCharType="separate"/>
            </w:r>
            <w:r w:rsidR="00C13239">
              <w:rPr>
                <w:noProof/>
                <w:webHidden/>
              </w:rPr>
              <w:t>81</w:t>
            </w:r>
            <w:r>
              <w:rPr>
                <w:noProof/>
                <w:webHidden/>
              </w:rPr>
              <w:fldChar w:fldCharType="end"/>
            </w:r>
          </w:hyperlink>
        </w:p>
        <w:p w14:paraId="44E1889E" w14:textId="62338AE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5" w:history="1">
            <w:r w:rsidRPr="00944AD0">
              <w:rPr>
                <w:rStyle w:val="Hyperlink"/>
                <w:noProof/>
              </w:rPr>
              <w:t>5.3.6 Sanctions for unauthorized actions</w:t>
            </w:r>
            <w:r>
              <w:rPr>
                <w:noProof/>
                <w:webHidden/>
              </w:rPr>
              <w:tab/>
            </w:r>
            <w:r>
              <w:rPr>
                <w:noProof/>
                <w:webHidden/>
              </w:rPr>
              <w:fldChar w:fldCharType="begin"/>
            </w:r>
            <w:r>
              <w:rPr>
                <w:noProof/>
                <w:webHidden/>
              </w:rPr>
              <w:instrText xml:space="preserve"> PAGEREF _Toc210934995 \h </w:instrText>
            </w:r>
            <w:r>
              <w:rPr>
                <w:noProof/>
                <w:webHidden/>
              </w:rPr>
            </w:r>
            <w:r>
              <w:rPr>
                <w:noProof/>
                <w:webHidden/>
              </w:rPr>
              <w:fldChar w:fldCharType="separate"/>
            </w:r>
            <w:r w:rsidR="00C13239">
              <w:rPr>
                <w:noProof/>
                <w:webHidden/>
              </w:rPr>
              <w:t>81</w:t>
            </w:r>
            <w:r>
              <w:rPr>
                <w:noProof/>
                <w:webHidden/>
              </w:rPr>
              <w:fldChar w:fldCharType="end"/>
            </w:r>
          </w:hyperlink>
        </w:p>
        <w:p w14:paraId="1B42FB87" w14:textId="1808E7C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6" w:history="1">
            <w:r w:rsidRPr="00944AD0">
              <w:rPr>
                <w:rStyle w:val="Hyperlink"/>
                <w:noProof/>
              </w:rPr>
              <w:t>5.3.7 Independent Contractor Controls</w:t>
            </w:r>
            <w:r>
              <w:rPr>
                <w:noProof/>
                <w:webHidden/>
              </w:rPr>
              <w:tab/>
            </w:r>
            <w:r>
              <w:rPr>
                <w:noProof/>
                <w:webHidden/>
              </w:rPr>
              <w:fldChar w:fldCharType="begin"/>
            </w:r>
            <w:r>
              <w:rPr>
                <w:noProof/>
                <w:webHidden/>
              </w:rPr>
              <w:instrText xml:space="preserve"> PAGEREF _Toc210934996 \h </w:instrText>
            </w:r>
            <w:r>
              <w:rPr>
                <w:noProof/>
                <w:webHidden/>
              </w:rPr>
            </w:r>
            <w:r>
              <w:rPr>
                <w:noProof/>
                <w:webHidden/>
              </w:rPr>
              <w:fldChar w:fldCharType="separate"/>
            </w:r>
            <w:r w:rsidR="00C13239">
              <w:rPr>
                <w:noProof/>
                <w:webHidden/>
              </w:rPr>
              <w:t>81</w:t>
            </w:r>
            <w:r>
              <w:rPr>
                <w:noProof/>
                <w:webHidden/>
              </w:rPr>
              <w:fldChar w:fldCharType="end"/>
            </w:r>
          </w:hyperlink>
        </w:p>
        <w:p w14:paraId="73B8339F" w14:textId="335F1C9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7" w:history="1">
            <w:r w:rsidRPr="00944AD0">
              <w:rPr>
                <w:rStyle w:val="Hyperlink"/>
                <w:noProof/>
              </w:rPr>
              <w:t>5.3.8 Documentation supplied to personnel</w:t>
            </w:r>
            <w:r>
              <w:rPr>
                <w:noProof/>
                <w:webHidden/>
              </w:rPr>
              <w:tab/>
            </w:r>
            <w:r>
              <w:rPr>
                <w:noProof/>
                <w:webHidden/>
              </w:rPr>
              <w:fldChar w:fldCharType="begin"/>
            </w:r>
            <w:r>
              <w:rPr>
                <w:noProof/>
                <w:webHidden/>
              </w:rPr>
              <w:instrText xml:space="preserve"> PAGEREF _Toc210934997 \h </w:instrText>
            </w:r>
            <w:r>
              <w:rPr>
                <w:noProof/>
                <w:webHidden/>
              </w:rPr>
            </w:r>
            <w:r>
              <w:rPr>
                <w:noProof/>
                <w:webHidden/>
              </w:rPr>
              <w:fldChar w:fldCharType="separate"/>
            </w:r>
            <w:r w:rsidR="00C13239">
              <w:rPr>
                <w:noProof/>
                <w:webHidden/>
              </w:rPr>
              <w:t>81</w:t>
            </w:r>
            <w:r>
              <w:rPr>
                <w:noProof/>
                <w:webHidden/>
              </w:rPr>
              <w:fldChar w:fldCharType="end"/>
            </w:r>
          </w:hyperlink>
        </w:p>
        <w:p w14:paraId="7CA142D5" w14:textId="47F6D001"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4998" w:history="1">
            <w:r w:rsidRPr="00944AD0">
              <w:rPr>
                <w:rStyle w:val="Hyperlink"/>
                <w:noProof/>
              </w:rPr>
              <w:t>5.4 Audit logging procedures</w:t>
            </w:r>
            <w:r>
              <w:rPr>
                <w:noProof/>
                <w:webHidden/>
              </w:rPr>
              <w:tab/>
            </w:r>
            <w:r>
              <w:rPr>
                <w:noProof/>
                <w:webHidden/>
              </w:rPr>
              <w:fldChar w:fldCharType="begin"/>
            </w:r>
            <w:r>
              <w:rPr>
                <w:noProof/>
                <w:webHidden/>
              </w:rPr>
              <w:instrText xml:space="preserve"> PAGEREF _Toc210934998 \h </w:instrText>
            </w:r>
            <w:r>
              <w:rPr>
                <w:noProof/>
                <w:webHidden/>
              </w:rPr>
            </w:r>
            <w:r>
              <w:rPr>
                <w:noProof/>
                <w:webHidden/>
              </w:rPr>
              <w:fldChar w:fldCharType="separate"/>
            </w:r>
            <w:r w:rsidR="00C13239">
              <w:rPr>
                <w:noProof/>
                <w:webHidden/>
              </w:rPr>
              <w:t>81</w:t>
            </w:r>
            <w:r>
              <w:rPr>
                <w:noProof/>
                <w:webHidden/>
              </w:rPr>
              <w:fldChar w:fldCharType="end"/>
            </w:r>
          </w:hyperlink>
        </w:p>
        <w:p w14:paraId="518DF11F" w14:textId="467FDD0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4999" w:history="1">
            <w:r w:rsidRPr="00944AD0">
              <w:rPr>
                <w:rStyle w:val="Hyperlink"/>
                <w:noProof/>
              </w:rPr>
              <w:t>5.4.1 Types of events recorded</w:t>
            </w:r>
            <w:r>
              <w:rPr>
                <w:noProof/>
                <w:webHidden/>
              </w:rPr>
              <w:tab/>
            </w:r>
            <w:r>
              <w:rPr>
                <w:noProof/>
                <w:webHidden/>
              </w:rPr>
              <w:fldChar w:fldCharType="begin"/>
            </w:r>
            <w:r>
              <w:rPr>
                <w:noProof/>
                <w:webHidden/>
              </w:rPr>
              <w:instrText xml:space="preserve"> PAGEREF _Toc210934999 \h </w:instrText>
            </w:r>
            <w:r>
              <w:rPr>
                <w:noProof/>
                <w:webHidden/>
              </w:rPr>
            </w:r>
            <w:r>
              <w:rPr>
                <w:noProof/>
                <w:webHidden/>
              </w:rPr>
              <w:fldChar w:fldCharType="separate"/>
            </w:r>
            <w:r w:rsidR="00C13239">
              <w:rPr>
                <w:noProof/>
                <w:webHidden/>
              </w:rPr>
              <w:t>81</w:t>
            </w:r>
            <w:r>
              <w:rPr>
                <w:noProof/>
                <w:webHidden/>
              </w:rPr>
              <w:fldChar w:fldCharType="end"/>
            </w:r>
          </w:hyperlink>
        </w:p>
        <w:p w14:paraId="4D6802F6" w14:textId="3A6844F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0" w:history="1">
            <w:r w:rsidRPr="00944AD0">
              <w:rPr>
                <w:rStyle w:val="Hyperlink"/>
                <w:noProof/>
              </w:rPr>
              <w:t>5.4.2 Frequency of processing audit log</w:t>
            </w:r>
            <w:r>
              <w:rPr>
                <w:noProof/>
                <w:webHidden/>
              </w:rPr>
              <w:tab/>
            </w:r>
            <w:r>
              <w:rPr>
                <w:noProof/>
                <w:webHidden/>
              </w:rPr>
              <w:fldChar w:fldCharType="begin"/>
            </w:r>
            <w:r>
              <w:rPr>
                <w:noProof/>
                <w:webHidden/>
              </w:rPr>
              <w:instrText xml:space="preserve"> PAGEREF _Toc210935000 \h </w:instrText>
            </w:r>
            <w:r>
              <w:rPr>
                <w:noProof/>
                <w:webHidden/>
              </w:rPr>
            </w:r>
            <w:r>
              <w:rPr>
                <w:noProof/>
                <w:webHidden/>
              </w:rPr>
              <w:fldChar w:fldCharType="separate"/>
            </w:r>
            <w:r w:rsidR="00C13239">
              <w:rPr>
                <w:noProof/>
                <w:webHidden/>
              </w:rPr>
              <w:t>83</w:t>
            </w:r>
            <w:r>
              <w:rPr>
                <w:noProof/>
                <w:webHidden/>
              </w:rPr>
              <w:fldChar w:fldCharType="end"/>
            </w:r>
          </w:hyperlink>
        </w:p>
        <w:p w14:paraId="2A4662E6" w14:textId="5BED01E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1" w:history="1">
            <w:r w:rsidRPr="00944AD0">
              <w:rPr>
                <w:rStyle w:val="Hyperlink"/>
                <w:noProof/>
              </w:rPr>
              <w:t>5.4.3 Retention period for audit log</w:t>
            </w:r>
            <w:r>
              <w:rPr>
                <w:noProof/>
                <w:webHidden/>
              </w:rPr>
              <w:tab/>
            </w:r>
            <w:r>
              <w:rPr>
                <w:noProof/>
                <w:webHidden/>
              </w:rPr>
              <w:fldChar w:fldCharType="begin"/>
            </w:r>
            <w:r>
              <w:rPr>
                <w:noProof/>
                <w:webHidden/>
              </w:rPr>
              <w:instrText xml:space="preserve"> PAGEREF _Toc210935001 \h </w:instrText>
            </w:r>
            <w:r>
              <w:rPr>
                <w:noProof/>
                <w:webHidden/>
              </w:rPr>
            </w:r>
            <w:r>
              <w:rPr>
                <w:noProof/>
                <w:webHidden/>
              </w:rPr>
              <w:fldChar w:fldCharType="separate"/>
            </w:r>
            <w:r w:rsidR="00C13239">
              <w:rPr>
                <w:noProof/>
                <w:webHidden/>
              </w:rPr>
              <w:t>83</w:t>
            </w:r>
            <w:r>
              <w:rPr>
                <w:noProof/>
                <w:webHidden/>
              </w:rPr>
              <w:fldChar w:fldCharType="end"/>
            </w:r>
          </w:hyperlink>
        </w:p>
        <w:p w14:paraId="694CC8A0" w14:textId="04231C7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2" w:history="1">
            <w:r w:rsidRPr="00944AD0">
              <w:rPr>
                <w:rStyle w:val="Hyperlink"/>
                <w:noProof/>
              </w:rPr>
              <w:t>5.4.4 Protection of audit log</w:t>
            </w:r>
            <w:r>
              <w:rPr>
                <w:noProof/>
                <w:webHidden/>
              </w:rPr>
              <w:tab/>
            </w:r>
            <w:r>
              <w:rPr>
                <w:noProof/>
                <w:webHidden/>
              </w:rPr>
              <w:fldChar w:fldCharType="begin"/>
            </w:r>
            <w:r>
              <w:rPr>
                <w:noProof/>
                <w:webHidden/>
              </w:rPr>
              <w:instrText xml:space="preserve"> PAGEREF _Toc210935002 \h </w:instrText>
            </w:r>
            <w:r>
              <w:rPr>
                <w:noProof/>
                <w:webHidden/>
              </w:rPr>
            </w:r>
            <w:r>
              <w:rPr>
                <w:noProof/>
                <w:webHidden/>
              </w:rPr>
              <w:fldChar w:fldCharType="separate"/>
            </w:r>
            <w:r w:rsidR="00C13239">
              <w:rPr>
                <w:noProof/>
                <w:webHidden/>
              </w:rPr>
              <w:t>84</w:t>
            </w:r>
            <w:r>
              <w:rPr>
                <w:noProof/>
                <w:webHidden/>
              </w:rPr>
              <w:fldChar w:fldCharType="end"/>
            </w:r>
          </w:hyperlink>
        </w:p>
        <w:p w14:paraId="41B98F5F" w14:textId="7385771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3" w:history="1">
            <w:r w:rsidRPr="00944AD0">
              <w:rPr>
                <w:rStyle w:val="Hyperlink"/>
                <w:noProof/>
              </w:rPr>
              <w:t>5.4.5 Audit log backup procedures</w:t>
            </w:r>
            <w:r>
              <w:rPr>
                <w:noProof/>
                <w:webHidden/>
              </w:rPr>
              <w:tab/>
            </w:r>
            <w:r>
              <w:rPr>
                <w:noProof/>
                <w:webHidden/>
              </w:rPr>
              <w:fldChar w:fldCharType="begin"/>
            </w:r>
            <w:r>
              <w:rPr>
                <w:noProof/>
                <w:webHidden/>
              </w:rPr>
              <w:instrText xml:space="preserve"> PAGEREF _Toc210935003 \h </w:instrText>
            </w:r>
            <w:r>
              <w:rPr>
                <w:noProof/>
                <w:webHidden/>
              </w:rPr>
            </w:r>
            <w:r>
              <w:rPr>
                <w:noProof/>
                <w:webHidden/>
              </w:rPr>
              <w:fldChar w:fldCharType="separate"/>
            </w:r>
            <w:r w:rsidR="00C13239">
              <w:rPr>
                <w:noProof/>
                <w:webHidden/>
              </w:rPr>
              <w:t>84</w:t>
            </w:r>
            <w:r>
              <w:rPr>
                <w:noProof/>
                <w:webHidden/>
              </w:rPr>
              <w:fldChar w:fldCharType="end"/>
            </w:r>
          </w:hyperlink>
        </w:p>
        <w:p w14:paraId="06BE02E9" w14:textId="06F2650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4" w:history="1">
            <w:r w:rsidRPr="00944AD0">
              <w:rPr>
                <w:rStyle w:val="Hyperlink"/>
                <w:noProof/>
              </w:rPr>
              <w:t>5.4.6 Audit collection System (internal vs. external)</w:t>
            </w:r>
            <w:r>
              <w:rPr>
                <w:noProof/>
                <w:webHidden/>
              </w:rPr>
              <w:tab/>
            </w:r>
            <w:r>
              <w:rPr>
                <w:noProof/>
                <w:webHidden/>
              </w:rPr>
              <w:fldChar w:fldCharType="begin"/>
            </w:r>
            <w:r>
              <w:rPr>
                <w:noProof/>
                <w:webHidden/>
              </w:rPr>
              <w:instrText xml:space="preserve"> PAGEREF _Toc210935004 \h </w:instrText>
            </w:r>
            <w:r>
              <w:rPr>
                <w:noProof/>
                <w:webHidden/>
              </w:rPr>
            </w:r>
            <w:r>
              <w:rPr>
                <w:noProof/>
                <w:webHidden/>
              </w:rPr>
              <w:fldChar w:fldCharType="separate"/>
            </w:r>
            <w:r w:rsidR="00C13239">
              <w:rPr>
                <w:noProof/>
                <w:webHidden/>
              </w:rPr>
              <w:t>84</w:t>
            </w:r>
            <w:r>
              <w:rPr>
                <w:noProof/>
                <w:webHidden/>
              </w:rPr>
              <w:fldChar w:fldCharType="end"/>
            </w:r>
          </w:hyperlink>
        </w:p>
        <w:p w14:paraId="42825E7D" w14:textId="2EB6280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5" w:history="1">
            <w:r w:rsidRPr="00944AD0">
              <w:rPr>
                <w:rStyle w:val="Hyperlink"/>
                <w:noProof/>
              </w:rPr>
              <w:t>5.4.7 Notification to event-causing subject</w:t>
            </w:r>
            <w:r>
              <w:rPr>
                <w:noProof/>
                <w:webHidden/>
              </w:rPr>
              <w:tab/>
            </w:r>
            <w:r>
              <w:rPr>
                <w:noProof/>
                <w:webHidden/>
              </w:rPr>
              <w:fldChar w:fldCharType="begin"/>
            </w:r>
            <w:r>
              <w:rPr>
                <w:noProof/>
                <w:webHidden/>
              </w:rPr>
              <w:instrText xml:space="preserve"> PAGEREF _Toc210935005 \h </w:instrText>
            </w:r>
            <w:r>
              <w:rPr>
                <w:noProof/>
                <w:webHidden/>
              </w:rPr>
            </w:r>
            <w:r>
              <w:rPr>
                <w:noProof/>
                <w:webHidden/>
              </w:rPr>
              <w:fldChar w:fldCharType="separate"/>
            </w:r>
            <w:r w:rsidR="00C13239">
              <w:rPr>
                <w:noProof/>
                <w:webHidden/>
              </w:rPr>
              <w:t>84</w:t>
            </w:r>
            <w:r>
              <w:rPr>
                <w:noProof/>
                <w:webHidden/>
              </w:rPr>
              <w:fldChar w:fldCharType="end"/>
            </w:r>
          </w:hyperlink>
        </w:p>
        <w:p w14:paraId="1E6FC3F1" w14:textId="0A4D9EE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6" w:history="1">
            <w:r w:rsidRPr="00944AD0">
              <w:rPr>
                <w:rStyle w:val="Hyperlink"/>
                <w:noProof/>
              </w:rPr>
              <w:t>5.4.8 Vulnerability assessments</w:t>
            </w:r>
            <w:r>
              <w:rPr>
                <w:noProof/>
                <w:webHidden/>
              </w:rPr>
              <w:tab/>
            </w:r>
            <w:r>
              <w:rPr>
                <w:noProof/>
                <w:webHidden/>
              </w:rPr>
              <w:fldChar w:fldCharType="begin"/>
            </w:r>
            <w:r>
              <w:rPr>
                <w:noProof/>
                <w:webHidden/>
              </w:rPr>
              <w:instrText xml:space="preserve"> PAGEREF _Toc210935006 \h </w:instrText>
            </w:r>
            <w:r>
              <w:rPr>
                <w:noProof/>
                <w:webHidden/>
              </w:rPr>
            </w:r>
            <w:r>
              <w:rPr>
                <w:noProof/>
                <w:webHidden/>
              </w:rPr>
              <w:fldChar w:fldCharType="separate"/>
            </w:r>
            <w:r w:rsidR="00C13239">
              <w:rPr>
                <w:noProof/>
                <w:webHidden/>
              </w:rPr>
              <w:t>84</w:t>
            </w:r>
            <w:r>
              <w:rPr>
                <w:noProof/>
                <w:webHidden/>
              </w:rPr>
              <w:fldChar w:fldCharType="end"/>
            </w:r>
          </w:hyperlink>
        </w:p>
        <w:p w14:paraId="40BCC8EC" w14:textId="1F8BA04B"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07" w:history="1">
            <w:r w:rsidRPr="00944AD0">
              <w:rPr>
                <w:rStyle w:val="Hyperlink"/>
                <w:noProof/>
              </w:rPr>
              <w:t>5.5 Records archival</w:t>
            </w:r>
            <w:r>
              <w:rPr>
                <w:noProof/>
                <w:webHidden/>
              </w:rPr>
              <w:tab/>
            </w:r>
            <w:r>
              <w:rPr>
                <w:noProof/>
                <w:webHidden/>
              </w:rPr>
              <w:fldChar w:fldCharType="begin"/>
            </w:r>
            <w:r>
              <w:rPr>
                <w:noProof/>
                <w:webHidden/>
              </w:rPr>
              <w:instrText xml:space="preserve"> PAGEREF _Toc210935007 \h </w:instrText>
            </w:r>
            <w:r>
              <w:rPr>
                <w:noProof/>
                <w:webHidden/>
              </w:rPr>
            </w:r>
            <w:r>
              <w:rPr>
                <w:noProof/>
                <w:webHidden/>
              </w:rPr>
              <w:fldChar w:fldCharType="separate"/>
            </w:r>
            <w:r w:rsidR="00C13239">
              <w:rPr>
                <w:noProof/>
                <w:webHidden/>
              </w:rPr>
              <w:t>84</w:t>
            </w:r>
            <w:r>
              <w:rPr>
                <w:noProof/>
                <w:webHidden/>
              </w:rPr>
              <w:fldChar w:fldCharType="end"/>
            </w:r>
          </w:hyperlink>
        </w:p>
        <w:p w14:paraId="2574CD71" w14:textId="3B356FA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8" w:history="1">
            <w:r w:rsidRPr="00944AD0">
              <w:rPr>
                <w:rStyle w:val="Hyperlink"/>
                <w:noProof/>
              </w:rPr>
              <w:t>5.5.1 Types of records archived</w:t>
            </w:r>
            <w:r>
              <w:rPr>
                <w:noProof/>
                <w:webHidden/>
              </w:rPr>
              <w:tab/>
            </w:r>
            <w:r>
              <w:rPr>
                <w:noProof/>
                <w:webHidden/>
              </w:rPr>
              <w:fldChar w:fldCharType="begin"/>
            </w:r>
            <w:r>
              <w:rPr>
                <w:noProof/>
                <w:webHidden/>
              </w:rPr>
              <w:instrText xml:space="preserve"> PAGEREF _Toc210935008 \h </w:instrText>
            </w:r>
            <w:r>
              <w:rPr>
                <w:noProof/>
                <w:webHidden/>
              </w:rPr>
            </w:r>
            <w:r>
              <w:rPr>
                <w:noProof/>
                <w:webHidden/>
              </w:rPr>
              <w:fldChar w:fldCharType="separate"/>
            </w:r>
            <w:r w:rsidR="00C13239">
              <w:rPr>
                <w:noProof/>
                <w:webHidden/>
              </w:rPr>
              <w:t>84</w:t>
            </w:r>
            <w:r>
              <w:rPr>
                <w:noProof/>
                <w:webHidden/>
              </w:rPr>
              <w:fldChar w:fldCharType="end"/>
            </w:r>
          </w:hyperlink>
        </w:p>
        <w:p w14:paraId="0CFA3B60" w14:textId="337D58D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09" w:history="1">
            <w:r w:rsidRPr="00944AD0">
              <w:rPr>
                <w:rStyle w:val="Hyperlink"/>
                <w:noProof/>
              </w:rPr>
              <w:t>5.5.2 Retention period for archive</w:t>
            </w:r>
            <w:r>
              <w:rPr>
                <w:noProof/>
                <w:webHidden/>
              </w:rPr>
              <w:tab/>
            </w:r>
            <w:r>
              <w:rPr>
                <w:noProof/>
                <w:webHidden/>
              </w:rPr>
              <w:fldChar w:fldCharType="begin"/>
            </w:r>
            <w:r>
              <w:rPr>
                <w:noProof/>
                <w:webHidden/>
              </w:rPr>
              <w:instrText xml:space="preserve"> PAGEREF _Toc210935009 \h </w:instrText>
            </w:r>
            <w:r>
              <w:rPr>
                <w:noProof/>
                <w:webHidden/>
              </w:rPr>
            </w:r>
            <w:r>
              <w:rPr>
                <w:noProof/>
                <w:webHidden/>
              </w:rPr>
              <w:fldChar w:fldCharType="separate"/>
            </w:r>
            <w:r w:rsidR="00C13239">
              <w:rPr>
                <w:noProof/>
                <w:webHidden/>
              </w:rPr>
              <w:t>84</w:t>
            </w:r>
            <w:r>
              <w:rPr>
                <w:noProof/>
                <w:webHidden/>
              </w:rPr>
              <w:fldChar w:fldCharType="end"/>
            </w:r>
          </w:hyperlink>
        </w:p>
        <w:p w14:paraId="76C484C0" w14:textId="5F6F092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0" w:history="1">
            <w:r w:rsidRPr="00944AD0">
              <w:rPr>
                <w:rStyle w:val="Hyperlink"/>
                <w:noProof/>
              </w:rPr>
              <w:t>5.5.3 Protection of archive</w:t>
            </w:r>
            <w:r>
              <w:rPr>
                <w:noProof/>
                <w:webHidden/>
              </w:rPr>
              <w:tab/>
            </w:r>
            <w:r>
              <w:rPr>
                <w:noProof/>
                <w:webHidden/>
              </w:rPr>
              <w:fldChar w:fldCharType="begin"/>
            </w:r>
            <w:r>
              <w:rPr>
                <w:noProof/>
                <w:webHidden/>
              </w:rPr>
              <w:instrText xml:space="preserve"> PAGEREF _Toc210935010 \h </w:instrText>
            </w:r>
            <w:r>
              <w:rPr>
                <w:noProof/>
                <w:webHidden/>
              </w:rPr>
            </w:r>
            <w:r>
              <w:rPr>
                <w:noProof/>
                <w:webHidden/>
              </w:rPr>
              <w:fldChar w:fldCharType="separate"/>
            </w:r>
            <w:r w:rsidR="00C13239">
              <w:rPr>
                <w:noProof/>
                <w:webHidden/>
              </w:rPr>
              <w:t>85</w:t>
            </w:r>
            <w:r>
              <w:rPr>
                <w:noProof/>
                <w:webHidden/>
              </w:rPr>
              <w:fldChar w:fldCharType="end"/>
            </w:r>
          </w:hyperlink>
        </w:p>
        <w:p w14:paraId="6C25A066" w14:textId="3BD647C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1" w:history="1">
            <w:r w:rsidRPr="00944AD0">
              <w:rPr>
                <w:rStyle w:val="Hyperlink"/>
                <w:noProof/>
              </w:rPr>
              <w:t>5.5.4 Archive backup procedures</w:t>
            </w:r>
            <w:r>
              <w:rPr>
                <w:noProof/>
                <w:webHidden/>
              </w:rPr>
              <w:tab/>
            </w:r>
            <w:r>
              <w:rPr>
                <w:noProof/>
                <w:webHidden/>
              </w:rPr>
              <w:fldChar w:fldCharType="begin"/>
            </w:r>
            <w:r>
              <w:rPr>
                <w:noProof/>
                <w:webHidden/>
              </w:rPr>
              <w:instrText xml:space="preserve"> PAGEREF _Toc210935011 \h </w:instrText>
            </w:r>
            <w:r>
              <w:rPr>
                <w:noProof/>
                <w:webHidden/>
              </w:rPr>
            </w:r>
            <w:r>
              <w:rPr>
                <w:noProof/>
                <w:webHidden/>
              </w:rPr>
              <w:fldChar w:fldCharType="separate"/>
            </w:r>
            <w:r w:rsidR="00C13239">
              <w:rPr>
                <w:noProof/>
                <w:webHidden/>
              </w:rPr>
              <w:t>85</w:t>
            </w:r>
            <w:r>
              <w:rPr>
                <w:noProof/>
                <w:webHidden/>
              </w:rPr>
              <w:fldChar w:fldCharType="end"/>
            </w:r>
          </w:hyperlink>
        </w:p>
        <w:p w14:paraId="7A87638F" w14:textId="5F93249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2" w:history="1">
            <w:r w:rsidRPr="00944AD0">
              <w:rPr>
                <w:rStyle w:val="Hyperlink"/>
                <w:noProof/>
              </w:rPr>
              <w:t>5.5.5 Requirements for time-stamping of records</w:t>
            </w:r>
            <w:r>
              <w:rPr>
                <w:noProof/>
                <w:webHidden/>
              </w:rPr>
              <w:tab/>
            </w:r>
            <w:r>
              <w:rPr>
                <w:noProof/>
                <w:webHidden/>
              </w:rPr>
              <w:fldChar w:fldCharType="begin"/>
            </w:r>
            <w:r>
              <w:rPr>
                <w:noProof/>
                <w:webHidden/>
              </w:rPr>
              <w:instrText xml:space="preserve"> PAGEREF _Toc210935012 \h </w:instrText>
            </w:r>
            <w:r>
              <w:rPr>
                <w:noProof/>
                <w:webHidden/>
              </w:rPr>
            </w:r>
            <w:r>
              <w:rPr>
                <w:noProof/>
                <w:webHidden/>
              </w:rPr>
              <w:fldChar w:fldCharType="separate"/>
            </w:r>
            <w:r w:rsidR="00C13239">
              <w:rPr>
                <w:noProof/>
                <w:webHidden/>
              </w:rPr>
              <w:t>85</w:t>
            </w:r>
            <w:r>
              <w:rPr>
                <w:noProof/>
                <w:webHidden/>
              </w:rPr>
              <w:fldChar w:fldCharType="end"/>
            </w:r>
          </w:hyperlink>
        </w:p>
        <w:p w14:paraId="3703648E" w14:textId="27F90E9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3" w:history="1">
            <w:r w:rsidRPr="00944AD0">
              <w:rPr>
                <w:rStyle w:val="Hyperlink"/>
                <w:noProof/>
              </w:rPr>
              <w:t>5.5.6 Archive collection system (internal or external)</w:t>
            </w:r>
            <w:r>
              <w:rPr>
                <w:noProof/>
                <w:webHidden/>
              </w:rPr>
              <w:tab/>
            </w:r>
            <w:r>
              <w:rPr>
                <w:noProof/>
                <w:webHidden/>
              </w:rPr>
              <w:fldChar w:fldCharType="begin"/>
            </w:r>
            <w:r>
              <w:rPr>
                <w:noProof/>
                <w:webHidden/>
              </w:rPr>
              <w:instrText xml:space="preserve"> PAGEREF _Toc210935013 \h </w:instrText>
            </w:r>
            <w:r>
              <w:rPr>
                <w:noProof/>
                <w:webHidden/>
              </w:rPr>
            </w:r>
            <w:r>
              <w:rPr>
                <w:noProof/>
                <w:webHidden/>
              </w:rPr>
              <w:fldChar w:fldCharType="separate"/>
            </w:r>
            <w:r w:rsidR="00C13239">
              <w:rPr>
                <w:noProof/>
                <w:webHidden/>
              </w:rPr>
              <w:t>85</w:t>
            </w:r>
            <w:r>
              <w:rPr>
                <w:noProof/>
                <w:webHidden/>
              </w:rPr>
              <w:fldChar w:fldCharType="end"/>
            </w:r>
          </w:hyperlink>
        </w:p>
        <w:p w14:paraId="18355BF4" w14:textId="7AAAC85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4" w:history="1">
            <w:r w:rsidRPr="00944AD0">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_Toc210935014 \h </w:instrText>
            </w:r>
            <w:r>
              <w:rPr>
                <w:noProof/>
                <w:webHidden/>
              </w:rPr>
            </w:r>
            <w:r>
              <w:rPr>
                <w:noProof/>
                <w:webHidden/>
              </w:rPr>
              <w:fldChar w:fldCharType="separate"/>
            </w:r>
            <w:r w:rsidR="00C13239">
              <w:rPr>
                <w:noProof/>
                <w:webHidden/>
              </w:rPr>
              <w:t>85</w:t>
            </w:r>
            <w:r>
              <w:rPr>
                <w:noProof/>
                <w:webHidden/>
              </w:rPr>
              <w:fldChar w:fldCharType="end"/>
            </w:r>
          </w:hyperlink>
        </w:p>
        <w:p w14:paraId="5215543D" w14:textId="7E3AB137"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15" w:history="1">
            <w:r w:rsidRPr="00944AD0">
              <w:rPr>
                <w:rStyle w:val="Hyperlink"/>
                <w:noProof/>
              </w:rPr>
              <w:t>5.6 Key changeover</w:t>
            </w:r>
            <w:r>
              <w:rPr>
                <w:noProof/>
                <w:webHidden/>
              </w:rPr>
              <w:tab/>
            </w:r>
            <w:r>
              <w:rPr>
                <w:noProof/>
                <w:webHidden/>
              </w:rPr>
              <w:fldChar w:fldCharType="begin"/>
            </w:r>
            <w:r>
              <w:rPr>
                <w:noProof/>
                <w:webHidden/>
              </w:rPr>
              <w:instrText xml:space="preserve"> PAGEREF _Toc210935015 \h </w:instrText>
            </w:r>
            <w:r>
              <w:rPr>
                <w:noProof/>
                <w:webHidden/>
              </w:rPr>
            </w:r>
            <w:r>
              <w:rPr>
                <w:noProof/>
                <w:webHidden/>
              </w:rPr>
              <w:fldChar w:fldCharType="separate"/>
            </w:r>
            <w:r w:rsidR="00C13239">
              <w:rPr>
                <w:noProof/>
                <w:webHidden/>
              </w:rPr>
              <w:t>85</w:t>
            </w:r>
            <w:r>
              <w:rPr>
                <w:noProof/>
                <w:webHidden/>
              </w:rPr>
              <w:fldChar w:fldCharType="end"/>
            </w:r>
          </w:hyperlink>
        </w:p>
        <w:p w14:paraId="174D95A2" w14:textId="171ACEC3"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16" w:history="1">
            <w:r w:rsidRPr="00944AD0">
              <w:rPr>
                <w:rStyle w:val="Hyperlink"/>
                <w:noProof/>
              </w:rPr>
              <w:t>5.7 Compromise and disaster recovery</w:t>
            </w:r>
            <w:r>
              <w:rPr>
                <w:noProof/>
                <w:webHidden/>
              </w:rPr>
              <w:tab/>
            </w:r>
            <w:r>
              <w:rPr>
                <w:noProof/>
                <w:webHidden/>
              </w:rPr>
              <w:fldChar w:fldCharType="begin"/>
            </w:r>
            <w:r>
              <w:rPr>
                <w:noProof/>
                <w:webHidden/>
              </w:rPr>
              <w:instrText xml:space="preserve"> PAGEREF _Toc210935016 \h </w:instrText>
            </w:r>
            <w:r>
              <w:rPr>
                <w:noProof/>
                <w:webHidden/>
              </w:rPr>
            </w:r>
            <w:r>
              <w:rPr>
                <w:noProof/>
                <w:webHidden/>
              </w:rPr>
              <w:fldChar w:fldCharType="separate"/>
            </w:r>
            <w:r w:rsidR="00C13239">
              <w:rPr>
                <w:noProof/>
                <w:webHidden/>
              </w:rPr>
              <w:t>85</w:t>
            </w:r>
            <w:r>
              <w:rPr>
                <w:noProof/>
                <w:webHidden/>
              </w:rPr>
              <w:fldChar w:fldCharType="end"/>
            </w:r>
          </w:hyperlink>
        </w:p>
        <w:p w14:paraId="167229CB" w14:textId="51389DB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7" w:history="1">
            <w:r w:rsidRPr="00944AD0">
              <w:rPr>
                <w:rStyle w:val="Hyperlink"/>
                <w:noProof/>
              </w:rPr>
              <w:t>5.7.1 Incident and compromise handling procedures</w:t>
            </w:r>
            <w:r>
              <w:rPr>
                <w:noProof/>
                <w:webHidden/>
              </w:rPr>
              <w:tab/>
            </w:r>
            <w:r>
              <w:rPr>
                <w:noProof/>
                <w:webHidden/>
              </w:rPr>
              <w:fldChar w:fldCharType="begin"/>
            </w:r>
            <w:r>
              <w:rPr>
                <w:noProof/>
                <w:webHidden/>
              </w:rPr>
              <w:instrText xml:space="preserve"> PAGEREF _Toc210935017 \h </w:instrText>
            </w:r>
            <w:r>
              <w:rPr>
                <w:noProof/>
                <w:webHidden/>
              </w:rPr>
            </w:r>
            <w:r>
              <w:rPr>
                <w:noProof/>
                <w:webHidden/>
              </w:rPr>
              <w:fldChar w:fldCharType="separate"/>
            </w:r>
            <w:r w:rsidR="00C13239">
              <w:rPr>
                <w:noProof/>
                <w:webHidden/>
              </w:rPr>
              <w:t>85</w:t>
            </w:r>
            <w:r>
              <w:rPr>
                <w:noProof/>
                <w:webHidden/>
              </w:rPr>
              <w:fldChar w:fldCharType="end"/>
            </w:r>
          </w:hyperlink>
        </w:p>
        <w:p w14:paraId="34B9FE3B" w14:textId="2278C82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8" w:history="1">
            <w:r w:rsidRPr="00944AD0">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_Toc210935018 \h </w:instrText>
            </w:r>
            <w:r>
              <w:rPr>
                <w:noProof/>
                <w:webHidden/>
              </w:rPr>
            </w:r>
            <w:r>
              <w:rPr>
                <w:noProof/>
                <w:webHidden/>
              </w:rPr>
              <w:fldChar w:fldCharType="separate"/>
            </w:r>
            <w:r w:rsidR="00C13239">
              <w:rPr>
                <w:noProof/>
                <w:webHidden/>
              </w:rPr>
              <w:t>87</w:t>
            </w:r>
            <w:r>
              <w:rPr>
                <w:noProof/>
                <w:webHidden/>
              </w:rPr>
              <w:fldChar w:fldCharType="end"/>
            </w:r>
          </w:hyperlink>
        </w:p>
        <w:p w14:paraId="5E5ADAB9" w14:textId="19EC1DC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19" w:history="1">
            <w:r w:rsidRPr="00944AD0">
              <w:rPr>
                <w:rStyle w:val="Hyperlink"/>
                <w:noProof/>
              </w:rPr>
              <w:t>5.7.3 Recovery Procedures after Key Compromise</w:t>
            </w:r>
            <w:r>
              <w:rPr>
                <w:noProof/>
                <w:webHidden/>
              </w:rPr>
              <w:tab/>
            </w:r>
            <w:r>
              <w:rPr>
                <w:noProof/>
                <w:webHidden/>
              </w:rPr>
              <w:fldChar w:fldCharType="begin"/>
            </w:r>
            <w:r>
              <w:rPr>
                <w:noProof/>
                <w:webHidden/>
              </w:rPr>
              <w:instrText xml:space="preserve"> PAGEREF _Toc210935019 \h </w:instrText>
            </w:r>
            <w:r>
              <w:rPr>
                <w:noProof/>
                <w:webHidden/>
              </w:rPr>
            </w:r>
            <w:r>
              <w:rPr>
                <w:noProof/>
                <w:webHidden/>
              </w:rPr>
              <w:fldChar w:fldCharType="separate"/>
            </w:r>
            <w:r w:rsidR="00C13239">
              <w:rPr>
                <w:noProof/>
                <w:webHidden/>
              </w:rPr>
              <w:t>87</w:t>
            </w:r>
            <w:r>
              <w:rPr>
                <w:noProof/>
                <w:webHidden/>
              </w:rPr>
              <w:fldChar w:fldCharType="end"/>
            </w:r>
          </w:hyperlink>
        </w:p>
        <w:p w14:paraId="5E85DB60" w14:textId="0FF40BA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20" w:history="1">
            <w:r w:rsidRPr="00944AD0">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_Toc210935020 \h </w:instrText>
            </w:r>
            <w:r>
              <w:rPr>
                <w:noProof/>
                <w:webHidden/>
              </w:rPr>
            </w:r>
            <w:r>
              <w:rPr>
                <w:noProof/>
                <w:webHidden/>
              </w:rPr>
              <w:fldChar w:fldCharType="separate"/>
            </w:r>
            <w:r w:rsidR="00C13239">
              <w:rPr>
                <w:noProof/>
                <w:webHidden/>
              </w:rPr>
              <w:t>87</w:t>
            </w:r>
            <w:r>
              <w:rPr>
                <w:noProof/>
                <w:webHidden/>
              </w:rPr>
              <w:fldChar w:fldCharType="end"/>
            </w:r>
          </w:hyperlink>
        </w:p>
        <w:p w14:paraId="503DC87E" w14:textId="75B4B96D"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21" w:history="1">
            <w:r w:rsidRPr="00944AD0">
              <w:rPr>
                <w:rStyle w:val="Hyperlink"/>
                <w:noProof/>
              </w:rPr>
              <w:t>5.8 CA or RA termination</w:t>
            </w:r>
            <w:r>
              <w:rPr>
                <w:noProof/>
                <w:webHidden/>
              </w:rPr>
              <w:tab/>
            </w:r>
            <w:r>
              <w:rPr>
                <w:noProof/>
                <w:webHidden/>
              </w:rPr>
              <w:fldChar w:fldCharType="begin"/>
            </w:r>
            <w:r>
              <w:rPr>
                <w:noProof/>
                <w:webHidden/>
              </w:rPr>
              <w:instrText xml:space="preserve"> PAGEREF _Toc210935021 \h </w:instrText>
            </w:r>
            <w:r>
              <w:rPr>
                <w:noProof/>
                <w:webHidden/>
              </w:rPr>
            </w:r>
            <w:r>
              <w:rPr>
                <w:noProof/>
                <w:webHidden/>
              </w:rPr>
              <w:fldChar w:fldCharType="separate"/>
            </w:r>
            <w:r w:rsidR="00C13239">
              <w:rPr>
                <w:noProof/>
                <w:webHidden/>
              </w:rPr>
              <w:t>87</w:t>
            </w:r>
            <w:r>
              <w:rPr>
                <w:noProof/>
                <w:webHidden/>
              </w:rPr>
              <w:fldChar w:fldCharType="end"/>
            </w:r>
          </w:hyperlink>
        </w:p>
        <w:p w14:paraId="6D4162B6" w14:textId="2BE083C2"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5022" w:history="1">
            <w:r w:rsidRPr="00944AD0">
              <w:rPr>
                <w:rStyle w:val="Hyperlink"/>
                <w:noProof/>
              </w:rPr>
              <w:t>6. TECHNICAL SECURITY CONTROLS</w:t>
            </w:r>
            <w:r>
              <w:rPr>
                <w:noProof/>
                <w:webHidden/>
              </w:rPr>
              <w:tab/>
            </w:r>
            <w:r>
              <w:rPr>
                <w:noProof/>
                <w:webHidden/>
              </w:rPr>
              <w:fldChar w:fldCharType="begin"/>
            </w:r>
            <w:r>
              <w:rPr>
                <w:noProof/>
                <w:webHidden/>
              </w:rPr>
              <w:instrText xml:space="preserve"> PAGEREF _Toc210935022 \h </w:instrText>
            </w:r>
            <w:r>
              <w:rPr>
                <w:noProof/>
                <w:webHidden/>
              </w:rPr>
            </w:r>
            <w:r>
              <w:rPr>
                <w:noProof/>
                <w:webHidden/>
              </w:rPr>
              <w:fldChar w:fldCharType="separate"/>
            </w:r>
            <w:r w:rsidR="00C13239">
              <w:rPr>
                <w:noProof/>
                <w:webHidden/>
              </w:rPr>
              <w:t>88</w:t>
            </w:r>
            <w:r>
              <w:rPr>
                <w:noProof/>
                <w:webHidden/>
              </w:rPr>
              <w:fldChar w:fldCharType="end"/>
            </w:r>
          </w:hyperlink>
        </w:p>
        <w:p w14:paraId="0074D143" w14:textId="21BE7E98"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23" w:history="1">
            <w:r w:rsidRPr="00944AD0">
              <w:rPr>
                <w:rStyle w:val="Hyperlink"/>
                <w:noProof/>
              </w:rPr>
              <w:t>6.1 Key pair generation and installation</w:t>
            </w:r>
            <w:r>
              <w:rPr>
                <w:noProof/>
                <w:webHidden/>
              </w:rPr>
              <w:tab/>
            </w:r>
            <w:r>
              <w:rPr>
                <w:noProof/>
                <w:webHidden/>
              </w:rPr>
              <w:fldChar w:fldCharType="begin"/>
            </w:r>
            <w:r>
              <w:rPr>
                <w:noProof/>
                <w:webHidden/>
              </w:rPr>
              <w:instrText xml:space="preserve"> PAGEREF _Toc210935023 \h </w:instrText>
            </w:r>
            <w:r>
              <w:rPr>
                <w:noProof/>
                <w:webHidden/>
              </w:rPr>
            </w:r>
            <w:r>
              <w:rPr>
                <w:noProof/>
                <w:webHidden/>
              </w:rPr>
              <w:fldChar w:fldCharType="separate"/>
            </w:r>
            <w:r w:rsidR="00C13239">
              <w:rPr>
                <w:noProof/>
                <w:webHidden/>
              </w:rPr>
              <w:t>88</w:t>
            </w:r>
            <w:r>
              <w:rPr>
                <w:noProof/>
                <w:webHidden/>
              </w:rPr>
              <w:fldChar w:fldCharType="end"/>
            </w:r>
          </w:hyperlink>
        </w:p>
        <w:p w14:paraId="1C8CB59C" w14:textId="60C0472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24" w:history="1">
            <w:r w:rsidRPr="00944AD0">
              <w:rPr>
                <w:rStyle w:val="Hyperlink"/>
                <w:noProof/>
              </w:rPr>
              <w:t>6.1.1 Key pair generation</w:t>
            </w:r>
            <w:r>
              <w:rPr>
                <w:noProof/>
                <w:webHidden/>
              </w:rPr>
              <w:tab/>
            </w:r>
            <w:r>
              <w:rPr>
                <w:noProof/>
                <w:webHidden/>
              </w:rPr>
              <w:fldChar w:fldCharType="begin"/>
            </w:r>
            <w:r>
              <w:rPr>
                <w:noProof/>
                <w:webHidden/>
              </w:rPr>
              <w:instrText xml:space="preserve"> PAGEREF _Toc210935024 \h </w:instrText>
            </w:r>
            <w:r>
              <w:rPr>
                <w:noProof/>
                <w:webHidden/>
              </w:rPr>
            </w:r>
            <w:r>
              <w:rPr>
                <w:noProof/>
                <w:webHidden/>
              </w:rPr>
              <w:fldChar w:fldCharType="separate"/>
            </w:r>
            <w:r w:rsidR="00C13239">
              <w:rPr>
                <w:noProof/>
                <w:webHidden/>
              </w:rPr>
              <w:t>88</w:t>
            </w:r>
            <w:r>
              <w:rPr>
                <w:noProof/>
                <w:webHidden/>
              </w:rPr>
              <w:fldChar w:fldCharType="end"/>
            </w:r>
          </w:hyperlink>
        </w:p>
        <w:p w14:paraId="5D1FD2F9" w14:textId="4E02A35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25" w:history="1">
            <w:r w:rsidRPr="00944AD0">
              <w:rPr>
                <w:rStyle w:val="Hyperlink"/>
                <w:noProof/>
              </w:rPr>
              <w:t>6.1.2 Private key delivery to subscriber</w:t>
            </w:r>
            <w:r>
              <w:rPr>
                <w:noProof/>
                <w:webHidden/>
              </w:rPr>
              <w:tab/>
            </w:r>
            <w:r>
              <w:rPr>
                <w:noProof/>
                <w:webHidden/>
              </w:rPr>
              <w:fldChar w:fldCharType="begin"/>
            </w:r>
            <w:r>
              <w:rPr>
                <w:noProof/>
                <w:webHidden/>
              </w:rPr>
              <w:instrText xml:space="preserve"> PAGEREF _Toc210935025 \h </w:instrText>
            </w:r>
            <w:r>
              <w:rPr>
                <w:noProof/>
                <w:webHidden/>
              </w:rPr>
            </w:r>
            <w:r>
              <w:rPr>
                <w:noProof/>
                <w:webHidden/>
              </w:rPr>
              <w:fldChar w:fldCharType="separate"/>
            </w:r>
            <w:r w:rsidR="00C13239">
              <w:rPr>
                <w:noProof/>
                <w:webHidden/>
              </w:rPr>
              <w:t>89</w:t>
            </w:r>
            <w:r>
              <w:rPr>
                <w:noProof/>
                <w:webHidden/>
              </w:rPr>
              <w:fldChar w:fldCharType="end"/>
            </w:r>
          </w:hyperlink>
        </w:p>
        <w:p w14:paraId="28ED93BB" w14:textId="49C65A0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26" w:history="1">
            <w:r w:rsidRPr="00944AD0">
              <w:rPr>
                <w:rStyle w:val="Hyperlink"/>
                <w:noProof/>
              </w:rPr>
              <w:t>6.1.3 Public key delivery to certificate issuer</w:t>
            </w:r>
            <w:r>
              <w:rPr>
                <w:noProof/>
                <w:webHidden/>
              </w:rPr>
              <w:tab/>
            </w:r>
            <w:r>
              <w:rPr>
                <w:noProof/>
                <w:webHidden/>
              </w:rPr>
              <w:fldChar w:fldCharType="begin"/>
            </w:r>
            <w:r>
              <w:rPr>
                <w:noProof/>
                <w:webHidden/>
              </w:rPr>
              <w:instrText xml:space="preserve"> PAGEREF _Toc210935026 \h </w:instrText>
            </w:r>
            <w:r>
              <w:rPr>
                <w:noProof/>
                <w:webHidden/>
              </w:rPr>
            </w:r>
            <w:r>
              <w:rPr>
                <w:noProof/>
                <w:webHidden/>
              </w:rPr>
              <w:fldChar w:fldCharType="separate"/>
            </w:r>
            <w:r w:rsidR="00C13239">
              <w:rPr>
                <w:noProof/>
                <w:webHidden/>
              </w:rPr>
              <w:t>90</w:t>
            </w:r>
            <w:r>
              <w:rPr>
                <w:noProof/>
                <w:webHidden/>
              </w:rPr>
              <w:fldChar w:fldCharType="end"/>
            </w:r>
          </w:hyperlink>
        </w:p>
        <w:p w14:paraId="3D493311" w14:textId="1EC9533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27" w:history="1">
            <w:r w:rsidRPr="00944AD0">
              <w:rPr>
                <w:rStyle w:val="Hyperlink"/>
                <w:noProof/>
              </w:rPr>
              <w:t>6.1.4 CA public key delivery to relying parties</w:t>
            </w:r>
            <w:r>
              <w:rPr>
                <w:noProof/>
                <w:webHidden/>
              </w:rPr>
              <w:tab/>
            </w:r>
            <w:r>
              <w:rPr>
                <w:noProof/>
                <w:webHidden/>
              </w:rPr>
              <w:fldChar w:fldCharType="begin"/>
            </w:r>
            <w:r>
              <w:rPr>
                <w:noProof/>
                <w:webHidden/>
              </w:rPr>
              <w:instrText xml:space="preserve"> PAGEREF _Toc210935027 \h </w:instrText>
            </w:r>
            <w:r>
              <w:rPr>
                <w:noProof/>
                <w:webHidden/>
              </w:rPr>
            </w:r>
            <w:r>
              <w:rPr>
                <w:noProof/>
                <w:webHidden/>
              </w:rPr>
              <w:fldChar w:fldCharType="separate"/>
            </w:r>
            <w:r w:rsidR="00C13239">
              <w:rPr>
                <w:noProof/>
                <w:webHidden/>
              </w:rPr>
              <w:t>90</w:t>
            </w:r>
            <w:r>
              <w:rPr>
                <w:noProof/>
                <w:webHidden/>
              </w:rPr>
              <w:fldChar w:fldCharType="end"/>
            </w:r>
          </w:hyperlink>
        </w:p>
        <w:p w14:paraId="3C38ED9D" w14:textId="77DC94A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28" w:history="1">
            <w:r w:rsidRPr="00944AD0">
              <w:rPr>
                <w:rStyle w:val="Hyperlink"/>
                <w:noProof/>
              </w:rPr>
              <w:t>6.1.5 Key sizes</w:t>
            </w:r>
            <w:r>
              <w:rPr>
                <w:noProof/>
                <w:webHidden/>
              </w:rPr>
              <w:tab/>
            </w:r>
            <w:r>
              <w:rPr>
                <w:noProof/>
                <w:webHidden/>
              </w:rPr>
              <w:fldChar w:fldCharType="begin"/>
            </w:r>
            <w:r>
              <w:rPr>
                <w:noProof/>
                <w:webHidden/>
              </w:rPr>
              <w:instrText xml:space="preserve"> PAGEREF _Toc210935028 \h </w:instrText>
            </w:r>
            <w:r>
              <w:rPr>
                <w:noProof/>
                <w:webHidden/>
              </w:rPr>
            </w:r>
            <w:r>
              <w:rPr>
                <w:noProof/>
                <w:webHidden/>
              </w:rPr>
              <w:fldChar w:fldCharType="separate"/>
            </w:r>
            <w:r w:rsidR="00C13239">
              <w:rPr>
                <w:noProof/>
                <w:webHidden/>
              </w:rPr>
              <w:t>90</w:t>
            </w:r>
            <w:r>
              <w:rPr>
                <w:noProof/>
                <w:webHidden/>
              </w:rPr>
              <w:fldChar w:fldCharType="end"/>
            </w:r>
          </w:hyperlink>
        </w:p>
        <w:p w14:paraId="6F008316" w14:textId="2D8DDED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29" w:history="1">
            <w:r w:rsidRPr="00944AD0">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_Toc210935029 \h </w:instrText>
            </w:r>
            <w:r>
              <w:rPr>
                <w:noProof/>
                <w:webHidden/>
              </w:rPr>
            </w:r>
            <w:r>
              <w:rPr>
                <w:noProof/>
                <w:webHidden/>
              </w:rPr>
              <w:fldChar w:fldCharType="separate"/>
            </w:r>
            <w:r w:rsidR="00C13239">
              <w:rPr>
                <w:noProof/>
                <w:webHidden/>
              </w:rPr>
              <w:t>90</w:t>
            </w:r>
            <w:r>
              <w:rPr>
                <w:noProof/>
                <w:webHidden/>
              </w:rPr>
              <w:fldChar w:fldCharType="end"/>
            </w:r>
          </w:hyperlink>
        </w:p>
        <w:p w14:paraId="01B1E825" w14:textId="7838CE9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0" w:history="1">
            <w:r w:rsidRPr="00944AD0">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_Toc210935030 \h </w:instrText>
            </w:r>
            <w:r>
              <w:rPr>
                <w:noProof/>
                <w:webHidden/>
              </w:rPr>
            </w:r>
            <w:r>
              <w:rPr>
                <w:noProof/>
                <w:webHidden/>
              </w:rPr>
              <w:fldChar w:fldCharType="separate"/>
            </w:r>
            <w:r w:rsidR="00C13239">
              <w:rPr>
                <w:noProof/>
                <w:webHidden/>
              </w:rPr>
              <w:t>90</w:t>
            </w:r>
            <w:r>
              <w:rPr>
                <w:noProof/>
                <w:webHidden/>
              </w:rPr>
              <w:fldChar w:fldCharType="end"/>
            </w:r>
          </w:hyperlink>
        </w:p>
        <w:p w14:paraId="21237E61" w14:textId="3FB1870A"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31" w:history="1">
            <w:r w:rsidRPr="00944AD0">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_Toc210935031 \h </w:instrText>
            </w:r>
            <w:r>
              <w:rPr>
                <w:noProof/>
                <w:webHidden/>
              </w:rPr>
            </w:r>
            <w:r>
              <w:rPr>
                <w:noProof/>
                <w:webHidden/>
              </w:rPr>
              <w:fldChar w:fldCharType="separate"/>
            </w:r>
            <w:r w:rsidR="00C13239">
              <w:rPr>
                <w:noProof/>
                <w:webHidden/>
              </w:rPr>
              <w:t>90</w:t>
            </w:r>
            <w:r>
              <w:rPr>
                <w:noProof/>
                <w:webHidden/>
              </w:rPr>
              <w:fldChar w:fldCharType="end"/>
            </w:r>
          </w:hyperlink>
        </w:p>
        <w:p w14:paraId="69B405C9" w14:textId="59C20859"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2" w:history="1">
            <w:r w:rsidRPr="00944AD0">
              <w:rPr>
                <w:rStyle w:val="Hyperlink"/>
                <w:noProof/>
              </w:rPr>
              <w:t>6.2.1 Cryptographic module standards and controls</w:t>
            </w:r>
            <w:r>
              <w:rPr>
                <w:noProof/>
                <w:webHidden/>
              </w:rPr>
              <w:tab/>
            </w:r>
            <w:r>
              <w:rPr>
                <w:noProof/>
                <w:webHidden/>
              </w:rPr>
              <w:fldChar w:fldCharType="begin"/>
            </w:r>
            <w:r>
              <w:rPr>
                <w:noProof/>
                <w:webHidden/>
              </w:rPr>
              <w:instrText xml:space="preserve"> PAGEREF _Toc210935032 \h </w:instrText>
            </w:r>
            <w:r>
              <w:rPr>
                <w:noProof/>
                <w:webHidden/>
              </w:rPr>
            </w:r>
            <w:r>
              <w:rPr>
                <w:noProof/>
                <w:webHidden/>
              </w:rPr>
              <w:fldChar w:fldCharType="separate"/>
            </w:r>
            <w:r w:rsidR="00C13239">
              <w:rPr>
                <w:noProof/>
                <w:webHidden/>
              </w:rPr>
              <w:t>91</w:t>
            </w:r>
            <w:r>
              <w:rPr>
                <w:noProof/>
                <w:webHidden/>
              </w:rPr>
              <w:fldChar w:fldCharType="end"/>
            </w:r>
          </w:hyperlink>
        </w:p>
        <w:p w14:paraId="3A4EE9DB" w14:textId="08EB76A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3" w:history="1">
            <w:r w:rsidRPr="00944AD0">
              <w:rPr>
                <w:rStyle w:val="Hyperlink"/>
                <w:noProof/>
              </w:rPr>
              <w:t>6.2.2 Private key (n out of m) multi-person control</w:t>
            </w:r>
            <w:r>
              <w:rPr>
                <w:noProof/>
                <w:webHidden/>
              </w:rPr>
              <w:tab/>
            </w:r>
            <w:r>
              <w:rPr>
                <w:noProof/>
                <w:webHidden/>
              </w:rPr>
              <w:fldChar w:fldCharType="begin"/>
            </w:r>
            <w:r>
              <w:rPr>
                <w:noProof/>
                <w:webHidden/>
              </w:rPr>
              <w:instrText xml:space="preserve"> PAGEREF _Toc210935033 \h </w:instrText>
            </w:r>
            <w:r>
              <w:rPr>
                <w:noProof/>
                <w:webHidden/>
              </w:rPr>
            </w:r>
            <w:r>
              <w:rPr>
                <w:noProof/>
                <w:webHidden/>
              </w:rPr>
              <w:fldChar w:fldCharType="separate"/>
            </w:r>
            <w:r w:rsidR="00C13239">
              <w:rPr>
                <w:noProof/>
                <w:webHidden/>
              </w:rPr>
              <w:t>91</w:t>
            </w:r>
            <w:r>
              <w:rPr>
                <w:noProof/>
                <w:webHidden/>
              </w:rPr>
              <w:fldChar w:fldCharType="end"/>
            </w:r>
          </w:hyperlink>
        </w:p>
        <w:p w14:paraId="006E3760" w14:textId="088DB5B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4" w:history="1">
            <w:r w:rsidRPr="00944AD0">
              <w:rPr>
                <w:rStyle w:val="Hyperlink"/>
                <w:noProof/>
              </w:rPr>
              <w:t>6.2.3 Private key escrow</w:t>
            </w:r>
            <w:r>
              <w:rPr>
                <w:noProof/>
                <w:webHidden/>
              </w:rPr>
              <w:tab/>
            </w:r>
            <w:r>
              <w:rPr>
                <w:noProof/>
                <w:webHidden/>
              </w:rPr>
              <w:fldChar w:fldCharType="begin"/>
            </w:r>
            <w:r>
              <w:rPr>
                <w:noProof/>
                <w:webHidden/>
              </w:rPr>
              <w:instrText xml:space="preserve"> PAGEREF _Toc210935034 \h </w:instrText>
            </w:r>
            <w:r>
              <w:rPr>
                <w:noProof/>
                <w:webHidden/>
              </w:rPr>
            </w:r>
            <w:r>
              <w:rPr>
                <w:noProof/>
                <w:webHidden/>
              </w:rPr>
              <w:fldChar w:fldCharType="separate"/>
            </w:r>
            <w:r w:rsidR="00C13239">
              <w:rPr>
                <w:noProof/>
                <w:webHidden/>
              </w:rPr>
              <w:t>91</w:t>
            </w:r>
            <w:r>
              <w:rPr>
                <w:noProof/>
                <w:webHidden/>
              </w:rPr>
              <w:fldChar w:fldCharType="end"/>
            </w:r>
          </w:hyperlink>
        </w:p>
        <w:p w14:paraId="1F4F15EC" w14:textId="3649DCC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5" w:history="1">
            <w:r w:rsidRPr="00944AD0">
              <w:rPr>
                <w:rStyle w:val="Hyperlink"/>
                <w:noProof/>
              </w:rPr>
              <w:t>6.2.4 Private key backup</w:t>
            </w:r>
            <w:r>
              <w:rPr>
                <w:noProof/>
                <w:webHidden/>
              </w:rPr>
              <w:tab/>
            </w:r>
            <w:r>
              <w:rPr>
                <w:noProof/>
                <w:webHidden/>
              </w:rPr>
              <w:fldChar w:fldCharType="begin"/>
            </w:r>
            <w:r>
              <w:rPr>
                <w:noProof/>
                <w:webHidden/>
              </w:rPr>
              <w:instrText xml:space="preserve"> PAGEREF _Toc210935035 \h </w:instrText>
            </w:r>
            <w:r>
              <w:rPr>
                <w:noProof/>
                <w:webHidden/>
              </w:rPr>
            </w:r>
            <w:r>
              <w:rPr>
                <w:noProof/>
                <w:webHidden/>
              </w:rPr>
              <w:fldChar w:fldCharType="separate"/>
            </w:r>
            <w:r w:rsidR="00C13239">
              <w:rPr>
                <w:noProof/>
                <w:webHidden/>
              </w:rPr>
              <w:t>91</w:t>
            </w:r>
            <w:r>
              <w:rPr>
                <w:noProof/>
                <w:webHidden/>
              </w:rPr>
              <w:fldChar w:fldCharType="end"/>
            </w:r>
          </w:hyperlink>
        </w:p>
        <w:p w14:paraId="3808D37B" w14:textId="27EF277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6" w:history="1">
            <w:r w:rsidRPr="00944AD0">
              <w:rPr>
                <w:rStyle w:val="Hyperlink"/>
                <w:noProof/>
              </w:rPr>
              <w:t>6.2.5 Private key archival</w:t>
            </w:r>
            <w:r>
              <w:rPr>
                <w:noProof/>
                <w:webHidden/>
              </w:rPr>
              <w:tab/>
            </w:r>
            <w:r>
              <w:rPr>
                <w:noProof/>
                <w:webHidden/>
              </w:rPr>
              <w:fldChar w:fldCharType="begin"/>
            </w:r>
            <w:r>
              <w:rPr>
                <w:noProof/>
                <w:webHidden/>
              </w:rPr>
              <w:instrText xml:space="preserve"> PAGEREF _Toc210935036 \h </w:instrText>
            </w:r>
            <w:r>
              <w:rPr>
                <w:noProof/>
                <w:webHidden/>
              </w:rPr>
            </w:r>
            <w:r>
              <w:rPr>
                <w:noProof/>
                <w:webHidden/>
              </w:rPr>
              <w:fldChar w:fldCharType="separate"/>
            </w:r>
            <w:r w:rsidR="00C13239">
              <w:rPr>
                <w:noProof/>
                <w:webHidden/>
              </w:rPr>
              <w:t>91</w:t>
            </w:r>
            <w:r>
              <w:rPr>
                <w:noProof/>
                <w:webHidden/>
              </w:rPr>
              <w:fldChar w:fldCharType="end"/>
            </w:r>
          </w:hyperlink>
        </w:p>
        <w:p w14:paraId="45A5E55F" w14:textId="1B8E269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7" w:history="1">
            <w:r w:rsidRPr="00944AD0">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_Toc210935037 \h </w:instrText>
            </w:r>
            <w:r>
              <w:rPr>
                <w:noProof/>
                <w:webHidden/>
              </w:rPr>
            </w:r>
            <w:r>
              <w:rPr>
                <w:noProof/>
                <w:webHidden/>
              </w:rPr>
              <w:fldChar w:fldCharType="separate"/>
            </w:r>
            <w:r w:rsidR="00C13239">
              <w:rPr>
                <w:noProof/>
                <w:webHidden/>
              </w:rPr>
              <w:t>91</w:t>
            </w:r>
            <w:r>
              <w:rPr>
                <w:noProof/>
                <w:webHidden/>
              </w:rPr>
              <w:fldChar w:fldCharType="end"/>
            </w:r>
          </w:hyperlink>
        </w:p>
        <w:p w14:paraId="085D3AD7" w14:textId="0CB315A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8" w:history="1">
            <w:r w:rsidRPr="00944AD0">
              <w:rPr>
                <w:rStyle w:val="Hyperlink"/>
                <w:noProof/>
              </w:rPr>
              <w:t>6.2.7 Private key storage on cryptographic module</w:t>
            </w:r>
            <w:r>
              <w:rPr>
                <w:noProof/>
                <w:webHidden/>
              </w:rPr>
              <w:tab/>
            </w:r>
            <w:r>
              <w:rPr>
                <w:noProof/>
                <w:webHidden/>
              </w:rPr>
              <w:fldChar w:fldCharType="begin"/>
            </w:r>
            <w:r>
              <w:rPr>
                <w:noProof/>
                <w:webHidden/>
              </w:rPr>
              <w:instrText xml:space="preserve"> PAGEREF _Toc210935038 \h </w:instrText>
            </w:r>
            <w:r>
              <w:rPr>
                <w:noProof/>
                <w:webHidden/>
              </w:rPr>
            </w:r>
            <w:r>
              <w:rPr>
                <w:noProof/>
                <w:webHidden/>
              </w:rPr>
              <w:fldChar w:fldCharType="separate"/>
            </w:r>
            <w:r w:rsidR="00C13239">
              <w:rPr>
                <w:noProof/>
                <w:webHidden/>
              </w:rPr>
              <w:t>91</w:t>
            </w:r>
            <w:r>
              <w:rPr>
                <w:noProof/>
                <w:webHidden/>
              </w:rPr>
              <w:fldChar w:fldCharType="end"/>
            </w:r>
          </w:hyperlink>
        </w:p>
        <w:p w14:paraId="7BA70EF6" w14:textId="16CE594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39" w:history="1">
            <w:r w:rsidRPr="00944AD0">
              <w:rPr>
                <w:rStyle w:val="Hyperlink"/>
                <w:noProof/>
              </w:rPr>
              <w:t>6.2.8 Activating Private Keys</w:t>
            </w:r>
            <w:r>
              <w:rPr>
                <w:noProof/>
                <w:webHidden/>
              </w:rPr>
              <w:tab/>
            </w:r>
            <w:r>
              <w:rPr>
                <w:noProof/>
                <w:webHidden/>
              </w:rPr>
              <w:fldChar w:fldCharType="begin"/>
            </w:r>
            <w:r>
              <w:rPr>
                <w:noProof/>
                <w:webHidden/>
              </w:rPr>
              <w:instrText xml:space="preserve"> PAGEREF _Toc210935039 \h </w:instrText>
            </w:r>
            <w:r>
              <w:rPr>
                <w:noProof/>
                <w:webHidden/>
              </w:rPr>
            </w:r>
            <w:r>
              <w:rPr>
                <w:noProof/>
                <w:webHidden/>
              </w:rPr>
              <w:fldChar w:fldCharType="separate"/>
            </w:r>
            <w:r w:rsidR="00C13239">
              <w:rPr>
                <w:noProof/>
                <w:webHidden/>
              </w:rPr>
              <w:t>92</w:t>
            </w:r>
            <w:r>
              <w:rPr>
                <w:noProof/>
                <w:webHidden/>
              </w:rPr>
              <w:fldChar w:fldCharType="end"/>
            </w:r>
          </w:hyperlink>
        </w:p>
        <w:p w14:paraId="52F5F0CC" w14:textId="3C41496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0" w:history="1">
            <w:r w:rsidRPr="00944AD0">
              <w:rPr>
                <w:rStyle w:val="Hyperlink"/>
                <w:noProof/>
              </w:rPr>
              <w:t>6.2.9 Deactivating Private Keys</w:t>
            </w:r>
            <w:r>
              <w:rPr>
                <w:noProof/>
                <w:webHidden/>
              </w:rPr>
              <w:tab/>
            </w:r>
            <w:r>
              <w:rPr>
                <w:noProof/>
                <w:webHidden/>
              </w:rPr>
              <w:fldChar w:fldCharType="begin"/>
            </w:r>
            <w:r>
              <w:rPr>
                <w:noProof/>
                <w:webHidden/>
              </w:rPr>
              <w:instrText xml:space="preserve"> PAGEREF _Toc210935040 \h </w:instrText>
            </w:r>
            <w:r>
              <w:rPr>
                <w:noProof/>
                <w:webHidden/>
              </w:rPr>
            </w:r>
            <w:r>
              <w:rPr>
                <w:noProof/>
                <w:webHidden/>
              </w:rPr>
              <w:fldChar w:fldCharType="separate"/>
            </w:r>
            <w:r w:rsidR="00C13239">
              <w:rPr>
                <w:noProof/>
                <w:webHidden/>
              </w:rPr>
              <w:t>92</w:t>
            </w:r>
            <w:r>
              <w:rPr>
                <w:noProof/>
                <w:webHidden/>
              </w:rPr>
              <w:fldChar w:fldCharType="end"/>
            </w:r>
          </w:hyperlink>
        </w:p>
        <w:p w14:paraId="40239EA5" w14:textId="12658C6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1" w:history="1">
            <w:r w:rsidRPr="00944AD0">
              <w:rPr>
                <w:rStyle w:val="Hyperlink"/>
                <w:noProof/>
              </w:rPr>
              <w:t>6.2.10 Destroying Private Keys</w:t>
            </w:r>
            <w:r>
              <w:rPr>
                <w:noProof/>
                <w:webHidden/>
              </w:rPr>
              <w:tab/>
            </w:r>
            <w:r>
              <w:rPr>
                <w:noProof/>
                <w:webHidden/>
              </w:rPr>
              <w:fldChar w:fldCharType="begin"/>
            </w:r>
            <w:r>
              <w:rPr>
                <w:noProof/>
                <w:webHidden/>
              </w:rPr>
              <w:instrText xml:space="preserve"> PAGEREF _Toc210935041 \h </w:instrText>
            </w:r>
            <w:r>
              <w:rPr>
                <w:noProof/>
                <w:webHidden/>
              </w:rPr>
            </w:r>
            <w:r>
              <w:rPr>
                <w:noProof/>
                <w:webHidden/>
              </w:rPr>
              <w:fldChar w:fldCharType="separate"/>
            </w:r>
            <w:r w:rsidR="00C13239">
              <w:rPr>
                <w:noProof/>
                <w:webHidden/>
              </w:rPr>
              <w:t>92</w:t>
            </w:r>
            <w:r>
              <w:rPr>
                <w:noProof/>
                <w:webHidden/>
              </w:rPr>
              <w:fldChar w:fldCharType="end"/>
            </w:r>
          </w:hyperlink>
        </w:p>
        <w:p w14:paraId="318A064B" w14:textId="027E66D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2" w:history="1">
            <w:r w:rsidRPr="00944AD0">
              <w:rPr>
                <w:rStyle w:val="Hyperlink"/>
                <w:noProof/>
              </w:rPr>
              <w:t>6.2.11 Cryptographic Module Rating</w:t>
            </w:r>
            <w:r>
              <w:rPr>
                <w:noProof/>
                <w:webHidden/>
              </w:rPr>
              <w:tab/>
            </w:r>
            <w:r>
              <w:rPr>
                <w:noProof/>
                <w:webHidden/>
              </w:rPr>
              <w:fldChar w:fldCharType="begin"/>
            </w:r>
            <w:r>
              <w:rPr>
                <w:noProof/>
                <w:webHidden/>
              </w:rPr>
              <w:instrText xml:space="preserve"> PAGEREF _Toc210935042 \h </w:instrText>
            </w:r>
            <w:r>
              <w:rPr>
                <w:noProof/>
                <w:webHidden/>
              </w:rPr>
            </w:r>
            <w:r>
              <w:rPr>
                <w:noProof/>
                <w:webHidden/>
              </w:rPr>
              <w:fldChar w:fldCharType="separate"/>
            </w:r>
            <w:r w:rsidR="00C13239">
              <w:rPr>
                <w:noProof/>
                <w:webHidden/>
              </w:rPr>
              <w:t>92</w:t>
            </w:r>
            <w:r>
              <w:rPr>
                <w:noProof/>
                <w:webHidden/>
              </w:rPr>
              <w:fldChar w:fldCharType="end"/>
            </w:r>
          </w:hyperlink>
        </w:p>
        <w:p w14:paraId="172049BC" w14:textId="1B5D8368"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43" w:history="1">
            <w:r w:rsidRPr="00944AD0">
              <w:rPr>
                <w:rStyle w:val="Hyperlink"/>
                <w:noProof/>
              </w:rPr>
              <w:t>6.3 Other aspects of key pair management</w:t>
            </w:r>
            <w:r>
              <w:rPr>
                <w:noProof/>
                <w:webHidden/>
              </w:rPr>
              <w:tab/>
            </w:r>
            <w:r>
              <w:rPr>
                <w:noProof/>
                <w:webHidden/>
              </w:rPr>
              <w:fldChar w:fldCharType="begin"/>
            </w:r>
            <w:r>
              <w:rPr>
                <w:noProof/>
                <w:webHidden/>
              </w:rPr>
              <w:instrText xml:space="preserve"> PAGEREF _Toc210935043 \h </w:instrText>
            </w:r>
            <w:r>
              <w:rPr>
                <w:noProof/>
                <w:webHidden/>
              </w:rPr>
            </w:r>
            <w:r>
              <w:rPr>
                <w:noProof/>
                <w:webHidden/>
              </w:rPr>
              <w:fldChar w:fldCharType="separate"/>
            </w:r>
            <w:r w:rsidR="00C13239">
              <w:rPr>
                <w:noProof/>
                <w:webHidden/>
              </w:rPr>
              <w:t>92</w:t>
            </w:r>
            <w:r>
              <w:rPr>
                <w:noProof/>
                <w:webHidden/>
              </w:rPr>
              <w:fldChar w:fldCharType="end"/>
            </w:r>
          </w:hyperlink>
        </w:p>
        <w:p w14:paraId="4CB966A5" w14:textId="6ADA4FB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4" w:history="1">
            <w:r w:rsidRPr="00944AD0">
              <w:rPr>
                <w:rStyle w:val="Hyperlink"/>
                <w:noProof/>
              </w:rPr>
              <w:t>6.3.1 Public key archival</w:t>
            </w:r>
            <w:r>
              <w:rPr>
                <w:noProof/>
                <w:webHidden/>
              </w:rPr>
              <w:tab/>
            </w:r>
            <w:r>
              <w:rPr>
                <w:noProof/>
                <w:webHidden/>
              </w:rPr>
              <w:fldChar w:fldCharType="begin"/>
            </w:r>
            <w:r>
              <w:rPr>
                <w:noProof/>
                <w:webHidden/>
              </w:rPr>
              <w:instrText xml:space="preserve"> PAGEREF _Toc210935044 \h </w:instrText>
            </w:r>
            <w:r>
              <w:rPr>
                <w:noProof/>
                <w:webHidden/>
              </w:rPr>
            </w:r>
            <w:r>
              <w:rPr>
                <w:noProof/>
                <w:webHidden/>
              </w:rPr>
              <w:fldChar w:fldCharType="separate"/>
            </w:r>
            <w:r w:rsidR="00C13239">
              <w:rPr>
                <w:noProof/>
                <w:webHidden/>
              </w:rPr>
              <w:t>92</w:t>
            </w:r>
            <w:r>
              <w:rPr>
                <w:noProof/>
                <w:webHidden/>
              </w:rPr>
              <w:fldChar w:fldCharType="end"/>
            </w:r>
          </w:hyperlink>
        </w:p>
        <w:p w14:paraId="7FA3AE5D" w14:textId="5F1F964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5" w:history="1">
            <w:r w:rsidRPr="00944AD0">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_Toc210935045 \h </w:instrText>
            </w:r>
            <w:r>
              <w:rPr>
                <w:noProof/>
                <w:webHidden/>
              </w:rPr>
            </w:r>
            <w:r>
              <w:rPr>
                <w:noProof/>
                <w:webHidden/>
              </w:rPr>
              <w:fldChar w:fldCharType="separate"/>
            </w:r>
            <w:r w:rsidR="00C13239">
              <w:rPr>
                <w:noProof/>
                <w:webHidden/>
              </w:rPr>
              <w:t>92</w:t>
            </w:r>
            <w:r>
              <w:rPr>
                <w:noProof/>
                <w:webHidden/>
              </w:rPr>
              <w:fldChar w:fldCharType="end"/>
            </w:r>
          </w:hyperlink>
        </w:p>
        <w:p w14:paraId="4565319A" w14:textId="6F6C79B1"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46" w:history="1">
            <w:r w:rsidRPr="00944AD0">
              <w:rPr>
                <w:rStyle w:val="Hyperlink"/>
                <w:noProof/>
              </w:rPr>
              <w:t>6.4 Activation data</w:t>
            </w:r>
            <w:r>
              <w:rPr>
                <w:noProof/>
                <w:webHidden/>
              </w:rPr>
              <w:tab/>
            </w:r>
            <w:r>
              <w:rPr>
                <w:noProof/>
                <w:webHidden/>
              </w:rPr>
              <w:fldChar w:fldCharType="begin"/>
            </w:r>
            <w:r>
              <w:rPr>
                <w:noProof/>
                <w:webHidden/>
              </w:rPr>
              <w:instrText xml:space="preserve"> PAGEREF _Toc210935046 \h </w:instrText>
            </w:r>
            <w:r>
              <w:rPr>
                <w:noProof/>
                <w:webHidden/>
              </w:rPr>
            </w:r>
            <w:r>
              <w:rPr>
                <w:noProof/>
                <w:webHidden/>
              </w:rPr>
              <w:fldChar w:fldCharType="separate"/>
            </w:r>
            <w:r w:rsidR="00C13239">
              <w:rPr>
                <w:noProof/>
                <w:webHidden/>
              </w:rPr>
              <w:t>93</w:t>
            </w:r>
            <w:r>
              <w:rPr>
                <w:noProof/>
                <w:webHidden/>
              </w:rPr>
              <w:fldChar w:fldCharType="end"/>
            </w:r>
          </w:hyperlink>
        </w:p>
        <w:p w14:paraId="562CB8AF" w14:textId="2BA6DAA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7" w:history="1">
            <w:r w:rsidRPr="00944AD0">
              <w:rPr>
                <w:rStyle w:val="Hyperlink"/>
                <w:noProof/>
              </w:rPr>
              <w:t>6.4.1 Activation data generation and installation</w:t>
            </w:r>
            <w:r>
              <w:rPr>
                <w:noProof/>
                <w:webHidden/>
              </w:rPr>
              <w:tab/>
            </w:r>
            <w:r>
              <w:rPr>
                <w:noProof/>
                <w:webHidden/>
              </w:rPr>
              <w:fldChar w:fldCharType="begin"/>
            </w:r>
            <w:r>
              <w:rPr>
                <w:noProof/>
                <w:webHidden/>
              </w:rPr>
              <w:instrText xml:space="preserve"> PAGEREF _Toc210935047 \h </w:instrText>
            </w:r>
            <w:r>
              <w:rPr>
                <w:noProof/>
                <w:webHidden/>
              </w:rPr>
            </w:r>
            <w:r>
              <w:rPr>
                <w:noProof/>
                <w:webHidden/>
              </w:rPr>
              <w:fldChar w:fldCharType="separate"/>
            </w:r>
            <w:r w:rsidR="00C13239">
              <w:rPr>
                <w:noProof/>
                <w:webHidden/>
              </w:rPr>
              <w:t>93</w:t>
            </w:r>
            <w:r>
              <w:rPr>
                <w:noProof/>
                <w:webHidden/>
              </w:rPr>
              <w:fldChar w:fldCharType="end"/>
            </w:r>
          </w:hyperlink>
        </w:p>
        <w:p w14:paraId="0CB60651" w14:textId="310A82E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8" w:history="1">
            <w:r w:rsidRPr="00944AD0">
              <w:rPr>
                <w:rStyle w:val="Hyperlink"/>
                <w:noProof/>
              </w:rPr>
              <w:t>6.4.2 Activation data protection</w:t>
            </w:r>
            <w:r>
              <w:rPr>
                <w:noProof/>
                <w:webHidden/>
              </w:rPr>
              <w:tab/>
            </w:r>
            <w:r>
              <w:rPr>
                <w:noProof/>
                <w:webHidden/>
              </w:rPr>
              <w:fldChar w:fldCharType="begin"/>
            </w:r>
            <w:r>
              <w:rPr>
                <w:noProof/>
                <w:webHidden/>
              </w:rPr>
              <w:instrText xml:space="preserve"> PAGEREF _Toc210935048 \h </w:instrText>
            </w:r>
            <w:r>
              <w:rPr>
                <w:noProof/>
                <w:webHidden/>
              </w:rPr>
            </w:r>
            <w:r>
              <w:rPr>
                <w:noProof/>
                <w:webHidden/>
              </w:rPr>
              <w:fldChar w:fldCharType="separate"/>
            </w:r>
            <w:r w:rsidR="00C13239">
              <w:rPr>
                <w:noProof/>
                <w:webHidden/>
              </w:rPr>
              <w:t>93</w:t>
            </w:r>
            <w:r>
              <w:rPr>
                <w:noProof/>
                <w:webHidden/>
              </w:rPr>
              <w:fldChar w:fldCharType="end"/>
            </w:r>
          </w:hyperlink>
        </w:p>
        <w:p w14:paraId="3E1D04C1" w14:textId="6AAB054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49" w:history="1">
            <w:r w:rsidRPr="00944AD0">
              <w:rPr>
                <w:rStyle w:val="Hyperlink"/>
                <w:noProof/>
              </w:rPr>
              <w:t>6.4.3 Other aspects of activation data</w:t>
            </w:r>
            <w:r>
              <w:rPr>
                <w:noProof/>
                <w:webHidden/>
              </w:rPr>
              <w:tab/>
            </w:r>
            <w:r>
              <w:rPr>
                <w:noProof/>
                <w:webHidden/>
              </w:rPr>
              <w:fldChar w:fldCharType="begin"/>
            </w:r>
            <w:r>
              <w:rPr>
                <w:noProof/>
                <w:webHidden/>
              </w:rPr>
              <w:instrText xml:space="preserve"> PAGEREF _Toc210935049 \h </w:instrText>
            </w:r>
            <w:r>
              <w:rPr>
                <w:noProof/>
                <w:webHidden/>
              </w:rPr>
            </w:r>
            <w:r>
              <w:rPr>
                <w:noProof/>
                <w:webHidden/>
              </w:rPr>
              <w:fldChar w:fldCharType="separate"/>
            </w:r>
            <w:r w:rsidR="00C13239">
              <w:rPr>
                <w:noProof/>
                <w:webHidden/>
              </w:rPr>
              <w:t>93</w:t>
            </w:r>
            <w:r>
              <w:rPr>
                <w:noProof/>
                <w:webHidden/>
              </w:rPr>
              <w:fldChar w:fldCharType="end"/>
            </w:r>
          </w:hyperlink>
        </w:p>
        <w:p w14:paraId="7A4C23D8" w14:textId="33F020EE"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50" w:history="1">
            <w:r w:rsidRPr="00944AD0">
              <w:rPr>
                <w:rStyle w:val="Hyperlink"/>
                <w:noProof/>
              </w:rPr>
              <w:t>6.5 Computer security controls</w:t>
            </w:r>
            <w:r>
              <w:rPr>
                <w:noProof/>
                <w:webHidden/>
              </w:rPr>
              <w:tab/>
            </w:r>
            <w:r>
              <w:rPr>
                <w:noProof/>
                <w:webHidden/>
              </w:rPr>
              <w:fldChar w:fldCharType="begin"/>
            </w:r>
            <w:r>
              <w:rPr>
                <w:noProof/>
                <w:webHidden/>
              </w:rPr>
              <w:instrText xml:space="preserve"> PAGEREF _Toc210935050 \h </w:instrText>
            </w:r>
            <w:r>
              <w:rPr>
                <w:noProof/>
                <w:webHidden/>
              </w:rPr>
            </w:r>
            <w:r>
              <w:rPr>
                <w:noProof/>
                <w:webHidden/>
              </w:rPr>
              <w:fldChar w:fldCharType="separate"/>
            </w:r>
            <w:r w:rsidR="00C13239">
              <w:rPr>
                <w:noProof/>
                <w:webHidden/>
              </w:rPr>
              <w:t>93</w:t>
            </w:r>
            <w:r>
              <w:rPr>
                <w:noProof/>
                <w:webHidden/>
              </w:rPr>
              <w:fldChar w:fldCharType="end"/>
            </w:r>
          </w:hyperlink>
        </w:p>
        <w:p w14:paraId="56081D76" w14:textId="1BCD4E6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51" w:history="1">
            <w:r w:rsidRPr="00944AD0">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_Toc210935051 \h </w:instrText>
            </w:r>
            <w:r>
              <w:rPr>
                <w:noProof/>
                <w:webHidden/>
              </w:rPr>
            </w:r>
            <w:r>
              <w:rPr>
                <w:noProof/>
                <w:webHidden/>
              </w:rPr>
              <w:fldChar w:fldCharType="separate"/>
            </w:r>
            <w:r w:rsidR="00C13239">
              <w:rPr>
                <w:noProof/>
                <w:webHidden/>
              </w:rPr>
              <w:t>93</w:t>
            </w:r>
            <w:r>
              <w:rPr>
                <w:noProof/>
                <w:webHidden/>
              </w:rPr>
              <w:fldChar w:fldCharType="end"/>
            </w:r>
          </w:hyperlink>
        </w:p>
        <w:p w14:paraId="105F2BC9" w14:textId="5FEA88D8"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52" w:history="1">
            <w:r w:rsidRPr="00944AD0">
              <w:rPr>
                <w:rStyle w:val="Hyperlink"/>
                <w:noProof/>
              </w:rPr>
              <w:t>6.5.2 Computer security rating</w:t>
            </w:r>
            <w:r>
              <w:rPr>
                <w:noProof/>
                <w:webHidden/>
              </w:rPr>
              <w:tab/>
            </w:r>
            <w:r>
              <w:rPr>
                <w:noProof/>
                <w:webHidden/>
              </w:rPr>
              <w:fldChar w:fldCharType="begin"/>
            </w:r>
            <w:r>
              <w:rPr>
                <w:noProof/>
                <w:webHidden/>
              </w:rPr>
              <w:instrText xml:space="preserve"> PAGEREF _Toc210935052 \h </w:instrText>
            </w:r>
            <w:r>
              <w:rPr>
                <w:noProof/>
                <w:webHidden/>
              </w:rPr>
            </w:r>
            <w:r>
              <w:rPr>
                <w:noProof/>
                <w:webHidden/>
              </w:rPr>
              <w:fldChar w:fldCharType="separate"/>
            </w:r>
            <w:r w:rsidR="00C13239">
              <w:rPr>
                <w:noProof/>
                <w:webHidden/>
              </w:rPr>
              <w:t>93</w:t>
            </w:r>
            <w:r>
              <w:rPr>
                <w:noProof/>
                <w:webHidden/>
              </w:rPr>
              <w:fldChar w:fldCharType="end"/>
            </w:r>
          </w:hyperlink>
        </w:p>
        <w:p w14:paraId="2E1F716C" w14:textId="2125E88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53" w:history="1">
            <w:r w:rsidRPr="00944AD0">
              <w:rPr>
                <w:rStyle w:val="Hyperlink"/>
                <w:noProof/>
              </w:rPr>
              <w:t>6.6 Life cycle technical controls</w:t>
            </w:r>
            <w:r>
              <w:rPr>
                <w:noProof/>
                <w:webHidden/>
              </w:rPr>
              <w:tab/>
            </w:r>
            <w:r>
              <w:rPr>
                <w:noProof/>
                <w:webHidden/>
              </w:rPr>
              <w:fldChar w:fldCharType="begin"/>
            </w:r>
            <w:r>
              <w:rPr>
                <w:noProof/>
                <w:webHidden/>
              </w:rPr>
              <w:instrText xml:space="preserve"> PAGEREF _Toc210935053 \h </w:instrText>
            </w:r>
            <w:r>
              <w:rPr>
                <w:noProof/>
                <w:webHidden/>
              </w:rPr>
            </w:r>
            <w:r>
              <w:rPr>
                <w:noProof/>
                <w:webHidden/>
              </w:rPr>
              <w:fldChar w:fldCharType="separate"/>
            </w:r>
            <w:r w:rsidR="00C13239">
              <w:rPr>
                <w:noProof/>
                <w:webHidden/>
              </w:rPr>
              <w:t>93</w:t>
            </w:r>
            <w:r>
              <w:rPr>
                <w:noProof/>
                <w:webHidden/>
              </w:rPr>
              <w:fldChar w:fldCharType="end"/>
            </w:r>
          </w:hyperlink>
        </w:p>
        <w:p w14:paraId="074F06F1" w14:textId="25B0270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54" w:history="1">
            <w:r w:rsidRPr="00944AD0">
              <w:rPr>
                <w:rStyle w:val="Hyperlink"/>
                <w:noProof/>
              </w:rPr>
              <w:t>6.6.1 System development controls</w:t>
            </w:r>
            <w:r>
              <w:rPr>
                <w:noProof/>
                <w:webHidden/>
              </w:rPr>
              <w:tab/>
            </w:r>
            <w:r>
              <w:rPr>
                <w:noProof/>
                <w:webHidden/>
              </w:rPr>
              <w:fldChar w:fldCharType="begin"/>
            </w:r>
            <w:r>
              <w:rPr>
                <w:noProof/>
                <w:webHidden/>
              </w:rPr>
              <w:instrText xml:space="preserve"> PAGEREF _Toc210935054 \h </w:instrText>
            </w:r>
            <w:r>
              <w:rPr>
                <w:noProof/>
                <w:webHidden/>
              </w:rPr>
            </w:r>
            <w:r>
              <w:rPr>
                <w:noProof/>
                <w:webHidden/>
              </w:rPr>
              <w:fldChar w:fldCharType="separate"/>
            </w:r>
            <w:r w:rsidR="00C13239">
              <w:rPr>
                <w:noProof/>
                <w:webHidden/>
              </w:rPr>
              <w:t>93</w:t>
            </w:r>
            <w:r>
              <w:rPr>
                <w:noProof/>
                <w:webHidden/>
              </w:rPr>
              <w:fldChar w:fldCharType="end"/>
            </w:r>
          </w:hyperlink>
        </w:p>
        <w:p w14:paraId="7DCA02B2" w14:textId="36F0AD2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55" w:history="1">
            <w:r w:rsidRPr="00944AD0">
              <w:rPr>
                <w:rStyle w:val="Hyperlink"/>
                <w:noProof/>
              </w:rPr>
              <w:t>6.6.2 Security management controls</w:t>
            </w:r>
            <w:r>
              <w:rPr>
                <w:noProof/>
                <w:webHidden/>
              </w:rPr>
              <w:tab/>
            </w:r>
            <w:r>
              <w:rPr>
                <w:noProof/>
                <w:webHidden/>
              </w:rPr>
              <w:fldChar w:fldCharType="begin"/>
            </w:r>
            <w:r>
              <w:rPr>
                <w:noProof/>
                <w:webHidden/>
              </w:rPr>
              <w:instrText xml:space="preserve"> PAGEREF _Toc210935055 \h </w:instrText>
            </w:r>
            <w:r>
              <w:rPr>
                <w:noProof/>
                <w:webHidden/>
              </w:rPr>
            </w:r>
            <w:r>
              <w:rPr>
                <w:noProof/>
                <w:webHidden/>
              </w:rPr>
              <w:fldChar w:fldCharType="separate"/>
            </w:r>
            <w:r w:rsidR="00C13239">
              <w:rPr>
                <w:noProof/>
                <w:webHidden/>
              </w:rPr>
              <w:t>93</w:t>
            </w:r>
            <w:r>
              <w:rPr>
                <w:noProof/>
                <w:webHidden/>
              </w:rPr>
              <w:fldChar w:fldCharType="end"/>
            </w:r>
          </w:hyperlink>
        </w:p>
        <w:p w14:paraId="49D65AE1" w14:textId="75D5DFF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56" w:history="1">
            <w:r w:rsidRPr="00944AD0">
              <w:rPr>
                <w:rStyle w:val="Hyperlink"/>
                <w:noProof/>
              </w:rPr>
              <w:t>6.6.3 Life cycle security controls</w:t>
            </w:r>
            <w:r>
              <w:rPr>
                <w:noProof/>
                <w:webHidden/>
              </w:rPr>
              <w:tab/>
            </w:r>
            <w:r>
              <w:rPr>
                <w:noProof/>
                <w:webHidden/>
              </w:rPr>
              <w:fldChar w:fldCharType="begin"/>
            </w:r>
            <w:r>
              <w:rPr>
                <w:noProof/>
                <w:webHidden/>
              </w:rPr>
              <w:instrText xml:space="preserve"> PAGEREF _Toc210935056 \h </w:instrText>
            </w:r>
            <w:r>
              <w:rPr>
                <w:noProof/>
                <w:webHidden/>
              </w:rPr>
            </w:r>
            <w:r>
              <w:rPr>
                <w:noProof/>
                <w:webHidden/>
              </w:rPr>
              <w:fldChar w:fldCharType="separate"/>
            </w:r>
            <w:r w:rsidR="00C13239">
              <w:rPr>
                <w:noProof/>
                <w:webHidden/>
              </w:rPr>
              <w:t>93</w:t>
            </w:r>
            <w:r>
              <w:rPr>
                <w:noProof/>
                <w:webHidden/>
              </w:rPr>
              <w:fldChar w:fldCharType="end"/>
            </w:r>
          </w:hyperlink>
        </w:p>
        <w:p w14:paraId="3F693916" w14:textId="35C70047"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57" w:history="1">
            <w:r w:rsidRPr="00944AD0">
              <w:rPr>
                <w:rStyle w:val="Hyperlink"/>
                <w:noProof/>
              </w:rPr>
              <w:t>6.7 Network security controls</w:t>
            </w:r>
            <w:r>
              <w:rPr>
                <w:noProof/>
                <w:webHidden/>
              </w:rPr>
              <w:tab/>
            </w:r>
            <w:r>
              <w:rPr>
                <w:noProof/>
                <w:webHidden/>
              </w:rPr>
              <w:fldChar w:fldCharType="begin"/>
            </w:r>
            <w:r>
              <w:rPr>
                <w:noProof/>
                <w:webHidden/>
              </w:rPr>
              <w:instrText xml:space="preserve"> PAGEREF _Toc210935057 \h </w:instrText>
            </w:r>
            <w:r>
              <w:rPr>
                <w:noProof/>
                <w:webHidden/>
              </w:rPr>
            </w:r>
            <w:r>
              <w:rPr>
                <w:noProof/>
                <w:webHidden/>
              </w:rPr>
              <w:fldChar w:fldCharType="separate"/>
            </w:r>
            <w:r w:rsidR="00C13239">
              <w:rPr>
                <w:noProof/>
                <w:webHidden/>
              </w:rPr>
              <w:t>93</w:t>
            </w:r>
            <w:r>
              <w:rPr>
                <w:noProof/>
                <w:webHidden/>
              </w:rPr>
              <w:fldChar w:fldCharType="end"/>
            </w:r>
          </w:hyperlink>
        </w:p>
        <w:p w14:paraId="42BFE88B" w14:textId="1160F9B6"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58" w:history="1">
            <w:r w:rsidRPr="00944AD0">
              <w:rPr>
                <w:rStyle w:val="Hyperlink"/>
                <w:noProof/>
              </w:rPr>
              <w:t>6.8 Time-stamping</w:t>
            </w:r>
            <w:r>
              <w:rPr>
                <w:noProof/>
                <w:webHidden/>
              </w:rPr>
              <w:tab/>
            </w:r>
            <w:r>
              <w:rPr>
                <w:noProof/>
                <w:webHidden/>
              </w:rPr>
              <w:fldChar w:fldCharType="begin"/>
            </w:r>
            <w:r>
              <w:rPr>
                <w:noProof/>
                <w:webHidden/>
              </w:rPr>
              <w:instrText xml:space="preserve"> PAGEREF _Toc210935058 \h </w:instrText>
            </w:r>
            <w:r>
              <w:rPr>
                <w:noProof/>
                <w:webHidden/>
              </w:rPr>
            </w:r>
            <w:r>
              <w:rPr>
                <w:noProof/>
                <w:webHidden/>
              </w:rPr>
              <w:fldChar w:fldCharType="separate"/>
            </w:r>
            <w:r w:rsidR="00C13239">
              <w:rPr>
                <w:noProof/>
                <w:webHidden/>
              </w:rPr>
              <w:t>93</w:t>
            </w:r>
            <w:r>
              <w:rPr>
                <w:noProof/>
                <w:webHidden/>
              </w:rPr>
              <w:fldChar w:fldCharType="end"/>
            </w:r>
          </w:hyperlink>
        </w:p>
        <w:p w14:paraId="5748F762" w14:textId="6C07A9D8"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5059" w:history="1">
            <w:r w:rsidRPr="00944AD0">
              <w:rPr>
                <w:rStyle w:val="Hyperlink"/>
                <w:noProof/>
              </w:rPr>
              <w:t>7. CERTIFICATE, CRL, AND OCSP PROFILES</w:t>
            </w:r>
            <w:r>
              <w:rPr>
                <w:noProof/>
                <w:webHidden/>
              </w:rPr>
              <w:tab/>
            </w:r>
            <w:r>
              <w:rPr>
                <w:noProof/>
                <w:webHidden/>
              </w:rPr>
              <w:fldChar w:fldCharType="begin"/>
            </w:r>
            <w:r>
              <w:rPr>
                <w:noProof/>
                <w:webHidden/>
              </w:rPr>
              <w:instrText xml:space="preserve"> PAGEREF _Toc210935059 \h </w:instrText>
            </w:r>
            <w:r>
              <w:rPr>
                <w:noProof/>
                <w:webHidden/>
              </w:rPr>
            </w:r>
            <w:r>
              <w:rPr>
                <w:noProof/>
                <w:webHidden/>
              </w:rPr>
              <w:fldChar w:fldCharType="separate"/>
            </w:r>
            <w:r w:rsidR="00C13239">
              <w:rPr>
                <w:noProof/>
                <w:webHidden/>
              </w:rPr>
              <w:t>94</w:t>
            </w:r>
            <w:r>
              <w:rPr>
                <w:noProof/>
                <w:webHidden/>
              </w:rPr>
              <w:fldChar w:fldCharType="end"/>
            </w:r>
          </w:hyperlink>
        </w:p>
        <w:p w14:paraId="2547511B" w14:textId="46365C7A"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60" w:history="1">
            <w:r w:rsidRPr="00944AD0">
              <w:rPr>
                <w:rStyle w:val="Hyperlink"/>
                <w:noProof/>
              </w:rPr>
              <w:t>7.1 Certificate profile</w:t>
            </w:r>
            <w:r>
              <w:rPr>
                <w:noProof/>
                <w:webHidden/>
              </w:rPr>
              <w:tab/>
            </w:r>
            <w:r>
              <w:rPr>
                <w:noProof/>
                <w:webHidden/>
              </w:rPr>
              <w:fldChar w:fldCharType="begin"/>
            </w:r>
            <w:r>
              <w:rPr>
                <w:noProof/>
                <w:webHidden/>
              </w:rPr>
              <w:instrText xml:space="preserve"> PAGEREF _Toc210935060 \h </w:instrText>
            </w:r>
            <w:r>
              <w:rPr>
                <w:noProof/>
                <w:webHidden/>
              </w:rPr>
            </w:r>
            <w:r>
              <w:rPr>
                <w:noProof/>
                <w:webHidden/>
              </w:rPr>
              <w:fldChar w:fldCharType="separate"/>
            </w:r>
            <w:r w:rsidR="00C13239">
              <w:rPr>
                <w:noProof/>
                <w:webHidden/>
              </w:rPr>
              <w:t>94</w:t>
            </w:r>
            <w:r>
              <w:rPr>
                <w:noProof/>
                <w:webHidden/>
              </w:rPr>
              <w:fldChar w:fldCharType="end"/>
            </w:r>
          </w:hyperlink>
        </w:p>
        <w:p w14:paraId="3BFF3EDE" w14:textId="7B5908F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1" w:history="1">
            <w:r w:rsidRPr="00944AD0">
              <w:rPr>
                <w:rStyle w:val="Hyperlink"/>
                <w:noProof/>
              </w:rPr>
              <w:t>7.1.1 Version number(s)</w:t>
            </w:r>
            <w:r>
              <w:rPr>
                <w:noProof/>
                <w:webHidden/>
              </w:rPr>
              <w:tab/>
            </w:r>
            <w:r>
              <w:rPr>
                <w:noProof/>
                <w:webHidden/>
              </w:rPr>
              <w:fldChar w:fldCharType="begin"/>
            </w:r>
            <w:r>
              <w:rPr>
                <w:noProof/>
                <w:webHidden/>
              </w:rPr>
              <w:instrText xml:space="preserve"> PAGEREF _Toc210935061 \h </w:instrText>
            </w:r>
            <w:r>
              <w:rPr>
                <w:noProof/>
                <w:webHidden/>
              </w:rPr>
            </w:r>
            <w:r>
              <w:rPr>
                <w:noProof/>
                <w:webHidden/>
              </w:rPr>
              <w:fldChar w:fldCharType="separate"/>
            </w:r>
            <w:r w:rsidR="00C13239">
              <w:rPr>
                <w:noProof/>
                <w:webHidden/>
              </w:rPr>
              <w:t>94</w:t>
            </w:r>
            <w:r>
              <w:rPr>
                <w:noProof/>
                <w:webHidden/>
              </w:rPr>
              <w:fldChar w:fldCharType="end"/>
            </w:r>
          </w:hyperlink>
        </w:p>
        <w:p w14:paraId="4A1B9E1E" w14:textId="5201D02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2" w:history="1">
            <w:r w:rsidRPr="00944AD0">
              <w:rPr>
                <w:rStyle w:val="Hyperlink"/>
                <w:noProof/>
              </w:rPr>
              <w:t>7.1.2 Certificate Content and Extensions</w:t>
            </w:r>
            <w:r>
              <w:rPr>
                <w:noProof/>
                <w:webHidden/>
              </w:rPr>
              <w:tab/>
            </w:r>
            <w:r>
              <w:rPr>
                <w:noProof/>
                <w:webHidden/>
              </w:rPr>
              <w:fldChar w:fldCharType="begin"/>
            </w:r>
            <w:r>
              <w:rPr>
                <w:noProof/>
                <w:webHidden/>
              </w:rPr>
              <w:instrText xml:space="preserve"> PAGEREF _Toc210935062 \h </w:instrText>
            </w:r>
            <w:r>
              <w:rPr>
                <w:noProof/>
                <w:webHidden/>
              </w:rPr>
            </w:r>
            <w:r>
              <w:rPr>
                <w:noProof/>
                <w:webHidden/>
              </w:rPr>
              <w:fldChar w:fldCharType="separate"/>
            </w:r>
            <w:r w:rsidR="00C13239">
              <w:rPr>
                <w:noProof/>
                <w:webHidden/>
              </w:rPr>
              <w:t>94</w:t>
            </w:r>
            <w:r>
              <w:rPr>
                <w:noProof/>
                <w:webHidden/>
              </w:rPr>
              <w:fldChar w:fldCharType="end"/>
            </w:r>
          </w:hyperlink>
        </w:p>
        <w:p w14:paraId="208DCC14" w14:textId="22A7683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3" w:history="1">
            <w:r w:rsidRPr="00944AD0">
              <w:rPr>
                <w:rStyle w:val="Hyperlink"/>
                <w:noProof/>
              </w:rPr>
              <w:t>7.1.3 Algorithm object identifiers</w:t>
            </w:r>
            <w:r>
              <w:rPr>
                <w:noProof/>
                <w:webHidden/>
              </w:rPr>
              <w:tab/>
            </w:r>
            <w:r>
              <w:rPr>
                <w:noProof/>
                <w:webHidden/>
              </w:rPr>
              <w:fldChar w:fldCharType="begin"/>
            </w:r>
            <w:r>
              <w:rPr>
                <w:noProof/>
                <w:webHidden/>
              </w:rPr>
              <w:instrText xml:space="preserve"> PAGEREF _Toc210935063 \h </w:instrText>
            </w:r>
            <w:r>
              <w:rPr>
                <w:noProof/>
                <w:webHidden/>
              </w:rPr>
            </w:r>
            <w:r>
              <w:rPr>
                <w:noProof/>
                <w:webHidden/>
              </w:rPr>
              <w:fldChar w:fldCharType="separate"/>
            </w:r>
            <w:r w:rsidR="00C13239">
              <w:rPr>
                <w:noProof/>
                <w:webHidden/>
              </w:rPr>
              <w:t>142</w:t>
            </w:r>
            <w:r>
              <w:rPr>
                <w:noProof/>
                <w:webHidden/>
              </w:rPr>
              <w:fldChar w:fldCharType="end"/>
            </w:r>
          </w:hyperlink>
        </w:p>
        <w:p w14:paraId="7ADAD34F" w14:textId="12B03EFD"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4" w:history="1">
            <w:r w:rsidRPr="00944AD0">
              <w:rPr>
                <w:rStyle w:val="Hyperlink"/>
                <w:noProof/>
              </w:rPr>
              <w:t>7.1.4 Name Forms</w:t>
            </w:r>
            <w:r>
              <w:rPr>
                <w:noProof/>
                <w:webHidden/>
              </w:rPr>
              <w:tab/>
            </w:r>
            <w:r>
              <w:rPr>
                <w:noProof/>
                <w:webHidden/>
              </w:rPr>
              <w:fldChar w:fldCharType="begin"/>
            </w:r>
            <w:r>
              <w:rPr>
                <w:noProof/>
                <w:webHidden/>
              </w:rPr>
              <w:instrText xml:space="preserve"> PAGEREF _Toc210935064 \h </w:instrText>
            </w:r>
            <w:r>
              <w:rPr>
                <w:noProof/>
                <w:webHidden/>
              </w:rPr>
            </w:r>
            <w:r>
              <w:rPr>
                <w:noProof/>
                <w:webHidden/>
              </w:rPr>
              <w:fldChar w:fldCharType="separate"/>
            </w:r>
            <w:r w:rsidR="00C13239">
              <w:rPr>
                <w:noProof/>
                <w:webHidden/>
              </w:rPr>
              <w:t>145</w:t>
            </w:r>
            <w:r>
              <w:rPr>
                <w:noProof/>
                <w:webHidden/>
              </w:rPr>
              <w:fldChar w:fldCharType="end"/>
            </w:r>
          </w:hyperlink>
        </w:p>
        <w:p w14:paraId="37E978CF" w14:textId="0CDC342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5" w:history="1">
            <w:r w:rsidRPr="00944AD0">
              <w:rPr>
                <w:rStyle w:val="Hyperlink"/>
                <w:noProof/>
              </w:rPr>
              <w:t>7.1.5 Name constraints</w:t>
            </w:r>
            <w:r>
              <w:rPr>
                <w:noProof/>
                <w:webHidden/>
              </w:rPr>
              <w:tab/>
            </w:r>
            <w:r>
              <w:rPr>
                <w:noProof/>
                <w:webHidden/>
              </w:rPr>
              <w:fldChar w:fldCharType="begin"/>
            </w:r>
            <w:r>
              <w:rPr>
                <w:noProof/>
                <w:webHidden/>
              </w:rPr>
              <w:instrText xml:space="preserve"> PAGEREF _Toc210935065 \h </w:instrText>
            </w:r>
            <w:r>
              <w:rPr>
                <w:noProof/>
                <w:webHidden/>
              </w:rPr>
            </w:r>
            <w:r>
              <w:rPr>
                <w:noProof/>
                <w:webHidden/>
              </w:rPr>
              <w:fldChar w:fldCharType="separate"/>
            </w:r>
            <w:r w:rsidR="00C13239">
              <w:rPr>
                <w:noProof/>
                <w:webHidden/>
              </w:rPr>
              <w:t>148</w:t>
            </w:r>
            <w:r>
              <w:rPr>
                <w:noProof/>
                <w:webHidden/>
              </w:rPr>
              <w:fldChar w:fldCharType="end"/>
            </w:r>
          </w:hyperlink>
        </w:p>
        <w:p w14:paraId="12CC6176" w14:textId="3BB2A4F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6" w:history="1">
            <w:r w:rsidRPr="00944AD0">
              <w:rPr>
                <w:rStyle w:val="Hyperlink"/>
                <w:noProof/>
              </w:rPr>
              <w:t>7.1.6 Certificate policy object identifier</w:t>
            </w:r>
            <w:r>
              <w:rPr>
                <w:noProof/>
                <w:webHidden/>
              </w:rPr>
              <w:tab/>
            </w:r>
            <w:r>
              <w:rPr>
                <w:noProof/>
                <w:webHidden/>
              </w:rPr>
              <w:fldChar w:fldCharType="begin"/>
            </w:r>
            <w:r>
              <w:rPr>
                <w:noProof/>
                <w:webHidden/>
              </w:rPr>
              <w:instrText xml:space="preserve"> PAGEREF _Toc210935066 \h </w:instrText>
            </w:r>
            <w:r>
              <w:rPr>
                <w:noProof/>
                <w:webHidden/>
              </w:rPr>
            </w:r>
            <w:r>
              <w:rPr>
                <w:noProof/>
                <w:webHidden/>
              </w:rPr>
              <w:fldChar w:fldCharType="separate"/>
            </w:r>
            <w:r w:rsidR="00C13239">
              <w:rPr>
                <w:noProof/>
                <w:webHidden/>
              </w:rPr>
              <w:t>148</w:t>
            </w:r>
            <w:r>
              <w:rPr>
                <w:noProof/>
                <w:webHidden/>
              </w:rPr>
              <w:fldChar w:fldCharType="end"/>
            </w:r>
          </w:hyperlink>
        </w:p>
        <w:p w14:paraId="45C3B18D" w14:textId="770A76F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7" w:history="1">
            <w:r w:rsidRPr="00944AD0">
              <w:rPr>
                <w:rStyle w:val="Hyperlink"/>
                <w:noProof/>
              </w:rPr>
              <w:t>7.1.7 Usage of Policy Constraints extension</w:t>
            </w:r>
            <w:r>
              <w:rPr>
                <w:noProof/>
                <w:webHidden/>
              </w:rPr>
              <w:tab/>
            </w:r>
            <w:r>
              <w:rPr>
                <w:noProof/>
                <w:webHidden/>
              </w:rPr>
              <w:fldChar w:fldCharType="begin"/>
            </w:r>
            <w:r>
              <w:rPr>
                <w:noProof/>
                <w:webHidden/>
              </w:rPr>
              <w:instrText xml:space="preserve"> PAGEREF _Toc210935067 \h </w:instrText>
            </w:r>
            <w:r>
              <w:rPr>
                <w:noProof/>
                <w:webHidden/>
              </w:rPr>
            </w:r>
            <w:r>
              <w:rPr>
                <w:noProof/>
                <w:webHidden/>
              </w:rPr>
              <w:fldChar w:fldCharType="separate"/>
            </w:r>
            <w:r w:rsidR="00C13239">
              <w:rPr>
                <w:noProof/>
                <w:webHidden/>
              </w:rPr>
              <w:t>149</w:t>
            </w:r>
            <w:r>
              <w:rPr>
                <w:noProof/>
                <w:webHidden/>
              </w:rPr>
              <w:fldChar w:fldCharType="end"/>
            </w:r>
          </w:hyperlink>
        </w:p>
        <w:p w14:paraId="7F7F4536" w14:textId="0691A89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8" w:history="1">
            <w:r w:rsidRPr="00944AD0">
              <w:rPr>
                <w:rStyle w:val="Hyperlink"/>
                <w:noProof/>
              </w:rPr>
              <w:t>7.1.8 Policy qualifiers syntax and semantics</w:t>
            </w:r>
            <w:r>
              <w:rPr>
                <w:noProof/>
                <w:webHidden/>
              </w:rPr>
              <w:tab/>
            </w:r>
            <w:r>
              <w:rPr>
                <w:noProof/>
                <w:webHidden/>
              </w:rPr>
              <w:fldChar w:fldCharType="begin"/>
            </w:r>
            <w:r>
              <w:rPr>
                <w:noProof/>
                <w:webHidden/>
              </w:rPr>
              <w:instrText xml:space="preserve"> PAGEREF _Toc210935068 \h </w:instrText>
            </w:r>
            <w:r>
              <w:rPr>
                <w:noProof/>
                <w:webHidden/>
              </w:rPr>
            </w:r>
            <w:r>
              <w:rPr>
                <w:noProof/>
                <w:webHidden/>
              </w:rPr>
              <w:fldChar w:fldCharType="separate"/>
            </w:r>
            <w:r w:rsidR="00C13239">
              <w:rPr>
                <w:noProof/>
                <w:webHidden/>
              </w:rPr>
              <w:t>149</w:t>
            </w:r>
            <w:r>
              <w:rPr>
                <w:noProof/>
                <w:webHidden/>
              </w:rPr>
              <w:fldChar w:fldCharType="end"/>
            </w:r>
          </w:hyperlink>
        </w:p>
        <w:p w14:paraId="508F2466" w14:textId="3024C35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69" w:history="1">
            <w:r w:rsidRPr="00944AD0">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_Toc210935069 \h </w:instrText>
            </w:r>
            <w:r>
              <w:rPr>
                <w:noProof/>
                <w:webHidden/>
              </w:rPr>
            </w:r>
            <w:r>
              <w:rPr>
                <w:noProof/>
                <w:webHidden/>
              </w:rPr>
              <w:fldChar w:fldCharType="separate"/>
            </w:r>
            <w:r w:rsidR="00C13239">
              <w:rPr>
                <w:noProof/>
                <w:webHidden/>
              </w:rPr>
              <w:t>149</w:t>
            </w:r>
            <w:r>
              <w:rPr>
                <w:noProof/>
                <w:webHidden/>
              </w:rPr>
              <w:fldChar w:fldCharType="end"/>
            </w:r>
          </w:hyperlink>
        </w:p>
        <w:p w14:paraId="1E743998" w14:textId="1D4C98A7"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70" w:history="1">
            <w:r w:rsidRPr="00944AD0">
              <w:rPr>
                <w:rStyle w:val="Hyperlink"/>
                <w:noProof/>
              </w:rPr>
              <w:t>7.2 CRL profile</w:t>
            </w:r>
            <w:r>
              <w:rPr>
                <w:noProof/>
                <w:webHidden/>
              </w:rPr>
              <w:tab/>
            </w:r>
            <w:r>
              <w:rPr>
                <w:noProof/>
                <w:webHidden/>
              </w:rPr>
              <w:fldChar w:fldCharType="begin"/>
            </w:r>
            <w:r>
              <w:rPr>
                <w:noProof/>
                <w:webHidden/>
              </w:rPr>
              <w:instrText xml:space="preserve"> PAGEREF _Toc210935070 \h </w:instrText>
            </w:r>
            <w:r>
              <w:rPr>
                <w:noProof/>
                <w:webHidden/>
              </w:rPr>
            </w:r>
            <w:r>
              <w:rPr>
                <w:noProof/>
                <w:webHidden/>
              </w:rPr>
              <w:fldChar w:fldCharType="separate"/>
            </w:r>
            <w:r w:rsidR="00C13239">
              <w:rPr>
                <w:noProof/>
                <w:webHidden/>
              </w:rPr>
              <w:t>149</w:t>
            </w:r>
            <w:r>
              <w:rPr>
                <w:noProof/>
                <w:webHidden/>
              </w:rPr>
              <w:fldChar w:fldCharType="end"/>
            </w:r>
          </w:hyperlink>
        </w:p>
        <w:p w14:paraId="6BD23C35" w14:textId="0933CAC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71" w:history="1">
            <w:r w:rsidRPr="00944AD0">
              <w:rPr>
                <w:rStyle w:val="Hyperlink"/>
                <w:noProof/>
              </w:rPr>
              <w:t>7.2.1 Version number(s)</w:t>
            </w:r>
            <w:r>
              <w:rPr>
                <w:noProof/>
                <w:webHidden/>
              </w:rPr>
              <w:tab/>
            </w:r>
            <w:r>
              <w:rPr>
                <w:noProof/>
                <w:webHidden/>
              </w:rPr>
              <w:fldChar w:fldCharType="begin"/>
            </w:r>
            <w:r>
              <w:rPr>
                <w:noProof/>
                <w:webHidden/>
              </w:rPr>
              <w:instrText xml:space="preserve"> PAGEREF _Toc210935071 \h </w:instrText>
            </w:r>
            <w:r>
              <w:rPr>
                <w:noProof/>
                <w:webHidden/>
              </w:rPr>
            </w:r>
            <w:r>
              <w:rPr>
                <w:noProof/>
                <w:webHidden/>
              </w:rPr>
              <w:fldChar w:fldCharType="separate"/>
            </w:r>
            <w:r w:rsidR="00C13239">
              <w:rPr>
                <w:noProof/>
                <w:webHidden/>
              </w:rPr>
              <w:t>150</w:t>
            </w:r>
            <w:r>
              <w:rPr>
                <w:noProof/>
                <w:webHidden/>
              </w:rPr>
              <w:fldChar w:fldCharType="end"/>
            </w:r>
          </w:hyperlink>
        </w:p>
        <w:p w14:paraId="7B5C9BBC" w14:textId="0ECE7AB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72" w:history="1">
            <w:r w:rsidRPr="00944AD0">
              <w:rPr>
                <w:rStyle w:val="Hyperlink"/>
                <w:noProof/>
              </w:rPr>
              <w:t>7.2.2 CRL and CRL entry extensions</w:t>
            </w:r>
            <w:r>
              <w:rPr>
                <w:noProof/>
                <w:webHidden/>
              </w:rPr>
              <w:tab/>
            </w:r>
            <w:r>
              <w:rPr>
                <w:noProof/>
                <w:webHidden/>
              </w:rPr>
              <w:fldChar w:fldCharType="begin"/>
            </w:r>
            <w:r>
              <w:rPr>
                <w:noProof/>
                <w:webHidden/>
              </w:rPr>
              <w:instrText xml:space="preserve"> PAGEREF _Toc210935072 \h </w:instrText>
            </w:r>
            <w:r>
              <w:rPr>
                <w:noProof/>
                <w:webHidden/>
              </w:rPr>
            </w:r>
            <w:r>
              <w:rPr>
                <w:noProof/>
                <w:webHidden/>
              </w:rPr>
              <w:fldChar w:fldCharType="separate"/>
            </w:r>
            <w:r w:rsidR="00C13239">
              <w:rPr>
                <w:noProof/>
                <w:webHidden/>
              </w:rPr>
              <w:t>151</w:t>
            </w:r>
            <w:r>
              <w:rPr>
                <w:noProof/>
                <w:webHidden/>
              </w:rPr>
              <w:fldChar w:fldCharType="end"/>
            </w:r>
          </w:hyperlink>
        </w:p>
        <w:p w14:paraId="2ACF7D73" w14:textId="1D9889C6"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73" w:history="1">
            <w:r w:rsidRPr="00944AD0">
              <w:rPr>
                <w:rStyle w:val="Hyperlink"/>
                <w:noProof/>
              </w:rPr>
              <w:t>7.3 OCSP profile</w:t>
            </w:r>
            <w:r>
              <w:rPr>
                <w:noProof/>
                <w:webHidden/>
              </w:rPr>
              <w:tab/>
            </w:r>
            <w:r>
              <w:rPr>
                <w:noProof/>
                <w:webHidden/>
              </w:rPr>
              <w:fldChar w:fldCharType="begin"/>
            </w:r>
            <w:r>
              <w:rPr>
                <w:noProof/>
                <w:webHidden/>
              </w:rPr>
              <w:instrText xml:space="preserve"> PAGEREF _Toc210935073 \h </w:instrText>
            </w:r>
            <w:r>
              <w:rPr>
                <w:noProof/>
                <w:webHidden/>
              </w:rPr>
            </w:r>
            <w:r>
              <w:rPr>
                <w:noProof/>
                <w:webHidden/>
              </w:rPr>
              <w:fldChar w:fldCharType="separate"/>
            </w:r>
            <w:r w:rsidR="00C13239">
              <w:rPr>
                <w:noProof/>
                <w:webHidden/>
              </w:rPr>
              <w:t>154</w:t>
            </w:r>
            <w:r>
              <w:rPr>
                <w:noProof/>
                <w:webHidden/>
              </w:rPr>
              <w:fldChar w:fldCharType="end"/>
            </w:r>
          </w:hyperlink>
        </w:p>
        <w:p w14:paraId="750C6BE2" w14:textId="53CE639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74" w:history="1">
            <w:r w:rsidRPr="00944AD0">
              <w:rPr>
                <w:rStyle w:val="Hyperlink"/>
                <w:noProof/>
              </w:rPr>
              <w:t>7.3.1 Version number(s)</w:t>
            </w:r>
            <w:r>
              <w:rPr>
                <w:noProof/>
                <w:webHidden/>
              </w:rPr>
              <w:tab/>
            </w:r>
            <w:r>
              <w:rPr>
                <w:noProof/>
                <w:webHidden/>
              </w:rPr>
              <w:fldChar w:fldCharType="begin"/>
            </w:r>
            <w:r>
              <w:rPr>
                <w:noProof/>
                <w:webHidden/>
              </w:rPr>
              <w:instrText xml:space="preserve"> PAGEREF _Toc210935074 \h </w:instrText>
            </w:r>
            <w:r>
              <w:rPr>
                <w:noProof/>
                <w:webHidden/>
              </w:rPr>
            </w:r>
            <w:r>
              <w:rPr>
                <w:noProof/>
                <w:webHidden/>
              </w:rPr>
              <w:fldChar w:fldCharType="separate"/>
            </w:r>
            <w:r w:rsidR="00C13239">
              <w:rPr>
                <w:noProof/>
                <w:webHidden/>
              </w:rPr>
              <w:t>154</w:t>
            </w:r>
            <w:r>
              <w:rPr>
                <w:noProof/>
                <w:webHidden/>
              </w:rPr>
              <w:fldChar w:fldCharType="end"/>
            </w:r>
          </w:hyperlink>
        </w:p>
        <w:p w14:paraId="7893A566" w14:textId="542454B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75" w:history="1">
            <w:r w:rsidRPr="00944AD0">
              <w:rPr>
                <w:rStyle w:val="Hyperlink"/>
                <w:noProof/>
              </w:rPr>
              <w:t>7.3.2 OCSP extensions</w:t>
            </w:r>
            <w:r>
              <w:rPr>
                <w:noProof/>
                <w:webHidden/>
              </w:rPr>
              <w:tab/>
            </w:r>
            <w:r>
              <w:rPr>
                <w:noProof/>
                <w:webHidden/>
              </w:rPr>
              <w:fldChar w:fldCharType="begin"/>
            </w:r>
            <w:r>
              <w:rPr>
                <w:noProof/>
                <w:webHidden/>
              </w:rPr>
              <w:instrText xml:space="preserve"> PAGEREF _Toc210935075 \h </w:instrText>
            </w:r>
            <w:r>
              <w:rPr>
                <w:noProof/>
                <w:webHidden/>
              </w:rPr>
            </w:r>
            <w:r>
              <w:rPr>
                <w:noProof/>
                <w:webHidden/>
              </w:rPr>
              <w:fldChar w:fldCharType="separate"/>
            </w:r>
            <w:r w:rsidR="00C13239">
              <w:rPr>
                <w:noProof/>
                <w:webHidden/>
              </w:rPr>
              <w:t>154</w:t>
            </w:r>
            <w:r>
              <w:rPr>
                <w:noProof/>
                <w:webHidden/>
              </w:rPr>
              <w:fldChar w:fldCharType="end"/>
            </w:r>
          </w:hyperlink>
        </w:p>
        <w:p w14:paraId="533D3443" w14:textId="14ADE263"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5076" w:history="1">
            <w:r w:rsidRPr="00944AD0">
              <w:rPr>
                <w:rStyle w:val="Hyperlink"/>
                <w:noProof/>
              </w:rPr>
              <w:t>8. COMPLIANCE AUDIT AND OTHER ASSESSMENTS</w:t>
            </w:r>
            <w:r>
              <w:rPr>
                <w:noProof/>
                <w:webHidden/>
              </w:rPr>
              <w:tab/>
            </w:r>
            <w:r>
              <w:rPr>
                <w:noProof/>
                <w:webHidden/>
              </w:rPr>
              <w:fldChar w:fldCharType="begin"/>
            </w:r>
            <w:r>
              <w:rPr>
                <w:noProof/>
                <w:webHidden/>
              </w:rPr>
              <w:instrText xml:space="preserve"> PAGEREF _Toc210935076 \h </w:instrText>
            </w:r>
            <w:r>
              <w:rPr>
                <w:noProof/>
                <w:webHidden/>
              </w:rPr>
            </w:r>
            <w:r>
              <w:rPr>
                <w:noProof/>
                <w:webHidden/>
              </w:rPr>
              <w:fldChar w:fldCharType="separate"/>
            </w:r>
            <w:r w:rsidR="00C13239">
              <w:rPr>
                <w:noProof/>
                <w:webHidden/>
              </w:rPr>
              <w:t>155</w:t>
            </w:r>
            <w:r>
              <w:rPr>
                <w:noProof/>
                <w:webHidden/>
              </w:rPr>
              <w:fldChar w:fldCharType="end"/>
            </w:r>
          </w:hyperlink>
        </w:p>
        <w:p w14:paraId="6E0AD211" w14:textId="44EBF6B0"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77" w:history="1">
            <w:r w:rsidRPr="00944AD0">
              <w:rPr>
                <w:rStyle w:val="Hyperlink"/>
                <w:noProof/>
              </w:rPr>
              <w:t>8.1 Frequency or circumstances of assessment</w:t>
            </w:r>
            <w:r>
              <w:rPr>
                <w:noProof/>
                <w:webHidden/>
              </w:rPr>
              <w:tab/>
            </w:r>
            <w:r>
              <w:rPr>
                <w:noProof/>
                <w:webHidden/>
              </w:rPr>
              <w:fldChar w:fldCharType="begin"/>
            </w:r>
            <w:r>
              <w:rPr>
                <w:noProof/>
                <w:webHidden/>
              </w:rPr>
              <w:instrText xml:space="preserve"> PAGEREF _Toc210935077 \h </w:instrText>
            </w:r>
            <w:r>
              <w:rPr>
                <w:noProof/>
                <w:webHidden/>
              </w:rPr>
            </w:r>
            <w:r>
              <w:rPr>
                <w:noProof/>
                <w:webHidden/>
              </w:rPr>
              <w:fldChar w:fldCharType="separate"/>
            </w:r>
            <w:r w:rsidR="00C13239">
              <w:rPr>
                <w:noProof/>
                <w:webHidden/>
              </w:rPr>
              <w:t>155</w:t>
            </w:r>
            <w:r>
              <w:rPr>
                <w:noProof/>
                <w:webHidden/>
              </w:rPr>
              <w:fldChar w:fldCharType="end"/>
            </w:r>
          </w:hyperlink>
        </w:p>
        <w:p w14:paraId="3029CD50" w14:textId="2785F62C"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78" w:history="1">
            <w:r w:rsidRPr="00944AD0">
              <w:rPr>
                <w:rStyle w:val="Hyperlink"/>
                <w:noProof/>
              </w:rPr>
              <w:t>8.2 Identity/qualifications of assessor</w:t>
            </w:r>
            <w:r>
              <w:rPr>
                <w:noProof/>
                <w:webHidden/>
              </w:rPr>
              <w:tab/>
            </w:r>
            <w:r>
              <w:rPr>
                <w:noProof/>
                <w:webHidden/>
              </w:rPr>
              <w:fldChar w:fldCharType="begin"/>
            </w:r>
            <w:r>
              <w:rPr>
                <w:noProof/>
                <w:webHidden/>
              </w:rPr>
              <w:instrText xml:space="preserve"> PAGEREF _Toc210935078 \h </w:instrText>
            </w:r>
            <w:r>
              <w:rPr>
                <w:noProof/>
                <w:webHidden/>
              </w:rPr>
            </w:r>
            <w:r>
              <w:rPr>
                <w:noProof/>
                <w:webHidden/>
              </w:rPr>
              <w:fldChar w:fldCharType="separate"/>
            </w:r>
            <w:r w:rsidR="00C13239">
              <w:rPr>
                <w:noProof/>
                <w:webHidden/>
              </w:rPr>
              <w:t>156</w:t>
            </w:r>
            <w:r>
              <w:rPr>
                <w:noProof/>
                <w:webHidden/>
              </w:rPr>
              <w:fldChar w:fldCharType="end"/>
            </w:r>
          </w:hyperlink>
        </w:p>
        <w:p w14:paraId="4EB648B5" w14:textId="4AFCF846"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79" w:history="1">
            <w:r w:rsidRPr="00944AD0">
              <w:rPr>
                <w:rStyle w:val="Hyperlink"/>
                <w:noProof/>
              </w:rPr>
              <w:t>8.3 Assessor’s relationship to assessed entity</w:t>
            </w:r>
            <w:r>
              <w:rPr>
                <w:noProof/>
                <w:webHidden/>
              </w:rPr>
              <w:tab/>
            </w:r>
            <w:r>
              <w:rPr>
                <w:noProof/>
                <w:webHidden/>
              </w:rPr>
              <w:fldChar w:fldCharType="begin"/>
            </w:r>
            <w:r>
              <w:rPr>
                <w:noProof/>
                <w:webHidden/>
              </w:rPr>
              <w:instrText xml:space="preserve"> PAGEREF _Toc210935079 \h </w:instrText>
            </w:r>
            <w:r>
              <w:rPr>
                <w:noProof/>
                <w:webHidden/>
              </w:rPr>
            </w:r>
            <w:r>
              <w:rPr>
                <w:noProof/>
                <w:webHidden/>
              </w:rPr>
              <w:fldChar w:fldCharType="separate"/>
            </w:r>
            <w:r w:rsidR="00C13239">
              <w:rPr>
                <w:noProof/>
                <w:webHidden/>
              </w:rPr>
              <w:t>156</w:t>
            </w:r>
            <w:r>
              <w:rPr>
                <w:noProof/>
                <w:webHidden/>
              </w:rPr>
              <w:fldChar w:fldCharType="end"/>
            </w:r>
          </w:hyperlink>
        </w:p>
        <w:p w14:paraId="42102F01" w14:textId="177161E0"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80" w:history="1">
            <w:r w:rsidRPr="00944AD0">
              <w:rPr>
                <w:rStyle w:val="Hyperlink"/>
                <w:noProof/>
              </w:rPr>
              <w:t>8.4 Topics covered by assessment</w:t>
            </w:r>
            <w:r>
              <w:rPr>
                <w:noProof/>
                <w:webHidden/>
              </w:rPr>
              <w:tab/>
            </w:r>
            <w:r>
              <w:rPr>
                <w:noProof/>
                <w:webHidden/>
              </w:rPr>
              <w:fldChar w:fldCharType="begin"/>
            </w:r>
            <w:r>
              <w:rPr>
                <w:noProof/>
                <w:webHidden/>
              </w:rPr>
              <w:instrText xml:space="preserve"> PAGEREF _Toc210935080 \h </w:instrText>
            </w:r>
            <w:r>
              <w:rPr>
                <w:noProof/>
                <w:webHidden/>
              </w:rPr>
            </w:r>
            <w:r>
              <w:rPr>
                <w:noProof/>
                <w:webHidden/>
              </w:rPr>
              <w:fldChar w:fldCharType="separate"/>
            </w:r>
            <w:r w:rsidR="00C13239">
              <w:rPr>
                <w:noProof/>
                <w:webHidden/>
              </w:rPr>
              <w:t>156</w:t>
            </w:r>
            <w:r>
              <w:rPr>
                <w:noProof/>
                <w:webHidden/>
              </w:rPr>
              <w:fldChar w:fldCharType="end"/>
            </w:r>
          </w:hyperlink>
        </w:p>
        <w:p w14:paraId="01E81EBF" w14:textId="579BF880"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81" w:history="1">
            <w:r w:rsidRPr="00944AD0">
              <w:rPr>
                <w:rStyle w:val="Hyperlink"/>
                <w:noProof/>
              </w:rPr>
              <w:t>8.5 Actions taken as a result of deficiency</w:t>
            </w:r>
            <w:r>
              <w:rPr>
                <w:noProof/>
                <w:webHidden/>
              </w:rPr>
              <w:tab/>
            </w:r>
            <w:r>
              <w:rPr>
                <w:noProof/>
                <w:webHidden/>
              </w:rPr>
              <w:fldChar w:fldCharType="begin"/>
            </w:r>
            <w:r>
              <w:rPr>
                <w:noProof/>
                <w:webHidden/>
              </w:rPr>
              <w:instrText xml:space="preserve"> PAGEREF _Toc210935081 \h </w:instrText>
            </w:r>
            <w:r>
              <w:rPr>
                <w:noProof/>
                <w:webHidden/>
              </w:rPr>
            </w:r>
            <w:r>
              <w:rPr>
                <w:noProof/>
                <w:webHidden/>
              </w:rPr>
              <w:fldChar w:fldCharType="separate"/>
            </w:r>
            <w:r w:rsidR="00C13239">
              <w:rPr>
                <w:noProof/>
                <w:webHidden/>
              </w:rPr>
              <w:t>157</w:t>
            </w:r>
            <w:r>
              <w:rPr>
                <w:noProof/>
                <w:webHidden/>
              </w:rPr>
              <w:fldChar w:fldCharType="end"/>
            </w:r>
          </w:hyperlink>
        </w:p>
        <w:p w14:paraId="40F02FA6" w14:textId="300CE92C"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82" w:history="1">
            <w:r w:rsidRPr="00944AD0">
              <w:rPr>
                <w:rStyle w:val="Hyperlink"/>
                <w:noProof/>
              </w:rPr>
              <w:t>8.6 Communication of results</w:t>
            </w:r>
            <w:r>
              <w:rPr>
                <w:noProof/>
                <w:webHidden/>
              </w:rPr>
              <w:tab/>
            </w:r>
            <w:r>
              <w:rPr>
                <w:noProof/>
                <w:webHidden/>
              </w:rPr>
              <w:fldChar w:fldCharType="begin"/>
            </w:r>
            <w:r>
              <w:rPr>
                <w:noProof/>
                <w:webHidden/>
              </w:rPr>
              <w:instrText xml:space="preserve"> PAGEREF _Toc210935082 \h </w:instrText>
            </w:r>
            <w:r>
              <w:rPr>
                <w:noProof/>
                <w:webHidden/>
              </w:rPr>
            </w:r>
            <w:r>
              <w:rPr>
                <w:noProof/>
                <w:webHidden/>
              </w:rPr>
              <w:fldChar w:fldCharType="separate"/>
            </w:r>
            <w:r w:rsidR="00C13239">
              <w:rPr>
                <w:noProof/>
                <w:webHidden/>
              </w:rPr>
              <w:t>157</w:t>
            </w:r>
            <w:r>
              <w:rPr>
                <w:noProof/>
                <w:webHidden/>
              </w:rPr>
              <w:fldChar w:fldCharType="end"/>
            </w:r>
          </w:hyperlink>
        </w:p>
        <w:p w14:paraId="5960B7DD" w14:textId="6CDFB1A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83" w:history="1">
            <w:r w:rsidRPr="00944AD0">
              <w:rPr>
                <w:rStyle w:val="Hyperlink"/>
                <w:noProof/>
              </w:rPr>
              <w:t>8.7 Self-Audits</w:t>
            </w:r>
            <w:r>
              <w:rPr>
                <w:noProof/>
                <w:webHidden/>
              </w:rPr>
              <w:tab/>
            </w:r>
            <w:r>
              <w:rPr>
                <w:noProof/>
                <w:webHidden/>
              </w:rPr>
              <w:fldChar w:fldCharType="begin"/>
            </w:r>
            <w:r>
              <w:rPr>
                <w:noProof/>
                <w:webHidden/>
              </w:rPr>
              <w:instrText xml:space="preserve"> PAGEREF _Toc210935083 \h </w:instrText>
            </w:r>
            <w:r>
              <w:rPr>
                <w:noProof/>
                <w:webHidden/>
              </w:rPr>
            </w:r>
            <w:r>
              <w:rPr>
                <w:noProof/>
                <w:webHidden/>
              </w:rPr>
              <w:fldChar w:fldCharType="separate"/>
            </w:r>
            <w:r w:rsidR="00C13239">
              <w:rPr>
                <w:noProof/>
                <w:webHidden/>
              </w:rPr>
              <w:t>158</w:t>
            </w:r>
            <w:r>
              <w:rPr>
                <w:noProof/>
                <w:webHidden/>
              </w:rPr>
              <w:fldChar w:fldCharType="end"/>
            </w:r>
          </w:hyperlink>
        </w:p>
        <w:p w14:paraId="6E7A91D8" w14:textId="79ED6085"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5084" w:history="1">
            <w:r w:rsidRPr="00944AD0">
              <w:rPr>
                <w:rStyle w:val="Hyperlink"/>
                <w:noProof/>
              </w:rPr>
              <w:t>9. OTHER BUSINESS AND LEGAL MATTERS</w:t>
            </w:r>
            <w:r>
              <w:rPr>
                <w:noProof/>
                <w:webHidden/>
              </w:rPr>
              <w:tab/>
            </w:r>
            <w:r>
              <w:rPr>
                <w:noProof/>
                <w:webHidden/>
              </w:rPr>
              <w:fldChar w:fldCharType="begin"/>
            </w:r>
            <w:r>
              <w:rPr>
                <w:noProof/>
                <w:webHidden/>
              </w:rPr>
              <w:instrText xml:space="preserve"> PAGEREF _Toc210935084 \h </w:instrText>
            </w:r>
            <w:r>
              <w:rPr>
                <w:noProof/>
                <w:webHidden/>
              </w:rPr>
            </w:r>
            <w:r>
              <w:rPr>
                <w:noProof/>
                <w:webHidden/>
              </w:rPr>
              <w:fldChar w:fldCharType="separate"/>
            </w:r>
            <w:r w:rsidR="00C13239">
              <w:rPr>
                <w:noProof/>
                <w:webHidden/>
              </w:rPr>
              <w:t>160</w:t>
            </w:r>
            <w:r>
              <w:rPr>
                <w:noProof/>
                <w:webHidden/>
              </w:rPr>
              <w:fldChar w:fldCharType="end"/>
            </w:r>
          </w:hyperlink>
        </w:p>
        <w:p w14:paraId="6F39EF45" w14:textId="75D3A8D1"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85" w:history="1">
            <w:r w:rsidRPr="00944AD0">
              <w:rPr>
                <w:rStyle w:val="Hyperlink"/>
                <w:noProof/>
              </w:rPr>
              <w:t>9.1 Fees</w:t>
            </w:r>
            <w:r>
              <w:rPr>
                <w:noProof/>
                <w:webHidden/>
              </w:rPr>
              <w:tab/>
            </w:r>
            <w:r>
              <w:rPr>
                <w:noProof/>
                <w:webHidden/>
              </w:rPr>
              <w:fldChar w:fldCharType="begin"/>
            </w:r>
            <w:r>
              <w:rPr>
                <w:noProof/>
                <w:webHidden/>
              </w:rPr>
              <w:instrText xml:space="preserve"> PAGEREF _Toc210935085 \h </w:instrText>
            </w:r>
            <w:r>
              <w:rPr>
                <w:noProof/>
                <w:webHidden/>
              </w:rPr>
            </w:r>
            <w:r>
              <w:rPr>
                <w:noProof/>
                <w:webHidden/>
              </w:rPr>
              <w:fldChar w:fldCharType="separate"/>
            </w:r>
            <w:r w:rsidR="00C13239">
              <w:rPr>
                <w:noProof/>
                <w:webHidden/>
              </w:rPr>
              <w:t>160</w:t>
            </w:r>
            <w:r>
              <w:rPr>
                <w:noProof/>
                <w:webHidden/>
              </w:rPr>
              <w:fldChar w:fldCharType="end"/>
            </w:r>
          </w:hyperlink>
        </w:p>
        <w:p w14:paraId="1C9D282C" w14:textId="2875450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86" w:history="1">
            <w:r w:rsidRPr="00944AD0">
              <w:rPr>
                <w:rStyle w:val="Hyperlink"/>
                <w:noProof/>
              </w:rPr>
              <w:t>9.1.1 Certificate issuance or renewal fees</w:t>
            </w:r>
            <w:r>
              <w:rPr>
                <w:noProof/>
                <w:webHidden/>
              </w:rPr>
              <w:tab/>
            </w:r>
            <w:r>
              <w:rPr>
                <w:noProof/>
                <w:webHidden/>
              </w:rPr>
              <w:fldChar w:fldCharType="begin"/>
            </w:r>
            <w:r>
              <w:rPr>
                <w:noProof/>
                <w:webHidden/>
              </w:rPr>
              <w:instrText xml:space="preserve"> PAGEREF _Toc210935086 \h </w:instrText>
            </w:r>
            <w:r>
              <w:rPr>
                <w:noProof/>
                <w:webHidden/>
              </w:rPr>
            </w:r>
            <w:r>
              <w:rPr>
                <w:noProof/>
                <w:webHidden/>
              </w:rPr>
              <w:fldChar w:fldCharType="separate"/>
            </w:r>
            <w:r w:rsidR="00C13239">
              <w:rPr>
                <w:noProof/>
                <w:webHidden/>
              </w:rPr>
              <w:t>160</w:t>
            </w:r>
            <w:r>
              <w:rPr>
                <w:noProof/>
                <w:webHidden/>
              </w:rPr>
              <w:fldChar w:fldCharType="end"/>
            </w:r>
          </w:hyperlink>
        </w:p>
        <w:p w14:paraId="541AEE6F" w14:textId="3E8A400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87" w:history="1">
            <w:r w:rsidRPr="00944AD0">
              <w:rPr>
                <w:rStyle w:val="Hyperlink"/>
                <w:noProof/>
              </w:rPr>
              <w:t>9.1.2 Certificate access fees</w:t>
            </w:r>
            <w:r>
              <w:rPr>
                <w:noProof/>
                <w:webHidden/>
              </w:rPr>
              <w:tab/>
            </w:r>
            <w:r>
              <w:rPr>
                <w:noProof/>
                <w:webHidden/>
              </w:rPr>
              <w:fldChar w:fldCharType="begin"/>
            </w:r>
            <w:r>
              <w:rPr>
                <w:noProof/>
                <w:webHidden/>
              </w:rPr>
              <w:instrText xml:space="preserve"> PAGEREF _Toc210935087 \h </w:instrText>
            </w:r>
            <w:r>
              <w:rPr>
                <w:noProof/>
                <w:webHidden/>
              </w:rPr>
            </w:r>
            <w:r>
              <w:rPr>
                <w:noProof/>
                <w:webHidden/>
              </w:rPr>
              <w:fldChar w:fldCharType="separate"/>
            </w:r>
            <w:r w:rsidR="00C13239">
              <w:rPr>
                <w:noProof/>
                <w:webHidden/>
              </w:rPr>
              <w:t>160</w:t>
            </w:r>
            <w:r>
              <w:rPr>
                <w:noProof/>
                <w:webHidden/>
              </w:rPr>
              <w:fldChar w:fldCharType="end"/>
            </w:r>
          </w:hyperlink>
        </w:p>
        <w:p w14:paraId="2839F8FC" w14:textId="5AC1EB7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88" w:history="1">
            <w:r w:rsidRPr="00944AD0">
              <w:rPr>
                <w:rStyle w:val="Hyperlink"/>
                <w:noProof/>
              </w:rPr>
              <w:t>9.1.3 Revocation or status information access fees</w:t>
            </w:r>
            <w:r>
              <w:rPr>
                <w:noProof/>
                <w:webHidden/>
              </w:rPr>
              <w:tab/>
            </w:r>
            <w:r>
              <w:rPr>
                <w:noProof/>
                <w:webHidden/>
              </w:rPr>
              <w:fldChar w:fldCharType="begin"/>
            </w:r>
            <w:r>
              <w:rPr>
                <w:noProof/>
                <w:webHidden/>
              </w:rPr>
              <w:instrText xml:space="preserve"> PAGEREF _Toc210935088 \h </w:instrText>
            </w:r>
            <w:r>
              <w:rPr>
                <w:noProof/>
                <w:webHidden/>
              </w:rPr>
            </w:r>
            <w:r>
              <w:rPr>
                <w:noProof/>
                <w:webHidden/>
              </w:rPr>
              <w:fldChar w:fldCharType="separate"/>
            </w:r>
            <w:r w:rsidR="00C13239">
              <w:rPr>
                <w:noProof/>
                <w:webHidden/>
              </w:rPr>
              <w:t>160</w:t>
            </w:r>
            <w:r>
              <w:rPr>
                <w:noProof/>
                <w:webHidden/>
              </w:rPr>
              <w:fldChar w:fldCharType="end"/>
            </w:r>
          </w:hyperlink>
        </w:p>
        <w:p w14:paraId="53119B29" w14:textId="2417B47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89" w:history="1">
            <w:r w:rsidRPr="00944AD0">
              <w:rPr>
                <w:rStyle w:val="Hyperlink"/>
                <w:noProof/>
              </w:rPr>
              <w:t>9.1.4 Fees for other services</w:t>
            </w:r>
            <w:r>
              <w:rPr>
                <w:noProof/>
                <w:webHidden/>
              </w:rPr>
              <w:tab/>
            </w:r>
            <w:r>
              <w:rPr>
                <w:noProof/>
                <w:webHidden/>
              </w:rPr>
              <w:fldChar w:fldCharType="begin"/>
            </w:r>
            <w:r>
              <w:rPr>
                <w:noProof/>
                <w:webHidden/>
              </w:rPr>
              <w:instrText xml:space="preserve"> PAGEREF _Toc210935089 \h </w:instrText>
            </w:r>
            <w:r>
              <w:rPr>
                <w:noProof/>
                <w:webHidden/>
              </w:rPr>
            </w:r>
            <w:r>
              <w:rPr>
                <w:noProof/>
                <w:webHidden/>
              </w:rPr>
              <w:fldChar w:fldCharType="separate"/>
            </w:r>
            <w:r w:rsidR="00C13239">
              <w:rPr>
                <w:noProof/>
                <w:webHidden/>
              </w:rPr>
              <w:t>160</w:t>
            </w:r>
            <w:r>
              <w:rPr>
                <w:noProof/>
                <w:webHidden/>
              </w:rPr>
              <w:fldChar w:fldCharType="end"/>
            </w:r>
          </w:hyperlink>
        </w:p>
        <w:p w14:paraId="657A55E6" w14:textId="495030D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90" w:history="1">
            <w:r w:rsidRPr="00944AD0">
              <w:rPr>
                <w:rStyle w:val="Hyperlink"/>
                <w:noProof/>
              </w:rPr>
              <w:t>9.1.5 Refund policy</w:t>
            </w:r>
            <w:r>
              <w:rPr>
                <w:noProof/>
                <w:webHidden/>
              </w:rPr>
              <w:tab/>
            </w:r>
            <w:r>
              <w:rPr>
                <w:noProof/>
                <w:webHidden/>
              </w:rPr>
              <w:fldChar w:fldCharType="begin"/>
            </w:r>
            <w:r>
              <w:rPr>
                <w:noProof/>
                <w:webHidden/>
              </w:rPr>
              <w:instrText xml:space="preserve"> PAGEREF _Toc210935090 \h </w:instrText>
            </w:r>
            <w:r>
              <w:rPr>
                <w:noProof/>
                <w:webHidden/>
              </w:rPr>
            </w:r>
            <w:r>
              <w:rPr>
                <w:noProof/>
                <w:webHidden/>
              </w:rPr>
              <w:fldChar w:fldCharType="separate"/>
            </w:r>
            <w:r w:rsidR="00C13239">
              <w:rPr>
                <w:noProof/>
                <w:webHidden/>
              </w:rPr>
              <w:t>160</w:t>
            </w:r>
            <w:r>
              <w:rPr>
                <w:noProof/>
                <w:webHidden/>
              </w:rPr>
              <w:fldChar w:fldCharType="end"/>
            </w:r>
          </w:hyperlink>
        </w:p>
        <w:p w14:paraId="213E48E0" w14:textId="5C06BE54"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91" w:history="1">
            <w:r w:rsidRPr="00944AD0">
              <w:rPr>
                <w:rStyle w:val="Hyperlink"/>
                <w:noProof/>
              </w:rPr>
              <w:t>9.2 Financial responsibility</w:t>
            </w:r>
            <w:r>
              <w:rPr>
                <w:noProof/>
                <w:webHidden/>
              </w:rPr>
              <w:tab/>
            </w:r>
            <w:r>
              <w:rPr>
                <w:noProof/>
                <w:webHidden/>
              </w:rPr>
              <w:fldChar w:fldCharType="begin"/>
            </w:r>
            <w:r>
              <w:rPr>
                <w:noProof/>
                <w:webHidden/>
              </w:rPr>
              <w:instrText xml:space="preserve"> PAGEREF _Toc210935091 \h </w:instrText>
            </w:r>
            <w:r>
              <w:rPr>
                <w:noProof/>
                <w:webHidden/>
              </w:rPr>
            </w:r>
            <w:r>
              <w:rPr>
                <w:noProof/>
                <w:webHidden/>
              </w:rPr>
              <w:fldChar w:fldCharType="separate"/>
            </w:r>
            <w:r w:rsidR="00C13239">
              <w:rPr>
                <w:noProof/>
                <w:webHidden/>
              </w:rPr>
              <w:t>160</w:t>
            </w:r>
            <w:r>
              <w:rPr>
                <w:noProof/>
                <w:webHidden/>
              </w:rPr>
              <w:fldChar w:fldCharType="end"/>
            </w:r>
          </w:hyperlink>
        </w:p>
        <w:p w14:paraId="6D7E7790" w14:textId="399D1AC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92" w:history="1">
            <w:r w:rsidRPr="00944AD0">
              <w:rPr>
                <w:rStyle w:val="Hyperlink"/>
                <w:noProof/>
              </w:rPr>
              <w:t>9.2.1 Insurance coverage</w:t>
            </w:r>
            <w:r>
              <w:rPr>
                <w:noProof/>
                <w:webHidden/>
              </w:rPr>
              <w:tab/>
            </w:r>
            <w:r>
              <w:rPr>
                <w:noProof/>
                <w:webHidden/>
              </w:rPr>
              <w:fldChar w:fldCharType="begin"/>
            </w:r>
            <w:r>
              <w:rPr>
                <w:noProof/>
                <w:webHidden/>
              </w:rPr>
              <w:instrText xml:space="preserve"> PAGEREF _Toc210935092 \h </w:instrText>
            </w:r>
            <w:r>
              <w:rPr>
                <w:noProof/>
                <w:webHidden/>
              </w:rPr>
            </w:r>
            <w:r>
              <w:rPr>
                <w:noProof/>
                <w:webHidden/>
              </w:rPr>
              <w:fldChar w:fldCharType="separate"/>
            </w:r>
            <w:r w:rsidR="00C13239">
              <w:rPr>
                <w:noProof/>
                <w:webHidden/>
              </w:rPr>
              <w:t>160</w:t>
            </w:r>
            <w:r>
              <w:rPr>
                <w:noProof/>
                <w:webHidden/>
              </w:rPr>
              <w:fldChar w:fldCharType="end"/>
            </w:r>
          </w:hyperlink>
        </w:p>
        <w:p w14:paraId="27BDC660" w14:textId="168D98E4"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93" w:history="1">
            <w:r w:rsidRPr="00944AD0">
              <w:rPr>
                <w:rStyle w:val="Hyperlink"/>
                <w:noProof/>
              </w:rPr>
              <w:t>9.2.2 Other assets</w:t>
            </w:r>
            <w:r>
              <w:rPr>
                <w:noProof/>
                <w:webHidden/>
              </w:rPr>
              <w:tab/>
            </w:r>
            <w:r>
              <w:rPr>
                <w:noProof/>
                <w:webHidden/>
              </w:rPr>
              <w:fldChar w:fldCharType="begin"/>
            </w:r>
            <w:r>
              <w:rPr>
                <w:noProof/>
                <w:webHidden/>
              </w:rPr>
              <w:instrText xml:space="preserve"> PAGEREF _Toc210935093 \h </w:instrText>
            </w:r>
            <w:r>
              <w:rPr>
                <w:noProof/>
                <w:webHidden/>
              </w:rPr>
            </w:r>
            <w:r>
              <w:rPr>
                <w:noProof/>
                <w:webHidden/>
              </w:rPr>
              <w:fldChar w:fldCharType="separate"/>
            </w:r>
            <w:r w:rsidR="00C13239">
              <w:rPr>
                <w:noProof/>
                <w:webHidden/>
              </w:rPr>
              <w:t>160</w:t>
            </w:r>
            <w:r>
              <w:rPr>
                <w:noProof/>
                <w:webHidden/>
              </w:rPr>
              <w:fldChar w:fldCharType="end"/>
            </w:r>
          </w:hyperlink>
        </w:p>
        <w:p w14:paraId="36701C7B" w14:textId="1A34B4F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94" w:history="1">
            <w:r w:rsidRPr="00944AD0">
              <w:rPr>
                <w:rStyle w:val="Hyperlink"/>
                <w:noProof/>
              </w:rPr>
              <w:t>9.2.3 Insurance or warranty coverage for end-entities</w:t>
            </w:r>
            <w:r>
              <w:rPr>
                <w:noProof/>
                <w:webHidden/>
              </w:rPr>
              <w:tab/>
            </w:r>
            <w:r>
              <w:rPr>
                <w:noProof/>
                <w:webHidden/>
              </w:rPr>
              <w:fldChar w:fldCharType="begin"/>
            </w:r>
            <w:r>
              <w:rPr>
                <w:noProof/>
                <w:webHidden/>
              </w:rPr>
              <w:instrText xml:space="preserve"> PAGEREF _Toc210935094 \h </w:instrText>
            </w:r>
            <w:r>
              <w:rPr>
                <w:noProof/>
                <w:webHidden/>
              </w:rPr>
            </w:r>
            <w:r>
              <w:rPr>
                <w:noProof/>
                <w:webHidden/>
              </w:rPr>
              <w:fldChar w:fldCharType="separate"/>
            </w:r>
            <w:r w:rsidR="00C13239">
              <w:rPr>
                <w:noProof/>
                <w:webHidden/>
              </w:rPr>
              <w:t>160</w:t>
            </w:r>
            <w:r>
              <w:rPr>
                <w:noProof/>
                <w:webHidden/>
              </w:rPr>
              <w:fldChar w:fldCharType="end"/>
            </w:r>
          </w:hyperlink>
        </w:p>
        <w:p w14:paraId="060158BA" w14:textId="0A13EEA6"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95" w:history="1">
            <w:r w:rsidRPr="00944AD0">
              <w:rPr>
                <w:rStyle w:val="Hyperlink"/>
                <w:noProof/>
              </w:rPr>
              <w:t>9.3 Confidentiality of business information</w:t>
            </w:r>
            <w:r>
              <w:rPr>
                <w:noProof/>
                <w:webHidden/>
              </w:rPr>
              <w:tab/>
            </w:r>
            <w:r>
              <w:rPr>
                <w:noProof/>
                <w:webHidden/>
              </w:rPr>
              <w:fldChar w:fldCharType="begin"/>
            </w:r>
            <w:r>
              <w:rPr>
                <w:noProof/>
                <w:webHidden/>
              </w:rPr>
              <w:instrText xml:space="preserve"> PAGEREF _Toc210935095 \h </w:instrText>
            </w:r>
            <w:r>
              <w:rPr>
                <w:noProof/>
                <w:webHidden/>
              </w:rPr>
            </w:r>
            <w:r>
              <w:rPr>
                <w:noProof/>
                <w:webHidden/>
              </w:rPr>
              <w:fldChar w:fldCharType="separate"/>
            </w:r>
            <w:r w:rsidR="00C13239">
              <w:rPr>
                <w:noProof/>
                <w:webHidden/>
              </w:rPr>
              <w:t>160</w:t>
            </w:r>
            <w:r>
              <w:rPr>
                <w:noProof/>
                <w:webHidden/>
              </w:rPr>
              <w:fldChar w:fldCharType="end"/>
            </w:r>
          </w:hyperlink>
        </w:p>
        <w:p w14:paraId="7CB59A54" w14:textId="3E60CAE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96" w:history="1">
            <w:r w:rsidRPr="00944AD0">
              <w:rPr>
                <w:rStyle w:val="Hyperlink"/>
                <w:noProof/>
              </w:rPr>
              <w:t>9.3.1 Scope of confidential information</w:t>
            </w:r>
            <w:r>
              <w:rPr>
                <w:noProof/>
                <w:webHidden/>
              </w:rPr>
              <w:tab/>
            </w:r>
            <w:r>
              <w:rPr>
                <w:noProof/>
                <w:webHidden/>
              </w:rPr>
              <w:fldChar w:fldCharType="begin"/>
            </w:r>
            <w:r>
              <w:rPr>
                <w:noProof/>
                <w:webHidden/>
              </w:rPr>
              <w:instrText xml:space="preserve"> PAGEREF _Toc210935096 \h </w:instrText>
            </w:r>
            <w:r>
              <w:rPr>
                <w:noProof/>
                <w:webHidden/>
              </w:rPr>
            </w:r>
            <w:r>
              <w:rPr>
                <w:noProof/>
                <w:webHidden/>
              </w:rPr>
              <w:fldChar w:fldCharType="separate"/>
            </w:r>
            <w:r w:rsidR="00C13239">
              <w:rPr>
                <w:noProof/>
                <w:webHidden/>
              </w:rPr>
              <w:t>160</w:t>
            </w:r>
            <w:r>
              <w:rPr>
                <w:noProof/>
                <w:webHidden/>
              </w:rPr>
              <w:fldChar w:fldCharType="end"/>
            </w:r>
          </w:hyperlink>
        </w:p>
        <w:p w14:paraId="5DEE82A6" w14:textId="565F5366"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97" w:history="1">
            <w:r w:rsidRPr="00944AD0">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_Toc210935097 \h </w:instrText>
            </w:r>
            <w:r>
              <w:rPr>
                <w:noProof/>
                <w:webHidden/>
              </w:rPr>
            </w:r>
            <w:r>
              <w:rPr>
                <w:noProof/>
                <w:webHidden/>
              </w:rPr>
              <w:fldChar w:fldCharType="separate"/>
            </w:r>
            <w:r w:rsidR="00C13239">
              <w:rPr>
                <w:noProof/>
                <w:webHidden/>
              </w:rPr>
              <w:t>160</w:t>
            </w:r>
            <w:r>
              <w:rPr>
                <w:noProof/>
                <w:webHidden/>
              </w:rPr>
              <w:fldChar w:fldCharType="end"/>
            </w:r>
          </w:hyperlink>
        </w:p>
        <w:p w14:paraId="2216F725" w14:textId="4283C5F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098" w:history="1">
            <w:r w:rsidRPr="00944AD0">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_Toc210935098 \h </w:instrText>
            </w:r>
            <w:r>
              <w:rPr>
                <w:noProof/>
                <w:webHidden/>
              </w:rPr>
            </w:r>
            <w:r>
              <w:rPr>
                <w:noProof/>
                <w:webHidden/>
              </w:rPr>
              <w:fldChar w:fldCharType="separate"/>
            </w:r>
            <w:r w:rsidR="00C13239">
              <w:rPr>
                <w:noProof/>
                <w:webHidden/>
              </w:rPr>
              <w:t>160</w:t>
            </w:r>
            <w:r>
              <w:rPr>
                <w:noProof/>
                <w:webHidden/>
              </w:rPr>
              <w:fldChar w:fldCharType="end"/>
            </w:r>
          </w:hyperlink>
        </w:p>
        <w:p w14:paraId="6613FBF0" w14:textId="760DAA32"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099" w:history="1">
            <w:r w:rsidRPr="00944AD0">
              <w:rPr>
                <w:rStyle w:val="Hyperlink"/>
                <w:noProof/>
              </w:rPr>
              <w:t>9.4 Privacy of personal information</w:t>
            </w:r>
            <w:r>
              <w:rPr>
                <w:noProof/>
                <w:webHidden/>
              </w:rPr>
              <w:tab/>
            </w:r>
            <w:r>
              <w:rPr>
                <w:noProof/>
                <w:webHidden/>
              </w:rPr>
              <w:fldChar w:fldCharType="begin"/>
            </w:r>
            <w:r>
              <w:rPr>
                <w:noProof/>
                <w:webHidden/>
              </w:rPr>
              <w:instrText xml:space="preserve"> PAGEREF _Toc210935099 \h </w:instrText>
            </w:r>
            <w:r>
              <w:rPr>
                <w:noProof/>
                <w:webHidden/>
              </w:rPr>
            </w:r>
            <w:r>
              <w:rPr>
                <w:noProof/>
                <w:webHidden/>
              </w:rPr>
              <w:fldChar w:fldCharType="separate"/>
            </w:r>
            <w:r w:rsidR="00C13239">
              <w:rPr>
                <w:noProof/>
                <w:webHidden/>
              </w:rPr>
              <w:t>160</w:t>
            </w:r>
            <w:r>
              <w:rPr>
                <w:noProof/>
                <w:webHidden/>
              </w:rPr>
              <w:fldChar w:fldCharType="end"/>
            </w:r>
          </w:hyperlink>
        </w:p>
        <w:p w14:paraId="27B51A8E" w14:textId="1716039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0" w:history="1">
            <w:r w:rsidRPr="00944AD0">
              <w:rPr>
                <w:rStyle w:val="Hyperlink"/>
                <w:noProof/>
              </w:rPr>
              <w:t>9.4.1 Privacy plan</w:t>
            </w:r>
            <w:r>
              <w:rPr>
                <w:noProof/>
                <w:webHidden/>
              </w:rPr>
              <w:tab/>
            </w:r>
            <w:r>
              <w:rPr>
                <w:noProof/>
                <w:webHidden/>
              </w:rPr>
              <w:fldChar w:fldCharType="begin"/>
            </w:r>
            <w:r>
              <w:rPr>
                <w:noProof/>
                <w:webHidden/>
              </w:rPr>
              <w:instrText xml:space="preserve"> PAGEREF _Toc210935100 \h </w:instrText>
            </w:r>
            <w:r>
              <w:rPr>
                <w:noProof/>
                <w:webHidden/>
              </w:rPr>
            </w:r>
            <w:r>
              <w:rPr>
                <w:noProof/>
                <w:webHidden/>
              </w:rPr>
              <w:fldChar w:fldCharType="separate"/>
            </w:r>
            <w:r w:rsidR="00C13239">
              <w:rPr>
                <w:noProof/>
                <w:webHidden/>
              </w:rPr>
              <w:t>160</w:t>
            </w:r>
            <w:r>
              <w:rPr>
                <w:noProof/>
                <w:webHidden/>
              </w:rPr>
              <w:fldChar w:fldCharType="end"/>
            </w:r>
          </w:hyperlink>
        </w:p>
        <w:p w14:paraId="69C8706E" w14:textId="3CD04BE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1" w:history="1">
            <w:r w:rsidRPr="00944AD0">
              <w:rPr>
                <w:rStyle w:val="Hyperlink"/>
                <w:noProof/>
              </w:rPr>
              <w:t>9.4.2 Information treated as private</w:t>
            </w:r>
            <w:r>
              <w:rPr>
                <w:noProof/>
                <w:webHidden/>
              </w:rPr>
              <w:tab/>
            </w:r>
            <w:r>
              <w:rPr>
                <w:noProof/>
                <w:webHidden/>
              </w:rPr>
              <w:fldChar w:fldCharType="begin"/>
            </w:r>
            <w:r>
              <w:rPr>
                <w:noProof/>
                <w:webHidden/>
              </w:rPr>
              <w:instrText xml:space="preserve"> PAGEREF _Toc210935101 \h </w:instrText>
            </w:r>
            <w:r>
              <w:rPr>
                <w:noProof/>
                <w:webHidden/>
              </w:rPr>
            </w:r>
            <w:r>
              <w:rPr>
                <w:noProof/>
                <w:webHidden/>
              </w:rPr>
              <w:fldChar w:fldCharType="separate"/>
            </w:r>
            <w:r w:rsidR="00C13239">
              <w:rPr>
                <w:noProof/>
                <w:webHidden/>
              </w:rPr>
              <w:t>160</w:t>
            </w:r>
            <w:r>
              <w:rPr>
                <w:noProof/>
                <w:webHidden/>
              </w:rPr>
              <w:fldChar w:fldCharType="end"/>
            </w:r>
          </w:hyperlink>
        </w:p>
        <w:p w14:paraId="498E2AAA" w14:textId="32A07D6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2" w:history="1">
            <w:r w:rsidRPr="00944AD0">
              <w:rPr>
                <w:rStyle w:val="Hyperlink"/>
                <w:noProof/>
              </w:rPr>
              <w:t>9.4.3 Information not deemed private</w:t>
            </w:r>
            <w:r>
              <w:rPr>
                <w:noProof/>
                <w:webHidden/>
              </w:rPr>
              <w:tab/>
            </w:r>
            <w:r>
              <w:rPr>
                <w:noProof/>
                <w:webHidden/>
              </w:rPr>
              <w:fldChar w:fldCharType="begin"/>
            </w:r>
            <w:r>
              <w:rPr>
                <w:noProof/>
                <w:webHidden/>
              </w:rPr>
              <w:instrText xml:space="preserve"> PAGEREF _Toc210935102 \h </w:instrText>
            </w:r>
            <w:r>
              <w:rPr>
                <w:noProof/>
                <w:webHidden/>
              </w:rPr>
            </w:r>
            <w:r>
              <w:rPr>
                <w:noProof/>
                <w:webHidden/>
              </w:rPr>
              <w:fldChar w:fldCharType="separate"/>
            </w:r>
            <w:r w:rsidR="00C13239">
              <w:rPr>
                <w:noProof/>
                <w:webHidden/>
              </w:rPr>
              <w:t>160</w:t>
            </w:r>
            <w:r>
              <w:rPr>
                <w:noProof/>
                <w:webHidden/>
              </w:rPr>
              <w:fldChar w:fldCharType="end"/>
            </w:r>
          </w:hyperlink>
        </w:p>
        <w:p w14:paraId="6E079B84" w14:textId="3E9FA9B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3" w:history="1">
            <w:r w:rsidRPr="00944AD0">
              <w:rPr>
                <w:rStyle w:val="Hyperlink"/>
                <w:noProof/>
              </w:rPr>
              <w:t>9.4.4 Responsibility to protect private information</w:t>
            </w:r>
            <w:r>
              <w:rPr>
                <w:noProof/>
                <w:webHidden/>
              </w:rPr>
              <w:tab/>
            </w:r>
            <w:r>
              <w:rPr>
                <w:noProof/>
                <w:webHidden/>
              </w:rPr>
              <w:fldChar w:fldCharType="begin"/>
            </w:r>
            <w:r>
              <w:rPr>
                <w:noProof/>
                <w:webHidden/>
              </w:rPr>
              <w:instrText xml:space="preserve"> PAGEREF _Toc210935103 \h </w:instrText>
            </w:r>
            <w:r>
              <w:rPr>
                <w:noProof/>
                <w:webHidden/>
              </w:rPr>
            </w:r>
            <w:r>
              <w:rPr>
                <w:noProof/>
                <w:webHidden/>
              </w:rPr>
              <w:fldChar w:fldCharType="separate"/>
            </w:r>
            <w:r w:rsidR="00C13239">
              <w:rPr>
                <w:noProof/>
                <w:webHidden/>
              </w:rPr>
              <w:t>160</w:t>
            </w:r>
            <w:r>
              <w:rPr>
                <w:noProof/>
                <w:webHidden/>
              </w:rPr>
              <w:fldChar w:fldCharType="end"/>
            </w:r>
          </w:hyperlink>
        </w:p>
        <w:p w14:paraId="34E5F60A" w14:textId="274A8AA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4" w:history="1">
            <w:r w:rsidRPr="00944AD0">
              <w:rPr>
                <w:rStyle w:val="Hyperlink"/>
                <w:noProof/>
              </w:rPr>
              <w:t>9.4.5 Notice and consent to use private information</w:t>
            </w:r>
            <w:r>
              <w:rPr>
                <w:noProof/>
                <w:webHidden/>
              </w:rPr>
              <w:tab/>
            </w:r>
            <w:r>
              <w:rPr>
                <w:noProof/>
                <w:webHidden/>
              </w:rPr>
              <w:fldChar w:fldCharType="begin"/>
            </w:r>
            <w:r>
              <w:rPr>
                <w:noProof/>
                <w:webHidden/>
              </w:rPr>
              <w:instrText xml:space="preserve"> PAGEREF _Toc210935104 \h </w:instrText>
            </w:r>
            <w:r>
              <w:rPr>
                <w:noProof/>
                <w:webHidden/>
              </w:rPr>
            </w:r>
            <w:r>
              <w:rPr>
                <w:noProof/>
                <w:webHidden/>
              </w:rPr>
              <w:fldChar w:fldCharType="separate"/>
            </w:r>
            <w:r w:rsidR="00C13239">
              <w:rPr>
                <w:noProof/>
                <w:webHidden/>
              </w:rPr>
              <w:t>160</w:t>
            </w:r>
            <w:r>
              <w:rPr>
                <w:noProof/>
                <w:webHidden/>
              </w:rPr>
              <w:fldChar w:fldCharType="end"/>
            </w:r>
          </w:hyperlink>
        </w:p>
        <w:p w14:paraId="751CA470" w14:textId="53E01A0C"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5" w:history="1">
            <w:r w:rsidRPr="00944AD0">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_Toc210935105 \h </w:instrText>
            </w:r>
            <w:r>
              <w:rPr>
                <w:noProof/>
                <w:webHidden/>
              </w:rPr>
            </w:r>
            <w:r>
              <w:rPr>
                <w:noProof/>
                <w:webHidden/>
              </w:rPr>
              <w:fldChar w:fldCharType="separate"/>
            </w:r>
            <w:r w:rsidR="00C13239">
              <w:rPr>
                <w:noProof/>
                <w:webHidden/>
              </w:rPr>
              <w:t>160</w:t>
            </w:r>
            <w:r>
              <w:rPr>
                <w:noProof/>
                <w:webHidden/>
              </w:rPr>
              <w:fldChar w:fldCharType="end"/>
            </w:r>
          </w:hyperlink>
        </w:p>
        <w:p w14:paraId="66DD4F7A" w14:textId="50DDA67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6" w:history="1">
            <w:r w:rsidRPr="00944AD0">
              <w:rPr>
                <w:rStyle w:val="Hyperlink"/>
                <w:noProof/>
              </w:rPr>
              <w:t>9.4.7 Other information disclosure circumstances</w:t>
            </w:r>
            <w:r>
              <w:rPr>
                <w:noProof/>
                <w:webHidden/>
              </w:rPr>
              <w:tab/>
            </w:r>
            <w:r>
              <w:rPr>
                <w:noProof/>
                <w:webHidden/>
              </w:rPr>
              <w:fldChar w:fldCharType="begin"/>
            </w:r>
            <w:r>
              <w:rPr>
                <w:noProof/>
                <w:webHidden/>
              </w:rPr>
              <w:instrText xml:space="preserve"> PAGEREF _Toc210935106 \h </w:instrText>
            </w:r>
            <w:r>
              <w:rPr>
                <w:noProof/>
                <w:webHidden/>
              </w:rPr>
            </w:r>
            <w:r>
              <w:rPr>
                <w:noProof/>
                <w:webHidden/>
              </w:rPr>
              <w:fldChar w:fldCharType="separate"/>
            </w:r>
            <w:r w:rsidR="00C13239">
              <w:rPr>
                <w:noProof/>
                <w:webHidden/>
              </w:rPr>
              <w:t>160</w:t>
            </w:r>
            <w:r>
              <w:rPr>
                <w:noProof/>
                <w:webHidden/>
              </w:rPr>
              <w:fldChar w:fldCharType="end"/>
            </w:r>
          </w:hyperlink>
        </w:p>
        <w:p w14:paraId="533EDFA6" w14:textId="59A558C3"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07" w:history="1">
            <w:r w:rsidRPr="00944AD0">
              <w:rPr>
                <w:rStyle w:val="Hyperlink"/>
                <w:noProof/>
              </w:rPr>
              <w:t>9.5 Intellectual property rights</w:t>
            </w:r>
            <w:r>
              <w:rPr>
                <w:noProof/>
                <w:webHidden/>
              </w:rPr>
              <w:tab/>
            </w:r>
            <w:r>
              <w:rPr>
                <w:noProof/>
                <w:webHidden/>
              </w:rPr>
              <w:fldChar w:fldCharType="begin"/>
            </w:r>
            <w:r>
              <w:rPr>
                <w:noProof/>
                <w:webHidden/>
              </w:rPr>
              <w:instrText xml:space="preserve"> PAGEREF _Toc210935107 \h </w:instrText>
            </w:r>
            <w:r>
              <w:rPr>
                <w:noProof/>
                <w:webHidden/>
              </w:rPr>
            </w:r>
            <w:r>
              <w:rPr>
                <w:noProof/>
                <w:webHidden/>
              </w:rPr>
              <w:fldChar w:fldCharType="separate"/>
            </w:r>
            <w:r w:rsidR="00C13239">
              <w:rPr>
                <w:noProof/>
                <w:webHidden/>
              </w:rPr>
              <w:t>161</w:t>
            </w:r>
            <w:r>
              <w:rPr>
                <w:noProof/>
                <w:webHidden/>
              </w:rPr>
              <w:fldChar w:fldCharType="end"/>
            </w:r>
          </w:hyperlink>
        </w:p>
        <w:p w14:paraId="2E16C576" w14:textId="559D7E9B"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08" w:history="1">
            <w:r w:rsidRPr="00944AD0">
              <w:rPr>
                <w:rStyle w:val="Hyperlink"/>
                <w:noProof/>
              </w:rPr>
              <w:t>9.6 Representations and warranties</w:t>
            </w:r>
            <w:r>
              <w:rPr>
                <w:noProof/>
                <w:webHidden/>
              </w:rPr>
              <w:tab/>
            </w:r>
            <w:r>
              <w:rPr>
                <w:noProof/>
                <w:webHidden/>
              </w:rPr>
              <w:fldChar w:fldCharType="begin"/>
            </w:r>
            <w:r>
              <w:rPr>
                <w:noProof/>
                <w:webHidden/>
              </w:rPr>
              <w:instrText xml:space="preserve"> PAGEREF _Toc210935108 \h </w:instrText>
            </w:r>
            <w:r>
              <w:rPr>
                <w:noProof/>
                <w:webHidden/>
              </w:rPr>
            </w:r>
            <w:r>
              <w:rPr>
                <w:noProof/>
                <w:webHidden/>
              </w:rPr>
              <w:fldChar w:fldCharType="separate"/>
            </w:r>
            <w:r w:rsidR="00C13239">
              <w:rPr>
                <w:noProof/>
                <w:webHidden/>
              </w:rPr>
              <w:t>161</w:t>
            </w:r>
            <w:r>
              <w:rPr>
                <w:noProof/>
                <w:webHidden/>
              </w:rPr>
              <w:fldChar w:fldCharType="end"/>
            </w:r>
          </w:hyperlink>
        </w:p>
        <w:p w14:paraId="3AA217C2" w14:textId="537A6DF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09" w:history="1">
            <w:r w:rsidRPr="00944AD0">
              <w:rPr>
                <w:rStyle w:val="Hyperlink"/>
                <w:noProof/>
              </w:rPr>
              <w:t>9.6.1 CA representations and warranties</w:t>
            </w:r>
            <w:r>
              <w:rPr>
                <w:noProof/>
                <w:webHidden/>
              </w:rPr>
              <w:tab/>
            </w:r>
            <w:r>
              <w:rPr>
                <w:noProof/>
                <w:webHidden/>
              </w:rPr>
              <w:fldChar w:fldCharType="begin"/>
            </w:r>
            <w:r>
              <w:rPr>
                <w:noProof/>
                <w:webHidden/>
              </w:rPr>
              <w:instrText xml:space="preserve"> PAGEREF _Toc210935109 \h </w:instrText>
            </w:r>
            <w:r>
              <w:rPr>
                <w:noProof/>
                <w:webHidden/>
              </w:rPr>
            </w:r>
            <w:r>
              <w:rPr>
                <w:noProof/>
                <w:webHidden/>
              </w:rPr>
              <w:fldChar w:fldCharType="separate"/>
            </w:r>
            <w:r w:rsidR="00C13239">
              <w:rPr>
                <w:noProof/>
                <w:webHidden/>
              </w:rPr>
              <w:t>161</w:t>
            </w:r>
            <w:r>
              <w:rPr>
                <w:noProof/>
                <w:webHidden/>
              </w:rPr>
              <w:fldChar w:fldCharType="end"/>
            </w:r>
          </w:hyperlink>
        </w:p>
        <w:p w14:paraId="777649C9" w14:textId="33815A1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10" w:history="1">
            <w:r w:rsidRPr="00944AD0">
              <w:rPr>
                <w:rStyle w:val="Hyperlink"/>
                <w:noProof/>
              </w:rPr>
              <w:t>9.6.2 RA representations and warranties</w:t>
            </w:r>
            <w:r>
              <w:rPr>
                <w:noProof/>
                <w:webHidden/>
              </w:rPr>
              <w:tab/>
            </w:r>
            <w:r>
              <w:rPr>
                <w:noProof/>
                <w:webHidden/>
              </w:rPr>
              <w:fldChar w:fldCharType="begin"/>
            </w:r>
            <w:r>
              <w:rPr>
                <w:noProof/>
                <w:webHidden/>
              </w:rPr>
              <w:instrText xml:space="preserve"> PAGEREF _Toc210935110 \h </w:instrText>
            </w:r>
            <w:r>
              <w:rPr>
                <w:noProof/>
                <w:webHidden/>
              </w:rPr>
            </w:r>
            <w:r>
              <w:rPr>
                <w:noProof/>
                <w:webHidden/>
              </w:rPr>
              <w:fldChar w:fldCharType="separate"/>
            </w:r>
            <w:r w:rsidR="00C13239">
              <w:rPr>
                <w:noProof/>
                <w:webHidden/>
              </w:rPr>
              <w:t>162</w:t>
            </w:r>
            <w:r>
              <w:rPr>
                <w:noProof/>
                <w:webHidden/>
              </w:rPr>
              <w:fldChar w:fldCharType="end"/>
            </w:r>
          </w:hyperlink>
        </w:p>
        <w:p w14:paraId="0FF99BD5" w14:textId="044EFAC3"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11" w:history="1">
            <w:r w:rsidRPr="00944AD0">
              <w:rPr>
                <w:rStyle w:val="Hyperlink"/>
                <w:noProof/>
              </w:rPr>
              <w:t>9.6.3 Subscriber representations and warranties</w:t>
            </w:r>
            <w:r>
              <w:rPr>
                <w:noProof/>
                <w:webHidden/>
              </w:rPr>
              <w:tab/>
            </w:r>
            <w:r>
              <w:rPr>
                <w:noProof/>
                <w:webHidden/>
              </w:rPr>
              <w:fldChar w:fldCharType="begin"/>
            </w:r>
            <w:r>
              <w:rPr>
                <w:noProof/>
                <w:webHidden/>
              </w:rPr>
              <w:instrText xml:space="preserve"> PAGEREF _Toc210935111 \h </w:instrText>
            </w:r>
            <w:r>
              <w:rPr>
                <w:noProof/>
                <w:webHidden/>
              </w:rPr>
            </w:r>
            <w:r>
              <w:rPr>
                <w:noProof/>
                <w:webHidden/>
              </w:rPr>
              <w:fldChar w:fldCharType="separate"/>
            </w:r>
            <w:r w:rsidR="00C13239">
              <w:rPr>
                <w:noProof/>
                <w:webHidden/>
              </w:rPr>
              <w:t>162</w:t>
            </w:r>
            <w:r>
              <w:rPr>
                <w:noProof/>
                <w:webHidden/>
              </w:rPr>
              <w:fldChar w:fldCharType="end"/>
            </w:r>
          </w:hyperlink>
        </w:p>
        <w:p w14:paraId="75DBFEEF" w14:textId="6906FA1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12" w:history="1">
            <w:r w:rsidRPr="00944AD0">
              <w:rPr>
                <w:rStyle w:val="Hyperlink"/>
                <w:noProof/>
              </w:rPr>
              <w:t>9.6.4 Relying party representations and warranties</w:t>
            </w:r>
            <w:r>
              <w:rPr>
                <w:noProof/>
                <w:webHidden/>
              </w:rPr>
              <w:tab/>
            </w:r>
            <w:r>
              <w:rPr>
                <w:noProof/>
                <w:webHidden/>
              </w:rPr>
              <w:fldChar w:fldCharType="begin"/>
            </w:r>
            <w:r>
              <w:rPr>
                <w:noProof/>
                <w:webHidden/>
              </w:rPr>
              <w:instrText xml:space="preserve"> PAGEREF _Toc210935112 \h </w:instrText>
            </w:r>
            <w:r>
              <w:rPr>
                <w:noProof/>
                <w:webHidden/>
              </w:rPr>
            </w:r>
            <w:r>
              <w:rPr>
                <w:noProof/>
                <w:webHidden/>
              </w:rPr>
              <w:fldChar w:fldCharType="separate"/>
            </w:r>
            <w:r w:rsidR="00C13239">
              <w:rPr>
                <w:noProof/>
                <w:webHidden/>
              </w:rPr>
              <w:t>164</w:t>
            </w:r>
            <w:r>
              <w:rPr>
                <w:noProof/>
                <w:webHidden/>
              </w:rPr>
              <w:fldChar w:fldCharType="end"/>
            </w:r>
          </w:hyperlink>
        </w:p>
        <w:p w14:paraId="13D01EBF" w14:textId="56D3BCCE"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13" w:history="1">
            <w:r w:rsidRPr="00944AD0">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_Toc210935113 \h </w:instrText>
            </w:r>
            <w:r>
              <w:rPr>
                <w:noProof/>
                <w:webHidden/>
              </w:rPr>
            </w:r>
            <w:r>
              <w:rPr>
                <w:noProof/>
                <w:webHidden/>
              </w:rPr>
              <w:fldChar w:fldCharType="separate"/>
            </w:r>
            <w:r w:rsidR="00C13239">
              <w:rPr>
                <w:noProof/>
                <w:webHidden/>
              </w:rPr>
              <w:t>164</w:t>
            </w:r>
            <w:r>
              <w:rPr>
                <w:noProof/>
                <w:webHidden/>
              </w:rPr>
              <w:fldChar w:fldCharType="end"/>
            </w:r>
          </w:hyperlink>
        </w:p>
        <w:p w14:paraId="32384C0C" w14:textId="38CDB93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14" w:history="1">
            <w:r w:rsidRPr="00944AD0">
              <w:rPr>
                <w:rStyle w:val="Hyperlink"/>
                <w:noProof/>
              </w:rPr>
              <w:t>9.7 Disclaimers of warranties</w:t>
            </w:r>
            <w:r>
              <w:rPr>
                <w:noProof/>
                <w:webHidden/>
              </w:rPr>
              <w:tab/>
            </w:r>
            <w:r>
              <w:rPr>
                <w:noProof/>
                <w:webHidden/>
              </w:rPr>
              <w:fldChar w:fldCharType="begin"/>
            </w:r>
            <w:r>
              <w:rPr>
                <w:noProof/>
                <w:webHidden/>
              </w:rPr>
              <w:instrText xml:space="preserve"> PAGEREF _Toc210935114 \h </w:instrText>
            </w:r>
            <w:r>
              <w:rPr>
                <w:noProof/>
                <w:webHidden/>
              </w:rPr>
            </w:r>
            <w:r>
              <w:rPr>
                <w:noProof/>
                <w:webHidden/>
              </w:rPr>
              <w:fldChar w:fldCharType="separate"/>
            </w:r>
            <w:r w:rsidR="00C13239">
              <w:rPr>
                <w:noProof/>
                <w:webHidden/>
              </w:rPr>
              <w:t>164</w:t>
            </w:r>
            <w:r>
              <w:rPr>
                <w:noProof/>
                <w:webHidden/>
              </w:rPr>
              <w:fldChar w:fldCharType="end"/>
            </w:r>
          </w:hyperlink>
        </w:p>
        <w:p w14:paraId="34CA26DA" w14:textId="40E6306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15" w:history="1">
            <w:r w:rsidRPr="00944AD0">
              <w:rPr>
                <w:rStyle w:val="Hyperlink"/>
                <w:noProof/>
              </w:rPr>
              <w:t>9.8 Limitations of liability</w:t>
            </w:r>
            <w:r>
              <w:rPr>
                <w:noProof/>
                <w:webHidden/>
              </w:rPr>
              <w:tab/>
            </w:r>
            <w:r>
              <w:rPr>
                <w:noProof/>
                <w:webHidden/>
              </w:rPr>
              <w:fldChar w:fldCharType="begin"/>
            </w:r>
            <w:r>
              <w:rPr>
                <w:noProof/>
                <w:webHidden/>
              </w:rPr>
              <w:instrText xml:space="preserve"> PAGEREF _Toc210935115 \h </w:instrText>
            </w:r>
            <w:r>
              <w:rPr>
                <w:noProof/>
                <w:webHidden/>
              </w:rPr>
            </w:r>
            <w:r>
              <w:rPr>
                <w:noProof/>
                <w:webHidden/>
              </w:rPr>
              <w:fldChar w:fldCharType="separate"/>
            </w:r>
            <w:r w:rsidR="00C13239">
              <w:rPr>
                <w:noProof/>
                <w:webHidden/>
              </w:rPr>
              <w:t>164</w:t>
            </w:r>
            <w:r>
              <w:rPr>
                <w:noProof/>
                <w:webHidden/>
              </w:rPr>
              <w:fldChar w:fldCharType="end"/>
            </w:r>
          </w:hyperlink>
        </w:p>
        <w:p w14:paraId="4A413F67" w14:textId="0DB2BE09"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16" w:history="1">
            <w:r w:rsidRPr="00944AD0">
              <w:rPr>
                <w:rStyle w:val="Hyperlink"/>
                <w:noProof/>
              </w:rPr>
              <w:t>9.9 Indemnities</w:t>
            </w:r>
            <w:r>
              <w:rPr>
                <w:noProof/>
                <w:webHidden/>
              </w:rPr>
              <w:tab/>
            </w:r>
            <w:r>
              <w:rPr>
                <w:noProof/>
                <w:webHidden/>
              </w:rPr>
              <w:fldChar w:fldCharType="begin"/>
            </w:r>
            <w:r>
              <w:rPr>
                <w:noProof/>
                <w:webHidden/>
              </w:rPr>
              <w:instrText xml:space="preserve"> PAGEREF _Toc210935116 \h </w:instrText>
            </w:r>
            <w:r>
              <w:rPr>
                <w:noProof/>
                <w:webHidden/>
              </w:rPr>
            </w:r>
            <w:r>
              <w:rPr>
                <w:noProof/>
                <w:webHidden/>
              </w:rPr>
              <w:fldChar w:fldCharType="separate"/>
            </w:r>
            <w:r w:rsidR="00C13239">
              <w:rPr>
                <w:noProof/>
                <w:webHidden/>
              </w:rPr>
              <w:t>164</w:t>
            </w:r>
            <w:r>
              <w:rPr>
                <w:noProof/>
                <w:webHidden/>
              </w:rPr>
              <w:fldChar w:fldCharType="end"/>
            </w:r>
          </w:hyperlink>
        </w:p>
        <w:p w14:paraId="442A33D3" w14:textId="7C9DD298"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17" w:history="1">
            <w:r w:rsidRPr="00944AD0">
              <w:rPr>
                <w:rStyle w:val="Hyperlink"/>
                <w:noProof/>
              </w:rPr>
              <w:t>9.10 Term and termination</w:t>
            </w:r>
            <w:r>
              <w:rPr>
                <w:noProof/>
                <w:webHidden/>
              </w:rPr>
              <w:tab/>
            </w:r>
            <w:r>
              <w:rPr>
                <w:noProof/>
                <w:webHidden/>
              </w:rPr>
              <w:fldChar w:fldCharType="begin"/>
            </w:r>
            <w:r>
              <w:rPr>
                <w:noProof/>
                <w:webHidden/>
              </w:rPr>
              <w:instrText xml:space="preserve"> PAGEREF _Toc210935117 \h </w:instrText>
            </w:r>
            <w:r>
              <w:rPr>
                <w:noProof/>
                <w:webHidden/>
              </w:rPr>
            </w:r>
            <w:r>
              <w:rPr>
                <w:noProof/>
                <w:webHidden/>
              </w:rPr>
              <w:fldChar w:fldCharType="separate"/>
            </w:r>
            <w:r w:rsidR="00C13239">
              <w:rPr>
                <w:noProof/>
                <w:webHidden/>
              </w:rPr>
              <w:t>165</w:t>
            </w:r>
            <w:r>
              <w:rPr>
                <w:noProof/>
                <w:webHidden/>
              </w:rPr>
              <w:fldChar w:fldCharType="end"/>
            </w:r>
          </w:hyperlink>
        </w:p>
        <w:p w14:paraId="22130497" w14:textId="4DF3CC8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18" w:history="1">
            <w:r w:rsidRPr="00944AD0">
              <w:rPr>
                <w:rStyle w:val="Hyperlink"/>
                <w:noProof/>
              </w:rPr>
              <w:t>9.10.1 Term</w:t>
            </w:r>
            <w:r>
              <w:rPr>
                <w:noProof/>
                <w:webHidden/>
              </w:rPr>
              <w:tab/>
            </w:r>
            <w:r>
              <w:rPr>
                <w:noProof/>
                <w:webHidden/>
              </w:rPr>
              <w:fldChar w:fldCharType="begin"/>
            </w:r>
            <w:r>
              <w:rPr>
                <w:noProof/>
                <w:webHidden/>
              </w:rPr>
              <w:instrText xml:space="preserve"> PAGEREF _Toc210935118 \h </w:instrText>
            </w:r>
            <w:r>
              <w:rPr>
                <w:noProof/>
                <w:webHidden/>
              </w:rPr>
            </w:r>
            <w:r>
              <w:rPr>
                <w:noProof/>
                <w:webHidden/>
              </w:rPr>
              <w:fldChar w:fldCharType="separate"/>
            </w:r>
            <w:r w:rsidR="00C13239">
              <w:rPr>
                <w:noProof/>
                <w:webHidden/>
              </w:rPr>
              <w:t>165</w:t>
            </w:r>
            <w:r>
              <w:rPr>
                <w:noProof/>
                <w:webHidden/>
              </w:rPr>
              <w:fldChar w:fldCharType="end"/>
            </w:r>
          </w:hyperlink>
        </w:p>
        <w:p w14:paraId="4EA3CDA7" w14:textId="1FF36CC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19" w:history="1">
            <w:r w:rsidRPr="00944AD0">
              <w:rPr>
                <w:rStyle w:val="Hyperlink"/>
                <w:noProof/>
              </w:rPr>
              <w:t>9.10.2 Termination</w:t>
            </w:r>
            <w:r>
              <w:rPr>
                <w:noProof/>
                <w:webHidden/>
              </w:rPr>
              <w:tab/>
            </w:r>
            <w:r>
              <w:rPr>
                <w:noProof/>
                <w:webHidden/>
              </w:rPr>
              <w:fldChar w:fldCharType="begin"/>
            </w:r>
            <w:r>
              <w:rPr>
                <w:noProof/>
                <w:webHidden/>
              </w:rPr>
              <w:instrText xml:space="preserve"> PAGEREF _Toc210935119 \h </w:instrText>
            </w:r>
            <w:r>
              <w:rPr>
                <w:noProof/>
                <w:webHidden/>
              </w:rPr>
            </w:r>
            <w:r>
              <w:rPr>
                <w:noProof/>
                <w:webHidden/>
              </w:rPr>
              <w:fldChar w:fldCharType="separate"/>
            </w:r>
            <w:r w:rsidR="00C13239">
              <w:rPr>
                <w:noProof/>
                <w:webHidden/>
              </w:rPr>
              <w:t>165</w:t>
            </w:r>
            <w:r>
              <w:rPr>
                <w:noProof/>
                <w:webHidden/>
              </w:rPr>
              <w:fldChar w:fldCharType="end"/>
            </w:r>
          </w:hyperlink>
        </w:p>
        <w:p w14:paraId="7D154D5D" w14:textId="03BB8F7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20" w:history="1">
            <w:r w:rsidRPr="00944AD0">
              <w:rPr>
                <w:rStyle w:val="Hyperlink"/>
                <w:noProof/>
              </w:rPr>
              <w:t>9.10.3 Effect of termination and survival</w:t>
            </w:r>
            <w:r>
              <w:rPr>
                <w:noProof/>
                <w:webHidden/>
              </w:rPr>
              <w:tab/>
            </w:r>
            <w:r>
              <w:rPr>
                <w:noProof/>
                <w:webHidden/>
              </w:rPr>
              <w:fldChar w:fldCharType="begin"/>
            </w:r>
            <w:r>
              <w:rPr>
                <w:noProof/>
                <w:webHidden/>
              </w:rPr>
              <w:instrText xml:space="preserve"> PAGEREF _Toc210935120 \h </w:instrText>
            </w:r>
            <w:r>
              <w:rPr>
                <w:noProof/>
                <w:webHidden/>
              </w:rPr>
            </w:r>
            <w:r>
              <w:rPr>
                <w:noProof/>
                <w:webHidden/>
              </w:rPr>
              <w:fldChar w:fldCharType="separate"/>
            </w:r>
            <w:r w:rsidR="00C13239">
              <w:rPr>
                <w:noProof/>
                <w:webHidden/>
              </w:rPr>
              <w:t>165</w:t>
            </w:r>
            <w:r>
              <w:rPr>
                <w:noProof/>
                <w:webHidden/>
              </w:rPr>
              <w:fldChar w:fldCharType="end"/>
            </w:r>
          </w:hyperlink>
        </w:p>
        <w:p w14:paraId="3545F6DA" w14:textId="737C4591"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21" w:history="1">
            <w:r w:rsidRPr="00944AD0">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_Toc210935121 \h </w:instrText>
            </w:r>
            <w:r>
              <w:rPr>
                <w:noProof/>
                <w:webHidden/>
              </w:rPr>
            </w:r>
            <w:r>
              <w:rPr>
                <w:noProof/>
                <w:webHidden/>
              </w:rPr>
              <w:fldChar w:fldCharType="separate"/>
            </w:r>
            <w:r w:rsidR="00C13239">
              <w:rPr>
                <w:noProof/>
                <w:webHidden/>
              </w:rPr>
              <w:t>165</w:t>
            </w:r>
            <w:r>
              <w:rPr>
                <w:noProof/>
                <w:webHidden/>
              </w:rPr>
              <w:fldChar w:fldCharType="end"/>
            </w:r>
          </w:hyperlink>
        </w:p>
        <w:p w14:paraId="581BCBA8" w14:textId="00705C04"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22" w:history="1">
            <w:r w:rsidRPr="00944AD0">
              <w:rPr>
                <w:rStyle w:val="Hyperlink"/>
                <w:noProof/>
              </w:rPr>
              <w:t>9.12 Amendments</w:t>
            </w:r>
            <w:r>
              <w:rPr>
                <w:noProof/>
                <w:webHidden/>
              </w:rPr>
              <w:tab/>
            </w:r>
            <w:r>
              <w:rPr>
                <w:noProof/>
                <w:webHidden/>
              </w:rPr>
              <w:fldChar w:fldCharType="begin"/>
            </w:r>
            <w:r>
              <w:rPr>
                <w:noProof/>
                <w:webHidden/>
              </w:rPr>
              <w:instrText xml:space="preserve"> PAGEREF _Toc210935122 \h </w:instrText>
            </w:r>
            <w:r>
              <w:rPr>
                <w:noProof/>
                <w:webHidden/>
              </w:rPr>
            </w:r>
            <w:r>
              <w:rPr>
                <w:noProof/>
                <w:webHidden/>
              </w:rPr>
              <w:fldChar w:fldCharType="separate"/>
            </w:r>
            <w:r w:rsidR="00C13239">
              <w:rPr>
                <w:noProof/>
                <w:webHidden/>
              </w:rPr>
              <w:t>165</w:t>
            </w:r>
            <w:r>
              <w:rPr>
                <w:noProof/>
                <w:webHidden/>
              </w:rPr>
              <w:fldChar w:fldCharType="end"/>
            </w:r>
          </w:hyperlink>
        </w:p>
        <w:p w14:paraId="3D60CA4B" w14:textId="5794099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23" w:history="1">
            <w:r w:rsidRPr="00944AD0">
              <w:rPr>
                <w:rStyle w:val="Hyperlink"/>
                <w:noProof/>
              </w:rPr>
              <w:t>9.12.1 Procedure for amendment</w:t>
            </w:r>
            <w:r>
              <w:rPr>
                <w:noProof/>
                <w:webHidden/>
              </w:rPr>
              <w:tab/>
            </w:r>
            <w:r>
              <w:rPr>
                <w:noProof/>
                <w:webHidden/>
              </w:rPr>
              <w:fldChar w:fldCharType="begin"/>
            </w:r>
            <w:r>
              <w:rPr>
                <w:noProof/>
                <w:webHidden/>
              </w:rPr>
              <w:instrText xml:space="preserve"> PAGEREF _Toc210935123 \h </w:instrText>
            </w:r>
            <w:r>
              <w:rPr>
                <w:noProof/>
                <w:webHidden/>
              </w:rPr>
            </w:r>
            <w:r>
              <w:rPr>
                <w:noProof/>
                <w:webHidden/>
              </w:rPr>
              <w:fldChar w:fldCharType="separate"/>
            </w:r>
            <w:r w:rsidR="00C13239">
              <w:rPr>
                <w:noProof/>
                <w:webHidden/>
              </w:rPr>
              <w:t>165</w:t>
            </w:r>
            <w:r>
              <w:rPr>
                <w:noProof/>
                <w:webHidden/>
              </w:rPr>
              <w:fldChar w:fldCharType="end"/>
            </w:r>
          </w:hyperlink>
        </w:p>
        <w:p w14:paraId="453D660E" w14:textId="00461E7F"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24" w:history="1">
            <w:r w:rsidRPr="00944AD0">
              <w:rPr>
                <w:rStyle w:val="Hyperlink"/>
                <w:noProof/>
              </w:rPr>
              <w:t>9.12.2 Notification mechanism and period</w:t>
            </w:r>
            <w:r>
              <w:rPr>
                <w:noProof/>
                <w:webHidden/>
              </w:rPr>
              <w:tab/>
            </w:r>
            <w:r>
              <w:rPr>
                <w:noProof/>
                <w:webHidden/>
              </w:rPr>
              <w:fldChar w:fldCharType="begin"/>
            </w:r>
            <w:r>
              <w:rPr>
                <w:noProof/>
                <w:webHidden/>
              </w:rPr>
              <w:instrText xml:space="preserve"> PAGEREF _Toc210935124 \h </w:instrText>
            </w:r>
            <w:r>
              <w:rPr>
                <w:noProof/>
                <w:webHidden/>
              </w:rPr>
            </w:r>
            <w:r>
              <w:rPr>
                <w:noProof/>
                <w:webHidden/>
              </w:rPr>
              <w:fldChar w:fldCharType="separate"/>
            </w:r>
            <w:r w:rsidR="00C13239">
              <w:rPr>
                <w:noProof/>
                <w:webHidden/>
              </w:rPr>
              <w:t>165</w:t>
            </w:r>
            <w:r>
              <w:rPr>
                <w:noProof/>
                <w:webHidden/>
              </w:rPr>
              <w:fldChar w:fldCharType="end"/>
            </w:r>
          </w:hyperlink>
        </w:p>
        <w:p w14:paraId="5F80F383" w14:textId="0678EE8B"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25" w:history="1">
            <w:r w:rsidRPr="00944AD0">
              <w:rPr>
                <w:rStyle w:val="Hyperlink"/>
                <w:noProof/>
              </w:rPr>
              <w:t>9.12.3 Circumstances under which OID must be changed</w:t>
            </w:r>
            <w:r>
              <w:rPr>
                <w:noProof/>
                <w:webHidden/>
              </w:rPr>
              <w:tab/>
            </w:r>
            <w:r>
              <w:rPr>
                <w:noProof/>
                <w:webHidden/>
              </w:rPr>
              <w:fldChar w:fldCharType="begin"/>
            </w:r>
            <w:r>
              <w:rPr>
                <w:noProof/>
                <w:webHidden/>
              </w:rPr>
              <w:instrText xml:space="preserve"> PAGEREF _Toc210935125 \h </w:instrText>
            </w:r>
            <w:r>
              <w:rPr>
                <w:noProof/>
                <w:webHidden/>
              </w:rPr>
            </w:r>
            <w:r>
              <w:rPr>
                <w:noProof/>
                <w:webHidden/>
              </w:rPr>
              <w:fldChar w:fldCharType="separate"/>
            </w:r>
            <w:r w:rsidR="00C13239">
              <w:rPr>
                <w:noProof/>
                <w:webHidden/>
              </w:rPr>
              <w:t>165</w:t>
            </w:r>
            <w:r>
              <w:rPr>
                <w:noProof/>
                <w:webHidden/>
              </w:rPr>
              <w:fldChar w:fldCharType="end"/>
            </w:r>
          </w:hyperlink>
        </w:p>
        <w:p w14:paraId="710ACCEB" w14:textId="5F01CBE7"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26" w:history="1">
            <w:r w:rsidRPr="00944AD0">
              <w:rPr>
                <w:rStyle w:val="Hyperlink"/>
                <w:noProof/>
              </w:rPr>
              <w:t>9.13 Dispute resolution provisions</w:t>
            </w:r>
            <w:r>
              <w:rPr>
                <w:noProof/>
                <w:webHidden/>
              </w:rPr>
              <w:tab/>
            </w:r>
            <w:r>
              <w:rPr>
                <w:noProof/>
                <w:webHidden/>
              </w:rPr>
              <w:fldChar w:fldCharType="begin"/>
            </w:r>
            <w:r>
              <w:rPr>
                <w:noProof/>
                <w:webHidden/>
              </w:rPr>
              <w:instrText xml:space="preserve"> PAGEREF _Toc210935126 \h </w:instrText>
            </w:r>
            <w:r>
              <w:rPr>
                <w:noProof/>
                <w:webHidden/>
              </w:rPr>
            </w:r>
            <w:r>
              <w:rPr>
                <w:noProof/>
                <w:webHidden/>
              </w:rPr>
              <w:fldChar w:fldCharType="separate"/>
            </w:r>
            <w:r w:rsidR="00C13239">
              <w:rPr>
                <w:noProof/>
                <w:webHidden/>
              </w:rPr>
              <w:t>165</w:t>
            </w:r>
            <w:r>
              <w:rPr>
                <w:noProof/>
                <w:webHidden/>
              </w:rPr>
              <w:fldChar w:fldCharType="end"/>
            </w:r>
          </w:hyperlink>
        </w:p>
        <w:p w14:paraId="46643587" w14:textId="6AFCD83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27" w:history="1">
            <w:r w:rsidRPr="00944AD0">
              <w:rPr>
                <w:rStyle w:val="Hyperlink"/>
                <w:noProof/>
              </w:rPr>
              <w:t>9.14 Governing law</w:t>
            </w:r>
            <w:r>
              <w:rPr>
                <w:noProof/>
                <w:webHidden/>
              </w:rPr>
              <w:tab/>
            </w:r>
            <w:r>
              <w:rPr>
                <w:noProof/>
                <w:webHidden/>
              </w:rPr>
              <w:fldChar w:fldCharType="begin"/>
            </w:r>
            <w:r>
              <w:rPr>
                <w:noProof/>
                <w:webHidden/>
              </w:rPr>
              <w:instrText xml:space="preserve"> PAGEREF _Toc210935127 \h </w:instrText>
            </w:r>
            <w:r>
              <w:rPr>
                <w:noProof/>
                <w:webHidden/>
              </w:rPr>
            </w:r>
            <w:r>
              <w:rPr>
                <w:noProof/>
                <w:webHidden/>
              </w:rPr>
              <w:fldChar w:fldCharType="separate"/>
            </w:r>
            <w:r w:rsidR="00C13239">
              <w:rPr>
                <w:noProof/>
                <w:webHidden/>
              </w:rPr>
              <w:t>165</w:t>
            </w:r>
            <w:r>
              <w:rPr>
                <w:noProof/>
                <w:webHidden/>
              </w:rPr>
              <w:fldChar w:fldCharType="end"/>
            </w:r>
          </w:hyperlink>
        </w:p>
        <w:p w14:paraId="0D665416" w14:textId="16495F2A"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28" w:history="1">
            <w:r w:rsidRPr="00944AD0">
              <w:rPr>
                <w:rStyle w:val="Hyperlink"/>
                <w:noProof/>
              </w:rPr>
              <w:t>9.15 Compliance with applicable law</w:t>
            </w:r>
            <w:r>
              <w:rPr>
                <w:noProof/>
                <w:webHidden/>
              </w:rPr>
              <w:tab/>
            </w:r>
            <w:r>
              <w:rPr>
                <w:noProof/>
                <w:webHidden/>
              </w:rPr>
              <w:fldChar w:fldCharType="begin"/>
            </w:r>
            <w:r>
              <w:rPr>
                <w:noProof/>
                <w:webHidden/>
              </w:rPr>
              <w:instrText xml:space="preserve"> PAGEREF _Toc210935128 \h </w:instrText>
            </w:r>
            <w:r>
              <w:rPr>
                <w:noProof/>
                <w:webHidden/>
              </w:rPr>
            </w:r>
            <w:r>
              <w:rPr>
                <w:noProof/>
                <w:webHidden/>
              </w:rPr>
              <w:fldChar w:fldCharType="separate"/>
            </w:r>
            <w:r w:rsidR="00C13239">
              <w:rPr>
                <w:noProof/>
                <w:webHidden/>
              </w:rPr>
              <w:t>165</w:t>
            </w:r>
            <w:r>
              <w:rPr>
                <w:noProof/>
                <w:webHidden/>
              </w:rPr>
              <w:fldChar w:fldCharType="end"/>
            </w:r>
          </w:hyperlink>
        </w:p>
        <w:p w14:paraId="29B493E1" w14:textId="4EEC41A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29" w:history="1">
            <w:r w:rsidRPr="00944AD0">
              <w:rPr>
                <w:rStyle w:val="Hyperlink"/>
                <w:noProof/>
              </w:rPr>
              <w:t>9.16 Miscellaneous provisions</w:t>
            </w:r>
            <w:r>
              <w:rPr>
                <w:noProof/>
                <w:webHidden/>
              </w:rPr>
              <w:tab/>
            </w:r>
            <w:r>
              <w:rPr>
                <w:noProof/>
                <w:webHidden/>
              </w:rPr>
              <w:fldChar w:fldCharType="begin"/>
            </w:r>
            <w:r>
              <w:rPr>
                <w:noProof/>
                <w:webHidden/>
              </w:rPr>
              <w:instrText xml:space="preserve"> PAGEREF _Toc210935129 \h </w:instrText>
            </w:r>
            <w:r>
              <w:rPr>
                <w:noProof/>
                <w:webHidden/>
              </w:rPr>
            </w:r>
            <w:r>
              <w:rPr>
                <w:noProof/>
                <w:webHidden/>
              </w:rPr>
              <w:fldChar w:fldCharType="separate"/>
            </w:r>
            <w:r w:rsidR="00C13239">
              <w:rPr>
                <w:noProof/>
                <w:webHidden/>
              </w:rPr>
              <w:t>165</w:t>
            </w:r>
            <w:r>
              <w:rPr>
                <w:noProof/>
                <w:webHidden/>
              </w:rPr>
              <w:fldChar w:fldCharType="end"/>
            </w:r>
          </w:hyperlink>
        </w:p>
        <w:p w14:paraId="0F99E7F2" w14:textId="29E2B9F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30" w:history="1">
            <w:r w:rsidRPr="00944AD0">
              <w:rPr>
                <w:rStyle w:val="Hyperlink"/>
                <w:noProof/>
              </w:rPr>
              <w:t>9.16.1 Entire agreement</w:t>
            </w:r>
            <w:r>
              <w:rPr>
                <w:noProof/>
                <w:webHidden/>
              </w:rPr>
              <w:tab/>
            </w:r>
            <w:r>
              <w:rPr>
                <w:noProof/>
                <w:webHidden/>
              </w:rPr>
              <w:fldChar w:fldCharType="begin"/>
            </w:r>
            <w:r>
              <w:rPr>
                <w:noProof/>
                <w:webHidden/>
              </w:rPr>
              <w:instrText xml:space="preserve"> PAGEREF _Toc210935130 \h </w:instrText>
            </w:r>
            <w:r>
              <w:rPr>
                <w:noProof/>
                <w:webHidden/>
              </w:rPr>
            </w:r>
            <w:r>
              <w:rPr>
                <w:noProof/>
                <w:webHidden/>
              </w:rPr>
              <w:fldChar w:fldCharType="separate"/>
            </w:r>
            <w:r w:rsidR="00C13239">
              <w:rPr>
                <w:noProof/>
                <w:webHidden/>
              </w:rPr>
              <w:t>165</w:t>
            </w:r>
            <w:r>
              <w:rPr>
                <w:noProof/>
                <w:webHidden/>
              </w:rPr>
              <w:fldChar w:fldCharType="end"/>
            </w:r>
          </w:hyperlink>
        </w:p>
        <w:p w14:paraId="1E63F426" w14:textId="1F3BB9C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31" w:history="1">
            <w:r w:rsidRPr="00944AD0">
              <w:rPr>
                <w:rStyle w:val="Hyperlink"/>
                <w:noProof/>
              </w:rPr>
              <w:t>9.16.2 Assignment</w:t>
            </w:r>
            <w:r>
              <w:rPr>
                <w:noProof/>
                <w:webHidden/>
              </w:rPr>
              <w:tab/>
            </w:r>
            <w:r>
              <w:rPr>
                <w:noProof/>
                <w:webHidden/>
              </w:rPr>
              <w:fldChar w:fldCharType="begin"/>
            </w:r>
            <w:r>
              <w:rPr>
                <w:noProof/>
                <w:webHidden/>
              </w:rPr>
              <w:instrText xml:space="preserve"> PAGEREF _Toc210935131 \h </w:instrText>
            </w:r>
            <w:r>
              <w:rPr>
                <w:noProof/>
                <w:webHidden/>
              </w:rPr>
            </w:r>
            <w:r>
              <w:rPr>
                <w:noProof/>
                <w:webHidden/>
              </w:rPr>
              <w:fldChar w:fldCharType="separate"/>
            </w:r>
            <w:r w:rsidR="00C13239">
              <w:rPr>
                <w:noProof/>
                <w:webHidden/>
              </w:rPr>
              <w:t>165</w:t>
            </w:r>
            <w:r>
              <w:rPr>
                <w:noProof/>
                <w:webHidden/>
              </w:rPr>
              <w:fldChar w:fldCharType="end"/>
            </w:r>
          </w:hyperlink>
        </w:p>
        <w:p w14:paraId="7B9A2959" w14:textId="7F4CA001"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32" w:history="1">
            <w:r w:rsidRPr="00944AD0">
              <w:rPr>
                <w:rStyle w:val="Hyperlink"/>
                <w:noProof/>
              </w:rPr>
              <w:t>9.16.3 Severability</w:t>
            </w:r>
            <w:r>
              <w:rPr>
                <w:noProof/>
                <w:webHidden/>
              </w:rPr>
              <w:tab/>
            </w:r>
            <w:r>
              <w:rPr>
                <w:noProof/>
                <w:webHidden/>
              </w:rPr>
              <w:fldChar w:fldCharType="begin"/>
            </w:r>
            <w:r>
              <w:rPr>
                <w:noProof/>
                <w:webHidden/>
              </w:rPr>
              <w:instrText xml:space="preserve"> PAGEREF _Toc210935132 \h </w:instrText>
            </w:r>
            <w:r>
              <w:rPr>
                <w:noProof/>
                <w:webHidden/>
              </w:rPr>
            </w:r>
            <w:r>
              <w:rPr>
                <w:noProof/>
                <w:webHidden/>
              </w:rPr>
              <w:fldChar w:fldCharType="separate"/>
            </w:r>
            <w:r w:rsidR="00C13239">
              <w:rPr>
                <w:noProof/>
                <w:webHidden/>
              </w:rPr>
              <w:t>165</w:t>
            </w:r>
            <w:r>
              <w:rPr>
                <w:noProof/>
                <w:webHidden/>
              </w:rPr>
              <w:fldChar w:fldCharType="end"/>
            </w:r>
          </w:hyperlink>
        </w:p>
        <w:p w14:paraId="6431297A" w14:textId="46EB4507"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33" w:history="1">
            <w:r w:rsidRPr="00944AD0">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_Toc210935133 \h </w:instrText>
            </w:r>
            <w:r>
              <w:rPr>
                <w:noProof/>
                <w:webHidden/>
              </w:rPr>
            </w:r>
            <w:r>
              <w:rPr>
                <w:noProof/>
                <w:webHidden/>
              </w:rPr>
              <w:fldChar w:fldCharType="separate"/>
            </w:r>
            <w:r w:rsidR="00C13239">
              <w:rPr>
                <w:noProof/>
                <w:webHidden/>
              </w:rPr>
              <w:t>166</w:t>
            </w:r>
            <w:r>
              <w:rPr>
                <w:noProof/>
                <w:webHidden/>
              </w:rPr>
              <w:fldChar w:fldCharType="end"/>
            </w:r>
          </w:hyperlink>
        </w:p>
        <w:p w14:paraId="4D1107C2" w14:textId="5AD69DB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34" w:history="1">
            <w:r w:rsidRPr="00944AD0">
              <w:rPr>
                <w:rStyle w:val="Hyperlink"/>
                <w:noProof/>
              </w:rPr>
              <w:t>9.16.5 Force Majeure</w:t>
            </w:r>
            <w:r>
              <w:rPr>
                <w:noProof/>
                <w:webHidden/>
              </w:rPr>
              <w:tab/>
            </w:r>
            <w:r>
              <w:rPr>
                <w:noProof/>
                <w:webHidden/>
              </w:rPr>
              <w:fldChar w:fldCharType="begin"/>
            </w:r>
            <w:r>
              <w:rPr>
                <w:noProof/>
                <w:webHidden/>
              </w:rPr>
              <w:instrText xml:space="preserve"> PAGEREF _Toc210935134 \h </w:instrText>
            </w:r>
            <w:r>
              <w:rPr>
                <w:noProof/>
                <w:webHidden/>
              </w:rPr>
            </w:r>
            <w:r>
              <w:rPr>
                <w:noProof/>
                <w:webHidden/>
              </w:rPr>
              <w:fldChar w:fldCharType="separate"/>
            </w:r>
            <w:r w:rsidR="00C13239">
              <w:rPr>
                <w:noProof/>
                <w:webHidden/>
              </w:rPr>
              <w:t>166</w:t>
            </w:r>
            <w:r>
              <w:rPr>
                <w:noProof/>
                <w:webHidden/>
              </w:rPr>
              <w:fldChar w:fldCharType="end"/>
            </w:r>
          </w:hyperlink>
        </w:p>
        <w:p w14:paraId="21638089" w14:textId="3EC42E49"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35" w:history="1">
            <w:r w:rsidRPr="00944AD0">
              <w:rPr>
                <w:rStyle w:val="Hyperlink"/>
                <w:noProof/>
              </w:rPr>
              <w:t>9.17 Other provisions</w:t>
            </w:r>
            <w:r>
              <w:rPr>
                <w:noProof/>
                <w:webHidden/>
              </w:rPr>
              <w:tab/>
            </w:r>
            <w:r>
              <w:rPr>
                <w:noProof/>
                <w:webHidden/>
              </w:rPr>
              <w:fldChar w:fldCharType="begin"/>
            </w:r>
            <w:r>
              <w:rPr>
                <w:noProof/>
                <w:webHidden/>
              </w:rPr>
              <w:instrText xml:space="preserve"> PAGEREF _Toc210935135 \h </w:instrText>
            </w:r>
            <w:r>
              <w:rPr>
                <w:noProof/>
                <w:webHidden/>
              </w:rPr>
            </w:r>
            <w:r>
              <w:rPr>
                <w:noProof/>
                <w:webHidden/>
              </w:rPr>
              <w:fldChar w:fldCharType="separate"/>
            </w:r>
            <w:r w:rsidR="00C13239">
              <w:rPr>
                <w:noProof/>
                <w:webHidden/>
              </w:rPr>
              <w:t>166</w:t>
            </w:r>
            <w:r>
              <w:rPr>
                <w:noProof/>
                <w:webHidden/>
              </w:rPr>
              <w:fldChar w:fldCharType="end"/>
            </w:r>
          </w:hyperlink>
        </w:p>
        <w:p w14:paraId="0146C032" w14:textId="68ADF2A1"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5136" w:history="1">
            <w:r w:rsidRPr="00944AD0">
              <w:rPr>
                <w:rStyle w:val="Hyperlink"/>
                <w:noProof/>
              </w:rPr>
              <w:t>APPENDIX A – CAA Contact Tag</w:t>
            </w:r>
            <w:r>
              <w:rPr>
                <w:noProof/>
                <w:webHidden/>
              </w:rPr>
              <w:tab/>
            </w:r>
            <w:r>
              <w:rPr>
                <w:noProof/>
                <w:webHidden/>
              </w:rPr>
              <w:fldChar w:fldCharType="begin"/>
            </w:r>
            <w:r>
              <w:rPr>
                <w:noProof/>
                <w:webHidden/>
              </w:rPr>
              <w:instrText xml:space="preserve"> PAGEREF _Toc210935136 \h </w:instrText>
            </w:r>
            <w:r>
              <w:rPr>
                <w:noProof/>
                <w:webHidden/>
              </w:rPr>
            </w:r>
            <w:r>
              <w:rPr>
                <w:noProof/>
                <w:webHidden/>
              </w:rPr>
              <w:fldChar w:fldCharType="separate"/>
            </w:r>
            <w:r w:rsidR="00C13239">
              <w:rPr>
                <w:noProof/>
                <w:webHidden/>
              </w:rPr>
              <w:t>167</w:t>
            </w:r>
            <w:r>
              <w:rPr>
                <w:noProof/>
                <w:webHidden/>
              </w:rPr>
              <w:fldChar w:fldCharType="end"/>
            </w:r>
          </w:hyperlink>
        </w:p>
        <w:p w14:paraId="1247E907" w14:textId="21FA987F"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37" w:history="1">
            <w:r w:rsidRPr="00944AD0">
              <w:rPr>
                <w:rStyle w:val="Hyperlink"/>
                <w:noProof/>
              </w:rPr>
              <w:t>A.1. CAA Methods</w:t>
            </w:r>
            <w:r>
              <w:rPr>
                <w:noProof/>
                <w:webHidden/>
              </w:rPr>
              <w:tab/>
            </w:r>
            <w:r>
              <w:rPr>
                <w:noProof/>
                <w:webHidden/>
              </w:rPr>
              <w:fldChar w:fldCharType="begin"/>
            </w:r>
            <w:r>
              <w:rPr>
                <w:noProof/>
                <w:webHidden/>
              </w:rPr>
              <w:instrText xml:space="preserve"> PAGEREF _Toc210935137 \h </w:instrText>
            </w:r>
            <w:r>
              <w:rPr>
                <w:noProof/>
                <w:webHidden/>
              </w:rPr>
            </w:r>
            <w:r>
              <w:rPr>
                <w:noProof/>
                <w:webHidden/>
              </w:rPr>
              <w:fldChar w:fldCharType="separate"/>
            </w:r>
            <w:r w:rsidR="00C13239">
              <w:rPr>
                <w:noProof/>
                <w:webHidden/>
              </w:rPr>
              <w:t>167</w:t>
            </w:r>
            <w:r>
              <w:rPr>
                <w:noProof/>
                <w:webHidden/>
              </w:rPr>
              <w:fldChar w:fldCharType="end"/>
            </w:r>
          </w:hyperlink>
        </w:p>
        <w:p w14:paraId="6BC3611F" w14:textId="456088F2"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38" w:history="1">
            <w:r w:rsidRPr="00944AD0">
              <w:rPr>
                <w:rStyle w:val="Hyperlink"/>
                <w:noProof/>
              </w:rPr>
              <w:t>A.1.1. CAA contactemail Property</w:t>
            </w:r>
            <w:r>
              <w:rPr>
                <w:noProof/>
                <w:webHidden/>
              </w:rPr>
              <w:tab/>
            </w:r>
            <w:r>
              <w:rPr>
                <w:noProof/>
                <w:webHidden/>
              </w:rPr>
              <w:fldChar w:fldCharType="begin"/>
            </w:r>
            <w:r>
              <w:rPr>
                <w:noProof/>
                <w:webHidden/>
              </w:rPr>
              <w:instrText xml:space="preserve"> PAGEREF _Toc210935138 \h </w:instrText>
            </w:r>
            <w:r>
              <w:rPr>
                <w:noProof/>
                <w:webHidden/>
              </w:rPr>
            </w:r>
            <w:r>
              <w:rPr>
                <w:noProof/>
                <w:webHidden/>
              </w:rPr>
              <w:fldChar w:fldCharType="separate"/>
            </w:r>
            <w:r w:rsidR="00C13239">
              <w:rPr>
                <w:noProof/>
                <w:webHidden/>
              </w:rPr>
              <w:t>167</w:t>
            </w:r>
            <w:r>
              <w:rPr>
                <w:noProof/>
                <w:webHidden/>
              </w:rPr>
              <w:fldChar w:fldCharType="end"/>
            </w:r>
          </w:hyperlink>
        </w:p>
        <w:p w14:paraId="4171D4B7" w14:textId="7BFAC95A"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39" w:history="1">
            <w:r w:rsidRPr="00944AD0">
              <w:rPr>
                <w:rStyle w:val="Hyperlink"/>
                <w:noProof/>
              </w:rPr>
              <w:t>A.1.2. CAA contactphone Property</w:t>
            </w:r>
            <w:r>
              <w:rPr>
                <w:noProof/>
                <w:webHidden/>
              </w:rPr>
              <w:tab/>
            </w:r>
            <w:r>
              <w:rPr>
                <w:noProof/>
                <w:webHidden/>
              </w:rPr>
              <w:fldChar w:fldCharType="begin"/>
            </w:r>
            <w:r>
              <w:rPr>
                <w:noProof/>
                <w:webHidden/>
              </w:rPr>
              <w:instrText xml:space="preserve"> PAGEREF _Toc210935139 \h </w:instrText>
            </w:r>
            <w:r>
              <w:rPr>
                <w:noProof/>
                <w:webHidden/>
              </w:rPr>
            </w:r>
            <w:r>
              <w:rPr>
                <w:noProof/>
                <w:webHidden/>
              </w:rPr>
              <w:fldChar w:fldCharType="separate"/>
            </w:r>
            <w:r w:rsidR="00C13239">
              <w:rPr>
                <w:noProof/>
                <w:webHidden/>
              </w:rPr>
              <w:t>167</w:t>
            </w:r>
            <w:r>
              <w:rPr>
                <w:noProof/>
                <w:webHidden/>
              </w:rPr>
              <w:fldChar w:fldCharType="end"/>
            </w:r>
          </w:hyperlink>
        </w:p>
        <w:p w14:paraId="46FA48AC" w14:textId="5480C8F6" w:rsidR="005C1811" w:rsidRDefault="005C1811">
          <w:pPr>
            <w:pStyle w:val="TOC2"/>
            <w:tabs>
              <w:tab w:val="right" w:leader="dot" w:pos="9350"/>
            </w:tabs>
            <w:rPr>
              <w:rFonts w:asciiTheme="minorHAnsi" w:eastAsiaTheme="minorEastAsia" w:hAnsiTheme="minorHAnsi"/>
              <w:noProof/>
              <w:kern w:val="2"/>
              <w14:ligatures w14:val="standardContextual"/>
            </w:rPr>
          </w:pPr>
          <w:hyperlink w:anchor="_Toc210935140" w:history="1">
            <w:r w:rsidRPr="00944AD0">
              <w:rPr>
                <w:rStyle w:val="Hyperlink"/>
                <w:noProof/>
              </w:rPr>
              <w:t>A.2. DNS TXT Methods</w:t>
            </w:r>
            <w:r>
              <w:rPr>
                <w:noProof/>
                <w:webHidden/>
              </w:rPr>
              <w:tab/>
            </w:r>
            <w:r>
              <w:rPr>
                <w:noProof/>
                <w:webHidden/>
              </w:rPr>
              <w:fldChar w:fldCharType="begin"/>
            </w:r>
            <w:r>
              <w:rPr>
                <w:noProof/>
                <w:webHidden/>
              </w:rPr>
              <w:instrText xml:space="preserve"> PAGEREF _Toc210935140 \h </w:instrText>
            </w:r>
            <w:r>
              <w:rPr>
                <w:noProof/>
                <w:webHidden/>
              </w:rPr>
            </w:r>
            <w:r>
              <w:rPr>
                <w:noProof/>
                <w:webHidden/>
              </w:rPr>
              <w:fldChar w:fldCharType="separate"/>
            </w:r>
            <w:r w:rsidR="00C13239">
              <w:rPr>
                <w:noProof/>
                <w:webHidden/>
              </w:rPr>
              <w:t>167</w:t>
            </w:r>
            <w:r>
              <w:rPr>
                <w:noProof/>
                <w:webHidden/>
              </w:rPr>
              <w:fldChar w:fldCharType="end"/>
            </w:r>
          </w:hyperlink>
        </w:p>
        <w:p w14:paraId="0AC2C04F" w14:textId="01D6E8A5"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41" w:history="1">
            <w:r w:rsidRPr="00944AD0">
              <w:rPr>
                <w:rStyle w:val="Hyperlink"/>
                <w:noProof/>
              </w:rPr>
              <w:t>A.2.1. DNS TXT Record Email Contact</w:t>
            </w:r>
            <w:r>
              <w:rPr>
                <w:noProof/>
                <w:webHidden/>
              </w:rPr>
              <w:tab/>
            </w:r>
            <w:r>
              <w:rPr>
                <w:noProof/>
                <w:webHidden/>
              </w:rPr>
              <w:fldChar w:fldCharType="begin"/>
            </w:r>
            <w:r>
              <w:rPr>
                <w:noProof/>
                <w:webHidden/>
              </w:rPr>
              <w:instrText xml:space="preserve"> PAGEREF _Toc210935141 \h </w:instrText>
            </w:r>
            <w:r>
              <w:rPr>
                <w:noProof/>
                <w:webHidden/>
              </w:rPr>
            </w:r>
            <w:r>
              <w:rPr>
                <w:noProof/>
                <w:webHidden/>
              </w:rPr>
              <w:fldChar w:fldCharType="separate"/>
            </w:r>
            <w:r w:rsidR="00C13239">
              <w:rPr>
                <w:noProof/>
                <w:webHidden/>
              </w:rPr>
              <w:t>167</w:t>
            </w:r>
            <w:r>
              <w:rPr>
                <w:noProof/>
                <w:webHidden/>
              </w:rPr>
              <w:fldChar w:fldCharType="end"/>
            </w:r>
          </w:hyperlink>
        </w:p>
        <w:p w14:paraId="6C5857A9" w14:textId="3A51CB40" w:rsidR="005C1811" w:rsidRDefault="005C1811">
          <w:pPr>
            <w:pStyle w:val="TOC3"/>
            <w:tabs>
              <w:tab w:val="right" w:leader="dot" w:pos="9350"/>
            </w:tabs>
            <w:rPr>
              <w:rFonts w:asciiTheme="minorHAnsi" w:eastAsiaTheme="minorEastAsia" w:hAnsiTheme="minorHAnsi"/>
              <w:noProof/>
              <w:kern w:val="2"/>
              <w14:ligatures w14:val="standardContextual"/>
            </w:rPr>
          </w:pPr>
          <w:hyperlink w:anchor="_Toc210935142" w:history="1">
            <w:r w:rsidRPr="00944AD0">
              <w:rPr>
                <w:rStyle w:val="Hyperlink"/>
                <w:noProof/>
              </w:rPr>
              <w:t>A.2.2. DNS TXT Record Phone Contact</w:t>
            </w:r>
            <w:r>
              <w:rPr>
                <w:noProof/>
                <w:webHidden/>
              </w:rPr>
              <w:tab/>
            </w:r>
            <w:r>
              <w:rPr>
                <w:noProof/>
                <w:webHidden/>
              </w:rPr>
              <w:fldChar w:fldCharType="begin"/>
            </w:r>
            <w:r>
              <w:rPr>
                <w:noProof/>
                <w:webHidden/>
              </w:rPr>
              <w:instrText xml:space="preserve"> PAGEREF _Toc210935142 \h </w:instrText>
            </w:r>
            <w:r>
              <w:rPr>
                <w:noProof/>
                <w:webHidden/>
              </w:rPr>
            </w:r>
            <w:r>
              <w:rPr>
                <w:noProof/>
                <w:webHidden/>
              </w:rPr>
              <w:fldChar w:fldCharType="separate"/>
            </w:r>
            <w:r w:rsidR="00C13239">
              <w:rPr>
                <w:noProof/>
                <w:webHidden/>
              </w:rPr>
              <w:t>168</w:t>
            </w:r>
            <w:r>
              <w:rPr>
                <w:noProof/>
                <w:webHidden/>
              </w:rPr>
              <w:fldChar w:fldCharType="end"/>
            </w:r>
          </w:hyperlink>
        </w:p>
        <w:p w14:paraId="1427DABE" w14:textId="69625089" w:rsidR="005C1811" w:rsidRDefault="005C1811">
          <w:pPr>
            <w:pStyle w:val="TOC1"/>
            <w:tabs>
              <w:tab w:val="right" w:leader="dot" w:pos="9350"/>
            </w:tabs>
            <w:rPr>
              <w:rFonts w:asciiTheme="minorHAnsi" w:eastAsiaTheme="minorEastAsia" w:hAnsiTheme="minorHAnsi"/>
              <w:noProof/>
              <w:kern w:val="2"/>
              <w14:ligatures w14:val="standardContextual"/>
            </w:rPr>
          </w:pPr>
          <w:hyperlink w:anchor="_Toc210935143" w:history="1">
            <w:r w:rsidRPr="00944AD0">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_Toc210935143 \h </w:instrText>
            </w:r>
            <w:r>
              <w:rPr>
                <w:noProof/>
                <w:webHidden/>
              </w:rPr>
            </w:r>
            <w:r>
              <w:rPr>
                <w:noProof/>
                <w:webHidden/>
              </w:rPr>
              <w:fldChar w:fldCharType="separate"/>
            </w:r>
            <w:r w:rsidR="00C13239">
              <w:rPr>
                <w:noProof/>
                <w:webHidden/>
              </w:rPr>
              <w:t>169</w:t>
            </w:r>
            <w:r>
              <w:rPr>
                <w:noProof/>
                <w:webHidden/>
              </w:rPr>
              <w:fldChar w:fldCharType="end"/>
            </w:r>
          </w:hyperlink>
        </w:p>
        <w:p w14:paraId="7143039B" w14:textId="57FF77AD" w:rsidR="00625553" w:rsidRDefault="00000000">
          <w:ins w:id="1" w:author="CABF" w:date="2025-10-09T20:35:00Z" w16du:dateUtc="2025-10-09T17:35:00Z">
            <w:r>
              <w:fldChar w:fldCharType="end"/>
            </w:r>
          </w:ins>
        </w:p>
      </w:sdtContent>
    </w:sdt>
    <w:p w14:paraId="32EE369D" w14:textId="77777777" w:rsidR="00625553" w:rsidRDefault="00000000">
      <w:pPr>
        <w:pStyle w:val="Heading1"/>
      </w:pPr>
      <w:bookmarkStart w:id="2" w:name="_Toc207014156"/>
      <w:bookmarkStart w:id="3" w:name="Xe3d0fc0bea9a42ce7605565d0964033d7f6ee47"/>
      <w:bookmarkStart w:id="4" w:name="_Toc210934859"/>
      <w:r>
        <w:lastRenderedPageBreak/>
        <w:t>1. INTRODUCTION</w:t>
      </w:r>
      <w:bookmarkEnd w:id="2"/>
      <w:bookmarkEnd w:id="4"/>
    </w:p>
    <w:p w14:paraId="77B205C4" w14:textId="77777777" w:rsidR="00625553" w:rsidRDefault="00000000">
      <w:pPr>
        <w:pStyle w:val="Heading2"/>
      </w:pPr>
      <w:bookmarkStart w:id="5" w:name="_Toc207014157"/>
      <w:bookmarkStart w:id="6" w:name="Xc545a453eaa2d59468571fda7d15f0f871cef2b"/>
      <w:bookmarkStart w:id="7" w:name="_Toc210934860"/>
      <w:r>
        <w:t>1.1 Overview</w:t>
      </w:r>
      <w:bookmarkEnd w:id="5"/>
      <w:bookmarkEnd w:id="7"/>
    </w:p>
    <w:p w14:paraId="03941D27" w14:textId="77777777" w:rsidR="00625553" w:rsidRDefault="00000000">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w:t>
      </w:r>
      <w:proofErr w:type="gramStart"/>
      <w:r>
        <w:t>by virtue of the fact that</w:t>
      </w:r>
      <w:proofErr w:type="gramEnd"/>
      <w:r>
        <w:t xml:space="preserve"> their corresponding Root Certificate is distributed in widely-available application software. The requirements are not mandatory for Certification Authorities unless and until they become adopted and enforced by relying-party Application Software Suppliers.</w:t>
      </w:r>
    </w:p>
    <w:p w14:paraId="642F18D6" w14:textId="77777777" w:rsidR="00625553" w:rsidRDefault="00000000">
      <w:pPr>
        <w:pStyle w:val="BodyText"/>
      </w:pPr>
      <w:r>
        <w:rPr>
          <w:b/>
          <w:bCs/>
        </w:rPr>
        <w:t>Notice to Readers</w:t>
      </w:r>
    </w:p>
    <w:p w14:paraId="7DD8C85E" w14:textId="77777777" w:rsidR="00625553" w:rsidRDefault="00000000">
      <w:pPr>
        <w:pStyle w:val="BodyText"/>
      </w:pPr>
      <w:r>
        <w:t xml:space="preserve">The CP for the Issuance and Management of Publicly-Trusted TLS Server Certificates describe a subset of the requirements that a Certification Authority must meet </w:t>
      </w:r>
      <w:proofErr w:type="gramStart"/>
      <w:r>
        <w:t>in order to</w:t>
      </w:r>
      <w:proofErr w:type="gramEnd"/>
      <w:r>
        <w:t xml:space="preserve">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08BBD4E" w14:textId="77777777" w:rsidR="00625553" w:rsidRDefault="00000000">
      <w:pPr>
        <w:pStyle w:val="BodyText"/>
      </w:pPr>
      <w:r>
        <w:t xml:space="preserve">These Requirements do not address </w:t>
      </w:r>
      <w:proofErr w:type="gramStart"/>
      <w:r>
        <w:t>all of</w:t>
      </w:r>
      <w:proofErr w:type="gramEnd"/>
      <w:r>
        <w:t xml:space="preserve">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w:t>
      </w:r>
      <w:proofErr w:type="gramStart"/>
      <w:r>
        <w:t>in order to</w:t>
      </w:r>
      <w:proofErr w:type="gramEnd"/>
      <w:r>
        <w:t xml:space="preserve"> address both existing and emerging threats to online security. </w:t>
      </w:r>
      <w:proofErr w:type="gramStart"/>
      <w:r>
        <w:t>In particular, it</w:t>
      </w:r>
      <w:proofErr w:type="gramEnd"/>
      <w:r>
        <w:t xml:space="preserve"> is expected that a future version will contain more formal and comprehensive audit requirements for delegated functions.</w:t>
      </w:r>
    </w:p>
    <w:p w14:paraId="0BEA1642" w14:textId="77777777" w:rsidR="00625553"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2E6488F1" w14:textId="77777777" w:rsidR="00625553"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61E655E9" w14:textId="77777777" w:rsidR="00625553"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5C7AB15C" w14:textId="77777777" w:rsidR="00625553" w:rsidRDefault="00000000">
      <w:pPr>
        <w:pStyle w:val="Heading2"/>
      </w:pPr>
      <w:bookmarkStart w:id="8" w:name="_Toc207014158"/>
      <w:bookmarkStart w:id="9" w:name="X3a1dabf55a855162a6ccf818070b15120129643"/>
      <w:bookmarkStart w:id="10" w:name="_Toc210934861"/>
      <w:bookmarkEnd w:id="6"/>
      <w:r>
        <w:t>1.2 Document name and identification</w:t>
      </w:r>
      <w:bookmarkEnd w:id="8"/>
      <w:bookmarkEnd w:id="10"/>
    </w:p>
    <w:p w14:paraId="69F2F32E" w14:textId="77777777" w:rsidR="00625553" w:rsidRDefault="00000000">
      <w:pPr>
        <w:pStyle w:val="FirstParagraph"/>
      </w:pPr>
      <w:r>
        <w:t>This certificate policy (CP) contains the requirements for the issuance and management of publicly-trusted TLS Server certificates, as adopted by the CA/Browser Forum.</w:t>
      </w:r>
    </w:p>
    <w:p w14:paraId="286826F8" w14:textId="77777777" w:rsidR="00625553" w:rsidRDefault="00000000">
      <w:pPr>
        <w:pStyle w:val="BodyText"/>
      </w:pPr>
      <w:r>
        <w:t>The following Certificate Policy identifiers are reserved for use by CAs to assert compliance with this document (OID arc 2.23.140.1.2) as follows:</w:t>
      </w:r>
    </w:p>
    <w:p w14:paraId="3EABCA37" w14:textId="77777777" w:rsidR="00625553"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23) ca-browser-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domain-</w:t>
      </w:r>
      <w:proofErr w:type="gramStart"/>
      <w:r>
        <w:rPr>
          <w:rStyle w:val="VerbatimChar"/>
        </w:rPr>
        <w:t>validated(</w:t>
      </w:r>
      <w:proofErr w:type="gramEnd"/>
      <w:r>
        <w:rPr>
          <w:rStyle w:val="VerbatimChar"/>
        </w:rPr>
        <w:t>1)} (2.23.140.1.2.1);</w:t>
      </w:r>
      <w:r>
        <w:t xml:space="preserve"> and</w:t>
      </w:r>
    </w:p>
    <w:p w14:paraId="5F797CD1" w14:textId="77777777" w:rsidR="00625553"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organization-</w:t>
      </w:r>
      <w:proofErr w:type="gramStart"/>
      <w:r>
        <w:rPr>
          <w:rStyle w:val="VerbatimChar"/>
        </w:rPr>
        <w:t>validated(2)}</w:t>
      </w:r>
      <w:proofErr w:type="gramEnd"/>
      <w:r>
        <w:rPr>
          <w:rStyle w:val="VerbatimChar"/>
        </w:rPr>
        <w:t xml:space="preserve"> (2.23.140.1.2.2);</w:t>
      </w:r>
      <w:r>
        <w:t xml:space="preserve"> and</w:t>
      </w:r>
    </w:p>
    <w:p w14:paraId="52B639C9" w14:textId="77777777" w:rsidR="00625553"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individual-</w:t>
      </w:r>
      <w:proofErr w:type="gramStart"/>
      <w:r>
        <w:rPr>
          <w:rStyle w:val="VerbatimChar"/>
        </w:rPr>
        <w:t>validated(3)}</w:t>
      </w:r>
      <w:proofErr w:type="gramEnd"/>
      <w:r>
        <w:rPr>
          <w:rStyle w:val="VerbatimChar"/>
        </w:rPr>
        <w:t xml:space="preserve"> (2.23.140.1.2.3)</w:t>
      </w:r>
      <w:r>
        <w:t>.</w:t>
      </w:r>
    </w:p>
    <w:p w14:paraId="33D3C862" w14:textId="77777777" w:rsidR="00625553" w:rsidRDefault="00000000">
      <w:pPr>
        <w:pStyle w:val="Heading3"/>
      </w:pPr>
      <w:bookmarkStart w:id="11" w:name="_Toc207014159"/>
      <w:bookmarkStart w:id="12" w:name="X3c66b4c047e451908f8c00c332f2c294f3ee9df"/>
      <w:bookmarkStart w:id="13" w:name="_Toc210934862"/>
      <w:r>
        <w:t>1.2.1 Revisions</w:t>
      </w:r>
      <w:bookmarkEnd w:id="11"/>
      <w:bookmarkEnd w:id="13"/>
    </w:p>
    <w:tbl>
      <w:tblPr>
        <w:tblStyle w:val="Table"/>
        <w:tblW w:w="5000" w:type="pct"/>
        <w:tblLayout w:type="fixed"/>
        <w:tblLook w:val="0020" w:firstRow="1" w:lastRow="0" w:firstColumn="0" w:lastColumn="0" w:noHBand="0" w:noVBand="0"/>
      </w:tblPr>
      <w:tblGrid>
        <w:gridCol w:w="1096"/>
        <w:gridCol w:w="1097"/>
        <w:gridCol w:w="4268"/>
        <w:gridCol w:w="1263"/>
        <w:gridCol w:w="1431"/>
        <w:gridCol w:w="205"/>
      </w:tblGrid>
      <w:tr w:rsidR="00625553" w14:paraId="0EBF7969" w14:textId="77777777" w:rsidTr="005C1811">
        <w:trPr>
          <w:tblHeader/>
        </w:trPr>
        <w:tc>
          <w:tcPr>
            <w:tcW w:w="944" w:type="dxa"/>
          </w:tcPr>
          <w:p w14:paraId="5EBB34D0" w14:textId="77777777" w:rsidR="00625553" w:rsidRDefault="00000000">
            <w:pPr>
              <w:pStyle w:val="Compact"/>
            </w:pPr>
            <w:r>
              <w:rPr>
                <w:b/>
                <w:bCs/>
              </w:rPr>
              <w:t>Ver.</w:t>
            </w:r>
          </w:p>
        </w:tc>
        <w:tc>
          <w:tcPr>
            <w:tcW w:w="944" w:type="dxa"/>
          </w:tcPr>
          <w:p w14:paraId="4EE5E7E7" w14:textId="77777777" w:rsidR="00625553" w:rsidRDefault="00000000">
            <w:pPr>
              <w:pStyle w:val="Compact"/>
            </w:pPr>
            <w:r>
              <w:rPr>
                <w:b/>
                <w:bCs/>
              </w:rPr>
              <w:t>Ballot</w:t>
            </w:r>
          </w:p>
        </w:tc>
        <w:tc>
          <w:tcPr>
            <w:tcW w:w="3705" w:type="dxa"/>
          </w:tcPr>
          <w:p w14:paraId="64FE68AD" w14:textId="77777777" w:rsidR="00625553" w:rsidRDefault="00000000">
            <w:pPr>
              <w:pStyle w:val="Compact"/>
            </w:pPr>
            <w:r>
              <w:rPr>
                <w:b/>
                <w:bCs/>
              </w:rPr>
              <w:t>Description</w:t>
            </w:r>
          </w:p>
        </w:tc>
        <w:tc>
          <w:tcPr>
            <w:tcW w:w="1089" w:type="dxa"/>
          </w:tcPr>
          <w:p w14:paraId="0F0293EF" w14:textId="77777777" w:rsidR="00625553" w:rsidRDefault="00000000">
            <w:pPr>
              <w:pStyle w:val="Compact"/>
            </w:pPr>
            <w:r>
              <w:rPr>
                <w:b/>
                <w:bCs/>
              </w:rPr>
              <w:t>Adopted</w:t>
            </w:r>
          </w:p>
        </w:tc>
        <w:tc>
          <w:tcPr>
            <w:tcW w:w="1235" w:type="dxa"/>
            <w:gridSpan w:val="2"/>
          </w:tcPr>
          <w:p w14:paraId="70F1FE8E" w14:textId="77777777" w:rsidR="00625553" w:rsidRDefault="00000000">
            <w:pPr>
              <w:pStyle w:val="Compact"/>
            </w:pPr>
            <w:r>
              <w:rPr>
                <w:b/>
                <w:bCs/>
              </w:rPr>
              <w:t>Effective*</w:t>
            </w:r>
          </w:p>
        </w:tc>
      </w:tr>
      <w:tr w:rsidR="00625553" w14:paraId="640819DD" w14:textId="77777777" w:rsidTr="005C1811">
        <w:tc>
          <w:tcPr>
            <w:tcW w:w="944" w:type="dxa"/>
          </w:tcPr>
          <w:p w14:paraId="62A1734E" w14:textId="77777777" w:rsidR="00625553" w:rsidRDefault="00000000">
            <w:pPr>
              <w:pStyle w:val="Compact"/>
            </w:pPr>
            <w:r>
              <w:t>1.0.0</w:t>
            </w:r>
          </w:p>
        </w:tc>
        <w:tc>
          <w:tcPr>
            <w:tcW w:w="944" w:type="dxa"/>
          </w:tcPr>
          <w:p w14:paraId="66D16015" w14:textId="77777777" w:rsidR="00625553" w:rsidRDefault="00000000">
            <w:pPr>
              <w:pStyle w:val="Compact"/>
            </w:pPr>
            <w:r>
              <w:t>62</w:t>
            </w:r>
          </w:p>
        </w:tc>
        <w:tc>
          <w:tcPr>
            <w:tcW w:w="3705" w:type="dxa"/>
          </w:tcPr>
          <w:p w14:paraId="0960034A" w14:textId="77777777" w:rsidR="00625553" w:rsidRDefault="00000000">
            <w:pPr>
              <w:pStyle w:val="Compact"/>
            </w:pPr>
            <w:r>
              <w:t>Version 1.0 of the Baseline Requirements Adopted</w:t>
            </w:r>
          </w:p>
        </w:tc>
        <w:tc>
          <w:tcPr>
            <w:tcW w:w="1089" w:type="dxa"/>
          </w:tcPr>
          <w:p w14:paraId="436AD273" w14:textId="77777777" w:rsidR="00625553" w:rsidRDefault="00000000">
            <w:pPr>
              <w:pStyle w:val="Compact"/>
            </w:pPr>
            <w:r>
              <w:t>22-Nov-11</w:t>
            </w:r>
          </w:p>
        </w:tc>
        <w:tc>
          <w:tcPr>
            <w:tcW w:w="1235" w:type="dxa"/>
            <w:gridSpan w:val="2"/>
          </w:tcPr>
          <w:p w14:paraId="741851D4" w14:textId="77777777" w:rsidR="00625553" w:rsidRDefault="00000000">
            <w:pPr>
              <w:pStyle w:val="Compact"/>
            </w:pPr>
            <w:r>
              <w:t>01-Jul-12</w:t>
            </w:r>
          </w:p>
        </w:tc>
      </w:tr>
      <w:tr w:rsidR="00625553" w14:paraId="0E406D39" w14:textId="77777777" w:rsidTr="005C1811">
        <w:tc>
          <w:tcPr>
            <w:tcW w:w="944" w:type="dxa"/>
          </w:tcPr>
          <w:p w14:paraId="25D52A33" w14:textId="77777777" w:rsidR="00625553" w:rsidRDefault="00000000">
            <w:pPr>
              <w:pStyle w:val="Compact"/>
            </w:pPr>
            <w:r>
              <w:t>1.0.1</w:t>
            </w:r>
          </w:p>
        </w:tc>
        <w:tc>
          <w:tcPr>
            <w:tcW w:w="944" w:type="dxa"/>
          </w:tcPr>
          <w:p w14:paraId="7DC0A41D" w14:textId="77777777" w:rsidR="00625553" w:rsidRDefault="00000000">
            <w:pPr>
              <w:pStyle w:val="Compact"/>
            </w:pPr>
            <w:r>
              <w:t>71</w:t>
            </w:r>
          </w:p>
        </w:tc>
        <w:tc>
          <w:tcPr>
            <w:tcW w:w="3705" w:type="dxa"/>
          </w:tcPr>
          <w:p w14:paraId="6264F893" w14:textId="77777777" w:rsidR="00625553" w:rsidRDefault="00000000">
            <w:pPr>
              <w:pStyle w:val="Compact"/>
            </w:pPr>
            <w:r>
              <w:t>Revised Auditor Qualifications</w:t>
            </w:r>
          </w:p>
        </w:tc>
        <w:tc>
          <w:tcPr>
            <w:tcW w:w="1089" w:type="dxa"/>
          </w:tcPr>
          <w:p w14:paraId="56A10BF9" w14:textId="77777777" w:rsidR="00625553" w:rsidRDefault="00000000">
            <w:pPr>
              <w:pStyle w:val="Compact"/>
            </w:pPr>
            <w:r>
              <w:t>08-May-12</w:t>
            </w:r>
          </w:p>
        </w:tc>
        <w:tc>
          <w:tcPr>
            <w:tcW w:w="1235" w:type="dxa"/>
            <w:gridSpan w:val="2"/>
          </w:tcPr>
          <w:p w14:paraId="7B5530DC" w14:textId="77777777" w:rsidR="00625553" w:rsidRDefault="00000000">
            <w:pPr>
              <w:pStyle w:val="Compact"/>
            </w:pPr>
            <w:r>
              <w:t>01-Jan-13</w:t>
            </w:r>
          </w:p>
        </w:tc>
      </w:tr>
      <w:tr w:rsidR="00625553" w14:paraId="774080C7" w14:textId="77777777" w:rsidTr="005C1811">
        <w:tc>
          <w:tcPr>
            <w:tcW w:w="944" w:type="dxa"/>
          </w:tcPr>
          <w:p w14:paraId="58AADC94" w14:textId="77777777" w:rsidR="00625553" w:rsidRDefault="00000000">
            <w:pPr>
              <w:pStyle w:val="Compact"/>
            </w:pPr>
            <w:r>
              <w:t>1.0.2</w:t>
            </w:r>
          </w:p>
        </w:tc>
        <w:tc>
          <w:tcPr>
            <w:tcW w:w="944" w:type="dxa"/>
          </w:tcPr>
          <w:p w14:paraId="2DDCEE70" w14:textId="77777777" w:rsidR="00625553" w:rsidRDefault="00000000">
            <w:pPr>
              <w:pStyle w:val="Compact"/>
            </w:pPr>
            <w:r>
              <w:t>75</w:t>
            </w:r>
          </w:p>
        </w:tc>
        <w:tc>
          <w:tcPr>
            <w:tcW w:w="3705" w:type="dxa"/>
          </w:tcPr>
          <w:p w14:paraId="0FB3FBE8" w14:textId="77777777" w:rsidR="00625553" w:rsidRDefault="00000000">
            <w:pPr>
              <w:pStyle w:val="Compact"/>
            </w:pPr>
            <w:r>
              <w:t>Non-critical Name Constraints allowed as exception to RFC 5280</w:t>
            </w:r>
          </w:p>
        </w:tc>
        <w:tc>
          <w:tcPr>
            <w:tcW w:w="1089" w:type="dxa"/>
          </w:tcPr>
          <w:p w14:paraId="06D3B61F" w14:textId="77777777" w:rsidR="00625553" w:rsidRDefault="00000000">
            <w:pPr>
              <w:pStyle w:val="Compact"/>
            </w:pPr>
            <w:r>
              <w:t>08-Jun-12</w:t>
            </w:r>
          </w:p>
        </w:tc>
        <w:tc>
          <w:tcPr>
            <w:tcW w:w="1235" w:type="dxa"/>
            <w:gridSpan w:val="2"/>
          </w:tcPr>
          <w:p w14:paraId="02FE77A4" w14:textId="77777777" w:rsidR="00625553" w:rsidRDefault="00000000">
            <w:pPr>
              <w:pStyle w:val="Compact"/>
            </w:pPr>
            <w:r>
              <w:t>08-Jun-12</w:t>
            </w:r>
          </w:p>
        </w:tc>
      </w:tr>
      <w:tr w:rsidR="00625553" w14:paraId="59CB1D72" w14:textId="77777777" w:rsidTr="005C1811">
        <w:tc>
          <w:tcPr>
            <w:tcW w:w="944" w:type="dxa"/>
          </w:tcPr>
          <w:p w14:paraId="009946F6" w14:textId="77777777" w:rsidR="00625553" w:rsidRDefault="00000000">
            <w:pPr>
              <w:pStyle w:val="Compact"/>
            </w:pPr>
            <w:r>
              <w:t>1.0.3</w:t>
            </w:r>
          </w:p>
        </w:tc>
        <w:tc>
          <w:tcPr>
            <w:tcW w:w="944" w:type="dxa"/>
          </w:tcPr>
          <w:p w14:paraId="13440EBB" w14:textId="77777777" w:rsidR="00625553" w:rsidRDefault="00000000">
            <w:pPr>
              <w:pStyle w:val="Compact"/>
            </w:pPr>
            <w:r>
              <w:t>78</w:t>
            </w:r>
          </w:p>
        </w:tc>
        <w:tc>
          <w:tcPr>
            <w:tcW w:w="3705" w:type="dxa"/>
          </w:tcPr>
          <w:p w14:paraId="34F5DABA" w14:textId="77777777" w:rsidR="00625553" w:rsidRDefault="00000000">
            <w:pPr>
              <w:pStyle w:val="Compact"/>
            </w:pPr>
            <w:r>
              <w:t>Revised Domain/IP Address Validation, High Risk Requests, and Data Sources</w:t>
            </w:r>
          </w:p>
        </w:tc>
        <w:tc>
          <w:tcPr>
            <w:tcW w:w="1089" w:type="dxa"/>
          </w:tcPr>
          <w:p w14:paraId="56D4D8CA" w14:textId="77777777" w:rsidR="00625553" w:rsidRDefault="00000000">
            <w:pPr>
              <w:pStyle w:val="Compact"/>
            </w:pPr>
            <w:r>
              <w:t>22-Jun-12</w:t>
            </w:r>
          </w:p>
        </w:tc>
        <w:tc>
          <w:tcPr>
            <w:tcW w:w="1235" w:type="dxa"/>
            <w:gridSpan w:val="2"/>
          </w:tcPr>
          <w:p w14:paraId="3E8D9CF4" w14:textId="77777777" w:rsidR="00625553" w:rsidRDefault="00000000">
            <w:pPr>
              <w:pStyle w:val="Compact"/>
            </w:pPr>
            <w:r>
              <w:t>22-Jun-12</w:t>
            </w:r>
          </w:p>
        </w:tc>
      </w:tr>
      <w:tr w:rsidR="00625553" w14:paraId="5ECF70EB" w14:textId="77777777" w:rsidTr="005C1811">
        <w:tc>
          <w:tcPr>
            <w:tcW w:w="944" w:type="dxa"/>
          </w:tcPr>
          <w:p w14:paraId="60359254" w14:textId="77777777" w:rsidR="00625553" w:rsidRDefault="00000000">
            <w:pPr>
              <w:pStyle w:val="Compact"/>
            </w:pPr>
            <w:r>
              <w:t>1.0.4</w:t>
            </w:r>
          </w:p>
        </w:tc>
        <w:tc>
          <w:tcPr>
            <w:tcW w:w="944" w:type="dxa"/>
          </w:tcPr>
          <w:p w14:paraId="023B7A49" w14:textId="77777777" w:rsidR="00625553" w:rsidRDefault="00000000">
            <w:pPr>
              <w:pStyle w:val="Compact"/>
            </w:pPr>
            <w:r>
              <w:t>80</w:t>
            </w:r>
          </w:p>
        </w:tc>
        <w:tc>
          <w:tcPr>
            <w:tcW w:w="3705" w:type="dxa"/>
          </w:tcPr>
          <w:p w14:paraId="3ECEE6DC" w14:textId="77777777" w:rsidR="00625553" w:rsidRDefault="00000000">
            <w:pPr>
              <w:pStyle w:val="Compact"/>
            </w:pPr>
            <w:r>
              <w:t>OCSP responses for non-issued certificates</w:t>
            </w:r>
          </w:p>
        </w:tc>
        <w:tc>
          <w:tcPr>
            <w:tcW w:w="1089" w:type="dxa"/>
          </w:tcPr>
          <w:p w14:paraId="227B6370" w14:textId="77777777" w:rsidR="00625553" w:rsidRDefault="00000000">
            <w:pPr>
              <w:pStyle w:val="Compact"/>
            </w:pPr>
            <w:r>
              <w:t>02-Aug-12</w:t>
            </w:r>
          </w:p>
        </w:tc>
        <w:tc>
          <w:tcPr>
            <w:tcW w:w="1235" w:type="dxa"/>
            <w:gridSpan w:val="2"/>
          </w:tcPr>
          <w:p w14:paraId="72A27E2D" w14:textId="77777777" w:rsidR="00625553" w:rsidRDefault="00000000">
            <w:pPr>
              <w:pStyle w:val="Compact"/>
            </w:pPr>
            <w:r>
              <w:t>01-Feb-13 01-Aug-13</w:t>
            </w:r>
          </w:p>
        </w:tc>
      </w:tr>
      <w:tr w:rsidR="00625553" w14:paraId="14342475" w14:textId="77777777" w:rsidTr="005C1811">
        <w:tc>
          <w:tcPr>
            <w:tcW w:w="944" w:type="dxa"/>
          </w:tcPr>
          <w:p w14:paraId="572BC8DA" w14:textId="77777777" w:rsidR="00625553" w:rsidRDefault="00000000">
            <w:pPr>
              <w:pStyle w:val="Compact"/>
            </w:pPr>
            <w:r>
              <w:t>–</w:t>
            </w:r>
          </w:p>
        </w:tc>
        <w:tc>
          <w:tcPr>
            <w:tcW w:w="944" w:type="dxa"/>
          </w:tcPr>
          <w:p w14:paraId="45C53919" w14:textId="77777777" w:rsidR="00625553" w:rsidRDefault="00000000">
            <w:pPr>
              <w:pStyle w:val="Compact"/>
            </w:pPr>
            <w:r>
              <w:t>83</w:t>
            </w:r>
          </w:p>
        </w:tc>
        <w:tc>
          <w:tcPr>
            <w:tcW w:w="3705" w:type="dxa"/>
          </w:tcPr>
          <w:p w14:paraId="3A2C4F1F" w14:textId="77777777" w:rsidR="00625553" w:rsidRDefault="00000000">
            <w:pPr>
              <w:pStyle w:val="Compact"/>
            </w:pPr>
            <w:r>
              <w:t>Network and Certificate System Security Requirements adopted</w:t>
            </w:r>
          </w:p>
        </w:tc>
        <w:tc>
          <w:tcPr>
            <w:tcW w:w="1089" w:type="dxa"/>
          </w:tcPr>
          <w:p w14:paraId="50E42656" w14:textId="77777777" w:rsidR="00625553" w:rsidRDefault="00000000">
            <w:pPr>
              <w:pStyle w:val="Compact"/>
            </w:pPr>
            <w:r>
              <w:t>03-Aug-13</w:t>
            </w:r>
          </w:p>
        </w:tc>
        <w:tc>
          <w:tcPr>
            <w:tcW w:w="1235" w:type="dxa"/>
            <w:gridSpan w:val="2"/>
          </w:tcPr>
          <w:p w14:paraId="5B9F956C" w14:textId="77777777" w:rsidR="00625553" w:rsidRDefault="00000000">
            <w:pPr>
              <w:pStyle w:val="Compact"/>
            </w:pPr>
            <w:r>
              <w:t>01-Jan-13</w:t>
            </w:r>
          </w:p>
        </w:tc>
      </w:tr>
      <w:tr w:rsidR="00625553" w14:paraId="77E54883" w14:textId="77777777" w:rsidTr="005C1811">
        <w:tc>
          <w:tcPr>
            <w:tcW w:w="944" w:type="dxa"/>
          </w:tcPr>
          <w:p w14:paraId="2F675646" w14:textId="77777777" w:rsidR="00625553" w:rsidRDefault="00000000">
            <w:pPr>
              <w:pStyle w:val="Compact"/>
            </w:pPr>
            <w:r>
              <w:t>1.0.5</w:t>
            </w:r>
          </w:p>
        </w:tc>
        <w:tc>
          <w:tcPr>
            <w:tcW w:w="944" w:type="dxa"/>
          </w:tcPr>
          <w:p w14:paraId="2A6596FE" w14:textId="77777777" w:rsidR="00625553" w:rsidRDefault="00000000">
            <w:pPr>
              <w:pStyle w:val="Compact"/>
            </w:pPr>
            <w:r>
              <w:t>88</w:t>
            </w:r>
          </w:p>
        </w:tc>
        <w:tc>
          <w:tcPr>
            <w:tcW w:w="3705" w:type="dxa"/>
          </w:tcPr>
          <w:p w14:paraId="165E66C4" w14:textId="77777777" w:rsidR="00625553" w:rsidRDefault="00000000">
            <w:pPr>
              <w:pStyle w:val="Compact"/>
            </w:pPr>
            <w:r>
              <w:t>User-assigned country code of XX allowed</w:t>
            </w:r>
          </w:p>
        </w:tc>
        <w:tc>
          <w:tcPr>
            <w:tcW w:w="1089" w:type="dxa"/>
          </w:tcPr>
          <w:p w14:paraId="3E993489" w14:textId="77777777" w:rsidR="00625553" w:rsidRDefault="00000000">
            <w:pPr>
              <w:pStyle w:val="Compact"/>
            </w:pPr>
            <w:r>
              <w:t>12-Sep-12</w:t>
            </w:r>
          </w:p>
        </w:tc>
        <w:tc>
          <w:tcPr>
            <w:tcW w:w="1235" w:type="dxa"/>
            <w:gridSpan w:val="2"/>
          </w:tcPr>
          <w:p w14:paraId="1681429D" w14:textId="77777777" w:rsidR="00625553" w:rsidRDefault="00000000">
            <w:pPr>
              <w:pStyle w:val="Compact"/>
            </w:pPr>
            <w:r>
              <w:t>12-Sep-12</w:t>
            </w:r>
          </w:p>
        </w:tc>
      </w:tr>
      <w:tr w:rsidR="00625553" w14:paraId="2D33D9A6" w14:textId="77777777" w:rsidTr="005C1811">
        <w:tc>
          <w:tcPr>
            <w:tcW w:w="944" w:type="dxa"/>
          </w:tcPr>
          <w:p w14:paraId="321BD4BC" w14:textId="77777777" w:rsidR="00625553" w:rsidRDefault="00000000">
            <w:pPr>
              <w:pStyle w:val="Compact"/>
            </w:pPr>
            <w:r>
              <w:t>1.1.0</w:t>
            </w:r>
          </w:p>
        </w:tc>
        <w:tc>
          <w:tcPr>
            <w:tcW w:w="944" w:type="dxa"/>
          </w:tcPr>
          <w:p w14:paraId="70BCEF9C" w14:textId="77777777" w:rsidR="00625553" w:rsidRDefault="00000000">
            <w:pPr>
              <w:pStyle w:val="Compact"/>
            </w:pPr>
            <w:r>
              <w:t>–</w:t>
            </w:r>
          </w:p>
        </w:tc>
        <w:tc>
          <w:tcPr>
            <w:tcW w:w="3705" w:type="dxa"/>
          </w:tcPr>
          <w:p w14:paraId="1B41202C" w14:textId="77777777" w:rsidR="00625553" w:rsidRDefault="00000000">
            <w:pPr>
              <w:pStyle w:val="Compact"/>
            </w:pPr>
            <w:r>
              <w:t>Published as Version 1.1 with no changes from 1.0.5</w:t>
            </w:r>
          </w:p>
        </w:tc>
        <w:tc>
          <w:tcPr>
            <w:tcW w:w="1089" w:type="dxa"/>
          </w:tcPr>
          <w:p w14:paraId="2C7BEC10" w14:textId="77777777" w:rsidR="00625553" w:rsidRDefault="00000000">
            <w:pPr>
              <w:pStyle w:val="Compact"/>
            </w:pPr>
            <w:r>
              <w:t>14-Sep-12</w:t>
            </w:r>
          </w:p>
        </w:tc>
        <w:tc>
          <w:tcPr>
            <w:tcW w:w="1235" w:type="dxa"/>
            <w:gridSpan w:val="2"/>
          </w:tcPr>
          <w:p w14:paraId="291BDE82" w14:textId="77777777" w:rsidR="00625553" w:rsidRDefault="00000000">
            <w:pPr>
              <w:pStyle w:val="Compact"/>
            </w:pPr>
            <w:r>
              <w:t>14-Sep-12</w:t>
            </w:r>
          </w:p>
        </w:tc>
      </w:tr>
      <w:tr w:rsidR="00625553" w14:paraId="5F929804" w14:textId="77777777" w:rsidTr="005C1811">
        <w:tc>
          <w:tcPr>
            <w:tcW w:w="944" w:type="dxa"/>
          </w:tcPr>
          <w:p w14:paraId="39318687" w14:textId="77777777" w:rsidR="00625553" w:rsidRDefault="00000000">
            <w:pPr>
              <w:pStyle w:val="Compact"/>
            </w:pPr>
            <w:r>
              <w:t>1.1.1</w:t>
            </w:r>
          </w:p>
        </w:tc>
        <w:tc>
          <w:tcPr>
            <w:tcW w:w="944" w:type="dxa"/>
          </w:tcPr>
          <w:p w14:paraId="3C02BEFC" w14:textId="77777777" w:rsidR="00625553" w:rsidRDefault="00000000">
            <w:pPr>
              <w:pStyle w:val="Compact"/>
            </w:pPr>
            <w:r>
              <w:t>93</w:t>
            </w:r>
          </w:p>
        </w:tc>
        <w:tc>
          <w:tcPr>
            <w:tcW w:w="3705" w:type="dxa"/>
          </w:tcPr>
          <w:p w14:paraId="5065B07F" w14:textId="77777777" w:rsidR="00625553" w:rsidRDefault="00000000">
            <w:pPr>
              <w:pStyle w:val="Compact"/>
            </w:pPr>
            <w:r>
              <w:t>Reasons for Revocation and Public Key Parameter checking</w:t>
            </w:r>
          </w:p>
        </w:tc>
        <w:tc>
          <w:tcPr>
            <w:tcW w:w="1089" w:type="dxa"/>
          </w:tcPr>
          <w:p w14:paraId="6830E801" w14:textId="77777777" w:rsidR="00625553" w:rsidRDefault="00000000">
            <w:pPr>
              <w:pStyle w:val="Compact"/>
            </w:pPr>
            <w:r>
              <w:t>07-Nov-12</w:t>
            </w:r>
          </w:p>
        </w:tc>
        <w:tc>
          <w:tcPr>
            <w:tcW w:w="1235" w:type="dxa"/>
            <w:gridSpan w:val="2"/>
          </w:tcPr>
          <w:p w14:paraId="37414F79" w14:textId="77777777" w:rsidR="00625553" w:rsidRDefault="00000000">
            <w:pPr>
              <w:pStyle w:val="Compact"/>
            </w:pPr>
            <w:r>
              <w:t>07-Nov-12 01-Jan-13</w:t>
            </w:r>
          </w:p>
        </w:tc>
      </w:tr>
      <w:tr w:rsidR="00625553" w14:paraId="6683AB36" w14:textId="77777777" w:rsidTr="005C1811">
        <w:tc>
          <w:tcPr>
            <w:tcW w:w="944" w:type="dxa"/>
          </w:tcPr>
          <w:p w14:paraId="15DEC119" w14:textId="77777777" w:rsidR="00625553" w:rsidRDefault="00000000">
            <w:pPr>
              <w:pStyle w:val="Compact"/>
            </w:pPr>
            <w:r>
              <w:lastRenderedPageBreak/>
              <w:t>1.1.2</w:t>
            </w:r>
          </w:p>
        </w:tc>
        <w:tc>
          <w:tcPr>
            <w:tcW w:w="944" w:type="dxa"/>
          </w:tcPr>
          <w:p w14:paraId="1DA2A849" w14:textId="77777777" w:rsidR="00625553" w:rsidRDefault="00000000">
            <w:pPr>
              <w:pStyle w:val="Compact"/>
            </w:pPr>
            <w:r>
              <w:t>96</w:t>
            </w:r>
          </w:p>
        </w:tc>
        <w:tc>
          <w:tcPr>
            <w:tcW w:w="3705" w:type="dxa"/>
          </w:tcPr>
          <w:p w14:paraId="041EC7F3" w14:textId="77777777" w:rsidR="00625553" w:rsidRDefault="00000000">
            <w:pPr>
              <w:pStyle w:val="Compact"/>
            </w:pPr>
            <w:r>
              <w:t>Wildcard certificates and new gTLDs</w:t>
            </w:r>
          </w:p>
        </w:tc>
        <w:tc>
          <w:tcPr>
            <w:tcW w:w="1089" w:type="dxa"/>
          </w:tcPr>
          <w:p w14:paraId="2BE95712" w14:textId="77777777" w:rsidR="00625553" w:rsidRDefault="00000000">
            <w:pPr>
              <w:pStyle w:val="Compact"/>
            </w:pPr>
            <w:r>
              <w:t>20-Feb-13</w:t>
            </w:r>
          </w:p>
        </w:tc>
        <w:tc>
          <w:tcPr>
            <w:tcW w:w="1235" w:type="dxa"/>
            <w:gridSpan w:val="2"/>
          </w:tcPr>
          <w:p w14:paraId="31BE244F" w14:textId="77777777" w:rsidR="00625553" w:rsidRDefault="00000000">
            <w:pPr>
              <w:pStyle w:val="Compact"/>
            </w:pPr>
            <w:r>
              <w:t>20-Feb-13 01-Sep-13</w:t>
            </w:r>
          </w:p>
        </w:tc>
      </w:tr>
      <w:tr w:rsidR="00625553" w14:paraId="50ADA584" w14:textId="77777777" w:rsidTr="005C1811">
        <w:tc>
          <w:tcPr>
            <w:tcW w:w="944" w:type="dxa"/>
          </w:tcPr>
          <w:p w14:paraId="644C1F84" w14:textId="77777777" w:rsidR="00625553" w:rsidRDefault="00000000">
            <w:pPr>
              <w:pStyle w:val="Compact"/>
            </w:pPr>
            <w:r>
              <w:t>1.1.3</w:t>
            </w:r>
          </w:p>
        </w:tc>
        <w:tc>
          <w:tcPr>
            <w:tcW w:w="944" w:type="dxa"/>
          </w:tcPr>
          <w:p w14:paraId="5761F02E" w14:textId="77777777" w:rsidR="00625553" w:rsidRDefault="00000000">
            <w:pPr>
              <w:pStyle w:val="Compact"/>
            </w:pPr>
            <w:r>
              <w:t>97</w:t>
            </w:r>
          </w:p>
        </w:tc>
        <w:tc>
          <w:tcPr>
            <w:tcW w:w="3705" w:type="dxa"/>
          </w:tcPr>
          <w:p w14:paraId="6347FDC2" w14:textId="77777777" w:rsidR="00625553" w:rsidRDefault="00000000">
            <w:pPr>
              <w:pStyle w:val="Compact"/>
            </w:pPr>
            <w:r>
              <w:t>Prevention of Unknown Certificate Contents</w:t>
            </w:r>
          </w:p>
        </w:tc>
        <w:tc>
          <w:tcPr>
            <w:tcW w:w="1089" w:type="dxa"/>
          </w:tcPr>
          <w:p w14:paraId="5BDEEEA4" w14:textId="77777777" w:rsidR="00625553" w:rsidRDefault="00000000">
            <w:pPr>
              <w:pStyle w:val="Compact"/>
            </w:pPr>
            <w:r>
              <w:t>21-Feb-13</w:t>
            </w:r>
          </w:p>
        </w:tc>
        <w:tc>
          <w:tcPr>
            <w:tcW w:w="1235" w:type="dxa"/>
            <w:gridSpan w:val="2"/>
          </w:tcPr>
          <w:p w14:paraId="1275EA63" w14:textId="77777777" w:rsidR="00625553" w:rsidRDefault="00000000">
            <w:pPr>
              <w:pStyle w:val="Compact"/>
            </w:pPr>
            <w:r>
              <w:t>21-Feb-13</w:t>
            </w:r>
          </w:p>
        </w:tc>
      </w:tr>
      <w:tr w:rsidR="00625553" w14:paraId="5BFBAC08" w14:textId="77777777" w:rsidTr="005C1811">
        <w:tc>
          <w:tcPr>
            <w:tcW w:w="944" w:type="dxa"/>
          </w:tcPr>
          <w:p w14:paraId="30B392B8" w14:textId="77777777" w:rsidR="00625553" w:rsidRDefault="00000000">
            <w:pPr>
              <w:pStyle w:val="Compact"/>
            </w:pPr>
            <w:r>
              <w:t>1.1.4</w:t>
            </w:r>
          </w:p>
        </w:tc>
        <w:tc>
          <w:tcPr>
            <w:tcW w:w="944" w:type="dxa"/>
          </w:tcPr>
          <w:p w14:paraId="7410678B" w14:textId="77777777" w:rsidR="00625553" w:rsidRDefault="00000000">
            <w:pPr>
              <w:pStyle w:val="Compact"/>
            </w:pPr>
            <w:r>
              <w:t>99</w:t>
            </w:r>
          </w:p>
        </w:tc>
        <w:tc>
          <w:tcPr>
            <w:tcW w:w="3705" w:type="dxa"/>
          </w:tcPr>
          <w:p w14:paraId="3461435F" w14:textId="77777777" w:rsidR="00625553" w:rsidRDefault="00000000">
            <w:pPr>
              <w:pStyle w:val="Compact"/>
            </w:pPr>
            <w:r>
              <w:t>Add DSA Keys (BR v.1.1.4)</w:t>
            </w:r>
          </w:p>
        </w:tc>
        <w:tc>
          <w:tcPr>
            <w:tcW w:w="1089" w:type="dxa"/>
          </w:tcPr>
          <w:p w14:paraId="1262615E" w14:textId="77777777" w:rsidR="00625553" w:rsidRDefault="00000000">
            <w:pPr>
              <w:pStyle w:val="Compact"/>
            </w:pPr>
            <w:r>
              <w:t>3-May-2013</w:t>
            </w:r>
          </w:p>
        </w:tc>
        <w:tc>
          <w:tcPr>
            <w:tcW w:w="1235" w:type="dxa"/>
            <w:gridSpan w:val="2"/>
          </w:tcPr>
          <w:p w14:paraId="633DFC0F" w14:textId="77777777" w:rsidR="00625553" w:rsidRDefault="00000000">
            <w:pPr>
              <w:pStyle w:val="Compact"/>
            </w:pPr>
            <w:r>
              <w:t>3-May-2013</w:t>
            </w:r>
          </w:p>
        </w:tc>
      </w:tr>
      <w:tr w:rsidR="00625553" w14:paraId="3A6FDA60" w14:textId="77777777" w:rsidTr="005C1811">
        <w:tc>
          <w:tcPr>
            <w:tcW w:w="944" w:type="dxa"/>
          </w:tcPr>
          <w:p w14:paraId="61038DEA" w14:textId="77777777" w:rsidR="00625553" w:rsidRDefault="00000000">
            <w:pPr>
              <w:pStyle w:val="Compact"/>
            </w:pPr>
            <w:r>
              <w:t>1.1.5</w:t>
            </w:r>
          </w:p>
        </w:tc>
        <w:tc>
          <w:tcPr>
            <w:tcW w:w="944" w:type="dxa"/>
          </w:tcPr>
          <w:p w14:paraId="60683022" w14:textId="77777777" w:rsidR="00625553" w:rsidRDefault="00000000">
            <w:pPr>
              <w:pStyle w:val="Compact"/>
            </w:pPr>
            <w:r>
              <w:t>102</w:t>
            </w:r>
          </w:p>
        </w:tc>
        <w:tc>
          <w:tcPr>
            <w:tcW w:w="3705" w:type="dxa"/>
          </w:tcPr>
          <w:p w14:paraId="180B784C" w14:textId="77777777" w:rsidR="00625553" w:rsidRDefault="00000000">
            <w:pPr>
              <w:pStyle w:val="Compact"/>
            </w:pPr>
            <w:r>
              <w:t xml:space="preserve">Revision to subject </w:t>
            </w:r>
            <w:proofErr w:type="spellStart"/>
            <w:r>
              <w:t>domainComponent</w:t>
            </w:r>
            <w:proofErr w:type="spellEnd"/>
            <w:r>
              <w:t xml:space="preserve"> language in Section 9.2.3</w:t>
            </w:r>
          </w:p>
        </w:tc>
        <w:tc>
          <w:tcPr>
            <w:tcW w:w="1089" w:type="dxa"/>
          </w:tcPr>
          <w:p w14:paraId="0B12BD53" w14:textId="77777777" w:rsidR="00625553" w:rsidRDefault="00000000">
            <w:pPr>
              <w:pStyle w:val="Compact"/>
            </w:pPr>
            <w:r>
              <w:t>31-May-2013</w:t>
            </w:r>
          </w:p>
        </w:tc>
        <w:tc>
          <w:tcPr>
            <w:tcW w:w="1235" w:type="dxa"/>
            <w:gridSpan w:val="2"/>
          </w:tcPr>
          <w:p w14:paraId="68F5D817" w14:textId="77777777" w:rsidR="00625553" w:rsidRDefault="00000000">
            <w:pPr>
              <w:pStyle w:val="Compact"/>
            </w:pPr>
            <w:r>
              <w:t>31-May-2013</w:t>
            </w:r>
          </w:p>
        </w:tc>
      </w:tr>
      <w:tr w:rsidR="00625553" w14:paraId="496A4F0D" w14:textId="77777777" w:rsidTr="005C1811">
        <w:tc>
          <w:tcPr>
            <w:tcW w:w="944" w:type="dxa"/>
          </w:tcPr>
          <w:p w14:paraId="70195D8E" w14:textId="77777777" w:rsidR="00625553" w:rsidRDefault="00000000">
            <w:pPr>
              <w:pStyle w:val="Compact"/>
            </w:pPr>
            <w:r>
              <w:t>1.1.6</w:t>
            </w:r>
          </w:p>
        </w:tc>
        <w:tc>
          <w:tcPr>
            <w:tcW w:w="944" w:type="dxa"/>
          </w:tcPr>
          <w:p w14:paraId="1826F1C5" w14:textId="77777777" w:rsidR="00625553" w:rsidRDefault="00000000">
            <w:pPr>
              <w:pStyle w:val="Compact"/>
            </w:pPr>
            <w:r>
              <w:t>105</w:t>
            </w:r>
          </w:p>
        </w:tc>
        <w:tc>
          <w:tcPr>
            <w:tcW w:w="3705" w:type="dxa"/>
          </w:tcPr>
          <w:p w14:paraId="2915DCAC" w14:textId="77777777" w:rsidR="00625553" w:rsidRDefault="00000000">
            <w:pPr>
              <w:pStyle w:val="Compact"/>
            </w:pPr>
            <w:r>
              <w:t>Technical Constraints for Subordinate Certificate Authorities</w:t>
            </w:r>
          </w:p>
        </w:tc>
        <w:tc>
          <w:tcPr>
            <w:tcW w:w="1089" w:type="dxa"/>
          </w:tcPr>
          <w:p w14:paraId="46BF7E9D" w14:textId="77777777" w:rsidR="00625553" w:rsidRDefault="00000000">
            <w:pPr>
              <w:pStyle w:val="Compact"/>
            </w:pPr>
            <w:r>
              <w:t>29-Jul-2013</w:t>
            </w:r>
          </w:p>
        </w:tc>
        <w:tc>
          <w:tcPr>
            <w:tcW w:w="1235" w:type="dxa"/>
            <w:gridSpan w:val="2"/>
          </w:tcPr>
          <w:p w14:paraId="3B69157E" w14:textId="77777777" w:rsidR="00625553" w:rsidRDefault="00000000">
            <w:pPr>
              <w:pStyle w:val="Compact"/>
            </w:pPr>
            <w:r>
              <w:t>29-Jul-2013</w:t>
            </w:r>
          </w:p>
        </w:tc>
      </w:tr>
      <w:tr w:rsidR="00625553" w14:paraId="765AC79E" w14:textId="77777777" w:rsidTr="005C1811">
        <w:tc>
          <w:tcPr>
            <w:tcW w:w="944" w:type="dxa"/>
          </w:tcPr>
          <w:p w14:paraId="0E677C1E" w14:textId="77777777" w:rsidR="00625553" w:rsidRDefault="00000000">
            <w:pPr>
              <w:pStyle w:val="Compact"/>
            </w:pPr>
            <w:r>
              <w:t>1.1.7</w:t>
            </w:r>
          </w:p>
        </w:tc>
        <w:tc>
          <w:tcPr>
            <w:tcW w:w="944" w:type="dxa"/>
          </w:tcPr>
          <w:p w14:paraId="33114EEF" w14:textId="77777777" w:rsidR="00625553" w:rsidRDefault="00000000">
            <w:pPr>
              <w:pStyle w:val="Compact"/>
            </w:pPr>
            <w:r>
              <w:t>112</w:t>
            </w:r>
          </w:p>
        </w:tc>
        <w:tc>
          <w:tcPr>
            <w:tcW w:w="3705" w:type="dxa"/>
          </w:tcPr>
          <w:p w14:paraId="3A0DFDF7" w14:textId="77777777" w:rsidR="00625553" w:rsidRDefault="00000000">
            <w:pPr>
              <w:pStyle w:val="Compact"/>
            </w:pPr>
            <w:r>
              <w:t>Replace Definition of “Internal Server Name” with “Internal Name”</w:t>
            </w:r>
          </w:p>
        </w:tc>
        <w:tc>
          <w:tcPr>
            <w:tcW w:w="1089" w:type="dxa"/>
          </w:tcPr>
          <w:p w14:paraId="45D4D016" w14:textId="77777777" w:rsidR="00625553" w:rsidRDefault="00000000">
            <w:pPr>
              <w:pStyle w:val="Compact"/>
            </w:pPr>
            <w:r>
              <w:t>3-Apr-2014</w:t>
            </w:r>
          </w:p>
        </w:tc>
        <w:tc>
          <w:tcPr>
            <w:tcW w:w="1235" w:type="dxa"/>
            <w:gridSpan w:val="2"/>
          </w:tcPr>
          <w:p w14:paraId="103FB04A" w14:textId="77777777" w:rsidR="00625553" w:rsidRDefault="00000000">
            <w:pPr>
              <w:pStyle w:val="Compact"/>
            </w:pPr>
            <w:r>
              <w:t>3-Apr-2014</w:t>
            </w:r>
          </w:p>
        </w:tc>
      </w:tr>
      <w:tr w:rsidR="00625553" w14:paraId="33DFADF0" w14:textId="77777777" w:rsidTr="005C1811">
        <w:tc>
          <w:tcPr>
            <w:tcW w:w="944" w:type="dxa"/>
          </w:tcPr>
          <w:p w14:paraId="13A8F635" w14:textId="77777777" w:rsidR="00625553" w:rsidRDefault="00000000">
            <w:pPr>
              <w:pStyle w:val="Compact"/>
            </w:pPr>
            <w:r>
              <w:t>1.1.8</w:t>
            </w:r>
          </w:p>
        </w:tc>
        <w:tc>
          <w:tcPr>
            <w:tcW w:w="944" w:type="dxa"/>
          </w:tcPr>
          <w:p w14:paraId="53FA01D4" w14:textId="77777777" w:rsidR="00625553" w:rsidRDefault="00000000">
            <w:pPr>
              <w:pStyle w:val="Compact"/>
            </w:pPr>
            <w:r>
              <w:t>120</w:t>
            </w:r>
          </w:p>
        </w:tc>
        <w:tc>
          <w:tcPr>
            <w:tcW w:w="3705" w:type="dxa"/>
          </w:tcPr>
          <w:p w14:paraId="39251328" w14:textId="77777777" w:rsidR="00625553" w:rsidRDefault="00000000">
            <w:pPr>
              <w:pStyle w:val="Compact"/>
            </w:pPr>
            <w:r>
              <w:t>Affiliate Authority to Verify Domain</w:t>
            </w:r>
          </w:p>
        </w:tc>
        <w:tc>
          <w:tcPr>
            <w:tcW w:w="1089" w:type="dxa"/>
          </w:tcPr>
          <w:p w14:paraId="5E5CCA02" w14:textId="77777777" w:rsidR="00625553" w:rsidRDefault="00000000">
            <w:pPr>
              <w:pStyle w:val="Compact"/>
            </w:pPr>
            <w:r>
              <w:t>5-Jun-2014</w:t>
            </w:r>
          </w:p>
        </w:tc>
        <w:tc>
          <w:tcPr>
            <w:tcW w:w="1235" w:type="dxa"/>
            <w:gridSpan w:val="2"/>
          </w:tcPr>
          <w:p w14:paraId="28BE9ED2" w14:textId="77777777" w:rsidR="00625553" w:rsidRDefault="00000000">
            <w:pPr>
              <w:pStyle w:val="Compact"/>
            </w:pPr>
            <w:r>
              <w:t>5-Jun-2014</w:t>
            </w:r>
          </w:p>
        </w:tc>
      </w:tr>
      <w:tr w:rsidR="00625553" w14:paraId="1465BE77" w14:textId="77777777" w:rsidTr="005C1811">
        <w:tc>
          <w:tcPr>
            <w:tcW w:w="944" w:type="dxa"/>
          </w:tcPr>
          <w:p w14:paraId="2720AD40" w14:textId="77777777" w:rsidR="00625553" w:rsidRDefault="00000000">
            <w:pPr>
              <w:pStyle w:val="Compact"/>
            </w:pPr>
            <w:r>
              <w:t>1.1.9</w:t>
            </w:r>
          </w:p>
        </w:tc>
        <w:tc>
          <w:tcPr>
            <w:tcW w:w="944" w:type="dxa"/>
          </w:tcPr>
          <w:p w14:paraId="2BA33AA8" w14:textId="77777777" w:rsidR="00625553" w:rsidRDefault="00000000">
            <w:pPr>
              <w:pStyle w:val="Compact"/>
            </w:pPr>
            <w:r>
              <w:t>129</w:t>
            </w:r>
          </w:p>
        </w:tc>
        <w:tc>
          <w:tcPr>
            <w:tcW w:w="3705" w:type="dxa"/>
          </w:tcPr>
          <w:p w14:paraId="300E00AB" w14:textId="77777777" w:rsidR="00625553" w:rsidRDefault="00000000">
            <w:pPr>
              <w:pStyle w:val="Compact"/>
            </w:pPr>
            <w:r>
              <w:t>Clarification of PSL mentioned in Section 11.1.3</w:t>
            </w:r>
          </w:p>
        </w:tc>
        <w:tc>
          <w:tcPr>
            <w:tcW w:w="1089" w:type="dxa"/>
          </w:tcPr>
          <w:p w14:paraId="243C7E75" w14:textId="77777777" w:rsidR="00625553" w:rsidRDefault="00000000">
            <w:pPr>
              <w:pStyle w:val="Compact"/>
            </w:pPr>
            <w:r>
              <w:t>4-Aug-2014</w:t>
            </w:r>
          </w:p>
        </w:tc>
        <w:tc>
          <w:tcPr>
            <w:tcW w:w="1235" w:type="dxa"/>
            <w:gridSpan w:val="2"/>
          </w:tcPr>
          <w:p w14:paraId="3FCC1C48" w14:textId="77777777" w:rsidR="00625553" w:rsidRDefault="00000000">
            <w:pPr>
              <w:pStyle w:val="Compact"/>
            </w:pPr>
            <w:r>
              <w:t>4-Aug-2014</w:t>
            </w:r>
          </w:p>
        </w:tc>
      </w:tr>
      <w:tr w:rsidR="00625553" w14:paraId="2546E402" w14:textId="77777777" w:rsidTr="005C1811">
        <w:tc>
          <w:tcPr>
            <w:tcW w:w="944" w:type="dxa"/>
          </w:tcPr>
          <w:p w14:paraId="1E489993" w14:textId="77777777" w:rsidR="00625553" w:rsidRDefault="00000000">
            <w:pPr>
              <w:pStyle w:val="Compact"/>
            </w:pPr>
            <w:r>
              <w:t>1.2.0</w:t>
            </w:r>
          </w:p>
        </w:tc>
        <w:tc>
          <w:tcPr>
            <w:tcW w:w="944" w:type="dxa"/>
          </w:tcPr>
          <w:p w14:paraId="623854AC" w14:textId="77777777" w:rsidR="00625553" w:rsidRDefault="00000000">
            <w:pPr>
              <w:pStyle w:val="Compact"/>
            </w:pPr>
            <w:r>
              <w:t>125</w:t>
            </w:r>
          </w:p>
        </w:tc>
        <w:tc>
          <w:tcPr>
            <w:tcW w:w="3705" w:type="dxa"/>
          </w:tcPr>
          <w:p w14:paraId="26153423" w14:textId="77777777" w:rsidR="00625553" w:rsidRDefault="00000000">
            <w:pPr>
              <w:pStyle w:val="Compact"/>
            </w:pPr>
            <w:r>
              <w:t>CAA Records</w:t>
            </w:r>
          </w:p>
        </w:tc>
        <w:tc>
          <w:tcPr>
            <w:tcW w:w="1089" w:type="dxa"/>
          </w:tcPr>
          <w:p w14:paraId="167DDA8A" w14:textId="77777777" w:rsidR="00625553" w:rsidRDefault="00000000">
            <w:pPr>
              <w:pStyle w:val="Compact"/>
            </w:pPr>
            <w:r>
              <w:t>14-Oct-2014</w:t>
            </w:r>
          </w:p>
        </w:tc>
        <w:tc>
          <w:tcPr>
            <w:tcW w:w="1235" w:type="dxa"/>
            <w:gridSpan w:val="2"/>
          </w:tcPr>
          <w:p w14:paraId="75359FF8" w14:textId="77777777" w:rsidR="00625553" w:rsidRDefault="00000000">
            <w:pPr>
              <w:pStyle w:val="Compact"/>
            </w:pPr>
            <w:r>
              <w:t>15-Apr-2015</w:t>
            </w:r>
          </w:p>
        </w:tc>
      </w:tr>
      <w:tr w:rsidR="00625553" w14:paraId="7363246B" w14:textId="77777777" w:rsidTr="005C1811">
        <w:tc>
          <w:tcPr>
            <w:tcW w:w="944" w:type="dxa"/>
          </w:tcPr>
          <w:p w14:paraId="2BA5DE65" w14:textId="77777777" w:rsidR="00625553" w:rsidRDefault="00000000">
            <w:pPr>
              <w:pStyle w:val="Compact"/>
            </w:pPr>
            <w:r>
              <w:t>1.2.1</w:t>
            </w:r>
          </w:p>
        </w:tc>
        <w:tc>
          <w:tcPr>
            <w:tcW w:w="944" w:type="dxa"/>
          </w:tcPr>
          <w:p w14:paraId="15518EFA" w14:textId="77777777" w:rsidR="00625553" w:rsidRDefault="00000000">
            <w:pPr>
              <w:pStyle w:val="Compact"/>
            </w:pPr>
            <w:r>
              <w:t>118</w:t>
            </w:r>
          </w:p>
        </w:tc>
        <w:tc>
          <w:tcPr>
            <w:tcW w:w="3705" w:type="dxa"/>
          </w:tcPr>
          <w:p w14:paraId="74E6CED4" w14:textId="77777777" w:rsidR="00625553" w:rsidRDefault="00000000">
            <w:pPr>
              <w:pStyle w:val="Compact"/>
            </w:pPr>
            <w:r>
              <w:t>SHA-1 Sunset</w:t>
            </w:r>
          </w:p>
        </w:tc>
        <w:tc>
          <w:tcPr>
            <w:tcW w:w="1089" w:type="dxa"/>
          </w:tcPr>
          <w:p w14:paraId="55999C31" w14:textId="77777777" w:rsidR="00625553" w:rsidRDefault="00000000">
            <w:pPr>
              <w:pStyle w:val="Compact"/>
            </w:pPr>
            <w:r>
              <w:t>16-Oct-2014</w:t>
            </w:r>
          </w:p>
        </w:tc>
        <w:tc>
          <w:tcPr>
            <w:tcW w:w="1235" w:type="dxa"/>
            <w:gridSpan w:val="2"/>
          </w:tcPr>
          <w:p w14:paraId="0109E357" w14:textId="77777777" w:rsidR="00625553" w:rsidRDefault="00000000">
            <w:pPr>
              <w:pStyle w:val="Compact"/>
            </w:pPr>
            <w:r>
              <w:t>16-Jan-2015 1-Jan-2016 1-Jan-2017</w:t>
            </w:r>
          </w:p>
        </w:tc>
      </w:tr>
      <w:tr w:rsidR="00625553" w14:paraId="5D2EB435" w14:textId="77777777" w:rsidTr="005C1811">
        <w:tc>
          <w:tcPr>
            <w:tcW w:w="944" w:type="dxa"/>
          </w:tcPr>
          <w:p w14:paraId="3D791655" w14:textId="77777777" w:rsidR="00625553" w:rsidRDefault="00000000">
            <w:pPr>
              <w:pStyle w:val="Compact"/>
            </w:pPr>
            <w:r>
              <w:t>1.2.2</w:t>
            </w:r>
          </w:p>
        </w:tc>
        <w:tc>
          <w:tcPr>
            <w:tcW w:w="944" w:type="dxa"/>
          </w:tcPr>
          <w:p w14:paraId="695A8AD3" w14:textId="77777777" w:rsidR="00625553" w:rsidRDefault="00000000">
            <w:pPr>
              <w:pStyle w:val="Compact"/>
            </w:pPr>
            <w:r>
              <w:t>134</w:t>
            </w:r>
          </w:p>
        </w:tc>
        <w:tc>
          <w:tcPr>
            <w:tcW w:w="3705" w:type="dxa"/>
          </w:tcPr>
          <w:p w14:paraId="518CB996" w14:textId="77777777" w:rsidR="00625553" w:rsidRDefault="00000000">
            <w:pPr>
              <w:pStyle w:val="Compact"/>
            </w:pPr>
            <w:r>
              <w:t>Application of RFC 5280 to Pre-certificates</w:t>
            </w:r>
          </w:p>
        </w:tc>
        <w:tc>
          <w:tcPr>
            <w:tcW w:w="1089" w:type="dxa"/>
          </w:tcPr>
          <w:p w14:paraId="1EB88FC7" w14:textId="77777777" w:rsidR="00625553" w:rsidRDefault="00000000">
            <w:pPr>
              <w:pStyle w:val="Compact"/>
            </w:pPr>
            <w:r>
              <w:t>16-Oct-2014</w:t>
            </w:r>
          </w:p>
        </w:tc>
        <w:tc>
          <w:tcPr>
            <w:tcW w:w="1235" w:type="dxa"/>
            <w:gridSpan w:val="2"/>
          </w:tcPr>
          <w:p w14:paraId="2970886E" w14:textId="77777777" w:rsidR="00625553" w:rsidRDefault="00000000">
            <w:pPr>
              <w:pStyle w:val="Compact"/>
            </w:pPr>
            <w:r>
              <w:t>16-Oct-2014</w:t>
            </w:r>
          </w:p>
        </w:tc>
      </w:tr>
      <w:tr w:rsidR="00625553" w14:paraId="2CBB0D7F" w14:textId="77777777" w:rsidTr="005C1811">
        <w:tc>
          <w:tcPr>
            <w:tcW w:w="944" w:type="dxa"/>
          </w:tcPr>
          <w:p w14:paraId="63C443B2" w14:textId="77777777" w:rsidR="00625553" w:rsidRDefault="00000000">
            <w:pPr>
              <w:pStyle w:val="Compact"/>
            </w:pPr>
            <w:r>
              <w:t>1.2.3</w:t>
            </w:r>
          </w:p>
        </w:tc>
        <w:tc>
          <w:tcPr>
            <w:tcW w:w="944" w:type="dxa"/>
          </w:tcPr>
          <w:p w14:paraId="7B65F9D3" w14:textId="77777777" w:rsidR="00625553" w:rsidRDefault="00000000">
            <w:pPr>
              <w:pStyle w:val="Compact"/>
            </w:pPr>
            <w:r>
              <w:t>135</w:t>
            </w:r>
          </w:p>
        </w:tc>
        <w:tc>
          <w:tcPr>
            <w:tcW w:w="3705" w:type="dxa"/>
          </w:tcPr>
          <w:p w14:paraId="122DFEA7" w14:textId="77777777" w:rsidR="00625553" w:rsidRDefault="00000000">
            <w:pPr>
              <w:pStyle w:val="Compact"/>
            </w:pPr>
            <w:r>
              <w:t>ETSI Auditor Qualifications</w:t>
            </w:r>
          </w:p>
        </w:tc>
        <w:tc>
          <w:tcPr>
            <w:tcW w:w="1089" w:type="dxa"/>
          </w:tcPr>
          <w:p w14:paraId="098F0ED5" w14:textId="77777777" w:rsidR="00625553" w:rsidRDefault="00000000">
            <w:pPr>
              <w:pStyle w:val="Compact"/>
            </w:pPr>
            <w:r>
              <w:t>16-Oct-2014</w:t>
            </w:r>
          </w:p>
        </w:tc>
        <w:tc>
          <w:tcPr>
            <w:tcW w:w="1235" w:type="dxa"/>
            <w:gridSpan w:val="2"/>
          </w:tcPr>
          <w:p w14:paraId="5038C3C4" w14:textId="77777777" w:rsidR="00625553" w:rsidRDefault="00000000">
            <w:pPr>
              <w:pStyle w:val="Compact"/>
            </w:pPr>
            <w:r>
              <w:t>16-Oct-2014</w:t>
            </w:r>
          </w:p>
        </w:tc>
      </w:tr>
      <w:tr w:rsidR="00625553" w14:paraId="48160411" w14:textId="77777777" w:rsidTr="005C1811">
        <w:tc>
          <w:tcPr>
            <w:tcW w:w="944" w:type="dxa"/>
          </w:tcPr>
          <w:p w14:paraId="1F018C11" w14:textId="77777777" w:rsidR="00625553" w:rsidRDefault="00000000">
            <w:pPr>
              <w:pStyle w:val="Compact"/>
            </w:pPr>
            <w:r>
              <w:t>1.2.4</w:t>
            </w:r>
          </w:p>
        </w:tc>
        <w:tc>
          <w:tcPr>
            <w:tcW w:w="944" w:type="dxa"/>
          </w:tcPr>
          <w:p w14:paraId="1967343B" w14:textId="77777777" w:rsidR="00625553" w:rsidRDefault="00000000">
            <w:pPr>
              <w:pStyle w:val="Compact"/>
            </w:pPr>
            <w:r>
              <w:t>144</w:t>
            </w:r>
          </w:p>
        </w:tc>
        <w:tc>
          <w:tcPr>
            <w:tcW w:w="3705" w:type="dxa"/>
          </w:tcPr>
          <w:p w14:paraId="274B7CEC" w14:textId="77777777" w:rsidR="00625553" w:rsidRDefault="00000000">
            <w:pPr>
              <w:pStyle w:val="Compact"/>
            </w:pPr>
            <w:r>
              <w:t xml:space="preserve">Validation Rules </w:t>
            </w:r>
            <w:proofErr w:type="gramStart"/>
            <w:r>
              <w:t>for .onion</w:t>
            </w:r>
            <w:proofErr w:type="gramEnd"/>
            <w:r>
              <w:t xml:space="preserve"> Names</w:t>
            </w:r>
          </w:p>
        </w:tc>
        <w:tc>
          <w:tcPr>
            <w:tcW w:w="1089" w:type="dxa"/>
          </w:tcPr>
          <w:p w14:paraId="16043A23" w14:textId="77777777" w:rsidR="00625553" w:rsidRDefault="00000000">
            <w:pPr>
              <w:pStyle w:val="Compact"/>
            </w:pPr>
            <w:r>
              <w:t>18-Feb-2015</w:t>
            </w:r>
          </w:p>
        </w:tc>
        <w:tc>
          <w:tcPr>
            <w:tcW w:w="1235" w:type="dxa"/>
            <w:gridSpan w:val="2"/>
          </w:tcPr>
          <w:p w14:paraId="3B37005F" w14:textId="77777777" w:rsidR="00625553" w:rsidRDefault="00000000">
            <w:pPr>
              <w:pStyle w:val="Compact"/>
            </w:pPr>
            <w:r>
              <w:t>18-Feb-2015</w:t>
            </w:r>
          </w:p>
        </w:tc>
      </w:tr>
      <w:tr w:rsidR="00625553" w14:paraId="2D22114B" w14:textId="77777777" w:rsidTr="005C1811">
        <w:tc>
          <w:tcPr>
            <w:tcW w:w="944" w:type="dxa"/>
          </w:tcPr>
          <w:p w14:paraId="0FA6EBED" w14:textId="77777777" w:rsidR="00625553" w:rsidRDefault="00000000">
            <w:pPr>
              <w:pStyle w:val="Compact"/>
            </w:pPr>
            <w:r>
              <w:t>1.2.5</w:t>
            </w:r>
          </w:p>
        </w:tc>
        <w:tc>
          <w:tcPr>
            <w:tcW w:w="944" w:type="dxa"/>
          </w:tcPr>
          <w:p w14:paraId="11B59E38" w14:textId="77777777" w:rsidR="00625553" w:rsidRDefault="00000000">
            <w:pPr>
              <w:pStyle w:val="Compact"/>
            </w:pPr>
            <w:r>
              <w:t>148</w:t>
            </w:r>
          </w:p>
        </w:tc>
        <w:tc>
          <w:tcPr>
            <w:tcW w:w="3705" w:type="dxa"/>
          </w:tcPr>
          <w:p w14:paraId="7F8389E1" w14:textId="77777777" w:rsidR="00625553" w:rsidRDefault="00000000">
            <w:pPr>
              <w:pStyle w:val="Compact"/>
            </w:pPr>
            <w:r>
              <w:t>Issuer Field Correction</w:t>
            </w:r>
          </w:p>
        </w:tc>
        <w:tc>
          <w:tcPr>
            <w:tcW w:w="1089" w:type="dxa"/>
          </w:tcPr>
          <w:p w14:paraId="744D7E23" w14:textId="77777777" w:rsidR="00625553" w:rsidRDefault="00000000">
            <w:pPr>
              <w:pStyle w:val="Compact"/>
            </w:pPr>
            <w:r>
              <w:t>2-Apr-2015</w:t>
            </w:r>
          </w:p>
        </w:tc>
        <w:tc>
          <w:tcPr>
            <w:tcW w:w="1235" w:type="dxa"/>
            <w:gridSpan w:val="2"/>
          </w:tcPr>
          <w:p w14:paraId="5BECF93A" w14:textId="77777777" w:rsidR="00625553" w:rsidRDefault="00000000">
            <w:pPr>
              <w:pStyle w:val="Compact"/>
            </w:pPr>
            <w:r>
              <w:t>2-Apr-2015</w:t>
            </w:r>
          </w:p>
        </w:tc>
      </w:tr>
      <w:tr w:rsidR="00625553" w14:paraId="5EED79FB" w14:textId="77777777" w:rsidTr="005C1811">
        <w:tc>
          <w:tcPr>
            <w:tcW w:w="944" w:type="dxa"/>
          </w:tcPr>
          <w:p w14:paraId="0EFE4151" w14:textId="77777777" w:rsidR="00625553" w:rsidRDefault="00000000">
            <w:pPr>
              <w:pStyle w:val="Compact"/>
            </w:pPr>
            <w:r>
              <w:t>1.3.0</w:t>
            </w:r>
          </w:p>
        </w:tc>
        <w:tc>
          <w:tcPr>
            <w:tcW w:w="944" w:type="dxa"/>
          </w:tcPr>
          <w:p w14:paraId="4B1C7673" w14:textId="77777777" w:rsidR="00625553" w:rsidRDefault="00000000">
            <w:pPr>
              <w:pStyle w:val="Compact"/>
            </w:pPr>
            <w:r>
              <w:t>146</w:t>
            </w:r>
          </w:p>
        </w:tc>
        <w:tc>
          <w:tcPr>
            <w:tcW w:w="3705" w:type="dxa"/>
          </w:tcPr>
          <w:p w14:paraId="1DF8F232" w14:textId="77777777" w:rsidR="00625553" w:rsidRDefault="00000000">
            <w:pPr>
              <w:pStyle w:val="Compact"/>
            </w:pPr>
            <w:r>
              <w:t>Convert Baseline Requirements to RFC 3647 Framework</w:t>
            </w:r>
          </w:p>
        </w:tc>
        <w:tc>
          <w:tcPr>
            <w:tcW w:w="1089" w:type="dxa"/>
          </w:tcPr>
          <w:p w14:paraId="72702886" w14:textId="77777777" w:rsidR="00625553" w:rsidRDefault="00000000">
            <w:pPr>
              <w:pStyle w:val="Compact"/>
            </w:pPr>
            <w:r>
              <w:t>16-Apr-2015</w:t>
            </w:r>
          </w:p>
        </w:tc>
        <w:tc>
          <w:tcPr>
            <w:tcW w:w="1235" w:type="dxa"/>
            <w:gridSpan w:val="2"/>
          </w:tcPr>
          <w:p w14:paraId="53CF9E01" w14:textId="77777777" w:rsidR="00625553" w:rsidRDefault="00000000">
            <w:pPr>
              <w:pStyle w:val="Compact"/>
            </w:pPr>
            <w:r>
              <w:t>16-Apr-2015</w:t>
            </w:r>
          </w:p>
        </w:tc>
      </w:tr>
      <w:tr w:rsidR="00625553" w14:paraId="4A766C1A" w14:textId="77777777" w:rsidTr="005C1811">
        <w:tc>
          <w:tcPr>
            <w:tcW w:w="944" w:type="dxa"/>
          </w:tcPr>
          <w:p w14:paraId="576D886B" w14:textId="77777777" w:rsidR="00625553" w:rsidRDefault="00000000">
            <w:pPr>
              <w:pStyle w:val="Compact"/>
            </w:pPr>
            <w:r>
              <w:t>1.3.1</w:t>
            </w:r>
          </w:p>
        </w:tc>
        <w:tc>
          <w:tcPr>
            <w:tcW w:w="944" w:type="dxa"/>
          </w:tcPr>
          <w:p w14:paraId="201762D7" w14:textId="77777777" w:rsidR="00625553" w:rsidRDefault="00000000">
            <w:pPr>
              <w:pStyle w:val="Compact"/>
            </w:pPr>
            <w:r>
              <w:t>151</w:t>
            </w:r>
          </w:p>
        </w:tc>
        <w:tc>
          <w:tcPr>
            <w:tcW w:w="3705" w:type="dxa"/>
          </w:tcPr>
          <w:p w14:paraId="3C379026" w14:textId="77777777" w:rsidR="00625553" w:rsidRDefault="00000000">
            <w:pPr>
              <w:pStyle w:val="Compact"/>
            </w:pPr>
            <w:r>
              <w:t>Addition of Optional OIDs for Indicating Level of Validation</w:t>
            </w:r>
          </w:p>
        </w:tc>
        <w:tc>
          <w:tcPr>
            <w:tcW w:w="1089" w:type="dxa"/>
          </w:tcPr>
          <w:p w14:paraId="3AA1C491" w14:textId="77777777" w:rsidR="00625553" w:rsidRDefault="00000000">
            <w:pPr>
              <w:pStyle w:val="Compact"/>
            </w:pPr>
            <w:r>
              <w:t>28-Sep-2015</w:t>
            </w:r>
          </w:p>
        </w:tc>
        <w:tc>
          <w:tcPr>
            <w:tcW w:w="1235" w:type="dxa"/>
            <w:gridSpan w:val="2"/>
          </w:tcPr>
          <w:p w14:paraId="6AFEC271" w14:textId="77777777" w:rsidR="00625553" w:rsidRDefault="00000000">
            <w:pPr>
              <w:pStyle w:val="Compact"/>
            </w:pPr>
            <w:r>
              <w:t>28-Sep-2015</w:t>
            </w:r>
          </w:p>
        </w:tc>
      </w:tr>
      <w:tr w:rsidR="00625553" w14:paraId="2F27E872" w14:textId="77777777" w:rsidTr="005C1811">
        <w:tc>
          <w:tcPr>
            <w:tcW w:w="944" w:type="dxa"/>
          </w:tcPr>
          <w:p w14:paraId="3C1DEF72" w14:textId="77777777" w:rsidR="00625553" w:rsidRDefault="00000000">
            <w:pPr>
              <w:pStyle w:val="Compact"/>
            </w:pPr>
            <w:r>
              <w:t>1.3.2</w:t>
            </w:r>
          </w:p>
        </w:tc>
        <w:tc>
          <w:tcPr>
            <w:tcW w:w="944" w:type="dxa"/>
          </w:tcPr>
          <w:p w14:paraId="6377C59F" w14:textId="77777777" w:rsidR="00625553" w:rsidRDefault="00000000">
            <w:pPr>
              <w:pStyle w:val="Compact"/>
            </w:pPr>
            <w:r>
              <w:t>156</w:t>
            </w:r>
          </w:p>
        </w:tc>
        <w:tc>
          <w:tcPr>
            <w:tcW w:w="3705" w:type="dxa"/>
          </w:tcPr>
          <w:p w14:paraId="04E56378" w14:textId="77777777" w:rsidR="00625553" w:rsidRDefault="00000000">
            <w:pPr>
              <w:pStyle w:val="Compact"/>
            </w:pPr>
            <w:r>
              <w:t>Amend Sections 1 and 2 of Baseline Requirements</w:t>
            </w:r>
          </w:p>
        </w:tc>
        <w:tc>
          <w:tcPr>
            <w:tcW w:w="1089" w:type="dxa"/>
          </w:tcPr>
          <w:p w14:paraId="6F25ABFC" w14:textId="77777777" w:rsidR="00625553" w:rsidRDefault="00000000">
            <w:pPr>
              <w:pStyle w:val="Compact"/>
            </w:pPr>
            <w:r>
              <w:t>3-Dec-2015</w:t>
            </w:r>
          </w:p>
        </w:tc>
        <w:tc>
          <w:tcPr>
            <w:tcW w:w="1235" w:type="dxa"/>
            <w:gridSpan w:val="2"/>
          </w:tcPr>
          <w:p w14:paraId="1343E7FF" w14:textId="77777777" w:rsidR="00625553" w:rsidRDefault="00000000">
            <w:pPr>
              <w:pStyle w:val="Compact"/>
            </w:pPr>
            <w:r>
              <w:t>3-Dec-2016</w:t>
            </w:r>
          </w:p>
        </w:tc>
      </w:tr>
      <w:tr w:rsidR="00625553" w14:paraId="5F65E3B5" w14:textId="77777777" w:rsidTr="005C1811">
        <w:tc>
          <w:tcPr>
            <w:tcW w:w="944" w:type="dxa"/>
          </w:tcPr>
          <w:p w14:paraId="290D29D8" w14:textId="77777777" w:rsidR="00625553" w:rsidRDefault="00000000">
            <w:pPr>
              <w:pStyle w:val="Compact"/>
            </w:pPr>
            <w:r>
              <w:t>1.3.3</w:t>
            </w:r>
          </w:p>
        </w:tc>
        <w:tc>
          <w:tcPr>
            <w:tcW w:w="944" w:type="dxa"/>
          </w:tcPr>
          <w:p w14:paraId="790B016E" w14:textId="77777777" w:rsidR="00625553" w:rsidRDefault="00000000">
            <w:pPr>
              <w:pStyle w:val="Compact"/>
            </w:pPr>
            <w:r>
              <w:t>160</w:t>
            </w:r>
          </w:p>
        </w:tc>
        <w:tc>
          <w:tcPr>
            <w:tcW w:w="3705" w:type="dxa"/>
          </w:tcPr>
          <w:p w14:paraId="3642E17B" w14:textId="77777777" w:rsidR="00625553" w:rsidRDefault="00000000">
            <w:pPr>
              <w:pStyle w:val="Compact"/>
            </w:pPr>
            <w:r>
              <w:t>Amend Section 4 of Baseline Requirements</w:t>
            </w:r>
          </w:p>
        </w:tc>
        <w:tc>
          <w:tcPr>
            <w:tcW w:w="1089" w:type="dxa"/>
          </w:tcPr>
          <w:p w14:paraId="3ED103BA" w14:textId="77777777" w:rsidR="00625553" w:rsidRDefault="00000000">
            <w:pPr>
              <w:pStyle w:val="Compact"/>
            </w:pPr>
            <w:r>
              <w:t>4-Feb-2016</w:t>
            </w:r>
          </w:p>
        </w:tc>
        <w:tc>
          <w:tcPr>
            <w:tcW w:w="1235" w:type="dxa"/>
            <w:gridSpan w:val="2"/>
          </w:tcPr>
          <w:p w14:paraId="7388BA74" w14:textId="77777777" w:rsidR="00625553" w:rsidRDefault="00000000">
            <w:pPr>
              <w:pStyle w:val="Compact"/>
            </w:pPr>
            <w:r>
              <w:t>4-Feb-2016</w:t>
            </w:r>
          </w:p>
        </w:tc>
      </w:tr>
      <w:tr w:rsidR="00625553" w14:paraId="7174C532" w14:textId="77777777" w:rsidTr="005C1811">
        <w:tc>
          <w:tcPr>
            <w:tcW w:w="944" w:type="dxa"/>
          </w:tcPr>
          <w:p w14:paraId="62DD826D" w14:textId="77777777" w:rsidR="00625553" w:rsidRDefault="00000000">
            <w:pPr>
              <w:pStyle w:val="Compact"/>
            </w:pPr>
            <w:r>
              <w:t>1.3.4</w:t>
            </w:r>
          </w:p>
        </w:tc>
        <w:tc>
          <w:tcPr>
            <w:tcW w:w="944" w:type="dxa"/>
          </w:tcPr>
          <w:p w14:paraId="66E16A1C" w14:textId="77777777" w:rsidR="00625553" w:rsidRDefault="00000000">
            <w:pPr>
              <w:pStyle w:val="Compact"/>
            </w:pPr>
            <w:r>
              <w:t>162</w:t>
            </w:r>
          </w:p>
        </w:tc>
        <w:tc>
          <w:tcPr>
            <w:tcW w:w="3705" w:type="dxa"/>
          </w:tcPr>
          <w:p w14:paraId="70B09E31" w14:textId="77777777" w:rsidR="00625553" w:rsidRDefault="00000000">
            <w:pPr>
              <w:pStyle w:val="Compact"/>
            </w:pPr>
            <w:r>
              <w:t>Sunset of Exceptions</w:t>
            </w:r>
          </w:p>
        </w:tc>
        <w:tc>
          <w:tcPr>
            <w:tcW w:w="1089" w:type="dxa"/>
          </w:tcPr>
          <w:p w14:paraId="42B1BED4" w14:textId="77777777" w:rsidR="00625553" w:rsidRDefault="00000000">
            <w:pPr>
              <w:pStyle w:val="Compact"/>
            </w:pPr>
            <w:r>
              <w:t>15-Mar-2016</w:t>
            </w:r>
          </w:p>
        </w:tc>
        <w:tc>
          <w:tcPr>
            <w:tcW w:w="1235" w:type="dxa"/>
            <w:gridSpan w:val="2"/>
          </w:tcPr>
          <w:p w14:paraId="37F29CC3" w14:textId="77777777" w:rsidR="00625553" w:rsidRDefault="00000000">
            <w:pPr>
              <w:pStyle w:val="Compact"/>
            </w:pPr>
            <w:r>
              <w:t>15-Mar-2016</w:t>
            </w:r>
          </w:p>
        </w:tc>
      </w:tr>
      <w:tr w:rsidR="00625553" w14:paraId="2E3B2C0C" w14:textId="77777777" w:rsidTr="005C1811">
        <w:tc>
          <w:tcPr>
            <w:tcW w:w="944" w:type="dxa"/>
          </w:tcPr>
          <w:p w14:paraId="27BDFFA2" w14:textId="77777777" w:rsidR="00625553" w:rsidRDefault="00000000">
            <w:pPr>
              <w:pStyle w:val="Compact"/>
            </w:pPr>
            <w:r>
              <w:t>1.3.5</w:t>
            </w:r>
          </w:p>
        </w:tc>
        <w:tc>
          <w:tcPr>
            <w:tcW w:w="944" w:type="dxa"/>
          </w:tcPr>
          <w:p w14:paraId="3F04B60E" w14:textId="77777777" w:rsidR="00625553" w:rsidRDefault="00000000">
            <w:pPr>
              <w:pStyle w:val="Compact"/>
            </w:pPr>
            <w:r>
              <w:t>168</w:t>
            </w:r>
          </w:p>
        </w:tc>
        <w:tc>
          <w:tcPr>
            <w:tcW w:w="3705" w:type="dxa"/>
          </w:tcPr>
          <w:p w14:paraId="32C90683" w14:textId="77777777" w:rsidR="00625553" w:rsidRDefault="00000000">
            <w:pPr>
              <w:pStyle w:val="Compact"/>
            </w:pPr>
            <w:r>
              <w:t>Baseline Requirements Corrections (Revised)</w:t>
            </w:r>
          </w:p>
        </w:tc>
        <w:tc>
          <w:tcPr>
            <w:tcW w:w="1089" w:type="dxa"/>
          </w:tcPr>
          <w:p w14:paraId="650B97BE" w14:textId="77777777" w:rsidR="00625553" w:rsidRDefault="00000000">
            <w:pPr>
              <w:pStyle w:val="Compact"/>
            </w:pPr>
            <w:r>
              <w:t>10-May-2016</w:t>
            </w:r>
          </w:p>
        </w:tc>
        <w:tc>
          <w:tcPr>
            <w:tcW w:w="1235" w:type="dxa"/>
            <w:gridSpan w:val="2"/>
          </w:tcPr>
          <w:p w14:paraId="08C95128" w14:textId="77777777" w:rsidR="00625553" w:rsidRDefault="00000000">
            <w:pPr>
              <w:pStyle w:val="Compact"/>
            </w:pPr>
            <w:r>
              <w:t>10-May-2016</w:t>
            </w:r>
          </w:p>
        </w:tc>
      </w:tr>
      <w:tr w:rsidR="00625553" w14:paraId="14EF4A52" w14:textId="77777777" w:rsidTr="005C1811">
        <w:tc>
          <w:tcPr>
            <w:tcW w:w="944" w:type="dxa"/>
          </w:tcPr>
          <w:p w14:paraId="2F158AE6" w14:textId="77777777" w:rsidR="00625553" w:rsidRDefault="00000000">
            <w:pPr>
              <w:pStyle w:val="Compact"/>
            </w:pPr>
            <w:r>
              <w:lastRenderedPageBreak/>
              <w:t>1.3.6</w:t>
            </w:r>
          </w:p>
        </w:tc>
        <w:tc>
          <w:tcPr>
            <w:tcW w:w="944" w:type="dxa"/>
          </w:tcPr>
          <w:p w14:paraId="687E586B" w14:textId="77777777" w:rsidR="00625553" w:rsidRDefault="00000000">
            <w:pPr>
              <w:pStyle w:val="Compact"/>
            </w:pPr>
            <w:r>
              <w:t>171</w:t>
            </w:r>
          </w:p>
        </w:tc>
        <w:tc>
          <w:tcPr>
            <w:tcW w:w="3705" w:type="dxa"/>
          </w:tcPr>
          <w:p w14:paraId="5212E9EB" w14:textId="77777777" w:rsidR="00625553" w:rsidRDefault="00000000">
            <w:pPr>
              <w:pStyle w:val="Compact"/>
            </w:pPr>
            <w:r>
              <w:t>Updating ETSI Standards in CABF documents</w:t>
            </w:r>
          </w:p>
        </w:tc>
        <w:tc>
          <w:tcPr>
            <w:tcW w:w="1089" w:type="dxa"/>
          </w:tcPr>
          <w:p w14:paraId="3AA4CF89" w14:textId="77777777" w:rsidR="00625553" w:rsidRDefault="00000000">
            <w:pPr>
              <w:pStyle w:val="Compact"/>
            </w:pPr>
            <w:r>
              <w:t>1-Jul-2016</w:t>
            </w:r>
          </w:p>
        </w:tc>
        <w:tc>
          <w:tcPr>
            <w:tcW w:w="1235" w:type="dxa"/>
            <w:gridSpan w:val="2"/>
          </w:tcPr>
          <w:p w14:paraId="5FBA9B93" w14:textId="77777777" w:rsidR="00625553" w:rsidRDefault="00000000">
            <w:pPr>
              <w:pStyle w:val="Compact"/>
            </w:pPr>
            <w:r>
              <w:t>1-Jul-2016</w:t>
            </w:r>
          </w:p>
        </w:tc>
      </w:tr>
      <w:tr w:rsidR="00625553" w14:paraId="56CC5433" w14:textId="77777777" w:rsidTr="005C1811">
        <w:tc>
          <w:tcPr>
            <w:tcW w:w="944" w:type="dxa"/>
          </w:tcPr>
          <w:p w14:paraId="3B02DF31" w14:textId="77777777" w:rsidR="00625553" w:rsidRDefault="00000000">
            <w:pPr>
              <w:pStyle w:val="Compact"/>
            </w:pPr>
            <w:r>
              <w:t>1.3.7</w:t>
            </w:r>
          </w:p>
        </w:tc>
        <w:tc>
          <w:tcPr>
            <w:tcW w:w="944" w:type="dxa"/>
          </w:tcPr>
          <w:p w14:paraId="78392580" w14:textId="77777777" w:rsidR="00625553" w:rsidRDefault="00000000">
            <w:pPr>
              <w:pStyle w:val="Compact"/>
            </w:pPr>
            <w:r>
              <w:t>164</w:t>
            </w:r>
          </w:p>
        </w:tc>
        <w:tc>
          <w:tcPr>
            <w:tcW w:w="3705" w:type="dxa"/>
          </w:tcPr>
          <w:p w14:paraId="4360A360" w14:textId="77777777" w:rsidR="00625553" w:rsidRDefault="00000000">
            <w:pPr>
              <w:pStyle w:val="Compact"/>
            </w:pPr>
            <w:r>
              <w:t>Certificate Serial Number Entropy</w:t>
            </w:r>
          </w:p>
        </w:tc>
        <w:tc>
          <w:tcPr>
            <w:tcW w:w="1089" w:type="dxa"/>
          </w:tcPr>
          <w:p w14:paraId="6D6867B9" w14:textId="77777777" w:rsidR="00625553" w:rsidRDefault="00000000">
            <w:pPr>
              <w:pStyle w:val="Compact"/>
            </w:pPr>
            <w:r>
              <w:t>8-Jul-2016</w:t>
            </w:r>
          </w:p>
        </w:tc>
        <w:tc>
          <w:tcPr>
            <w:tcW w:w="1235" w:type="dxa"/>
            <w:gridSpan w:val="2"/>
          </w:tcPr>
          <w:p w14:paraId="596019D8" w14:textId="77777777" w:rsidR="00625553" w:rsidRDefault="00000000">
            <w:pPr>
              <w:pStyle w:val="Compact"/>
            </w:pPr>
            <w:r>
              <w:t>30-Sep-2016</w:t>
            </w:r>
          </w:p>
        </w:tc>
      </w:tr>
      <w:tr w:rsidR="00625553" w14:paraId="01632361" w14:textId="77777777" w:rsidTr="005C1811">
        <w:tc>
          <w:tcPr>
            <w:tcW w:w="944" w:type="dxa"/>
          </w:tcPr>
          <w:p w14:paraId="77C71578" w14:textId="77777777" w:rsidR="00625553" w:rsidRDefault="00000000">
            <w:pPr>
              <w:pStyle w:val="Compact"/>
            </w:pPr>
            <w:r>
              <w:t>1.3.8</w:t>
            </w:r>
          </w:p>
        </w:tc>
        <w:tc>
          <w:tcPr>
            <w:tcW w:w="944" w:type="dxa"/>
          </w:tcPr>
          <w:p w14:paraId="2B8FA0D8" w14:textId="77777777" w:rsidR="00625553" w:rsidRDefault="00000000">
            <w:pPr>
              <w:pStyle w:val="Compact"/>
            </w:pPr>
            <w:r>
              <w:t>169</w:t>
            </w:r>
          </w:p>
        </w:tc>
        <w:tc>
          <w:tcPr>
            <w:tcW w:w="3705" w:type="dxa"/>
          </w:tcPr>
          <w:p w14:paraId="401A48DF" w14:textId="77777777" w:rsidR="00625553" w:rsidRDefault="00000000">
            <w:pPr>
              <w:pStyle w:val="Compact"/>
            </w:pPr>
            <w:r>
              <w:t>Revised Validation Requirements</w:t>
            </w:r>
          </w:p>
        </w:tc>
        <w:tc>
          <w:tcPr>
            <w:tcW w:w="1089" w:type="dxa"/>
          </w:tcPr>
          <w:p w14:paraId="4B6A7B03" w14:textId="77777777" w:rsidR="00625553" w:rsidRDefault="00000000">
            <w:pPr>
              <w:pStyle w:val="Compact"/>
            </w:pPr>
            <w:r>
              <w:t>5-Aug-2016</w:t>
            </w:r>
          </w:p>
        </w:tc>
        <w:tc>
          <w:tcPr>
            <w:tcW w:w="1235" w:type="dxa"/>
            <w:gridSpan w:val="2"/>
          </w:tcPr>
          <w:p w14:paraId="4EFE006D" w14:textId="77777777" w:rsidR="00625553" w:rsidRDefault="00000000">
            <w:pPr>
              <w:pStyle w:val="Compact"/>
            </w:pPr>
            <w:r>
              <w:t>1-Mar-2017</w:t>
            </w:r>
          </w:p>
        </w:tc>
      </w:tr>
      <w:tr w:rsidR="00625553" w14:paraId="5ACCC056" w14:textId="77777777" w:rsidTr="005C1811">
        <w:tc>
          <w:tcPr>
            <w:tcW w:w="944" w:type="dxa"/>
          </w:tcPr>
          <w:p w14:paraId="5350E22E" w14:textId="77777777" w:rsidR="00625553" w:rsidRDefault="00000000">
            <w:pPr>
              <w:pStyle w:val="Compact"/>
            </w:pPr>
            <w:r>
              <w:t>1.3.9</w:t>
            </w:r>
          </w:p>
        </w:tc>
        <w:tc>
          <w:tcPr>
            <w:tcW w:w="944" w:type="dxa"/>
          </w:tcPr>
          <w:p w14:paraId="6101E36A" w14:textId="77777777" w:rsidR="00625553" w:rsidRDefault="00000000">
            <w:pPr>
              <w:pStyle w:val="Compact"/>
            </w:pPr>
            <w:r>
              <w:t>174</w:t>
            </w:r>
          </w:p>
        </w:tc>
        <w:tc>
          <w:tcPr>
            <w:tcW w:w="3705" w:type="dxa"/>
          </w:tcPr>
          <w:p w14:paraId="207E439C" w14:textId="77777777" w:rsidR="00625553" w:rsidRDefault="00000000">
            <w:pPr>
              <w:pStyle w:val="Compact"/>
            </w:pPr>
            <w:r>
              <w:t>Reform of Requirements Relating to Conflicts with Local Law</w:t>
            </w:r>
          </w:p>
        </w:tc>
        <w:tc>
          <w:tcPr>
            <w:tcW w:w="1089" w:type="dxa"/>
          </w:tcPr>
          <w:p w14:paraId="26F472F1" w14:textId="77777777" w:rsidR="00625553" w:rsidRDefault="00000000">
            <w:pPr>
              <w:pStyle w:val="Compact"/>
            </w:pPr>
            <w:r>
              <w:t>29-Aug-2016</w:t>
            </w:r>
          </w:p>
        </w:tc>
        <w:tc>
          <w:tcPr>
            <w:tcW w:w="1235" w:type="dxa"/>
            <w:gridSpan w:val="2"/>
          </w:tcPr>
          <w:p w14:paraId="0AEA5508" w14:textId="77777777" w:rsidR="00625553" w:rsidRDefault="00000000">
            <w:pPr>
              <w:pStyle w:val="Compact"/>
            </w:pPr>
            <w:r>
              <w:t>27-Nov-2016</w:t>
            </w:r>
          </w:p>
        </w:tc>
      </w:tr>
      <w:tr w:rsidR="00625553" w14:paraId="59B04C64" w14:textId="77777777" w:rsidTr="005C1811">
        <w:tc>
          <w:tcPr>
            <w:tcW w:w="944" w:type="dxa"/>
          </w:tcPr>
          <w:p w14:paraId="7BFB986D" w14:textId="77777777" w:rsidR="00625553" w:rsidRDefault="00000000">
            <w:pPr>
              <w:pStyle w:val="Compact"/>
            </w:pPr>
            <w:r>
              <w:t>1.4.0</w:t>
            </w:r>
          </w:p>
        </w:tc>
        <w:tc>
          <w:tcPr>
            <w:tcW w:w="944" w:type="dxa"/>
          </w:tcPr>
          <w:p w14:paraId="7E139118" w14:textId="77777777" w:rsidR="00625553" w:rsidRDefault="00000000">
            <w:pPr>
              <w:pStyle w:val="Compact"/>
            </w:pPr>
            <w:r>
              <w:t>173</w:t>
            </w:r>
          </w:p>
        </w:tc>
        <w:tc>
          <w:tcPr>
            <w:tcW w:w="3705" w:type="dxa"/>
          </w:tcPr>
          <w:p w14:paraId="4FB23D87" w14:textId="77777777" w:rsidR="00625553" w:rsidRDefault="00000000">
            <w:pPr>
              <w:pStyle w:val="Compact"/>
            </w:pPr>
            <w:r>
              <w:t>Removal of requirement to cease use of public key due to incorrect info</w:t>
            </w:r>
          </w:p>
        </w:tc>
        <w:tc>
          <w:tcPr>
            <w:tcW w:w="1089" w:type="dxa"/>
          </w:tcPr>
          <w:p w14:paraId="03EF4EF8" w14:textId="77777777" w:rsidR="00625553" w:rsidRDefault="00000000">
            <w:pPr>
              <w:pStyle w:val="Compact"/>
            </w:pPr>
            <w:r>
              <w:t>28-Jul-2016</w:t>
            </w:r>
          </w:p>
        </w:tc>
        <w:tc>
          <w:tcPr>
            <w:tcW w:w="1235" w:type="dxa"/>
            <w:gridSpan w:val="2"/>
          </w:tcPr>
          <w:p w14:paraId="0EB53B4A" w14:textId="77777777" w:rsidR="00625553" w:rsidRDefault="00000000">
            <w:pPr>
              <w:pStyle w:val="Compact"/>
            </w:pPr>
            <w:r>
              <w:t>11-Sep-2016</w:t>
            </w:r>
          </w:p>
        </w:tc>
      </w:tr>
      <w:tr w:rsidR="00625553" w14:paraId="58060976" w14:textId="77777777" w:rsidTr="005C1811">
        <w:tc>
          <w:tcPr>
            <w:tcW w:w="944" w:type="dxa"/>
          </w:tcPr>
          <w:p w14:paraId="5B6F6F3E" w14:textId="77777777" w:rsidR="00625553" w:rsidRDefault="00000000">
            <w:pPr>
              <w:pStyle w:val="Compact"/>
            </w:pPr>
            <w:r>
              <w:t>1.4.1</w:t>
            </w:r>
          </w:p>
        </w:tc>
        <w:tc>
          <w:tcPr>
            <w:tcW w:w="944" w:type="dxa"/>
          </w:tcPr>
          <w:p w14:paraId="5D0B9256" w14:textId="77777777" w:rsidR="00625553" w:rsidRDefault="00000000">
            <w:pPr>
              <w:pStyle w:val="Compact"/>
            </w:pPr>
            <w:r>
              <w:t>175</w:t>
            </w:r>
          </w:p>
        </w:tc>
        <w:tc>
          <w:tcPr>
            <w:tcW w:w="3705" w:type="dxa"/>
          </w:tcPr>
          <w:p w14:paraId="1FF9CDE7" w14:textId="77777777" w:rsidR="00625553" w:rsidRDefault="00000000">
            <w:pPr>
              <w:pStyle w:val="Compact"/>
            </w:pPr>
            <w:r>
              <w:t xml:space="preserve">Addition of </w:t>
            </w:r>
            <w:proofErr w:type="spellStart"/>
            <w:proofErr w:type="gramStart"/>
            <w:r>
              <w:t>givenName</w:t>
            </w:r>
            <w:proofErr w:type="spellEnd"/>
            <w:proofErr w:type="gramEnd"/>
            <w:r>
              <w:t xml:space="preserve"> and surname</w:t>
            </w:r>
          </w:p>
        </w:tc>
        <w:tc>
          <w:tcPr>
            <w:tcW w:w="1089" w:type="dxa"/>
          </w:tcPr>
          <w:p w14:paraId="4D5CD688" w14:textId="77777777" w:rsidR="00625553" w:rsidRDefault="00000000">
            <w:pPr>
              <w:pStyle w:val="Compact"/>
            </w:pPr>
            <w:r>
              <w:t>7-Sep-2016</w:t>
            </w:r>
          </w:p>
        </w:tc>
        <w:tc>
          <w:tcPr>
            <w:tcW w:w="1235" w:type="dxa"/>
            <w:gridSpan w:val="2"/>
          </w:tcPr>
          <w:p w14:paraId="7D9F0169" w14:textId="77777777" w:rsidR="00625553" w:rsidRDefault="00000000">
            <w:pPr>
              <w:pStyle w:val="Compact"/>
            </w:pPr>
            <w:r>
              <w:t>7-Sep-2016</w:t>
            </w:r>
          </w:p>
        </w:tc>
      </w:tr>
      <w:tr w:rsidR="00625553" w14:paraId="32109481" w14:textId="77777777" w:rsidTr="005C1811">
        <w:tc>
          <w:tcPr>
            <w:tcW w:w="944" w:type="dxa"/>
          </w:tcPr>
          <w:p w14:paraId="7AA5D87E" w14:textId="77777777" w:rsidR="00625553" w:rsidRDefault="00000000">
            <w:pPr>
              <w:pStyle w:val="Compact"/>
            </w:pPr>
            <w:r>
              <w:t>1.4.2</w:t>
            </w:r>
          </w:p>
        </w:tc>
        <w:tc>
          <w:tcPr>
            <w:tcW w:w="944" w:type="dxa"/>
          </w:tcPr>
          <w:p w14:paraId="476F57CD" w14:textId="77777777" w:rsidR="00625553" w:rsidRDefault="00000000">
            <w:pPr>
              <w:pStyle w:val="Compact"/>
            </w:pPr>
            <w:r>
              <w:t>181</w:t>
            </w:r>
          </w:p>
        </w:tc>
        <w:tc>
          <w:tcPr>
            <w:tcW w:w="3705" w:type="dxa"/>
          </w:tcPr>
          <w:p w14:paraId="15884165" w14:textId="77777777" w:rsidR="00625553" w:rsidRDefault="00000000">
            <w:pPr>
              <w:pStyle w:val="Compact"/>
            </w:pPr>
            <w:r>
              <w:t>Removal of some validation methods listed in Section 3.2.2.4</w:t>
            </w:r>
          </w:p>
        </w:tc>
        <w:tc>
          <w:tcPr>
            <w:tcW w:w="1089" w:type="dxa"/>
          </w:tcPr>
          <w:p w14:paraId="27418514" w14:textId="77777777" w:rsidR="00625553" w:rsidRDefault="00000000">
            <w:pPr>
              <w:pStyle w:val="Compact"/>
            </w:pPr>
            <w:r>
              <w:t>7-Jan-2017</w:t>
            </w:r>
          </w:p>
        </w:tc>
        <w:tc>
          <w:tcPr>
            <w:tcW w:w="1235" w:type="dxa"/>
            <w:gridSpan w:val="2"/>
          </w:tcPr>
          <w:p w14:paraId="179B0B63" w14:textId="77777777" w:rsidR="00625553" w:rsidRDefault="00000000">
            <w:pPr>
              <w:pStyle w:val="Compact"/>
            </w:pPr>
            <w:r>
              <w:t>7-Jan-2017</w:t>
            </w:r>
          </w:p>
        </w:tc>
      </w:tr>
      <w:tr w:rsidR="00625553" w14:paraId="550E0426" w14:textId="77777777" w:rsidTr="005C1811">
        <w:tc>
          <w:tcPr>
            <w:tcW w:w="944" w:type="dxa"/>
          </w:tcPr>
          <w:p w14:paraId="411DF3E7" w14:textId="77777777" w:rsidR="00625553" w:rsidRDefault="00000000">
            <w:pPr>
              <w:pStyle w:val="Compact"/>
            </w:pPr>
            <w:r>
              <w:t>1.4.3</w:t>
            </w:r>
          </w:p>
        </w:tc>
        <w:tc>
          <w:tcPr>
            <w:tcW w:w="944" w:type="dxa"/>
          </w:tcPr>
          <w:p w14:paraId="3522B2FF" w14:textId="77777777" w:rsidR="00625553" w:rsidRDefault="00000000">
            <w:pPr>
              <w:pStyle w:val="Compact"/>
            </w:pPr>
            <w:r>
              <w:t>187</w:t>
            </w:r>
          </w:p>
        </w:tc>
        <w:tc>
          <w:tcPr>
            <w:tcW w:w="3705" w:type="dxa"/>
          </w:tcPr>
          <w:p w14:paraId="0F399E75" w14:textId="77777777" w:rsidR="00625553" w:rsidRDefault="00000000">
            <w:pPr>
              <w:pStyle w:val="Compact"/>
            </w:pPr>
            <w:r>
              <w:t>Make CAA Checking Mandatory</w:t>
            </w:r>
          </w:p>
        </w:tc>
        <w:tc>
          <w:tcPr>
            <w:tcW w:w="1089" w:type="dxa"/>
          </w:tcPr>
          <w:p w14:paraId="30809C5C" w14:textId="77777777" w:rsidR="00625553" w:rsidRDefault="00000000">
            <w:pPr>
              <w:pStyle w:val="Compact"/>
            </w:pPr>
            <w:r>
              <w:t>8-Mar-2017</w:t>
            </w:r>
          </w:p>
        </w:tc>
        <w:tc>
          <w:tcPr>
            <w:tcW w:w="1235" w:type="dxa"/>
            <w:gridSpan w:val="2"/>
          </w:tcPr>
          <w:p w14:paraId="50FB558E" w14:textId="77777777" w:rsidR="00625553" w:rsidRDefault="00000000">
            <w:pPr>
              <w:pStyle w:val="Compact"/>
            </w:pPr>
            <w:r>
              <w:t>8-Sep-2017</w:t>
            </w:r>
          </w:p>
        </w:tc>
      </w:tr>
      <w:tr w:rsidR="00625553" w14:paraId="09A81872" w14:textId="77777777" w:rsidTr="005C1811">
        <w:tc>
          <w:tcPr>
            <w:tcW w:w="944" w:type="dxa"/>
          </w:tcPr>
          <w:p w14:paraId="15C1FE4C" w14:textId="77777777" w:rsidR="00625553" w:rsidRDefault="00000000">
            <w:pPr>
              <w:pStyle w:val="Compact"/>
            </w:pPr>
            <w:r>
              <w:t>1.4.4</w:t>
            </w:r>
          </w:p>
        </w:tc>
        <w:tc>
          <w:tcPr>
            <w:tcW w:w="944" w:type="dxa"/>
          </w:tcPr>
          <w:p w14:paraId="4E4570F1" w14:textId="77777777" w:rsidR="00625553" w:rsidRDefault="00000000">
            <w:pPr>
              <w:pStyle w:val="Compact"/>
            </w:pPr>
            <w:r>
              <w:t>193</w:t>
            </w:r>
          </w:p>
        </w:tc>
        <w:tc>
          <w:tcPr>
            <w:tcW w:w="3705" w:type="dxa"/>
          </w:tcPr>
          <w:p w14:paraId="590AA464" w14:textId="77777777" w:rsidR="00625553" w:rsidRDefault="00000000">
            <w:pPr>
              <w:pStyle w:val="Compact"/>
            </w:pPr>
            <w:r>
              <w:t>825-day Certificate Lifetimes</w:t>
            </w:r>
          </w:p>
        </w:tc>
        <w:tc>
          <w:tcPr>
            <w:tcW w:w="1089" w:type="dxa"/>
          </w:tcPr>
          <w:p w14:paraId="08517E2D" w14:textId="77777777" w:rsidR="00625553" w:rsidRDefault="00000000">
            <w:pPr>
              <w:pStyle w:val="Compact"/>
            </w:pPr>
            <w:r>
              <w:t>17-Mar-2017</w:t>
            </w:r>
          </w:p>
        </w:tc>
        <w:tc>
          <w:tcPr>
            <w:tcW w:w="1235" w:type="dxa"/>
            <w:gridSpan w:val="2"/>
          </w:tcPr>
          <w:p w14:paraId="396242C3" w14:textId="77777777" w:rsidR="00625553" w:rsidRDefault="00000000">
            <w:pPr>
              <w:pStyle w:val="Compact"/>
            </w:pPr>
            <w:r>
              <w:t>1-Mar-2018</w:t>
            </w:r>
          </w:p>
        </w:tc>
      </w:tr>
      <w:tr w:rsidR="00625553" w14:paraId="4FF2C753" w14:textId="77777777" w:rsidTr="005C1811">
        <w:tc>
          <w:tcPr>
            <w:tcW w:w="944" w:type="dxa"/>
          </w:tcPr>
          <w:p w14:paraId="10BE8C95" w14:textId="77777777" w:rsidR="00625553" w:rsidRDefault="00000000">
            <w:pPr>
              <w:pStyle w:val="Compact"/>
            </w:pPr>
            <w:r>
              <w:t>1.4.5</w:t>
            </w:r>
          </w:p>
        </w:tc>
        <w:tc>
          <w:tcPr>
            <w:tcW w:w="944" w:type="dxa"/>
          </w:tcPr>
          <w:p w14:paraId="7923E852" w14:textId="77777777" w:rsidR="00625553" w:rsidRDefault="00000000">
            <w:pPr>
              <w:pStyle w:val="Compact"/>
            </w:pPr>
            <w:r>
              <w:t>189</w:t>
            </w:r>
          </w:p>
        </w:tc>
        <w:tc>
          <w:tcPr>
            <w:tcW w:w="3705" w:type="dxa"/>
          </w:tcPr>
          <w:p w14:paraId="71949AD5" w14:textId="77777777" w:rsidR="00625553" w:rsidRDefault="00000000">
            <w:pPr>
              <w:pStyle w:val="Compact"/>
            </w:pPr>
            <w:r>
              <w:t>Amend Section 6.1.7 of Baseline Requirements</w:t>
            </w:r>
          </w:p>
        </w:tc>
        <w:tc>
          <w:tcPr>
            <w:tcW w:w="1089" w:type="dxa"/>
          </w:tcPr>
          <w:p w14:paraId="6D04BFC2" w14:textId="77777777" w:rsidR="00625553" w:rsidRDefault="00000000">
            <w:pPr>
              <w:pStyle w:val="Compact"/>
            </w:pPr>
            <w:r>
              <w:t>14-Apr-2017</w:t>
            </w:r>
          </w:p>
        </w:tc>
        <w:tc>
          <w:tcPr>
            <w:tcW w:w="1235" w:type="dxa"/>
            <w:gridSpan w:val="2"/>
          </w:tcPr>
          <w:p w14:paraId="6A3D6258" w14:textId="77777777" w:rsidR="00625553" w:rsidRDefault="00000000">
            <w:pPr>
              <w:pStyle w:val="Compact"/>
            </w:pPr>
            <w:r>
              <w:t>14-May-2017</w:t>
            </w:r>
          </w:p>
        </w:tc>
      </w:tr>
      <w:tr w:rsidR="00625553" w14:paraId="129400AD" w14:textId="77777777" w:rsidTr="005C1811">
        <w:tc>
          <w:tcPr>
            <w:tcW w:w="944" w:type="dxa"/>
          </w:tcPr>
          <w:p w14:paraId="2FD59092" w14:textId="77777777" w:rsidR="00625553" w:rsidRDefault="00000000">
            <w:pPr>
              <w:pStyle w:val="Compact"/>
            </w:pPr>
            <w:r>
              <w:t>1.4.6</w:t>
            </w:r>
          </w:p>
        </w:tc>
        <w:tc>
          <w:tcPr>
            <w:tcW w:w="944" w:type="dxa"/>
          </w:tcPr>
          <w:p w14:paraId="2F180D94" w14:textId="77777777" w:rsidR="00625553" w:rsidRDefault="00000000">
            <w:pPr>
              <w:pStyle w:val="Compact"/>
            </w:pPr>
            <w:r>
              <w:t>195</w:t>
            </w:r>
          </w:p>
        </w:tc>
        <w:tc>
          <w:tcPr>
            <w:tcW w:w="3705" w:type="dxa"/>
          </w:tcPr>
          <w:p w14:paraId="48CDA6C1" w14:textId="77777777" w:rsidR="00625553" w:rsidRDefault="00000000">
            <w:pPr>
              <w:pStyle w:val="Compact"/>
            </w:pPr>
            <w:r>
              <w:t>CAA Fixup</w:t>
            </w:r>
          </w:p>
        </w:tc>
        <w:tc>
          <w:tcPr>
            <w:tcW w:w="1089" w:type="dxa"/>
          </w:tcPr>
          <w:p w14:paraId="1483189A" w14:textId="77777777" w:rsidR="00625553" w:rsidRDefault="00000000">
            <w:pPr>
              <w:pStyle w:val="Compact"/>
            </w:pPr>
            <w:r>
              <w:t>17-Apr-2017</w:t>
            </w:r>
          </w:p>
        </w:tc>
        <w:tc>
          <w:tcPr>
            <w:tcW w:w="1235" w:type="dxa"/>
            <w:gridSpan w:val="2"/>
          </w:tcPr>
          <w:p w14:paraId="0453814C" w14:textId="77777777" w:rsidR="00625553" w:rsidRDefault="00000000">
            <w:pPr>
              <w:pStyle w:val="Compact"/>
            </w:pPr>
            <w:r>
              <w:t>18-May-2017</w:t>
            </w:r>
          </w:p>
        </w:tc>
      </w:tr>
      <w:tr w:rsidR="00625553" w14:paraId="4FA3D858" w14:textId="77777777" w:rsidTr="005C1811">
        <w:tc>
          <w:tcPr>
            <w:tcW w:w="944" w:type="dxa"/>
          </w:tcPr>
          <w:p w14:paraId="52EAABF0" w14:textId="77777777" w:rsidR="00625553" w:rsidRDefault="00000000">
            <w:pPr>
              <w:pStyle w:val="Compact"/>
            </w:pPr>
            <w:r>
              <w:t>1.4.7</w:t>
            </w:r>
          </w:p>
        </w:tc>
        <w:tc>
          <w:tcPr>
            <w:tcW w:w="944" w:type="dxa"/>
          </w:tcPr>
          <w:p w14:paraId="0FD2EDC8" w14:textId="77777777" w:rsidR="00625553" w:rsidRDefault="00000000">
            <w:pPr>
              <w:pStyle w:val="Compact"/>
            </w:pPr>
            <w:r>
              <w:t>196</w:t>
            </w:r>
          </w:p>
        </w:tc>
        <w:tc>
          <w:tcPr>
            <w:tcW w:w="3705" w:type="dxa"/>
          </w:tcPr>
          <w:p w14:paraId="29F8D219" w14:textId="77777777" w:rsidR="00625553" w:rsidRDefault="00000000">
            <w:pPr>
              <w:pStyle w:val="Compact"/>
            </w:pPr>
            <w:r>
              <w:t>Define “Audit Period”</w:t>
            </w:r>
          </w:p>
        </w:tc>
        <w:tc>
          <w:tcPr>
            <w:tcW w:w="1089" w:type="dxa"/>
          </w:tcPr>
          <w:p w14:paraId="49A0C4A6" w14:textId="77777777" w:rsidR="00625553" w:rsidRDefault="00000000">
            <w:pPr>
              <w:pStyle w:val="Compact"/>
            </w:pPr>
            <w:r>
              <w:t>17-Apr-2017</w:t>
            </w:r>
          </w:p>
        </w:tc>
        <w:tc>
          <w:tcPr>
            <w:tcW w:w="1235" w:type="dxa"/>
            <w:gridSpan w:val="2"/>
          </w:tcPr>
          <w:p w14:paraId="37A4FDA8" w14:textId="77777777" w:rsidR="00625553" w:rsidRDefault="00000000">
            <w:pPr>
              <w:pStyle w:val="Compact"/>
            </w:pPr>
            <w:r>
              <w:t>18-May-2017</w:t>
            </w:r>
          </w:p>
        </w:tc>
      </w:tr>
      <w:tr w:rsidR="00625553" w14:paraId="5DAEC84E" w14:textId="77777777" w:rsidTr="005C1811">
        <w:tc>
          <w:tcPr>
            <w:tcW w:w="944" w:type="dxa"/>
          </w:tcPr>
          <w:p w14:paraId="5BAF784A" w14:textId="77777777" w:rsidR="00625553" w:rsidRDefault="00000000">
            <w:pPr>
              <w:pStyle w:val="Compact"/>
            </w:pPr>
            <w:r>
              <w:t>1.4.8</w:t>
            </w:r>
          </w:p>
        </w:tc>
        <w:tc>
          <w:tcPr>
            <w:tcW w:w="944" w:type="dxa"/>
          </w:tcPr>
          <w:p w14:paraId="75A6A44B" w14:textId="77777777" w:rsidR="00625553" w:rsidRDefault="00000000">
            <w:pPr>
              <w:pStyle w:val="Compact"/>
            </w:pPr>
            <w:r>
              <w:t>199</w:t>
            </w:r>
          </w:p>
        </w:tc>
        <w:tc>
          <w:tcPr>
            <w:tcW w:w="3705" w:type="dxa"/>
          </w:tcPr>
          <w:p w14:paraId="14F9C34A" w14:textId="77777777" w:rsidR="00625553" w:rsidRDefault="00000000">
            <w:pPr>
              <w:pStyle w:val="Compact"/>
            </w:pPr>
            <w:r>
              <w:t xml:space="preserve">Require </w:t>
            </w:r>
            <w:proofErr w:type="spellStart"/>
            <w:proofErr w:type="gramStart"/>
            <w:r>
              <w:t>commonName</w:t>
            </w:r>
            <w:proofErr w:type="spellEnd"/>
            <w:proofErr w:type="gramEnd"/>
            <w:r>
              <w:t xml:space="preserve"> in Root and Intermediate Certificates</w:t>
            </w:r>
          </w:p>
        </w:tc>
        <w:tc>
          <w:tcPr>
            <w:tcW w:w="1089" w:type="dxa"/>
          </w:tcPr>
          <w:p w14:paraId="4CC5B30B" w14:textId="77777777" w:rsidR="00625553" w:rsidRDefault="00000000">
            <w:pPr>
              <w:pStyle w:val="Compact"/>
            </w:pPr>
            <w:r>
              <w:t>9-May-2017</w:t>
            </w:r>
          </w:p>
        </w:tc>
        <w:tc>
          <w:tcPr>
            <w:tcW w:w="1235" w:type="dxa"/>
            <w:gridSpan w:val="2"/>
          </w:tcPr>
          <w:p w14:paraId="57727992" w14:textId="77777777" w:rsidR="00625553" w:rsidRDefault="00000000">
            <w:pPr>
              <w:pStyle w:val="Compact"/>
            </w:pPr>
            <w:r>
              <w:t>8-Jun-2017</w:t>
            </w:r>
          </w:p>
        </w:tc>
      </w:tr>
      <w:tr w:rsidR="00625553" w14:paraId="291AB793" w14:textId="77777777" w:rsidTr="005C1811">
        <w:tc>
          <w:tcPr>
            <w:tcW w:w="944" w:type="dxa"/>
          </w:tcPr>
          <w:p w14:paraId="15473241" w14:textId="77777777" w:rsidR="00625553" w:rsidRDefault="00000000">
            <w:pPr>
              <w:pStyle w:val="Compact"/>
            </w:pPr>
            <w:r>
              <w:t>1.4.9</w:t>
            </w:r>
          </w:p>
        </w:tc>
        <w:tc>
          <w:tcPr>
            <w:tcW w:w="944" w:type="dxa"/>
          </w:tcPr>
          <w:p w14:paraId="675F99E3" w14:textId="77777777" w:rsidR="00625553" w:rsidRDefault="00000000">
            <w:pPr>
              <w:pStyle w:val="Compact"/>
            </w:pPr>
            <w:r>
              <w:t>204</w:t>
            </w:r>
          </w:p>
        </w:tc>
        <w:tc>
          <w:tcPr>
            <w:tcW w:w="3705" w:type="dxa"/>
          </w:tcPr>
          <w:p w14:paraId="599F9518" w14:textId="77777777" w:rsidR="00625553" w:rsidRDefault="00000000">
            <w:pPr>
              <w:pStyle w:val="Compact"/>
            </w:pPr>
            <w:r>
              <w:t>Forbid DTPs from doing Domain/IP Ownership</w:t>
            </w:r>
          </w:p>
        </w:tc>
        <w:tc>
          <w:tcPr>
            <w:tcW w:w="1089" w:type="dxa"/>
          </w:tcPr>
          <w:p w14:paraId="5A27AEAE" w14:textId="77777777" w:rsidR="00625553" w:rsidRDefault="00000000">
            <w:pPr>
              <w:pStyle w:val="Compact"/>
            </w:pPr>
            <w:r>
              <w:t>11-Jul-2017</w:t>
            </w:r>
          </w:p>
        </w:tc>
        <w:tc>
          <w:tcPr>
            <w:tcW w:w="1235" w:type="dxa"/>
            <w:gridSpan w:val="2"/>
          </w:tcPr>
          <w:p w14:paraId="3F6537CE" w14:textId="77777777" w:rsidR="00625553" w:rsidRDefault="00000000">
            <w:pPr>
              <w:pStyle w:val="Compact"/>
            </w:pPr>
            <w:r>
              <w:t>11-Aug-2017</w:t>
            </w:r>
          </w:p>
        </w:tc>
      </w:tr>
      <w:tr w:rsidR="00625553" w14:paraId="35BD1A53" w14:textId="77777777" w:rsidTr="005C1811">
        <w:tc>
          <w:tcPr>
            <w:tcW w:w="944" w:type="dxa"/>
          </w:tcPr>
          <w:p w14:paraId="01013ECC" w14:textId="77777777" w:rsidR="00625553" w:rsidRDefault="00000000">
            <w:pPr>
              <w:pStyle w:val="Compact"/>
            </w:pPr>
            <w:r>
              <w:t>1.5.0</w:t>
            </w:r>
          </w:p>
        </w:tc>
        <w:tc>
          <w:tcPr>
            <w:tcW w:w="944" w:type="dxa"/>
          </w:tcPr>
          <w:p w14:paraId="27D2DB06" w14:textId="77777777" w:rsidR="00625553" w:rsidRDefault="00000000">
            <w:pPr>
              <w:pStyle w:val="Compact"/>
            </w:pPr>
            <w:r>
              <w:t>212</w:t>
            </w:r>
          </w:p>
        </w:tc>
        <w:tc>
          <w:tcPr>
            <w:tcW w:w="3705" w:type="dxa"/>
          </w:tcPr>
          <w:p w14:paraId="5F293086" w14:textId="77777777" w:rsidR="00625553" w:rsidRDefault="00000000">
            <w:pPr>
              <w:pStyle w:val="Compact"/>
            </w:pPr>
            <w:proofErr w:type="spellStart"/>
            <w:r>
              <w:t>Canonicalise</w:t>
            </w:r>
            <w:proofErr w:type="spellEnd"/>
            <w:r>
              <w:t xml:space="preserve"> formal name of the Baseline Requirements</w:t>
            </w:r>
          </w:p>
        </w:tc>
        <w:tc>
          <w:tcPr>
            <w:tcW w:w="1089" w:type="dxa"/>
          </w:tcPr>
          <w:p w14:paraId="4A3764A0" w14:textId="77777777" w:rsidR="00625553" w:rsidRDefault="00000000">
            <w:pPr>
              <w:pStyle w:val="Compact"/>
            </w:pPr>
            <w:r>
              <w:t>1-Sep-2017</w:t>
            </w:r>
          </w:p>
        </w:tc>
        <w:tc>
          <w:tcPr>
            <w:tcW w:w="1235" w:type="dxa"/>
            <w:gridSpan w:val="2"/>
          </w:tcPr>
          <w:p w14:paraId="4A1C2B7C" w14:textId="77777777" w:rsidR="00625553" w:rsidRDefault="00000000">
            <w:pPr>
              <w:pStyle w:val="Compact"/>
            </w:pPr>
            <w:r>
              <w:t>1-Oct-2017</w:t>
            </w:r>
          </w:p>
        </w:tc>
      </w:tr>
      <w:tr w:rsidR="00625553" w14:paraId="70F56D0D" w14:textId="77777777" w:rsidTr="005C1811">
        <w:tc>
          <w:tcPr>
            <w:tcW w:w="944" w:type="dxa"/>
          </w:tcPr>
          <w:p w14:paraId="32A7B9AB" w14:textId="77777777" w:rsidR="00625553" w:rsidRDefault="00000000">
            <w:pPr>
              <w:pStyle w:val="Compact"/>
            </w:pPr>
            <w:r>
              <w:t>1.5.1</w:t>
            </w:r>
          </w:p>
        </w:tc>
        <w:tc>
          <w:tcPr>
            <w:tcW w:w="944" w:type="dxa"/>
          </w:tcPr>
          <w:p w14:paraId="678AB4F4" w14:textId="77777777" w:rsidR="00625553" w:rsidRDefault="00000000">
            <w:pPr>
              <w:pStyle w:val="Compact"/>
            </w:pPr>
            <w:r>
              <w:t>197</w:t>
            </w:r>
          </w:p>
        </w:tc>
        <w:tc>
          <w:tcPr>
            <w:tcW w:w="3705" w:type="dxa"/>
          </w:tcPr>
          <w:p w14:paraId="4F4CDAB1" w14:textId="77777777" w:rsidR="00625553" w:rsidRDefault="00000000">
            <w:pPr>
              <w:pStyle w:val="Compact"/>
            </w:pPr>
            <w:r>
              <w:t>Effective Date of Ballot 193 Provisions</w:t>
            </w:r>
          </w:p>
        </w:tc>
        <w:tc>
          <w:tcPr>
            <w:tcW w:w="1089" w:type="dxa"/>
          </w:tcPr>
          <w:p w14:paraId="526EA146" w14:textId="77777777" w:rsidR="00625553" w:rsidRDefault="00000000">
            <w:pPr>
              <w:pStyle w:val="Compact"/>
            </w:pPr>
            <w:r>
              <w:t>1-May-2017</w:t>
            </w:r>
          </w:p>
        </w:tc>
        <w:tc>
          <w:tcPr>
            <w:tcW w:w="1235" w:type="dxa"/>
            <w:gridSpan w:val="2"/>
          </w:tcPr>
          <w:p w14:paraId="792DE69F" w14:textId="77777777" w:rsidR="00625553" w:rsidRDefault="00000000">
            <w:pPr>
              <w:pStyle w:val="Compact"/>
            </w:pPr>
            <w:r>
              <w:t>2-Jun-2017</w:t>
            </w:r>
          </w:p>
        </w:tc>
      </w:tr>
      <w:tr w:rsidR="00625553" w14:paraId="43BB7A80" w14:textId="77777777" w:rsidTr="005C1811">
        <w:tc>
          <w:tcPr>
            <w:tcW w:w="944" w:type="dxa"/>
          </w:tcPr>
          <w:p w14:paraId="12657F57" w14:textId="77777777" w:rsidR="00625553" w:rsidRDefault="00000000">
            <w:pPr>
              <w:pStyle w:val="Compact"/>
            </w:pPr>
            <w:r>
              <w:t>1.5.2</w:t>
            </w:r>
          </w:p>
        </w:tc>
        <w:tc>
          <w:tcPr>
            <w:tcW w:w="944" w:type="dxa"/>
          </w:tcPr>
          <w:p w14:paraId="5AD2EA92" w14:textId="77777777" w:rsidR="00625553" w:rsidRDefault="00000000">
            <w:pPr>
              <w:pStyle w:val="Compact"/>
            </w:pPr>
            <w:r>
              <w:t>190</w:t>
            </w:r>
          </w:p>
        </w:tc>
        <w:tc>
          <w:tcPr>
            <w:tcW w:w="3705" w:type="dxa"/>
          </w:tcPr>
          <w:p w14:paraId="687DC531" w14:textId="77777777" w:rsidR="00625553" w:rsidRDefault="00000000">
            <w:pPr>
              <w:pStyle w:val="Compact"/>
            </w:pPr>
            <w:r>
              <w:t>Add Validation Methods with Minor Corrections</w:t>
            </w:r>
          </w:p>
        </w:tc>
        <w:tc>
          <w:tcPr>
            <w:tcW w:w="1089" w:type="dxa"/>
          </w:tcPr>
          <w:p w14:paraId="3C02E70E" w14:textId="77777777" w:rsidR="00625553" w:rsidRDefault="00000000">
            <w:pPr>
              <w:pStyle w:val="Compact"/>
            </w:pPr>
            <w:r>
              <w:t>19-Sep-2017</w:t>
            </w:r>
          </w:p>
        </w:tc>
        <w:tc>
          <w:tcPr>
            <w:tcW w:w="1235" w:type="dxa"/>
            <w:gridSpan w:val="2"/>
          </w:tcPr>
          <w:p w14:paraId="5666E066" w14:textId="77777777" w:rsidR="00625553" w:rsidRDefault="00000000">
            <w:pPr>
              <w:pStyle w:val="Compact"/>
            </w:pPr>
            <w:r>
              <w:t>19-Oct-2017</w:t>
            </w:r>
          </w:p>
        </w:tc>
      </w:tr>
      <w:tr w:rsidR="00625553" w14:paraId="4761CF4F" w14:textId="77777777" w:rsidTr="005C1811">
        <w:tc>
          <w:tcPr>
            <w:tcW w:w="944" w:type="dxa"/>
          </w:tcPr>
          <w:p w14:paraId="0A576B5A" w14:textId="77777777" w:rsidR="00625553" w:rsidRDefault="00000000">
            <w:pPr>
              <w:pStyle w:val="Compact"/>
            </w:pPr>
            <w:r>
              <w:t>1.5.3</w:t>
            </w:r>
          </w:p>
        </w:tc>
        <w:tc>
          <w:tcPr>
            <w:tcW w:w="944" w:type="dxa"/>
          </w:tcPr>
          <w:p w14:paraId="56BE0FEB" w14:textId="77777777" w:rsidR="00625553" w:rsidRDefault="00000000">
            <w:pPr>
              <w:pStyle w:val="Compact"/>
            </w:pPr>
            <w:r>
              <w:t>214</w:t>
            </w:r>
          </w:p>
        </w:tc>
        <w:tc>
          <w:tcPr>
            <w:tcW w:w="3705" w:type="dxa"/>
          </w:tcPr>
          <w:p w14:paraId="54759B5D" w14:textId="77777777" w:rsidR="00625553" w:rsidRDefault="00000000">
            <w:pPr>
              <w:pStyle w:val="Compact"/>
            </w:pPr>
            <w:r>
              <w:t>CAA Discovery CNAME Errata</w:t>
            </w:r>
          </w:p>
        </w:tc>
        <w:tc>
          <w:tcPr>
            <w:tcW w:w="1089" w:type="dxa"/>
          </w:tcPr>
          <w:p w14:paraId="3ED61554" w14:textId="77777777" w:rsidR="00625553" w:rsidRDefault="00000000">
            <w:pPr>
              <w:pStyle w:val="Compact"/>
            </w:pPr>
            <w:r>
              <w:t>27-Sep-2017</w:t>
            </w:r>
          </w:p>
        </w:tc>
        <w:tc>
          <w:tcPr>
            <w:tcW w:w="1235" w:type="dxa"/>
            <w:gridSpan w:val="2"/>
          </w:tcPr>
          <w:p w14:paraId="35FD097D" w14:textId="77777777" w:rsidR="00625553" w:rsidRDefault="00000000">
            <w:pPr>
              <w:pStyle w:val="Compact"/>
            </w:pPr>
            <w:r>
              <w:t>27-Oct-2017</w:t>
            </w:r>
          </w:p>
        </w:tc>
      </w:tr>
      <w:tr w:rsidR="00625553" w14:paraId="571FC1F2" w14:textId="77777777" w:rsidTr="005C1811">
        <w:tc>
          <w:tcPr>
            <w:tcW w:w="944" w:type="dxa"/>
          </w:tcPr>
          <w:p w14:paraId="0E5AEDCF" w14:textId="77777777" w:rsidR="00625553" w:rsidRDefault="00000000">
            <w:pPr>
              <w:pStyle w:val="Compact"/>
            </w:pPr>
            <w:r>
              <w:t>1.5.4</w:t>
            </w:r>
          </w:p>
        </w:tc>
        <w:tc>
          <w:tcPr>
            <w:tcW w:w="944" w:type="dxa"/>
          </w:tcPr>
          <w:p w14:paraId="5161C516" w14:textId="77777777" w:rsidR="00625553" w:rsidRDefault="00000000">
            <w:pPr>
              <w:pStyle w:val="Compact"/>
            </w:pPr>
            <w:r>
              <w:t>215</w:t>
            </w:r>
          </w:p>
        </w:tc>
        <w:tc>
          <w:tcPr>
            <w:tcW w:w="3705" w:type="dxa"/>
          </w:tcPr>
          <w:p w14:paraId="2ED2C13F" w14:textId="77777777" w:rsidR="00625553" w:rsidRDefault="00000000">
            <w:pPr>
              <w:pStyle w:val="Compact"/>
            </w:pPr>
            <w:r>
              <w:t>Fix Ballot 190 Errata</w:t>
            </w:r>
          </w:p>
        </w:tc>
        <w:tc>
          <w:tcPr>
            <w:tcW w:w="1089" w:type="dxa"/>
          </w:tcPr>
          <w:p w14:paraId="664C6913" w14:textId="77777777" w:rsidR="00625553" w:rsidRDefault="00000000">
            <w:pPr>
              <w:pStyle w:val="Compact"/>
            </w:pPr>
            <w:r>
              <w:t>4‐Oct‐2017</w:t>
            </w:r>
          </w:p>
        </w:tc>
        <w:tc>
          <w:tcPr>
            <w:tcW w:w="1235" w:type="dxa"/>
            <w:gridSpan w:val="2"/>
          </w:tcPr>
          <w:p w14:paraId="1C67D9EB" w14:textId="77777777" w:rsidR="00625553" w:rsidRDefault="00000000">
            <w:pPr>
              <w:pStyle w:val="Compact"/>
            </w:pPr>
            <w:r>
              <w:t>5‐Nov‐2017</w:t>
            </w:r>
          </w:p>
        </w:tc>
      </w:tr>
      <w:tr w:rsidR="00625553" w14:paraId="0B1B68F8" w14:textId="77777777" w:rsidTr="005C1811">
        <w:tc>
          <w:tcPr>
            <w:tcW w:w="944" w:type="dxa"/>
          </w:tcPr>
          <w:p w14:paraId="786035E1" w14:textId="77777777" w:rsidR="00625553" w:rsidRDefault="00000000">
            <w:pPr>
              <w:pStyle w:val="Compact"/>
            </w:pPr>
            <w:r>
              <w:t>1.5.5</w:t>
            </w:r>
          </w:p>
        </w:tc>
        <w:tc>
          <w:tcPr>
            <w:tcW w:w="944" w:type="dxa"/>
          </w:tcPr>
          <w:p w14:paraId="1DFFF832" w14:textId="77777777" w:rsidR="00625553" w:rsidRDefault="00000000">
            <w:pPr>
              <w:pStyle w:val="Compact"/>
            </w:pPr>
            <w:r>
              <w:t>217</w:t>
            </w:r>
          </w:p>
        </w:tc>
        <w:tc>
          <w:tcPr>
            <w:tcW w:w="3705" w:type="dxa"/>
          </w:tcPr>
          <w:p w14:paraId="7FE14896" w14:textId="77777777" w:rsidR="00625553" w:rsidRDefault="00000000">
            <w:pPr>
              <w:pStyle w:val="Compact"/>
            </w:pPr>
            <w:r>
              <w:t>Sunset RFC 2527</w:t>
            </w:r>
          </w:p>
        </w:tc>
        <w:tc>
          <w:tcPr>
            <w:tcW w:w="1089" w:type="dxa"/>
          </w:tcPr>
          <w:p w14:paraId="00AAAC11" w14:textId="77777777" w:rsidR="00625553" w:rsidRDefault="00000000">
            <w:pPr>
              <w:pStyle w:val="Compact"/>
            </w:pPr>
            <w:r>
              <w:t>21‐Dec‐2017</w:t>
            </w:r>
          </w:p>
        </w:tc>
        <w:tc>
          <w:tcPr>
            <w:tcW w:w="1235" w:type="dxa"/>
            <w:gridSpan w:val="2"/>
          </w:tcPr>
          <w:p w14:paraId="2E97A82C" w14:textId="77777777" w:rsidR="00625553" w:rsidRDefault="00000000">
            <w:pPr>
              <w:pStyle w:val="Compact"/>
            </w:pPr>
            <w:r>
              <w:t>9‐Mar‐2018</w:t>
            </w:r>
          </w:p>
        </w:tc>
      </w:tr>
      <w:tr w:rsidR="00625553" w14:paraId="7D8A7122" w14:textId="77777777" w:rsidTr="005C1811">
        <w:tc>
          <w:tcPr>
            <w:tcW w:w="944" w:type="dxa"/>
          </w:tcPr>
          <w:p w14:paraId="3596ADED" w14:textId="77777777" w:rsidR="00625553" w:rsidRDefault="00000000">
            <w:pPr>
              <w:pStyle w:val="Compact"/>
            </w:pPr>
            <w:r>
              <w:t>1.5.6</w:t>
            </w:r>
          </w:p>
        </w:tc>
        <w:tc>
          <w:tcPr>
            <w:tcW w:w="944" w:type="dxa"/>
          </w:tcPr>
          <w:p w14:paraId="709B254A" w14:textId="77777777" w:rsidR="00625553" w:rsidRDefault="00000000">
            <w:pPr>
              <w:pStyle w:val="Compact"/>
            </w:pPr>
            <w:r>
              <w:t>218</w:t>
            </w:r>
          </w:p>
        </w:tc>
        <w:tc>
          <w:tcPr>
            <w:tcW w:w="3705" w:type="dxa"/>
          </w:tcPr>
          <w:p w14:paraId="0AF27548" w14:textId="77777777" w:rsidR="00625553" w:rsidRDefault="00000000">
            <w:pPr>
              <w:pStyle w:val="Compact"/>
            </w:pPr>
            <w:r>
              <w:t>Remove validation methods #1 and #5</w:t>
            </w:r>
          </w:p>
        </w:tc>
        <w:tc>
          <w:tcPr>
            <w:tcW w:w="1089" w:type="dxa"/>
          </w:tcPr>
          <w:p w14:paraId="128A0621" w14:textId="77777777" w:rsidR="00625553" w:rsidRDefault="00000000">
            <w:pPr>
              <w:pStyle w:val="Compact"/>
            </w:pPr>
            <w:r>
              <w:t>5‐Feb‐2018</w:t>
            </w:r>
          </w:p>
        </w:tc>
        <w:tc>
          <w:tcPr>
            <w:tcW w:w="1235" w:type="dxa"/>
            <w:gridSpan w:val="2"/>
          </w:tcPr>
          <w:p w14:paraId="5419D197" w14:textId="77777777" w:rsidR="00625553" w:rsidRDefault="00000000">
            <w:pPr>
              <w:pStyle w:val="Compact"/>
            </w:pPr>
            <w:r>
              <w:t>9‐Mar‐2018</w:t>
            </w:r>
          </w:p>
        </w:tc>
      </w:tr>
      <w:tr w:rsidR="00625553" w14:paraId="2E485C17" w14:textId="77777777" w:rsidTr="005C1811">
        <w:tc>
          <w:tcPr>
            <w:tcW w:w="944" w:type="dxa"/>
          </w:tcPr>
          <w:p w14:paraId="4323190A" w14:textId="77777777" w:rsidR="00625553" w:rsidRDefault="00000000">
            <w:pPr>
              <w:pStyle w:val="Compact"/>
            </w:pPr>
            <w:r>
              <w:lastRenderedPageBreak/>
              <w:t>1.5.7</w:t>
            </w:r>
          </w:p>
        </w:tc>
        <w:tc>
          <w:tcPr>
            <w:tcW w:w="944" w:type="dxa"/>
          </w:tcPr>
          <w:p w14:paraId="34847FDB" w14:textId="77777777" w:rsidR="00625553" w:rsidRDefault="00000000">
            <w:pPr>
              <w:pStyle w:val="Compact"/>
            </w:pPr>
            <w:r>
              <w:t>220</w:t>
            </w:r>
          </w:p>
        </w:tc>
        <w:tc>
          <w:tcPr>
            <w:tcW w:w="3705" w:type="dxa"/>
          </w:tcPr>
          <w:p w14:paraId="5A29CBA0" w14:textId="77777777" w:rsidR="00625553" w:rsidRDefault="00000000">
            <w:pPr>
              <w:pStyle w:val="Compact"/>
            </w:pPr>
            <w:r>
              <w:t>Minor Cleanups (Spring 2018)</w:t>
            </w:r>
          </w:p>
        </w:tc>
        <w:tc>
          <w:tcPr>
            <w:tcW w:w="1089" w:type="dxa"/>
          </w:tcPr>
          <w:p w14:paraId="10759584" w14:textId="77777777" w:rsidR="00625553" w:rsidRDefault="00000000">
            <w:pPr>
              <w:pStyle w:val="Compact"/>
            </w:pPr>
            <w:r>
              <w:t>30‐Mar‐2018</w:t>
            </w:r>
          </w:p>
        </w:tc>
        <w:tc>
          <w:tcPr>
            <w:tcW w:w="1235" w:type="dxa"/>
            <w:gridSpan w:val="2"/>
          </w:tcPr>
          <w:p w14:paraId="09F59B02" w14:textId="77777777" w:rsidR="00625553" w:rsidRDefault="00000000">
            <w:pPr>
              <w:pStyle w:val="Compact"/>
            </w:pPr>
            <w:r>
              <w:t>29‐Apr‐2018</w:t>
            </w:r>
          </w:p>
        </w:tc>
      </w:tr>
      <w:tr w:rsidR="00625553" w14:paraId="39321EE4" w14:textId="77777777" w:rsidTr="005C1811">
        <w:tc>
          <w:tcPr>
            <w:tcW w:w="944" w:type="dxa"/>
          </w:tcPr>
          <w:p w14:paraId="2901B952" w14:textId="77777777" w:rsidR="00625553" w:rsidRDefault="00000000">
            <w:pPr>
              <w:pStyle w:val="Compact"/>
            </w:pPr>
            <w:r>
              <w:t>1.5.8</w:t>
            </w:r>
          </w:p>
        </w:tc>
        <w:tc>
          <w:tcPr>
            <w:tcW w:w="944" w:type="dxa"/>
          </w:tcPr>
          <w:p w14:paraId="422F45E5" w14:textId="77777777" w:rsidR="00625553" w:rsidRDefault="00000000">
            <w:pPr>
              <w:pStyle w:val="Compact"/>
            </w:pPr>
            <w:r>
              <w:t>219</w:t>
            </w:r>
          </w:p>
        </w:tc>
        <w:tc>
          <w:tcPr>
            <w:tcW w:w="3705" w:type="dxa"/>
          </w:tcPr>
          <w:p w14:paraId="2A994A7E" w14:textId="77777777" w:rsidR="00625553" w:rsidRDefault="00000000">
            <w:pPr>
              <w:pStyle w:val="Compact"/>
            </w:pPr>
            <w:r>
              <w:t>Clarify handling of CAA Record Sets with no “issue”</w:t>
            </w:r>
            <w:proofErr w:type="gramStart"/>
            <w:r>
              <w:t>/“</w:t>
            </w:r>
            <w:proofErr w:type="spellStart"/>
            <w:proofErr w:type="gramEnd"/>
            <w:r>
              <w:t>issuewild</w:t>
            </w:r>
            <w:proofErr w:type="spellEnd"/>
            <w:r>
              <w:t>” property tag</w:t>
            </w:r>
          </w:p>
        </w:tc>
        <w:tc>
          <w:tcPr>
            <w:tcW w:w="1089" w:type="dxa"/>
          </w:tcPr>
          <w:p w14:paraId="55CB979E" w14:textId="77777777" w:rsidR="00625553" w:rsidRDefault="00000000">
            <w:pPr>
              <w:pStyle w:val="Compact"/>
            </w:pPr>
            <w:r>
              <w:t>10-Apr-2018</w:t>
            </w:r>
          </w:p>
        </w:tc>
        <w:tc>
          <w:tcPr>
            <w:tcW w:w="1235" w:type="dxa"/>
            <w:gridSpan w:val="2"/>
          </w:tcPr>
          <w:p w14:paraId="7E846C0D" w14:textId="77777777" w:rsidR="00625553" w:rsidRDefault="00000000">
            <w:pPr>
              <w:pStyle w:val="Compact"/>
            </w:pPr>
            <w:r>
              <w:t>10-May-2018</w:t>
            </w:r>
          </w:p>
        </w:tc>
      </w:tr>
      <w:tr w:rsidR="00625553" w14:paraId="2A08CF3F" w14:textId="77777777" w:rsidTr="005C1811">
        <w:tc>
          <w:tcPr>
            <w:tcW w:w="944" w:type="dxa"/>
          </w:tcPr>
          <w:p w14:paraId="52D7E785" w14:textId="77777777" w:rsidR="00625553" w:rsidRDefault="00000000">
            <w:pPr>
              <w:pStyle w:val="Compact"/>
            </w:pPr>
            <w:r>
              <w:t>1.5.9</w:t>
            </w:r>
          </w:p>
        </w:tc>
        <w:tc>
          <w:tcPr>
            <w:tcW w:w="944" w:type="dxa"/>
          </w:tcPr>
          <w:p w14:paraId="3FD9B93A" w14:textId="77777777" w:rsidR="00625553" w:rsidRDefault="00000000">
            <w:pPr>
              <w:pStyle w:val="Compact"/>
            </w:pPr>
            <w:r>
              <w:t>223</w:t>
            </w:r>
          </w:p>
        </w:tc>
        <w:tc>
          <w:tcPr>
            <w:tcW w:w="3705" w:type="dxa"/>
          </w:tcPr>
          <w:p w14:paraId="1EA3ACBB" w14:textId="77777777" w:rsidR="00625553" w:rsidRDefault="00000000">
            <w:pPr>
              <w:pStyle w:val="Compact"/>
            </w:pPr>
            <w:r>
              <w:t>Update BR Section 8.4 for CA audit criteria</w:t>
            </w:r>
          </w:p>
        </w:tc>
        <w:tc>
          <w:tcPr>
            <w:tcW w:w="1089" w:type="dxa"/>
          </w:tcPr>
          <w:p w14:paraId="0826406D" w14:textId="77777777" w:rsidR="00625553" w:rsidRDefault="00000000">
            <w:pPr>
              <w:pStyle w:val="Compact"/>
            </w:pPr>
            <w:r>
              <w:t>15-May-2018</w:t>
            </w:r>
          </w:p>
        </w:tc>
        <w:tc>
          <w:tcPr>
            <w:tcW w:w="1235" w:type="dxa"/>
            <w:gridSpan w:val="2"/>
          </w:tcPr>
          <w:p w14:paraId="3E825BCE" w14:textId="77777777" w:rsidR="00625553" w:rsidRDefault="00000000">
            <w:pPr>
              <w:pStyle w:val="Compact"/>
            </w:pPr>
            <w:r>
              <w:t>14-June-2018</w:t>
            </w:r>
          </w:p>
        </w:tc>
      </w:tr>
      <w:tr w:rsidR="00625553" w14:paraId="10FBF33F" w14:textId="77777777" w:rsidTr="005C1811">
        <w:tc>
          <w:tcPr>
            <w:tcW w:w="944" w:type="dxa"/>
          </w:tcPr>
          <w:p w14:paraId="2F035C75" w14:textId="77777777" w:rsidR="00625553" w:rsidRDefault="00000000">
            <w:pPr>
              <w:pStyle w:val="Compact"/>
            </w:pPr>
            <w:r>
              <w:t>1.6.0</w:t>
            </w:r>
          </w:p>
        </w:tc>
        <w:tc>
          <w:tcPr>
            <w:tcW w:w="944" w:type="dxa"/>
          </w:tcPr>
          <w:p w14:paraId="2EFED3AA" w14:textId="77777777" w:rsidR="00625553" w:rsidRDefault="00000000">
            <w:pPr>
              <w:pStyle w:val="Compact"/>
            </w:pPr>
            <w:r>
              <w:t>224</w:t>
            </w:r>
          </w:p>
        </w:tc>
        <w:tc>
          <w:tcPr>
            <w:tcW w:w="3705" w:type="dxa"/>
          </w:tcPr>
          <w:p w14:paraId="010AEE76" w14:textId="77777777" w:rsidR="00625553" w:rsidRDefault="00000000">
            <w:pPr>
              <w:pStyle w:val="Compact"/>
            </w:pPr>
            <w:proofErr w:type="spellStart"/>
            <w:proofErr w:type="gramStart"/>
            <w:r>
              <w:t>WhoIs</w:t>
            </w:r>
            <w:proofErr w:type="spellEnd"/>
            <w:proofErr w:type="gramEnd"/>
            <w:r>
              <w:t xml:space="preserve"> and RDAP</w:t>
            </w:r>
          </w:p>
        </w:tc>
        <w:tc>
          <w:tcPr>
            <w:tcW w:w="1089" w:type="dxa"/>
          </w:tcPr>
          <w:p w14:paraId="1B6AE635" w14:textId="77777777" w:rsidR="00625553" w:rsidRDefault="00000000">
            <w:pPr>
              <w:pStyle w:val="Compact"/>
            </w:pPr>
            <w:r>
              <w:t>22-May-2018</w:t>
            </w:r>
          </w:p>
        </w:tc>
        <w:tc>
          <w:tcPr>
            <w:tcW w:w="1235" w:type="dxa"/>
            <w:gridSpan w:val="2"/>
          </w:tcPr>
          <w:p w14:paraId="6F0E41B7" w14:textId="77777777" w:rsidR="00625553" w:rsidRDefault="00000000">
            <w:pPr>
              <w:pStyle w:val="Compact"/>
            </w:pPr>
            <w:r>
              <w:t>22-June-2018</w:t>
            </w:r>
          </w:p>
        </w:tc>
      </w:tr>
      <w:tr w:rsidR="00625553" w14:paraId="3DA57D87" w14:textId="77777777" w:rsidTr="005C1811">
        <w:tc>
          <w:tcPr>
            <w:tcW w:w="944" w:type="dxa"/>
          </w:tcPr>
          <w:p w14:paraId="2CAF6705" w14:textId="77777777" w:rsidR="00625553" w:rsidRDefault="00000000">
            <w:pPr>
              <w:pStyle w:val="Compact"/>
            </w:pPr>
            <w:r>
              <w:t>1.6.1</w:t>
            </w:r>
          </w:p>
        </w:tc>
        <w:tc>
          <w:tcPr>
            <w:tcW w:w="944" w:type="dxa"/>
          </w:tcPr>
          <w:p w14:paraId="600FE7F5" w14:textId="77777777" w:rsidR="00625553" w:rsidRDefault="00000000">
            <w:pPr>
              <w:pStyle w:val="Compact"/>
            </w:pPr>
            <w:r>
              <w:t>SC6</w:t>
            </w:r>
          </w:p>
        </w:tc>
        <w:tc>
          <w:tcPr>
            <w:tcW w:w="3705" w:type="dxa"/>
          </w:tcPr>
          <w:p w14:paraId="5D42843C" w14:textId="77777777" w:rsidR="00625553" w:rsidRDefault="00000000">
            <w:pPr>
              <w:pStyle w:val="Compact"/>
            </w:pPr>
            <w:r>
              <w:t>Revocation Timeline Extension</w:t>
            </w:r>
          </w:p>
        </w:tc>
        <w:tc>
          <w:tcPr>
            <w:tcW w:w="1089" w:type="dxa"/>
          </w:tcPr>
          <w:p w14:paraId="5BD7D0A8" w14:textId="77777777" w:rsidR="00625553" w:rsidRDefault="00000000">
            <w:pPr>
              <w:pStyle w:val="Compact"/>
            </w:pPr>
            <w:r>
              <w:t>14-Sep-2018</w:t>
            </w:r>
          </w:p>
        </w:tc>
        <w:tc>
          <w:tcPr>
            <w:tcW w:w="1235" w:type="dxa"/>
            <w:gridSpan w:val="2"/>
          </w:tcPr>
          <w:p w14:paraId="016C953A" w14:textId="77777777" w:rsidR="00625553" w:rsidRDefault="00000000">
            <w:pPr>
              <w:pStyle w:val="Compact"/>
            </w:pPr>
            <w:r>
              <w:t>14-Oct-2018</w:t>
            </w:r>
          </w:p>
        </w:tc>
      </w:tr>
      <w:tr w:rsidR="00625553" w14:paraId="23AF39D9" w14:textId="77777777" w:rsidTr="005C1811">
        <w:tc>
          <w:tcPr>
            <w:tcW w:w="944" w:type="dxa"/>
          </w:tcPr>
          <w:p w14:paraId="10CD8B60" w14:textId="77777777" w:rsidR="00625553" w:rsidRDefault="00000000">
            <w:pPr>
              <w:pStyle w:val="Compact"/>
            </w:pPr>
            <w:r>
              <w:t>1.6.2</w:t>
            </w:r>
          </w:p>
        </w:tc>
        <w:tc>
          <w:tcPr>
            <w:tcW w:w="944" w:type="dxa"/>
          </w:tcPr>
          <w:p w14:paraId="38688CF6" w14:textId="77777777" w:rsidR="00625553" w:rsidRDefault="00000000">
            <w:pPr>
              <w:pStyle w:val="Compact"/>
            </w:pPr>
            <w:r>
              <w:t>SC12</w:t>
            </w:r>
          </w:p>
        </w:tc>
        <w:tc>
          <w:tcPr>
            <w:tcW w:w="3705" w:type="dxa"/>
          </w:tcPr>
          <w:p w14:paraId="1DF47DDB" w14:textId="77777777" w:rsidR="00625553" w:rsidRDefault="00000000">
            <w:pPr>
              <w:pStyle w:val="Compact"/>
            </w:pPr>
            <w:r>
              <w:t xml:space="preserve">Sunset of Underscores in </w:t>
            </w:r>
            <w:proofErr w:type="spellStart"/>
            <w:r>
              <w:t>dNSNames</w:t>
            </w:r>
            <w:proofErr w:type="spellEnd"/>
          </w:p>
        </w:tc>
        <w:tc>
          <w:tcPr>
            <w:tcW w:w="1089" w:type="dxa"/>
          </w:tcPr>
          <w:p w14:paraId="478CEEC9" w14:textId="77777777" w:rsidR="00625553" w:rsidRDefault="00000000">
            <w:pPr>
              <w:pStyle w:val="Compact"/>
            </w:pPr>
            <w:r>
              <w:t>9-Nov-2018</w:t>
            </w:r>
          </w:p>
        </w:tc>
        <w:tc>
          <w:tcPr>
            <w:tcW w:w="1235" w:type="dxa"/>
            <w:gridSpan w:val="2"/>
          </w:tcPr>
          <w:p w14:paraId="04B15FA7" w14:textId="77777777" w:rsidR="00625553" w:rsidRDefault="00000000">
            <w:pPr>
              <w:pStyle w:val="Compact"/>
            </w:pPr>
            <w:r>
              <w:t>10-Dec-2018</w:t>
            </w:r>
          </w:p>
        </w:tc>
      </w:tr>
      <w:tr w:rsidR="00625553" w14:paraId="22461587" w14:textId="77777777" w:rsidTr="005C1811">
        <w:tc>
          <w:tcPr>
            <w:tcW w:w="944" w:type="dxa"/>
          </w:tcPr>
          <w:p w14:paraId="144B0BCE" w14:textId="77777777" w:rsidR="00625553" w:rsidRDefault="00000000">
            <w:pPr>
              <w:pStyle w:val="Compact"/>
            </w:pPr>
            <w:r>
              <w:t>1.6.3</w:t>
            </w:r>
          </w:p>
        </w:tc>
        <w:tc>
          <w:tcPr>
            <w:tcW w:w="944" w:type="dxa"/>
          </w:tcPr>
          <w:p w14:paraId="1E10ACBD" w14:textId="77777777" w:rsidR="00625553" w:rsidRDefault="00000000">
            <w:pPr>
              <w:pStyle w:val="Compact"/>
            </w:pPr>
            <w:r>
              <w:t>SC13</w:t>
            </w:r>
          </w:p>
        </w:tc>
        <w:tc>
          <w:tcPr>
            <w:tcW w:w="3705" w:type="dxa"/>
          </w:tcPr>
          <w:p w14:paraId="00BF8C68" w14:textId="77777777" w:rsidR="00625553" w:rsidRDefault="00000000">
            <w:pPr>
              <w:pStyle w:val="Compact"/>
            </w:pPr>
            <w:r>
              <w:t>CAA Contact Property and Associated E-mail Validation Methods</w:t>
            </w:r>
          </w:p>
        </w:tc>
        <w:tc>
          <w:tcPr>
            <w:tcW w:w="1089" w:type="dxa"/>
          </w:tcPr>
          <w:p w14:paraId="4F7A18AB" w14:textId="77777777" w:rsidR="00625553" w:rsidRDefault="00000000">
            <w:pPr>
              <w:pStyle w:val="Compact"/>
            </w:pPr>
            <w:r>
              <w:t>25-Dec-2018</w:t>
            </w:r>
          </w:p>
        </w:tc>
        <w:tc>
          <w:tcPr>
            <w:tcW w:w="1235" w:type="dxa"/>
            <w:gridSpan w:val="2"/>
          </w:tcPr>
          <w:p w14:paraId="1A113C61" w14:textId="77777777" w:rsidR="00625553" w:rsidRDefault="00000000">
            <w:pPr>
              <w:pStyle w:val="Compact"/>
            </w:pPr>
            <w:r>
              <w:t>1-Feb-2019</w:t>
            </w:r>
          </w:p>
        </w:tc>
      </w:tr>
      <w:tr w:rsidR="00625553" w14:paraId="7DADEC86" w14:textId="77777777" w:rsidTr="005C1811">
        <w:tc>
          <w:tcPr>
            <w:tcW w:w="944" w:type="dxa"/>
          </w:tcPr>
          <w:p w14:paraId="75B4B009" w14:textId="77777777" w:rsidR="00625553" w:rsidRDefault="00000000">
            <w:pPr>
              <w:pStyle w:val="Compact"/>
            </w:pPr>
            <w:r>
              <w:t>1.6.4</w:t>
            </w:r>
          </w:p>
        </w:tc>
        <w:tc>
          <w:tcPr>
            <w:tcW w:w="944" w:type="dxa"/>
          </w:tcPr>
          <w:p w14:paraId="2FD23ADD" w14:textId="77777777" w:rsidR="00625553" w:rsidRDefault="00000000">
            <w:pPr>
              <w:pStyle w:val="Compact"/>
            </w:pPr>
            <w:r>
              <w:t>SC14</w:t>
            </w:r>
          </w:p>
        </w:tc>
        <w:tc>
          <w:tcPr>
            <w:tcW w:w="3705" w:type="dxa"/>
          </w:tcPr>
          <w:p w14:paraId="2F28F1D9" w14:textId="77777777" w:rsidR="00625553" w:rsidRDefault="00000000">
            <w:pPr>
              <w:pStyle w:val="Compact"/>
            </w:pPr>
            <w:r>
              <w:t>Updated Phone Validation Methods</w:t>
            </w:r>
          </w:p>
        </w:tc>
        <w:tc>
          <w:tcPr>
            <w:tcW w:w="1089" w:type="dxa"/>
          </w:tcPr>
          <w:p w14:paraId="50D2E933" w14:textId="77777777" w:rsidR="00625553" w:rsidRDefault="00000000">
            <w:pPr>
              <w:pStyle w:val="Compact"/>
            </w:pPr>
            <w:r>
              <w:t>31-Jan-2019</w:t>
            </w:r>
          </w:p>
        </w:tc>
        <w:tc>
          <w:tcPr>
            <w:tcW w:w="1235" w:type="dxa"/>
            <w:gridSpan w:val="2"/>
          </w:tcPr>
          <w:p w14:paraId="46491B6D" w14:textId="77777777" w:rsidR="00625553" w:rsidRDefault="00000000">
            <w:pPr>
              <w:pStyle w:val="Compact"/>
            </w:pPr>
            <w:r>
              <w:t>16-Mar-2019</w:t>
            </w:r>
          </w:p>
        </w:tc>
      </w:tr>
      <w:tr w:rsidR="00625553" w14:paraId="5EFD53A3" w14:textId="77777777" w:rsidTr="005C1811">
        <w:tc>
          <w:tcPr>
            <w:tcW w:w="944" w:type="dxa"/>
          </w:tcPr>
          <w:p w14:paraId="1457DF45" w14:textId="77777777" w:rsidR="00625553" w:rsidRDefault="00000000">
            <w:pPr>
              <w:pStyle w:val="Compact"/>
            </w:pPr>
            <w:r>
              <w:t>1.6.4</w:t>
            </w:r>
          </w:p>
        </w:tc>
        <w:tc>
          <w:tcPr>
            <w:tcW w:w="944" w:type="dxa"/>
          </w:tcPr>
          <w:p w14:paraId="0A1D2705" w14:textId="77777777" w:rsidR="00625553" w:rsidRDefault="00000000">
            <w:pPr>
              <w:pStyle w:val="Compact"/>
            </w:pPr>
            <w:r>
              <w:t>SC15</w:t>
            </w:r>
          </w:p>
        </w:tc>
        <w:tc>
          <w:tcPr>
            <w:tcW w:w="3705" w:type="dxa"/>
          </w:tcPr>
          <w:p w14:paraId="1B6EB333" w14:textId="77777777" w:rsidR="00625553" w:rsidRDefault="00000000">
            <w:pPr>
              <w:pStyle w:val="Compact"/>
            </w:pPr>
            <w:r>
              <w:t>Remove Validation Method Number 9</w:t>
            </w:r>
          </w:p>
        </w:tc>
        <w:tc>
          <w:tcPr>
            <w:tcW w:w="1089" w:type="dxa"/>
          </w:tcPr>
          <w:p w14:paraId="00DD70D7" w14:textId="77777777" w:rsidR="00625553" w:rsidRDefault="00000000">
            <w:pPr>
              <w:pStyle w:val="Compact"/>
            </w:pPr>
            <w:r>
              <w:t>5-Feb-2019</w:t>
            </w:r>
          </w:p>
        </w:tc>
        <w:tc>
          <w:tcPr>
            <w:tcW w:w="1235" w:type="dxa"/>
            <w:gridSpan w:val="2"/>
          </w:tcPr>
          <w:p w14:paraId="4A3E9C41" w14:textId="77777777" w:rsidR="00625553" w:rsidRDefault="00000000">
            <w:pPr>
              <w:pStyle w:val="Compact"/>
            </w:pPr>
            <w:r>
              <w:t>16-Mar-2019</w:t>
            </w:r>
          </w:p>
        </w:tc>
      </w:tr>
      <w:tr w:rsidR="00625553" w14:paraId="5340FC9F" w14:textId="77777777" w:rsidTr="005C1811">
        <w:tc>
          <w:tcPr>
            <w:tcW w:w="944" w:type="dxa"/>
          </w:tcPr>
          <w:p w14:paraId="377E7A58" w14:textId="77777777" w:rsidR="00625553" w:rsidRDefault="00000000">
            <w:pPr>
              <w:pStyle w:val="Compact"/>
            </w:pPr>
            <w:r>
              <w:t>1.6.4</w:t>
            </w:r>
          </w:p>
        </w:tc>
        <w:tc>
          <w:tcPr>
            <w:tcW w:w="944" w:type="dxa"/>
          </w:tcPr>
          <w:p w14:paraId="0A284B8D" w14:textId="77777777" w:rsidR="00625553" w:rsidRDefault="00000000">
            <w:pPr>
              <w:pStyle w:val="Compact"/>
            </w:pPr>
            <w:r>
              <w:t>SC7</w:t>
            </w:r>
          </w:p>
        </w:tc>
        <w:tc>
          <w:tcPr>
            <w:tcW w:w="3705" w:type="dxa"/>
          </w:tcPr>
          <w:p w14:paraId="46E721EF" w14:textId="77777777" w:rsidR="00625553" w:rsidRDefault="00000000">
            <w:pPr>
              <w:pStyle w:val="Compact"/>
            </w:pPr>
            <w:r>
              <w:t>Update IP Address Validation Methods</w:t>
            </w:r>
          </w:p>
        </w:tc>
        <w:tc>
          <w:tcPr>
            <w:tcW w:w="1089" w:type="dxa"/>
          </w:tcPr>
          <w:p w14:paraId="2C0DB321" w14:textId="77777777" w:rsidR="00625553" w:rsidRDefault="00000000">
            <w:pPr>
              <w:pStyle w:val="Compact"/>
            </w:pPr>
            <w:r>
              <w:t>8-Feb-2019</w:t>
            </w:r>
          </w:p>
        </w:tc>
        <w:tc>
          <w:tcPr>
            <w:tcW w:w="1235" w:type="dxa"/>
            <w:gridSpan w:val="2"/>
          </w:tcPr>
          <w:p w14:paraId="249DC2A5" w14:textId="77777777" w:rsidR="00625553" w:rsidRDefault="00000000">
            <w:pPr>
              <w:pStyle w:val="Compact"/>
            </w:pPr>
            <w:r>
              <w:t>16-Mar-2019</w:t>
            </w:r>
          </w:p>
        </w:tc>
      </w:tr>
      <w:tr w:rsidR="00625553" w14:paraId="17B7FD69" w14:textId="77777777" w:rsidTr="005C1811">
        <w:tc>
          <w:tcPr>
            <w:tcW w:w="944" w:type="dxa"/>
          </w:tcPr>
          <w:p w14:paraId="7F2840F1" w14:textId="77777777" w:rsidR="00625553" w:rsidRDefault="00000000">
            <w:pPr>
              <w:pStyle w:val="Compact"/>
            </w:pPr>
            <w:r>
              <w:t>1.6.5</w:t>
            </w:r>
          </w:p>
        </w:tc>
        <w:tc>
          <w:tcPr>
            <w:tcW w:w="944" w:type="dxa"/>
          </w:tcPr>
          <w:p w14:paraId="46504DF1" w14:textId="77777777" w:rsidR="00625553" w:rsidRDefault="00000000">
            <w:pPr>
              <w:pStyle w:val="Compact"/>
            </w:pPr>
            <w:r>
              <w:t>SC16</w:t>
            </w:r>
          </w:p>
        </w:tc>
        <w:tc>
          <w:tcPr>
            <w:tcW w:w="3705" w:type="dxa"/>
          </w:tcPr>
          <w:p w14:paraId="11CB0213" w14:textId="77777777" w:rsidR="00625553" w:rsidRDefault="00000000">
            <w:pPr>
              <w:pStyle w:val="Compact"/>
            </w:pPr>
            <w:r>
              <w:t>Other Subject Attributes</w:t>
            </w:r>
          </w:p>
        </w:tc>
        <w:tc>
          <w:tcPr>
            <w:tcW w:w="1089" w:type="dxa"/>
          </w:tcPr>
          <w:p w14:paraId="341B5F7B" w14:textId="77777777" w:rsidR="00625553" w:rsidRDefault="00000000">
            <w:pPr>
              <w:pStyle w:val="Compact"/>
            </w:pPr>
            <w:r>
              <w:t>15-Mar-2019</w:t>
            </w:r>
          </w:p>
        </w:tc>
        <w:tc>
          <w:tcPr>
            <w:tcW w:w="1235" w:type="dxa"/>
            <w:gridSpan w:val="2"/>
          </w:tcPr>
          <w:p w14:paraId="192ABD97" w14:textId="77777777" w:rsidR="00625553" w:rsidRDefault="00000000">
            <w:pPr>
              <w:pStyle w:val="Compact"/>
            </w:pPr>
            <w:r>
              <w:t>16-Apr-2019</w:t>
            </w:r>
          </w:p>
        </w:tc>
      </w:tr>
      <w:tr w:rsidR="00625553" w14:paraId="4EDD95B3" w14:textId="77777777" w:rsidTr="005C1811">
        <w:tc>
          <w:tcPr>
            <w:tcW w:w="944" w:type="dxa"/>
          </w:tcPr>
          <w:p w14:paraId="0881576D" w14:textId="77777777" w:rsidR="00625553" w:rsidRDefault="00000000">
            <w:pPr>
              <w:pStyle w:val="Compact"/>
            </w:pPr>
            <w:r>
              <w:t>1.6.6</w:t>
            </w:r>
          </w:p>
        </w:tc>
        <w:tc>
          <w:tcPr>
            <w:tcW w:w="944" w:type="dxa"/>
          </w:tcPr>
          <w:p w14:paraId="65039F80" w14:textId="77777777" w:rsidR="00625553" w:rsidRDefault="00000000">
            <w:pPr>
              <w:pStyle w:val="Compact"/>
            </w:pPr>
            <w:r>
              <w:t>SC19</w:t>
            </w:r>
          </w:p>
        </w:tc>
        <w:tc>
          <w:tcPr>
            <w:tcW w:w="3705" w:type="dxa"/>
          </w:tcPr>
          <w:p w14:paraId="570AE676" w14:textId="77777777" w:rsidR="00625553" w:rsidRDefault="00000000">
            <w:pPr>
              <w:pStyle w:val="Compact"/>
            </w:pPr>
            <w:r>
              <w:t>Phone Contact with DNS CAA Phone Contact v2</w:t>
            </w:r>
          </w:p>
        </w:tc>
        <w:tc>
          <w:tcPr>
            <w:tcW w:w="1089" w:type="dxa"/>
          </w:tcPr>
          <w:p w14:paraId="58382B76" w14:textId="77777777" w:rsidR="00625553" w:rsidRDefault="00000000">
            <w:pPr>
              <w:pStyle w:val="Compact"/>
            </w:pPr>
            <w:r>
              <w:t>20-May-2019</w:t>
            </w:r>
          </w:p>
        </w:tc>
        <w:tc>
          <w:tcPr>
            <w:tcW w:w="1235" w:type="dxa"/>
            <w:gridSpan w:val="2"/>
          </w:tcPr>
          <w:p w14:paraId="7DE82B99" w14:textId="77777777" w:rsidR="00625553" w:rsidRDefault="00000000">
            <w:pPr>
              <w:pStyle w:val="Compact"/>
            </w:pPr>
            <w:r>
              <w:t>9-Sep-2019</w:t>
            </w:r>
          </w:p>
        </w:tc>
      </w:tr>
      <w:tr w:rsidR="00625553" w14:paraId="79B7F011" w14:textId="77777777" w:rsidTr="005C1811">
        <w:tc>
          <w:tcPr>
            <w:tcW w:w="944" w:type="dxa"/>
          </w:tcPr>
          <w:p w14:paraId="25C4DD74" w14:textId="77777777" w:rsidR="00625553" w:rsidRDefault="00000000">
            <w:pPr>
              <w:pStyle w:val="Compact"/>
            </w:pPr>
            <w:r>
              <w:t>1.6.7</w:t>
            </w:r>
          </w:p>
        </w:tc>
        <w:tc>
          <w:tcPr>
            <w:tcW w:w="944" w:type="dxa"/>
          </w:tcPr>
          <w:p w14:paraId="0C70746D" w14:textId="77777777" w:rsidR="00625553" w:rsidRDefault="00000000">
            <w:pPr>
              <w:pStyle w:val="Compact"/>
            </w:pPr>
            <w:r>
              <w:t>SC23</w:t>
            </w:r>
          </w:p>
        </w:tc>
        <w:tc>
          <w:tcPr>
            <w:tcW w:w="3705" w:type="dxa"/>
          </w:tcPr>
          <w:p w14:paraId="512F1F70" w14:textId="77777777" w:rsidR="00625553" w:rsidRDefault="00000000">
            <w:pPr>
              <w:pStyle w:val="Compact"/>
            </w:pPr>
            <w:proofErr w:type="spellStart"/>
            <w:r>
              <w:t>Precertificates</w:t>
            </w:r>
            <w:proofErr w:type="spellEnd"/>
          </w:p>
        </w:tc>
        <w:tc>
          <w:tcPr>
            <w:tcW w:w="1089" w:type="dxa"/>
          </w:tcPr>
          <w:p w14:paraId="17D5DB1D" w14:textId="77777777" w:rsidR="00625553" w:rsidRDefault="00000000">
            <w:pPr>
              <w:pStyle w:val="Compact"/>
            </w:pPr>
            <w:r>
              <w:t>14-Nov-2019</w:t>
            </w:r>
          </w:p>
        </w:tc>
        <w:tc>
          <w:tcPr>
            <w:tcW w:w="1235" w:type="dxa"/>
            <w:gridSpan w:val="2"/>
          </w:tcPr>
          <w:p w14:paraId="0243AFB2" w14:textId="77777777" w:rsidR="00625553" w:rsidRDefault="00000000">
            <w:pPr>
              <w:pStyle w:val="Compact"/>
            </w:pPr>
            <w:r>
              <w:t>19-Dec-2019</w:t>
            </w:r>
          </w:p>
        </w:tc>
      </w:tr>
      <w:tr w:rsidR="00625553" w14:paraId="429D6695" w14:textId="77777777" w:rsidTr="005C1811">
        <w:tc>
          <w:tcPr>
            <w:tcW w:w="944" w:type="dxa"/>
          </w:tcPr>
          <w:p w14:paraId="2081A30F" w14:textId="77777777" w:rsidR="00625553" w:rsidRDefault="00000000">
            <w:pPr>
              <w:pStyle w:val="Compact"/>
            </w:pPr>
            <w:r>
              <w:t>1.6.7</w:t>
            </w:r>
          </w:p>
        </w:tc>
        <w:tc>
          <w:tcPr>
            <w:tcW w:w="944" w:type="dxa"/>
          </w:tcPr>
          <w:p w14:paraId="285929A1" w14:textId="77777777" w:rsidR="00625553" w:rsidRDefault="00000000">
            <w:pPr>
              <w:pStyle w:val="Compact"/>
            </w:pPr>
            <w:r>
              <w:t>SC24</w:t>
            </w:r>
          </w:p>
        </w:tc>
        <w:tc>
          <w:tcPr>
            <w:tcW w:w="3705" w:type="dxa"/>
          </w:tcPr>
          <w:p w14:paraId="7F9EBB49" w14:textId="77777777" w:rsidR="00625553" w:rsidRDefault="00000000">
            <w:pPr>
              <w:pStyle w:val="Compact"/>
            </w:pPr>
            <w:r>
              <w:t>Fall Cleanup v2</w:t>
            </w:r>
          </w:p>
        </w:tc>
        <w:tc>
          <w:tcPr>
            <w:tcW w:w="1089" w:type="dxa"/>
          </w:tcPr>
          <w:p w14:paraId="0783C966" w14:textId="77777777" w:rsidR="00625553" w:rsidRDefault="00000000">
            <w:pPr>
              <w:pStyle w:val="Compact"/>
            </w:pPr>
            <w:r>
              <w:t>12-Nov-2019</w:t>
            </w:r>
          </w:p>
        </w:tc>
        <w:tc>
          <w:tcPr>
            <w:tcW w:w="1235" w:type="dxa"/>
            <w:gridSpan w:val="2"/>
          </w:tcPr>
          <w:p w14:paraId="65D1F47E" w14:textId="77777777" w:rsidR="00625553" w:rsidRDefault="00000000">
            <w:pPr>
              <w:pStyle w:val="Compact"/>
            </w:pPr>
            <w:r>
              <w:t>19-Dec-2019</w:t>
            </w:r>
          </w:p>
        </w:tc>
      </w:tr>
      <w:tr w:rsidR="00625553" w14:paraId="09FBBCF2" w14:textId="77777777" w:rsidTr="005C1811">
        <w:tc>
          <w:tcPr>
            <w:tcW w:w="944" w:type="dxa"/>
          </w:tcPr>
          <w:p w14:paraId="2B752FAE" w14:textId="77777777" w:rsidR="00625553" w:rsidRDefault="00000000">
            <w:pPr>
              <w:pStyle w:val="Compact"/>
            </w:pPr>
            <w:r>
              <w:t>1.6.8</w:t>
            </w:r>
          </w:p>
        </w:tc>
        <w:tc>
          <w:tcPr>
            <w:tcW w:w="944" w:type="dxa"/>
          </w:tcPr>
          <w:p w14:paraId="49B2FFFA" w14:textId="77777777" w:rsidR="00625553" w:rsidRDefault="00000000">
            <w:pPr>
              <w:pStyle w:val="Compact"/>
            </w:pPr>
            <w:r>
              <w:t>SC25</w:t>
            </w:r>
          </w:p>
        </w:tc>
        <w:tc>
          <w:tcPr>
            <w:tcW w:w="3705" w:type="dxa"/>
          </w:tcPr>
          <w:p w14:paraId="7312E485" w14:textId="77777777" w:rsidR="00625553" w:rsidRDefault="00000000">
            <w:pPr>
              <w:pStyle w:val="Compact"/>
            </w:pPr>
            <w:r>
              <w:t>Define New HTTP Domain Validation Methods v2</w:t>
            </w:r>
          </w:p>
        </w:tc>
        <w:tc>
          <w:tcPr>
            <w:tcW w:w="1089" w:type="dxa"/>
          </w:tcPr>
          <w:p w14:paraId="36D5C631" w14:textId="77777777" w:rsidR="00625553" w:rsidRDefault="00000000">
            <w:pPr>
              <w:pStyle w:val="Compact"/>
            </w:pPr>
            <w:r>
              <w:t>31-Jan-2020</w:t>
            </w:r>
          </w:p>
        </w:tc>
        <w:tc>
          <w:tcPr>
            <w:tcW w:w="1235" w:type="dxa"/>
            <w:gridSpan w:val="2"/>
          </w:tcPr>
          <w:p w14:paraId="422113A7" w14:textId="77777777" w:rsidR="00625553" w:rsidRDefault="00000000">
            <w:pPr>
              <w:pStyle w:val="Compact"/>
            </w:pPr>
            <w:r>
              <w:t>3-Mar-2020</w:t>
            </w:r>
          </w:p>
        </w:tc>
      </w:tr>
      <w:tr w:rsidR="00625553" w14:paraId="2BA50DE8" w14:textId="77777777" w:rsidTr="005C1811">
        <w:tc>
          <w:tcPr>
            <w:tcW w:w="944" w:type="dxa"/>
          </w:tcPr>
          <w:p w14:paraId="198C4A23" w14:textId="77777777" w:rsidR="00625553" w:rsidRDefault="00000000">
            <w:pPr>
              <w:pStyle w:val="Compact"/>
            </w:pPr>
            <w:r>
              <w:t>1.6.9</w:t>
            </w:r>
          </w:p>
        </w:tc>
        <w:tc>
          <w:tcPr>
            <w:tcW w:w="944" w:type="dxa"/>
          </w:tcPr>
          <w:p w14:paraId="3604D95D" w14:textId="77777777" w:rsidR="00625553" w:rsidRDefault="00000000">
            <w:pPr>
              <w:pStyle w:val="Compact"/>
            </w:pPr>
            <w:r>
              <w:t>SC27</w:t>
            </w:r>
          </w:p>
        </w:tc>
        <w:tc>
          <w:tcPr>
            <w:tcW w:w="3705" w:type="dxa"/>
          </w:tcPr>
          <w:p w14:paraId="7313848C" w14:textId="77777777" w:rsidR="00625553" w:rsidRDefault="00000000">
            <w:pPr>
              <w:pStyle w:val="Compact"/>
            </w:pPr>
            <w:r>
              <w:t>Version 3 Onion Certificates</w:t>
            </w:r>
          </w:p>
        </w:tc>
        <w:tc>
          <w:tcPr>
            <w:tcW w:w="1089" w:type="dxa"/>
          </w:tcPr>
          <w:p w14:paraId="4ED0DECD" w14:textId="77777777" w:rsidR="00625553" w:rsidRDefault="00000000">
            <w:pPr>
              <w:pStyle w:val="Compact"/>
            </w:pPr>
            <w:r>
              <w:t>19-Feb-2020</w:t>
            </w:r>
          </w:p>
        </w:tc>
        <w:tc>
          <w:tcPr>
            <w:tcW w:w="1235" w:type="dxa"/>
            <w:gridSpan w:val="2"/>
          </w:tcPr>
          <w:p w14:paraId="3E0046B3" w14:textId="77777777" w:rsidR="00625553" w:rsidRDefault="00000000">
            <w:pPr>
              <w:pStyle w:val="Compact"/>
            </w:pPr>
            <w:r>
              <w:t>27-Mar-2020</w:t>
            </w:r>
          </w:p>
        </w:tc>
      </w:tr>
      <w:tr w:rsidR="00625553" w14:paraId="451CECF2" w14:textId="77777777" w:rsidTr="005C1811">
        <w:tc>
          <w:tcPr>
            <w:tcW w:w="944" w:type="dxa"/>
          </w:tcPr>
          <w:p w14:paraId="76133EB1" w14:textId="77777777" w:rsidR="00625553" w:rsidRDefault="00000000">
            <w:pPr>
              <w:pStyle w:val="Compact"/>
            </w:pPr>
            <w:r>
              <w:t>1.7.0</w:t>
            </w:r>
          </w:p>
        </w:tc>
        <w:tc>
          <w:tcPr>
            <w:tcW w:w="944" w:type="dxa"/>
          </w:tcPr>
          <w:p w14:paraId="5B58FC18" w14:textId="77777777" w:rsidR="00625553" w:rsidRDefault="00000000">
            <w:pPr>
              <w:pStyle w:val="Compact"/>
            </w:pPr>
            <w:r>
              <w:t>SC29</w:t>
            </w:r>
          </w:p>
        </w:tc>
        <w:tc>
          <w:tcPr>
            <w:tcW w:w="3705" w:type="dxa"/>
          </w:tcPr>
          <w:p w14:paraId="7FCBFEDB" w14:textId="77777777" w:rsidR="00625553" w:rsidRDefault="00000000">
            <w:pPr>
              <w:pStyle w:val="Compact"/>
            </w:pPr>
            <w:proofErr w:type="spellStart"/>
            <w:r>
              <w:t>Pandoc</w:t>
            </w:r>
            <w:proofErr w:type="spellEnd"/>
            <w:r>
              <w:t>-Friendly Markdown Formatting Changes</w:t>
            </w:r>
          </w:p>
        </w:tc>
        <w:tc>
          <w:tcPr>
            <w:tcW w:w="1089" w:type="dxa"/>
          </w:tcPr>
          <w:p w14:paraId="4FFD051A" w14:textId="77777777" w:rsidR="00625553" w:rsidRDefault="00000000">
            <w:pPr>
              <w:pStyle w:val="Compact"/>
            </w:pPr>
            <w:r>
              <w:t>20-Mar-2020</w:t>
            </w:r>
          </w:p>
        </w:tc>
        <w:tc>
          <w:tcPr>
            <w:tcW w:w="1235" w:type="dxa"/>
            <w:gridSpan w:val="2"/>
          </w:tcPr>
          <w:p w14:paraId="38B9A5DD" w14:textId="77777777" w:rsidR="00625553" w:rsidRDefault="00000000">
            <w:pPr>
              <w:pStyle w:val="Compact"/>
            </w:pPr>
            <w:r>
              <w:t>4-May-2020</w:t>
            </w:r>
          </w:p>
        </w:tc>
      </w:tr>
      <w:tr w:rsidR="00625553" w14:paraId="4A4310AE" w14:textId="77777777" w:rsidTr="005C1811">
        <w:tc>
          <w:tcPr>
            <w:tcW w:w="944" w:type="dxa"/>
          </w:tcPr>
          <w:p w14:paraId="01BADBB5" w14:textId="77777777" w:rsidR="00625553" w:rsidRDefault="00000000">
            <w:pPr>
              <w:pStyle w:val="Compact"/>
            </w:pPr>
            <w:r>
              <w:t>1.7.1</w:t>
            </w:r>
          </w:p>
        </w:tc>
        <w:tc>
          <w:tcPr>
            <w:tcW w:w="944" w:type="dxa"/>
          </w:tcPr>
          <w:p w14:paraId="788B4F6B" w14:textId="77777777" w:rsidR="00625553" w:rsidRDefault="00000000">
            <w:pPr>
              <w:pStyle w:val="Compact"/>
            </w:pPr>
            <w:r>
              <w:t>SC30</w:t>
            </w:r>
          </w:p>
        </w:tc>
        <w:tc>
          <w:tcPr>
            <w:tcW w:w="3705" w:type="dxa"/>
          </w:tcPr>
          <w:p w14:paraId="1372C392" w14:textId="77777777" w:rsidR="00625553" w:rsidRDefault="00000000">
            <w:pPr>
              <w:pStyle w:val="Compact"/>
            </w:pPr>
            <w:r>
              <w:t>Disclosure of Registration / Incorporating Agency</w:t>
            </w:r>
          </w:p>
        </w:tc>
        <w:tc>
          <w:tcPr>
            <w:tcW w:w="1089" w:type="dxa"/>
          </w:tcPr>
          <w:p w14:paraId="34C580A5" w14:textId="77777777" w:rsidR="00625553" w:rsidRDefault="00000000">
            <w:pPr>
              <w:pStyle w:val="Compact"/>
            </w:pPr>
            <w:r>
              <w:t>13-Jul-2020</w:t>
            </w:r>
          </w:p>
        </w:tc>
        <w:tc>
          <w:tcPr>
            <w:tcW w:w="1235" w:type="dxa"/>
            <w:gridSpan w:val="2"/>
          </w:tcPr>
          <w:p w14:paraId="17E51428" w14:textId="77777777" w:rsidR="00625553" w:rsidRDefault="00000000">
            <w:pPr>
              <w:pStyle w:val="Compact"/>
            </w:pPr>
            <w:r>
              <w:t>20-Aug-2020</w:t>
            </w:r>
          </w:p>
        </w:tc>
      </w:tr>
      <w:tr w:rsidR="00625553" w14:paraId="6423E56D" w14:textId="77777777" w:rsidTr="005C1811">
        <w:tc>
          <w:tcPr>
            <w:tcW w:w="944" w:type="dxa"/>
          </w:tcPr>
          <w:p w14:paraId="09E3CE5D" w14:textId="77777777" w:rsidR="00625553" w:rsidRDefault="00000000">
            <w:pPr>
              <w:pStyle w:val="Compact"/>
            </w:pPr>
            <w:r>
              <w:t>1.7.1</w:t>
            </w:r>
          </w:p>
        </w:tc>
        <w:tc>
          <w:tcPr>
            <w:tcW w:w="944" w:type="dxa"/>
          </w:tcPr>
          <w:p w14:paraId="03706F86" w14:textId="77777777" w:rsidR="00625553" w:rsidRDefault="00000000">
            <w:pPr>
              <w:pStyle w:val="Compact"/>
            </w:pPr>
            <w:r>
              <w:t>SC31</w:t>
            </w:r>
          </w:p>
        </w:tc>
        <w:tc>
          <w:tcPr>
            <w:tcW w:w="3705" w:type="dxa"/>
          </w:tcPr>
          <w:p w14:paraId="0B7321D4" w14:textId="77777777" w:rsidR="00625553" w:rsidRDefault="00000000">
            <w:pPr>
              <w:pStyle w:val="Compact"/>
            </w:pPr>
            <w:r>
              <w:t>Browser Alignment</w:t>
            </w:r>
          </w:p>
        </w:tc>
        <w:tc>
          <w:tcPr>
            <w:tcW w:w="1089" w:type="dxa"/>
          </w:tcPr>
          <w:p w14:paraId="5AE573B1" w14:textId="77777777" w:rsidR="00625553" w:rsidRDefault="00000000">
            <w:pPr>
              <w:pStyle w:val="Compact"/>
            </w:pPr>
            <w:r>
              <w:t>16-Jul-2020</w:t>
            </w:r>
          </w:p>
        </w:tc>
        <w:tc>
          <w:tcPr>
            <w:tcW w:w="1235" w:type="dxa"/>
            <w:gridSpan w:val="2"/>
          </w:tcPr>
          <w:p w14:paraId="2F94378D" w14:textId="77777777" w:rsidR="00625553" w:rsidRDefault="00000000">
            <w:pPr>
              <w:pStyle w:val="Compact"/>
            </w:pPr>
            <w:r>
              <w:t>20-Aug-2020</w:t>
            </w:r>
          </w:p>
        </w:tc>
      </w:tr>
      <w:tr w:rsidR="00625553" w14:paraId="05946D86" w14:textId="77777777" w:rsidTr="005C1811">
        <w:tc>
          <w:tcPr>
            <w:tcW w:w="944" w:type="dxa"/>
          </w:tcPr>
          <w:p w14:paraId="50257232" w14:textId="77777777" w:rsidR="00625553" w:rsidRDefault="00000000">
            <w:pPr>
              <w:pStyle w:val="Compact"/>
            </w:pPr>
            <w:r>
              <w:t>1.7.2</w:t>
            </w:r>
          </w:p>
        </w:tc>
        <w:tc>
          <w:tcPr>
            <w:tcW w:w="944" w:type="dxa"/>
          </w:tcPr>
          <w:p w14:paraId="479ABBB5" w14:textId="77777777" w:rsidR="00625553" w:rsidRDefault="00000000">
            <w:pPr>
              <w:pStyle w:val="Compact"/>
            </w:pPr>
            <w:r>
              <w:t>SC33</w:t>
            </w:r>
          </w:p>
        </w:tc>
        <w:tc>
          <w:tcPr>
            <w:tcW w:w="3705" w:type="dxa"/>
          </w:tcPr>
          <w:p w14:paraId="161FFCE7" w14:textId="77777777" w:rsidR="00625553" w:rsidRDefault="00000000">
            <w:pPr>
              <w:pStyle w:val="Compact"/>
            </w:pPr>
            <w:r>
              <w:t>TLS Using ALPN Method</w:t>
            </w:r>
          </w:p>
        </w:tc>
        <w:tc>
          <w:tcPr>
            <w:tcW w:w="1089" w:type="dxa"/>
          </w:tcPr>
          <w:p w14:paraId="6435DDD7" w14:textId="77777777" w:rsidR="00625553" w:rsidRDefault="00000000">
            <w:pPr>
              <w:pStyle w:val="Compact"/>
            </w:pPr>
            <w:r>
              <w:t>14-Aug-2020</w:t>
            </w:r>
          </w:p>
        </w:tc>
        <w:tc>
          <w:tcPr>
            <w:tcW w:w="1235" w:type="dxa"/>
            <w:gridSpan w:val="2"/>
          </w:tcPr>
          <w:p w14:paraId="018C7C97" w14:textId="77777777" w:rsidR="00625553" w:rsidRDefault="00000000">
            <w:pPr>
              <w:pStyle w:val="Compact"/>
            </w:pPr>
            <w:r>
              <w:t>22-Sept-2020</w:t>
            </w:r>
          </w:p>
        </w:tc>
      </w:tr>
      <w:tr w:rsidR="00625553" w14:paraId="3C6B6260" w14:textId="77777777" w:rsidTr="005C1811">
        <w:tc>
          <w:tcPr>
            <w:tcW w:w="944" w:type="dxa"/>
          </w:tcPr>
          <w:p w14:paraId="2A3A57CB" w14:textId="77777777" w:rsidR="00625553" w:rsidRDefault="00000000">
            <w:pPr>
              <w:pStyle w:val="Compact"/>
            </w:pPr>
            <w:r>
              <w:lastRenderedPageBreak/>
              <w:t>1.7.3</w:t>
            </w:r>
          </w:p>
        </w:tc>
        <w:tc>
          <w:tcPr>
            <w:tcW w:w="944" w:type="dxa"/>
          </w:tcPr>
          <w:p w14:paraId="1B46C8DE" w14:textId="77777777" w:rsidR="00625553" w:rsidRDefault="00000000">
            <w:pPr>
              <w:pStyle w:val="Compact"/>
            </w:pPr>
            <w:r>
              <w:t>SC28</w:t>
            </w:r>
          </w:p>
        </w:tc>
        <w:tc>
          <w:tcPr>
            <w:tcW w:w="3705" w:type="dxa"/>
          </w:tcPr>
          <w:p w14:paraId="0594B718" w14:textId="77777777" w:rsidR="00625553" w:rsidRDefault="00000000">
            <w:pPr>
              <w:pStyle w:val="Compact"/>
            </w:pPr>
            <w:r>
              <w:t>Logging and Log Retention</w:t>
            </w:r>
          </w:p>
        </w:tc>
        <w:tc>
          <w:tcPr>
            <w:tcW w:w="1089" w:type="dxa"/>
          </w:tcPr>
          <w:p w14:paraId="3540C5A9" w14:textId="77777777" w:rsidR="00625553" w:rsidRDefault="00000000">
            <w:pPr>
              <w:pStyle w:val="Compact"/>
            </w:pPr>
            <w:r>
              <w:t>10-Sep-2020</w:t>
            </w:r>
          </w:p>
        </w:tc>
        <w:tc>
          <w:tcPr>
            <w:tcW w:w="1235" w:type="dxa"/>
            <w:gridSpan w:val="2"/>
          </w:tcPr>
          <w:p w14:paraId="10EBAD7E" w14:textId="77777777" w:rsidR="00625553" w:rsidRDefault="00000000">
            <w:pPr>
              <w:pStyle w:val="Compact"/>
            </w:pPr>
            <w:r>
              <w:t>19-Oct-2020</w:t>
            </w:r>
          </w:p>
        </w:tc>
      </w:tr>
      <w:tr w:rsidR="00625553" w14:paraId="721408BB" w14:textId="77777777" w:rsidTr="005C1811">
        <w:tc>
          <w:tcPr>
            <w:tcW w:w="944" w:type="dxa"/>
          </w:tcPr>
          <w:p w14:paraId="7EA9C36B" w14:textId="77777777" w:rsidR="00625553" w:rsidRDefault="00000000">
            <w:pPr>
              <w:pStyle w:val="Compact"/>
            </w:pPr>
            <w:r>
              <w:t>1.7.3</w:t>
            </w:r>
          </w:p>
        </w:tc>
        <w:tc>
          <w:tcPr>
            <w:tcW w:w="944" w:type="dxa"/>
          </w:tcPr>
          <w:p w14:paraId="51BACD6A" w14:textId="77777777" w:rsidR="00625553" w:rsidRDefault="00000000">
            <w:pPr>
              <w:pStyle w:val="Compact"/>
            </w:pPr>
            <w:r>
              <w:t>SC35</w:t>
            </w:r>
          </w:p>
        </w:tc>
        <w:tc>
          <w:tcPr>
            <w:tcW w:w="3705" w:type="dxa"/>
          </w:tcPr>
          <w:p w14:paraId="06674AEE" w14:textId="77777777" w:rsidR="00625553" w:rsidRDefault="00000000">
            <w:pPr>
              <w:pStyle w:val="Compact"/>
            </w:pPr>
            <w:r>
              <w:t>Cleanups and Clarifications</w:t>
            </w:r>
          </w:p>
        </w:tc>
        <w:tc>
          <w:tcPr>
            <w:tcW w:w="1089" w:type="dxa"/>
          </w:tcPr>
          <w:p w14:paraId="43B243C2" w14:textId="77777777" w:rsidR="00625553" w:rsidRDefault="00000000">
            <w:pPr>
              <w:pStyle w:val="Compact"/>
            </w:pPr>
            <w:r>
              <w:t>9-Sep-2020</w:t>
            </w:r>
          </w:p>
        </w:tc>
        <w:tc>
          <w:tcPr>
            <w:tcW w:w="1235" w:type="dxa"/>
            <w:gridSpan w:val="2"/>
          </w:tcPr>
          <w:p w14:paraId="28DE4544" w14:textId="77777777" w:rsidR="00625553" w:rsidRDefault="00000000">
            <w:pPr>
              <w:pStyle w:val="Compact"/>
            </w:pPr>
            <w:r>
              <w:t>19-Oct-2020</w:t>
            </w:r>
          </w:p>
        </w:tc>
      </w:tr>
      <w:tr w:rsidR="00625553" w14:paraId="12AA196C" w14:textId="77777777" w:rsidTr="005C1811">
        <w:tc>
          <w:tcPr>
            <w:tcW w:w="944" w:type="dxa"/>
          </w:tcPr>
          <w:p w14:paraId="059FF5A2" w14:textId="77777777" w:rsidR="00625553" w:rsidRDefault="00000000">
            <w:pPr>
              <w:pStyle w:val="Compact"/>
            </w:pPr>
            <w:r>
              <w:t>1.7.4</w:t>
            </w:r>
          </w:p>
        </w:tc>
        <w:tc>
          <w:tcPr>
            <w:tcW w:w="944" w:type="dxa"/>
          </w:tcPr>
          <w:p w14:paraId="649EF987" w14:textId="77777777" w:rsidR="00625553" w:rsidRDefault="00000000">
            <w:pPr>
              <w:pStyle w:val="Compact"/>
            </w:pPr>
            <w:r>
              <w:t>SC41</w:t>
            </w:r>
          </w:p>
        </w:tc>
        <w:tc>
          <w:tcPr>
            <w:tcW w:w="3705" w:type="dxa"/>
          </w:tcPr>
          <w:p w14:paraId="41D79A4B" w14:textId="77777777" w:rsidR="00625553" w:rsidRDefault="00000000">
            <w:pPr>
              <w:pStyle w:val="Compact"/>
            </w:pPr>
            <w:r>
              <w:t>Reformat the BRs, EVGs, and NCSSRs</w:t>
            </w:r>
          </w:p>
        </w:tc>
        <w:tc>
          <w:tcPr>
            <w:tcW w:w="1089" w:type="dxa"/>
          </w:tcPr>
          <w:p w14:paraId="0746F874" w14:textId="77777777" w:rsidR="00625553" w:rsidRDefault="00000000">
            <w:pPr>
              <w:pStyle w:val="Compact"/>
            </w:pPr>
            <w:r>
              <w:t>24-Feb-2021</w:t>
            </w:r>
          </w:p>
        </w:tc>
        <w:tc>
          <w:tcPr>
            <w:tcW w:w="1235" w:type="dxa"/>
            <w:gridSpan w:val="2"/>
          </w:tcPr>
          <w:p w14:paraId="48B63F60" w14:textId="77777777" w:rsidR="00625553" w:rsidRDefault="00000000">
            <w:pPr>
              <w:pStyle w:val="Compact"/>
            </w:pPr>
            <w:r>
              <w:t>5-Apr-2021</w:t>
            </w:r>
          </w:p>
        </w:tc>
      </w:tr>
      <w:tr w:rsidR="00625553" w14:paraId="2378C425" w14:textId="77777777" w:rsidTr="005C1811">
        <w:tc>
          <w:tcPr>
            <w:tcW w:w="944" w:type="dxa"/>
          </w:tcPr>
          <w:p w14:paraId="229E0C05" w14:textId="77777777" w:rsidR="00625553" w:rsidRDefault="00000000">
            <w:pPr>
              <w:pStyle w:val="Compact"/>
            </w:pPr>
            <w:r>
              <w:t>1.7.5</w:t>
            </w:r>
          </w:p>
        </w:tc>
        <w:tc>
          <w:tcPr>
            <w:tcW w:w="944" w:type="dxa"/>
          </w:tcPr>
          <w:p w14:paraId="243FCFBE" w14:textId="77777777" w:rsidR="00625553" w:rsidRDefault="00000000">
            <w:pPr>
              <w:pStyle w:val="Compact"/>
            </w:pPr>
            <w:r>
              <w:t>SC42</w:t>
            </w:r>
          </w:p>
        </w:tc>
        <w:tc>
          <w:tcPr>
            <w:tcW w:w="3705" w:type="dxa"/>
          </w:tcPr>
          <w:p w14:paraId="3F118124" w14:textId="77777777" w:rsidR="00625553" w:rsidRDefault="00000000">
            <w:pPr>
              <w:pStyle w:val="Compact"/>
            </w:pPr>
            <w:r>
              <w:t>398-day Re-use Period</w:t>
            </w:r>
          </w:p>
        </w:tc>
        <w:tc>
          <w:tcPr>
            <w:tcW w:w="1089" w:type="dxa"/>
          </w:tcPr>
          <w:p w14:paraId="1D94291B" w14:textId="77777777" w:rsidR="00625553" w:rsidRDefault="00000000">
            <w:pPr>
              <w:pStyle w:val="Compact"/>
            </w:pPr>
            <w:r>
              <w:t>22-Apr-2021</w:t>
            </w:r>
          </w:p>
        </w:tc>
        <w:tc>
          <w:tcPr>
            <w:tcW w:w="1235" w:type="dxa"/>
            <w:gridSpan w:val="2"/>
          </w:tcPr>
          <w:p w14:paraId="57F9C148" w14:textId="77777777" w:rsidR="00625553" w:rsidRDefault="00000000">
            <w:pPr>
              <w:pStyle w:val="Compact"/>
            </w:pPr>
            <w:r>
              <w:t>2-Jun-2021</w:t>
            </w:r>
          </w:p>
        </w:tc>
      </w:tr>
      <w:tr w:rsidR="00625553" w14:paraId="6CA1A794" w14:textId="77777777" w:rsidTr="005C1811">
        <w:tc>
          <w:tcPr>
            <w:tcW w:w="944" w:type="dxa"/>
          </w:tcPr>
          <w:p w14:paraId="6B0982E0" w14:textId="77777777" w:rsidR="00625553" w:rsidRDefault="00000000">
            <w:pPr>
              <w:pStyle w:val="Compact"/>
            </w:pPr>
            <w:r>
              <w:t>1.7.6</w:t>
            </w:r>
          </w:p>
        </w:tc>
        <w:tc>
          <w:tcPr>
            <w:tcW w:w="944" w:type="dxa"/>
          </w:tcPr>
          <w:p w14:paraId="66EEB77F" w14:textId="77777777" w:rsidR="00625553" w:rsidRDefault="00000000">
            <w:pPr>
              <w:pStyle w:val="Compact"/>
            </w:pPr>
            <w:r>
              <w:t>SC44</w:t>
            </w:r>
          </w:p>
        </w:tc>
        <w:tc>
          <w:tcPr>
            <w:tcW w:w="3705" w:type="dxa"/>
          </w:tcPr>
          <w:p w14:paraId="6F02612B" w14:textId="77777777" w:rsidR="00625553" w:rsidRDefault="00000000">
            <w:pPr>
              <w:pStyle w:val="Compact"/>
            </w:pPr>
            <w:r>
              <w:t>Clarify Acceptable Status Codes</w:t>
            </w:r>
          </w:p>
        </w:tc>
        <w:tc>
          <w:tcPr>
            <w:tcW w:w="1089" w:type="dxa"/>
          </w:tcPr>
          <w:p w14:paraId="4956AD40" w14:textId="77777777" w:rsidR="00625553" w:rsidRDefault="00000000">
            <w:pPr>
              <w:pStyle w:val="Compact"/>
            </w:pPr>
            <w:r>
              <w:t>30-Apr-2021</w:t>
            </w:r>
          </w:p>
        </w:tc>
        <w:tc>
          <w:tcPr>
            <w:tcW w:w="1235" w:type="dxa"/>
            <w:gridSpan w:val="2"/>
          </w:tcPr>
          <w:p w14:paraId="1D414931" w14:textId="77777777" w:rsidR="00625553" w:rsidRDefault="00000000">
            <w:pPr>
              <w:pStyle w:val="Compact"/>
            </w:pPr>
            <w:r>
              <w:t>3-Jun-2021</w:t>
            </w:r>
          </w:p>
        </w:tc>
      </w:tr>
      <w:tr w:rsidR="00625553" w14:paraId="228FF675" w14:textId="77777777" w:rsidTr="005C1811">
        <w:tc>
          <w:tcPr>
            <w:tcW w:w="944" w:type="dxa"/>
          </w:tcPr>
          <w:p w14:paraId="10A6BD3F" w14:textId="77777777" w:rsidR="00625553" w:rsidRDefault="00000000">
            <w:pPr>
              <w:pStyle w:val="Compact"/>
            </w:pPr>
            <w:r>
              <w:t>1.7.7</w:t>
            </w:r>
          </w:p>
        </w:tc>
        <w:tc>
          <w:tcPr>
            <w:tcW w:w="944" w:type="dxa"/>
          </w:tcPr>
          <w:p w14:paraId="67B6E3B0" w14:textId="77777777" w:rsidR="00625553" w:rsidRDefault="00000000">
            <w:pPr>
              <w:pStyle w:val="Compact"/>
            </w:pPr>
            <w:r>
              <w:t>SC46</w:t>
            </w:r>
          </w:p>
        </w:tc>
        <w:tc>
          <w:tcPr>
            <w:tcW w:w="3705" w:type="dxa"/>
          </w:tcPr>
          <w:p w14:paraId="6E49D3EA" w14:textId="77777777" w:rsidR="00625553" w:rsidRDefault="00000000">
            <w:pPr>
              <w:pStyle w:val="Compact"/>
            </w:pPr>
            <w:r>
              <w:t>Sunset the CAA Exception for DNS Operator</w:t>
            </w:r>
          </w:p>
        </w:tc>
        <w:tc>
          <w:tcPr>
            <w:tcW w:w="1089" w:type="dxa"/>
          </w:tcPr>
          <w:p w14:paraId="2153B750" w14:textId="77777777" w:rsidR="00625553" w:rsidRDefault="00000000">
            <w:pPr>
              <w:pStyle w:val="Compact"/>
            </w:pPr>
            <w:r>
              <w:t>2-Jun-2021</w:t>
            </w:r>
          </w:p>
        </w:tc>
        <w:tc>
          <w:tcPr>
            <w:tcW w:w="1235" w:type="dxa"/>
            <w:gridSpan w:val="2"/>
          </w:tcPr>
          <w:p w14:paraId="23AC42EB" w14:textId="77777777" w:rsidR="00625553" w:rsidRDefault="00000000">
            <w:pPr>
              <w:pStyle w:val="Compact"/>
            </w:pPr>
            <w:r>
              <w:t>12-Jul-2021</w:t>
            </w:r>
          </w:p>
        </w:tc>
      </w:tr>
      <w:tr w:rsidR="00625553" w14:paraId="429A15BC" w14:textId="77777777" w:rsidTr="005C1811">
        <w:tc>
          <w:tcPr>
            <w:tcW w:w="944" w:type="dxa"/>
          </w:tcPr>
          <w:p w14:paraId="07EEAC1E" w14:textId="77777777" w:rsidR="00625553" w:rsidRDefault="00000000">
            <w:pPr>
              <w:pStyle w:val="Compact"/>
            </w:pPr>
            <w:r>
              <w:t>1.7.8</w:t>
            </w:r>
          </w:p>
        </w:tc>
        <w:tc>
          <w:tcPr>
            <w:tcW w:w="944" w:type="dxa"/>
          </w:tcPr>
          <w:p w14:paraId="6A4DA48E" w14:textId="77777777" w:rsidR="00625553" w:rsidRDefault="00000000">
            <w:pPr>
              <w:pStyle w:val="Compact"/>
            </w:pPr>
            <w:r>
              <w:t>SC45</w:t>
            </w:r>
          </w:p>
        </w:tc>
        <w:tc>
          <w:tcPr>
            <w:tcW w:w="3705" w:type="dxa"/>
          </w:tcPr>
          <w:p w14:paraId="3FAEDB7D" w14:textId="77777777" w:rsidR="00625553" w:rsidRDefault="00000000">
            <w:pPr>
              <w:pStyle w:val="Compact"/>
            </w:pPr>
            <w:r>
              <w:t>Wildcard Domain Validation</w:t>
            </w:r>
          </w:p>
        </w:tc>
        <w:tc>
          <w:tcPr>
            <w:tcW w:w="1089" w:type="dxa"/>
          </w:tcPr>
          <w:p w14:paraId="32272693" w14:textId="77777777" w:rsidR="00625553" w:rsidRDefault="00000000">
            <w:pPr>
              <w:pStyle w:val="Compact"/>
            </w:pPr>
            <w:r>
              <w:t>2-Jun-2021</w:t>
            </w:r>
          </w:p>
        </w:tc>
        <w:tc>
          <w:tcPr>
            <w:tcW w:w="1235" w:type="dxa"/>
            <w:gridSpan w:val="2"/>
          </w:tcPr>
          <w:p w14:paraId="22FF98EA" w14:textId="77777777" w:rsidR="00625553" w:rsidRDefault="00000000">
            <w:pPr>
              <w:pStyle w:val="Compact"/>
            </w:pPr>
            <w:r>
              <w:t>13-Jul-2021</w:t>
            </w:r>
          </w:p>
        </w:tc>
      </w:tr>
      <w:tr w:rsidR="00625553" w14:paraId="4CBE6468" w14:textId="77777777" w:rsidTr="005C1811">
        <w:tc>
          <w:tcPr>
            <w:tcW w:w="944" w:type="dxa"/>
          </w:tcPr>
          <w:p w14:paraId="2C40A723" w14:textId="77777777" w:rsidR="00625553" w:rsidRDefault="00000000">
            <w:pPr>
              <w:pStyle w:val="Compact"/>
            </w:pPr>
            <w:r>
              <w:t>1.7.9</w:t>
            </w:r>
          </w:p>
        </w:tc>
        <w:tc>
          <w:tcPr>
            <w:tcW w:w="944" w:type="dxa"/>
          </w:tcPr>
          <w:p w14:paraId="4758BB63" w14:textId="77777777" w:rsidR="00625553" w:rsidRDefault="00000000">
            <w:pPr>
              <w:pStyle w:val="Compact"/>
            </w:pPr>
            <w:r>
              <w:t>SC47</w:t>
            </w:r>
          </w:p>
        </w:tc>
        <w:tc>
          <w:tcPr>
            <w:tcW w:w="3705" w:type="dxa"/>
          </w:tcPr>
          <w:p w14:paraId="32199E5B" w14:textId="77777777" w:rsidR="00625553" w:rsidRDefault="00000000">
            <w:pPr>
              <w:pStyle w:val="Compact"/>
            </w:pPr>
            <w:r>
              <w:t xml:space="preserve">Sunset </w:t>
            </w:r>
            <w:proofErr w:type="spellStart"/>
            <w:proofErr w:type="gramStart"/>
            <w:r>
              <w:t>subject:organizationalUnitName</w:t>
            </w:r>
            <w:proofErr w:type="spellEnd"/>
            <w:proofErr w:type="gramEnd"/>
          </w:p>
        </w:tc>
        <w:tc>
          <w:tcPr>
            <w:tcW w:w="1089" w:type="dxa"/>
          </w:tcPr>
          <w:p w14:paraId="1BDCD749" w14:textId="77777777" w:rsidR="00625553" w:rsidRDefault="00000000">
            <w:pPr>
              <w:pStyle w:val="Compact"/>
            </w:pPr>
            <w:r>
              <w:t>30-Jun-2021</w:t>
            </w:r>
          </w:p>
        </w:tc>
        <w:tc>
          <w:tcPr>
            <w:tcW w:w="1235" w:type="dxa"/>
            <w:gridSpan w:val="2"/>
          </w:tcPr>
          <w:p w14:paraId="023BD747" w14:textId="77777777" w:rsidR="00625553" w:rsidRDefault="00000000">
            <w:pPr>
              <w:pStyle w:val="Compact"/>
            </w:pPr>
            <w:r>
              <w:t>16-Aug-2021</w:t>
            </w:r>
          </w:p>
        </w:tc>
      </w:tr>
      <w:tr w:rsidR="00625553" w14:paraId="4200AAB1" w14:textId="77777777" w:rsidTr="005C1811">
        <w:tc>
          <w:tcPr>
            <w:tcW w:w="944" w:type="dxa"/>
          </w:tcPr>
          <w:p w14:paraId="3F1ECAAB" w14:textId="77777777" w:rsidR="00625553" w:rsidRDefault="00000000">
            <w:pPr>
              <w:pStyle w:val="Compact"/>
            </w:pPr>
            <w:r>
              <w:t>1.8.0</w:t>
            </w:r>
          </w:p>
        </w:tc>
        <w:tc>
          <w:tcPr>
            <w:tcW w:w="944" w:type="dxa"/>
          </w:tcPr>
          <w:p w14:paraId="1B51C748" w14:textId="77777777" w:rsidR="00625553" w:rsidRDefault="00000000">
            <w:pPr>
              <w:pStyle w:val="Compact"/>
            </w:pPr>
            <w:r>
              <w:t>SC48</w:t>
            </w:r>
          </w:p>
        </w:tc>
        <w:tc>
          <w:tcPr>
            <w:tcW w:w="3705" w:type="dxa"/>
          </w:tcPr>
          <w:p w14:paraId="2B56E1BC" w14:textId="77777777" w:rsidR="00625553" w:rsidRDefault="00000000">
            <w:pPr>
              <w:pStyle w:val="Compact"/>
            </w:pPr>
            <w:r>
              <w:t>Domain Name and IP Address Encoding</w:t>
            </w:r>
          </w:p>
        </w:tc>
        <w:tc>
          <w:tcPr>
            <w:tcW w:w="1089" w:type="dxa"/>
          </w:tcPr>
          <w:p w14:paraId="3F1EB533" w14:textId="77777777" w:rsidR="00625553" w:rsidRDefault="00000000">
            <w:pPr>
              <w:pStyle w:val="Compact"/>
            </w:pPr>
            <w:r>
              <w:t>22-Jul-2021</w:t>
            </w:r>
          </w:p>
        </w:tc>
        <w:tc>
          <w:tcPr>
            <w:tcW w:w="1235" w:type="dxa"/>
            <w:gridSpan w:val="2"/>
          </w:tcPr>
          <w:p w14:paraId="181A3F72" w14:textId="77777777" w:rsidR="00625553" w:rsidRDefault="00000000">
            <w:pPr>
              <w:pStyle w:val="Compact"/>
            </w:pPr>
            <w:r>
              <w:t>25-Aug-2021</w:t>
            </w:r>
          </w:p>
        </w:tc>
      </w:tr>
      <w:tr w:rsidR="00625553" w14:paraId="75B50F09" w14:textId="77777777" w:rsidTr="005C1811">
        <w:tc>
          <w:tcPr>
            <w:tcW w:w="944" w:type="dxa"/>
          </w:tcPr>
          <w:p w14:paraId="2EA11D92" w14:textId="77777777" w:rsidR="00625553" w:rsidRDefault="00000000">
            <w:pPr>
              <w:pStyle w:val="Compact"/>
            </w:pPr>
            <w:r>
              <w:t>1.8.1</w:t>
            </w:r>
          </w:p>
        </w:tc>
        <w:tc>
          <w:tcPr>
            <w:tcW w:w="944" w:type="dxa"/>
          </w:tcPr>
          <w:p w14:paraId="75F838A3" w14:textId="77777777" w:rsidR="00625553" w:rsidRDefault="00000000">
            <w:pPr>
              <w:pStyle w:val="Compact"/>
            </w:pPr>
            <w:r>
              <w:t>SC50</w:t>
            </w:r>
          </w:p>
        </w:tc>
        <w:tc>
          <w:tcPr>
            <w:tcW w:w="3705" w:type="dxa"/>
          </w:tcPr>
          <w:p w14:paraId="4EA1B3CF" w14:textId="77777777" w:rsidR="00625553" w:rsidRDefault="00000000">
            <w:pPr>
              <w:pStyle w:val="Compact"/>
            </w:pPr>
            <w:r>
              <w:t>Remove the requirements of 4.1.1</w:t>
            </w:r>
          </w:p>
        </w:tc>
        <w:tc>
          <w:tcPr>
            <w:tcW w:w="1089" w:type="dxa"/>
          </w:tcPr>
          <w:p w14:paraId="2C7BE9F0" w14:textId="77777777" w:rsidR="00625553" w:rsidRDefault="00000000">
            <w:pPr>
              <w:pStyle w:val="Compact"/>
            </w:pPr>
            <w:r>
              <w:t>22-Nov-2021</w:t>
            </w:r>
          </w:p>
        </w:tc>
        <w:tc>
          <w:tcPr>
            <w:tcW w:w="1235" w:type="dxa"/>
            <w:gridSpan w:val="2"/>
          </w:tcPr>
          <w:p w14:paraId="28CA5895" w14:textId="77777777" w:rsidR="00625553" w:rsidRDefault="00000000">
            <w:pPr>
              <w:pStyle w:val="Compact"/>
            </w:pPr>
            <w:r>
              <w:t>23-Dec-2021</w:t>
            </w:r>
          </w:p>
        </w:tc>
      </w:tr>
      <w:tr w:rsidR="00625553" w14:paraId="14678E34" w14:textId="77777777" w:rsidTr="005C1811">
        <w:tc>
          <w:tcPr>
            <w:tcW w:w="944" w:type="dxa"/>
          </w:tcPr>
          <w:p w14:paraId="3E0ED457" w14:textId="77777777" w:rsidR="00625553" w:rsidRDefault="00000000">
            <w:pPr>
              <w:pStyle w:val="Compact"/>
            </w:pPr>
            <w:r>
              <w:t>1.8.2</w:t>
            </w:r>
          </w:p>
        </w:tc>
        <w:tc>
          <w:tcPr>
            <w:tcW w:w="944" w:type="dxa"/>
          </w:tcPr>
          <w:p w14:paraId="59F4E20C" w14:textId="77777777" w:rsidR="00625553" w:rsidRDefault="00000000">
            <w:pPr>
              <w:pStyle w:val="Compact"/>
            </w:pPr>
            <w:r>
              <w:t>SC53</w:t>
            </w:r>
          </w:p>
        </w:tc>
        <w:tc>
          <w:tcPr>
            <w:tcW w:w="3705" w:type="dxa"/>
          </w:tcPr>
          <w:p w14:paraId="2290DB66" w14:textId="77777777" w:rsidR="00625553" w:rsidRDefault="00000000">
            <w:pPr>
              <w:pStyle w:val="Compact"/>
            </w:pPr>
            <w:r>
              <w:t>Sunset for SHA-1 OCSP Signing</w:t>
            </w:r>
          </w:p>
        </w:tc>
        <w:tc>
          <w:tcPr>
            <w:tcW w:w="1089" w:type="dxa"/>
          </w:tcPr>
          <w:p w14:paraId="2A3DA741" w14:textId="77777777" w:rsidR="00625553" w:rsidRDefault="00000000">
            <w:pPr>
              <w:pStyle w:val="Compact"/>
            </w:pPr>
            <w:r>
              <w:t>26-Jan-2022</w:t>
            </w:r>
          </w:p>
        </w:tc>
        <w:tc>
          <w:tcPr>
            <w:tcW w:w="1235" w:type="dxa"/>
            <w:gridSpan w:val="2"/>
          </w:tcPr>
          <w:p w14:paraId="1A46423B" w14:textId="77777777" w:rsidR="00625553" w:rsidRDefault="00000000">
            <w:pPr>
              <w:pStyle w:val="Compact"/>
            </w:pPr>
            <w:r>
              <w:t>4-Mar-2022</w:t>
            </w:r>
          </w:p>
        </w:tc>
      </w:tr>
      <w:tr w:rsidR="00625553" w14:paraId="1D066628" w14:textId="77777777" w:rsidTr="005C1811">
        <w:tc>
          <w:tcPr>
            <w:tcW w:w="944" w:type="dxa"/>
          </w:tcPr>
          <w:p w14:paraId="63C72047" w14:textId="77777777" w:rsidR="00625553" w:rsidRDefault="00000000">
            <w:pPr>
              <w:pStyle w:val="Compact"/>
            </w:pPr>
            <w:r>
              <w:t>1.8.3</w:t>
            </w:r>
          </w:p>
        </w:tc>
        <w:tc>
          <w:tcPr>
            <w:tcW w:w="944" w:type="dxa"/>
          </w:tcPr>
          <w:p w14:paraId="692E3741" w14:textId="77777777" w:rsidR="00625553" w:rsidRDefault="00000000">
            <w:pPr>
              <w:pStyle w:val="Compact"/>
            </w:pPr>
            <w:r>
              <w:t>SC51</w:t>
            </w:r>
          </w:p>
        </w:tc>
        <w:tc>
          <w:tcPr>
            <w:tcW w:w="3705" w:type="dxa"/>
          </w:tcPr>
          <w:p w14:paraId="2D0AB54C" w14:textId="77777777" w:rsidR="00625553" w:rsidRDefault="00000000">
            <w:pPr>
              <w:pStyle w:val="Compact"/>
            </w:pPr>
            <w:r>
              <w:t>Reduce and Clarify Log and Records Archival Retention Requirements</w:t>
            </w:r>
          </w:p>
        </w:tc>
        <w:tc>
          <w:tcPr>
            <w:tcW w:w="1089" w:type="dxa"/>
          </w:tcPr>
          <w:p w14:paraId="0ED9E1AE" w14:textId="77777777" w:rsidR="00625553" w:rsidRDefault="00000000">
            <w:pPr>
              <w:pStyle w:val="Compact"/>
            </w:pPr>
            <w:r>
              <w:t>01-Mar-2022</w:t>
            </w:r>
          </w:p>
        </w:tc>
        <w:tc>
          <w:tcPr>
            <w:tcW w:w="1235" w:type="dxa"/>
            <w:gridSpan w:val="2"/>
          </w:tcPr>
          <w:p w14:paraId="57B3851C" w14:textId="77777777" w:rsidR="00625553" w:rsidRDefault="00000000">
            <w:pPr>
              <w:pStyle w:val="Compact"/>
            </w:pPr>
            <w:r>
              <w:t>15-Apr-2022</w:t>
            </w:r>
          </w:p>
        </w:tc>
      </w:tr>
      <w:tr w:rsidR="00625553" w14:paraId="0B772063" w14:textId="77777777" w:rsidTr="005C1811">
        <w:tc>
          <w:tcPr>
            <w:tcW w:w="944" w:type="dxa"/>
          </w:tcPr>
          <w:p w14:paraId="1989BDFD" w14:textId="77777777" w:rsidR="00625553" w:rsidRDefault="00000000">
            <w:pPr>
              <w:pStyle w:val="Compact"/>
            </w:pPr>
            <w:r>
              <w:t>1.8.4</w:t>
            </w:r>
          </w:p>
        </w:tc>
        <w:tc>
          <w:tcPr>
            <w:tcW w:w="944" w:type="dxa"/>
          </w:tcPr>
          <w:p w14:paraId="544A41E4" w14:textId="77777777" w:rsidR="00625553" w:rsidRDefault="00000000">
            <w:pPr>
              <w:pStyle w:val="Compact"/>
            </w:pPr>
            <w:r>
              <w:t>SC54</w:t>
            </w:r>
          </w:p>
        </w:tc>
        <w:tc>
          <w:tcPr>
            <w:tcW w:w="3705" w:type="dxa"/>
          </w:tcPr>
          <w:p w14:paraId="3FCE9D66" w14:textId="77777777" w:rsidR="00625553" w:rsidRDefault="00000000">
            <w:pPr>
              <w:pStyle w:val="Compact"/>
            </w:pPr>
            <w:r>
              <w:t>Onion Cleanup</w:t>
            </w:r>
          </w:p>
        </w:tc>
        <w:tc>
          <w:tcPr>
            <w:tcW w:w="1089" w:type="dxa"/>
          </w:tcPr>
          <w:p w14:paraId="74791629" w14:textId="77777777" w:rsidR="00625553" w:rsidRDefault="00000000">
            <w:pPr>
              <w:pStyle w:val="Compact"/>
            </w:pPr>
            <w:r>
              <w:t>24-Mar-2022</w:t>
            </w:r>
          </w:p>
        </w:tc>
        <w:tc>
          <w:tcPr>
            <w:tcW w:w="1235" w:type="dxa"/>
            <w:gridSpan w:val="2"/>
          </w:tcPr>
          <w:p w14:paraId="6454275E" w14:textId="77777777" w:rsidR="00625553" w:rsidRDefault="00000000">
            <w:pPr>
              <w:pStyle w:val="Compact"/>
            </w:pPr>
            <w:r>
              <w:t>23-Apr-2022</w:t>
            </w:r>
          </w:p>
        </w:tc>
      </w:tr>
      <w:tr w:rsidR="00625553" w14:paraId="52F59647" w14:textId="77777777" w:rsidTr="005C1811">
        <w:tc>
          <w:tcPr>
            <w:tcW w:w="944" w:type="dxa"/>
          </w:tcPr>
          <w:p w14:paraId="74222445" w14:textId="77777777" w:rsidR="00625553" w:rsidRDefault="00000000">
            <w:pPr>
              <w:pStyle w:val="Compact"/>
            </w:pPr>
            <w:r>
              <w:t>1.8.5</w:t>
            </w:r>
          </w:p>
        </w:tc>
        <w:tc>
          <w:tcPr>
            <w:tcW w:w="944" w:type="dxa"/>
          </w:tcPr>
          <w:p w14:paraId="5CD64EA5" w14:textId="77777777" w:rsidR="00625553" w:rsidRDefault="00000000">
            <w:pPr>
              <w:pStyle w:val="Compact"/>
            </w:pPr>
            <w:r>
              <w:t>SC56</w:t>
            </w:r>
          </w:p>
        </w:tc>
        <w:tc>
          <w:tcPr>
            <w:tcW w:w="3705" w:type="dxa"/>
          </w:tcPr>
          <w:p w14:paraId="2493F938" w14:textId="77777777" w:rsidR="00625553" w:rsidRDefault="00000000">
            <w:pPr>
              <w:pStyle w:val="Compact"/>
            </w:pPr>
            <w:r>
              <w:t>2022 Cleanup</w:t>
            </w:r>
          </w:p>
        </w:tc>
        <w:tc>
          <w:tcPr>
            <w:tcW w:w="1089" w:type="dxa"/>
          </w:tcPr>
          <w:p w14:paraId="5BCC94B0" w14:textId="77777777" w:rsidR="00625553" w:rsidRDefault="00000000">
            <w:pPr>
              <w:pStyle w:val="Compact"/>
            </w:pPr>
            <w:r>
              <w:t>25-Oct-2022</w:t>
            </w:r>
          </w:p>
        </w:tc>
        <w:tc>
          <w:tcPr>
            <w:tcW w:w="1235" w:type="dxa"/>
            <w:gridSpan w:val="2"/>
          </w:tcPr>
          <w:p w14:paraId="5270F862" w14:textId="77777777" w:rsidR="00625553" w:rsidRDefault="00000000">
            <w:pPr>
              <w:pStyle w:val="Compact"/>
            </w:pPr>
            <w:r>
              <w:t>30-Nov-2022</w:t>
            </w:r>
          </w:p>
        </w:tc>
      </w:tr>
      <w:tr w:rsidR="00625553" w14:paraId="219CC545" w14:textId="77777777" w:rsidTr="005C1811">
        <w:tc>
          <w:tcPr>
            <w:tcW w:w="944" w:type="dxa"/>
          </w:tcPr>
          <w:p w14:paraId="3292F0FE" w14:textId="77777777" w:rsidR="00625553" w:rsidRDefault="00000000">
            <w:pPr>
              <w:pStyle w:val="Compact"/>
            </w:pPr>
            <w:r>
              <w:t>1.8.6</w:t>
            </w:r>
          </w:p>
        </w:tc>
        <w:tc>
          <w:tcPr>
            <w:tcW w:w="944" w:type="dxa"/>
          </w:tcPr>
          <w:p w14:paraId="4A3419E3" w14:textId="77777777" w:rsidR="00625553" w:rsidRDefault="00000000">
            <w:pPr>
              <w:pStyle w:val="Compact"/>
            </w:pPr>
            <w:r>
              <w:t>SC58</w:t>
            </w:r>
          </w:p>
        </w:tc>
        <w:tc>
          <w:tcPr>
            <w:tcW w:w="3705" w:type="dxa"/>
          </w:tcPr>
          <w:p w14:paraId="4BD1FC98" w14:textId="77777777" w:rsidR="00625553" w:rsidRDefault="00000000">
            <w:pPr>
              <w:pStyle w:val="Compact"/>
            </w:pPr>
            <w:r>
              <w:t xml:space="preserve">Require </w:t>
            </w:r>
            <w:proofErr w:type="spellStart"/>
            <w:r>
              <w:t>distributionPoint</w:t>
            </w:r>
            <w:proofErr w:type="spellEnd"/>
            <w:r>
              <w:t xml:space="preserve"> in sharded CRLs</w:t>
            </w:r>
          </w:p>
        </w:tc>
        <w:tc>
          <w:tcPr>
            <w:tcW w:w="1089" w:type="dxa"/>
          </w:tcPr>
          <w:p w14:paraId="51D438F8" w14:textId="77777777" w:rsidR="00625553" w:rsidRDefault="00000000">
            <w:pPr>
              <w:pStyle w:val="Compact"/>
            </w:pPr>
            <w:r>
              <w:t>7-Nov-2022</w:t>
            </w:r>
          </w:p>
        </w:tc>
        <w:tc>
          <w:tcPr>
            <w:tcW w:w="1235" w:type="dxa"/>
            <w:gridSpan w:val="2"/>
          </w:tcPr>
          <w:p w14:paraId="559A758F" w14:textId="77777777" w:rsidR="00625553" w:rsidRDefault="00000000">
            <w:pPr>
              <w:pStyle w:val="Compact"/>
            </w:pPr>
            <w:r>
              <w:t>11-Dec-2022</w:t>
            </w:r>
          </w:p>
        </w:tc>
      </w:tr>
      <w:tr w:rsidR="00625553" w14:paraId="75AFE69A" w14:textId="77777777" w:rsidTr="005C1811">
        <w:tc>
          <w:tcPr>
            <w:tcW w:w="944" w:type="dxa"/>
          </w:tcPr>
          <w:p w14:paraId="1648A523" w14:textId="77777777" w:rsidR="00625553" w:rsidRDefault="00000000">
            <w:pPr>
              <w:pStyle w:val="Compact"/>
            </w:pPr>
            <w:r>
              <w:t>1.8.7</w:t>
            </w:r>
          </w:p>
        </w:tc>
        <w:tc>
          <w:tcPr>
            <w:tcW w:w="944" w:type="dxa"/>
          </w:tcPr>
          <w:p w14:paraId="7BF3E49C" w14:textId="77777777" w:rsidR="00625553" w:rsidRDefault="00000000">
            <w:pPr>
              <w:pStyle w:val="Compact"/>
            </w:pPr>
            <w:r>
              <w:t>SC61</w:t>
            </w:r>
          </w:p>
        </w:tc>
        <w:tc>
          <w:tcPr>
            <w:tcW w:w="3705" w:type="dxa"/>
          </w:tcPr>
          <w:p w14:paraId="56963E04" w14:textId="77777777" w:rsidR="00625553" w:rsidRDefault="00000000">
            <w:pPr>
              <w:pStyle w:val="Compact"/>
            </w:pPr>
            <w:r>
              <w:t>New CRL entries must have a Revocation Reason Code</w:t>
            </w:r>
          </w:p>
        </w:tc>
        <w:tc>
          <w:tcPr>
            <w:tcW w:w="1089" w:type="dxa"/>
          </w:tcPr>
          <w:p w14:paraId="5CD5F758" w14:textId="77777777" w:rsidR="00625553" w:rsidRDefault="00000000">
            <w:pPr>
              <w:pStyle w:val="Compact"/>
            </w:pPr>
            <w:r>
              <w:t>1-Apr-2023</w:t>
            </w:r>
          </w:p>
        </w:tc>
        <w:tc>
          <w:tcPr>
            <w:tcW w:w="1235" w:type="dxa"/>
            <w:gridSpan w:val="2"/>
          </w:tcPr>
          <w:p w14:paraId="177EC749" w14:textId="77777777" w:rsidR="00625553" w:rsidRDefault="00000000">
            <w:pPr>
              <w:pStyle w:val="Compact"/>
            </w:pPr>
            <w:r>
              <w:t>15-Jul-2023</w:t>
            </w:r>
          </w:p>
        </w:tc>
      </w:tr>
      <w:tr w:rsidR="00625553" w14:paraId="32257CCA" w14:textId="77777777" w:rsidTr="005C1811">
        <w:tc>
          <w:tcPr>
            <w:tcW w:w="944" w:type="dxa"/>
          </w:tcPr>
          <w:p w14:paraId="782E8CCA" w14:textId="77777777" w:rsidR="00625553" w:rsidRDefault="00000000">
            <w:pPr>
              <w:pStyle w:val="Compact"/>
            </w:pPr>
            <w:r>
              <w:t>2.0.0</w:t>
            </w:r>
          </w:p>
        </w:tc>
        <w:tc>
          <w:tcPr>
            <w:tcW w:w="944" w:type="dxa"/>
          </w:tcPr>
          <w:p w14:paraId="2CDC227C" w14:textId="77777777" w:rsidR="00625553" w:rsidRDefault="00000000">
            <w:pPr>
              <w:pStyle w:val="Compact"/>
            </w:pPr>
            <w:r>
              <w:t>SC62</w:t>
            </w:r>
          </w:p>
        </w:tc>
        <w:tc>
          <w:tcPr>
            <w:tcW w:w="3705" w:type="dxa"/>
          </w:tcPr>
          <w:p w14:paraId="1423C7B1" w14:textId="77777777" w:rsidR="00625553" w:rsidRDefault="00000000">
            <w:pPr>
              <w:pStyle w:val="Compact"/>
            </w:pPr>
            <w:r>
              <w:t>Certificate Profiles Update</w:t>
            </w:r>
          </w:p>
        </w:tc>
        <w:tc>
          <w:tcPr>
            <w:tcW w:w="1089" w:type="dxa"/>
          </w:tcPr>
          <w:p w14:paraId="3BB08035" w14:textId="77777777" w:rsidR="00625553" w:rsidRDefault="00000000">
            <w:pPr>
              <w:pStyle w:val="Compact"/>
            </w:pPr>
            <w:r>
              <w:t>22-Apr-2023</w:t>
            </w:r>
          </w:p>
        </w:tc>
        <w:tc>
          <w:tcPr>
            <w:tcW w:w="1235" w:type="dxa"/>
            <w:gridSpan w:val="2"/>
          </w:tcPr>
          <w:p w14:paraId="7D333FDA" w14:textId="77777777" w:rsidR="00625553" w:rsidRDefault="00000000">
            <w:pPr>
              <w:pStyle w:val="Compact"/>
            </w:pPr>
            <w:r>
              <w:t>15-Sep-2023</w:t>
            </w:r>
          </w:p>
        </w:tc>
      </w:tr>
      <w:tr w:rsidR="00625553" w14:paraId="4A68D5CD" w14:textId="77777777" w:rsidTr="005C1811">
        <w:tc>
          <w:tcPr>
            <w:tcW w:w="944" w:type="dxa"/>
          </w:tcPr>
          <w:p w14:paraId="63312F1E" w14:textId="77777777" w:rsidR="00625553" w:rsidRDefault="00000000">
            <w:pPr>
              <w:pStyle w:val="Compact"/>
            </w:pPr>
            <w:r>
              <w:t>2.0.1</w:t>
            </w:r>
          </w:p>
        </w:tc>
        <w:tc>
          <w:tcPr>
            <w:tcW w:w="944" w:type="dxa"/>
          </w:tcPr>
          <w:p w14:paraId="70E974A7" w14:textId="77777777" w:rsidR="00625553" w:rsidRDefault="00000000">
            <w:pPr>
              <w:pStyle w:val="Compact"/>
            </w:pPr>
            <w:r>
              <w:t>SC63</w:t>
            </w:r>
          </w:p>
        </w:tc>
        <w:tc>
          <w:tcPr>
            <w:tcW w:w="3705" w:type="dxa"/>
          </w:tcPr>
          <w:p w14:paraId="472D13F1" w14:textId="77777777" w:rsidR="00625553" w:rsidRDefault="00000000">
            <w:pPr>
              <w:pStyle w:val="Compact"/>
            </w:pPr>
            <w:r>
              <w:t>Make OCSP optional, require CRLs, and incentivize automation</w:t>
            </w:r>
          </w:p>
        </w:tc>
        <w:tc>
          <w:tcPr>
            <w:tcW w:w="1089" w:type="dxa"/>
          </w:tcPr>
          <w:p w14:paraId="2762E656" w14:textId="77777777" w:rsidR="00625553" w:rsidRDefault="00000000">
            <w:pPr>
              <w:pStyle w:val="Compact"/>
            </w:pPr>
            <w:r>
              <w:t>17-Aug-2023</w:t>
            </w:r>
          </w:p>
        </w:tc>
        <w:tc>
          <w:tcPr>
            <w:tcW w:w="1235" w:type="dxa"/>
            <w:gridSpan w:val="2"/>
          </w:tcPr>
          <w:p w14:paraId="182B264B" w14:textId="77777777" w:rsidR="00625553" w:rsidRDefault="00000000">
            <w:pPr>
              <w:pStyle w:val="Compact"/>
            </w:pPr>
            <w:r>
              <w:t>15-Mar-2024</w:t>
            </w:r>
          </w:p>
        </w:tc>
      </w:tr>
      <w:tr w:rsidR="00625553" w14:paraId="221B07C2" w14:textId="77777777" w:rsidTr="005C1811">
        <w:tc>
          <w:tcPr>
            <w:tcW w:w="944" w:type="dxa"/>
          </w:tcPr>
          <w:p w14:paraId="32DEE90C" w14:textId="77777777" w:rsidR="00625553" w:rsidRDefault="00000000">
            <w:pPr>
              <w:pStyle w:val="Compact"/>
            </w:pPr>
            <w:r>
              <w:t>2.0.2</w:t>
            </w:r>
          </w:p>
        </w:tc>
        <w:tc>
          <w:tcPr>
            <w:tcW w:w="944" w:type="dxa"/>
          </w:tcPr>
          <w:p w14:paraId="2C9F4774" w14:textId="77777777" w:rsidR="00625553" w:rsidRDefault="00000000">
            <w:pPr>
              <w:pStyle w:val="Compact"/>
            </w:pPr>
            <w:r>
              <w:t>SC66</w:t>
            </w:r>
          </w:p>
        </w:tc>
        <w:tc>
          <w:tcPr>
            <w:tcW w:w="3705" w:type="dxa"/>
          </w:tcPr>
          <w:p w14:paraId="7584FBAA" w14:textId="77777777" w:rsidR="00625553" w:rsidRDefault="00000000">
            <w:pPr>
              <w:pStyle w:val="Compact"/>
            </w:pPr>
            <w:r>
              <w:t>2023 Cleanup</w:t>
            </w:r>
          </w:p>
        </w:tc>
        <w:tc>
          <w:tcPr>
            <w:tcW w:w="1089" w:type="dxa"/>
          </w:tcPr>
          <w:p w14:paraId="09B79063" w14:textId="77777777" w:rsidR="00625553" w:rsidRDefault="00000000">
            <w:pPr>
              <w:pStyle w:val="Compact"/>
            </w:pPr>
            <w:r>
              <w:t>23-Nov-2023</w:t>
            </w:r>
          </w:p>
        </w:tc>
        <w:tc>
          <w:tcPr>
            <w:tcW w:w="1235" w:type="dxa"/>
            <w:gridSpan w:val="2"/>
          </w:tcPr>
          <w:p w14:paraId="622AE188" w14:textId="77777777" w:rsidR="00625553" w:rsidRDefault="00000000">
            <w:pPr>
              <w:pStyle w:val="Compact"/>
            </w:pPr>
            <w:r>
              <w:t>8-Jan-2024</w:t>
            </w:r>
          </w:p>
        </w:tc>
      </w:tr>
      <w:tr w:rsidR="00625553" w14:paraId="5B1BD2CE" w14:textId="77777777" w:rsidTr="005C1811">
        <w:tc>
          <w:tcPr>
            <w:tcW w:w="944" w:type="dxa"/>
          </w:tcPr>
          <w:p w14:paraId="02055FCB" w14:textId="77777777" w:rsidR="00625553" w:rsidRDefault="00000000">
            <w:pPr>
              <w:pStyle w:val="Compact"/>
            </w:pPr>
            <w:r>
              <w:t>2.0.3</w:t>
            </w:r>
          </w:p>
        </w:tc>
        <w:tc>
          <w:tcPr>
            <w:tcW w:w="944" w:type="dxa"/>
          </w:tcPr>
          <w:p w14:paraId="233898B5" w14:textId="77777777" w:rsidR="00625553" w:rsidRDefault="00000000">
            <w:pPr>
              <w:pStyle w:val="Compact"/>
            </w:pPr>
            <w:r>
              <w:t>SC69</w:t>
            </w:r>
          </w:p>
        </w:tc>
        <w:tc>
          <w:tcPr>
            <w:tcW w:w="3705" w:type="dxa"/>
          </w:tcPr>
          <w:p w14:paraId="4D4726CE" w14:textId="77777777" w:rsidR="00625553" w:rsidRDefault="00000000">
            <w:pPr>
              <w:pStyle w:val="Compact"/>
            </w:pPr>
            <w:r>
              <w:t>Clarify router and firewall logging requirements</w:t>
            </w:r>
          </w:p>
        </w:tc>
        <w:tc>
          <w:tcPr>
            <w:tcW w:w="1089" w:type="dxa"/>
          </w:tcPr>
          <w:p w14:paraId="3DA88F84" w14:textId="77777777" w:rsidR="00625553" w:rsidRDefault="00000000">
            <w:pPr>
              <w:pStyle w:val="Compact"/>
            </w:pPr>
            <w:r>
              <w:t>13-Mar-2024</w:t>
            </w:r>
          </w:p>
        </w:tc>
        <w:tc>
          <w:tcPr>
            <w:tcW w:w="1235" w:type="dxa"/>
            <w:gridSpan w:val="2"/>
          </w:tcPr>
          <w:p w14:paraId="06969D43" w14:textId="77777777" w:rsidR="00625553" w:rsidRDefault="00000000">
            <w:pPr>
              <w:pStyle w:val="Compact"/>
            </w:pPr>
            <w:r>
              <w:t>15-Apr-2024</w:t>
            </w:r>
          </w:p>
        </w:tc>
      </w:tr>
      <w:tr w:rsidR="00625553" w14:paraId="66A05B5E" w14:textId="77777777" w:rsidTr="005C1811">
        <w:tc>
          <w:tcPr>
            <w:tcW w:w="944" w:type="dxa"/>
          </w:tcPr>
          <w:p w14:paraId="5572FCE8" w14:textId="77777777" w:rsidR="00625553" w:rsidRDefault="00000000">
            <w:pPr>
              <w:pStyle w:val="Compact"/>
            </w:pPr>
            <w:r>
              <w:t>2.0.4</w:t>
            </w:r>
          </w:p>
        </w:tc>
        <w:tc>
          <w:tcPr>
            <w:tcW w:w="944" w:type="dxa"/>
          </w:tcPr>
          <w:p w14:paraId="375D227A" w14:textId="77777777" w:rsidR="00625553" w:rsidRDefault="00000000">
            <w:pPr>
              <w:pStyle w:val="Compact"/>
            </w:pPr>
            <w:r>
              <w:t>SC65</w:t>
            </w:r>
          </w:p>
        </w:tc>
        <w:tc>
          <w:tcPr>
            <w:tcW w:w="3705" w:type="dxa"/>
          </w:tcPr>
          <w:p w14:paraId="0B008621" w14:textId="77777777" w:rsidR="00625553" w:rsidRDefault="00000000">
            <w:pPr>
              <w:pStyle w:val="Compact"/>
            </w:pPr>
            <w:r>
              <w:t>Convert EVGs into RFC 3647 format</w:t>
            </w:r>
          </w:p>
        </w:tc>
        <w:tc>
          <w:tcPr>
            <w:tcW w:w="1089" w:type="dxa"/>
          </w:tcPr>
          <w:p w14:paraId="2E26515E" w14:textId="77777777" w:rsidR="00625553" w:rsidRDefault="00000000">
            <w:pPr>
              <w:pStyle w:val="Compact"/>
            </w:pPr>
            <w:r>
              <w:t>15-Mar-2024</w:t>
            </w:r>
          </w:p>
        </w:tc>
        <w:tc>
          <w:tcPr>
            <w:tcW w:w="1235" w:type="dxa"/>
            <w:gridSpan w:val="2"/>
          </w:tcPr>
          <w:p w14:paraId="0F0C5187" w14:textId="77777777" w:rsidR="00625553" w:rsidRDefault="00000000">
            <w:pPr>
              <w:pStyle w:val="Compact"/>
            </w:pPr>
            <w:r>
              <w:t>15-May-2024</w:t>
            </w:r>
          </w:p>
        </w:tc>
      </w:tr>
      <w:tr w:rsidR="00625553" w14:paraId="0DC787EE" w14:textId="77777777" w:rsidTr="005C1811">
        <w:tc>
          <w:tcPr>
            <w:tcW w:w="944" w:type="dxa"/>
          </w:tcPr>
          <w:p w14:paraId="30DE0F40" w14:textId="77777777" w:rsidR="00625553" w:rsidRDefault="00000000">
            <w:pPr>
              <w:pStyle w:val="Compact"/>
            </w:pPr>
            <w:r>
              <w:lastRenderedPageBreak/>
              <w:t>2.0.5</w:t>
            </w:r>
          </w:p>
        </w:tc>
        <w:tc>
          <w:tcPr>
            <w:tcW w:w="944" w:type="dxa"/>
          </w:tcPr>
          <w:p w14:paraId="51FBC584" w14:textId="77777777" w:rsidR="00625553" w:rsidRDefault="00000000">
            <w:pPr>
              <w:pStyle w:val="Compact"/>
            </w:pPr>
            <w:r>
              <w:t>SC73</w:t>
            </w:r>
          </w:p>
        </w:tc>
        <w:tc>
          <w:tcPr>
            <w:tcW w:w="3705" w:type="dxa"/>
          </w:tcPr>
          <w:p w14:paraId="42D54CCB" w14:textId="77777777" w:rsidR="00625553" w:rsidRDefault="00000000">
            <w:pPr>
              <w:pStyle w:val="Compact"/>
            </w:pPr>
            <w:r>
              <w:t>Compromised and weak keys</w:t>
            </w:r>
          </w:p>
        </w:tc>
        <w:tc>
          <w:tcPr>
            <w:tcW w:w="1089" w:type="dxa"/>
          </w:tcPr>
          <w:p w14:paraId="0BEFDA8C" w14:textId="77777777" w:rsidR="00625553" w:rsidRDefault="00000000">
            <w:pPr>
              <w:pStyle w:val="Compact"/>
            </w:pPr>
            <w:r>
              <w:t>3-May-2024</w:t>
            </w:r>
          </w:p>
        </w:tc>
        <w:tc>
          <w:tcPr>
            <w:tcW w:w="1235" w:type="dxa"/>
            <w:gridSpan w:val="2"/>
          </w:tcPr>
          <w:p w14:paraId="0B9FD553" w14:textId="77777777" w:rsidR="00625553" w:rsidRDefault="00000000">
            <w:pPr>
              <w:pStyle w:val="Compact"/>
            </w:pPr>
            <w:r>
              <w:t>1-Jul-2024</w:t>
            </w:r>
          </w:p>
        </w:tc>
      </w:tr>
      <w:tr w:rsidR="00625553" w14:paraId="7CFF9EF9" w14:textId="77777777" w:rsidTr="005C1811">
        <w:tc>
          <w:tcPr>
            <w:tcW w:w="944" w:type="dxa"/>
          </w:tcPr>
          <w:p w14:paraId="3AB66078" w14:textId="77777777" w:rsidR="00625553" w:rsidRDefault="00000000">
            <w:pPr>
              <w:pStyle w:val="Compact"/>
            </w:pPr>
            <w:r>
              <w:t>2.0.6</w:t>
            </w:r>
          </w:p>
        </w:tc>
        <w:tc>
          <w:tcPr>
            <w:tcW w:w="944" w:type="dxa"/>
          </w:tcPr>
          <w:p w14:paraId="019FBF7A" w14:textId="77777777" w:rsidR="00625553" w:rsidRDefault="00000000">
            <w:pPr>
              <w:pStyle w:val="Compact"/>
            </w:pPr>
            <w:r>
              <w:t>SC75</w:t>
            </w:r>
          </w:p>
        </w:tc>
        <w:tc>
          <w:tcPr>
            <w:tcW w:w="3705" w:type="dxa"/>
          </w:tcPr>
          <w:p w14:paraId="688163AA" w14:textId="77777777" w:rsidR="00625553" w:rsidRDefault="00000000">
            <w:pPr>
              <w:pStyle w:val="Compact"/>
            </w:pPr>
            <w:r>
              <w:t>Pre-sign linting</w:t>
            </w:r>
          </w:p>
        </w:tc>
        <w:tc>
          <w:tcPr>
            <w:tcW w:w="1089" w:type="dxa"/>
          </w:tcPr>
          <w:p w14:paraId="46D96160" w14:textId="77777777" w:rsidR="00625553" w:rsidRDefault="00000000">
            <w:pPr>
              <w:pStyle w:val="Compact"/>
            </w:pPr>
            <w:r>
              <w:t>28-Jun-2024</w:t>
            </w:r>
          </w:p>
        </w:tc>
        <w:tc>
          <w:tcPr>
            <w:tcW w:w="1235" w:type="dxa"/>
            <w:gridSpan w:val="2"/>
          </w:tcPr>
          <w:p w14:paraId="1C798568" w14:textId="77777777" w:rsidR="00625553" w:rsidRDefault="00000000">
            <w:pPr>
              <w:pStyle w:val="Compact"/>
            </w:pPr>
            <w:r>
              <w:t>6-Aug-2024</w:t>
            </w:r>
          </w:p>
        </w:tc>
      </w:tr>
      <w:tr w:rsidR="00625553" w14:paraId="1E7129FF" w14:textId="77777777" w:rsidTr="005C1811">
        <w:tc>
          <w:tcPr>
            <w:tcW w:w="944" w:type="dxa"/>
          </w:tcPr>
          <w:p w14:paraId="7582BF7F" w14:textId="77777777" w:rsidR="00625553" w:rsidRDefault="00000000">
            <w:pPr>
              <w:pStyle w:val="Compact"/>
            </w:pPr>
            <w:r>
              <w:t>2.0.7</w:t>
            </w:r>
          </w:p>
        </w:tc>
        <w:tc>
          <w:tcPr>
            <w:tcW w:w="944" w:type="dxa"/>
          </w:tcPr>
          <w:p w14:paraId="33F973E2" w14:textId="77777777" w:rsidR="00625553" w:rsidRDefault="00000000">
            <w:pPr>
              <w:pStyle w:val="Compact"/>
            </w:pPr>
            <w:r>
              <w:t>SC67</w:t>
            </w:r>
          </w:p>
        </w:tc>
        <w:tc>
          <w:tcPr>
            <w:tcW w:w="3705" w:type="dxa"/>
          </w:tcPr>
          <w:p w14:paraId="03DF6B9D" w14:textId="77777777" w:rsidR="00625553" w:rsidRDefault="00000000">
            <w:pPr>
              <w:pStyle w:val="Compact"/>
            </w:pPr>
            <w:r>
              <w:t>Require Multi-Perspective Issuance Corroboration</w:t>
            </w:r>
          </w:p>
        </w:tc>
        <w:tc>
          <w:tcPr>
            <w:tcW w:w="1089" w:type="dxa"/>
          </w:tcPr>
          <w:p w14:paraId="2D301697" w14:textId="77777777" w:rsidR="00625553" w:rsidRDefault="00000000">
            <w:pPr>
              <w:pStyle w:val="Compact"/>
            </w:pPr>
            <w:r>
              <w:t>2-Aug-2024</w:t>
            </w:r>
          </w:p>
        </w:tc>
        <w:tc>
          <w:tcPr>
            <w:tcW w:w="1235" w:type="dxa"/>
            <w:gridSpan w:val="2"/>
          </w:tcPr>
          <w:p w14:paraId="28DF6D4F" w14:textId="77777777" w:rsidR="00625553" w:rsidRDefault="00000000">
            <w:pPr>
              <w:pStyle w:val="Compact"/>
            </w:pPr>
            <w:r>
              <w:t>6-Sep-2024</w:t>
            </w:r>
          </w:p>
        </w:tc>
      </w:tr>
      <w:tr w:rsidR="00625553" w14:paraId="743555B1" w14:textId="77777777" w:rsidTr="005C1811">
        <w:tc>
          <w:tcPr>
            <w:tcW w:w="944" w:type="dxa"/>
          </w:tcPr>
          <w:p w14:paraId="7664DB3F" w14:textId="77777777" w:rsidR="00625553" w:rsidRDefault="00000000">
            <w:pPr>
              <w:pStyle w:val="Compact"/>
            </w:pPr>
            <w:r>
              <w:t>2.0.8</w:t>
            </w:r>
          </w:p>
        </w:tc>
        <w:tc>
          <w:tcPr>
            <w:tcW w:w="944" w:type="dxa"/>
          </w:tcPr>
          <w:p w14:paraId="163C0842" w14:textId="77777777" w:rsidR="00625553" w:rsidRDefault="00000000">
            <w:pPr>
              <w:pStyle w:val="Compact"/>
            </w:pPr>
            <w:r>
              <w:t>SC77</w:t>
            </w:r>
          </w:p>
        </w:tc>
        <w:tc>
          <w:tcPr>
            <w:tcW w:w="3705" w:type="dxa"/>
          </w:tcPr>
          <w:p w14:paraId="181595EF" w14:textId="77777777" w:rsidR="00625553" w:rsidRDefault="00000000">
            <w:pPr>
              <w:pStyle w:val="Compact"/>
            </w:pPr>
            <w:r>
              <w:t xml:space="preserve">Update </w:t>
            </w:r>
            <w:proofErr w:type="spellStart"/>
            <w:r>
              <w:t>WebTrust</w:t>
            </w:r>
            <w:proofErr w:type="spellEnd"/>
            <w:r>
              <w:t xml:space="preserve"> Audit name in Section 8.4 and References</w:t>
            </w:r>
          </w:p>
        </w:tc>
        <w:tc>
          <w:tcPr>
            <w:tcW w:w="1089" w:type="dxa"/>
          </w:tcPr>
          <w:p w14:paraId="0F25B005" w14:textId="77777777" w:rsidR="00625553" w:rsidRDefault="00000000">
            <w:pPr>
              <w:pStyle w:val="Compact"/>
            </w:pPr>
            <w:r>
              <w:t>2-Sep-2024</w:t>
            </w:r>
          </w:p>
        </w:tc>
        <w:tc>
          <w:tcPr>
            <w:tcW w:w="1235" w:type="dxa"/>
            <w:gridSpan w:val="2"/>
          </w:tcPr>
          <w:p w14:paraId="33DE5A27" w14:textId="77777777" w:rsidR="00625553" w:rsidRDefault="00000000">
            <w:pPr>
              <w:pStyle w:val="Compact"/>
            </w:pPr>
            <w:r>
              <w:t>2-Oct-2024</w:t>
            </w:r>
          </w:p>
        </w:tc>
      </w:tr>
      <w:tr w:rsidR="00625553" w14:paraId="257AE64F" w14:textId="77777777" w:rsidTr="005C1811">
        <w:tc>
          <w:tcPr>
            <w:tcW w:w="944" w:type="dxa"/>
          </w:tcPr>
          <w:p w14:paraId="3D256B1A" w14:textId="77777777" w:rsidR="00625553" w:rsidRDefault="00000000">
            <w:pPr>
              <w:pStyle w:val="Compact"/>
            </w:pPr>
            <w:r>
              <w:t>2.0.9</w:t>
            </w:r>
          </w:p>
        </w:tc>
        <w:tc>
          <w:tcPr>
            <w:tcW w:w="944" w:type="dxa"/>
          </w:tcPr>
          <w:p w14:paraId="5F8A8B67" w14:textId="77777777" w:rsidR="00625553" w:rsidRDefault="00000000">
            <w:pPr>
              <w:pStyle w:val="Compact"/>
            </w:pPr>
            <w:r>
              <w:t>SC78</w:t>
            </w:r>
          </w:p>
        </w:tc>
        <w:tc>
          <w:tcPr>
            <w:tcW w:w="3705" w:type="dxa"/>
          </w:tcPr>
          <w:p w14:paraId="6112C8C8" w14:textId="77777777" w:rsidR="00625553" w:rsidRDefault="00000000">
            <w:pPr>
              <w:pStyle w:val="Compact"/>
            </w:pPr>
            <w:r>
              <w:t xml:space="preserve">Subject </w:t>
            </w:r>
            <w:proofErr w:type="spellStart"/>
            <w:r>
              <w:t>organizationName</w:t>
            </w:r>
            <w:proofErr w:type="spellEnd"/>
            <w:r>
              <w:t xml:space="preserve"> alignment for DBA / Assumed Name</w:t>
            </w:r>
          </w:p>
        </w:tc>
        <w:tc>
          <w:tcPr>
            <w:tcW w:w="1089" w:type="dxa"/>
          </w:tcPr>
          <w:p w14:paraId="28AD7CBF" w14:textId="77777777" w:rsidR="00625553" w:rsidRDefault="00000000">
            <w:pPr>
              <w:pStyle w:val="Compact"/>
            </w:pPr>
            <w:r>
              <w:t>2-Oct-2024</w:t>
            </w:r>
          </w:p>
        </w:tc>
        <w:tc>
          <w:tcPr>
            <w:tcW w:w="1235" w:type="dxa"/>
            <w:gridSpan w:val="2"/>
          </w:tcPr>
          <w:p w14:paraId="229767EE" w14:textId="77777777" w:rsidR="00625553" w:rsidRDefault="00000000">
            <w:pPr>
              <w:pStyle w:val="Compact"/>
            </w:pPr>
            <w:r>
              <w:t>8-Nov-2024</w:t>
            </w:r>
          </w:p>
        </w:tc>
      </w:tr>
      <w:tr w:rsidR="00625553" w14:paraId="37D6346F" w14:textId="77777777" w:rsidTr="005C1811">
        <w:tc>
          <w:tcPr>
            <w:tcW w:w="944" w:type="dxa"/>
          </w:tcPr>
          <w:p w14:paraId="76E23E29" w14:textId="77777777" w:rsidR="00625553" w:rsidRDefault="00000000">
            <w:pPr>
              <w:pStyle w:val="Compact"/>
            </w:pPr>
            <w:r>
              <w:t>2.1.0</w:t>
            </w:r>
          </w:p>
        </w:tc>
        <w:tc>
          <w:tcPr>
            <w:tcW w:w="944" w:type="dxa"/>
          </w:tcPr>
          <w:p w14:paraId="6077A673" w14:textId="77777777" w:rsidR="00625553" w:rsidRDefault="00000000">
            <w:pPr>
              <w:pStyle w:val="Compact"/>
            </w:pPr>
            <w:r>
              <w:t>SC76</w:t>
            </w:r>
          </w:p>
        </w:tc>
        <w:tc>
          <w:tcPr>
            <w:tcW w:w="3705" w:type="dxa"/>
          </w:tcPr>
          <w:p w14:paraId="693977D8" w14:textId="77777777" w:rsidR="00625553" w:rsidRDefault="00000000">
            <w:pPr>
              <w:pStyle w:val="Compact"/>
            </w:pPr>
            <w:r>
              <w:t>Clarify and improve OCSP requirements</w:t>
            </w:r>
          </w:p>
        </w:tc>
        <w:tc>
          <w:tcPr>
            <w:tcW w:w="1089" w:type="dxa"/>
          </w:tcPr>
          <w:p w14:paraId="5CB79327" w14:textId="77777777" w:rsidR="00625553" w:rsidRDefault="00000000">
            <w:pPr>
              <w:pStyle w:val="Compact"/>
            </w:pPr>
            <w:r>
              <w:t>26-Sep-2024</w:t>
            </w:r>
          </w:p>
        </w:tc>
        <w:tc>
          <w:tcPr>
            <w:tcW w:w="1235" w:type="dxa"/>
            <w:gridSpan w:val="2"/>
          </w:tcPr>
          <w:p w14:paraId="09951869" w14:textId="77777777" w:rsidR="00625553" w:rsidRDefault="00000000">
            <w:pPr>
              <w:pStyle w:val="Compact"/>
            </w:pPr>
            <w:r>
              <w:t>14-Nov-2024</w:t>
            </w:r>
          </w:p>
        </w:tc>
      </w:tr>
      <w:tr w:rsidR="00625553" w14:paraId="20657143" w14:textId="77777777" w:rsidTr="005C1811">
        <w:tc>
          <w:tcPr>
            <w:tcW w:w="944" w:type="dxa"/>
          </w:tcPr>
          <w:p w14:paraId="2FA65A52" w14:textId="77777777" w:rsidR="00625553" w:rsidRDefault="00000000">
            <w:pPr>
              <w:pStyle w:val="Compact"/>
            </w:pPr>
            <w:r>
              <w:t>2.1.1</w:t>
            </w:r>
          </w:p>
        </w:tc>
        <w:tc>
          <w:tcPr>
            <w:tcW w:w="944" w:type="dxa"/>
          </w:tcPr>
          <w:p w14:paraId="1BE3C705" w14:textId="77777777" w:rsidR="00625553" w:rsidRDefault="00000000">
            <w:pPr>
              <w:pStyle w:val="Compact"/>
            </w:pPr>
            <w:r>
              <w:t>SC79</w:t>
            </w:r>
          </w:p>
        </w:tc>
        <w:tc>
          <w:tcPr>
            <w:tcW w:w="3705" w:type="dxa"/>
          </w:tcPr>
          <w:p w14:paraId="0C56CC62" w14:textId="77777777" w:rsidR="00625553" w:rsidRDefault="00000000">
            <w:pPr>
              <w:pStyle w:val="Compact"/>
            </w:pPr>
            <w:r>
              <w:t>Allow more than one Certificate Policy in a Cross-Certified Subordinate CA Certificate</w:t>
            </w:r>
          </w:p>
        </w:tc>
        <w:tc>
          <w:tcPr>
            <w:tcW w:w="1089" w:type="dxa"/>
          </w:tcPr>
          <w:p w14:paraId="78EB7C9A" w14:textId="77777777" w:rsidR="00625553" w:rsidRDefault="00000000">
            <w:pPr>
              <w:pStyle w:val="Compact"/>
            </w:pPr>
            <w:r>
              <w:t>30-Sep-2024</w:t>
            </w:r>
          </w:p>
        </w:tc>
        <w:tc>
          <w:tcPr>
            <w:tcW w:w="1235" w:type="dxa"/>
            <w:gridSpan w:val="2"/>
          </w:tcPr>
          <w:p w14:paraId="7D181834" w14:textId="77777777" w:rsidR="00625553" w:rsidRDefault="00000000">
            <w:pPr>
              <w:pStyle w:val="Compact"/>
            </w:pPr>
            <w:r>
              <w:t>14-Nov-2024</w:t>
            </w:r>
          </w:p>
        </w:tc>
      </w:tr>
      <w:tr w:rsidR="00625553" w14:paraId="551A5DC6" w14:textId="77777777" w:rsidTr="005C1811">
        <w:tc>
          <w:tcPr>
            <w:tcW w:w="944" w:type="dxa"/>
          </w:tcPr>
          <w:p w14:paraId="6EB6E03E" w14:textId="77777777" w:rsidR="00625553" w:rsidRDefault="00000000">
            <w:pPr>
              <w:pStyle w:val="Compact"/>
            </w:pPr>
            <w:r>
              <w:t>2.1.2</w:t>
            </w:r>
          </w:p>
        </w:tc>
        <w:tc>
          <w:tcPr>
            <w:tcW w:w="944" w:type="dxa"/>
          </w:tcPr>
          <w:p w14:paraId="78C5A09B" w14:textId="77777777" w:rsidR="00625553" w:rsidRDefault="00000000">
            <w:pPr>
              <w:pStyle w:val="Compact"/>
            </w:pPr>
            <w:r>
              <w:t>SC80</w:t>
            </w:r>
          </w:p>
        </w:tc>
        <w:tc>
          <w:tcPr>
            <w:tcW w:w="3705" w:type="dxa"/>
          </w:tcPr>
          <w:p w14:paraId="50AF64B3" w14:textId="77777777" w:rsidR="00625553" w:rsidRDefault="00000000">
            <w:pPr>
              <w:pStyle w:val="Compact"/>
            </w:pPr>
            <w:r>
              <w:t>Strengthen WHOIS lookups and Sunset Methods 3.2.2.4.2 and 3.2.2.4.15</w:t>
            </w:r>
          </w:p>
        </w:tc>
        <w:tc>
          <w:tcPr>
            <w:tcW w:w="1089" w:type="dxa"/>
          </w:tcPr>
          <w:p w14:paraId="73B713BF" w14:textId="77777777" w:rsidR="00625553" w:rsidRDefault="00000000">
            <w:pPr>
              <w:pStyle w:val="Compact"/>
            </w:pPr>
            <w:r>
              <w:t>7-Nov-2024</w:t>
            </w:r>
          </w:p>
        </w:tc>
        <w:tc>
          <w:tcPr>
            <w:tcW w:w="1235" w:type="dxa"/>
            <w:gridSpan w:val="2"/>
          </w:tcPr>
          <w:p w14:paraId="517D75BB" w14:textId="77777777" w:rsidR="00625553" w:rsidRDefault="00000000">
            <w:pPr>
              <w:pStyle w:val="Compact"/>
            </w:pPr>
            <w:r>
              <w:t>16-Dec-2024</w:t>
            </w:r>
          </w:p>
        </w:tc>
      </w:tr>
      <w:tr w:rsidR="00625553" w14:paraId="2F3A0F7F" w14:textId="77777777" w:rsidTr="005C1811">
        <w:tc>
          <w:tcPr>
            <w:tcW w:w="944" w:type="dxa"/>
          </w:tcPr>
          <w:p w14:paraId="6F8C62C6" w14:textId="77777777" w:rsidR="00625553" w:rsidRDefault="00000000">
            <w:pPr>
              <w:pStyle w:val="Compact"/>
            </w:pPr>
            <w:r>
              <w:t>2.1.3</w:t>
            </w:r>
          </w:p>
        </w:tc>
        <w:tc>
          <w:tcPr>
            <w:tcW w:w="944" w:type="dxa"/>
          </w:tcPr>
          <w:p w14:paraId="77B62AB5" w14:textId="77777777" w:rsidR="00625553" w:rsidRDefault="00000000">
            <w:pPr>
              <w:pStyle w:val="Compact"/>
            </w:pPr>
            <w:r>
              <w:t>SC83</w:t>
            </w:r>
          </w:p>
        </w:tc>
        <w:tc>
          <w:tcPr>
            <w:tcW w:w="3705" w:type="dxa"/>
          </w:tcPr>
          <w:p w14:paraId="2291476F" w14:textId="77777777" w:rsidR="00625553" w:rsidRDefault="00000000">
            <w:pPr>
              <w:pStyle w:val="Compact"/>
            </w:pPr>
            <w:r>
              <w:t>Winter 2024-2025 Cleanup Ballot</w:t>
            </w:r>
          </w:p>
        </w:tc>
        <w:tc>
          <w:tcPr>
            <w:tcW w:w="1089" w:type="dxa"/>
          </w:tcPr>
          <w:p w14:paraId="3A6E3388" w14:textId="77777777" w:rsidR="00625553" w:rsidRDefault="00000000">
            <w:pPr>
              <w:pStyle w:val="Compact"/>
            </w:pPr>
            <w:r>
              <w:t>23-Jan-2025</w:t>
            </w:r>
          </w:p>
        </w:tc>
        <w:tc>
          <w:tcPr>
            <w:tcW w:w="1235" w:type="dxa"/>
            <w:gridSpan w:val="2"/>
          </w:tcPr>
          <w:p w14:paraId="30BBC9D0" w14:textId="77777777" w:rsidR="00625553" w:rsidRDefault="00000000">
            <w:pPr>
              <w:pStyle w:val="Compact"/>
            </w:pPr>
            <w:r>
              <w:t>24-Feb-2025</w:t>
            </w:r>
          </w:p>
        </w:tc>
      </w:tr>
      <w:tr w:rsidR="00625553" w14:paraId="1DF7C6F6" w14:textId="77777777" w:rsidTr="005C1811">
        <w:tc>
          <w:tcPr>
            <w:tcW w:w="944" w:type="dxa"/>
          </w:tcPr>
          <w:p w14:paraId="61715A4B" w14:textId="77777777" w:rsidR="00625553" w:rsidRDefault="00000000">
            <w:pPr>
              <w:pStyle w:val="Compact"/>
            </w:pPr>
            <w:r>
              <w:t>2.1.4</w:t>
            </w:r>
          </w:p>
        </w:tc>
        <w:tc>
          <w:tcPr>
            <w:tcW w:w="944" w:type="dxa"/>
          </w:tcPr>
          <w:p w14:paraId="54A1E34F" w14:textId="77777777" w:rsidR="00625553" w:rsidRDefault="00000000">
            <w:pPr>
              <w:pStyle w:val="Compact"/>
            </w:pPr>
            <w:r>
              <w:t>SC84</w:t>
            </w:r>
          </w:p>
        </w:tc>
        <w:tc>
          <w:tcPr>
            <w:tcW w:w="3705" w:type="dxa"/>
          </w:tcPr>
          <w:p w14:paraId="619A3566" w14:textId="77777777" w:rsidR="00625553" w:rsidRDefault="00000000">
            <w:pPr>
              <w:pStyle w:val="Compact"/>
            </w:pPr>
            <w:r>
              <w:t>DNS Labeled with ACME Account ID Validation Method</w:t>
            </w:r>
          </w:p>
        </w:tc>
        <w:tc>
          <w:tcPr>
            <w:tcW w:w="1089" w:type="dxa"/>
          </w:tcPr>
          <w:p w14:paraId="73FF72E0" w14:textId="77777777" w:rsidR="00625553" w:rsidRDefault="00000000">
            <w:pPr>
              <w:pStyle w:val="Compact"/>
            </w:pPr>
            <w:r>
              <w:t>28-Jan-2025</w:t>
            </w:r>
          </w:p>
        </w:tc>
        <w:tc>
          <w:tcPr>
            <w:tcW w:w="1235" w:type="dxa"/>
            <w:gridSpan w:val="2"/>
          </w:tcPr>
          <w:p w14:paraId="29E70000" w14:textId="77777777" w:rsidR="00625553" w:rsidRDefault="00000000">
            <w:pPr>
              <w:pStyle w:val="Compact"/>
            </w:pPr>
            <w:r>
              <w:t>1-Mar-2025</w:t>
            </w:r>
          </w:p>
        </w:tc>
      </w:tr>
      <w:tr w:rsidR="00625553" w14:paraId="524EB730" w14:textId="77777777" w:rsidTr="005C1811">
        <w:tc>
          <w:tcPr>
            <w:tcW w:w="944" w:type="dxa"/>
          </w:tcPr>
          <w:p w14:paraId="45987F5E" w14:textId="77777777" w:rsidR="00625553" w:rsidRDefault="00000000">
            <w:pPr>
              <w:pStyle w:val="Compact"/>
            </w:pPr>
            <w:r>
              <w:t>2.1.5</w:t>
            </w:r>
          </w:p>
        </w:tc>
        <w:tc>
          <w:tcPr>
            <w:tcW w:w="944" w:type="dxa"/>
          </w:tcPr>
          <w:p w14:paraId="065B153D" w14:textId="77777777" w:rsidR="00625553" w:rsidRDefault="00000000">
            <w:pPr>
              <w:pStyle w:val="Compact"/>
            </w:pPr>
            <w:r>
              <w:t>SC81</w:t>
            </w:r>
          </w:p>
        </w:tc>
        <w:tc>
          <w:tcPr>
            <w:tcW w:w="3705" w:type="dxa"/>
          </w:tcPr>
          <w:p w14:paraId="6F4A81B3" w14:textId="77777777" w:rsidR="00625553" w:rsidRDefault="00000000">
            <w:pPr>
              <w:pStyle w:val="Compact"/>
            </w:pPr>
            <w:proofErr w:type="gramStart"/>
            <w:r>
              <w:t>Introduce</w:t>
            </w:r>
            <w:proofErr w:type="gramEnd"/>
            <w:r>
              <w:t xml:space="preserve"> Schedule </w:t>
            </w:r>
            <w:proofErr w:type="gramStart"/>
            <w:r>
              <w:t>of</w:t>
            </w:r>
            <w:proofErr w:type="gramEnd"/>
            <w:r>
              <w:t xml:space="preserve"> Reducing Validity and Data Reuse Periods</w:t>
            </w:r>
          </w:p>
        </w:tc>
        <w:tc>
          <w:tcPr>
            <w:tcW w:w="1089" w:type="dxa"/>
          </w:tcPr>
          <w:p w14:paraId="185EA73E" w14:textId="77777777" w:rsidR="00625553" w:rsidRDefault="00000000">
            <w:pPr>
              <w:pStyle w:val="Compact"/>
            </w:pPr>
            <w:r>
              <w:t>11-Apr-2025</w:t>
            </w:r>
          </w:p>
        </w:tc>
        <w:tc>
          <w:tcPr>
            <w:tcW w:w="1235" w:type="dxa"/>
            <w:gridSpan w:val="2"/>
          </w:tcPr>
          <w:p w14:paraId="0242A8B4" w14:textId="77777777" w:rsidR="00625553" w:rsidRDefault="00000000">
            <w:pPr>
              <w:pStyle w:val="Compact"/>
            </w:pPr>
            <w:r>
              <w:t>16-May-2025</w:t>
            </w:r>
          </w:p>
        </w:tc>
      </w:tr>
      <w:tr w:rsidR="00625553" w14:paraId="62329CFE" w14:textId="77777777" w:rsidTr="005C1811">
        <w:tc>
          <w:tcPr>
            <w:tcW w:w="944" w:type="dxa"/>
          </w:tcPr>
          <w:p w14:paraId="30D69651" w14:textId="77777777" w:rsidR="00625553" w:rsidRDefault="00000000">
            <w:pPr>
              <w:pStyle w:val="Compact"/>
            </w:pPr>
            <w:r>
              <w:t>2.1.6</w:t>
            </w:r>
          </w:p>
        </w:tc>
        <w:tc>
          <w:tcPr>
            <w:tcW w:w="944" w:type="dxa"/>
          </w:tcPr>
          <w:p w14:paraId="33515ECB" w14:textId="77777777" w:rsidR="00625553" w:rsidRDefault="00000000">
            <w:pPr>
              <w:pStyle w:val="Compact"/>
            </w:pPr>
            <w:r>
              <w:t>SC85</w:t>
            </w:r>
          </w:p>
        </w:tc>
        <w:tc>
          <w:tcPr>
            <w:tcW w:w="3705" w:type="dxa"/>
          </w:tcPr>
          <w:p w14:paraId="53AE6285" w14:textId="77777777" w:rsidR="00625553" w:rsidRDefault="00000000">
            <w:pPr>
              <w:pStyle w:val="Compact"/>
            </w:pPr>
            <w:r>
              <w:t>Require Validation of DNSSEC (when present) for CAA and DCV Lookups</w:t>
            </w:r>
          </w:p>
        </w:tc>
        <w:tc>
          <w:tcPr>
            <w:tcW w:w="1089" w:type="dxa"/>
          </w:tcPr>
          <w:p w14:paraId="64065AD0" w14:textId="77777777" w:rsidR="00625553" w:rsidRDefault="00000000">
            <w:pPr>
              <w:pStyle w:val="Compact"/>
            </w:pPr>
            <w:r>
              <w:t>19-Jun-2025</w:t>
            </w:r>
          </w:p>
        </w:tc>
        <w:tc>
          <w:tcPr>
            <w:tcW w:w="1235" w:type="dxa"/>
            <w:gridSpan w:val="2"/>
          </w:tcPr>
          <w:p w14:paraId="62D6B6E0" w14:textId="77777777" w:rsidR="00625553" w:rsidRDefault="00000000">
            <w:pPr>
              <w:pStyle w:val="Compact"/>
            </w:pPr>
            <w:r>
              <w:t>21-Jul-2025</w:t>
            </w:r>
          </w:p>
        </w:tc>
      </w:tr>
      <w:tr w:rsidR="00625553" w14:paraId="5D384764" w14:textId="77777777" w:rsidTr="005C1811">
        <w:trPr>
          <w:gridAfter w:val="1"/>
          <w:wAfter w:w="216" w:type="dxa"/>
        </w:trPr>
        <w:tc>
          <w:tcPr>
            <w:tcW w:w="1142" w:type="dxa"/>
          </w:tcPr>
          <w:p w14:paraId="4ABDB283" w14:textId="77777777" w:rsidR="00625553" w:rsidRDefault="00000000">
            <w:pPr>
              <w:pStyle w:val="Compact"/>
            </w:pPr>
            <w:r>
              <w:t>2.1.7</w:t>
            </w:r>
          </w:p>
        </w:tc>
        <w:tc>
          <w:tcPr>
            <w:tcW w:w="1142" w:type="dxa"/>
          </w:tcPr>
          <w:p w14:paraId="6A761731" w14:textId="77777777" w:rsidR="00625553" w:rsidRDefault="00000000">
            <w:pPr>
              <w:pStyle w:val="Compact"/>
            </w:pPr>
            <w:r>
              <w:t>SC089</w:t>
            </w:r>
          </w:p>
        </w:tc>
        <w:tc>
          <w:tcPr>
            <w:tcW w:w="4481" w:type="dxa"/>
          </w:tcPr>
          <w:p w14:paraId="4F649734" w14:textId="77777777" w:rsidR="00625553" w:rsidRDefault="00000000">
            <w:pPr>
              <w:pStyle w:val="Compact"/>
            </w:pPr>
            <w:r>
              <w:t>Mass Revocation Planning</w:t>
            </w:r>
          </w:p>
        </w:tc>
        <w:tc>
          <w:tcPr>
            <w:tcW w:w="1317" w:type="dxa"/>
          </w:tcPr>
          <w:p w14:paraId="61098F03" w14:textId="77777777" w:rsidR="00625553" w:rsidRDefault="00000000">
            <w:pPr>
              <w:pStyle w:val="Compact"/>
            </w:pPr>
            <w:r>
              <w:t>23-Jul-2025</w:t>
            </w:r>
          </w:p>
        </w:tc>
        <w:tc>
          <w:tcPr>
            <w:tcW w:w="1494" w:type="dxa"/>
          </w:tcPr>
          <w:p w14:paraId="46C06039" w14:textId="77777777" w:rsidR="00625553" w:rsidRDefault="00000000">
            <w:pPr>
              <w:pStyle w:val="Compact"/>
            </w:pPr>
            <w:r>
              <w:t>25-Aug-2025</w:t>
            </w:r>
          </w:p>
        </w:tc>
      </w:tr>
    </w:tbl>
    <w:p w14:paraId="3308ABF8" w14:textId="77777777" w:rsidR="00625553" w:rsidRDefault="00000000">
      <w:pPr>
        <w:pStyle w:val="BodyText"/>
      </w:pPr>
      <w:r>
        <w:t>* Effective Date and Additionally Relevant Compliance Date(s)</w:t>
      </w:r>
    </w:p>
    <w:p w14:paraId="6EBA1CF0" w14:textId="77777777" w:rsidR="00625553" w:rsidRDefault="00000000">
      <w:pPr>
        <w:pStyle w:val="Heading3"/>
      </w:pPr>
      <w:bookmarkStart w:id="14" w:name="_Toc207014160"/>
      <w:bookmarkStart w:id="15" w:name="X1eb5e88d9b07a310160061dce5750bea420cf60"/>
      <w:bookmarkStart w:id="16" w:name="_Toc210934863"/>
      <w:bookmarkEnd w:id="12"/>
      <w:r>
        <w:t>1.2.2 Relevant Dates</w:t>
      </w:r>
      <w:bookmarkEnd w:id="14"/>
      <w:bookmarkEnd w:id="16"/>
    </w:p>
    <w:tbl>
      <w:tblPr>
        <w:tblStyle w:val="Table"/>
        <w:tblW w:w="0" w:type="auto"/>
        <w:tblLook w:val="0020" w:firstRow="1" w:lastRow="0" w:firstColumn="0" w:lastColumn="0" w:noHBand="0" w:noVBand="0"/>
      </w:tblPr>
      <w:tblGrid>
        <w:gridCol w:w="1432"/>
        <w:gridCol w:w="1410"/>
        <w:gridCol w:w="6518"/>
      </w:tblGrid>
      <w:tr w:rsidR="00625553" w14:paraId="72056306" w14:textId="77777777" w:rsidTr="005C1811">
        <w:trPr>
          <w:tblHeader/>
        </w:trPr>
        <w:tc>
          <w:tcPr>
            <w:tcW w:w="0" w:type="auto"/>
          </w:tcPr>
          <w:p w14:paraId="74F506D7" w14:textId="77777777" w:rsidR="00625553" w:rsidRDefault="00000000">
            <w:pPr>
              <w:pStyle w:val="Compact"/>
            </w:pPr>
            <w:bookmarkStart w:id="17" w:name="_Hlk210935429"/>
            <w:r>
              <w:rPr>
                <w:b/>
                <w:bCs/>
              </w:rPr>
              <w:t>Compliance</w:t>
            </w:r>
          </w:p>
        </w:tc>
        <w:tc>
          <w:tcPr>
            <w:tcW w:w="0" w:type="auto"/>
          </w:tcPr>
          <w:p w14:paraId="7714566C" w14:textId="77777777" w:rsidR="00625553" w:rsidRDefault="00000000">
            <w:pPr>
              <w:pStyle w:val="Compact"/>
            </w:pPr>
            <w:r>
              <w:rPr>
                <w:b/>
                <w:bCs/>
              </w:rPr>
              <w:t>Section(s)</w:t>
            </w:r>
          </w:p>
        </w:tc>
        <w:tc>
          <w:tcPr>
            <w:tcW w:w="0" w:type="auto"/>
          </w:tcPr>
          <w:p w14:paraId="624451DC" w14:textId="77777777" w:rsidR="00625553" w:rsidRDefault="00000000">
            <w:pPr>
              <w:pStyle w:val="Compact"/>
            </w:pPr>
            <w:r>
              <w:rPr>
                <w:b/>
                <w:bCs/>
              </w:rPr>
              <w:t>Summary Description (See Full Text for Details)</w:t>
            </w:r>
          </w:p>
        </w:tc>
      </w:tr>
      <w:tr w:rsidR="00625553" w14:paraId="39610346" w14:textId="77777777" w:rsidTr="005C1811">
        <w:tc>
          <w:tcPr>
            <w:tcW w:w="0" w:type="auto"/>
          </w:tcPr>
          <w:p w14:paraId="53B4D1EB" w14:textId="77777777" w:rsidR="00625553" w:rsidRDefault="00000000">
            <w:pPr>
              <w:pStyle w:val="Compact"/>
            </w:pPr>
            <w:r>
              <w:t>2013-01-01</w:t>
            </w:r>
          </w:p>
        </w:tc>
        <w:tc>
          <w:tcPr>
            <w:tcW w:w="0" w:type="auto"/>
          </w:tcPr>
          <w:p w14:paraId="5AE5FE35" w14:textId="77777777" w:rsidR="00625553" w:rsidRDefault="00000000">
            <w:pPr>
              <w:pStyle w:val="Compact"/>
            </w:pPr>
            <w:r>
              <w:t>6.1.6</w:t>
            </w:r>
          </w:p>
        </w:tc>
        <w:tc>
          <w:tcPr>
            <w:tcW w:w="0" w:type="auto"/>
          </w:tcPr>
          <w:p w14:paraId="44562F4A" w14:textId="77777777" w:rsidR="00625553" w:rsidRDefault="00000000">
            <w:pPr>
              <w:pStyle w:val="Compact"/>
            </w:pPr>
            <w:r>
              <w:t>For RSA public keys, CAs SHALL confirm that the value of the public exponent is an odd number equal to 3 or more.</w:t>
            </w:r>
          </w:p>
        </w:tc>
      </w:tr>
      <w:tr w:rsidR="00625553" w14:paraId="04E2BB86" w14:textId="77777777" w:rsidTr="005C1811">
        <w:tc>
          <w:tcPr>
            <w:tcW w:w="0" w:type="auto"/>
          </w:tcPr>
          <w:p w14:paraId="59C762A7" w14:textId="77777777" w:rsidR="00625553" w:rsidRDefault="00000000">
            <w:pPr>
              <w:pStyle w:val="Compact"/>
            </w:pPr>
            <w:r>
              <w:t>2013-01-01</w:t>
            </w:r>
          </w:p>
        </w:tc>
        <w:tc>
          <w:tcPr>
            <w:tcW w:w="0" w:type="auto"/>
          </w:tcPr>
          <w:p w14:paraId="512092C8" w14:textId="77777777" w:rsidR="00625553" w:rsidRDefault="00000000">
            <w:pPr>
              <w:pStyle w:val="Compact"/>
            </w:pPr>
            <w:r>
              <w:t>4.9.10</w:t>
            </w:r>
          </w:p>
        </w:tc>
        <w:tc>
          <w:tcPr>
            <w:tcW w:w="0" w:type="auto"/>
          </w:tcPr>
          <w:p w14:paraId="69ABF4FF" w14:textId="77777777" w:rsidR="00625553" w:rsidRDefault="00000000">
            <w:pPr>
              <w:pStyle w:val="Compact"/>
            </w:pPr>
            <w:r>
              <w:t xml:space="preserve">CAs SHALL </w:t>
            </w:r>
            <w:proofErr w:type="gramStart"/>
            <w:r>
              <w:t>support</w:t>
            </w:r>
            <w:proofErr w:type="gramEnd"/>
            <w:r>
              <w:t xml:space="preserve"> </w:t>
            </w:r>
            <w:proofErr w:type="gramStart"/>
            <w:r>
              <w:t>an OCSP</w:t>
            </w:r>
            <w:proofErr w:type="gramEnd"/>
            <w:r>
              <w:t xml:space="preserve"> capability using the GET method.</w:t>
            </w:r>
          </w:p>
        </w:tc>
      </w:tr>
      <w:tr w:rsidR="00625553" w14:paraId="7F55D0FB" w14:textId="77777777" w:rsidTr="005C1811">
        <w:tc>
          <w:tcPr>
            <w:tcW w:w="0" w:type="auto"/>
          </w:tcPr>
          <w:p w14:paraId="0940B1D7" w14:textId="77777777" w:rsidR="00625553" w:rsidRDefault="00000000">
            <w:pPr>
              <w:pStyle w:val="Compact"/>
            </w:pPr>
            <w:r>
              <w:t>2013-01-01</w:t>
            </w:r>
          </w:p>
        </w:tc>
        <w:tc>
          <w:tcPr>
            <w:tcW w:w="0" w:type="auto"/>
          </w:tcPr>
          <w:p w14:paraId="11F33463" w14:textId="77777777" w:rsidR="00625553" w:rsidRDefault="00000000">
            <w:pPr>
              <w:pStyle w:val="Compact"/>
            </w:pPr>
            <w:r>
              <w:t>5</w:t>
            </w:r>
          </w:p>
        </w:tc>
        <w:tc>
          <w:tcPr>
            <w:tcW w:w="0" w:type="auto"/>
          </w:tcPr>
          <w:p w14:paraId="3A2D850B" w14:textId="77777777" w:rsidR="00625553" w:rsidRDefault="00000000">
            <w:pPr>
              <w:pStyle w:val="Compact"/>
            </w:pPr>
            <w:r>
              <w:t>CAs SHALL comply with the Network and Certificate System Security Requirements.</w:t>
            </w:r>
          </w:p>
        </w:tc>
      </w:tr>
      <w:tr w:rsidR="00625553" w14:paraId="3F6B9626" w14:textId="77777777" w:rsidTr="005C1811">
        <w:tc>
          <w:tcPr>
            <w:tcW w:w="0" w:type="auto"/>
          </w:tcPr>
          <w:p w14:paraId="1A3F3328" w14:textId="77777777" w:rsidR="00625553" w:rsidRDefault="00000000">
            <w:pPr>
              <w:pStyle w:val="Compact"/>
            </w:pPr>
            <w:r>
              <w:t>2013-08-01</w:t>
            </w:r>
          </w:p>
        </w:tc>
        <w:tc>
          <w:tcPr>
            <w:tcW w:w="0" w:type="auto"/>
          </w:tcPr>
          <w:p w14:paraId="059A56AF" w14:textId="77777777" w:rsidR="00625553" w:rsidRDefault="00000000">
            <w:pPr>
              <w:pStyle w:val="Compact"/>
            </w:pPr>
            <w:r>
              <w:t>4.9.10</w:t>
            </w:r>
          </w:p>
        </w:tc>
        <w:tc>
          <w:tcPr>
            <w:tcW w:w="0" w:type="auto"/>
          </w:tcPr>
          <w:p w14:paraId="0CFC2030" w14:textId="77777777" w:rsidR="00625553" w:rsidRDefault="00000000">
            <w:pPr>
              <w:pStyle w:val="Compact"/>
            </w:pPr>
            <w:r>
              <w:t>OCSP Responders SHALL NOT respond “Good” for Unissued Certificates.</w:t>
            </w:r>
          </w:p>
        </w:tc>
      </w:tr>
      <w:tr w:rsidR="00625553" w14:paraId="2057769C" w14:textId="77777777" w:rsidTr="005C1811">
        <w:tc>
          <w:tcPr>
            <w:tcW w:w="0" w:type="auto"/>
          </w:tcPr>
          <w:p w14:paraId="1D6BF8F0" w14:textId="77777777" w:rsidR="00625553" w:rsidRDefault="00000000">
            <w:pPr>
              <w:pStyle w:val="Compact"/>
            </w:pPr>
            <w:r>
              <w:lastRenderedPageBreak/>
              <w:t>2013-09-01</w:t>
            </w:r>
          </w:p>
        </w:tc>
        <w:tc>
          <w:tcPr>
            <w:tcW w:w="0" w:type="auto"/>
          </w:tcPr>
          <w:p w14:paraId="5239CD74" w14:textId="77777777" w:rsidR="00625553" w:rsidRDefault="00000000">
            <w:pPr>
              <w:pStyle w:val="Compact"/>
            </w:pPr>
            <w:r>
              <w:t>3.2.2.6</w:t>
            </w:r>
          </w:p>
        </w:tc>
        <w:tc>
          <w:tcPr>
            <w:tcW w:w="0" w:type="auto"/>
          </w:tcPr>
          <w:p w14:paraId="0E8BB2CF" w14:textId="77777777" w:rsidR="00625553" w:rsidRDefault="00000000">
            <w:pPr>
              <w:pStyle w:val="Compact"/>
            </w:pPr>
            <w:r>
              <w:t>CAs SHALL revoke any certificate where wildcard character occurs in the first label position immediately to the left of a “registry-controlled” label or “public suffix”.</w:t>
            </w:r>
          </w:p>
        </w:tc>
      </w:tr>
      <w:tr w:rsidR="00625553" w14:paraId="779F4116" w14:textId="77777777" w:rsidTr="005C1811">
        <w:tc>
          <w:tcPr>
            <w:tcW w:w="0" w:type="auto"/>
          </w:tcPr>
          <w:p w14:paraId="566DF61E" w14:textId="77777777" w:rsidR="00625553" w:rsidRDefault="00000000">
            <w:pPr>
              <w:pStyle w:val="Compact"/>
            </w:pPr>
            <w:r>
              <w:t>2013-12-31</w:t>
            </w:r>
          </w:p>
        </w:tc>
        <w:tc>
          <w:tcPr>
            <w:tcW w:w="0" w:type="auto"/>
          </w:tcPr>
          <w:p w14:paraId="5387C69F" w14:textId="77777777" w:rsidR="00625553" w:rsidRDefault="00000000">
            <w:pPr>
              <w:pStyle w:val="Compact"/>
            </w:pPr>
            <w:r>
              <w:t>6.1.5</w:t>
            </w:r>
          </w:p>
        </w:tc>
        <w:tc>
          <w:tcPr>
            <w:tcW w:w="0" w:type="auto"/>
          </w:tcPr>
          <w:p w14:paraId="1ADBA6EB" w14:textId="77777777" w:rsidR="00625553"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625553" w14:paraId="11ED9173" w14:textId="77777777" w:rsidTr="005C1811">
        <w:tc>
          <w:tcPr>
            <w:tcW w:w="0" w:type="auto"/>
          </w:tcPr>
          <w:p w14:paraId="3390E047" w14:textId="77777777" w:rsidR="00625553" w:rsidRDefault="00000000">
            <w:pPr>
              <w:pStyle w:val="Compact"/>
            </w:pPr>
            <w:r>
              <w:t>2015-01-16</w:t>
            </w:r>
          </w:p>
        </w:tc>
        <w:tc>
          <w:tcPr>
            <w:tcW w:w="0" w:type="auto"/>
          </w:tcPr>
          <w:p w14:paraId="57F8E439" w14:textId="77777777" w:rsidR="00625553" w:rsidRDefault="00000000">
            <w:pPr>
              <w:pStyle w:val="Compact"/>
            </w:pPr>
            <w:r>
              <w:t>7.1.3</w:t>
            </w:r>
          </w:p>
        </w:tc>
        <w:tc>
          <w:tcPr>
            <w:tcW w:w="0" w:type="auto"/>
          </w:tcPr>
          <w:p w14:paraId="02585626" w14:textId="77777777" w:rsidR="00625553" w:rsidRDefault="00000000">
            <w:pPr>
              <w:pStyle w:val="Compact"/>
            </w:pPr>
            <w:r>
              <w:t>CAs SHOULD NOT issue Subscriber Certificates utilizing the SHA-1 algorithm with an Expiry Date greater than 1 January 2017.</w:t>
            </w:r>
          </w:p>
        </w:tc>
      </w:tr>
      <w:tr w:rsidR="00625553" w14:paraId="41F15718" w14:textId="77777777" w:rsidTr="005C1811">
        <w:tc>
          <w:tcPr>
            <w:tcW w:w="0" w:type="auto"/>
          </w:tcPr>
          <w:p w14:paraId="61F1B19C" w14:textId="77777777" w:rsidR="00625553" w:rsidRDefault="00000000">
            <w:pPr>
              <w:pStyle w:val="Compact"/>
            </w:pPr>
            <w:r>
              <w:t>2015-04-01</w:t>
            </w:r>
          </w:p>
        </w:tc>
        <w:tc>
          <w:tcPr>
            <w:tcW w:w="0" w:type="auto"/>
          </w:tcPr>
          <w:p w14:paraId="10378D6F" w14:textId="77777777" w:rsidR="00625553" w:rsidRDefault="00000000">
            <w:pPr>
              <w:pStyle w:val="Compact"/>
            </w:pPr>
            <w:r>
              <w:t>6.3.2</w:t>
            </w:r>
          </w:p>
        </w:tc>
        <w:tc>
          <w:tcPr>
            <w:tcW w:w="0" w:type="auto"/>
          </w:tcPr>
          <w:p w14:paraId="3E39940C" w14:textId="77777777" w:rsidR="00625553" w:rsidRDefault="00000000">
            <w:pPr>
              <w:pStyle w:val="Compact"/>
            </w:pPr>
            <w:r>
              <w:t>CAs SHALL NOT issue certificates with validity periods longer than 39 months, except under certain circumstances.</w:t>
            </w:r>
          </w:p>
        </w:tc>
      </w:tr>
      <w:tr w:rsidR="00625553" w14:paraId="25D0003E" w14:textId="77777777" w:rsidTr="005C1811">
        <w:tc>
          <w:tcPr>
            <w:tcW w:w="0" w:type="auto"/>
          </w:tcPr>
          <w:p w14:paraId="62A6F92D" w14:textId="77777777" w:rsidR="00625553" w:rsidRDefault="00000000">
            <w:pPr>
              <w:pStyle w:val="Compact"/>
            </w:pPr>
            <w:r>
              <w:t>2015-04-15</w:t>
            </w:r>
          </w:p>
        </w:tc>
        <w:tc>
          <w:tcPr>
            <w:tcW w:w="0" w:type="auto"/>
          </w:tcPr>
          <w:p w14:paraId="3AB21BCC" w14:textId="77777777" w:rsidR="00625553" w:rsidRDefault="00000000">
            <w:pPr>
              <w:pStyle w:val="Compact"/>
            </w:pPr>
            <w:r>
              <w:t>2.2</w:t>
            </w:r>
          </w:p>
        </w:tc>
        <w:tc>
          <w:tcPr>
            <w:tcW w:w="0" w:type="auto"/>
          </w:tcPr>
          <w:p w14:paraId="5DE142E4" w14:textId="77777777" w:rsidR="00625553" w:rsidRDefault="00000000">
            <w:pPr>
              <w:pStyle w:val="Compact"/>
            </w:pPr>
            <w:r>
              <w:t>A CA’s CPS must state whether it reviews CAA Records, and if so, its policy or practice on processing CAA records for Fully-Qualified Domain Names.</w:t>
            </w:r>
          </w:p>
        </w:tc>
      </w:tr>
      <w:tr w:rsidR="00625553" w14:paraId="6CABB020" w14:textId="77777777" w:rsidTr="005C1811">
        <w:tc>
          <w:tcPr>
            <w:tcW w:w="0" w:type="auto"/>
          </w:tcPr>
          <w:p w14:paraId="37A61514" w14:textId="77777777" w:rsidR="00625553" w:rsidRDefault="00000000">
            <w:pPr>
              <w:pStyle w:val="Compact"/>
            </w:pPr>
            <w:r>
              <w:t>2015-11-01</w:t>
            </w:r>
          </w:p>
        </w:tc>
        <w:tc>
          <w:tcPr>
            <w:tcW w:w="0" w:type="auto"/>
          </w:tcPr>
          <w:p w14:paraId="79836FD6" w14:textId="77777777" w:rsidR="00625553" w:rsidRDefault="00000000">
            <w:pPr>
              <w:pStyle w:val="Compact"/>
            </w:pPr>
            <w:r>
              <w:t>7.1.4.2.1</w:t>
            </w:r>
          </w:p>
        </w:tc>
        <w:tc>
          <w:tcPr>
            <w:tcW w:w="0" w:type="auto"/>
          </w:tcPr>
          <w:p w14:paraId="42666133" w14:textId="77777777" w:rsidR="00625553" w:rsidRDefault="00000000">
            <w:pPr>
              <w:pStyle w:val="Compact"/>
            </w:pPr>
            <w:r>
              <w:t>Issuance of Certificates with Reserved IP Address or Internal Name prohibited.</w:t>
            </w:r>
          </w:p>
        </w:tc>
      </w:tr>
      <w:tr w:rsidR="00625553" w14:paraId="796CE73D" w14:textId="77777777" w:rsidTr="005C1811">
        <w:tc>
          <w:tcPr>
            <w:tcW w:w="0" w:type="auto"/>
          </w:tcPr>
          <w:p w14:paraId="1190AA39" w14:textId="77777777" w:rsidR="00625553" w:rsidRDefault="00000000">
            <w:pPr>
              <w:pStyle w:val="Compact"/>
            </w:pPr>
            <w:r>
              <w:t>2016-01-01</w:t>
            </w:r>
          </w:p>
        </w:tc>
        <w:tc>
          <w:tcPr>
            <w:tcW w:w="0" w:type="auto"/>
          </w:tcPr>
          <w:p w14:paraId="75DF0413" w14:textId="77777777" w:rsidR="00625553" w:rsidRDefault="00000000">
            <w:pPr>
              <w:pStyle w:val="Compact"/>
            </w:pPr>
            <w:r>
              <w:t>7.1.3</w:t>
            </w:r>
          </w:p>
        </w:tc>
        <w:tc>
          <w:tcPr>
            <w:tcW w:w="0" w:type="auto"/>
          </w:tcPr>
          <w:p w14:paraId="07AC5606" w14:textId="77777777" w:rsidR="00625553" w:rsidRDefault="00000000">
            <w:pPr>
              <w:pStyle w:val="Compact"/>
            </w:pPr>
            <w:r>
              <w:t>CAs MUST NOT issue any new Subscriber certificates or Subordinate CA certificates using the SHA-1 hash algorithm.</w:t>
            </w:r>
          </w:p>
        </w:tc>
      </w:tr>
      <w:tr w:rsidR="00625553" w14:paraId="5530C763" w14:textId="77777777" w:rsidTr="005C1811">
        <w:tc>
          <w:tcPr>
            <w:tcW w:w="0" w:type="auto"/>
          </w:tcPr>
          <w:p w14:paraId="61EFFECD" w14:textId="77777777" w:rsidR="00625553" w:rsidRDefault="00000000">
            <w:pPr>
              <w:pStyle w:val="Compact"/>
            </w:pPr>
            <w:r>
              <w:t>2016-06-30</w:t>
            </w:r>
          </w:p>
        </w:tc>
        <w:tc>
          <w:tcPr>
            <w:tcW w:w="0" w:type="auto"/>
          </w:tcPr>
          <w:p w14:paraId="4F0EF130" w14:textId="77777777" w:rsidR="00625553" w:rsidRDefault="00000000">
            <w:pPr>
              <w:pStyle w:val="Compact"/>
            </w:pPr>
            <w:r>
              <w:t>6.1.7</w:t>
            </w:r>
          </w:p>
        </w:tc>
        <w:tc>
          <w:tcPr>
            <w:tcW w:w="0" w:type="auto"/>
          </w:tcPr>
          <w:p w14:paraId="0B479BCD" w14:textId="77777777" w:rsidR="00625553" w:rsidRDefault="00000000">
            <w:pPr>
              <w:pStyle w:val="Compact"/>
            </w:pPr>
            <w:r>
              <w:t>CAs MUST NOT issue Subscriber Certificates directly from Root CAs.</w:t>
            </w:r>
          </w:p>
        </w:tc>
      </w:tr>
      <w:tr w:rsidR="00625553" w14:paraId="34805B7D" w14:textId="77777777" w:rsidTr="005C1811">
        <w:tc>
          <w:tcPr>
            <w:tcW w:w="0" w:type="auto"/>
          </w:tcPr>
          <w:p w14:paraId="4B5DF87B" w14:textId="77777777" w:rsidR="00625553" w:rsidRDefault="00000000">
            <w:pPr>
              <w:pStyle w:val="Compact"/>
            </w:pPr>
            <w:r>
              <w:t>2016-06-30</w:t>
            </w:r>
          </w:p>
        </w:tc>
        <w:tc>
          <w:tcPr>
            <w:tcW w:w="0" w:type="auto"/>
          </w:tcPr>
          <w:p w14:paraId="6F126684" w14:textId="77777777" w:rsidR="00625553" w:rsidRDefault="00000000">
            <w:pPr>
              <w:pStyle w:val="Compact"/>
            </w:pPr>
            <w:r>
              <w:t>6.3.2</w:t>
            </w:r>
          </w:p>
        </w:tc>
        <w:tc>
          <w:tcPr>
            <w:tcW w:w="0" w:type="auto"/>
          </w:tcPr>
          <w:p w14:paraId="2FF3BC02" w14:textId="77777777" w:rsidR="00625553" w:rsidRDefault="00000000">
            <w:pPr>
              <w:pStyle w:val="Compact"/>
            </w:pPr>
            <w:r>
              <w:t>CAs MUST NOT issue Subscriber Certificates with validity periods longer than 39 months, regardless of circumstance.</w:t>
            </w:r>
          </w:p>
        </w:tc>
      </w:tr>
      <w:tr w:rsidR="00625553" w14:paraId="6467106D" w14:textId="77777777" w:rsidTr="005C1811">
        <w:tc>
          <w:tcPr>
            <w:tcW w:w="0" w:type="auto"/>
          </w:tcPr>
          <w:p w14:paraId="3B429E2E" w14:textId="77777777" w:rsidR="00625553" w:rsidRDefault="00000000">
            <w:pPr>
              <w:pStyle w:val="Compact"/>
            </w:pPr>
            <w:r>
              <w:t>2016‐09‐30</w:t>
            </w:r>
          </w:p>
        </w:tc>
        <w:tc>
          <w:tcPr>
            <w:tcW w:w="0" w:type="auto"/>
          </w:tcPr>
          <w:p w14:paraId="05BB2767" w14:textId="77777777" w:rsidR="00625553" w:rsidRDefault="00000000">
            <w:pPr>
              <w:pStyle w:val="Compact"/>
            </w:pPr>
            <w:r>
              <w:t>7.1</w:t>
            </w:r>
          </w:p>
        </w:tc>
        <w:tc>
          <w:tcPr>
            <w:tcW w:w="0" w:type="auto"/>
          </w:tcPr>
          <w:p w14:paraId="77E341FA" w14:textId="77777777" w:rsidR="00625553" w:rsidRDefault="00000000">
            <w:pPr>
              <w:pStyle w:val="Compact"/>
            </w:pPr>
            <w:r>
              <w:t xml:space="preserve">CAs SHALL </w:t>
            </w:r>
            <w:proofErr w:type="gramStart"/>
            <w:r>
              <w:t>generate</w:t>
            </w:r>
            <w:proofErr w:type="gramEnd"/>
            <w:r>
              <w:t xml:space="preserve"> Certificate serial numbers greater than zero (0) containing at least 64 bits of output from a CSPRNG</w:t>
            </w:r>
          </w:p>
        </w:tc>
      </w:tr>
      <w:tr w:rsidR="00625553" w14:paraId="6A6E0016" w14:textId="77777777" w:rsidTr="005C1811">
        <w:tc>
          <w:tcPr>
            <w:tcW w:w="0" w:type="auto"/>
          </w:tcPr>
          <w:p w14:paraId="60EE0222" w14:textId="77777777" w:rsidR="00625553" w:rsidRDefault="00000000">
            <w:pPr>
              <w:pStyle w:val="Compact"/>
            </w:pPr>
            <w:r>
              <w:t>2016-10-01</w:t>
            </w:r>
          </w:p>
        </w:tc>
        <w:tc>
          <w:tcPr>
            <w:tcW w:w="0" w:type="auto"/>
          </w:tcPr>
          <w:p w14:paraId="25D4B8B5" w14:textId="77777777" w:rsidR="00625553" w:rsidRDefault="00000000">
            <w:pPr>
              <w:pStyle w:val="Compact"/>
            </w:pPr>
            <w:r>
              <w:t>7.1.4.2.1</w:t>
            </w:r>
          </w:p>
        </w:tc>
        <w:tc>
          <w:tcPr>
            <w:tcW w:w="0" w:type="auto"/>
          </w:tcPr>
          <w:p w14:paraId="6CBEAFDF" w14:textId="77777777" w:rsidR="00625553" w:rsidRDefault="00000000">
            <w:pPr>
              <w:pStyle w:val="Compact"/>
            </w:pPr>
            <w:r>
              <w:t>All Certificates with Reserved IP Address or Internal Name must be revoked.</w:t>
            </w:r>
          </w:p>
        </w:tc>
      </w:tr>
      <w:tr w:rsidR="00625553" w14:paraId="757E02D2" w14:textId="77777777" w:rsidTr="005C1811">
        <w:tc>
          <w:tcPr>
            <w:tcW w:w="0" w:type="auto"/>
          </w:tcPr>
          <w:p w14:paraId="1906326C" w14:textId="77777777" w:rsidR="00625553" w:rsidRDefault="00000000">
            <w:pPr>
              <w:pStyle w:val="Compact"/>
            </w:pPr>
            <w:r>
              <w:t>2016-12-03</w:t>
            </w:r>
          </w:p>
        </w:tc>
        <w:tc>
          <w:tcPr>
            <w:tcW w:w="0" w:type="auto"/>
          </w:tcPr>
          <w:p w14:paraId="1DC91854" w14:textId="77777777" w:rsidR="00625553" w:rsidRDefault="00000000">
            <w:pPr>
              <w:pStyle w:val="Compact"/>
            </w:pPr>
            <w:r>
              <w:t>1 and 2</w:t>
            </w:r>
          </w:p>
        </w:tc>
        <w:tc>
          <w:tcPr>
            <w:tcW w:w="0" w:type="auto"/>
          </w:tcPr>
          <w:p w14:paraId="46B6FFBE" w14:textId="77777777" w:rsidR="00625553" w:rsidRDefault="00000000">
            <w:pPr>
              <w:pStyle w:val="Compact"/>
            </w:pPr>
            <w:r>
              <w:t>Ballot 156 amendments to sections 1.5.2, 2.3, and 2.4 are applicable</w:t>
            </w:r>
          </w:p>
        </w:tc>
      </w:tr>
      <w:tr w:rsidR="00625553" w14:paraId="0530C7BA" w14:textId="77777777" w:rsidTr="005C1811">
        <w:tc>
          <w:tcPr>
            <w:tcW w:w="0" w:type="auto"/>
          </w:tcPr>
          <w:p w14:paraId="7E3F3A95" w14:textId="77777777" w:rsidR="00625553" w:rsidRDefault="00000000">
            <w:pPr>
              <w:pStyle w:val="Compact"/>
            </w:pPr>
            <w:r>
              <w:t>2017-01-01</w:t>
            </w:r>
          </w:p>
        </w:tc>
        <w:tc>
          <w:tcPr>
            <w:tcW w:w="0" w:type="auto"/>
          </w:tcPr>
          <w:p w14:paraId="5AB74F8D" w14:textId="77777777" w:rsidR="00625553" w:rsidRDefault="00000000">
            <w:pPr>
              <w:pStyle w:val="Compact"/>
            </w:pPr>
            <w:r>
              <w:t>7.1.3</w:t>
            </w:r>
          </w:p>
        </w:tc>
        <w:tc>
          <w:tcPr>
            <w:tcW w:w="0" w:type="auto"/>
          </w:tcPr>
          <w:p w14:paraId="4573C3F1" w14:textId="77777777" w:rsidR="00625553" w:rsidRDefault="00000000">
            <w:pPr>
              <w:pStyle w:val="Compact"/>
            </w:pPr>
            <w:r>
              <w:t>CAs MUST NOT issue OCSP responder certificates using SHA-1 (inferred).</w:t>
            </w:r>
          </w:p>
        </w:tc>
      </w:tr>
      <w:tr w:rsidR="00625553" w14:paraId="10CC2A80" w14:textId="77777777" w:rsidTr="005C1811">
        <w:tc>
          <w:tcPr>
            <w:tcW w:w="0" w:type="auto"/>
          </w:tcPr>
          <w:p w14:paraId="3B6ACF83" w14:textId="77777777" w:rsidR="00625553" w:rsidRDefault="00000000">
            <w:pPr>
              <w:pStyle w:val="Compact"/>
            </w:pPr>
            <w:r>
              <w:t>2017-03-01</w:t>
            </w:r>
          </w:p>
        </w:tc>
        <w:tc>
          <w:tcPr>
            <w:tcW w:w="0" w:type="auto"/>
          </w:tcPr>
          <w:p w14:paraId="0BA79D20" w14:textId="77777777" w:rsidR="00625553" w:rsidRDefault="00000000">
            <w:pPr>
              <w:pStyle w:val="Compact"/>
            </w:pPr>
            <w:r>
              <w:t>3.2.2.4</w:t>
            </w:r>
          </w:p>
        </w:tc>
        <w:tc>
          <w:tcPr>
            <w:tcW w:w="0" w:type="auto"/>
          </w:tcPr>
          <w:p w14:paraId="38438182" w14:textId="77777777" w:rsidR="00625553" w:rsidRDefault="00000000">
            <w:pPr>
              <w:pStyle w:val="Compact"/>
            </w:pPr>
            <w:r>
              <w:t>CAs MUST follow revised validation requirements in Section 3.2.2.4.</w:t>
            </w:r>
          </w:p>
        </w:tc>
      </w:tr>
      <w:tr w:rsidR="00625553" w14:paraId="44590D62" w14:textId="77777777" w:rsidTr="005C1811">
        <w:tc>
          <w:tcPr>
            <w:tcW w:w="0" w:type="auto"/>
          </w:tcPr>
          <w:p w14:paraId="038734EA" w14:textId="77777777" w:rsidR="00625553" w:rsidRDefault="00000000">
            <w:pPr>
              <w:pStyle w:val="Compact"/>
            </w:pPr>
            <w:r>
              <w:t>2017-09-08</w:t>
            </w:r>
          </w:p>
        </w:tc>
        <w:tc>
          <w:tcPr>
            <w:tcW w:w="0" w:type="auto"/>
          </w:tcPr>
          <w:p w14:paraId="7505A243" w14:textId="77777777" w:rsidR="00625553" w:rsidRDefault="00000000">
            <w:pPr>
              <w:pStyle w:val="Compact"/>
            </w:pPr>
            <w:r>
              <w:t>3.2.2.8</w:t>
            </w:r>
          </w:p>
        </w:tc>
        <w:tc>
          <w:tcPr>
            <w:tcW w:w="0" w:type="auto"/>
          </w:tcPr>
          <w:p w14:paraId="742ED973" w14:textId="77777777" w:rsidR="00625553" w:rsidRDefault="00000000">
            <w:pPr>
              <w:pStyle w:val="Compact"/>
            </w:pPr>
            <w:r>
              <w:t>CAs MUST check and process CAA records</w:t>
            </w:r>
          </w:p>
        </w:tc>
      </w:tr>
      <w:tr w:rsidR="00625553" w14:paraId="2CE4171C" w14:textId="77777777" w:rsidTr="005C1811">
        <w:tc>
          <w:tcPr>
            <w:tcW w:w="0" w:type="auto"/>
          </w:tcPr>
          <w:p w14:paraId="27634524" w14:textId="77777777" w:rsidR="00625553" w:rsidRDefault="00000000">
            <w:pPr>
              <w:pStyle w:val="Compact"/>
            </w:pPr>
            <w:r>
              <w:t>2018-03-01</w:t>
            </w:r>
          </w:p>
        </w:tc>
        <w:tc>
          <w:tcPr>
            <w:tcW w:w="0" w:type="auto"/>
          </w:tcPr>
          <w:p w14:paraId="26603612" w14:textId="77777777" w:rsidR="00625553" w:rsidRDefault="00000000">
            <w:pPr>
              <w:pStyle w:val="Compact"/>
            </w:pPr>
            <w:r>
              <w:t>4.2.1 and 6.3.2</w:t>
            </w:r>
          </w:p>
        </w:tc>
        <w:tc>
          <w:tcPr>
            <w:tcW w:w="0" w:type="auto"/>
          </w:tcPr>
          <w:p w14:paraId="540708A9" w14:textId="77777777" w:rsidR="00625553" w:rsidRDefault="00000000">
            <w:pPr>
              <w:pStyle w:val="Compact"/>
            </w:pPr>
            <w:r>
              <w:t>Certificates issued MUST have a Validity Period no greater than 825 days and re-use of validation information limited to 825 days</w:t>
            </w:r>
          </w:p>
        </w:tc>
      </w:tr>
      <w:tr w:rsidR="00625553" w14:paraId="1649D0E9" w14:textId="77777777" w:rsidTr="005C1811">
        <w:tc>
          <w:tcPr>
            <w:tcW w:w="0" w:type="auto"/>
          </w:tcPr>
          <w:p w14:paraId="45574D3C" w14:textId="77777777" w:rsidR="00625553" w:rsidRDefault="00000000">
            <w:pPr>
              <w:pStyle w:val="Compact"/>
            </w:pPr>
            <w:r>
              <w:t>2018-05-31</w:t>
            </w:r>
          </w:p>
        </w:tc>
        <w:tc>
          <w:tcPr>
            <w:tcW w:w="0" w:type="auto"/>
          </w:tcPr>
          <w:p w14:paraId="413ADC40" w14:textId="77777777" w:rsidR="00625553" w:rsidRDefault="00000000">
            <w:pPr>
              <w:pStyle w:val="Compact"/>
            </w:pPr>
            <w:r>
              <w:t>2.2</w:t>
            </w:r>
          </w:p>
        </w:tc>
        <w:tc>
          <w:tcPr>
            <w:tcW w:w="0" w:type="auto"/>
          </w:tcPr>
          <w:p w14:paraId="0A205AD8" w14:textId="77777777" w:rsidR="00625553" w:rsidRDefault="00000000">
            <w:pPr>
              <w:pStyle w:val="Compact"/>
            </w:pPr>
            <w:r>
              <w:t>CP and CPS must follow RFC 3647 format</w:t>
            </w:r>
          </w:p>
        </w:tc>
      </w:tr>
      <w:tr w:rsidR="00625553" w14:paraId="2255301B" w14:textId="77777777" w:rsidTr="005C1811">
        <w:tc>
          <w:tcPr>
            <w:tcW w:w="0" w:type="auto"/>
          </w:tcPr>
          <w:p w14:paraId="28E03637" w14:textId="77777777" w:rsidR="00625553" w:rsidRDefault="00000000">
            <w:pPr>
              <w:pStyle w:val="Compact"/>
            </w:pPr>
            <w:r>
              <w:t>2018-08-01</w:t>
            </w:r>
          </w:p>
        </w:tc>
        <w:tc>
          <w:tcPr>
            <w:tcW w:w="0" w:type="auto"/>
          </w:tcPr>
          <w:p w14:paraId="3C8C9EF8" w14:textId="77777777" w:rsidR="00625553" w:rsidRDefault="00000000">
            <w:pPr>
              <w:pStyle w:val="Compact"/>
            </w:pPr>
            <w:r>
              <w:t>3.2.2.4.1 and .5</w:t>
            </w:r>
          </w:p>
        </w:tc>
        <w:tc>
          <w:tcPr>
            <w:tcW w:w="0" w:type="auto"/>
          </w:tcPr>
          <w:p w14:paraId="79BB5267" w14:textId="77777777" w:rsidR="00625553" w:rsidRDefault="00000000">
            <w:pPr>
              <w:pStyle w:val="Compact"/>
            </w:pPr>
            <w:r>
              <w:t>CAs must stop using domain validation methods BR 3.2.2.4.1 and 3.2.2.4.5, stop reusing validation data from those methods</w:t>
            </w:r>
          </w:p>
        </w:tc>
      </w:tr>
      <w:tr w:rsidR="00625553" w14:paraId="13AC7AA6" w14:textId="77777777" w:rsidTr="005C1811">
        <w:tc>
          <w:tcPr>
            <w:tcW w:w="0" w:type="auto"/>
          </w:tcPr>
          <w:p w14:paraId="39234ADC" w14:textId="77777777" w:rsidR="00625553" w:rsidRDefault="00000000">
            <w:pPr>
              <w:pStyle w:val="Compact"/>
            </w:pPr>
            <w:r>
              <w:lastRenderedPageBreak/>
              <w:t>2019-01-15</w:t>
            </w:r>
          </w:p>
        </w:tc>
        <w:tc>
          <w:tcPr>
            <w:tcW w:w="0" w:type="auto"/>
          </w:tcPr>
          <w:p w14:paraId="19FBA59A" w14:textId="77777777" w:rsidR="00625553" w:rsidRDefault="00000000">
            <w:pPr>
              <w:pStyle w:val="Compact"/>
            </w:pPr>
            <w:r>
              <w:t>7.1.4.2.1</w:t>
            </w:r>
          </w:p>
        </w:tc>
        <w:tc>
          <w:tcPr>
            <w:tcW w:w="0" w:type="auto"/>
          </w:tcPr>
          <w:p w14:paraId="660CC9F4" w14:textId="77777777" w:rsidR="00625553" w:rsidRDefault="00000000">
            <w:pPr>
              <w:pStyle w:val="Compact"/>
            </w:pPr>
            <w:r>
              <w:t xml:space="preserve">All certificates containing an underscore character in any </w:t>
            </w:r>
            <w:proofErr w:type="spellStart"/>
            <w:r>
              <w:t>dNSName</w:t>
            </w:r>
            <w:proofErr w:type="spellEnd"/>
            <w:r>
              <w:t xml:space="preserve"> entry and having a validity period of more than 30 days MUST be revoked prior to January 15, 2019</w:t>
            </w:r>
          </w:p>
        </w:tc>
      </w:tr>
      <w:tr w:rsidR="00625553" w14:paraId="21732919" w14:textId="77777777" w:rsidTr="005C1811">
        <w:tc>
          <w:tcPr>
            <w:tcW w:w="0" w:type="auto"/>
          </w:tcPr>
          <w:p w14:paraId="5AE9E016" w14:textId="77777777" w:rsidR="00625553" w:rsidRDefault="00000000">
            <w:pPr>
              <w:pStyle w:val="Compact"/>
            </w:pPr>
            <w:r>
              <w:t>2019-05-01</w:t>
            </w:r>
          </w:p>
        </w:tc>
        <w:tc>
          <w:tcPr>
            <w:tcW w:w="0" w:type="auto"/>
          </w:tcPr>
          <w:p w14:paraId="59468528" w14:textId="77777777" w:rsidR="00625553" w:rsidRDefault="00000000">
            <w:pPr>
              <w:pStyle w:val="Compact"/>
            </w:pPr>
            <w:r>
              <w:t>7.1.4.2.1</w:t>
            </w:r>
          </w:p>
        </w:tc>
        <w:tc>
          <w:tcPr>
            <w:tcW w:w="0" w:type="auto"/>
          </w:tcPr>
          <w:p w14:paraId="016F2F38" w14:textId="77777777" w:rsidR="00625553" w:rsidRDefault="00000000">
            <w:pPr>
              <w:pStyle w:val="Compact"/>
            </w:pPr>
            <w:r>
              <w:t xml:space="preserve">underscore characters (“_”) MUST NOT be present in </w:t>
            </w:r>
            <w:proofErr w:type="spellStart"/>
            <w:r>
              <w:t>dNSName</w:t>
            </w:r>
            <w:proofErr w:type="spellEnd"/>
            <w:r>
              <w:t xml:space="preserve"> entries</w:t>
            </w:r>
          </w:p>
        </w:tc>
      </w:tr>
      <w:tr w:rsidR="00625553" w14:paraId="3F9876F0" w14:textId="77777777" w:rsidTr="005C1811">
        <w:tc>
          <w:tcPr>
            <w:tcW w:w="0" w:type="auto"/>
          </w:tcPr>
          <w:p w14:paraId="59FC6EEF" w14:textId="77777777" w:rsidR="00625553" w:rsidRDefault="00000000">
            <w:pPr>
              <w:pStyle w:val="Compact"/>
            </w:pPr>
            <w:r>
              <w:t>2019-06-01</w:t>
            </w:r>
          </w:p>
        </w:tc>
        <w:tc>
          <w:tcPr>
            <w:tcW w:w="0" w:type="auto"/>
          </w:tcPr>
          <w:p w14:paraId="4438BDC6" w14:textId="77777777" w:rsidR="00625553" w:rsidRDefault="00000000">
            <w:pPr>
              <w:pStyle w:val="Compact"/>
            </w:pPr>
            <w:r>
              <w:t>3.2.2.4.3</w:t>
            </w:r>
          </w:p>
        </w:tc>
        <w:tc>
          <w:tcPr>
            <w:tcW w:w="0" w:type="auto"/>
          </w:tcPr>
          <w:p w14:paraId="4FD52926" w14:textId="77777777" w:rsidR="00625553"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625553" w14:paraId="6D015366" w14:textId="77777777" w:rsidTr="005C1811">
        <w:tc>
          <w:tcPr>
            <w:tcW w:w="0" w:type="auto"/>
          </w:tcPr>
          <w:p w14:paraId="5717B0C0" w14:textId="77777777" w:rsidR="00625553" w:rsidRDefault="00000000">
            <w:pPr>
              <w:pStyle w:val="Compact"/>
            </w:pPr>
            <w:r>
              <w:t>2019-08-01</w:t>
            </w:r>
          </w:p>
        </w:tc>
        <w:tc>
          <w:tcPr>
            <w:tcW w:w="0" w:type="auto"/>
          </w:tcPr>
          <w:p w14:paraId="42E48E3E" w14:textId="77777777" w:rsidR="00625553" w:rsidRDefault="00000000">
            <w:pPr>
              <w:pStyle w:val="Compact"/>
            </w:pPr>
            <w:r>
              <w:t>3.2.2.5</w:t>
            </w:r>
          </w:p>
        </w:tc>
        <w:tc>
          <w:tcPr>
            <w:tcW w:w="0" w:type="auto"/>
          </w:tcPr>
          <w:p w14:paraId="5531A7DB" w14:textId="77777777" w:rsidR="00625553" w:rsidRDefault="00000000">
            <w:pPr>
              <w:pStyle w:val="Compact"/>
            </w:pPr>
            <w:r>
              <w:t xml:space="preserve">CAs SHALL </w:t>
            </w:r>
            <w:proofErr w:type="gramStart"/>
            <w:r>
              <w:t>maintain</w:t>
            </w:r>
            <w:proofErr w:type="gramEnd"/>
            <w:r>
              <w:t xml:space="preserve"> a record of which IP validation method, including the relevant BR version number, was used to validate every IP Address</w:t>
            </w:r>
          </w:p>
        </w:tc>
      </w:tr>
      <w:tr w:rsidR="00625553" w14:paraId="0B5A0EFF" w14:textId="77777777" w:rsidTr="005C1811">
        <w:tc>
          <w:tcPr>
            <w:tcW w:w="0" w:type="auto"/>
          </w:tcPr>
          <w:p w14:paraId="66E95DE6" w14:textId="77777777" w:rsidR="00625553" w:rsidRDefault="00000000">
            <w:pPr>
              <w:pStyle w:val="Compact"/>
            </w:pPr>
            <w:r>
              <w:t>2019-08-01</w:t>
            </w:r>
          </w:p>
        </w:tc>
        <w:tc>
          <w:tcPr>
            <w:tcW w:w="0" w:type="auto"/>
          </w:tcPr>
          <w:p w14:paraId="21C4257C" w14:textId="77777777" w:rsidR="00625553" w:rsidRDefault="00000000">
            <w:pPr>
              <w:pStyle w:val="Compact"/>
            </w:pPr>
            <w:r>
              <w:t>3.2.2.5.4</w:t>
            </w:r>
          </w:p>
        </w:tc>
        <w:tc>
          <w:tcPr>
            <w:tcW w:w="0" w:type="auto"/>
          </w:tcPr>
          <w:p w14:paraId="7CDED338" w14:textId="77777777" w:rsidR="00625553" w:rsidRDefault="00000000">
            <w:pPr>
              <w:pStyle w:val="Compact"/>
            </w:pPr>
            <w:r>
              <w:t xml:space="preserve">CAs SHALL NOT perform validations using this method after July 31, 2019. Completed validations using this method SHALL NOT be re-used for certificate issuance after July 31, 2019. Any certificate issued prior to August 1, </w:t>
            </w:r>
            <w:proofErr w:type="gramStart"/>
            <w:r>
              <w:t>2019</w:t>
            </w:r>
            <w:proofErr w:type="gramEnd"/>
            <w:r>
              <w:t xml:space="preserve"> containing an IP Address that was validated using any method that was permitted under the prior version of this Section 3.2.2.5 MAY continue to be used without revalidation until such certificate naturally expires</w:t>
            </w:r>
          </w:p>
        </w:tc>
      </w:tr>
      <w:tr w:rsidR="00625553" w14:paraId="2B30132C" w14:textId="77777777" w:rsidTr="005C1811">
        <w:tc>
          <w:tcPr>
            <w:tcW w:w="0" w:type="auto"/>
          </w:tcPr>
          <w:p w14:paraId="18FE05A9" w14:textId="77777777" w:rsidR="00625553" w:rsidRDefault="00000000">
            <w:pPr>
              <w:pStyle w:val="Compact"/>
            </w:pPr>
            <w:r>
              <w:t>2020-06-03</w:t>
            </w:r>
          </w:p>
        </w:tc>
        <w:tc>
          <w:tcPr>
            <w:tcW w:w="0" w:type="auto"/>
          </w:tcPr>
          <w:p w14:paraId="642BE0A3" w14:textId="77777777" w:rsidR="00625553" w:rsidRDefault="00000000">
            <w:pPr>
              <w:pStyle w:val="Compact"/>
            </w:pPr>
            <w:r>
              <w:t>3.2.2.4.6</w:t>
            </w:r>
          </w:p>
        </w:tc>
        <w:tc>
          <w:tcPr>
            <w:tcW w:w="0" w:type="auto"/>
          </w:tcPr>
          <w:p w14:paraId="0255A88E" w14:textId="77777777" w:rsidR="00625553" w:rsidRDefault="00000000">
            <w:pPr>
              <w:pStyle w:val="Compact"/>
            </w:pPr>
            <w:r>
              <w:t>CAs MUST NOT perform validation using this method after 3 months from the IPR review date of Ballot SC25</w:t>
            </w:r>
          </w:p>
        </w:tc>
      </w:tr>
      <w:tr w:rsidR="00625553" w14:paraId="6D4AFB65" w14:textId="77777777" w:rsidTr="005C1811">
        <w:tc>
          <w:tcPr>
            <w:tcW w:w="0" w:type="auto"/>
          </w:tcPr>
          <w:p w14:paraId="6E5C52AE" w14:textId="77777777" w:rsidR="00625553" w:rsidRDefault="00000000">
            <w:pPr>
              <w:pStyle w:val="Compact"/>
            </w:pPr>
            <w:r>
              <w:t>2020-08-01</w:t>
            </w:r>
          </w:p>
        </w:tc>
        <w:tc>
          <w:tcPr>
            <w:tcW w:w="0" w:type="auto"/>
          </w:tcPr>
          <w:p w14:paraId="66DCC9EE" w14:textId="77777777" w:rsidR="00625553" w:rsidRDefault="00000000">
            <w:pPr>
              <w:pStyle w:val="Compact"/>
            </w:pPr>
            <w:r>
              <w:t>8.6</w:t>
            </w:r>
          </w:p>
        </w:tc>
        <w:tc>
          <w:tcPr>
            <w:tcW w:w="0" w:type="auto"/>
          </w:tcPr>
          <w:p w14:paraId="3F3B9EE1" w14:textId="77777777" w:rsidR="00625553" w:rsidRDefault="00000000">
            <w:pPr>
              <w:pStyle w:val="Compact"/>
            </w:pPr>
            <w:r>
              <w:t>Audit Reports for periods on-or-after 2020-08-01 MUST be structured as defined.</w:t>
            </w:r>
          </w:p>
        </w:tc>
      </w:tr>
      <w:tr w:rsidR="00625553" w14:paraId="60F92C1B" w14:textId="77777777" w:rsidTr="005C1811">
        <w:tc>
          <w:tcPr>
            <w:tcW w:w="0" w:type="auto"/>
          </w:tcPr>
          <w:p w14:paraId="709B53D7" w14:textId="77777777" w:rsidR="00625553" w:rsidRDefault="00000000">
            <w:pPr>
              <w:pStyle w:val="Compact"/>
            </w:pPr>
            <w:r>
              <w:t>2020-09-01</w:t>
            </w:r>
          </w:p>
        </w:tc>
        <w:tc>
          <w:tcPr>
            <w:tcW w:w="0" w:type="auto"/>
          </w:tcPr>
          <w:p w14:paraId="11EC4C94" w14:textId="77777777" w:rsidR="00625553" w:rsidRDefault="00000000">
            <w:pPr>
              <w:pStyle w:val="Compact"/>
            </w:pPr>
            <w:r>
              <w:t>6.3.2</w:t>
            </w:r>
          </w:p>
        </w:tc>
        <w:tc>
          <w:tcPr>
            <w:tcW w:w="0" w:type="auto"/>
          </w:tcPr>
          <w:p w14:paraId="31428BC7" w14:textId="77777777" w:rsidR="00625553" w:rsidRDefault="00000000">
            <w:pPr>
              <w:pStyle w:val="Compact"/>
            </w:pPr>
            <w:r>
              <w:t>Certificates issued SHOULD NOT have a Validity Period greater than 397 days and MUST NOT have a Validity Period greater than 398 days.</w:t>
            </w:r>
          </w:p>
        </w:tc>
      </w:tr>
      <w:tr w:rsidR="00625553" w14:paraId="07862342" w14:textId="77777777" w:rsidTr="005C1811">
        <w:tc>
          <w:tcPr>
            <w:tcW w:w="0" w:type="auto"/>
          </w:tcPr>
          <w:p w14:paraId="521DE757" w14:textId="77777777" w:rsidR="00625553" w:rsidRDefault="00000000">
            <w:pPr>
              <w:pStyle w:val="Compact"/>
            </w:pPr>
            <w:r>
              <w:t>2020-09-30</w:t>
            </w:r>
          </w:p>
        </w:tc>
        <w:tc>
          <w:tcPr>
            <w:tcW w:w="0" w:type="auto"/>
          </w:tcPr>
          <w:p w14:paraId="6040E525" w14:textId="77777777" w:rsidR="00625553" w:rsidRDefault="00000000">
            <w:pPr>
              <w:pStyle w:val="Compact"/>
            </w:pPr>
            <w:r>
              <w:t>4.9.10</w:t>
            </w:r>
          </w:p>
        </w:tc>
        <w:tc>
          <w:tcPr>
            <w:tcW w:w="0" w:type="auto"/>
          </w:tcPr>
          <w:p w14:paraId="34A3B5E7" w14:textId="77777777" w:rsidR="00625553" w:rsidRDefault="00000000">
            <w:pPr>
              <w:pStyle w:val="Compact"/>
            </w:pPr>
            <w:r>
              <w:t>OCSP responses MUST conform to the validity period requirements specified.</w:t>
            </w:r>
          </w:p>
        </w:tc>
      </w:tr>
      <w:tr w:rsidR="00625553" w14:paraId="00AD402F" w14:textId="77777777" w:rsidTr="005C1811">
        <w:tc>
          <w:tcPr>
            <w:tcW w:w="0" w:type="auto"/>
          </w:tcPr>
          <w:p w14:paraId="40034144" w14:textId="77777777" w:rsidR="00625553" w:rsidRDefault="00000000">
            <w:pPr>
              <w:pStyle w:val="Compact"/>
            </w:pPr>
            <w:r>
              <w:t>2020-09-30</w:t>
            </w:r>
          </w:p>
        </w:tc>
        <w:tc>
          <w:tcPr>
            <w:tcW w:w="0" w:type="auto"/>
          </w:tcPr>
          <w:p w14:paraId="57EBA093" w14:textId="77777777" w:rsidR="00625553" w:rsidRDefault="00000000">
            <w:pPr>
              <w:pStyle w:val="Compact"/>
            </w:pPr>
            <w:r>
              <w:t>7.1.4.1</w:t>
            </w:r>
          </w:p>
        </w:tc>
        <w:tc>
          <w:tcPr>
            <w:tcW w:w="0" w:type="auto"/>
          </w:tcPr>
          <w:p w14:paraId="057BFD33" w14:textId="77777777" w:rsidR="00625553" w:rsidRDefault="00000000">
            <w:pPr>
              <w:pStyle w:val="Compact"/>
            </w:pPr>
            <w:r>
              <w:t>Subject and Issuer Names for all possible certification paths MUST be byte-for-byte identical.</w:t>
            </w:r>
          </w:p>
        </w:tc>
      </w:tr>
      <w:tr w:rsidR="00625553" w14:paraId="545DC29A" w14:textId="77777777" w:rsidTr="005C1811">
        <w:tc>
          <w:tcPr>
            <w:tcW w:w="0" w:type="auto"/>
          </w:tcPr>
          <w:p w14:paraId="1183F676" w14:textId="77777777" w:rsidR="00625553" w:rsidRDefault="00000000">
            <w:pPr>
              <w:pStyle w:val="Compact"/>
            </w:pPr>
            <w:r>
              <w:t>2020-09-30</w:t>
            </w:r>
          </w:p>
        </w:tc>
        <w:tc>
          <w:tcPr>
            <w:tcW w:w="0" w:type="auto"/>
          </w:tcPr>
          <w:p w14:paraId="0E92C6DE" w14:textId="77777777" w:rsidR="00625553" w:rsidRDefault="00000000">
            <w:pPr>
              <w:pStyle w:val="Compact"/>
            </w:pPr>
            <w:r>
              <w:t>7.1.6.4</w:t>
            </w:r>
          </w:p>
        </w:tc>
        <w:tc>
          <w:tcPr>
            <w:tcW w:w="0" w:type="auto"/>
          </w:tcPr>
          <w:p w14:paraId="2FE3E1E4" w14:textId="77777777" w:rsidR="00625553" w:rsidRDefault="00000000">
            <w:pPr>
              <w:pStyle w:val="Compact"/>
            </w:pPr>
            <w:r>
              <w:t>Subscriber Certificates MUST include a CA/Browser Forum Reserved Policy Identifier in the Certificate Policies extension.</w:t>
            </w:r>
          </w:p>
        </w:tc>
      </w:tr>
      <w:tr w:rsidR="00625553" w14:paraId="56A8F15C" w14:textId="77777777" w:rsidTr="005C1811">
        <w:tc>
          <w:tcPr>
            <w:tcW w:w="0" w:type="auto"/>
          </w:tcPr>
          <w:p w14:paraId="2BFF7D2E" w14:textId="77777777" w:rsidR="00625553" w:rsidRDefault="00000000">
            <w:pPr>
              <w:pStyle w:val="Compact"/>
            </w:pPr>
            <w:r>
              <w:t>2020-09-30</w:t>
            </w:r>
          </w:p>
        </w:tc>
        <w:tc>
          <w:tcPr>
            <w:tcW w:w="0" w:type="auto"/>
          </w:tcPr>
          <w:p w14:paraId="037206CF" w14:textId="77777777" w:rsidR="00625553" w:rsidRDefault="00000000">
            <w:pPr>
              <w:pStyle w:val="Compact"/>
            </w:pPr>
            <w:r>
              <w:t>7.2 and 7.3</w:t>
            </w:r>
          </w:p>
        </w:tc>
        <w:tc>
          <w:tcPr>
            <w:tcW w:w="0" w:type="auto"/>
          </w:tcPr>
          <w:p w14:paraId="487BF669" w14:textId="77777777" w:rsidR="00625553" w:rsidRDefault="00000000">
            <w:pPr>
              <w:pStyle w:val="Compact"/>
            </w:pPr>
            <w:r>
              <w:t>All OCSP and CRL responses for Subordinate CA Certificates MUST include a meaningful reason code.</w:t>
            </w:r>
          </w:p>
        </w:tc>
      </w:tr>
      <w:tr w:rsidR="00625553" w14:paraId="0FF07198" w14:textId="77777777" w:rsidTr="005C1811">
        <w:tc>
          <w:tcPr>
            <w:tcW w:w="0" w:type="auto"/>
          </w:tcPr>
          <w:p w14:paraId="2A4040BF" w14:textId="77777777" w:rsidR="00625553" w:rsidRDefault="00000000">
            <w:pPr>
              <w:pStyle w:val="Compact"/>
            </w:pPr>
            <w:r>
              <w:t>2021-07-01</w:t>
            </w:r>
          </w:p>
        </w:tc>
        <w:tc>
          <w:tcPr>
            <w:tcW w:w="0" w:type="auto"/>
          </w:tcPr>
          <w:p w14:paraId="7E00AF8E" w14:textId="77777777" w:rsidR="00625553" w:rsidRDefault="00000000">
            <w:pPr>
              <w:pStyle w:val="Compact"/>
            </w:pPr>
            <w:r>
              <w:t>3.2.2.8</w:t>
            </w:r>
          </w:p>
        </w:tc>
        <w:tc>
          <w:tcPr>
            <w:tcW w:w="0" w:type="auto"/>
          </w:tcPr>
          <w:p w14:paraId="7B5BE86C" w14:textId="77777777" w:rsidR="00625553" w:rsidRDefault="00000000">
            <w:pPr>
              <w:pStyle w:val="Compact"/>
            </w:pPr>
            <w:r>
              <w:t>CAA checking is no longer optional if the CA is the DNS Operator or an Affiliate.</w:t>
            </w:r>
          </w:p>
        </w:tc>
      </w:tr>
      <w:tr w:rsidR="00625553" w14:paraId="07FE928F" w14:textId="77777777" w:rsidTr="005C1811">
        <w:tc>
          <w:tcPr>
            <w:tcW w:w="0" w:type="auto"/>
          </w:tcPr>
          <w:p w14:paraId="16429F86" w14:textId="77777777" w:rsidR="00625553" w:rsidRDefault="00000000">
            <w:pPr>
              <w:pStyle w:val="Compact"/>
            </w:pPr>
            <w:r>
              <w:t>2021-07-01</w:t>
            </w:r>
          </w:p>
        </w:tc>
        <w:tc>
          <w:tcPr>
            <w:tcW w:w="0" w:type="auto"/>
          </w:tcPr>
          <w:p w14:paraId="14EEA037" w14:textId="77777777" w:rsidR="00625553" w:rsidRDefault="00000000">
            <w:pPr>
              <w:pStyle w:val="Compact"/>
            </w:pPr>
            <w:r>
              <w:t>3.2.2.4.18 and 3.2.2.4.19</w:t>
            </w:r>
          </w:p>
        </w:tc>
        <w:tc>
          <w:tcPr>
            <w:tcW w:w="0" w:type="auto"/>
          </w:tcPr>
          <w:p w14:paraId="21850ADD" w14:textId="77777777" w:rsidR="00625553" w:rsidRDefault="00000000">
            <w:pPr>
              <w:pStyle w:val="Compact"/>
            </w:pPr>
            <w:r>
              <w:t>Redirects MUST be the result of one of the HTTP status code responses defined.</w:t>
            </w:r>
          </w:p>
        </w:tc>
      </w:tr>
      <w:tr w:rsidR="00625553" w14:paraId="4DBE0A8E" w14:textId="77777777" w:rsidTr="005C1811">
        <w:tc>
          <w:tcPr>
            <w:tcW w:w="0" w:type="auto"/>
          </w:tcPr>
          <w:p w14:paraId="4C493C5C" w14:textId="77777777" w:rsidR="00625553" w:rsidRDefault="00000000">
            <w:pPr>
              <w:pStyle w:val="Compact"/>
            </w:pPr>
            <w:r>
              <w:lastRenderedPageBreak/>
              <w:t>2021-10-01</w:t>
            </w:r>
          </w:p>
        </w:tc>
        <w:tc>
          <w:tcPr>
            <w:tcW w:w="0" w:type="auto"/>
          </w:tcPr>
          <w:p w14:paraId="309D690B" w14:textId="77777777" w:rsidR="00625553" w:rsidRDefault="00000000">
            <w:pPr>
              <w:pStyle w:val="Compact"/>
            </w:pPr>
            <w:r>
              <w:t>7.1.4.2.1</w:t>
            </w:r>
          </w:p>
        </w:tc>
        <w:tc>
          <w:tcPr>
            <w:tcW w:w="0" w:type="auto"/>
          </w:tcPr>
          <w:p w14:paraId="21D399BF" w14:textId="77777777" w:rsidR="00625553" w:rsidRDefault="00000000">
            <w:pPr>
              <w:pStyle w:val="Compact"/>
            </w:pPr>
            <w:r>
              <w:t>Fully-Qualified Domain Names MUST consist solely of P-Labels and Non-Reserved LDH Labels.</w:t>
            </w:r>
          </w:p>
        </w:tc>
      </w:tr>
      <w:tr w:rsidR="00625553" w14:paraId="1FAE08F9" w14:textId="77777777" w:rsidTr="005C1811">
        <w:tc>
          <w:tcPr>
            <w:tcW w:w="0" w:type="auto"/>
          </w:tcPr>
          <w:p w14:paraId="0EA7BF15" w14:textId="77777777" w:rsidR="00625553" w:rsidRDefault="00000000">
            <w:pPr>
              <w:pStyle w:val="Compact"/>
            </w:pPr>
            <w:r>
              <w:t>2021-12-01</w:t>
            </w:r>
          </w:p>
        </w:tc>
        <w:tc>
          <w:tcPr>
            <w:tcW w:w="0" w:type="auto"/>
          </w:tcPr>
          <w:p w14:paraId="545A45C5" w14:textId="77777777" w:rsidR="00625553" w:rsidRDefault="00000000">
            <w:pPr>
              <w:pStyle w:val="Compact"/>
            </w:pPr>
            <w:r>
              <w:t>3.2.2.4</w:t>
            </w:r>
          </w:p>
        </w:tc>
        <w:tc>
          <w:tcPr>
            <w:tcW w:w="0" w:type="auto"/>
          </w:tcPr>
          <w:p w14:paraId="263378CD" w14:textId="77777777" w:rsidR="00625553" w:rsidRDefault="00000000">
            <w:pPr>
              <w:pStyle w:val="Compact"/>
            </w:pPr>
            <w:r>
              <w:t>CAs MUST NOT use methods 3.2.2.4.6, 3.2.2.4.18, or 3.2.2.4.19 to issue wildcard certificates or with Authorization Domain Names other than the FQDN.</w:t>
            </w:r>
          </w:p>
        </w:tc>
      </w:tr>
      <w:tr w:rsidR="00625553" w14:paraId="7CF4AACE" w14:textId="77777777" w:rsidTr="005C1811">
        <w:tc>
          <w:tcPr>
            <w:tcW w:w="0" w:type="auto"/>
          </w:tcPr>
          <w:p w14:paraId="729AEA48" w14:textId="77777777" w:rsidR="00625553" w:rsidRDefault="00000000">
            <w:pPr>
              <w:pStyle w:val="Compact"/>
            </w:pPr>
            <w:r>
              <w:t>2022-06-01</w:t>
            </w:r>
          </w:p>
        </w:tc>
        <w:tc>
          <w:tcPr>
            <w:tcW w:w="0" w:type="auto"/>
          </w:tcPr>
          <w:p w14:paraId="3C1AC457" w14:textId="77777777" w:rsidR="00625553" w:rsidRDefault="00000000">
            <w:pPr>
              <w:pStyle w:val="Compact"/>
            </w:pPr>
            <w:r>
              <w:t>7.1.3.2.1</w:t>
            </w:r>
          </w:p>
        </w:tc>
        <w:tc>
          <w:tcPr>
            <w:tcW w:w="0" w:type="auto"/>
          </w:tcPr>
          <w:p w14:paraId="69EB24EE" w14:textId="77777777" w:rsidR="00625553" w:rsidRDefault="00000000">
            <w:pPr>
              <w:pStyle w:val="Compact"/>
            </w:pPr>
            <w:r>
              <w:t>CAs MUST NOT sign OCSP responses using the SHA-1 hash algorithm.</w:t>
            </w:r>
          </w:p>
        </w:tc>
      </w:tr>
      <w:tr w:rsidR="00625553" w14:paraId="48E1D698" w14:textId="77777777" w:rsidTr="005C1811">
        <w:tc>
          <w:tcPr>
            <w:tcW w:w="0" w:type="auto"/>
          </w:tcPr>
          <w:p w14:paraId="514993B3" w14:textId="77777777" w:rsidR="00625553" w:rsidRDefault="00000000">
            <w:pPr>
              <w:pStyle w:val="Compact"/>
            </w:pPr>
            <w:r>
              <w:t>2022-09-01</w:t>
            </w:r>
          </w:p>
        </w:tc>
        <w:tc>
          <w:tcPr>
            <w:tcW w:w="0" w:type="auto"/>
          </w:tcPr>
          <w:p w14:paraId="0EB42567" w14:textId="77777777" w:rsidR="00625553" w:rsidRDefault="00000000">
            <w:pPr>
              <w:pStyle w:val="Compact"/>
            </w:pPr>
            <w:r>
              <w:t>7.1.4.2.2</w:t>
            </w:r>
          </w:p>
        </w:tc>
        <w:tc>
          <w:tcPr>
            <w:tcW w:w="0" w:type="auto"/>
          </w:tcPr>
          <w:p w14:paraId="300B9F0F" w14:textId="77777777" w:rsidR="00625553" w:rsidRDefault="00000000">
            <w:pPr>
              <w:pStyle w:val="Compact"/>
            </w:pPr>
            <w:r>
              <w:t xml:space="preserve">CAs MUST NOT include the </w:t>
            </w:r>
            <w:proofErr w:type="spellStart"/>
            <w:r>
              <w:t>organizationalUnitName</w:t>
            </w:r>
            <w:proofErr w:type="spellEnd"/>
            <w:r>
              <w:t xml:space="preserve"> field in the Subject</w:t>
            </w:r>
          </w:p>
        </w:tc>
      </w:tr>
      <w:tr w:rsidR="00625553" w14:paraId="26DAFD12" w14:textId="77777777" w:rsidTr="005C1811">
        <w:tc>
          <w:tcPr>
            <w:tcW w:w="0" w:type="auto"/>
          </w:tcPr>
          <w:p w14:paraId="1AF25E63" w14:textId="77777777" w:rsidR="00625553" w:rsidRDefault="00000000">
            <w:pPr>
              <w:pStyle w:val="Compact"/>
            </w:pPr>
            <w:r>
              <w:t>2023-01-15</w:t>
            </w:r>
          </w:p>
        </w:tc>
        <w:tc>
          <w:tcPr>
            <w:tcW w:w="0" w:type="auto"/>
          </w:tcPr>
          <w:p w14:paraId="5F1BB549" w14:textId="77777777" w:rsidR="00625553" w:rsidRDefault="00000000">
            <w:pPr>
              <w:pStyle w:val="Compact"/>
            </w:pPr>
            <w:r>
              <w:t>7.2.2</w:t>
            </w:r>
          </w:p>
        </w:tc>
        <w:tc>
          <w:tcPr>
            <w:tcW w:w="0" w:type="auto"/>
          </w:tcPr>
          <w:p w14:paraId="450689A3" w14:textId="77777777" w:rsidR="00625553" w:rsidRDefault="00000000">
            <w:pPr>
              <w:pStyle w:val="Compact"/>
            </w:pPr>
            <w:r>
              <w:t xml:space="preserve">Sharded or partitioned CRLs MUST have a </w:t>
            </w:r>
            <w:proofErr w:type="spellStart"/>
            <w:r>
              <w:t>distributionPoint</w:t>
            </w:r>
            <w:proofErr w:type="spellEnd"/>
          </w:p>
        </w:tc>
      </w:tr>
      <w:tr w:rsidR="00625553" w14:paraId="261A8655" w14:textId="77777777" w:rsidTr="005C1811">
        <w:tc>
          <w:tcPr>
            <w:tcW w:w="0" w:type="auto"/>
          </w:tcPr>
          <w:p w14:paraId="3A2B60A0" w14:textId="77777777" w:rsidR="00625553" w:rsidRDefault="00000000">
            <w:pPr>
              <w:pStyle w:val="Compact"/>
            </w:pPr>
            <w:r>
              <w:t>2023-07-15</w:t>
            </w:r>
          </w:p>
        </w:tc>
        <w:tc>
          <w:tcPr>
            <w:tcW w:w="0" w:type="auto"/>
          </w:tcPr>
          <w:p w14:paraId="2D269FBC" w14:textId="77777777" w:rsidR="00625553" w:rsidRDefault="00000000">
            <w:pPr>
              <w:pStyle w:val="Compact"/>
            </w:pPr>
            <w:r>
              <w:t>4.9.1.1 and 7.2.2</w:t>
            </w:r>
          </w:p>
        </w:tc>
        <w:tc>
          <w:tcPr>
            <w:tcW w:w="0" w:type="auto"/>
          </w:tcPr>
          <w:p w14:paraId="3DCABF52" w14:textId="77777777" w:rsidR="00625553" w:rsidRDefault="00000000">
            <w:pPr>
              <w:pStyle w:val="Compact"/>
            </w:pPr>
            <w:r>
              <w:t>New CRL entries MUST have a revocation reason code</w:t>
            </w:r>
          </w:p>
        </w:tc>
      </w:tr>
      <w:tr w:rsidR="00625553" w14:paraId="0A43A1AB" w14:textId="77777777" w:rsidTr="005C1811">
        <w:tc>
          <w:tcPr>
            <w:tcW w:w="0" w:type="auto"/>
          </w:tcPr>
          <w:p w14:paraId="62A020AD" w14:textId="77777777" w:rsidR="00625553" w:rsidRDefault="00000000">
            <w:pPr>
              <w:pStyle w:val="Compact"/>
            </w:pPr>
            <w:r>
              <w:t>2023-09-15</w:t>
            </w:r>
          </w:p>
        </w:tc>
        <w:tc>
          <w:tcPr>
            <w:tcW w:w="0" w:type="auto"/>
          </w:tcPr>
          <w:p w14:paraId="341276B9" w14:textId="77777777" w:rsidR="00625553" w:rsidRDefault="00000000">
            <w:pPr>
              <w:pStyle w:val="Compact"/>
            </w:pPr>
            <w:r>
              <w:t>Section 7 (and others)</w:t>
            </w:r>
          </w:p>
        </w:tc>
        <w:tc>
          <w:tcPr>
            <w:tcW w:w="0" w:type="auto"/>
          </w:tcPr>
          <w:p w14:paraId="436163EF" w14:textId="77777777" w:rsidR="00625553" w:rsidRDefault="00000000">
            <w:pPr>
              <w:pStyle w:val="Compact"/>
            </w:pPr>
            <w:r>
              <w:t>CAs MUST use the updated Certificate Profiles passed in Version 2.0.0</w:t>
            </w:r>
          </w:p>
        </w:tc>
      </w:tr>
      <w:tr w:rsidR="00625553" w14:paraId="31D6B07D" w14:textId="77777777" w:rsidTr="005C1811">
        <w:tc>
          <w:tcPr>
            <w:tcW w:w="0" w:type="auto"/>
          </w:tcPr>
          <w:p w14:paraId="5F9DC86E" w14:textId="77777777" w:rsidR="00625553" w:rsidRDefault="00000000">
            <w:pPr>
              <w:pStyle w:val="Compact"/>
            </w:pPr>
            <w:r>
              <w:t>2024-03-15</w:t>
            </w:r>
          </w:p>
        </w:tc>
        <w:tc>
          <w:tcPr>
            <w:tcW w:w="0" w:type="auto"/>
          </w:tcPr>
          <w:p w14:paraId="431EFD5A" w14:textId="77777777" w:rsidR="00625553" w:rsidRDefault="00000000">
            <w:pPr>
              <w:pStyle w:val="Compact"/>
            </w:pPr>
            <w:r>
              <w:t>4.9.7</w:t>
            </w:r>
          </w:p>
        </w:tc>
        <w:tc>
          <w:tcPr>
            <w:tcW w:w="0" w:type="auto"/>
          </w:tcPr>
          <w:p w14:paraId="16EA33EC" w14:textId="77777777" w:rsidR="00625553" w:rsidRDefault="00000000">
            <w:pPr>
              <w:pStyle w:val="Compact"/>
            </w:pPr>
            <w:r>
              <w:t>CAs MUST generate and publish CRLs.</w:t>
            </w:r>
          </w:p>
        </w:tc>
      </w:tr>
      <w:tr w:rsidR="00625553" w14:paraId="3D14E057" w14:textId="77777777" w:rsidTr="005C1811">
        <w:tc>
          <w:tcPr>
            <w:tcW w:w="0" w:type="auto"/>
          </w:tcPr>
          <w:p w14:paraId="143D7764" w14:textId="77777777" w:rsidR="00625553" w:rsidRDefault="00000000">
            <w:pPr>
              <w:pStyle w:val="Compact"/>
            </w:pPr>
            <w:r>
              <w:t>2024-09-15</w:t>
            </w:r>
          </w:p>
        </w:tc>
        <w:tc>
          <w:tcPr>
            <w:tcW w:w="0" w:type="auto"/>
          </w:tcPr>
          <w:p w14:paraId="1519F1DA" w14:textId="77777777" w:rsidR="00625553" w:rsidRDefault="00000000">
            <w:pPr>
              <w:pStyle w:val="Compact"/>
            </w:pPr>
            <w:r>
              <w:t>4.3.1.2</w:t>
            </w:r>
          </w:p>
        </w:tc>
        <w:tc>
          <w:tcPr>
            <w:tcW w:w="0" w:type="auto"/>
          </w:tcPr>
          <w:p w14:paraId="1F5FE65A" w14:textId="77777777" w:rsidR="00625553" w:rsidRDefault="00000000">
            <w:pPr>
              <w:pStyle w:val="Compact"/>
            </w:pPr>
            <w:r>
              <w:t>The CA SHOULD implement a Linting process to test the technical conformity of the to-be-issued Certificate with these Requirements.</w:t>
            </w:r>
          </w:p>
        </w:tc>
      </w:tr>
      <w:tr w:rsidR="00625553" w14:paraId="20C6E4E2" w14:textId="77777777" w:rsidTr="005C1811">
        <w:tc>
          <w:tcPr>
            <w:tcW w:w="0" w:type="auto"/>
          </w:tcPr>
          <w:p w14:paraId="64EF34AF" w14:textId="77777777" w:rsidR="00625553" w:rsidRDefault="00000000">
            <w:pPr>
              <w:pStyle w:val="Compact"/>
            </w:pPr>
            <w:r>
              <w:t>2025-01-15</w:t>
            </w:r>
          </w:p>
        </w:tc>
        <w:tc>
          <w:tcPr>
            <w:tcW w:w="0" w:type="auto"/>
          </w:tcPr>
          <w:p w14:paraId="47C4F790" w14:textId="77777777" w:rsidR="00625553" w:rsidRDefault="00000000">
            <w:pPr>
              <w:pStyle w:val="Compact"/>
            </w:pPr>
            <w:r>
              <w:t>4.9.9</w:t>
            </w:r>
          </w:p>
        </w:tc>
        <w:tc>
          <w:tcPr>
            <w:tcW w:w="0" w:type="auto"/>
          </w:tcPr>
          <w:p w14:paraId="6A5A2EEB" w14:textId="77777777" w:rsidR="00625553" w:rsidRDefault="00000000">
            <w:pPr>
              <w:pStyle w:val="Compact"/>
            </w:pPr>
            <w:r>
              <w:t>Subscriber Certificate OCSP responses MUST be available 15 minutes after issuance.</w:t>
            </w:r>
          </w:p>
        </w:tc>
      </w:tr>
      <w:tr w:rsidR="00625553" w14:paraId="2F50D1E8" w14:textId="77777777" w:rsidTr="005C1811">
        <w:tc>
          <w:tcPr>
            <w:tcW w:w="0" w:type="auto"/>
          </w:tcPr>
          <w:p w14:paraId="09478114" w14:textId="77777777" w:rsidR="00625553" w:rsidRDefault="00000000">
            <w:pPr>
              <w:pStyle w:val="Compact"/>
            </w:pPr>
            <w:r>
              <w:t>2025-01-15</w:t>
            </w:r>
          </w:p>
        </w:tc>
        <w:tc>
          <w:tcPr>
            <w:tcW w:w="0" w:type="auto"/>
          </w:tcPr>
          <w:p w14:paraId="172FA0FA" w14:textId="77777777" w:rsidR="00625553" w:rsidRDefault="00000000">
            <w:pPr>
              <w:pStyle w:val="Compact"/>
            </w:pPr>
            <w:r>
              <w:t>3.2.2.4</w:t>
            </w:r>
          </w:p>
        </w:tc>
        <w:tc>
          <w:tcPr>
            <w:tcW w:w="0" w:type="auto"/>
          </w:tcPr>
          <w:p w14:paraId="193F5FF4" w14:textId="77777777" w:rsidR="00625553" w:rsidRDefault="00000000">
            <w:pPr>
              <w:pStyle w:val="Compact"/>
            </w:pPr>
            <w:r>
              <w:t>CAs MUST NOT rely on HTTPS websites to identify Domain Contact information. CAs MUST rely on IANA resources for identifying Domain Contact information.</w:t>
            </w:r>
          </w:p>
        </w:tc>
      </w:tr>
      <w:tr w:rsidR="00625553" w14:paraId="3E9D1553" w14:textId="77777777" w:rsidTr="005C1811">
        <w:tc>
          <w:tcPr>
            <w:tcW w:w="0" w:type="auto"/>
          </w:tcPr>
          <w:p w14:paraId="4A9188F2" w14:textId="77777777" w:rsidR="00625553" w:rsidRDefault="00000000">
            <w:pPr>
              <w:pStyle w:val="Compact"/>
            </w:pPr>
            <w:r>
              <w:t>2025-03-15</w:t>
            </w:r>
          </w:p>
        </w:tc>
        <w:tc>
          <w:tcPr>
            <w:tcW w:w="0" w:type="auto"/>
          </w:tcPr>
          <w:p w14:paraId="4C3F99AF" w14:textId="77777777" w:rsidR="00625553" w:rsidRDefault="00000000">
            <w:pPr>
              <w:pStyle w:val="Compact"/>
            </w:pPr>
            <w:r>
              <w:t>4.3.1.2</w:t>
            </w:r>
          </w:p>
        </w:tc>
        <w:tc>
          <w:tcPr>
            <w:tcW w:w="0" w:type="auto"/>
          </w:tcPr>
          <w:p w14:paraId="3EF7AC63" w14:textId="77777777" w:rsidR="00625553" w:rsidRDefault="00000000">
            <w:pPr>
              <w:pStyle w:val="Compact"/>
            </w:pPr>
            <w:r>
              <w:t>The CA SHALL implement a Linting process to test the technical conformity of the to-be-issued Certificate with these Requirements.</w:t>
            </w:r>
          </w:p>
        </w:tc>
      </w:tr>
      <w:tr w:rsidR="00625553" w14:paraId="6788912E" w14:textId="77777777" w:rsidTr="005C1811">
        <w:tc>
          <w:tcPr>
            <w:tcW w:w="0" w:type="auto"/>
          </w:tcPr>
          <w:p w14:paraId="2B47F64F" w14:textId="77777777" w:rsidR="00625553" w:rsidRDefault="00000000">
            <w:pPr>
              <w:pStyle w:val="Compact"/>
            </w:pPr>
            <w:r>
              <w:t>2025-03-15</w:t>
            </w:r>
          </w:p>
        </w:tc>
        <w:tc>
          <w:tcPr>
            <w:tcW w:w="0" w:type="auto"/>
          </w:tcPr>
          <w:p w14:paraId="02C0F06C" w14:textId="77777777" w:rsidR="00625553" w:rsidRDefault="00000000">
            <w:pPr>
              <w:pStyle w:val="Compact"/>
            </w:pPr>
            <w:r>
              <w:t>8.7</w:t>
            </w:r>
          </w:p>
        </w:tc>
        <w:tc>
          <w:tcPr>
            <w:tcW w:w="0" w:type="auto"/>
          </w:tcPr>
          <w:p w14:paraId="3ED409CB" w14:textId="77777777" w:rsidR="00625553" w:rsidRDefault="00000000">
            <w:pPr>
              <w:pStyle w:val="Compact"/>
            </w:pPr>
            <w:r>
              <w:t>The CA SHOULD use a Linting process to test the technical accuracy of already issued Certificates against the sample set chosen for Self-Audits.</w:t>
            </w:r>
          </w:p>
        </w:tc>
      </w:tr>
      <w:tr w:rsidR="00625553" w14:paraId="001E03E2" w14:textId="77777777" w:rsidTr="005C1811">
        <w:tc>
          <w:tcPr>
            <w:tcW w:w="0" w:type="auto"/>
          </w:tcPr>
          <w:p w14:paraId="7D3679C8" w14:textId="77777777" w:rsidR="00625553" w:rsidRDefault="00000000">
            <w:pPr>
              <w:pStyle w:val="Compact"/>
            </w:pPr>
            <w:r>
              <w:t>2025-03-15</w:t>
            </w:r>
          </w:p>
        </w:tc>
        <w:tc>
          <w:tcPr>
            <w:tcW w:w="0" w:type="auto"/>
          </w:tcPr>
          <w:p w14:paraId="2DEAF953" w14:textId="77777777" w:rsidR="00625553" w:rsidRDefault="00000000">
            <w:pPr>
              <w:pStyle w:val="Compact"/>
            </w:pPr>
            <w:r>
              <w:t>3.2.2.9</w:t>
            </w:r>
          </w:p>
        </w:tc>
        <w:tc>
          <w:tcPr>
            <w:tcW w:w="0" w:type="auto"/>
          </w:tcPr>
          <w:p w14:paraId="2A6BAECF" w14:textId="77777777" w:rsidR="00625553" w:rsidRDefault="00000000">
            <w:pPr>
              <w:pStyle w:val="Compact"/>
            </w:pPr>
            <w:r>
              <w:t>CAs MUST corroborate the results of domain validation and CAA checks from multiple Network Perspectives where specified.</w:t>
            </w:r>
          </w:p>
        </w:tc>
      </w:tr>
      <w:tr w:rsidR="00625553" w14:paraId="7DE10994" w14:textId="77777777" w:rsidTr="005C1811">
        <w:tc>
          <w:tcPr>
            <w:tcW w:w="0" w:type="auto"/>
          </w:tcPr>
          <w:p w14:paraId="1A87AFEC" w14:textId="77777777" w:rsidR="00625553" w:rsidRDefault="00000000">
            <w:pPr>
              <w:pStyle w:val="Compact"/>
            </w:pPr>
            <w:r>
              <w:t>2025-07-15</w:t>
            </w:r>
          </w:p>
        </w:tc>
        <w:tc>
          <w:tcPr>
            <w:tcW w:w="0" w:type="auto"/>
          </w:tcPr>
          <w:p w14:paraId="6274BAC3" w14:textId="77777777" w:rsidR="00625553" w:rsidRDefault="00000000">
            <w:pPr>
              <w:pStyle w:val="Compact"/>
            </w:pPr>
            <w:r>
              <w:t>3.2.2.4</w:t>
            </w:r>
          </w:p>
        </w:tc>
        <w:tc>
          <w:tcPr>
            <w:tcW w:w="0" w:type="auto"/>
          </w:tcPr>
          <w:p w14:paraId="332DC4BB" w14:textId="77777777" w:rsidR="00625553" w:rsidRDefault="00000000">
            <w:pPr>
              <w:pStyle w:val="Compact"/>
            </w:pPr>
            <w:r>
              <w:t>CAs MUST NOT rely on Methods 3.2.2.4.2 and 3.2.2.4.15 to issue Subscriber Certificates.</w:t>
            </w:r>
          </w:p>
        </w:tc>
      </w:tr>
      <w:tr w:rsidR="00625553" w14:paraId="36E486F2" w14:textId="77777777" w:rsidTr="005C1811">
        <w:tc>
          <w:tcPr>
            <w:tcW w:w="0" w:type="auto"/>
          </w:tcPr>
          <w:p w14:paraId="3D397631" w14:textId="77777777" w:rsidR="00625553" w:rsidRDefault="00000000">
            <w:pPr>
              <w:pStyle w:val="Compact"/>
            </w:pPr>
            <w:r>
              <w:t>2025-12-01</w:t>
            </w:r>
          </w:p>
        </w:tc>
        <w:tc>
          <w:tcPr>
            <w:tcW w:w="0" w:type="auto"/>
          </w:tcPr>
          <w:p w14:paraId="6078005A" w14:textId="77777777" w:rsidR="00625553" w:rsidRDefault="00000000">
            <w:pPr>
              <w:pStyle w:val="Compact"/>
            </w:pPr>
            <w:r>
              <w:t>5.7.1.2</w:t>
            </w:r>
          </w:p>
        </w:tc>
        <w:tc>
          <w:tcPr>
            <w:tcW w:w="0" w:type="auto"/>
          </w:tcPr>
          <w:p w14:paraId="76B272A1" w14:textId="77777777" w:rsidR="00625553" w:rsidRDefault="00000000">
            <w:pPr>
              <w:pStyle w:val="Compact"/>
            </w:pPr>
            <w:r>
              <w:t>CAs SHALL assert in section 5.7.1 of their CPS or combined CP/CPS their mass revocation plan, testing, and continuous improvements.</w:t>
            </w:r>
          </w:p>
        </w:tc>
      </w:tr>
      <w:tr w:rsidR="00625553" w14:paraId="6338FFF4" w14:textId="77777777" w:rsidTr="005C1811">
        <w:tc>
          <w:tcPr>
            <w:tcW w:w="0" w:type="auto"/>
          </w:tcPr>
          <w:p w14:paraId="7819C083" w14:textId="77777777" w:rsidR="00625553" w:rsidRDefault="00000000">
            <w:pPr>
              <w:pStyle w:val="Compact"/>
            </w:pPr>
            <w:r>
              <w:t>2026-03-15</w:t>
            </w:r>
          </w:p>
        </w:tc>
        <w:tc>
          <w:tcPr>
            <w:tcW w:w="0" w:type="auto"/>
          </w:tcPr>
          <w:p w14:paraId="0EFB5030" w14:textId="77777777" w:rsidR="00625553" w:rsidRDefault="00000000">
            <w:pPr>
              <w:pStyle w:val="Compact"/>
            </w:pPr>
            <w:r>
              <w:t>4.2.1</w:t>
            </w:r>
          </w:p>
        </w:tc>
        <w:tc>
          <w:tcPr>
            <w:tcW w:w="0" w:type="auto"/>
          </w:tcPr>
          <w:p w14:paraId="5A3FF8CF" w14:textId="77777777" w:rsidR="00625553" w:rsidRDefault="00000000">
            <w:pPr>
              <w:pStyle w:val="Compact"/>
            </w:pPr>
            <w:r>
              <w:t>Subject Identity Information validation maximum data reuse period is 398 days.</w:t>
            </w:r>
          </w:p>
        </w:tc>
      </w:tr>
      <w:tr w:rsidR="00625553" w14:paraId="783F20C5" w14:textId="77777777" w:rsidTr="005C1811">
        <w:tc>
          <w:tcPr>
            <w:tcW w:w="0" w:type="auto"/>
          </w:tcPr>
          <w:p w14:paraId="1CC01CEB" w14:textId="77777777" w:rsidR="00625553" w:rsidRDefault="00000000">
            <w:pPr>
              <w:pStyle w:val="Compact"/>
            </w:pPr>
            <w:r>
              <w:lastRenderedPageBreak/>
              <w:t>2026-03-15</w:t>
            </w:r>
          </w:p>
        </w:tc>
        <w:tc>
          <w:tcPr>
            <w:tcW w:w="0" w:type="auto"/>
          </w:tcPr>
          <w:p w14:paraId="11221EB8" w14:textId="77777777" w:rsidR="00625553" w:rsidRDefault="00000000">
            <w:pPr>
              <w:pStyle w:val="Compact"/>
            </w:pPr>
            <w:r>
              <w:t>4.2.1</w:t>
            </w:r>
          </w:p>
        </w:tc>
        <w:tc>
          <w:tcPr>
            <w:tcW w:w="0" w:type="auto"/>
          </w:tcPr>
          <w:p w14:paraId="650126EC" w14:textId="77777777" w:rsidR="00625553" w:rsidRDefault="00000000">
            <w:pPr>
              <w:pStyle w:val="Compact"/>
            </w:pPr>
            <w:r>
              <w:t>Domain Name and IP Address validation maximum data reuse period is 200 days.</w:t>
            </w:r>
          </w:p>
        </w:tc>
      </w:tr>
      <w:tr w:rsidR="00625553" w14:paraId="3F3DCD8C" w14:textId="77777777" w:rsidTr="005C1811">
        <w:tc>
          <w:tcPr>
            <w:tcW w:w="0" w:type="auto"/>
          </w:tcPr>
          <w:p w14:paraId="28D91B21" w14:textId="77777777" w:rsidR="00625553" w:rsidRDefault="00000000">
            <w:pPr>
              <w:pStyle w:val="Compact"/>
            </w:pPr>
            <w:r>
              <w:t>2026-03-15</w:t>
            </w:r>
          </w:p>
        </w:tc>
        <w:tc>
          <w:tcPr>
            <w:tcW w:w="0" w:type="auto"/>
          </w:tcPr>
          <w:p w14:paraId="2BF29AAE" w14:textId="77777777" w:rsidR="00625553" w:rsidRDefault="00000000">
            <w:pPr>
              <w:pStyle w:val="Compact"/>
            </w:pPr>
            <w:r>
              <w:t>6.3.2</w:t>
            </w:r>
          </w:p>
        </w:tc>
        <w:tc>
          <w:tcPr>
            <w:tcW w:w="0" w:type="auto"/>
          </w:tcPr>
          <w:p w14:paraId="1524C8F3" w14:textId="77777777" w:rsidR="00625553" w:rsidRDefault="00000000">
            <w:pPr>
              <w:pStyle w:val="Compact"/>
            </w:pPr>
            <w:r>
              <w:t xml:space="preserve">Maximum validity period </w:t>
            </w:r>
            <w:proofErr w:type="gramStart"/>
            <w:r>
              <w:t>of</w:t>
            </w:r>
            <w:proofErr w:type="gramEnd"/>
            <w:r>
              <w:t xml:space="preserve"> Subscriber Certificates is 200 days.</w:t>
            </w:r>
          </w:p>
        </w:tc>
      </w:tr>
      <w:tr w:rsidR="00625553" w14:paraId="7E4AE6A3" w14:textId="77777777" w:rsidTr="005C1811">
        <w:tc>
          <w:tcPr>
            <w:tcW w:w="0" w:type="auto"/>
          </w:tcPr>
          <w:p w14:paraId="41034156" w14:textId="77777777" w:rsidR="00625553" w:rsidRDefault="00000000">
            <w:pPr>
              <w:pStyle w:val="Compact"/>
            </w:pPr>
            <w:r>
              <w:t>2026-03-15</w:t>
            </w:r>
          </w:p>
        </w:tc>
        <w:tc>
          <w:tcPr>
            <w:tcW w:w="0" w:type="auto"/>
          </w:tcPr>
          <w:p w14:paraId="34EE530A" w14:textId="77777777" w:rsidR="00625553" w:rsidRDefault="00000000">
            <w:pPr>
              <w:pStyle w:val="Compact"/>
            </w:pPr>
            <w:r>
              <w:t>3.2.2.4</w:t>
            </w:r>
          </w:p>
        </w:tc>
        <w:tc>
          <w:tcPr>
            <w:tcW w:w="0" w:type="auto"/>
          </w:tcPr>
          <w:p w14:paraId="35F47575" w14:textId="77777777" w:rsidR="00625553" w:rsidRDefault="00000000">
            <w:pPr>
              <w:pStyle w:val="Compact"/>
            </w:pPr>
            <w:r>
              <w:t>DNSSEC validation back to the IANA DNSSEC root trust anchor MUST be performed on all DNS queries associated with the validation of domain authorization or control by the Primary Network Perspective.</w:t>
            </w:r>
          </w:p>
        </w:tc>
      </w:tr>
      <w:tr w:rsidR="00625553" w14:paraId="3422298F" w14:textId="77777777" w:rsidTr="005C1811">
        <w:tc>
          <w:tcPr>
            <w:tcW w:w="0" w:type="auto"/>
          </w:tcPr>
          <w:p w14:paraId="1A7EF2F4" w14:textId="77777777" w:rsidR="00625553" w:rsidRDefault="00000000">
            <w:pPr>
              <w:pStyle w:val="Compact"/>
            </w:pPr>
            <w:r>
              <w:t>2026-03-15</w:t>
            </w:r>
          </w:p>
        </w:tc>
        <w:tc>
          <w:tcPr>
            <w:tcW w:w="0" w:type="auto"/>
          </w:tcPr>
          <w:p w14:paraId="133B384F" w14:textId="77777777" w:rsidR="00625553" w:rsidRDefault="00000000">
            <w:pPr>
              <w:pStyle w:val="Compact"/>
            </w:pPr>
            <w:r>
              <w:t>3.2.2.4</w:t>
            </w:r>
          </w:p>
        </w:tc>
        <w:tc>
          <w:tcPr>
            <w:tcW w:w="0" w:type="auto"/>
          </w:tcPr>
          <w:p w14:paraId="61EBF4FB" w14:textId="77777777" w:rsidR="00625553" w:rsidRDefault="00000000">
            <w:pPr>
              <w:pStyle w:val="Compact"/>
            </w:pPr>
            <w:r>
              <w:t>CAs MUST NOT use local policy to disable DNSSEC validation on any DNS query associated with the validation of domain authorization or control.</w:t>
            </w:r>
          </w:p>
        </w:tc>
      </w:tr>
      <w:tr w:rsidR="00625553" w14:paraId="62AEFE2E" w14:textId="77777777" w:rsidTr="005C1811">
        <w:tc>
          <w:tcPr>
            <w:tcW w:w="0" w:type="auto"/>
          </w:tcPr>
          <w:p w14:paraId="1DA12DC4" w14:textId="77777777" w:rsidR="00625553" w:rsidRDefault="00000000">
            <w:pPr>
              <w:pStyle w:val="Compact"/>
            </w:pPr>
            <w:r>
              <w:t>2026-03-15</w:t>
            </w:r>
          </w:p>
        </w:tc>
        <w:tc>
          <w:tcPr>
            <w:tcW w:w="0" w:type="auto"/>
          </w:tcPr>
          <w:p w14:paraId="4B65715F" w14:textId="77777777" w:rsidR="00625553" w:rsidRDefault="00000000">
            <w:pPr>
              <w:pStyle w:val="Compact"/>
            </w:pPr>
            <w:r>
              <w:t>3.2.2.8.1</w:t>
            </w:r>
          </w:p>
        </w:tc>
        <w:tc>
          <w:tcPr>
            <w:tcW w:w="0" w:type="auto"/>
          </w:tcPr>
          <w:p w14:paraId="0DBB3A0F" w14:textId="77777777" w:rsidR="00625553" w:rsidRDefault="00000000">
            <w:pPr>
              <w:pStyle w:val="Compact"/>
            </w:pPr>
            <w:r>
              <w:t>DNSSEC validation back to the IANA DNSSEC root trust anchor MUST be performed on all DNS queries associated with CAA record lookups performed by the Primary Network Perspective.</w:t>
            </w:r>
          </w:p>
        </w:tc>
      </w:tr>
      <w:tr w:rsidR="00625553" w14:paraId="13C9D7DA" w14:textId="77777777" w:rsidTr="005C1811">
        <w:tc>
          <w:tcPr>
            <w:tcW w:w="0" w:type="auto"/>
          </w:tcPr>
          <w:p w14:paraId="6E5A1568" w14:textId="77777777" w:rsidR="00625553" w:rsidRDefault="00000000">
            <w:pPr>
              <w:pStyle w:val="Compact"/>
            </w:pPr>
            <w:r>
              <w:t>2026-03-15</w:t>
            </w:r>
          </w:p>
        </w:tc>
        <w:tc>
          <w:tcPr>
            <w:tcW w:w="0" w:type="auto"/>
          </w:tcPr>
          <w:p w14:paraId="10F429CD" w14:textId="77777777" w:rsidR="00625553" w:rsidRDefault="00000000">
            <w:pPr>
              <w:pStyle w:val="Compact"/>
            </w:pPr>
            <w:r>
              <w:t>3.2.2.8.1</w:t>
            </w:r>
          </w:p>
        </w:tc>
        <w:tc>
          <w:tcPr>
            <w:tcW w:w="0" w:type="auto"/>
          </w:tcPr>
          <w:p w14:paraId="01F44A0F" w14:textId="77777777" w:rsidR="00625553" w:rsidRDefault="00000000">
            <w:pPr>
              <w:pStyle w:val="Compact"/>
            </w:pPr>
            <w:r>
              <w:t xml:space="preserve">CAs MUST NOT use local policy to disable DNSSEC validation on any DNS query </w:t>
            </w:r>
            <w:proofErr w:type="gramStart"/>
            <w:r>
              <w:t>associated</w:t>
            </w:r>
            <w:proofErr w:type="gramEnd"/>
            <w:r>
              <w:t xml:space="preserve"> CAA record lookups.</w:t>
            </w:r>
          </w:p>
        </w:tc>
      </w:tr>
      <w:tr w:rsidR="00625553" w14:paraId="09D84B04" w14:textId="77777777" w:rsidTr="005C1811">
        <w:tc>
          <w:tcPr>
            <w:tcW w:w="0" w:type="auto"/>
          </w:tcPr>
          <w:p w14:paraId="416A74BA" w14:textId="77777777" w:rsidR="00625553" w:rsidRDefault="00000000">
            <w:pPr>
              <w:pStyle w:val="Compact"/>
            </w:pPr>
            <w:r>
              <w:t>2026-03-15</w:t>
            </w:r>
          </w:p>
        </w:tc>
        <w:tc>
          <w:tcPr>
            <w:tcW w:w="0" w:type="auto"/>
          </w:tcPr>
          <w:p w14:paraId="2C0CECB2" w14:textId="77777777" w:rsidR="00625553" w:rsidRDefault="00000000">
            <w:pPr>
              <w:pStyle w:val="Compact"/>
            </w:pPr>
            <w:r>
              <w:t>3.2.2.8.1</w:t>
            </w:r>
          </w:p>
        </w:tc>
        <w:tc>
          <w:tcPr>
            <w:tcW w:w="0" w:type="auto"/>
          </w:tcPr>
          <w:p w14:paraId="06E13C70" w14:textId="77777777" w:rsidR="00625553" w:rsidRDefault="00000000">
            <w:pPr>
              <w:pStyle w:val="Compact"/>
            </w:pPr>
            <w:r>
              <w:t>DNSSEC-validation errors observed by the Primary Network Perspective (e.g., SERVFAIL) MUST NOT be treated as permission to issue.</w:t>
            </w:r>
          </w:p>
        </w:tc>
      </w:tr>
      <w:tr w:rsidR="00625553" w14:paraId="35101702" w14:textId="77777777" w:rsidTr="005C1811">
        <w:tc>
          <w:tcPr>
            <w:tcW w:w="0" w:type="auto"/>
          </w:tcPr>
          <w:p w14:paraId="49C28004" w14:textId="77777777" w:rsidR="00625553" w:rsidRDefault="00000000">
            <w:pPr>
              <w:pStyle w:val="Compact"/>
            </w:pPr>
            <w:r>
              <w:t>2027-03-15</w:t>
            </w:r>
          </w:p>
        </w:tc>
        <w:tc>
          <w:tcPr>
            <w:tcW w:w="0" w:type="auto"/>
          </w:tcPr>
          <w:p w14:paraId="45B5EFB2" w14:textId="77777777" w:rsidR="00625553" w:rsidRDefault="00000000">
            <w:pPr>
              <w:pStyle w:val="Compact"/>
            </w:pPr>
            <w:r>
              <w:t>4.2.1</w:t>
            </w:r>
          </w:p>
        </w:tc>
        <w:tc>
          <w:tcPr>
            <w:tcW w:w="0" w:type="auto"/>
          </w:tcPr>
          <w:p w14:paraId="6FB95C1F" w14:textId="77777777" w:rsidR="00625553" w:rsidRDefault="00000000">
            <w:pPr>
              <w:pStyle w:val="Compact"/>
            </w:pPr>
            <w:r>
              <w:t>Domain Name and IP Address validation maximum data reuse period is 100 days.</w:t>
            </w:r>
          </w:p>
        </w:tc>
      </w:tr>
      <w:tr w:rsidR="00625553" w14:paraId="69A4035B" w14:textId="77777777" w:rsidTr="005C1811">
        <w:tc>
          <w:tcPr>
            <w:tcW w:w="0" w:type="auto"/>
          </w:tcPr>
          <w:p w14:paraId="454F8A68" w14:textId="77777777" w:rsidR="00625553" w:rsidRDefault="00000000">
            <w:pPr>
              <w:pStyle w:val="Compact"/>
            </w:pPr>
            <w:r>
              <w:t>2027-03-15</w:t>
            </w:r>
          </w:p>
        </w:tc>
        <w:tc>
          <w:tcPr>
            <w:tcW w:w="0" w:type="auto"/>
          </w:tcPr>
          <w:p w14:paraId="177D9A17" w14:textId="77777777" w:rsidR="00625553" w:rsidRDefault="00000000">
            <w:pPr>
              <w:pStyle w:val="Compact"/>
            </w:pPr>
            <w:r>
              <w:t>6.3.2</w:t>
            </w:r>
          </w:p>
        </w:tc>
        <w:tc>
          <w:tcPr>
            <w:tcW w:w="0" w:type="auto"/>
          </w:tcPr>
          <w:p w14:paraId="488D23D2" w14:textId="77777777" w:rsidR="00625553" w:rsidRDefault="00000000">
            <w:pPr>
              <w:pStyle w:val="Compact"/>
            </w:pPr>
            <w:r>
              <w:t xml:space="preserve">Maximum validity period </w:t>
            </w:r>
            <w:proofErr w:type="gramStart"/>
            <w:r>
              <w:t>of</w:t>
            </w:r>
            <w:proofErr w:type="gramEnd"/>
            <w:r>
              <w:t xml:space="preserve"> Subscriber Certificates is 100 days.</w:t>
            </w:r>
          </w:p>
        </w:tc>
      </w:tr>
      <w:tr w:rsidR="00625553" w14:paraId="2D2B423A" w14:textId="77777777" w:rsidTr="005C1811">
        <w:tc>
          <w:tcPr>
            <w:tcW w:w="0" w:type="auto"/>
          </w:tcPr>
          <w:p w14:paraId="5421B29E" w14:textId="77777777" w:rsidR="00625553" w:rsidRDefault="00000000">
            <w:pPr>
              <w:pStyle w:val="Compact"/>
            </w:pPr>
            <w:r>
              <w:t>2029-03-15</w:t>
            </w:r>
          </w:p>
        </w:tc>
        <w:tc>
          <w:tcPr>
            <w:tcW w:w="0" w:type="auto"/>
          </w:tcPr>
          <w:p w14:paraId="2BCE3B34" w14:textId="77777777" w:rsidR="00625553" w:rsidRDefault="00000000">
            <w:pPr>
              <w:pStyle w:val="Compact"/>
            </w:pPr>
            <w:r>
              <w:t>4.2.1</w:t>
            </w:r>
          </w:p>
        </w:tc>
        <w:tc>
          <w:tcPr>
            <w:tcW w:w="0" w:type="auto"/>
          </w:tcPr>
          <w:p w14:paraId="21C211A2" w14:textId="77777777" w:rsidR="00625553" w:rsidRDefault="00000000">
            <w:pPr>
              <w:pStyle w:val="Compact"/>
            </w:pPr>
            <w:r>
              <w:t>Domain Name and IP Address validation maximum data reuse period is 10 days.</w:t>
            </w:r>
          </w:p>
        </w:tc>
      </w:tr>
      <w:tr w:rsidR="00625553" w14:paraId="1D703BBF" w14:textId="77777777" w:rsidTr="005C1811">
        <w:tc>
          <w:tcPr>
            <w:tcW w:w="0" w:type="auto"/>
          </w:tcPr>
          <w:p w14:paraId="6F9884C2" w14:textId="77777777" w:rsidR="00625553" w:rsidRDefault="00000000">
            <w:pPr>
              <w:pStyle w:val="Compact"/>
            </w:pPr>
            <w:r>
              <w:t>2029-03-15</w:t>
            </w:r>
          </w:p>
        </w:tc>
        <w:tc>
          <w:tcPr>
            <w:tcW w:w="0" w:type="auto"/>
          </w:tcPr>
          <w:p w14:paraId="4929F093" w14:textId="77777777" w:rsidR="00625553" w:rsidRDefault="00000000">
            <w:pPr>
              <w:pStyle w:val="Compact"/>
            </w:pPr>
            <w:r>
              <w:t>6.3.2</w:t>
            </w:r>
          </w:p>
        </w:tc>
        <w:tc>
          <w:tcPr>
            <w:tcW w:w="0" w:type="auto"/>
          </w:tcPr>
          <w:p w14:paraId="68FF1908" w14:textId="77777777" w:rsidR="00625553" w:rsidRDefault="00000000">
            <w:pPr>
              <w:pStyle w:val="Compact"/>
            </w:pPr>
            <w:r>
              <w:t xml:space="preserve">Maximum validity period </w:t>
            </w:r>
            <w:proofErr w:type="gramStart"/>
            <w:r>
              <w:t>of</w:t>
            </w:r>
            <w:proofErr w:type="gramEnd"/>
            <w:r>
              <w:t xml:space="preserve"> Subscriber Certificates is 47 days.</w:t>
            </w:r>
          </w:p>
        </w:tc>
      </w:tr>
    </w:tbl>
    <w:p w14:paraId="75B0E12E" w14:textId="77777777" w:rsidR="00625553" w:rsidRDefault="00000000">
      <w:pPr>
        <w:pStyle w:val="Heading2"/>
      </w:pPr>
      <w:bookmarkStart w:id="18" w:name="_Toc207014161"/>
      <w:bookmarkStart w:id="19" w:name="Xf489f6c3ec9b30bde8559ba36a70f06adc275f8"/>
      <w:bookmarkStart w:id="20" w:name="_Toc210934864"/>
      <w:bookmarkEnd w:id="9"/>
      <w:bookmarkEnd w:id="15"/>
      <w:bookmarkEnd w:id="17"/>
      <w:r>
        <w:t>1.3 PKI Participants</w:t>
      </w:r>
      <w:bookmarkEnd w:id="18"/>
      <w:bookmarkEnd w:id="20"/>
    </w:p>
    <w:p w14:paraId="1DBB96E7" w14:textId="77777777" w:rsidR="00625553" w:rsidRDefault="00000000">
      <w:pPr>
        <w:pStyle w:val="FirstParagraph"/>
      </w:pPr>
      <w:r>
        <w:t>The CA/Browser Forum is a voluntary organization of Certification Authorities and suppliers of Internet browser and other relying-party software applications.</w:t>
      </w:r>
    </w:p>
    <w:p w14:paraId="4098D2B1" w14:textId="77777777" w:rsidR="00625553" w:rsidRDefault="00000000">
      <w:pPr>
        <w:pStyle w:val="Heading3"/>
      </w:pPr>
      <w:bookmarkStart w:id="21" w:name="_Toc207014162"/>
      <w:bookmarkStart w:id="22" w:name="X4724c562cd659a9ca6e8cb814314f5d5ef9d5d1"/>
      <w:bookmarkStart w:id="23" w:name="_Toc210934865"/>
      <w:r>
        <w:t>1.3.1 Certification Authorities</w:t>
      </w:r>
      <w:bookmarkEnd w:id="21"/>
      <w:bookmarkEnd w:id="23"/>
    </w:p>
    <w:p w14:paraId="41D7A1AC" w14:textId="77777777" w:rsidR="00625553" w:rsidRDefault="00000000">
      <w:pPr>
        <w:pStyle w:val="FirstParagraph"/>
      </w:pPr>
      <w:r>
        <w:t xml:space="preserve">Certification Authority (CA) is defined in </w:t>
      </w:r>
      <w:hyperlink w:anchor="Xa3b2216977459d9b4130b00aa89c7853bac595b">
        <w:r w:rsidR="00625553">
          <w:rPr>
            <w:rStyle w:val="Hyperlink"/>
          </w:rPr>
          <w:t>Section 1.6</w:t>
        </w:r>
      </w:hyperlink>
      <w:r>
        <w:t xml:space="preserve">. Current CA Members of the CA/Browser Forum are listed here: </w:t>
      </w:r>
      <w:hyperlink r:id="rId7">
        <w:r w:rsidR="00625553">
          <w:rPr>
            <w:rStyle w:val="Hyperlink"/>
          </w:rPr>
          <w:t>https://cabforum.org/members</w:t>
        </w:r>
      </w:hyperlink>
      <w:r>
        <w:t>.</w:t>
      </w:r>
    </w:p>
    <w:p w14:paraId="0862275E" w14:textId="77777777" w:rsidR="00625553" w:rsidRDefault="00000000">
      <w:pPr>
        <w:pStyle w:val="Heading3"/>
      </w:pPr>
      <w:bookmarkStart w:id="24" w:name="_Toc207014163"/>
      <w:bookmarkStart w:id="25" w:name="X960286962bfb693d6a388144a81122912a8c82a"/>
      <w:bookmarkStart w:id="26" w:name="_Toc210934866"/>
      <w:bookmarkEnd w:id="22"/>
      <w:r>
        <w:t>1.3.2 Registration Authorities</w:t>
      </w:r>
      <w:bookmarkEnd w:id="24"/>
      <w:bookmarkEnd w:id="26"/>
    </w:p>
    <w:p w14:paraId="388CF97F" w14:textId="77777777" w:rsidR="00625553" w:rsidRDefault="00000000">
      <w:pPr>
        <w:pStyle w:val="FirstParagraph"/>
      </w:pPr>
      <w:r>
        <w:t xml:space="preserve">With the exception of </w:t>
      </w:r>
      <w:hyperlink w:anchor="X5e8fa04e2cd845b31d90f2e711d620bbd1630c8">
        <w:r w:rsidR="00625553">
          <w:rPr>
            <w:rStyle w:val="Hyperlink"/>
          </w:rPr>
          <w:t>Section 3.2.2.4</w:t>
        </w:r>
      </w:hyperlink>
      <w:r>
        <w:t xml:space="preserve"> and </w:t>
      </w:r>
      <w:hyperlink w:anchor="X1d2a5979132cd8b96328f2b635437a249826222">
        <w:r w:rsidR="00625553">
          <w:rPr>
            <w:rStyle w:val="Hyperlink"/>
          </w:rPr>
          <w:t>Section 3.2.2.5</w:t>
        </w:r>
      </w:hyperlink>
      <w:r>
        <w:t xml:space="preserve">, the CA MAY delegate the performance of all, or any part, of </w:t>
      </w:r>
      <w:hyperlink w:anchor="X717456f35997daf739a755e62f9736e96045222">
        <w:r w:rsidR="00625553">
          <w:rPr>
            <w:rStyle w:val="Hyperlink"/>
          </w:rPr>
          <w:t>Section 3.2</w:t>
        </w:r>
      </w:hyperlink>
      <w:r>
        <w:t xml:space="preserve"> requirements to a Delegated Third Party, provided that the process as a whole fulfills all of the requirements of </w:t>
      </w:r>
      <w:hyperlink w:anchor="X717456f35997daf739a755e62f9736e96045222">
        <w:r w:rsidR="00625553">
          <w:rPr>
            <w:rStyle w:val="Hyperlink"/>
          </w:rPr>
          <w:t>Section 3.2</w:t>
        </w:r>
      </w:hyperlink>
      <w:r>
        <w:t>.</w:t>
      </w:r>
    </w:p>
    <w:p w14:paraId="134C4765" w14:textId="77777777" w:rsidR="00625553" w:rsidRDefault="00000000">
      <w:pPr>
        <w:pStyle w:val="BodyText"/>
      </w:pPr>
      <w:r>
        <w:t xml:space="preserve">Before the CA authorizes a Delegated Third Party to perform a delegated function, the CA SHALL contractually </w:t>
      </w:r>
      <w:proofErr w:type="gramStart"/>
      <w:r>
        <w:t>require</w:t>
      </w:r>
      <w:proofErr w:type="gramEnd"/>
      <w:r>
        <w:t xml:space="preserve"> the Delegated Third Party to:</w:t>
      </w:r>
    </w:p>
    <w:p w14:paraId="705BA164" w14:textId="77777777" w:rsidR="00625553" w:rsidRDefault="00000000">
      <w:pPr>
        <w:pStyle w:val="Compact"/>
        <w:numPr>
          <w:ilvl w:val="0"/>
          <w:numId w:val="13"/>
        </w:numPr>
      </w:pPr>
      <w:r>
        <w:lastRenderedPageBreak/>
        <w:t xml:space="preserve">Meet the qualification requirements of </w:t>
      </w:r>
      <w:hyperlink w:anchor="X336cd1989e088f4ac38c4dd07ac44786c24fe47">
        <w:r w:rsidR="00625553">
          <w:rPr>
            <w:rStyle w:val="Hyperlink"/>
          </w:rPr>
          <w:t>Section 5.3.1</w:t>
        </w:r>
      </w:hyperlink>
      <w:r>
        <w:t xml:space="preserve">, when applicable to the delegated </w:t>
      </w:r>
      <w:proofErr w:type="gramStart"/>
      <w:r>
        <w:t>function;</w:t>
      </w:r>
      <w:proofErr w:type="gramEnd"/>
    </w:p>
    <w:p w14:paraId="064B5FE9" w14:textId="77777777" w:rsidR="00625553" w:rsidRDefault="00000000">
      <w:pPr>
        <w:pStyle w:val="Compact"/>
        <w:numPr>
          <w:ilvl w:val="0"/>
          <w:numId w:val="13"/>
        </w:numPr>
      </w:pPr>
      <w:r>
        <w:t xml:space="preserve">Retain documentation in accordance with </w:t>
      </w:r>
      <w:hyperlink w:anchor="Xc429fd3baf5415062896fb7f7b1e56a875ae029">
        <w:r w:rsidR="00625553">
          <w:rPr>
            <w:rStyle w:val="Hyperlink"/>
          </w:rPr>
          <w:t>Section 5.5.2</w:t>
        </w:r>
      </w:hyperlink>
      <w:r>
        <w:t>;</w:t>
      </w:r>
    </w:p>
    <w:p w14:paraId="14AB1463" w14:textId="77777777" w:rsidR="00625553" w:rsidRDefault="00000000">
      <w:pPr>
        <w:pStyle w:val="Compact"/>
        <w:numPr>
          <w:ilvl w:val="0"/>
          <w:numId w:val="13"/>
        </w:numPr>
      </w:pPr>
      <w:r>
        <w:t>Abide by the other provisions of these Requirements that are applicable to the delegated function; and</w:t>
      </w:r>
    </w:p>
    <w:p w14:paraId="0239C9EC" w14:textId="77777777" w:rsidR="00625553" w:rsidRDefault="00000000">
      <w:pPr>
        <w:pStyle w:val="Compact"/>
        <w:numPr>
          <w:ilvl w:val="0"/>
          <w:numId w:val="13"/>
        </w:numPr>
      </w:pPr>
      <w:r>
        <w:t>Comply with</w:t>
      </w:r>
    </w:p>
    <w:p w14:paraId="7E041FCC" w14:textId="77777777" w:rsidR="00625553" w:rsidRDefault="00000000">
      <w:pPr>
        <w:pStyle w:val="Compact"/>
        <w:numPr>
          <w:ilvl w:val="1"/>
          <w:numId w:val="14"/>
        </w:numPr>
      </w:pPr>
      <w:r>
        <w:t>the CA’s Certificate Policy/Certification Practice Statement or</w:t>
      </w:r>
    </w:p>
    <w:p w14:paraId="7F44D6BC" w14:textId="77777777" w:rsidR="00625553" w:rsidRDefault="00000000">
      <w:pPr>
        <w:pStyle w:val="Compact"/>
        <w:numPr>
          <w:ilvl w:val="1"/>
          <w:numId w:val="14"/>
        </w:numPr>
      </w:pPr>
      <w:r>
        <w:t>the Delegated Third Party’s practice statement that the CA has verified complies with these Requirements.</w:t>
      </w:r>
    </w:p>
    <w:p w14:paraId="0EEEE45C" w14:textId="77777777" w:rsidR="00625553"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7DBB4CD9" w14:textId="77777777" w:rsidR="00625553" w:rsidRDefault="00000000">
      <w:pPr>
        <w:pStyle w:val="Compact"/>
        <w:numPr>
          <w:ilvl w:val="0"/>
          <w:numId w:val="15"/>
        </w:numPr>
      </w:pPr>
      <w:proofErr w:type="gramStart"/>
      <w:r>
        <w:t>The CA</w:t>
      </w:r>
      <w:proofErr w:type="gramEnd"/>
      <w:r>
        <w:t xml:space="preserve"> SHALL confirm that the requested Fully-Qualified Domain Name(s) are within the Enterprise RA’s verified Domain Namespace.</w:t>
      </w:r>
    </w:p>
    <w:p w14:paraId="15802037" w14:textId="77777777" w:rsidR="00625553"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sidR="00625553">
          <w:rPr>
            <w:rStyle w:val="Hyperlink"/>
          </w:rPr>
          <w:t>Section 3.2</w:t>
        </w:r>
      </w:hyperlink>
      <w:r>
        <w:t>) or “ABC Co.” is the agent of “XYZ Co”. This requirement applies regardless of whether the accompanying requested Subject FQDN falls within the Domain Namespace of ABC Co.’s Registered Domain Name.</w:t>
      </w:r>
    </w:p>
    <w:p w14:paraId="6F60895D" w14:textId="77777777" w:rsidR="00625553" w:rsidRDefault="00000000">
      <w:pPr>
        <w:pStyle w:val="FirstParagraph"/>
      </w:pPr>
      <w:r>
        <w:t xml:space="preserve">The CA SHALL </w:t>
      </w:r>
      <w:proofErr w:type="gramStart"/>
      <w:r>
        <w:t>impose</w:t>
      </w:r>
      <w:proofErr w:type="gramEnd"/>
      <w:r>
        <w:t xml:space="preserve"> these limitations as a contractual requirement on the Enterprise RA and monitor compliance by the Enterprise RA.</w:t>
      </w:r>
    </w:p>
    <w:p w14:paraId="65829524" w14:textId="77777777" w:rsidR="00625553" w:rsidRDefault="00000000">
      <w:pPr>
        <w:pStyle w:val="Heading3"/>
      </w:pPr>
      <w:bookmarkStart w:id="27" w:name="_Toc207014164"/>
      <w:bookmarkStart w:id="28" w:name="Xd73562ed4223706170bfe19ef4d87bba8036daf"/>
      <w:bookmarkStart w:id="29" w:name="_Toc210934867"/>
      <w:bookmarkEnd w:id="25"/>
      <w:r>
        <w:t>1.3.3 Subscribers</w:t>
      </w:r>
      <w:bookmarkEnd w:id="27"/>
      <w:bookmarkEnd w:id="29"/>
    </w:p>
    <w:p w14:paraId="5DA076B2" w14:textId="77777777" w:rsidR="00625553" w:rsidRDefault="00000000">
      <w:pPr>
        <w:pStyle w:val="FirstParagraph"/>
      </w:pPr>
      <w:r>
        <w:t xml:space="preserve">As defined in </w:t>
      </w:r>
      <w:hyperlink w:anchor="Xfeebfcf1d60c96c15f94c0eab24abb92d816ef4">
        <w:r w:rsidR="00625553">
          <w:rPr>
            <w:rStyle w:val="Hyperlink"/>
          </w:rPr>
          <w:t>Section 1.6.1</w:t>
        </w:r>
      </w:hyperlink>
      <w:r>
        <w:t>.</w:t>
      </w:r>
    </w:p>
    <w:p w14:paraId="6FF664BA" w14:textId="77777777" w:rsidR="00625553"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5A831A25" w14:textId="77777777" w:rsidR="00625553" w:rsidRDefault="00000000">
      <w:pPr>
        <w:pStyle w:val="Heading3"/>
      </w:pPr>
      <w:bookmarkStart w:id="30" w:name="_Toc207014165"/>
      <w:bookmarkStart w:id="31" w:name="Xa7f4f6cdccd98340d5fa4d4f207ee65912e1592"/>
      <w:bookmarkStart w:id="32" w:name="_Toc210934868"/>
      <w:bookmarkEnd w:id="28"/>
      <w:r>
        <w:t>1.3.4 Relying Parties</w:t>
      </w:r>
      <w:bookmarkEnd w:id="30"/>
      <w:bookmarkEnd w:id="32"/>
    </w:p>
    <w:p w14:paraId="728EF0E7" w14:textId="77777777" w:rsidR="00625553" w:rsidRDefault="00000000">
      <w:pPr>
        <w:pStyle w:val="FirstParagraph"/>
      </w:pPr>
      <w:r>
        <w:t xml:space="preserve">“Relying Party” and “Application Software Supplier” are defined in </w:t>
      </w:r>
      <w:hyperlink w:anchor="Xfeebfcf1d60c96c15f94c0eab24abb92d816ef4">
        <w:r w:rsidR="00625553">
          <w:rPr>
            <w:rStyle w:val="Hyperlink"/>
          </w:rPr>
          <w:t>Section 1.6.1</w:t>
        </w:r>
      </w:hyperlink>
      <w:r>
        <w:t>. Current Members of the CA/Browser Forum who are Application Software Suppliers are listed here:</w:t>
      </w:r>
      <w:r>
        <w:br/>
      </w:r>
      <w:hyperlink r:id="rId8">
        <w:r w:rsidR="00625553">
          <w:rPr>
            <w:rStyle w:val="Hyperlink"/>
          </w:rPr>
          <w:t>https://cabforum.org/members</w:t>
        </w:r>
      </w:hyperlink>
      <w:r>
        <w:t>.</w:t>
      </w:r>
    </w:p>
    <w:p w14:paraId="70BCCA99" w14:textId="77777777" w:rsidR="00625553" w:rsidRDefault="00000000">
      <w:pPr>
        <w:pStyle w:val="Heading3"/>
      </w:pPr>
      <w:bookmarkStart w:id="33" w:name="_Toc207014166"/>
      <w:bookmarkStart w:id="34" w:name="Xe834d59810f4707e11ad2ae83e9760dbc445229"/>
      <w:bookmarkStart w:id="35" w:name="_Toc210934869"/>
      <w:bookmarkEnd w:id="31"/>
      <w:r>
        <w:lastRenderedPageBreak/>
        <w:t>1.3.5 Other Participants</w:t>
      </w:r>
      <w:bookmarkEnd w:id="33"/>
      <w:bookmarkEnd w:id="35"/>
    </w:p>
    <w:p w14:paraId="15B53304" w14:textId="77777777" w:rsidR="00625553" w:rsidRDefault="00000000">
      <w:pPr>
        <w:pStyle w:val="FirstParagraph"/>
      </w:pPr>
      <w:r>
        <w:t xml:space="preserve">Other groups that have participated in the development of these Requirements include the AICPA/CICA </w:t>
      </w:r>
      <w:proofErr w:type="spellStart"/>
      <w:r>
        <w:t>WebTrust</w:t>
      </w:r>
      <w:proofErr w:type="spellEnd"/>
      <w:r>
        <w:t xml:space="preserve"> for Certification Authorities task force and ETSI ESI. Participation by such groups does not imply their endorsement, recommendation, or approval of the final product.</w:t>
      </w:r>
    </w:p>
    <w:p w14:paraId="6372D56D" w14:textId="77777777" w:rsidR="00625553" w:rsidRDefault="00000000">
      <w:pPr>
        <w:pStyle w:val="Heading2"/>
      </w:pPr>
      <w:bookmarkStart w:id="36" w:name="_Toc207014167"/>
      <w:bookmarkStart w:id="37" w:name="X76b22a2206667cf70520a211bcdd4ffc48db897"/>
      <w:bookmarkStart w:id="38" w:name="_Toc210934870"/>
      <w:bookmarkEnd w:id="19"/>
      <w:bookmarkEnd w:id="34"/>
      <w:r>
        <w:t>1.4 Certificate Usage</w:t>
      </w:r>
      <w:bookmarkEnd w:id="36"/>
      <w:bookmarkEnd w:id="38"/>
    </w:p>
    <w:p w14:paraId="4772A08C" w14:textId="77777777" w:rsidR="00625553" w:rsidRDefault="00000000">
      <w:pPr>
        <w:pStyle w:val="Heading3"/>
      </w:pPr>
      <w:bookmarkStart w:id="39" w:name="_Toc207014168"/>
      <w:bookmarkStart w:id="40" w:name="Xb3f797576f63405619c0e6c912e319ec748efa2"/>
      <w:bookmarkStart w:id="41" w:name="_Toc210934871"/>
      <w:r>
        <w:t>1.4.1 Appropriate Certificate Uses</w:t>
      </w:r>
      <w:bookmarkEnd w:id="39"/>
      <w:bookmarkEnd w:id="41"/>
    </w:p>
    <w:p w14:paraId="1385EE8F" w14:textId="77777777" w:rsidR="00625553"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141D934F" w14:textId="77777777" w:rsidR="00625553" w:rsidRDefault="00000000">
      <w:pPr>
        <w:pStyle w:val="Heading3"/>
      </w:pPr>
      <w:bookmarkStart w:id="42" w:name="_Toc207014169"/>
      <w:bookmarkStart w:id="43" w:name="Xf9693d4ac3e97e648fbf2a910103b2ed5631ea2"/>
      <w:bookmarkStart w:id="44" w:name="_Toc210934872"/>
      <w:bookmarkEnd w:id="40"/>
      <w:r>
        <w:t>1.4.2 Prohibited Certificate Uses</w:t>
      </w:r>
      <w:bookmarkEnd w:id="42"/>
      <w:bookmarkEnd w:id="44"/>
    </w:p>
    <w:p w14:paraId="4DA8E962" w14:textId="77777777" w:rsidR="00625553" w:rsidRDefault="00000000">
      <w:pPr>
        <w:pStyle w:val="FirstParagraph"/>
      </w:pPr>
      <w:r>
        <w:t>No stipulation.</w:t>
      </w:r>
    </w:p>
    <w:p w14:paraId="640E2A78" w14:textId="77777777" w:rsidR="00625553" w:rsidRDefault="00000000">
      <w:pPr>
        <w:pStyle w:val="Heading2"/>
      </w:pPr>
      <w:bookmarkStart w:id="45" w:name="_Toc207014170"/>
      <w:bookmarkStart w:id="46" w:name="Xc62cd00ce94d0b4529d411e1c33322e6024ecf9"/>
      <w:bookmarkStart w:id="47" w:name="_Toc210934873"/>
      <w:bookmarkEnd w:id="37"/>
      <w:bookmarkEnd w:id="43"/>
      <w:r>
        <w:t>1.5 Policy administration</w:t>
      </w:r>
      <w:bookmarkEnd w:id="45"/>
      <w:bookmarkEnd w:id="47"/>
    </w:p>
    <w:p w14:paraId="0E801D95" w14:textId="77777777" w:rsidR="00625553"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sidR="00625553">
          <w:rPr>
            <w:rStyle w:val="Hyperlink"/>
          </w:rPr>
          <w:t>questions@cabforum.org</w:t>
        </w:r>
      </w:hyperlink>
      <w:r>
        <w:t>. The Forum members value all input, regardless of source, and will seriously consider all such input.</w:t>
      </w:r>
    </w:p>
    <w:p w14:paraId="63FB8464" w14:textId="77777777" w:rsidR="00625553" w:rsidRDefault="00000000">
      <w:pPr>
        <w:pStyle w:val="Heading3"/>
      </w:pPr>
      <w:bookmarkStart w:id="48" w:name="_Toc207014171"/>
      <w:bookmarkStart w:id="49" w:name="Xb8d6a8c566c7e90b70465f1e96b310e4756ced9"/>
      <w:bookmarkStart w:id="50" w:name="_Toc210934874"/>
      <w:r>
        <w:t>1.5.1 Organization Administering the Document</w:t>
      </w:r>
      <w:bookmarkEnd w:id="48"/>
      <w:bookmarkEnd w:id="50"/>
    </w:p>
    <w:p w14:paraId="4312D110" w14:textId="77777777" w:rsidR="00625553" w:rsidRDefault="00000000">
      <w:pPr>
        <w:pStyle w:val="FirstParagraph"/>
      </w:pPr>
      <w:r>
        <w:t>No stipulation.</w:t>
      </w:r>
    </w:p>
    <w:p w14:paraId="43EB1965" w14:textId="77777777" w:rsidR="00625553" w:rsidRDefault="00000000">
      <w:pPr>
        <w:pStyle w:val="Heading3"/>
      </w:pPr>
      <w:bookmarkStart w:id="51" w:name="_Toc207014172"/>
      <w:bookmarkStart w:id="52" w:name="Xc9d8a6aeb7cfdb198d48aa6c9cb9816f96a2cfd"/>
      <w:bookmarkStart w:id="53" w:name="_Toc210934875"/>
      <w:bookmarkEnd w:id="49"/>
      <w:r>
        <w:t>1.5.2 Contact Person</w:t>
      </w:r>
      <w:bookmarkEnd w:id="51"/>
      <w:bookmarkEnd w:id="53"/>
    </w:p>
    <w:p w14:paraId="2D3A1594" w14:textId="77777777" w:rsidR="00625553" w:rsidRDefault="00000000">
      <w:pPr>
        <w:pStyle w:val="FirstParagraph"/>
      </w:pPr>
      <w:r>
        <w:t xml:space="preserve">Contact information for the CA/Browser Forum is available here: </w:t>
      </w:r>
      <w:hyperlink r:id="rId10">
        <w:r w:rsidR="00625553">
          <w:rPr>
            <w:rStyle w:val="Hyperlink"/>
          </w:rPr>
          <w:t>https://cabforum.org/leadership/</w:t>
        </w:r>
      </w:hyperlink>
      <w:r>
        <w:t xml:space="preserve">. In this section of </w:t>
      </w:r>
      <w:proofErr w:type="gramStart"/>
      <w:r>
        <w:t>a CA’s</w:t>
      </w:r>
      <w:proofErr w:type="gramEnd"/>
      <w:r>
        <w:t xml:space="preserve"> CPS, the CA shall provide a link to a web page or an email address for contacting the person or persons responsible for operation of the CA.</w:t>
      </w:r>
    </w:p>
    <w:p w14:paraId="285A9919" w14:textId="77777777" w:rsidR="00625553" w:rsidRDefault="00000000">
      <w:pPr>
        <w:pStyle w:val="Heading3"/>
      </w:pPr>
      <w:bookmarkStart w:id="54" w:name="_Toc207014173"/>
      <w:bookmarkStart w:id="55" w:name="Xfc527390e4c2c3d312950cc3e7a884f5375927f"/>
      <w:bookmarkStart w:id="56" w:name="_Toc210934876"/>
      <w:bookmarkEnd w:id="52"/>
      <w:r>
        <w:t>1.5.3 Person Determining CPS suitability for the policy</w:t>
      </w:r>
      <w:bookmarkEnd w:id="54"/>
      <w:bookmarkEnd w:id="56"/>
    </w:p>
    <w:p w14:paraId="36B00EC0" w14:textId="77777777" w:rsidR="00625553" w:rsidRDefault="00000000">
      <w:pPr>
        <w:pStyle w:val="FirstParagraph"/>
      </w:pPr>
      <w:r>
        <w:t>No stipulation.</w:t>
      </w:r>
    </w:p>
    <w:p w14:paraId="1B32BE35" w14:textId="77777777" w:rsidR="00625553" w:rsidRDefault="00000000">
      <w:pPr>
        <w:pStyle w:val="Heading3"/>
      </w:pPr>
      <w:bookmarkStart w:id="57" w:name="_Toc207014174"/>
      <w:bookmarkStart w:id="58" w:name="X4a9ba868b85cd431e44e4f783ebf7faa1a77383"/>
      <w:bookmarkStart w:id="59" w:name="_Toc210934877"/>
      <w:bookmarkEnd w:id="55"/>
      <w:r>
        <w:lastRenderedPageBreak/>
        <w:t>1.5.4 CPS approval procedures</w:t>
      </w:r>
      <w:bookmarkEnd w:id="57"/>
      <w:bookmarkEnd w:id="59"/>
    </w:p>
    <w:p w14:paraId="04B7C4A9" w14:textId="77777777" w:rsidR="00625553" w:rsidRDefault="00000000">
      <w:pPr>
        <w:pStyle w:val="FirstParagraph"/>
      </w:pPr>
      <w:r>
        <w:t>No stipulation.</w:t>
      </w:r>
    </w:p>
    <w:p w14:paraId="19002CDD" w14:textId="77777777" w:rsidR="00625553" w:rsidRDefault="00000000">
      <w:pPr>
        <w:pStyle w:val="Heading2"/>
      </w:pPr>
      <w:bookmarkStart w:id="60" w:name="_Toc207014175"/>
      <w:bookmarkStart w:id="61" w:name="Xa3b2216977459d9b4130b00aa89c7853bac595b"/>
      <w:bookmarkStart w:id="62" w:name="_Toc210934878"/>
      <w:bookmarkEnd w:id="46"/>
      <w:bookmarkEnd w:id="58"/>
      <w:r>
        <w:t>1.6 Definitions and Acronyms</w:t>
      </w:r>
      <w:bookmarkEnd w:id="60"/>
      <w:bookmarkEnd w:id="62"/>
    </w:p>
    <w:p w14:paraId="36C5C6DE" w14:textId="77777777" w:rsidR="00625553" w:rsidRDefault="00000000">
      <w:pPr>
        <w:pStyle w:val="FirstParagraph"/>
      </w:pPr>
      <w:r>
        <w:t>The Definitions found in the CA/Browser Forum’s Network and Certificate System Security Requirements are incorporated by reference as if fully set forth herein.</w:t>
      </w:r>
    </w:p>
    <w:p w14:paraId="5C6B0F69" w14:textId="77777777" w:rsidR="00625553" w:rsidRDefault="00000000">
      <w:pPr>
        <w:pStyle w:val="Heading3"/>
      </w:pPr>
      <w:bookmarkStart w:id="63" w:name="_Toc207014176"/>
      <w:bookmarkStart w:id="64" w:name="Xfeebfcf1d60c96c15f94c0eab24abb92d816ef4"/>
      <w:bookmarkStart w:id="65" w:name="_Toc210934879"/>
      <w:r>
        <w:t>1.6.1 Definitions</w:t>
      </w:r>
      <w:bookmarkEnd w:id="63"/>
      <w:bookmarkEnd w:id="65"/>
    </w:p>
    <w:p w14:paraId="123B040B" w14:textId="77777777" w:rsidR="00625553"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7D16C5C0" w14:textId="77777777" w:rsidR="00625553"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6DAD59F2" w14:textId="77777777" w:rsidR="00625553"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2E609B37" w14:textId="77777777" w:rsidR="00625553" w:rsidRDefault="00000000">
      <w:pPr>
        <w:pStyle w:val="Compact"/>
        <w:numPr>
          <w:ilvl w:val="0"/>
          <w:numId w:val="16"/>
        </w:numPr>
      </w:pPr>
      <w:r>
        <w:t>who signs and submits, or approves a certificate request on behalf of the Applicant, and/or</w:t>
      </w:r>
    </w:p>
    <w:p w14:paraId="4B2F6206" w14:textId="77777777" w:rsidR="00625553" w:rsidRDefault="00000000">
      <w:pPr>
        <w:pStyle w:val="Compact"/>
        <w:numPr>
          <w:ilvl w:val="0"/>
          <w:numId w:val="16"/>
        </w:numPr>
      </w:pPr>
      <w:r>
        <w:t>who signs and submits a Subscriber Agreement on behalf of the Applicant, and/or</w:t>
      </w:r>
    </w:p>
    <w:p w14:paraId="73D0603C" w14:textId="77777777" w:rsidR="00625553" w:rsidRDefault="00000000">
      <w:pPr>
        <w:pStyle w:val="Compact"/>
        <w:numPr>
          <w:ilvl w:val="0"/>
          <w:numId w:val="16"/>
        </w:numPr>
      </w:pPr>
      <w:r>
        <w:t>who acknowledges the Terms of Use on behalf of the Applicant when the Applicant is an Affiliate of the CA or is the CA.</w:t>
      </w:r>
    </w:p>
    <w:p w14:paraId="1C08D8C2" w14:textId="77777777" w:rsidR="00625553"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1A7040CD" w14:textId="77777777" w:rsidR="00625553"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5F72C666" w14:textId="77777777" w:rsidR="00625553"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w:t>
      </w:r>
      <w:proofErr w:type="gramStart"/>
      <w:r>
        <w:t>period of time</w:t>
      </w:r>
      <w:proofErr w:type="gramEnd"/>
      <w:r>
        <w:t xml:space="preserve"> when the auditors are on-site at the CA.) The coverage rules and maximum length of audit periods are defined in </w:t>
      </w:r>
      <w:hyperlink w:anchor="X5015f3df7edd90b3e657292f0667a9770605f62">
        <w:r w:rsidR="00625553">
          <w:rPr>
            <w:rStyle w:val="Hyperlink"/>
          </w:rPr>
          <w:t>Section 8.1</w:t>
        </w:r>
      </w:hyperlink>
      <w:r>
        <w:t>.</w:t>
      </w:r>
    </w:p>
    <w:p w14:paraId="51320D4C" w14:textId="77777777" w:rsidR="00625553" w:rsidRDefault="00000000">
      <w:pPr>
        <w:pStyle w:val="BodyText"/>
      </w:pPr>
      <w:r>
        <w:rPr>
          <w:b/>
          <w:bCs/>
        </w:rPr>
        <w:lastRenderedPageBreak/>
        <w:t>Audit Report</w:t>
      </w:r>
      <w:r>
        <w:t>: A report from a Qualified Auditor stating the Qualified Auditor’s opinion on whether an entity’s processes and controls comply with the mandatory provisions of these Requirements.</w:t>
      </w:r>
    </w:p>
    <w:p w14:paraId="0834F913" w14:textId="77777777" w:rsidR="00625553"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734406EC" w14:textId="77777777" w:rsidR="00625553" w:rsidRDefault="00000000">
      <w:pPr>
        <w:pStyle w:val="BodyText"/>
      </w:pPr>
      <w:r>
        <w:rPr>
          <w:b/>
          <w:bCs/>
        </w:rPr>
        <w:t>Authorized Ports</w:t>
      </w:r>
      <w:r>
        <w:t>: One of the following ports: 80 (http), 443 (https), 25 (smtp), 22 (ssh).</w:t>
      </w:r>
    </w:p>
    <w:p w14:paraId="13CA6E58" w14:textId="77777777" w:rsidR="00625553"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57F7DAF1" w14:textId="77777777" w:rsidR="00625553" w:rsidRDefault="00000000">
      <w:pPr>
        <w:pStyle w:val="BodyText"/>
      </w:pPr>
      <w:r>
        <w:rPr>
          <w:b/>
          <w:bCs/>
        </w:rPr>
        <w:t>CAA</w:t>
      </w:r>
      <w:r>
        <w:t>: From RFC 8659 (</w:t>
      </w:r>
      <w:hyperlink r:id="rId11">
        <w:r w:rsidR="00625553">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5A973980" w14:textId="77777777" w:rsidR="00625553" w:rsidRDefault="00000000">
      <w:pPr>
        <w:pStyle w:val="BodyText"/>
      </w:pPr>
      <w:r>
        <w:rPr>
          <w:b/>
          <w:bCs/>
        </w:rPr>
        <w:t>CA Key Pair</w:t>
      </w:r>
      <w:r>
        <w:t>: A Key Pair where the Public Key appears as the Subject Public Key Info in one or more Root CA Certificate(s) and/or Subordinate CA Certificate(s).</w:t>
      </w:r>
    </w:p>
    <w:p w14:paraId="7685B731" w14:textId="77777777" w:rsidR="00625553" w:rsidRDefault="00000000">
      <w:pPr>
        <w:pStyle w:val="BodyText"/>
      </w:pPr>
      <w:r>
        <w:rPr>
          <w:b/>
          <w:bCs/>
        </w:rPr>
        <w:t>Certificate</w:t>
      </w:r>
      <w:r>
        <w:t>: An electronic document that uses a digital signature to bind a public key and an identity.</w:t>
      </w:r>
    </w:p>
    <w:p w14:paraId="02D1CEE3" w14:textId="77777777" w:rsidR="00625553"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45FA8626" w14:textId="77777777" w:rsidR="00625553"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36F935AD" w14:textId="77777777" w:rsidR="00625553"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118CFE79" w14:textId="77777777" w:rsidR="00625553" w:rsidRDefault="00000000">
      <w:pPr>
        <w:pStyle w:val="BodyText"/>
      </w:pPr>
      <w:r>
        <w:rPr>
          <w:b/>
          <w:bCs/>
        </w:rPr>
        <w:lastRenderedPageBreak/>
        <w:t>Certificate Problem Report</w:t>
      </w:r>
      <w:r>
        <w:t>: Complaint of suspected Key Compromise, Certificate misuse, or other types of fraud, compromise, misuse, or inappropriate conduct related to Certificates.</w:t>
      </w:r>
    </w:p>
    <w:p w14:paraId="690B2C84" w14:textId="77777777" w:rsidR="00625553"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625553">
          <w:rPr>
            <w:rStyle w:val="Hyperlink"/>
          </w:rPr>
          <w:t>Section 7</w:t>
        </w:r>
      </w:hyperlink>
      <w:r>
        <w:t>, e.g. a Section in a CA’s CPS or a certificate template file used by CA software.</w:t>
      </w:r>
    </w:p>
    <w:p w14:paraId="6CB7A582" w14:textId="77777777" w:rsidR="00625553" w:rsidRDefault="00000000">
      <w:pPr>
        <w:pStyle w:val="BodyText"/>
      </w:pPr>
      <w:r>
        <w:rPr>
          <w:b/>
          <w:bCs/>
        </w:rPr>
        <w:t>Certificate Revocation List</w:t>
      </w:r>
      <w:r>
        <w:t>: A regularly updated time-stamped list of revoked Certificates that is created and digitally signed by the CA that issued the Certificates.</w:t>
      </w:r>
    </w:p>
    <w:p w14:paraId="5C555919" w14:textId="77777777" w:rsidR="00625553"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5147EB13" w14:textId="77777777" w:rsidR="00625553" w:rsidRDefault="00000000">
      <w:pPr>
        <w:pStyle w:val="BodyText"/>
      </w:pPr>
      <w:r>
        <w:rPr>
          <w:b/>
          <w:bCs/>
        </w:rPr>
        <w:t>Certification Practice Statement</w:t>
      </w:r>
      <w:r>
        <w:t>: One of several documents forming the governance framework in which Certificates are created, issued, managed, and used.</w:t>
      </w:r>
    </w:p>
    <w:p w14:paraId="4F120D52" w14:textId="77777777" w:rsidR="00625553"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0295DF54" w14:textId="77777777" w:rsidR="00625553" w:rsidRDefault="00000000">
      <w:pPr>
        <w:pStyle w:val="BodyText"/>
      </w:pPr>
      <w:r>
        <w:rPr>
          <w:b/>
          <w:bCs/>
        </w:rPr>
        <w:t>Country</w:t>
      </w:r>
      <w:r>
        <w:t>: Either a member of the United Nations OR a geographic region recognized as a Sovereign State by at least two UN member nations.</w:t>
      </w:r>
    </w:p>
    <w:p w14:paraId="4AA55981" w14:textId="77777777" w:rsidR="00625553" w:rsidRDefault="00000000">
      <w:pPr>
        <w:pStyle w:val="BodyText"/>
      </w:pPr>
      <w:r>
        <w:rPr>
          <w:b/>
          <w:bCs/>
        </w:rPr>
        <w:t>Cross-Certified Subordinate CA Certificate</w:t>
      </w:r>
      <w:r>
        <w:t>: A certificate that is used to establish a trust relationship between two CAs.</w:t>
      </w:r>
    </w:p>
    <w:p w14:paraId="4467885A" w14:textId="77777777" w:rsidR="00625553" w:rsidRDefault="00000000">
      <w:pPr>
        <w:pStyle w:val="BodyText"/>
      </w:pPr>
      <w:r>
        <w:rPr>
          <w:b/>
          <w:bCs/>
        </w:rPr>
        <w:t>CSPRNG</w:t>
      </w:r>
      <w:r>
        <w:t>: A random number generator intended for use in a cryptographic system.</w:t>
      </w:r>
    </w:p>
    <w:p w14:paraId="52E6B10C" w14:textId="77777777" w:rsidR="00625553"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7722F6B8" w14:textId="77777777" w:rsidR="00625553" w:rsidRDefault="00000000">
      <w:pPr>
        <w:pStyle w:val="BodyText"/>
      </w:pPr>
      <w:r>
        <w:rPr>
          <w:b/>
          <w:bCs/>
        </w:rPr>
        <w:t>DNS CAA Email Contact</w:t>
      </w:r>
      <w:r>
        <w:t xml:space="preserve">: The email address defined in </w:t>
      </w:r>
      <w:hyperlink w:anchor="a11-caa-contactemail-property">
        <w:r w:rsidR="00625553">
          <w:rPr>
            <w:rStyle w:val="Hyperlink"/>
          </w:rPr>
          <w:t>Appendix A.1.1</w:t>
        </w:r>
      </w:hyperlink>
      <w:r>
        <w:t>.</w:t>
      </w:r>
    </w:p>
    <w:p w14:paraId="135FD720" w14:textId="77777777" w:rsidR="00625553" w:rsidRDefault="00000000">
      <w:pPr>
        <w:pStyle w:val="BodyText"/>
      </w:pPr>
      <w:r>
        <w:rPr>
          <w:b/>
          <w:bCs/>
        </w:rPr>
        <w:t>DNS CAA Phone Contact</w:t>
      </w:r>
      <w:r>
        <w:t xml:space="preserve">: The phone number defined in </w:t>
      </w:r>
      <w:hyperlink w:anchor="a12-caa-contactphone-property">
        <w:r w:rsidR="00625553">
          <w:rPr>
            <w:rStyle w:val="Hyperlink"/>
          </w:rPr>
          <w:t>Appendix A.1.2</w:t>
        </w:r>
      </w:hyperlink>
      <w:r>
        <w:t>.</w:t>
      </w:r>
    </w:p>
    <w:p w14:paraId="5ECC97DA" w14:textId="77777777" w:rsidR="00625553" w:rsidRDefault="00000000">
      <w:pPr>
        <w:pStyle w:val="BodyText"/>
      </w:pPr>
      <w:r>
        <w:rPr>
          <w:b/>
          <w:bCs/>
        </w:rPr>
        <w:t>DNS TXT Record Email Contact</w:t>
      </w:r>
      <w:r>
        <w:t xml:space="preserve">: The email address defined in </w:t>
      </w:r>
      <w:hyperlink w:anchor="a21-dns-txt-record-email-contact">
        <w:r w:rsidR="00625553">
          <w:rPr>
            <w:rStyle w:val="Hyperlink"/>
          </w:rPr>
          <w:t>Appendix A.2.1</w:t>
        </w:r>
      </w:hyperlink>
      <w:r>
        <w:t>.</w:t>
      </w:r>
    </w:p>
    <w:p w14:paraId="69EA6CFF" w14:textId="77777777" w:rsidR="00625553" w:rsidRDefault="00000000">
      <w:pPr>
        <w:pStyle w:val="BodyText"/>
      </w:pPr>
      <w:r>
        <w:rPr>
          <w:b/>
          <w:bCs/>
        </w:rPr>
        <w:t>DNS TXT Record Phone Contact</w:t>
      </w:r>
      <w:r>
        <w:t xml:space="preserve">: The phone number defined in </w:t>
      </w:r>
      <w:hyperlink w:anchor="a22-dns-txt-record-phone-contact">
        <w:r w:rsidR="00625553">
          <w:rPr>
            <w:rStyle w:val="Hyperlink"/>
          </w:rPr>
          <w:t>Appendix A.2.2</w:t>
        </w:r>
      </w:hyperlink>
      <w:r>
        <w:t>.</w:t>
      </w:r>
    </w:p>
    <w:p w14:paraId="61645491" w14:textId="77777777" w:rsidR="00625553" w:rsidRDefault="00000000">
      <w:pPr>
        <w:pStyle w:val="BodyText"/>
      </w:pPr>
      <w:r>
        <w:rPr>
          <w:b/>
          <w:bCs/>
        </w:rPr>
        <w:t>Domain Contact</w:t>
      </w:r>
      <w:r>
        <w:t xml:space="preserve">: The Domain Name Registrant, technical contact, or administrative contact (or the equivalent under a ccTLD) as listed in the WHOIS record of the Base </w:t>
      </w:r>
      <w:r>
        <w:lastRenderedPageBreak/>
        <w:t>Domain Name or in a DNS SOA record, or as obtained through direct contact with the Domain Name Registrar.</w:t>
      </w:r>
    </w:p>
    <w:p w14:paraId="610D2806" w14:textId="77777777" w:rsidR="00625553" w:rsidRDefault="00000000">
      <w:pPr>
        <w:pStyle w:val="BodyText"/>
      </w:pPr>
      <w:r>
        <w:rPr>
          <w:b/>
          <w:bCs/>
        </w:rPr>
        <w:t>Domain Label</w:t>
      </w:r>
      <w:r>
        <w:t>: From RFC 8499 (</w:t>
      </w:r>
      <w:hyperlink r:id="rId12">
        <w:r w:rsidR="00625553">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50C556DB" w14:textId="77777777" w:rsidR="00625553" w:rsidRDefault="00000000">
      <w:pPr>
        <w:pStyle w:val="BodyText"/>
      </w:pPr>
      <w:r>
        <w:rPr>
          <w:b/>
          <w:bCs/>
        </w:rPr>
        <w:t>Domain Name</w:t>
      </w:r>
      <w:r>
        <w:t>: An ordered list of one or more Domain Labels assigned to a node in the Domain Name System.</w:t>
      </w:r>
    </w:p>
    <w:p w14:paraId="3DA1DFE2" w14:textId="77777777" w:rsidR="00625553" w:rsidRDefault="00000000">
      <w:pPr>
        <w:pStyle w:val="BodyText"/>
      </w:pPr>
      <w:r>
        <w:rPr>
          <w:b/>
          <w:bCs/>
        </w:rPr>
        <w:t>Domain Namespace</w:t>
      </w:r>
      <w:r>
        <w:t>: The set of all possible Domain Names that are subordinate to a single node in the Domain Name System.</w:t>
      </w:r>
    </w:p>
    <w:p w14:paraId="0616B028" w14:textId="77777777" w:rsidR="00625553" w:rsidRDefault="00000000">
      <w:pPr>
        <w:pStyle w:val="BodyText"/>
      </w:pPr>
      <w:r>
        <w:rPr>
          <w:b/>
          <w:bCs/>
        </w:rPr>
        <w:t>Domain Name Registrant</w:t>
      </w:r>
      <w:r>
        <w:t>: Sometimes referred to as the “owner” of a Domain Name, but more properly the person(s) or entity(</w:t>
      </w:r>
      <w:proofErr w:type="spellStart"/>
      <w:r>
        <w:t>ies</w:t>
      </w:r>
      <w:proofErr w:type="spellEnd"/>
      <w:r>
        <w:t>) registered with a Domain Name Registrar as having the right to control how a Domain Name is used, such as the natural person or Legal Entity that is listed as the “Registrant” by WHOIS or the Domain Name Registrar.</w:t>
      </w:r>
    </w:p>
    <w:p w14:paraId="2F7093D9" w14:textId="77777777" w:rsidR="00625553" w:rsidRDefault="00000000">
      <w:pPr>
        <w:pStyle w:val="BodyText"/>
      </w:pPr>
      <w:r>
        <w:rPr>
          <w:b/>
          <w:bCs/>
        </w:rPr>
        <w:t>Domain Name Registrar</w:t>
      </w:r>
      <w:r>
        <w:t>: A person or entity that registers Domain Names under the auspices of or by agreement with:</w:t>
      </w:r>
    </w:p>
    <w:p w14:paraId="0CE4B0D8" w14:textId="77777777" w:rsidR="00625553" w:rsidRDefault="00000000">
      <w:pPr>
        <w:pStyle w:val="Compact"/>
        <w:numPr>
          <w:ilvl w:val="0"/>
          <w:numId w:val="17"/>
        </w:numPr>
      </w:pPr>
      <w:r>
        <w:t>the Internet Corporation for Assigned Names and Numbers (ICANN),</w:t>
      </w:r>
    </w:p>
    <w:p w14:paraId="3C610D1C" w14:textId="77777777" w:rsidR="00625553" w:rsidRDefault="00000000">
      <w:pPr>
        <w:pStyle w:val="Compact"/>
        <w:numPr>
          <w:ilvl w:val="0"/>
          <w:numId w:val="17"/>
        </w:numPr>
      </w:pPr>
      <w:r>
        <w:t>a national Domain Name authority/registry, or</w:t>
      </w:r>
    </w:p>
    <w:p w14:paraId="7240BF50" w14:textId="77777777" w:rsidR="00625553" w:rsidRDefault="00000000">
      <w:pPr>
        <w:pStyle w:val="Compact"/>
        <w:numPr>
          <w:ilvl w:val="0"/>
          <w:numId w:val="17"/>
        </w:numPr>
      </w:pPr>
      <w:r>
        <w:t>a Network Information Center (including their affiliates, contractors, delegates, successors, or assignees).</w:t>
      </w:r>
    </w:p>
    <w:p w14:paraId="38F85F97" w14:textId="77777777" w:rsidR="00625553" w:rsidRDefault="00000000">
      <w:pPr>
        <w:pStyle w:val="FirstParagraph"/>
      </w:pPr>
      <w:r>
        <w:rPr>
          <w:b/>
          <w:bCs/>
        </w:rPr>
        <w:t>Enterprise RA</w:t>
      </w:r>
      <w:r>
        <w:t>: An employee or agent of an organization unaffiliated with the CA who authorizes issuance of Certificates to that organization.</w:t>
      </w:r>
    </w:p>
    <w:p w14:paraId="2B7803B1" w14:textId="77777777" w:rsidR="00625553" w:rsidRDefault="00000000">
      <w:pPr>
        <w:pStyle w:val="BodyText"/>
      </w:pPr>
      <w:r>
        <w:rPr>
          <w:b/>
          <w:bCs/>
        </w:rPr>
        <w:t>Expiry Date</w:t>
      </w:r>
      <w:r>
        <w:t>: The “Not After” date in a Certificate that defines the end of a Certificate’s validity period.</w:t>
      </w:r>
    </w:p>
    <w:p w14:paraId="36325CFE" w14:textId="77777777" w:rsidR="00625553" w:rsidRDefault="00000000">
      <w:pPr>
        <w:pStyle w:val="BodyText"/>
      </w:pPr>
      <w:r>
        <w:rPr>
          <w:b/>
          <w:bCs/>
        </w:rPr>
        <w:t>Fully-Qualified Domain Name</w:t>
      </w:r>
      <w:r>
        <w:t>: A Domain Name that includes the Domain Labels of all superior nodes in the Internet Domain Name System.</w:t>
      </w:r>
    </w:p>
    <w:p w14:paraId="45263EE2" w14:textId="77777777" w:rsidR="00625553"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6747504C" w14:textId="77777777" w:rsidR="00625553"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5E0588A" w14:textId="77777777" w:rsidR="00625553" w:rsidRDefault="00000000">
      <w:pPr>
        <w:pStyle w:val="BodyText"/>
      </w:pPr>
      <w:r>
        <w:rPr>
          <w:b/>
          <w:bCs/>
        </w:rPr>
        <w:lastRenderedPageBreak/>
        <w:t>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w:t>
      </w:r>
      <w:proofErr w:type="gramStart"/>
      <w:r>
        <w:t>Top Level</w:t>
      </w:r>
      <w:proofErr w:type="gramEnd"/>
      <w:r>
        <w:t xml:space="preserve"> Domain registered in IANA’s Root Zone Database.</w:t>
      </w:r>
    </w:p>
    <w:p w14:paraId="7AB1734E" w14:textId="77777777" w:rsidR="00625553" w:rsidRDefault="00000000">
      <w:pPr>
        <w:pStyle w:val="BodyText"/>
      </w:pPr>
      <w:r>
        <w:rPr>
          <w:b/>
          <w:bCs/>
        </w:rPr>
        <w:t>IP Address</w:t>
      </w:r>
      <w:r>
        <w:t>: A 32-bit or 128-bit number assigned to a device that uses the Internet Protocol for communication.</w:t>
      </w:r>
    </w:p>
    <w:p w14:paraId="04A17AFD" w14:textId="77777777" w:rsidR="00625553" w:rsidRDefault="00000000">
      <w:pPr>
        <w:pStyle w:val="BodyText"/>
      </w:pPr>
      <w:r>
        <w:rPr>
          <w:b/>
          <w:bCs/>
        </w:rPr>
        <w:t>IP Address Contact</w:t>
      </w:r>
      <w:r>
        <w:t>: The person(s) or entity(</w:t>
      </w:r>
      <w:proofErr w:type="spellStart"/>
      <w:r>
        <w:t>ies</w:t>
      </w:r>
      <w:proofErr w:type="spellEnd"/>
      <w:r>
        <w:t>) registered with an IP Address Registration Authority as having the right to control how one or more IP Addresses are used.</w:t>
      </w:r>
    </w:p>
    <w:p w14:paraId="41F7F4EE" w14:textId="77777777" w:rsidR="00625553" w:rsidRDefault="00000000">
      <w:pPr>
        <w:pStyle w:val="BodyText"/>
      </w:pPr>
      <w:r>
        <w:rPr>
          <w:b/>
          <w:bCs/>
        </w:rPr>
        <w:t>IP Address Registration Authority</w:t>
      </w:r>
      <w:r>
        <w:t xml:space="preserve">: The Internet Assigned Numbers Authority (IANA) or a Regional Internet Registry (RIPE, APNIC, ARIN, </w:t>
      </w:r>
      <w:proofErr w:type="spellStart"/>
      <w:r>
        <w:t>AfriNIC</w:t>
      </w:r>
      <w:proofErr w:type="spellEnd"/>
      <w:r>
        <w:t>, LACNIC).</w:t>
      </w:r>
    </w:p>
    <w:p w14:paraId="607C3111" w14:textId="77777777" w:rsidR="00625553" w:rsidRDefault="00000000">
      <w:pPr>
        <w:pStyle w:val="BodyText"/>
      </w:pPr>
      <w:r>
        <w:rPr>
          <w:b/>
          <w:bCs/>
        </w:rPr>
        <w:t>Issuing CA</w:t>
      </w:r>
      <w:r>
        <w:t>: In relation to a particular Certificate, the CA that issued the Certificate. This could be either a Root CA or a Subordinate CA.</w:t>
      </w:r>
    </w:p>
    <w:p w14:paraId="17733484" w14:textId="77777777" w:rsidR="00625553" w:rsidRDefault="00000000">
      <w:pPr>
        <w:pStyle w:val="BodyText"/>
      </w:pPr>
      <w:r>
        <w:rPr>
          <w:b/>
          <w:bCs/>
        </w:rPr>
        <w:t>Key Compromise</w:t>
      </w:r>
      <w:r>
        <w:t>: A Private Key is said to be compromised if its value has been disclosed to an unauthorized person, or an unauthorized person has had access to it.</w:t>
      </w:r>
    </w:p>
    <w:p w14:paraId="39B26F8A" w14:textId="77777777" w:rsidR="00625553" w:rsidRDefault="00000000">
      <w:pPr>
        <w:pStyle w:val="BodyText"/>
      </w:pPr>
      <w:r>
        <w:rPr>
          <w:b/>
          <w:bCs/>
        </w:rPr>
        <w:t>Key Generation Script</w:t>
      </w:r>
      <w:r>
        <w:t>: A documented plan of procedures for the generation of a CA Key Pair.</w:t>
      </w:r>
    </w:p>
    <w:p w14:paraId="0D6DD4D5" w14:textId="77777777" w:rsidR="00625553" w:rsidRDefault="00000000">
      <w:pPr>
        <w:pStyle w:val="BodyText"/>
      </w:pPr>
      <w:r>
        <w:rPr>
          <w:b/>
          <w:bCs/>
        </w:rPr>
        <w:t>Key Pair</w:t>
      </w:r>
      <w:r>
        <w:t>: The Private Key and its associated Public Key.</w:t>
      </w:r>
    </w:p>
    <w:p w14:paraId="498A9EBC" w14:textId="77777777" w:rsidR="00625553" w:rsidRDefault="00000000">
      <w:pPr>
        <w:pStyle w:val="BodyText"/>
      </w:pPr>
      <w:r>
        <w:rPr>
          <w:b/>
          <w:bCs/>
        </w:rPr>
        <w:t>LDH Label</w:t>
      </w:r>
      <w:r>
        <w:t>: From RFC 5890 (</w:t>
      </w:r>
      <w:hyperlink r:id="rId13">
        <w:r w:rsidR="00625553">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65F86457" w14:textId="77777777" w:rsidR="00625553" w:rsidRDefault="00000000">
      <w:pPr>
        <w:pStyle w:val="BodyText"/>
      </w:pPr>
      <w:r>
        <w:rPr>
          <w:b/>
          <w:bCs/>
        </w:rPr>
        <w:t>Legal Entity</w:t>
      </w:r>
      <w:r>
        <w:t>: An association, corporation, partnership, proprietorship, trust, government entity or other entity with legal standing in a country’s legal system.</w:t>
      </w:r>
    </w:p>
    <w:p w14:paraId="052E59D7" w14:textId="3A476118" w:rsidR="00625553" w:rsidRDefault="00000000">
      <w:pPr>
        <w:pStyle w:val="BodyText"/>
      </w:pPr>
      <w:r>
        <w:rPr>
          <w:b/>
          <w:bCs/>
        </w:rPr>
        <w:t>Linting</w:t>
      </w:r>
      <w:r>
        <w:t xml:space="preserve">: A process in which the content of digitally signed data such as a </w:t>
      </w:r>
      <w:proofErr w:type="spellStart"/>
      <w:r>
        <w:t>Precertificate</w:t>
      </w:r>
      <w:proofErr w:type="spellEnd"/>
      <w:r>
        <w:t xml:space="preserve"> [RFC 6962], Certificate, Certificate Revocation List, or OCSP response, or data-to-be-signed object such as a </w:t>
      </w:r>
      <w:proofErr w:type="spellStart"/>
      <w:r>
        <w:rPr>
          <w:rStyle w:val="VerbatimChar"/>
        </w:rPr>
        <w:t>tbsCertificate</w:t>
      </w:r>
      <w:proofErr w:type="spellEnd"/>
      <w:r>
        <w:t xml:space="preserve"> (as described in </w:t>
      </w:r>
      <w:hyperlink r:id="rId14" w:anchor="section-4.1.1.1">
        <w:r>
          <w:rPr>
            <w:rStyle w:val="Hyperlink"/>
          </w:rPr>
          <w:t>RFC 5280, Section 4.1.1.1</w:t>
        </w:r>
      </w:hyperlink>
      <w:r>
        <w:t>) is checked for conformance with the profiles and requirements defined in these Requirements.</w:t>
      </w:r>
    </w:p>
    <w:p w14:paraId="5E3946B9" w14:textId="77777777" w:rsidR="00625553"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565B1B32" w14:textId="77777777" w:rsidR="00625553" w:rsidRDefault="00000000">
      <w:pPr>
        <w:pStyle w:val="BodyText"/>
      </w:pPr>
      <w:r>
        <w:rPr>
          <w:b/>
          <w:bCs/>
        </w:rPr>
        <w:t>Network Perspective</w:t>
      </w:r>
      <w:r>
        <w:t xml:space="preserve">: Related to Multi-Perspective Issuance Corroboration. A system (e.g., a cloud-hosted </w:t>
      </w:r>
      <w:proofErr w:type="gramStart"/>
      <w:r>
        <w:t>server</w:t>
      </w:r>
      <w:proofErr w:type="gramEnd"/>
      <w:r>
        <w:t xml:space="preserve"> instance) or collection of network components (e.g., a VPN and corresponding infrastructure) for sending outbound Internet traffic associated </w:t>
      </w:r>
      <w:r>
        <w:lastRenderedPageBreak/>
        <w:t>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002F2DE7" w14:textId="77777777" w:rsidR="00625553" w:rsidRDefault="00000000">
      <w:pPr>
        <w:pStyle w:val="BodyText"/>
      </w:pPr>
      <w:r>
        <w:rPr>
          <w:b/>
          <w:bCs/>
        </w:rPr>
        <w:t>Non-Reserved LDH Label</w:t>
      </w:r>
      <w:r>
        <w:t>: From RFC 5890 (</w:t>
      </w:r>
      <w:hyperlink r:id="rId15">
        <w:r w:rsidR="00625553">
          <w:rPr>
            <w:rStyle w:val="Hyperlink"/>
          </w:rPr>
          <w:t>https://tools.ietf.org/html/rfc5890</w:t>
        </w:r>
      </w:hyperlink>
      <w:r>
        <w:t>): “The set of valid LDH labels that do not have ‘</w:t>
      </w:r>
      <w:r>
        <w:rPr>
          <w:rStyle w:val="VerbatimChar"/>
        </w:rPr>
        <w:t>--</w:t>
      </w:r>
      <w:r>
        <w:t>’ in the third and fourth positions.”</w:t>
      </w:r>
    </w:p>
    <w:p w14:paraId="2D009723" w14:textId="77777777" w:rsidR="00625553"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0AB2F79B" w14:textId="77777777" w:rsidR="00625553"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0ED1A7AA" w14:textId="77777777" w:rsidR="00625553" w:rsidRDefault="00000000">
      <w:pPr>
        <w:pStyle w:val="BodyText"/>
      </w:pPr>
      <w:r>
        <w:rPr>
          <w:b/>
          <w:bCs/>
        </w:rPr>
        <w:t>Onion Domain Name</w:t>
      </w:r>
      <w:r>
        <w:t xml:space="preserve">: A Fully Qualified Domain Name ending with the RFC 7686 </w:t>
      </w:r>
      <w:proofErr w:type="gramStart"/>
      <w:r>
        <w:t>“.onion</w:t>
      </w:r>
      <w:proofErr w:type="gramEnd"/>
      <w:r>
        <w:t xml:space="preserve">”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1C19DAA2" w14:textId="77777777" w:rsidR="00625553"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26E54355" w14:textId="77777777" w:rsidR="00625553" w:rsidRDefault="00000000">
      <w:pPr>
        <w:pStyle w:val="BodyText"/>
      </w:pPr>
      <w:r>
        <w:rPr>
          <w:b/>
          <w:bCs/>
        </w:rPr>
        <w:t>Parent Company</w:t>
      </w:r>
      <w:r>
        <w:t>: A company that Controls a Subsidiary Company.</w:t>
      </w:r>
    </w:p>
    <w:p w14:paraId="4454DC7C" w14:textId="77777777" w:rsidR="00625553"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069B5B44" w14:textId="77777777" w:rsidR="00625553" w:rsidRDefault="00000000">
      <w:pPr>
        <w:pStyle w:val="BodyText"/>
        <w:rPr>
          <w:ins w:id="66" w:author="CABF" w:date="2025-10-09T20:35:00Z" w16du:dateUtc="2025-10-09T17:35:00Z"/>
        </w:rPr>
      </w:pPr>
      <w:ins w:id="67" w:author="CABF" w:date="2025-10-09T20:35:00Z" w16du:dateUtc="2025-10-09T17:35:00Z">
        <w:r>
          <w:rPr>
            <w:b/>
            <w:bCs/>
          </w:rPr>
          <w:t>Persistent DCV TXT Record:</w:t>
        </w:r>
        <w:r>
          <w:t xml:space="preserve"> A DNS TXT record identifying an Applicant in accordance with </w:t>
        </w:r>
        <w:r>
          <w:fldChar w:fldCharType="begin"/>
        </w:r>
        <w:r>
          <w:instrText>HYPERLINK \l "Xb26ca7954bfca6229ba9b223e8fa12208aacbc7" \h</w:instrText>
        </w:r>
        <w:r>
          <w:fldChar w:fldCharType="separate"/>
        </w:r>
        <w:r>
          <w:rPr>
            <w:rStyle w:val="Hyperlink"/>
          </w:rPr>
          <w:t>Section 3.2.2.4.22</w:t>
        </w:r>
        <w:r>
          <w:fldChar w:fldCharType="end"/>
        </w:r>
        <w:r>
          <w:t>.</w:t>
        </w:r>
      </w:ins>
    </w:p>
    <w:p w14:paraId="1108E77E" w14:textId="77777777" w:rsidR="00625553"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1DA5918F" w14:textId="77777777" w:rsidR="00625553" w:rsidRDefault="00000000">
      <w:pPr>
        <w:pStyle w:val="BodyText"/>
      </w:pPr>
      <w:r>
        <w:rPr>
          <w:b/>
          <w:bCs/>
        </w:rPr>
        <w:t>Private Key</w:t>
      </w:r>
      <w:r>
        <w:t xml:space="preserve">: The key </w:t>
      </w:r>
      <w:proofErr w:type="gramStart"/>
      <w:r>
        <w:t>of</w:t>
      </w:r>
      <w:proofErr w:type="gramEnd"/>
      <w:r>
        <w:t xml:space="preserve"> a Key Pair that is kept secret by the holder of the Key Pair, and that is used to create Digital Signatures and/or to decrypt electronic records or files that were encrypted with the corresponding Public Key.</w:t>
      </w:r>
    </w:p>
    <w:p w14:paraId="73CDEB0B" w14:textId="77777777" w:rsidR="00625553" w:rsidRDefault="00000000">
      <w:pPr>
        <w:pStyle w:val="BodyText"/>
      </w:pPr>
      <w:r>
        <w:rPr>
          <w:b/>
          <w:bCs/>
        </w:rPr>
        <w:t>Public Key</w:t>
      </w:r>
      <w:r>
        <w:t xml:space="preserve">: The key </w:t>
      </w:r>
      <w:proofErr w:type="gramStart"/>
      <w:r>
        <w:t>of</w:t>
      </w:r>
      <w:proofErr w:type="gramEnd"/>
      <w:r>
        <w:t xml:space="preserve"> a Key Pair that may be publicly disclosed by the holder of the corresponding Private Key and that is used by a Relying Party to verify Digital Signatures created with the holder’s corresponding Private Key and/or to encrypt </w:t>
      </w:r>
      <w:r>
        <w:lastRenderedPageBreak/>
        <w:t>messages so that they can be decrypted only with the holder’s corresponding Private Key.</w:t>
      </w:r>
    </w:p>
    <w:p w14:paraId="3DBF0BDE" w14:textId="77777777" w:rsidR="00625553"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65371BB0" w14:textId="77777777" w:rsidR="00625553" w:rsidRDefault="00000000">
      <w:pPr>
        <w:pStyle w:val="BodyText"/>
      </w:pPr>
      <w:r>
        <w:rPr>
          <w:b/>
          <w:bCs/>
        </w:rPr>
        <w:t>Publicly-Trusted Certificate</w:t>
      </w:r>
      <w:r>
        <w:t xml:space="preserve">: A Certificate that is trusted </w:t>
      </w:r>
      <w:proofErr w:type="gramStart"/>
      <w:r>
        <w:t>by virtue of the fact that</w:t>
      </w:r>
      <w:proofErr w:type="gramEnd"/>
      <w:r>
        <w:t xml:space="preserve"> its corresponding Root Certificate is distributed as a trust anchor in widely-available application software.</w:t>
      </w:r>
    </w:p>
    <w:p w14:paraId="0E2E1930" w14:textId="77777777" w:rsidR="00625553" w:rsidRDefault="00000000">
      <w:pPr>
        <w:pStyle w:val="BodyText"/>
      </w:pPr>
      <w:r>
        <w:rPr>
          <w:b/>
          <w:bCs/>
        </w:rPr>
        <w:t>P-Label</w:t>
      </w:r>
      <w:r>
        <w:t>: A XN-Label that contains valid output of the Punycode algorithm (as defined in RFC 3492, Section 6.3) from the fifth and subsequent positions.</w:t>
      </w:r>
    </w:p>
    <w:p w14:paraId="19890FA5" w14:textId="77777777" w:rsidR="00625553" w:rsidRDefault="00000000">
      <w:pPr>
        <w:pStyle w:val="BodyText"/>
      </w:pPr>
      <w:r>
        <w:rPr>
          <w:b/>
          <w:bCs/>
        </w:rPr>
        <w:t>Qualified Auditor</w:t>
      </w:r>
      <w:r>
        <w:t xml:space="preserve">: A natural person or Legal Entity that meets the requirements of </w:t>
      </w:r>
      <w:hyperlink w:anchor="X4b24910f4762ee823576d83d7682493214f1d2f">
        <w:r w:rsidR="00625553">
          <w:rPr>
            <w:rStyle w:val="Hyperlink"/>
          </w:rPr>
          <w:t>Section 8.2</w:t>
        </w:r>
      </w:hyperlink>
      <w:r>
        <w:t>.</w:t>
      </w:r>
    </w:p>
    <w:p w14:paraId="3A29F22D" w14:textId="77777777" w:rsidR="00625553" w:rsidRDefault="00000000">
      <w:pPr>
        <w:pStyle w:val="BodyText"/>
      </w:pPr>
      <w:r>
        <w:rPr>
          <w:b/>
          <w:bCs/>
        </w:rPr>
        <w:t>Random Value</w:t>
      </w:r>
      <w:r>
        <w:t>: A value specified by a CA to the Applicant that exhibits at least 112 bits of entropy.</w:t>
      </w:r>
    </w:p>
    <w:p w14:paraId="763C7BE4" w14:textId="77777777" w:rsidR="00625553" w:rsidRDefault="00000000">
      <w:pPr>
        <w:pStyle w:val="BodyText"/>
      </w:pPr>
      <w:r>
        <w:rPr>
          <w:b/>
          <w:bCs/>
        </w:rPr>
        <w:t>Registered Domain Name</w:t>
      </w:r>
      <w:r>
        <w:t>: A Domain Name that has been registered with a Domain Name Registrar.</w:t>
      </w:r>
    </w:p>
    <w:p w14:paraId="0969C7FA" w14:textId="77777777" w:rsidR="00625553"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3A2975E5" w14:textId="77777777" w:rsidR="00625553"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639CB53F" w14:textId="77777777" w:rsidR="00625553"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0DE210AD" w14:textId="77777777" w:rsidR="00625553"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34A667B5" w14:textId="77777777" w:rsidR="00625553"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6EE560B2" w14:textId="77777777" w:rsidR="00625553" w:rsidRDefault="00000000">
      <w:pPr>
        <w:pStyle w:val="BodyText"/>
      </w:pPr>
      <w:r>
        <w:rPr>
          <w:b/>
          <w:bCs/>
        </w:rPr>
        <w:lastRenderedPageBreak/>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70BB739D" w14:textId="77777777" w:rsidR="00625553" w:rsidRDefault="00000000">
      <w:pPr>
        <w:pStyle w:val="BodyText"/>
      </w:pPr>
      <w:r>
        <w:t xml:space="preserve">The Request Token SHALL </w:t>
      </w:r>
      <w:proofErr w:type="gramStart"/>
      <w:r>
        <w:t>incorporate</w:t>
      </w:r>
      <w:proofErr w:type="gramEnd"/>
      <w:r>
        <w:t xml:space="preserve"> the key used in the certificate request.</w:t>
      </w:r>
    </w:p>
    <w:p w14:paraId="624F3E0D" w14:textId="77777777" w:rsidR="00625553" w:rsidRDefault="00000000">
      <w:pPr>
        <w:pStyle w:val="BodyText"/>
      </w:pPr>
      <w:r>
        <w:t>A Request Token MAY include a timestamp to indicate when it was created.</w:t>
      </w:r>
    </w:p>
    <w:p w14:paraId="150C67D8" w14:textId="77777777" w:rsidR="00625553" w:rsidRDefault="00000000">
      <w:pPr>
        <w:pStyle w:val="BodyText"/>
      </w:pPr>
      <w:r>
        <w:t xml:space="preserve">A Request Token MAY </w:t>
      </w:r>
      <w:proofErr w:type="gramStart"/>
      <w:r>
        <w:t>include</w:t>
      </w:r>
      <w:proofErr w:type="gramEnd"/>
      <w:r>
        <w:t xml:space="preserve"> other information to ensure its uniqueness.</w:t>
      </w:r>
    </w:p>
    <w:p w14:paraId="17F88B42" w14:textId="77777777" w:rsidR="00625553" w:rsidRDefault="00000000">
      <w:pPr>
        <w:pStyle w:val="BodyText"/>
      </w:pPr>
      <w:r>
        <w:t>A Request Token that includes a timestamp SHALL remain valid for no more than 30 days from the time of creation.</w:t>
      </w:r>
    </w:p>
    <w:p w14:paraId="350328E3" w14:textId="77777777" w:rsidR="00625553" w:rsidRDefault="00000000">
      <w:pPr>
        <w:pStyle w:val="BodyText"/>
      </w:pPr>
      <w:r>
        <w:t>A Request Token that includes a timestamp SHALL be treated as invalid if its timestamp is in the future.</w:t>
      </w:r>
    </w:p>
    <w:p w14:paraId="554451FF" w14:textId="77777777" w:rsidR="00625553" w:rsidRDefault="00000000">
      <w:pPr>
        <w:pStyle w:val="BodyText"/>
      </w:pPr>
      <w:r>
        <w:t xml:space="preserve">A Request Token that does not include a timestamp is valid for a single use and the CA SHALL NOT re-use it for </w:t>
      </w:r>
      <w:proofErr w:type="gramStart"/>
      <w:r>
        <w:t>a subsequent</w:t>
      </w:r>
      <w:proofErr w:type="gramEnd"/>
      <w:r>
        <w:t xml:space="preserve"> validation.</w:t>
      </w:r>
    </w:p>
    <w:p w14:paraId="390A930E" w14:textId="77777777" w:rsidR="00625553" w:rsidRDefault="00000000">
      <w:pPr>
        <w:pStyle w:val="BodyText"/>
      </w:pPr>
      <w:r>
        <w:t xml:space="preserve">The binding SHALL </w:t>
      </w:r>
      <w:proofErr w:type="gramStart"/>
      <w:r>
        <w:t>use</w:t>
      </w:r>
      <w:proofErr w:type="gramEnd"/>
      <w:r>
        <w:t xml:space="preserve"> a digital signature algorithm or a cryptographic hash algorithm at least as strong as that to be used in signing the certificate request.</w:t>
      </w:r>
    </w:p>
    <w:p w14:paraId="65B85DBF" w14:textId="77777777" w:rsidR="00625553" w:rsidRDefault="00000000">
      <w:pPr>
        <w:pStyle w:val="BodyText"/>
      </w:pPr>
      <w:r>
        <w:rPr>
          <w:b/>
          <w:bCs/>
        </w:rPr>
        <w:t>Note</w:t>
      </w:r>
      <w:r>
        <w:t>: Examples of Request Tokens include, but are not limited to:</w:t>
      </w:r>
    </w:p>
    <w:p w14:paraId="6CF1442C" w14:textId="77777777" w:rsidR="00625553" w:rsidRDefault="00000000">
      <w:pPr>
        <w:pStyle w:val="Compact"/>
        <w:numPr>
          <w:ilvl w:val="0"/>
          <w:numId w:val="18"/>
        </w:numPr>
      </w:pPr>
      <w:r>
        <w:t>a hash of the public key; or</w:t>
      </w:r>
    </w:p>
    <w:p w14:paraId="7ED13960" w14:textId="77777777" w:rsidR="00625553" w:rsidRDefault="00000000">
      <w:pPr>
        <w:pStyle w:val="Compact"/>
        <w:numPr>
          <w:ilvl w:val="0"/>
          <w:numId w:val="18"/>
        </w:numPr>
      </w:pPr>
      <w:r>
        <w:t>a hash of the Subject Public Key Info [X.509]; or</w:t>
      </w:r>
    </w:p>
    <w:p w14:paraId="3B931F92" w14:textId="77777777" w:rsidR="00625553" w:rsidRDefault="00000000">
      <w:pPr>
        <w:pStyle w:val="Compact"/>
        <w:numPr>
          <w:ilvl w:val="0"/>
          <w:numId w:val="18"/>
        </w:numPr>
      </w:pPr>
      <w:r>
        <w:t>a hash of a PKCS#10 CSR.</w:t>
      </w:r>
    </w:p>
    <w:p w14:paraId="162EFC15" w14:textId="77777777" w:rsidR="00625553"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23897584" w14:textId="77777777" w:rsidR="00625553" w:rsidRDefault="00000000">
      <w:pPr>
        <w:pStyle w:val="BodyText"/>
      </w:pPr>
      <w:r>
        <w:rPr>
          <w:b/>
          <w:bCs/>
        </w:rPr>
        <w:t>Note</w:t>
      </w:r>
      <w:r>
        <w:t xml:space="preserve">: This simplistic shell command produces a Request Token which has a timestamp and a hash of a CSR. </w:t>
      </w:r>
      <w:r>
        <w:rPr>
          <w:rStyle w:val="VerbatimChar"/>
        </w:rPr>
        <w:t>echo `date -u +%</w:t>
      </w:r>
      <w:proofErr w:type="spellStart"/>
      <w:r>
        <w:rPr>
          <w:rStyle w:val="VerbatimChar"/>
        </w:rPr>
        <w:t>Y%m%d%H%M</w:t>
      </w:r>
      <w:proofErr w:type="spellEnd"/>
      <w:r>
        <w:rPr>
          <w:rStyle w:val="VerbatimChar"/>
        </w:rPr>
        <w:t>` `sha256sum &lt;r2.csr` \| sed "s</w:t>
      </w:r>
      <w:proofErr w:type="gramStart"/>
      <w:r>
        <w:rPr>
          <w:rStyle w:val="VerbatimChar"/>
        </w:rPr>
        <w:t>/[</w:t>
      </w:r>
      <w:proofErr w:type="gramEnd"/>
      <w:r>
        <w:rPr>
          <w:rStyle w:val="VerbatimChar"/>
        </w:rPr>
        <w:t xml:space="preserve"> -]//g"</w:t>
      </w:r>
      <w:r>
        <w:t xml:space="preserve"> The script outputs: 201602251811c9c863405fe7675a3988b97664ea6baf442019e4e52fa335f406f7c5f26cf14f</w:t>
      </w:r>
    </w:p>
    <w:p w14:paraId="6B6E1228" w14:textId="77777777" w:rsidR="00625553" w:rsidRDefault="00000000">
      <w:pPr>
        <w:pStyle w:val="BodyText"/>
      </w:pPr>
      <w:r>
        <w:rPr>
          <w:b/>
          <w:bCs/>
        </w:rPr>
        <w:t>Required Website Content</w:t>
      </w:r>
      <w:r>
        <w:t>: Either a Random Value or a Request Token, together with additional information that uniquely identifies the Subscriber, as specified by the CA.</w:t>
      </w:r>
    </w:p>
    <w:p w14:paraId="78BB7420" w14:textId="77777777" w:rsidR="00625553" w:rsidRDefault="00000000">
      <w:pPr>
        <w:pStyle w:val="BodyText"/>
      </w:pPr>
      <w:r>
        <w:rPr>
          <w:b/>
          <w:bCs/>
        </w:rPr>
        <w:t>Requirements</w:t>
      </w:r>
      <w:r>
        <w:t>: The Baseline Requirements found in this document.</w:t>
      </w:r>
    </w:p>
    <w:p w14:paraId="4A62E988" w14:textId="77777777" w:rsidR="00625553" w:rsidRDefault="00000000">
      <w:pPr>
        <w:pStyle w:val="BodyText"/>
      </w:pPr>
      <w:r>
        <w:rPr>
          <w:b/>
          <w:bCs/>
        </w:rPr>
        <w:t>Reserved IP Address</w:t>
      </w:r>
      <w:r>
        <w:t>: An IPv4 or IPv6 address that is contained in the address block of any entry in either of the following IANA registries:</w:t>
      </w:r>
    </w:p>
    <w:p w14:paraId="4FA5F4A0" w14:textId="77777777" w:rsidR="00625553" w:rsidRDefault="00625553">
      <w:pPr>
        <w:pStyle w:val="BodyText"/>
      </w:pPr>
      <w:hyperlink r:id="rId16">
        <w:r>
          <w:rPr>
            <w:rStyle w:val="Hyperlink"/>
          </w:rPr>
          <w:t>https://www.iana.org/assignments/iana-ipv4-special-registry/iana-ipv4-special-registry.xhtml</w:t>
        </w:r>
      </w:hyperlink>
    </w:p>
    <w:p w14:paraId="2CA67F62" w14:textId="77777777" w:rsidR="00625553" w:rsidRDefault="00625553">
      <w:pPr>
        <w:pStyle w:val="BodyText"/>
      </w:pPr>
      <w:hyperlink r:id="rId17">
        <w:r>
          <w:rPr>
            <w:rStyle w:val="Hyperlink"/>
          </w:rPr>
          <w:t>https://www.iana.org/assignments/iana-ipv6-special-registry/iana-ipv6-special-registry.xhtml</w:t>
        </w:r>
      </w:hyperlink>
    </w:p>
    <w:p w14:paraId="0A71A39A" w14:textId="77777777" w:rsidR="00625553" w:rsidRDefault="00000000">
      <w:pPr>
        <w:pStyle w:val="BodyText"/>
      </w:pPr>
      <w:r>
        <w:rPr>
          <w:b/>
          <w:bCs/>
        </w:rPr>
        <w:t>Root CA</w:t>
      </w:r>
      <w:r>
        <w:t xml:space="preserve">: The </w:t>
      </w:r>
      <w:proofErr w:type="gramStart"/>
      <w:r>
        <w:t>top level</w:t>
      </w:r>
      <w:proofErr w:type="gramEnd"/>
      <w:r>
        <w:t xml:space="preserve"> Certification Authority whose Root Certificate is distributed by Application Software Suppliers and that issues Subordinate CA Certificates.</w:t>
      </w:r>
    </w:p>
    <w:p w14:paraId="449E0BFC" w14:textId="77777777" w:rsidR="00625553" w:rsidRDefault="00000000">
      <w:pPr>
        <w:pStyle w:val="BodyText"/>
      </w:pPr>
      <w:r>
        <w:rPr>
          <w:b/>
          <w:bCs/>
        </w:rPr>
        <w:t>Root Certificate</w:t>
      </w:r>
      <w:r>
        <w:t>: The self-signed Certificate issued by the Root CA to identify itself and to facilitate verification of Certificates issued to its Subordinate CAs.</w:t>
      </w:r>
    </w:p>
    <w:p w14:paraId="7E3E8F7F" w14:textId="77777777" w:rsidR="00625553"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4113E9E2" w14:textId="77777777" w:rsidR="00625553" w:rsidRDefault="00000000">
      <w:pPr>
        <w:pStyle w:val="BodyText"/>
      </w:pPr>
      <w:r>
        <w:rPr>
          <w:b/>
          <w:bCs/>
        </w:rPr>
        <w:t>Sovereign State</w:t>
      </w:r>
      <w:r>
        <w:t>: A state or country that administers its own government, and is not dependent upon, or subject to, another power.</w:t>
      </w:r>
    </w:p>
    <w:p w14:paraId="34004890" w14:textId="77777777" w:rsidR="00625553"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09EC7E67" w14:textId="77777777" w:rsidR="00625553"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proofErr w:type="spellStart"/>
      <w:r>
        <w:rPr>
          <w:rStyle w:val="VerbatimChar"/>
        </w:rPr>
        <w:t>subjectAltName</w:t>
      </w:r>
      <w:proofErr w:type="spellEnd"/>
      <w:r>
        <w:t xml:space="preserve"> extension or the Subject </w:t>
      </w:r>
      <w:proofErr w:type="spellStart"/>
      <w:r>
        <w:rPr>
          <w:rStyle w:val="VerbatimChar"/>
        </w:rPr>
        <w:t>commonName</w:t>
      </w:r>
      <w:proofErr w:type="spellEnd"/>
      <w:r>
        <w:t xml:space="preserve"> field.</w:t>
      </w:r>
    </w:p>
    <w:p w14:paraId="50B9F0D6" w14:textId="77777777" w:rsidR="00625553" w:rsidRDefault="00000000">
      <w:pPr>
        <w:pStyle w:val="BodyText"/>
      </w:pPr>
      <w:r>
        <w:rPr>
          <w:b/>
          <w:bCs/>
        </w:rPr>
        <w:t>Subordinate CA</w:t>
      </w:r>
      <w:r>
        <w:t xml:space="preserve">: A Certification Authority whose Certificate is signed by </w:t>
      </w:r>
      <w:proofErr w:type="gramStart"/>
      <w:r>
        <w:t>the Root</w:t>
      </w:r>
      <w:proofErr w:type="gramEnd"/>
      <w:r>
        <w:t xml:space="preserve"> CA, or another Subordinate CA.</w:t>
      </w:r>
    </w:p>
    <w:p w14:paraId="08591D29" w14:textId="77777777" w:rsidR="00625553" w:rsidRDefault="00000000">
      <w:pPr>
        <w:pStyle w:val="BodyText"/>
      </w:pPr>
      <w:r>
        <w:rPr>
          <w:b/>
          <w:bCs/>
        </w:rPr>
        <w:t>Subscriber</w:t>
      </w:r>
      <w:r>
        <w:t>: A natural person or Legal Entity to whom a Certificate is issued and who is legally bound by a Subscriber Agreement or Terms of Use.</w:t>
      </w:r>
    </w:p>
    <w:p w14:paraId="5DC05215" w14:textId="77777777" w:rsidR="00625553" w:rsidRDefault="00000000">
      <w:pPr>
        <w:pStyle w:val="BodyText"/>
      </w:pPr>
      <w:r>
        <w:rPr>
          <w:b/>
          <w:bCs/>
        </w:rPr>
        <w:t>Subscriber Agreement</w:t>
      </w:r>
      <w:r>
        <w:t>: An agreement between the CA and the Applicant/Subscriber that specifies the rights and responsibilities of the parties.</w:t>
      </w:r>
    </w:p>
    <w:p w14:paraId="3619E591" w14:textId="77777777" w:rsidR="00625553" w:rsidRDefault="00000000">
      <w:pPr>
        <w:pStyle w:val="BodyText"/>
      </w:pPr>
      <w:r>
        <w:rPr>
          <w:b/>
          <w:bCs/>
        </w:rPr>
        <w:t>Subsidiary Company</w:t>
      </w:r>
      <w:r>
        <w:t>: A company that is controlled by a Parent Company.</w:t>
      </w:r>
    </w:p>
    <w:p w14:paraId="1A88C1C5" w14:textId="77777777" w:rsidR="00625553"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0B7E7118" w14:textId="77777777" w:rsidR="00625553" w:rsidRDefault="00000000">
      <w:pPr>
        <w:pStyle w:val="BodyText"/>
      </w:pPr>
      <w:r>
        <w:rPr>
          <w:b/>
          <w:bCs/>
        </w:rPr>
        <w:lastRenderedPageBreak/>
        <w:t>Terms of Use</w:t>
      </w:r>
      <w:r>
        <w:t>: Provisions regarding the safekeeping and acceptable uses of a Certificate issued in accordance with these Requirements when the Applicant/Subscriber is an Affiliate of the CA or is the CA.</w:t>
      </w:r>
    </w:p>
    <w:p w14:paraId="0CC566FC" w14:textId="77777777" w:rsidR="00625553" w:rsidRDefault="00000000">
      <w:pPr>
        <w:pStyle w:val="BodyText"/>
      </w:pPr>
      <w:r>
        <w:rPr>
          <w:b/>
          <w:bCs/>
        </w:rPr>
        <w:t>Test Certificate</w:t>
      </w:r>
      <w:r>
        <w:t>: This term is no longer used in these Baseline Requirements.</w:t>
      </w:r>
    </w:p>
    <w:p w14:paraId="0C0C8D0B" w14:textId="77777777" w:rsidR="00625553"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588B9B03" w14:textId="77777777" w:rsidR="00625553" w:rsidRDefault="00000000">
      <w:pPr>
        <w:pStyle w:val="BodyText"/>
      </w:pPr>
      <w:r>
        <w:rPr>
          <w:b/>
          <w:bCs/>
        </w:rPr>
        <w:t>Unregistered Domain Name</w:t>
      </w:r>
      <w:r>
        <w:t>: A Domain Name that is not a Registered Domain Name.</w:t>
      </w:r>
    </w:p>
    <w:p w14:paraId="7EC6AEE2" w14:textId="77777777" w:rsidR="00625553" w:rsidRDefault="00000000">
      <w:pPr>
        <w:pStyle w:val="BodyText"/>
      </w:pPr>
      <w:r>
        <w:rPr>
          <w:b/>
          <w:bCs/>
        </w:rPr>
        <w:t>Valid Certificate</w:t>
      </w:r>
      <w:r>
        <w:t>: A Certificate that passes the validation procedure specified in RFC 5280.</w:t>
      </w:r>
    </w:p>
    <w:p w14:paraId="27300A6A" w14:textId="77777777" w:rsidR="00625553" w:rsidRDefault="00000000">
      <w:pPr>
        <w:pStyle w:val="BodyText"/>
      </w:pPr>
      <w:r>
        <w:rPr>
          <w:b/>
          <w:bCs/>
        </w:rPr>
        <w:t>Validation Specialist</w:t>
      </w:r>
      <w:r>
        <w:t>: Someone who performs the information verification duties specified by these Requirements.</w:t>
      </w:r>
    </w:p>
    <w:p w14:paraId="790C5727" w14:textId="77777777" w:rsidR="00625553" w:rsidRDefault="00000000">
      <w:pPr>
        <w:pStyle w:val="BodyText"/>
      </w:pPr>
      <w:r>
        <w:rPr>
          <w:b/>
          <w:bCs/>
        </w:rPr>
        <w:t>Validity Period</w:t>
      </w:r>
      <w:r>
        <w:t>: From RFC 5280 (</w:t>
      </w:r>
      <w:hyperlink r:id="rId18">
        <w:r w:rsidR="00625553">
          <w:rPr>
            <w:rStyle w:val="Hyperlink"/>
          </w:rPr>
          <w:t>https://tools.ietf.org/html/rfc5280</w:t>
        </w:r>
      </w:hyperlink>
      <w:r>
        <w:t xml:space="preserve">): “The period of time from </w:t>
      </w:r>
      <w:proofErr w:type="spellStart"/>
      <w:r>
        <w:t>notBefore</w:t>
      </w:r>
      <w:proofErr w:type="spellEnd"/>
      <w:r>
        <w:t xml:space="preserve"> through </w:t>
      </w:r>
      <w:proofErr w:type="spellStart"/>
      <w:r>
        <w:t>notAfter</w:t>
      </w:r>
      <w:proofErr w:type="spellEnd"/>
      <w:r>
        <w:t>, inclusive.”</w:t>
      </w:r>
    </w:p>
    <w:p w14:paraId="69785A6B" w14:textId="77777777" w:rsidR="00625553"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4931A066" w14:textId="77777777" w:rsidR="00625553" w:rsidRDefault="00000000">
      <w:pPr>
        <w:pStyle w:val="BodyText"/>
      </w:pPr>
      <w:r>
        <w:rPr>
          <w:b/>
          <w:bCs/>
        </w:rPr>
        <w:t>Wildcard Certificate</w:t>
      </w:r>
      <w:r>
        <w:t>: A Certificate containing at least one Wildcard Domain Name in the Subject Alternative Names in the Certificate.</w:t>
      </w:r>
    </w:p>
    <w:p w14:paraId="0FE3479E" w14:textId="77777777" w:rsidR="00625553" w:rsidRDefault="00000000">
      <w:pPr>
        <w:pStyle w:val="BodyText"/>
      </w:pPr>
      <w:r>
        <w:rPr>
          <w:b/>
          <w:bCs/>
        </w:rPr>
        <w:t>Wildcard Domain Name</w:t>
      </w:r>
      <w:r>
        <w:t>: A string starting with “*.” (U+002A ASTERISK, U+002E FULL STOP) immediately followed by a Fully-Qualified Domain Name.</w:t>
      </w:r>
    </w:p>
    <w:p w14:paraId="1D3F34B8" w14:textId="77777777" w:rsidR="00625553" w:rsidRDefault="00000000">
      <w:pPr>
        <w:pStyle w:val="BodyText"/>
      </w:pPr>
      <w:r>
        <w:rPr>
          <w:b/>
          <w:bCs/>
        </w:rPr>
        <w:t>XN-Label</w:t>
      </w:r>
      <w:r>
        <w:t>: From RFC 5890 (</w:t>
      </w:r>
      <w:hyperlink r:id="rId19">
        <w:r w:rsidR="00625553">
          <w:rPr>
            <w:rStyle w:val="Hyperlink"/>
          </w:rPr>
          <w:t>https://tools.ietf.org/html/rfc5890</w:t>
        </w:r>
      </w:hyperlink>
      <w:r>
        <w:t xml:space="preserve">): “The class of labels that begin with the prefix </w:t>
      </w:r>
      <w:r>
        <w:rPr>
          <w:rStyle w:val="VerbatimChar"/>
        </w:rPr>
        <w:t>"</w:t>
      </w:r>
      <w:proofErr w:type="spellStart"/>
      <w:r>
        <w:rPr>
          <w:rStyle w:val="VerbatimChar"/>
        </w:rPr>
        <w:t>xn</w:t>
      </w:r>
      <w:proofErr w:type="spellEnd"/>
      <w:r>
        <w:rPr>
          <w:rStyle w:val="VerbatimChar"/>
        </w:rPr>
        <w:t>--"</w:t>
      </w:r>
      <w:r>
        <w:t xml:space="preserve"> (case independent), but otherwise conform to the rules for LDH labels.”</w:t>
      </w:r>
    </w:p>
    <w:p w14:paraId="1CD632CA" w14:textId="77777777" w:rsidR="00625553" w:rsidRDefault="00000000">
      <w:pPr>
        <w:pStyle w:val="Heading3"/>
      </w:pPr>
      <w:bookmarkStart w:id="68" w:name="_Toc207014177"/>
      <w:bookmarkStart w:id="69" w:name="X55f4a6e4be1cf0b240ae756afaa0931bf9ba5a9"/>
      <w:bookmarkStart w:id="70" w:name="_Toc210934880"/>
      <w:bookmarkEnd w:id="64"/>
      <w:r>
        <w:t>1.6.2 Acronyms</w:t>
      </w:r>
      <w:bookmarkEnd w:id="68"/>
      <w:bookmarkEnd w:id="70"/>
    </w:p>
    <w:tbl>
      <w:tblPr>
        <w:tblStyle w:val="Table"/>
        <w:tblW w:w="5000" w:type="pct"/>
        <w:tblLayout w:type="fixed"/>
        <w:tblLook w:val="0020" w:firstRow="1" w:lastRow="0" w:firstColumn="0" w:lastColumn="0" w:noHBand="0" w:noVBand="0"/>
      </w:tblPr>
      <w:tblGrid>
        <w:gridCol w:w="2808"/>
        <w:gridCol w:w="6552"/>
      </w:tblGrid>
      <w:tr w:rsidR="00625553" w14:paraId="65B1861D" w14:textId="77777777">
        <w:trPr>
          <w:tblHeader/>
        </w:trPr>
        <w:tc>
          <w:tcPr>
            <w:tcW w:w="2376" w:type="dxa"/>
          </w:tcPr>
          <w:p w14:paraId="60672ED8" w14:textId="77777777" w:rsidR="00625553" w:rsidRDefault="00000000">
            <w:pPr>
              <w:pStyle w:val="Compact"/>
            </w:pPr>
            <w:r>
              <w:rPr>
                <w:b/>
                <w:bCs/>
              </w:rPr>
              <w:t>Acronym</w:t>
            </w:r>
          </w:p>
        </w:tc>
        <w:tc>
          <w:tcPr>
            <w:tcW w:w="5544" w:type="dxa"/>
          </w:tcPr>
          <w:p w14:paraId="717D0EE6" w14:textId="77777777" w:rsidR="00625553" w:rsidRDefault="00000000">
            <w:pPr>
              <w:pStyle w:val="Compact"/>
            </w:pPr>
            <w:r>
              <w:rPr>
                <w:b/>
                <w:bCs/>
              </w:rPr>
              <w:t>Meaning</w:t>
            </w:r>
          </w:p>
        </w:tc>
      </w:tr>
      <w:tr w:rsidR="00625553" w14:paraId="1629059A" w14:textId="77777777">
        <w:tc>
          <w:tcPr>
            <w:tcW w:w="2376" w:type="dxa"/>
          </w:tcPr>
          <w:p w14:paraId="6672EA6A" w14:textId="77777777" w:rsidR="00625553" w:rsidRDefault="00000000">
            <w:pPr>
              <w:pStyle w:val="Compact"/>
            </w:pPr>
            <w:r>
              <w:t>AICPA</w:t>
            </w:r>
          </w:p>
        </w:tc>
        <w:tc>
          <w:tcPr>
            <w:tcW w:w="5544" w:type="dxa"/>
          </w:tcPr>
          <w:p w14:paraId="6197C337" w14:textId="77777777" w:rsidR="00625553" w:rsidRDefault="00000000">
            <w:pPr>
              <w:pStyle w:val="Compact"/>
            </w:pPr>
            <w:r>
              <w:t>American Institute of Certified Public Accountants</w:t>
            </w:r>
          </w:p>
        </w:tc>
      </w:tr>
      <w:tr w:rsidR="00625553" w14:paraId="59433357" w14:textId="77777777">
        <w:tc>
          <w:tcPr>
            <w:tcW w:w="2376" w:type="dxa"/>
          </w:tcPr>
          <w:p w14:paraId="3EC898A5" w14:textId="77777777" w:rsidR="00625553" w:rsidRDefault="00000000">
            <w:pPr>
              <w:pStyle w:val="Compact"/>
            </w:pPr>
            <w:r>
              <w:t>ADN</w:t>
            </w:r>
          </w:p>
        </w:tc>
        <w:tc>
          <w:tcPr>
            <w:tcW w:w="5544" w:type="dxa"/>
          </w:tcPr>
          <w:p w14:paraId="3094D885" w14:textId="77777777" w:rsidR="00625553" w:rsidRDefault="00000000">
            <w:pPr>
              <w:pStyle w:val="Compact"/>
            </w:pPr>
            <w:r>
              <w:t>Authorization Domain Name</w:t>
            </w:r>
          </w:p>
        </w:tc>
      </w:tr>
      <w:tr w:rsidR="00625553" w14:paraId="2B9B29B6" w14:textId="77777777">
        <w:tc>
          <w:tcPr>
            <w:tcW w:w="2376" w:type="dxa"/>
          </w:tcPr>
          <w:p w14:paraId="02158652" w14:textId="77777777" w:rsidR="00625553" w:rsidRDefault="00000000">
            <w:pPr>
              <w:pStyle w:val="Compact"/>
            </w:pPr>
            <w:r>
              <w:t>CA</w:t>
            </w:r>
          </w:p>
        </w:tc>
        <w:tc>
          <w:tcPr>
            <w:tcW w:w="5544" w:type="dxa"/>
          </w:tcPr>
          <w:p w14:paraId="0ECEB8FB" w14:textId="77777777" w:rsidR="00625553" w:rsidRDefault="00000000">
            <w:pPr>
              <w:pStyle w:val="Compact"/>
            </w:pPr>
            <w:r>
              <w:t>Certification Authority</w:t>
            </w:r>
          </w:p>
        </w:tc>
      </w:tr>
      <w:tr w:rsidR="00625553" w14:paraId="43E16E53" w14:textId="77777777">
        <w:tc>
          <w:tcPr>
            <w:tcW w:w="2376" w:type="dxa"/>
          </w:tcPr>
          <w:p w14:paraId="7A9C0241" w14:textId="77777777" w:rsidR="00625553" w:rsidRDefault="00000000">
            <w:pPr>
              <w:pStyle w:val="Compact"/>
            </w:pPr>
            <w:r>
              <w:t>CAA</w:t>
            </w:r>
          </w:p>
        </w:tc>
        <w:tc>
          <w:tcPr>
            <w:tcW w:w="5544" w:type="dxa"/>
          </w:tcPr>
          <w:p w14:paraId="4E0F8155" w14:textId="77777777" w:rsidR="00625553" w:rsidRDefault="00000000">
            <w:pPr>
              <w:pStyle w:val="Compact"/>
            </w:pPr>
            <w:r>
              <w:t>Certification Authority Authorization</w:t>
            </w:r>
          </w:p>
        </w:tc>
      </w:tr>
      <w:tr w:rsidR="00625553" w14:paraId="5F2DAF98" w14:textId="77777777">
        <w:tc>
          <w:tcPr>
            <w:tcW w:w="2376" w:type="dxa"/>
          </w:tcPr>
          <w:p w14:paraId="3A5234D4" w14:textId="77777777" w:rsidR="00625553" w:rsidRDefault="00000000">
            <w:pPr>
              <w:pStyle w:val="Compact"/>
            </w:pPr>
            <w:r>
              <w:t>ccTLD</w:t>
            </w:r>
          </w:p>
        </w:tc>
        <w:tc>
          <w:tcPr>
            <w:tcW w:w="5544" w:type="dxa"/>
          </w:tcPr>
          <w:p w14:paraId="7EC17836" w14:textId="77777777" w:rsidR="00625553" w:rsidRDefault="00000000">
            <w:pPr>
              <w:pStyle w:val="Compact"/>
            </w:pPr>
            <w:r>
              <w:t>Country Code Top-Level Domain</w:t>
            </w:r>
          </w:p>
        </w:tc>
      </w:tr>
      <w:tr w:rsidR="00625553" w14:paraId="1B9ECA3F" w14:textId="77777777">
        <w:tc>
          <w:tcPr>
            <w:tcW w:w="2376" w:type="dxa"/>
          </w:tcPr>
          <w:p w14:paraId="76B63D59" w14:textId="77777777" w:rsidR="00625553" w:rsidRDefault="00000000">
            <w:pPr>
              <w:pStyle w:val="Compact"/>
            </w:pPr>
            <w:r>
              <w:t>CICA</w:t>
            </w:r>
          </w:p>
        </w:tc>
        <w:tc>
          <w:tcPr>
            <w:tcW w:w="5544" w:type="dxa"/>
          </w:tcPr>
          <w:p w14:paraId="485C6516" w14:textId="77777777" w:rsidR="00625553" w:rsidRDefault="00000000">
            <w:pPr>
              <w:pStyle w:val="Compact"/>
            </w:pPr>
            <w:r>
              <w:t>Canadian Institute of Chartered Accountants</w:t>
            </w:r>
          </w:p>
        </w:tc>
      </w:tr>
      <w:tr w:rsidR="00625553" w14:paraId="5B9833B2" w14:textId="77777777">
        <w:tc>
          <w:tcPr>
            <w:tcW w:w="2376" w:type="dxa"/>
          </w:tcPr>
          <w:p w14:paraId="35C190C7" w14:textId="77777777" w:rsidR="00625553" w:rsidRDefault="00000000">
            <w:pPr>
              <w:pStyle w:val="Compact"/>
            </w:pPr>
            <w:r>
              <w:t>CP</w:t>
            </w:r>
          </w:p>
        </w:tc>
        <w:tc>
          <w:tcPr>
            <w:tcW w:w="5544" w:type="dxa"/>
          </w:tcPr>
          <w:p w14:paraId="5DDBFD7B" w14:textId="77777777" w:rsidR="00625553" w:rsidRDefault="00000000">
            <w:pPr>
              <w:pStyle w:val="Compact"/>
            </w:pPr>
            <w:r>
              <w:t>Certificate Policy</w:t>
            </w:r>
          </w:p>
        </w:tc>
      </w:tr>
      <w:tr w:rsidR="00625553" w14:paraId="7FEDF93E" w14:textId="77777777">
        <w:tc>
          <w:tcPr>
            <w:tcW w:w="2376" w:type="dxa"/>
          </w:tcPr>
          <w:p w14:paraId="79040F99" w14:textId="77777777" w:rsidR="00625553" w:rsidRDefault="00000000">
            <w:pPr>
              <w:pStyle w:val="Compact"/>
            </w:pPr>
            <w:r>
              <w:lastRenderedPageBreak/>
              <w:t>CPS</w:t>
            </w:r>
          </w:p>
        </w:tc>
        <w:tc>
          <w:tcPr>
            <w:tcW w:w="5544" w:type="dxa"/>
          </w:tcPr>
          <w:p w14:paraId="2BD75BEA" w14:textId="77777777" w:rsidR="00625553" w:rsidRDefault="00000000">
            <w:pPr>
              <w:pStyle w:val="Compact"/>
            </w:pPr>
            <w:r>
              <w:t>Certification Practice Statement</w:t>
            </w:r>
          </w:p>
        </w:tc>
      </w:tr>
      <w:tr w:rsidR="00625553" w14:paraId="4082E2F5" w14:textId="77777777">
        <w:tc>
          <w:tcPr>
            <w:tcW w:w="2376" w:type="dxa"/>
          </w:tcPr>
          <w:p w14:paraId="677FCC89" w14:textId="77777777" w:rsidR="00625553" w:rsidRDefault="00000000">
            <w:pPr>
              <w:pStyle w:val="Compact"/>
            </w:pPr>
            <w:r>
              <w:t>CRL</w:t>
            </w:r>
          </w:p>
        </w:tc>
        <w:tc>
          <w:tcPr>
            <w:tcW w:w="5544" w:type="dxa"/>
          </w:tcPr>
          <w:p w14:paraId="2CD69E47" w14:textId="77777777" w:rsidR="00625553" w:rsidRDefault="00000000">
            <w:pPr>
              <w:pStyle w:val="Compact"/>
            </w:pPr>
            <w:r>
              <w:t>Certificate Revocation List</w:t>
            </w:r>
          </w:p>
        </w:tc>
      </w:tr>
      <w:tr w:rsidR="00625553" w14:paraId="73696BF0" w14:textId="77777777">
        <w:tc>
          <w:tcPr>
            <w:tcW w:w="2376" w:type="dxa"/>
          </w:tcPr>
          <w:p w14:paraId="7849B0AF" w14:textId="77777777" w:rsidR="00625553" w:rsidRDefault="00000000">
            <w:pPr>
              <w:pStyle w:val="Compact"/>
            </w:pPr>
            <w:r>
              <w:t>DBA</w:t>
            </w:r>
          </w:p>
        </w:tc>
        <w:tc>
          <w:tcPr>
            <w:tcW w:w="5544" w:type="dxa"/>
          </w:tcPr>
          <w:p w14:paraId="3E0C280E" w14:textId="77777777" w:rsidR="00625553" w:rsidRDefault="00000000">
            <w:pPr>
              <w:pStyle w:val="Compact"/>
            </w:pPr>
            <w:r>
              <w:t>Doing Business As</w:t>
            </w:r>
          </w:p>
        </w:tc>
      </w:tr>
      <w:tr w:rsidR="00625553" w14:paraId="5903E16A" w14:textId="77777777">
        <w:tc>
          <w:tcPr>
            <w:tcW w:w="2376" w:type="dxa"/>
          </w:tcPr>
          <w:p w14:paraId="2E5EC1A3" w14:textId="77777777" w:rsidR="00625553" w:rsidRDefault="00000000">
            <w:pPr>
              <w:pStyle w:val="Compact"/>
            </w:pPr>
            <w:r>
              <w:t>DNS</w:t>
            </w:r>
          </w:p>
        </w:tc>
        <w:tc>
          <w:tcPr>
            <w:tcW w:w="5544" w:type="dxa"/>
          </w:tcPr>
          <w:p w14:paraId="04374FFA" w14:textId="77777777" w:rsidR="00625553" w:rsidRDefault="00000000">
            <w:pPr>
              <w:pStyle w:val="Compact"/>
            </w:pPr>
            <w:r>
              <w:t>Domain Name System</w:t>
            </w:r>
          </w:p>
        </w:tc>
      </w:tr>
      <w:tr w:rsidR="00625553" w14:paraId="432D293D" w14:textId="77777777">
        <w:tc>
          <w:tcPr>
            <w:tcW w:w="2376" w:type="dxa"/>
          </w:tcPr>
          <w:p w14:paraId="04EB972C" w14:textId="77777777" w:rsidR="00625553" w:rsidRDefault="00000000">
            <w:pPr>
              <w:pStyle w:val="Compact"/>
            </w:pPr>
            <w:r>
              <w:t>FIPS</w:t>
            </w:r>
          </w:p>
        </w:tc>
        <w:tc>
          <w:tcPr>
            <w:tcW w:w="5544" w:type="dxa"/>
          </w:tcPr>
          <w:p w14:paraId="5D132988" w14:textId="77777777" w:rsidR="00625553" w:rsidRDefault="00000000">
            <w:pPr>
              <w:pStyle w:val="Compact"/>
            </w:pPr>
            <w:r>
              <w:t>(US Government) Federal Information Processing Standard</w:t>
            </w:r>
          </w:p>
        </w:tc>
      </w:tr>
      <w:tr w:rsidR="00625553" w14:paraId="7AF2AD29" w14:textId="77777777">
        <w:tc>
          <w:tcPr>
            <w:tcW w:w="2376" w:type="dxa"/>
          </w:tcPr>
          <w:p w14:paraId="3693D30A" w14:textId="77777777" w:rsidR="00625553" w:rsidRDefault="00000000">
            <w:pPr>
              <w:pStyle w:val="Compact"/>
            </w:pPr>
            <w:r>
              <w:t>FQDN</w:t>
            </w:r>
          </w:p>
        </w:tc>
        <w:tc>
          <w:tcPr>
            <w:tcW w:w="5544" w:type="dxa"/>
          </w:tcPr>
          <w:p w14:paraId="60140437" w14:textId="77777777" w:rsidR="00625553" w:rsidRDefault="00000000">
            <w:pPr>
              <w:pStyle w:val="Compact"/>
            </w:pPr>
            <w:r>
              <w:t>Fully-Qualified Domain Name</w:t>
            </w:r>
          </w:p>
        </w:tc>
      </w:tr>
      <w:tr w:rsidR="00625553" w14:paraId="0BE650CF" w14:textId="77777777">
        <w:tc>
          <w:tcPr>
            <w:tcW w:w="2376" w:type="dxa"/>
          </w:tcPr>
          <w:p w14:paraId="4AE9EF69" w14:textId="77777777" w:rsidR="00625553" w:rsidRDefault="00000000">
            <w:pPr>
              <w:pStyle w:val="Compact"/>
            </w:pPr>
            <w:r>
              <w:t>IM</w:t>
            </w:r>
          </w:p>
        </w:tc>
        <w:tc>
          <w:tcPr>
            <w:tcW w:w="5544" w:type="dxa"/>
          </w:tcPr>
          <w:p w14:paraId="0B92702E" w14:textId="77777777" w:rsidR="00625553" w:rsidRDefault="00000000">
            <w:pPr>
              <w:pStyle w:val="Compact"/>
            </w:pPr>
            <w:r>
              <w:t>Instant Messaging</w:t>
            </w:r>
          </w:p>
        </w:tc>
      </w:tr>
      <w:tr w:rsidR="00625553" w14:paraId="34EA2BDB" w14:textId="77777777">
        <w:tc>
          <w:tcPr>
            <w:tcW w:w="2376" w:type="dxa"/>
          </w:tcPr>
          <w:p w14:paraId="1DB6BC3D" w14:textId="77777777" w:rsidR="00625553" w:rsidRDefault="00000000">
            <w:pPr>
              <w:pStyle w:val="Compact"/>
            </w:pPr>
            <w:r>
              <w:t>IANA</w:t>
            </w:r>
          </w:p>
        </w:tc>
        <w:tc>
          <w:tcPr>
            <w:tcW w:w="5544" w:type="dxa"/>
          </w:tcPr>
          <w:p w14:paraId="06603BFE" w14:textId="77777777" w:rsidR="00625553" w:rsidRDefault="00000000">
            <w:pPr>
              <w:pStyle w:val="Compact"/>
            </w:pPr>
            <w:r>
              <w:t>Internet Assigned Numbers Authority</w:t>
            </w:r>
          </w:p>
        </w:tc>
      </w:tr>
      <w:tr w:rsidR="00625553" w14:paraId="7B3966B1" w14:textId="77777777">
        <w:tc>
          <w:tcPr>
            <w:tcW w:w="2376" w:type="dxa"/>
          </w:tcPr>
          <w:p w14:paraId="16A14D53" w14:textId="77777777" w:rsidR="00625553" w:rsidRDefault="00000000">
            <w:pPr>
              <w:pStyle w:val="Compact"/>
            </w:pPr>
            <w:r>
              <w:t>ICANN</w:t>
            </w:r>
          </w:p>
        </w:tc>
        <w:tc>
          <w:tcPr>
            <w:tcW w:w="5544" w:type="dxa"/>
          </w:tcPr>
          <w:p w14:paraId="452017AF" w14:textId="77777777" w:rsidR="00625553" w:rsidRDefault="00000000">
            <w:pPr>
              <w:pStyle w:val="Compact"/>
            </w:pPr>
            <w:r>
              <w:t>Internet Corporation for Assigned Names and Numbers</w:t>
            </w:r>
          </w:p>
        </w:tc>
      </w:tr>
      <w:tr w:rsidR="00625553" w14:paraId="423BCEA8" w14:textId="77777777">
        <w:tc>
          <w:tcPr>
            <w:tcW w:w="2376" w:type="dxa"/>
          </w:tcPr>
          <w:p w14:paraId="64259780" w14:textId="77777777" w:rsidR="00625553" w:rsidRDefault="00000000">
            <w:pPr>
              <w:pStyle w:val="Compact"/>
            </w:pPr>
            <w:r>
              <w:t>ISO</w:t>
            </w:r>
          </w:p>
        </w:tc>
        <w:tc>
          <w:tcPr>
            <w:tcW w:w="5544" w:type="dxa"/>
          </w:tcPr>
          <w:p w14:paraId="1131E571" w14:textId="77777777" w:rsidR="00625553" w:rsidRDefault="00000000">
            <w:pPr>
              <w:pStyle w:val="Compact"/>
            </w:pPr>
            <w:r>
              <w:t>International Organization for Standardization</w:t>
            </w:r>
          </w:p>
        </w:tc>
      </w:tr>
      <w:tr w:rsidR="00625553" w14:paraId="347E780F" w14:textId="77777777">
        <w:tc>
          <w:tcPr>
            <w:tcW w:w="2376" w:type="dxa"/>
          </w:tcPr>
          <w:p w14:paraId="0B73DC20" w14:textId="77777777" w:rsidR="00625553" w:rsidRDefault="00000000">
            <w:pPr>
              <w:pStyle w:val="Compact"/>
            </w:pPr>
            <w:r>
              <w:t>NIST</w:t>
            </w:r>
          </w:p>
        </w:tc>
        <w:tc>
          <w:tcPr>
            <w:tcW w:w="5544" w:type="dxa"/>
          </w:tcPr>
          <w:p w14:paraId="76D069F9" w14:textId="77777777" w:rsidR="00625553" w:rsidRDefault="00000000">
            <w:pPr>
              <w:pStyle w:val="Compact"/>
            </w:pPr>
            <w:r>
              <w:t>(US Government) National Institute of Standards and Technology</w:t>
            </w:r>
          </w:p>
        </w:tc>
      </w:tr>
      <w:tr w:rsidR="00625553" w14:paraId="66AD006E" w14:textId="77777777">
        <w:tc>
          <w:tcPr>
            <w:tcW w:w="2376" w:type="dxa"/>
          </w:tcPr>
          <w:p w14:paraId="72D0A200" w14:textId="77777777" w:rsidR="00625553" w:rsidRDefault="00000000">
            <w:pPr>
              <w:pStyle w:val="Compact"/>
            </w:pPr>
            <w:r>
              <w:t>OCSP</w:t>
            </w:r>
          </w:p>
        </w:tc>
        <w:tc>
          <w:tcPr>
            <w:tcW w:w="5544" w:type="dxa"/>
          </w:tcPr>
          <w:p w14:paraId="48E3CFF0" w14:textId="77777777" w:rsidR="00625553" w:rsidRDefault="00000000">
            <w:pPr>
              <w:pStyle w:val="Compact"/>
            </w:pPr>
            <w:r>
              <w:t>Online Certificate Status Protocol</w:t>
            </w:r>
          </w:p>
        </w:tc>
      </w:tr>
      <w:tr w:rsidR="00625553" w14:paraId="0A29BE02" w14:textId="77777777">
        <w:tc>
          <w:tcPr>
            <w:tcW w:w="2376" w:type="dxa"/>
          </w:tcPr>
          <w:p w14:paraId="15F6586D" w14:textId="77777777" w:rsidR="00625553" w:rsidRDefault="00000000">
            <w:pPr>
              <w:pStyle w:val="Compact"/>
            </w:pPr>
            <w:r>
              <w:t>OID</w:t>
            </w:r>
          </w:p>
        </w:tc>
        <w:tc>
          <w:tcPr>
            <w:tcW w:w="5544" w:type="dxa"/>
          </w:tcPr>
          <w:p w14:paraId="26AB069F" w14:textId="77777777" w:rsidR="00625553" w:rsidRDefault="00000000">
            <w:pPr>
              <w:pStyle w:val="Compact"/>
            </w:pPr>
            <w:r>
              <w:t>Object Identifier</w:t>
            </w:r>
          </w:p>
        </w:tc>
      </w:tr>
      <w:tr w:rsidR="00625553" w14:paraId="5DBD15AA" w14:textId="77777777">
        <w:tc>
          <w:tcPr>
            <w:tcW w:w="2376" w:type="dxa"/>
          </w:tcPr>
          <w:p w14:paraId="7E6B07B3" w14:textId="77777777" w:rsidR="00625553" w:rsidRDefault="00000000">
            <w:pPr>
              <w:pStyle w:val="Compact"/>
            </w:pPr>
            <w:r>
              <w:t>PKI</w:t>
            </w:r>
          </w:p>
        </w:tc>
        <w:tc>
          <w:tcPr>
            <w:tcW w:w="5544" w:type="dxa"/>
          </w:tcPr>
          <w:p w14:paraId="6B1347F9" w14:textId="77777777" w:rsidR="00625553" w:rsidRDefault="00000000">
            <w:pPr>
              <w:pStyle w:val="Compact"/>
            </w:pPr>
            <w:r>
              <w:t>Public Key Infrastructure</w:t>
            </w:r>
          </w:p>
        </w:tc>
      </w:tr>
      <w:tr w:rsidR="00625553" w14:paraId="07332793" w14:textId="77777777">
        <w:tc>
          <w:tcPr>
            <w:tcW w:w="2376" w:type="dxa"/>
          </w:tcPr>
          <w:p w14:paraId="39F4FE7D" w14:textId="77777777" w:rsidR="00625553" w:rsidRDefault="00000000">
            <w:pPr>
              <w:pStyle w:val="Compact"/>
            </w:pPr>
            <w:r>
              <w:t>RA</w:t>
            </w:r>
          </w:p>
        </w:tc>
        <w:tc>
          <w:tcPr>
            <w:tcW w:w="5544" w:type="dxa"/>
          </w:tcPr>
          <w:p w14:paraId="06D3D230" w14:textId="77777777" w:rsidR="00625553" w:rsidRDefault="00000000">
            <w:pPr>
              <w:pStyle w:val="Compact"/>
            </w:pPr>
            <w:r>
              <w:t>Registration Authority</w:t>
            </w:r>
          </w:p>
        </w:tc>
      </w:tr>
      <w:tr w:rsidR="00625553" w14:paraId="567B424C" w14:textId="77777777">
        <w:tc>
          <w:tcPr>
            <w:tcW w:w="2376" w:type="dxa"/>
          </w:tcPr>
          <w:p w14:paraId="5081E55A" w14:textId="77777777" w:rsidR="00625553" w:rsidRDefault="00000000">
            <w:pPr>
              <w:pStyle w:val="Compact"/>
            </w:pPr>
            <w:r>
              <w:t>S/MIME</w:t>
            </w:r>
          </w:p>
        </w:tc>
        <w:tc>
          <w:tcPr>
            <w:tcW w:w="5544" w:type="dxa"/>
          </w:tcPr>
          <w:p w14:paraId="22489B51" w14:textId="77777777" w:rsidR="00625553" w:rsidRDefault="00000000">
            <w:pPr>
              <w:pStyle w:val="Compact"/>
            </w:pPr>
            <w:r>
              <w:t>Secure MIME (Multipurpose Internet Mail Extensions)</w:t>
            </w:r>
          </w:p>
        </w:tc>
      </w:tr>
      <w:tr w:rsidR="00625553" w14:paraId="2F912DF6" w14:textId="77777777">
        <w:tc>
          <w:tcPr>
            <w:tcW w:w="2376" w:type="dxa"/>
          </w:tcPr>
          <w:p w14:paraId="51AB4F93" w14:textId="77777777" w:rsidR="00625553" w:rsidRDefault="00000000">
            <w:pPr>
              <w:pStyle w:val="Compact"/>
            </w:pPr>
            <w:r>
              <w:t>SSL</w:t>
            </w:r>
          </w:p>
        </w:tc>
        <w:tc>
          <w:tcPr>
            <w:tcW w:w="5544" w:type="dxa"/>
          </w:tcPr>
          <w:p w14:paraId="34189ECF" w14:textId="77777777" w:rsidR="00625553" w:rsidRDefault="00000000">
            <w:pPr>
              <w:pStyle w:val="Compact"/>
            </w:pPr>
            <w:r>
              <w:t>Secure Sockets Layer</w:t>
            </w:r>
          </w:p>
        </w:tc>
      </w:tr>
      <w:tr w:rsidR="00625553" w14:paraId="2960E66C" w14:textId="77777777">
        <w:tc>
          <w:tcPr>
            <w:tcW w:w="2376" w:type="dxa"/>
          </w:tcPr>
          <w:p w14:paraId="6F9D0A22" w14:textId="77777777" w:rsidR="00625553" w:rsidRDefault="00000000">
            <w:pPr>
              <w:pStyle w:val="Compact"/>
            </w:pPr>
            <w:r>
              <w:t>TLS</w:t>
            </w:r>
          </w:p>
        </w:tc>
        <w:tc>
          <w:tcPr>
            <w:tcW w:w="5544" w:type="dxa"/>
          </w:tcPr>
          <w:p w14:paraId="769ABD66" w14:textId="77777777" w:rsidR="00625553" w:rsidRDefault="00000000">
            <w:pPr>
              <w:pStyle w:val="Compact"/>
            </w:pPr>
            <w:r>
              <w:t>Transport Layer Security</w:t>
            </w:r>
          </w:p>
        </w:tc>
      </w:tr>
      <w:tr w:rsidR="00625553" w14:paraId="0BE870BF" w14:textId="77777777">
        <w:tc>
          <w:tcPr>
            <w:tcW w:w="2376" w:type="dxa"/>
          </w:tcPr>
          <w:p w14:paraId="05747429" w14:textId="77777777" w:rsidR="00625553" w:rsidRDefault="00000000">
            <w:pPr>
              <w:pStyle w:val="Compact"/>
            </w:pPr>
            <w:r>
              <w:t>VoIP</w:t>
            </w:r>
          </w:p>
        </w:tc>
        <w:tc>
          <w:tcPr>
            <w:tcW w:w="5544" w:type="dxa"/>
          </w:tcPr>
          <w:p w14:paraId="5F9901D7" w14:textId="77777777" w:rsidR="00625553" w:rsidRDefault="00000000">
            <w:pPr>
              <w:pStyle w:val="Compact"/>
            </w:pPr>
            <w:r>
              <w:t>Voice Over Internet Protocol</w:t>
            </w:r>
          </w:p>
        </w:tc>
      </w:tr>
    </w:tbl>
    <w:p w14:paraId="6F3A087B" w14:textId="77777777" w:rsidR="00625553" w:rsidRDefault="00000000">
      <w:pPr>
        <w:pStyle w:val="Heading3"/>
      </w:pPr>
      <w:bookmarkStart w:id="71" w:name="_Toc207014178"/>
      <w:bookmarkStart w:id="72" w:name="X0839623026b591151873baa66974c58a00f7d27"/>
      <w:bookmarkStart w:id="73" w:name="_Toc210934881"/>
      <w:bookmarkEnd w:id="69"/>
      <w:r>
        <w:t>1.6.3 References</w:t>
      </w:r>
      <w:bookmarkEnd w:id="71"/>
      <w:bookmarkEnd w:id="73"/>
    </w:p>
    <w:p w14:paraId="20644043" w14:textId="77777777" w:rsidR="00625553" w:rsidRDefault="00000000">
      <w:pPr>
        <w:pStyle w:val="FirstParagraph"/>
      </w:pPr>
      <w:r>
        <w:t>ETSI EN 319 403, Electronic Signatures and Infrastructures (ESI); Trust Service Provider Conformity Assessment - Requirements for conformity assessment bodies assessing Trust Service Providers</w:t>
      </w:r>
    </w:p>
    <w:p w14:paraId="4101FB45" w14:textId="77777777" w:rsidR="00625553" w:rsidRDefault="00000000">
      <w:pPr>
        <w:pStyle w:val="BodyText"/>
      </w:pPr>
      <w:r>
        <w:t>ETSI EN 319 411-1, Electronic Signatures and Infrastructures (ESI); Policy and security requirements for Trust Service Providers issuing certificates; Part 1: General requirements</w:t>
      </w:r>
    </w:p>
    <w:p w14:paraId="04115100" w14:textId="77777777" w:rsidR="00625553" w:rsidRDefault="00000000">
      <w:pPr>
        <w:pStyle w:val="BodyText"/>
      </w:pPr>
      <w:r>
        <w:t xml:space="preserve">FIPS 140-2, Federal Information Processing Standards Publication - Security Requirements </w:t>
      </w:r>
      <w:proofErr w:type="gramStart"/>
      <w:r>
        <w:t>For</w:t>
      </w:r>
      <w:proofErr w:type="gramEnd"/>
      <w:r>
        <w:t xml:space="preserve"> Cryptographic Modules, Information Technology Laboratory, National Institute of Standards and Technology, May 25, 2001.</w:t>
      </w:r>
    </w:p>
    <w:p w14:paraId="275D12B1" w14:textId="77777777" w:rsidR="00625553" w:rsidRDefault="00000000">
      <w:pPr>
        <w:pStyle w:val="BodyText"/>
      </w:pPr>
      <w:r>
        <w:t xml:space="preserve">FIPS 140-3, Federal Information Processing Standards Publication - Security Requirements </w:t>
      </w:r>
      <w:proofErr w:type="gramStart"/>
      <w:r>
        <w:t>For</w:t>
      </w:r>
      <w:proofErr w:type="gramEnd"/>
      <w:r>
        <w:t xml:space="preserve"> Cryptographic Modules, Information Technology Laboratory, National Institute of Standards and Technology, March 22, 2019.</w:t>
      </w:r>
    </w:p>
    <w:p w14:paraId="38A2D1CA" w14:textId="77777777" w:rsidR="00625553" w:rsidRDefault="00000000">
      <w:pPr>
        <w:pStyle w:val="BodyText"/>
      </w:pPr>
      <w:r>
        <w:lastRenderedPageBreak/>
        <w:t>FIPS 186-5, Federal Information Processing Standards Publication - Digital Signature Standard (DSS), Information Technology Laboratory, National Institute of Standards and Technology, February 2023.</w:t>
      </w:r>
    </w:p>
    <w:p w14:paraId="595702C8" w14:textId="77777777" w:rsidR="00625553" w:rsidRDefault="00000000">
      <w:pPr>
        <w:pStyle w:val="BodyText"/>
      </w:pPr>
      <w:r>
        <w:t>ISO 21188:2018, Public key infrastructure for financial services – Practices and policy framework.</w:t>
      </w:r>
    </w:p>
    <w:p w14:paraId="7A1288AC" w14:textId="77777777" w:rsidR="00625553" w:rsidRDefault="00000000">
      <w:pPr>
        <w:pStyle w:val="BodyText"/>
      </w:pPr>
      <w:r>
        <w:t xml:space="preserve">Network and Certificate System Security Requirements, Version 1.7, available at </w:t>
      </w:r>
      <w:hyperlink r:id="rId20">
        <w:r w:rsidR="00625553">
          <w:rPr>
            <w:rStyle w:val="Hyperlink"/>
          </w:rPr>
          <w:t>https://cabforum.org/network-security-requirements/</w:t>
        </w:r>
      </w:hyperlink>
    </w:p>
    <w:p w14:paraId="34121C68" w14:textId="77777777" w:rsidR="00625553" w:rsidRDefault="00000000">
      <w:pPr>
        <w:pStyle w:val="BodyText"/>
      </w:pPr>
      <w:r>
        <w:t xml:space="preserve">NIST SP 800-89, Recommendation for Obtaining Assurances for Digital Signature Applications, </w:t>
      </w:r>
      <w:hyperlink r:id="rId21">
        <w:r w:rsidR="00625553">
          <w:rPr>
            <w:rStyle w:val="Hyperlink"/>
          </w:rPr>
          <w:t>https://nvlpubs.nist.gov/nistpubs/Legacy/SP/nistspecialpublication800-89.pdf</w:t>
        </w:r>
      </w:hyperlink>
      <w:r>
        <w:t>.</w:t>
      </w:r>
    </w:p>
    <w:p w14:paraId="35D8873E" w14:textId="77777777" w:rsidR="00625553" w:rsidRDefault="00000000">
      <w:pPr>
        <w:pStyle w:val="BodyText"/>
      </w:pPr>
      <w:r>
        <w:t>RFC2119, Request for Comments: 2119, Key words for use in RFCs to Indicate Requirement Levels. S. Bradner. March 1997.</w:t>
      </w:r>
    </w:p>
    <w:p w14:paraId="4EC9179C" w14:textId="77777777" w:rsidR="00625553" w:rsidRDefault="00000000">
      <w:pPr>
        <w:pStyle w:val="BodyText"/>
      </w:pPr>
      <w:r>
        <w:t>RFC3492, Request for Comments: 3492, Punycode: A Bootstring encoding of Unicode for Internationalized Domain Names in Applications (IDNA). A. Costello. March 2003.</w:t>
      </w:r>
    </w:p>
    <w:p w14:paraId="139B9D75" w14:textId="77777777" w:rsidR="00625553" w:rsidRDefault="00000000">
      <w:pPr>
        <w:pStyle w:val="BodyText"/>
      </w:pPr>
      <w:r>
        <w:t xml:space="preserve">RFC3647, Request for Comments: 3647, Internet X.509 Public Key Infrastructure: Certificate Policy and Certification Practices Framework. S. </w:t>
      </w:r>
      <w:proofErr w:type="spellStart"/>
      <w:r>
        <w:t>Chokhani</w:t>
      </w:r>
      <w:proofErr w:type="spellEnd"/>
      <w:r>
        <w:t>, et al. November 2003.</w:t>
      </w:r>
    </w:p>
    <w:p w14:paraId="53F4468D" w14:textId="77777777" w:rsidR="00625553" w:rsidRDefault="00000000">
      <w:pPr>
        <w:pStyle w:val="BodyText"/>
      </w:pPr>
      <w:r>
        <w:t>RFC3912, Request for Comments: 3912, WHOIS Protocol Specification. L. Daigle. September 2004.</w:t>
      </w:r>
    </w:p>
    <w:p w14:paraId="5D438023" w14:textId="77777777" w:rsidR="00625553" w:rsidRDefault="00000000">
      <w:pPr>
        <w:pStyle w:val="BodyText"/>
      </w:pPr>
      <w:r>
        <w:t>RFC3986, Request for Comments: 3986, Uniform Resource Identifier (URI): Generic Syntax. T. Berners-Lee, et al. January 2005.</w:t>
      </w:r>
    </w:p>
    <w:p w14:paraId="0197B4A8" w14:textId="77777777" w:rsidR="00625553" w:rsidRDefault="00000000">
      <w:pPr>
        <w:pStyle w:val="BodyText"/>
      </w:pPr>
      <w:r>
        <w:t>RFC4035, Request for Comments: 4035, Protocol Modifications for the DNS Security Extensions. R. Arends, et al. March 2005.</w:t>
      </w:r>
    </w:p>
    <w:p w14:paraId="33FA40C3" w14:textId="77777777" w:rsidR="00625553" w:rsidRDefault="00000000">
      <w:pPr>
        <w:pStyle w:val="BodyText"/>
      </w:pPr>
      <w:r>
        <w:t>RFC4509, Request for Comments: 4509, Use of SHA-256 in DNSSEC Delegation Signer (DS) Resource Records (RRs). W. Hardaker. May 2006.</w:t>
      </w:r>
    </w:p>
    <w:p w14:paraId="2293475E" w14:textId="77777777" w:rsidR="00625553" w:rsidRDefault="00000000">
      <w:pPr>
        <w:pStyle w:val="BodyText"/>
      </w:pPr>
      <w:r>
        <w:t>RFC5019, Request for Comments: 5019, The Lightweight Online Certificate Status Protocol (OCSP) Profile for High-Volume Environments. A. Deacon, et al. September 2007.</w:t>
      </w:r>
    </w:p>
    <w:p w14:paraId="0725ADEB" w14:textId="77777777" w:rsidR="00625553" w:rsidRDefault="00000000">
      <w:pPr>
        <w:pStyle w:val="BodyText"/>
      </w:pPr>
      <w:r>
        <w:t>RFC5155, Request for Comments: 5155, DNS Security (DNSSEC) Hashed Authenticated Denial of Existence. B. Laurie, et al. March 2008.</w:t>
      </w:r>
    </w:p>
    <w:p w14:paraId="4B8DB426" w14:textId="77777777" w:rsidR="00625553" w:rsidRDefault="00000000">
      <w:pPr>
        <w:pStyle w:val="BodyText"/>
      </w:pPr>
      <w:r>
        <w:t>RFC5280, Request for Comments: 5280, Internet X.509 Public Key Infrastructure: Certificate and Certificate Revocation List (CRL) Profile. D. Cooper, et al. May 2008.</w:t>
      </w:r>
    </w:p>
    <w:p w14:paraId="1644F89A" w14:textId="77777777" w:rsidR="00625553" w:rsidRDefault="00000000">
      <w:pPr>
        <w:pStyle w:val="BodyText"/>
      </w:pPr>
      <w:r>
        <w:t>RFC5702, Request for Comments: 5702, Use of SHA-2 Algorithms with RSA in DNSKEY and RRSIG Resource Records for DNSSEC. J. Jansen. October 2009.</w:t>
      </w:r>
    </w:p>
    <w:p w14:paraId="6F01DF32" w14:textId="77777777" w:rsidR="00625553" w:rsidRDefault="00000000">
      <w:pPr>
        <w:pStyle w:val="BodyText"/>
      </w:pPr>
      <w:r>
        <w:lastRenderedPageBreak/>
        <w:t xml:space="preserve">RFC5890, Request for Comments: 5890, Internationalized Domain Names for Applications (IDNA): Definitions and Document Framework. J. </w:t>
      </w:r>
      <w:proofErr w:type="spellStart"/>
      <w:r>
        <w:t>Klensin</w:t>
      </w:r>
      <w:proofErr w:type="spellEnd"/>
      <w:r>
        <w:t>. August 2010.</w:t>
      </w:r>
    </w:p>
    <w:p w14:paraId="35DC644C" w14:textId="77777777" w:rsidR="00625553" w:rsidRDefault="00000000">
      <w:pPr>
        <w:pStyle w:val="BodyText"/>
      </w:pPr>
      <w:r>
        <w:t>RFC5952, Request for Comments: 5952, A Recommendation for IPv6 Address Text Representation. S. Kawamura, et al. August 2010.</w:t>
      </w:r>
    </w:p>
    <w:p w14:paraId="63007712" w14:textId="77777777" w:rsidR="00625553" w:rsidRDefault="00000000">
      <w:pPr>
        <w:pStyle w:val="BodyText"/>
      </w:pPr>
      <w:r>
        <w:t>RFC6840, Request for Comments: 6840, Clarifications and Implementation Notes for DNS Security (DNSSEC). S. Weiler, et al. February 2013.</w:t>
      </w:r>
    </w:p>
    <w:p w14:paraId="23E4E7F9" w14:textId="77777777" w:rsidR="00625553" w:rsidRDefault="00000000">
      <w:pPr>
        <w:pStyle w:val="BodyText"/>
      </w:pPr>
      <w:r>
        <w:t>RFC6960, Request for Comments: 6960, X.509 Internet Public Key Infrastructure Online Certificate Status Protocol - OCSP. S. Santesson, et al. June 2013.</w:t>
      </w:r>
    </w:p>
    <w:p w14:paraId="1FA40DA8" w14:textId="77777777" w:rsidR="00625553" w:rsidRDefault="00000000">
      <w:pPr>
        <w:pStyle w:val="BodyText"/>
      </w:pPr>
      <w:r>
        <w:t>RFC6962, Request for Comments: 6962, Certificate Transparency. B. Laurie, et al. June 2013.</w:t>
      </w:r>
    </w:p>
    <w:p w14:paraId="73ACA378" w14:textId="77777777" w:rsidR="00625553" w:rsidRDefault="00000000">
      <w:pPr>
        <w:pStyle w:val="BodyText"/>
      </w:pPr>
      <w:r>
        <w:t xml:space="preserve">RFC7231, Request </w:t>
      </w:r>
      <w:proofErr w:type="gramStart"/>
      <w:r>
        <w:t>For</w:t>
      </w:r>
      <w:proofErr w:type="gramEnd"/>
      <w:r>
        <w:t xml:space="preserve"> Comments: 7231, Hypertext Transfer Protocol (HTTP/1.1): Semantics and Content. R. Fielding, et al. June 2014.</w:t>
      </w:r>
    </w:p>
    <w:p w14:paraId="410830B3" w14:textId="77777777" w:rsidR="00625553" w:rsidRDefault="00000000">
      <w:pPr>
        <w:pStyle w:val="BodyText"/>
      </w:pPr>
      <w:r>
        <w:t>RFC7482, Request for Comments: 7482, Registration Data Access Protocol (RDAP) Query Format. A. Newton, et al. March 2015.</w:t>
      </w:r>
    </w:p>
    <w:p w14:paraId="72411179" w14:textId="77777777" w:rsidR="00625553" w:rsidRDefault="00000000">
      <w:pPr>
        <w:pStyle w:val="BodyText"/>
      </w:pPr>
      <w:r>
        <w:t xml:space="preserve">RFC7538, Request </w:t>
      </w:r>
      <w:proofErr w:type="gramStart"/>
      <w:r>
        <w:t>For</w:t>
      </w:r>
      <w:proofErr w:type="gramEnd"/>
      <w:r>
        <w:t xml:space="preserve"> Comments: 7538, The Hypertext Transfer Protocol Status Code 308 (Permanent Redirect). J. Reschke. April 2015.</w:t>
      </w:r>
    </w:p>
    <w:p w14:paraId="454855FA" w14:textId="77777777" w:rsidR="00625553" w:rsidRDefault="00000000">
      <w:pPr>
        <w:pStyle w:val="BodyText"/>
      </w:pPr>
      <w:r>
        <w:t>RFC8499, Request for Comments: 8499, DNS Terminology. P. Hoffman, et al. January 2019.</w:t>
      </w:r>
    </w:p>
    <w:p w14:paraId="03173DF4" w14:textId="77777777" w:rsidR="00625553" w:rsidRDefault="00000000">
      <w:pPr>
        <w:pStyle w:val="BodyText"/>
      </w:pPr>
      <w:r>
        <w:t>RFC8659, Request for Comments: 8659, DNS Certification Authority Authorization (CAA) Resource Record. P. Hallam-Baker, et al. November 2019.</w:t>
      </w:r>
    </w:p>
    <w:p w14:paraId="2DB05CDC" w14:textId="77777777" w:rsidR="00625553" w:rsidRDefault="00000000">
      <w:pPr>
        <w:pStyle w:val="BodyText"/>
      </w:pPr>
      <w:r>
        <w:t xml:space="preserve">RFC8738, Request for Comments: 8738, Automated Certificate Management Environment (ACME) IP Identifier Validation Extension. </w:t>
      </w:r>
      <w:proofErr w:type="spellStart"/>
      <w:r>
        <w:t>R.</w:t>
      </w:r>
      <w:proofErr w:type="gramStart"/>
      <w:r>
        <w:t>B.Shoemaker</w:t>
      </w:r>
      <w:proofErr w:type="spellEnd"/>
      <w:proofErr w:type="gramEnd"/>
      <w:r>
        <w:t>, Ed. February 2020.</w:t>
      </w:r>
    </w:p>
    <w:p w14:paraId="61E725A2" w14:textId="77777777" w:rsidR="00625553" w:rsidRDefault="00000000">
      <w:pPr>
        <w:pStyle w:val="BodyText"/>
      </w:pPr>
      <w:r>
        <w:t>RFC8954, Request for Comments: 8954, Online Certificate Status Protocol (OCSP) Nonce Extension. M. Sahni, Ed. November 2020.</w:t>
      </w:r>
    </w:p>
    <w:p w14:paraId="7B9BB427" w14:textId="77777777" w:rsidR="00625553" w:rsidRDefault="00000000">
      <w:pPr>
        <w:pStyle w:val="BodyText"/>
      </w:pPr>
      <w:proofErr w:type="spellStart"/>
      <w:r>
        <w:t>WebTrust</w:t>
      </w:r>
      <w:proofErr w:type="spellEnd"/>
      <w:r>
        <w:t xml:space="preserve"> for Certification Authorities, SSL Baseline with Network Security, available at </w:t>
      </w:r>
      <w:hyperlink r:id="rId22">
        <w:r w:rsidR="00625553">
          <w:rPr>
            <w:rStyle w:val="Hyperlink"/>
          </w:rPr>
          <w:t>https://www.cpacanada.ca/en/business-and-accounting-resources/audit-and-assurance/overview-of-webtrust-services/principles-and-criteria</w:t>
        </w:r>
      </w:hyperlink>
    </w:p>
    <w:p w14:paraId="1F5B497C" w14:textId="77777777" w:rsidR="00625553" w:rsidRDefault="00625553">
      <w:pPr>
        <w:pStyle w:val="BodyText"/>
      </w:pPr>
      <w:hyperlink r:id="rId23">
        <w:proofErr w:type="spellStart"/>
        <w:r>
          <w:rPr>
            <w:rStyle w:val="Hyperlink"/>
          </w:rPr>
          <w:t>WebTrust</w:t>
        </w:r>
        <w:proofErr w:type="spellEnd"/>
        <w:r>
          <w:rPr>
            <w:rStyle w:val="Hyperlink"/>
          </w:rPr>
          <w:t xml:space="preserve"> Principles and Criteria for Certification Authorities – SSL Baseline</w:t>
        </w:r>
      </w:hyperlink>
    </w:p>
    <w:p w14:paraId="0C1EE3B4" w14:textId="77777777" w:rsidR="00625553" w:rsidRDefault="00000000">
      <w:pPr>
        <w:pStyle w:val="BodyText"/>
      </w:pPr>
      <w:r>
        <w:t>X.509, Recommendation ITU-T X.509 (08/2005) | ISO/IEC 9594-8:2005, Information technology – Open Systems Interconnection – The Directory: Public-key and attribute certificate frameworks.</w:t>
      </w:r>
    </w:p>
    <w:p w14:paraId="18123913" w14:textId="77777777" w:rsidR="00625553" w:rsidRDefault="00000000">
      <w:pPr>
        <w:pStyle w:val="Heading3"/>
      </w:pPr>
      <w:bookmarkStart w:id="74" w:name="_Toc207014179"/>
      <w:bookmarkStart w:id="75" w:name="X93217d24b716e025075dc3556d1eae31d16c44d"/>
      <w:bookmarkStart w:id="76" w:name="_Toc210934882"/>
      <w:bookmarkEnd w:id="72"/>
      <w:r>
        <w:lastRenderedPageBreak/>
        <w:t>1.6.4 Conventions</w:t>
      </w:r>
      <w:bookmarkEnd w:id="74"/>
      <w:bookmarkEnd w:id="76"/>
    </w:p>
    <w:p w14:paraId="0E2448B9" w14:textId="77777777" w:rsidR="00625553" w:rsidRDefault="00000000">
      <w:pPr>
        <w:pStyle w:val="FirstParagraph"/>
      </w:pPr>
      <w:r>
        <w:t>The key words “MUST”, “MUST NOT”, “REQUIRED”, “SHALL”, “SHALL NOT”, “SHOULD”, “SHOULD NOT”, “RECOMMENDED”, “MAY”, and “OPTIONAL” in these Requirements shall be interpreted in accordance with RFC 2119.</w:t>
      </w:r>
    </w:p>
    <w:p w14:paraId="2106AB3D" w14:textId="77777777" w:rsidR="00625553" w:rsidRDefault="00000000">
      <w:pPr>
        <w:pStyle w:val="BodyText"/>
      </w:pPr>
      <w:r>
        <w:t xml:space="preserve">By convention, this document omits time and </w:t>
      </w:r>
      <w:proofErr w:type="spellStart"/>
      <w:r>
        <w:t>timezones</w:t>
      </w:r>
      <w:proofErr w:type="spellEnd"/>
      <w:r>
        <w:t xml:space="preserve"> when listing effective requirements such as dates. Except when explicitly specified, the associated time with a date shall be 00:00:00 UTC.</w:t>
      </w:r>
    </w:p>
    <w:p w14:paraId="17E40852" w14:textId="77777777" w:rsidR="00625553" w:rsidRDefault="00000000">
      <w:pPr>
        <w:pStyle w:val="Heading1"/>
      </w:pPr>
      <w:bookmarkStart w:id="77" w:name="_Toc207014180"/>
      <w:bookmarkStart w:id="78" w:name="X62483efdbd236eb543b81e81c2b9ec3bb1d5f95"/>
      <w:bookmarkStart w:id="79" w:name="_Toc210934883"/>
      <w:bookmarkEnd w:id="3"/>
      <w:bookmarkEnd w:id="61"/>
      <w:bookmarkEnd w:id="75"/>
      <w:r>
        <w:lastRenderedPageBreak/>
        <w:t>2. PUBLICATION AND REPOSITORY RESPONSIBILITIES</w:t>
      </w:r>
      <w:bookmarkEnd w:id="77"/>
      <w:bookmarkEnd w:id="79"/>
    </w:p>
    <w:p w14:paraId="221FFE5E" w14:textId="77777777" w:rsidR="00625553" w:rsidRDefault="00000000">
      <w:pPr>
        <w:pStyle w:val="FirstParagraph"/>
      </w:pPr>
      <w:r>
        <w:t xml:space="preserve">The CA SHALL develop, implement, enforce, and at least once every 366 days </w:t>
      </w:r>
      <w:proofErr w:type="gramStart"/>
      <w:r>
        <w:t>update</w:t>
      </w:r>
      <w:proofErr w:type="gramEnd"/>
      <w:r>
        <w:t xml:space="preserve"> a Certificate Policy and/or Certification Practice Statement that describes in detail how the CA implements the latest version of these Requirements.</w:t>
      </w:r>
    </w:p>
    <w:p w14:paraId="406E280D" w14:textId="77777777" w:rsidR="00625553" w:rsidRDefault="00000000">
      <w:pPr>
        <w:pStyle w:val="Heading2"/>
      </w:pPr>
      <w:bookmarkStart w:id="80" w:name="_Toc207014181"/>
      <w:bookmarkStart w:id="81" w:name="Xc4cc4a03ef3cc1998b3cae8dbace72ae4336451"/>
      <w:bookmarkStart w:id="82" w:name="_Toc210934884"/>
      <w:r>
        <w:t>2.1 Repositories</w:t>
      </w:r>
      <w:bookmarkEnd w:id="80"/>
      <w:bookmarkEnd w:id="82"/>
    </w:p>
    <w:p w14:paraId="5D0354A3" w14:textId="77777777" w:rsidR="00625553" w:rsidRDefault="00000000">
      <w:pPr>
        <w:pStyle w:val="FirstParagraph"/>
      </w:pPr>
      <w:r>
        <w:t>The CA SHALL make revocation information for Subordinate Certificates and Subscriber Certificates available in accordance with this Policy.</w:t>
      </w:r>
    </w:p>
    <w:p w14:paraId="63D2C9DA" w14:textId="77777777" w:rsidR="00625553" w:rsidRDefault="00000000">
      <w:pPr>
        <w:pStyle w:val="Heading2"/>
      </w:pPr>
      <w:bookmarkStart w:id="83" w:name="_Toc207014182"/>
      <w:bookmarkStart w:id="84" w:name="Xe2ca880679a111ba65f3a60b6ddc59fa8faf923"/>
      <w:bookmarkStart w:id="85" w:name="_Toc210934885"/>
      <w:bookmarkEnd w:id="81"/>
      <w:r>
        <w:t>2.2 Publication of information</w:t>
      </w:r>
      <w:bookmarkEnd w:id="83"/>
      <w:bookmarkEnd w:id="85"/>
    </w:p>
    <w:p w14:paraId="2896ABD4" w14:textId="77777777" w:rsidR="00625553" w:rsidRDefault="00000000">
      <w:pPr>
        <w:pStyle w:val="FirstParagraph"/>
      </w:pPr>
      <w:r>
        <w:t xml:space="preserve">The CA SHALL publicly </w:t>
      </w:r>
      <w:proofErr w:type="gramStart"/>
      <w:r>
        <w:t>disclose</w:t>
      </w:r>
      <w:proofErr w:type="gramEnd"/>
      <w:r>
        <w:t xml:space="preserv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625553">
          <w:rPr>
            <w:rStyle w:val="Hyperlink"/>
          </w:rPr>
          <w:t>Section 8.4</w:t>
        </w:r>
      </w:hyperlink>
      <w:r>
        <w:t>).</w:t>
      </w:r>
    </w:p>
    <w:p w14:paraId="374AB29E" w14:textId="77777777" w:rsidR="00625553" w:rsidRDefault="00000000">
      <w:pPr>
        <w:pStyle w:val="BodyText"/>
      </w:pPr>
      <w:r>
        <w:t>The Certificate Policy and/or Certification Practice Statement MUST be structured in accordance with RFC 3647 and MUST include all material required by RFC 3647.</w:t>
      </w:r>
    </w:p>
    <w:p w14:paraId="47B31FA1" w14:textId="77777777" w:rsidR="00625553"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3DD14139" w14:textId="77777777" w:rsidR="00625553" w:rsidRDefault="00000000">
      <w:pPr>
        <w:pStyle w:val="BlockText"/>
      </w:pPr>
      <w:r>
        <w:t xml:space="preserve">[Name of CA] conforms to the current version of the Baseline Requirements for the Issuance and Management of Publicly-Trusted TLS Server Certificates published at </w:t>
      </w:r>
      <w:hyperlink r:id="rId24">
        <w:r w:rsidR="00625553">
          <w:rPr>
            <w:rStyle w:val="Hyperlink"/>
          </w:rPr>
          <w:t>https://www.cabforum.org</w:t>
        </w:r>
      </w:hyperlink>
      <w:r>
        <w:t>. In the event of any inconsistency between this document and those Requirements, those Requirements take precedence over this document.</w:t>
      </w:r>
    </w:p>
    <w:p w14:paraId="1FC00A77" w14:textId="77777777" w:rsidR="00625553"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255E3A25" w14:textId="77777777" w:rsidR="00625553" w:rsidRDefault="00000000">
      <w:pPr>
        <w:pStyle w:val="Compact"/>
        <w:numPr>
          <w:ilvl w:val="0"/>
          <w:numId w:val="19"/>
        </w:numPr>
      </w:pPr>
      <w:r>
        <w:t>valid,</w:t>
      </w:r>
    </w:p>
    <w:p w14:paraId="2AE958C9" w14:textId="77777777" w:rsidR="00625553" w:rsidRDefault="00000000">
      <w:pPr>
        <w:pStyle w:val="Compact"/>
        <w:numPr>
          <w:ilvl w:val="0"/>
          <w:numId w:val="19"/>
        </w:numPr>
      </w:pPr>
      <w:r>
        <w:t>revoked, and</w:t>
      </w:r>
    </w:p>
    <w:p w14:paraId="54FFEB76" w14:textId="77777777" w:rsidR="00625553" w:rsidRDefault="00000000">
      <w:pPr>
        <w:pStyle w:val="Compact"/>
        <w:numPr>
          <w:ilvl w:val="0"/>
          <w:numId w:val="19"/>
        </w:numPr>
      </w:pPr>
      <w:r>
        <w:t>expired.</w:t>
      </w:r>
    </w:p>
    <w:p w14:paraId="78F902E7" w14:textId="77777777" w:rsidR="00625553" w:rsidRDefault="00000000">
      <w:pPr>
        <w:pStyle w:val="Heading2"/>
      </w:pPr>
      <w:bookmarkStart w:id="86" w:name="_Toc207014183"/>
      <w:bookmarkStart w:id="87" w:name="X21bedd0cf999aaea5018e8e5b43ae349d62554b"/>
      <w:bookmarkStart w:id="88" w:name="_Toc210934886"/>
      <w:bookmarkEnd w:id="84"/>
      <w:r>
        <w:t>2.3 Time or frequency of publication</w:t>
      </w:r>
      <w:bookmarkEnd w:id="86"/>
      <w:bookmarkEnd w:id="88"/>
    </w:p>
    <w:p w14:paraId="03F14D7C" w14:textId="77777777" w:rsidR="00625553" w:rsidRDefault="00000000">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w:t>
      </w:r>
      <w:proofErr w:type="gramStart"/>
      <w:r>
        <w:t>indicate</w:t>
      </w:r>
      <w:proofErr w:type="gramEnd"/>
      <w:r>
        <w:t xml:space="preserve"> conformance with </w:t>
      </w:r>
      <w:r>
        <w:lastRenderedPageBreak/>
        <w:t>this requirement by incrementing the version number and adding a dated changelog entry, even if no other changes are made to the document.</w:t>
      </w:r>
    </w:p>
    <w:p w14:paraId="5B36415F" w14:textId="77777777" w:rsidR="00625553" w:rsidRDefault="00000000">
      <w:pPr>
        <w:pStyle w:val="Heading2"/>
      </w:pPr>
      <w:bookmarkStart w:id="89" w:name="_Toc207014184"/>
      <w:bookmarkStart w:id="90" w:name="X60de83edb689659effab47329b5ca89423f7a82"/>
      <w:bookmarkStart w:id="91" w:name="_Toc210934887"/>
      <w:bookmarkEnd w:id="87"/>
      <w:r>
        <w:t>2.4 Access controls on repositories</w:t>
      </w:r>
      <w:bookmarkEnd w:id="89"/>
      <w:bookmarkEnd w:id="91"/>
    </w:p>
    <w:p w14:paraId="4B76C39C" w14:textId="77777777" w:rsidR="00625553" w:rsidRDefault="00000000">
      <w:pPr>
        <w:pStyle w:val="FirstParagraph"/>
      </w:pPr>
      <w:r>
        <w:t xml:space="preserve">The CA </w:t>
      </w:r>
      <w:proofErr w:type="gramStart"/>
      <w:r>
        <w:t>shall</w:t>
      </w:r>
      <w:proofErr w:type="gramEnd"/>
      <w:r>
        <w:t xml:space="preserve"> make its Repository publicly available in a read-only manner.</w:t>
      </w:r>
    </w:p>
    <w:p w14:paraId="263B194E" w14:textId="77777777" w:rsidR="00625553" w:rsidRDefault="00000000">
      <w:pPr>
        <w:pStyle w:val="Heading1"/>
      </w:pPr>
      <w:bookmarkStart w:id="92" w:name="_Toc207014185"/>
      <w:bookmarkStart w:id="93" w:name="X8863bdafba66878afc88bdae54f80c7438f2d24"/>
      <w:bookmarkStart w:id="94" w:name="_Toc210934888"/>
      <w:bookmarkEnd w:id="78"/>
      <w:bookmarkEnd w:id="90"/>
      <w:r>
        <w:lastRenderedPageBreak/>
        <w:t>3. IDENTIFICATION AND AUTHENTICATION</w:t>
      </w:r>
      <w:bookmarkEnd w:id="92"/>
      <w:bookmarkEnd w:id="94"/>
    </w:p>
    <w:p w14:paraId="444692D0" w14:textId="77777777" w:rsidR="00625553" w:rsidRDefault="00000000">
      <w:pPr>
        <w:pStyle w:val="Heading2"/>
      </w:pPr>
      <w:bookmarkStart w:id="95" w:name="_Toc207014186"/>
      <w:bookmarkStart w:id="96" w:name="Xf786f9c7655c91d53d3be6fd5acd158760b27b1"/>
      <w:bookmarkStart w:id="97" w:name="_Toc210934889"/>
      <w:r>
        <w:t>3.1 Naming</w:t>
      </w:r>
      <w:bookmarkEnd w:id="95"/>
      <w:bookmarkEnd w:id="97"/>
    </w:p>
    <w:p w14:paraId="627B085B" w14:textId="77777777" w:rsidR="00625553" w:rsidRDefault="00000000">
      <w:pPr>
        <w:pStyle w:val="Heading3"/>
      </w:pPr>
      <w:bookmarkStart w:id="98" w:name="_Toc207014187"/>
      <w:bookmarkStart w:id="99" w:name="Xed774de95f03f0e31c0c07879236ab1bfe9bd11"/>
      <w:bookmarkStart w:id="100" w:name="_Toc210934890"/>
      <w:r>
        <w:t>3.1.1 Types of names</w:t>
      </w:r>
      <w:bookmarkEnd w:id="98"/>
      <w:bookmarkEnd w:id="100"/>
    </w:p>
    <w:p w14:paraId="24FC8040" w14:textId="77777777" w:rsidR="00625553" w:rsidRDefault="00000000">
      <w:pPr>
        <w:pStyle w:val="Heading3"/>
      </w:pPr>
      <w:bookmarkStart w:id="101" w:name="_Toc207014188"/>
      <w:bookmarkStart w:id="102" w:name="X8e7d7751836ece8a884125a2965c5cb9e977707"/>
      <w:bookmarkStart w:id="103" w:name="_Toc210934891"/>
      <w:bookmarkEnd w:id="99"/>
      <w:r>
        <w:t>3.1.2 Need for names to be meaningful</w:t>
      </w:r>
      <w:bookmarkEnd w:id="101"/>
      <w:bookmarkEnd w:id="103"/>
    </w:p>
    <w:p w14:paraId="05D0CE07" w14:textId="77777777" w:rsidR="00625553" w:rsidRDefault="00000000">
      <w:pPr>
        <w:pStyle w:val="Heading3"/>
      </w:pPr>
      <w:bookmarkStart w:id="104" w:name="_Toc207014189"/>
      <w:bookmarkStart w:id="105" w:name="X9d5c3d11a9b11b814ce0d979d8070e0bb02a176"/>
      <w:bookmarkStart w:id="106" w:name="_Toc210934892"/>
      <w:bookmarkEnd w:id="102"/>
      <w:r>
        <w:t>3.1.3 Anonymity or pseudonymity of subscribers</w:t>
      </w:r>
      <w:bookmarkEnd w:id="104"/>
      <w:bookmarkEnd w:id="106"/>
    </w:p>
    <w:p w14:paraId="367C8D8D" w14:textId="77777777" w:rsidR="00625553" w:rsidRDefault="00000000">
      <w:pPr>
        <w:pStyle w:val="Heading3"/>
      </w:pPr>
      <w:bookmarkStart w:id="107" w:name="_Toc207014190"/>
      <w:bookmarkStart w:id="108" w:name="Xd75df41192a8b22e4274876ae42e0527837ae10"/>
      <w:bookmarkStart w:id="109" w:name="_Toc210934893"/>
      <w:bookmarkEnd w:id="105"/>
      <w:r>
        <w:t>3.1.4 Rules for interpreting various name forms</w:t>
      </w:r>
      <w:bookmarkEnd w:id="107"/>
      <w:bookmarkEnd w:id="109"/>
    </w:p>
    <w:p w14:paraId="634F3E1A" w14:textId="77777777" w:rsidR="00625553" w:rsidRDefault="00000000">
      <w:pPr>
        <w:pStyle w:val="Heading3"/>
      </w:pPr>
      <w:bookmarkStart w:id="110" w:name="_Toc207014191"/>
      <w:bookmarkStart w:id="111" w:name="Xa1ac54330933c10cff72bb358a4e8c1feaa6d5a"/>
      <w:bookmarkStart w:id="112" w:name="_Toc210934894"/>
      <w:bookmarkEnd w:id="108"/>
      <w:r>
        <w:t>3.1.5 Uniqueness of names</w:t>
      </w:r>
      <w:bookmarkEnd w:id="110"/>
      <w:bookmarkEnd w:id="112"/>
    </w:p>
    <w:p w14:paraId="720E4A27" w14:textId="77777777" w:rsidR="00625553" w:rsidRDefault="00000000">
      <w:pPr>
        <w:pStyle w:val="Heading3"/>
      </w:pPr>
      <w:bookmarkStart w:id="113" w:name="_Toc207014192"/>
      <w:bookmarkStart w:id="114" w:name="X5cf81b88921fe36972782047b214b6fcebb7665"/>
      <w:bookmarkStart w:id="115" w:name="_Toc210934895"/>
      <w:bookmarkEnd w:id="111"/>
      <w:r>
        <w:t>3.1.6 Recognition, authentication, and role of trademarks</w:t>
      </w:r>
      <w:bookmarkEnd w:id="113"/>
      <w:bookmarkEnd w:id="115"/>
    </w:p>
    <w:p w14:paraId="293FAAC9" w14:textId="77777777" w:rsidR="00625553" w:rsidRDefault="00000000">
      <w:pPr>
        <w:pStyle w:val="Heading2"/>
      </w:pPr>
      <w:bookmarkStart w:id="116" w:name="_Toc207014193"/>
      <w:bookmarkStart w:id="117" w:name="X717456f35997daf739a755e62f9736e96045222"/>
      <w:bookmarkStart w:id="118" w:name="_Toc210934896"/>
      <w:bookmarkEnd w:id="96"/>
      <w:bookmarkEnd w:id="114"/>
      <w:r>
        <w:t>3.2 Initial identity validation</w:t>
      </w:r>
      <w:bookmarkEnd w:id="116"/>
      <w:bookmarkEnd w:id="118"/>
    </w:p>
    <w:p w14:paraId="0A87BB29" w14:textId="77777777" w:rsidR="00625553" w:rsidRDefault="00000000">
      <w:pPr>
        <w:pStyle w:val="Heading3"/>
      </w:pPr>
      <w:bookmarkStart w:id="119" w:name="_Toc207014194"/>
      <w:bookmarkStart w:id="120" w:name="X58ba043e5104c081012981bc400850498a0ed19"/>
      <w:bookmarkStart w:id="121" w:name="_Toc210934897"/>
      <w:r>
        <w:t>3.2.1 Method to prove possession of private key</w:t>
      </w:r>
      <w:bookmarkEnd w:id="119"/>
      <w:bookmarkEnd w:id="121"/>
    </w:p>
    <w:p w14:paraId="1423DB14" w14:textId="77777777" w:rsidR="00625553" w:rsidRDefault="00000000">
      <w:pPr>
        <w:pStyle w:val="Heading3"/>
      </w:pPr>
      <w:bookmarkStart w:id="122" w:name="_Toc207014195"/>
      <w:bookmarkStart w:id="123" w:name="X6548f78e7f06e14178684fc1b09d5e982e35774"/>
      <w:bookmarkStart w:id="124" w:name="_Toc210934898"/>
      <w:bookmarkEnd w:id="120"/>
      <w:r>
        <w:t>3.2.2 Authentication of Organization and Domain Identity</w:t>
      </w:r>
      <w:bookmarkEnd w:id="122"/>
      <w:bookmarkEnd w:id="124"/>
    </w:p>
    <w:p w14:paraId="3E98572C" w14:textId="77777777" w:rsidR="00625553" w:rsidRDefault="00000000">
      <w:pPr>
        <w:pStyle w:val="FirstParagraph"/>
      </w:pPr>
      <w:r>
        <w:t xml:space="preserve">If the Applicant requests a Certificate that will contain Subject Identity Information comprised only of the </w:t>
      </w:r>
      <w:proofErr w:type="spellStart"/>
      <w:r>
        <w:rPr>
          <w:rStyle w:val="VerbatimChar"/>
        </w:rPr>
        <w:t>countryName</w:t>
      </w:r>
      <w:proofErr w:type="spellEnd"/>
      <w:r>
        <w:t xml:space="preserve"> field, then the CA SHALL verify the country associated with the Subject using a verification process meeting the requirements of </w:t>
      </w:r>
      <w:hyperlink w:anchor="X6c76a26a5b208a55b2152305586d1e4240deb4a">
        <w:r w:rsidR="00625553">
          <w:rPr>
            <w:rStyle w:val="Hyperlink"/>
          </w:rPr>
          <w:t>Section 3.2.2.3</w:t>
        </w:r>
      </w:hyperlink>
      <w:r>
        <w:t xml:space="preserve"> and that is described in the CA’s Certificate Policy and/or Certification Practice Statement. If the Applicant requests a Certificate that will contain the </w:t>
      </w:r>
      <w:proofErr w:type="spellStart"/>
      <w:r>
        <w:t>countryName</w:t>
      </w:r>
      <w:proofErr w:type="spellEnd"/>
      <w:r>
        <w:t xml:space="preserv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625553">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755502B5" w14:textId="77777777" w:rsidR="00625553" w:rsidRDefault="00000000">
      <w:pPr>
        <w:pStyle w:val="Heading4"/>
      </w:pPr>
      <w:bookmarkStart w:id="125" w:name="Xa28b1e088335c6bc0e93517d16c4c6db7d1275c"/>
      <w:r>
        <w:t>3.2.2.1 Identity</w:t>
      </w:r>
    </w:p>
    <w:p w14:paraId="5955BDC8" w14:textId="77777777" w:rsidR="00625553" w:rsidRDefault="00000000">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w:t>
      </w:r>
      <w:proofErr w:type="gramStart"/>
      <w:r>
        <w:t>verify</w:t>
      </w:r>
      <w:proofErr w:type="gramEnd"/>
      <w:r>
        <w:t xml:space="preserve"> the identity and address of the Applicant using documentation provided by, or through communication with, at least one of the following:</w:t>
      </w:r>
    </w:p>
    <w:p w14:paraId="495E8E61" w14:textId="77777777" w:rsidR="00625553" w:rsidRDefault="00000000">
      <w:pPr>
        <w:pStyle w:val="Compact"/>
        <w:numPr>
          <w:ilvl w:val="0"/>
          <w:numId w:val="20"/>
        </w:numPr>
      </w:pPr>
      <w:r>
        <w:t xml:space="preserve">A government agency in the jurisdiction of the Applicant’s legal creation, existence, or </w:t>
      </w:r>
      <w:proofErr w:type="gramStart"/>
      <w:r>
        <w:t>recognition;</w:t>
      </w:r>
      <w:proofErr w:type="gramEnd"/>
    </w:p>
    <w:p w14:paraId="4B88E838" w14:textId="77777777" w:rsidR="00625553" w:rsidRDefault="00000000">
      <w:pPr>
        <w:pStyle w:val="Compact"/>
        <w:numPr>
          <w:ilvl w:val="0"/>
          <w:numId w:val="20"/>
        </w:numPr>
      </w:pPr>
      <w:r>
        <w:lastRenderedPageBreak/>
        <w:t xml:space="preserve">A </w:t>
      </w:r>
      <w:proofErr w:type="gramStart"/>
      <w:r>
        <w:t>third party</w:t>
      </w:r>
      <w:proofErr w:type="gramEnd"/>
      <w:r>
        <w:t xml:space="preserve"> database that is periodically updated and considered a Reliable Data </w:t>
      </w:r>
      <w:proofErr w:type="gramStart"/>
      <w:r>
        <w:t>Source;</w:t>
      </w:r>
      <w:proofErr w:type="gramEnd"/>
    </w:p>
    <w:p w14:paraId="5E418309" w14:textId="77777777" w:rsidR="00625553" w:rsidRDefault="00000000">
      <w:pPr>
        <w:pStyle w:val="Compact"/>
        <w:numPr>
          <w:ilvl w:val="0"/>
          <w:numId w:val="20"/>
        </w:numPr>
      </w:pPr>
      <w:r>
        <w:t>A site visit by the CA or a third party who is acting as an agent for the CA; or</w:t>
      </w:r>
    </w:p>
    <w:p w14:paraId="124CD02E" w14:textId="77777777" w:rsidR="00625553" w:rsidRDefault="00000000">
      <w:pPr>
        <w:pStyle w:val="Compact"/>
        <w:numPr>
          <w:ilvl w:val="0"/>
          <w:numId w:val="20"/>
        </w:numPr>
      </w:pPr>
      <w:r>
        <w:t>An Attestation Letter.</w:t>
      </w:r>
    </w:p>
    <w:p w14:paraId="27DB3B5F" w14:textId="77777777" w:rsidR="00625553" w:rsidRDefault="00000000">
      <w:pPr>
        <w:pStyle w:val="FirstParagraph"/>
      </w:pPr>
      <w:r>
        <w:t>The CA MAY use the same documentation or communication described in 1 through 4 above to verify both the Applicant’s identity and address.</w:t>
      </w:r>
    </w:p>
    <w:p w14:paraId="20816A01" w14:textId="77777777" w:rsidR="00625553"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1FCC6E93" w14:textId="77777777" w:rsidR="00625553" w:rsidRDefault="00000000">
      <w:pPr>
        <w:pStyle w:val="Heading4"/>
      </w:pPr>
      <w:bookmarkStart w:id="126" w:name="X0f735931595a9b83d3b2daab91c3379eb22baab"/>
      <w:bookmarkEnd w:id="125"/>
      <w:r>
        <w:t>3.2.2.2 DBA/Tradename</w:t>
      </w:r>
    </w:p>
    <w:p w14:paraId="00BAB873" w14:textId="77777777" w:rsidR="00625553" w:rsidRDefault="00000000">
      <w:pPr>
        <w:pStyle w:val="FirstParagraph"/>
      </w:pPr>
      <w:r>
        <w:t>If the Subject Identity Information is to include a DBA or tradename, the CA SHALL verify the Applicant’s right to use the DBA/tradename using at least one of the following:</w:t>
      </w:r>
    </w:p>
    <w:p w14:paraId="1642CC5A" w14:textId="77777777" w:rsidR="00625553" w:rsidRDefault="00000000">
      <w:pPr>
        <w:pStyle w:val="Compact"/>
        <w:numPr>
          <w:ilvl w:val="0"/>
          <w:numId w:val="21"/>
        </w:numPr>
      </w:pPr>
      <w:r>
        <w:t xml:space="preserve">Documentation provided by, or communication with, a government agency in the jurisdiction of the Applicant’s legal creation, existence, or </w:t>
      </w:r>
      <w:proofErr w:type="gramStart"/>
      <w:r>
        <w:t>recognition;</w:t>
      </w:r>
      <w:proofErr w:type="gramEnd"/>
    </w:p>
    <w:p w14:paraId="1BA6517F" w14:textId="77777777" w:rsidR="00625553" w:rsidRDefault="00000000">
      <w:pPr>
        <w:pStyle w:val="Compact"/>
        <w:numPr>
          <w:ilvl w:val="0"/>
          <w:numId w:val="21"/>
        </w:numPr>
      </w:pPr>
      <w:r>
        <w:t xml:space="preserve">A Reliable Data </w:t>
      </w:r>
      <w:proofErr w:type="gramStart"/>
      <w:r>
        <w:t>Source;</w:t>
      </w:r>
      <w:proofErr w:type="gramEnd"/>
    </w:p>
    <w:p w14:paraId="569127F9" w14:textId="77777777" w:rsidR="00625553" w:rsidRDefault="00000000">
      <w:pPr>
        <w:pStyle w:val="Compact"/>
        <w:numPr>
          <w:ilvl w:val="0"/>
          <w:numId w:val="21"/>
        </w:numPr>
      </w:pPr>
      <w:r>
        <w:t xml:space="preserve">Communication with a government agency responsible for the management of such DBAs or trade </w:t>
      </w:r>
      <w:proofErr w:type="gramStart"/>
      <w:r>
        <w:t>names;</w:t>
      </w:r>
      <w:proofErr w:type="gramEnd"/>
    </w:p>
    <w:p w14:paraId="19B771CF" w14:textId="77777777" w:rsidR="00625553" w:rsidRDefault="00000000">
      <w:pPr>
        <w:pStyle w:val="Compact"/>
        <w:numPr>
          <w:ilvl w:val="0"/>
          <w:numId w:val="21"/>
        </w:numPr>
      </w:pPr>
      <w:r>
        <w:t>An Attestation Letter accompanied by documentary support; or</w:t>
      </w:r>
    </w:p>
    <w:p w14:paraId="2D95D509" w14:textId="77777777" w:rsidR="00625553" w:rsidRDefault="00000000">
      <w:pPr>
        <w:pStyle w:val="Compact"/>
        <w:numPr>
          <w:ilvl w:val="0"/>
          <w:numId w:val="21"/>
        </w:numPr>
      </w:pPr>
      <w:r>
        <w:t>A utility bill, bank statement, credit card statement, government-issued tax document, or other form of identification that the CA determines to be reliable.</w:t>
      </w:r>
    </w:p>
    <w:p w14:paraId="681A9501" w14:textId="77777777" w:rsidR="00625553" w:rsidRDefault="00000000">
      <w:pPr>
        <w:pStyle w:val="Heading4"/>
      </w:pPr>
      <w:bookmarkStart w:id="127" w:name="X6c76a26a5b208a55b2152305586d1e4240deb4a"/>
      <w:bookmarkEnd w:id="126"/>
      <w:r>
        <w:t>3.2.2.3 Verification of Country</w:t>
      </w:r>
    </w:p>
    <w:p w14:paraId="5ED3464A" w14:textId="77777777" w:rsidR="00625553" w:rsidRDefault="00000000">
      <w:pPr>
        <w:pStyle w:val="FirstParagraph"/>
      </w:pPr>
      <w:r>
        <w:t xml:space="preserve">If the </w:t>
      </w:r>
      <w:proofErr w:type="spellStart"/>
      <w:proofErr w:type="gramStart"/>
      <w:r>
        <w:rPr>
          <w:rStyle w:val="VerbatimChar"/>
        </w:rPr>
        <w:t>subject:countryName</w:t>
      </w:r>
      <w:proofErr w:type="spellEnd"/>
      <w:proofErr w:type="gramEnd"/>
      <w:r>
        <w:t xml:space="preserve"> field is present, then the CA SHALL verify the country associated with the Subject using one of the following:</w:t>
      </w:r>
    </w:p>
    <w:p w14:paraId="6A3C798B" w14:textId="77777777" w:rsidR="00625553" w:rsidRDefault="00000000">
      <w:pPr>
        <w:pStyle w:val="Compact"/>
        <w:numPr>
          <w:ilvl w:val="0"/>
          <w:numId w:val="22"/>
        </w:numPr>
      </w:pPr>
      <w:r>
        <w:t>the IP Address range assignment by country for either</w:t>
      </w:r>
    </w:p>
    <w:p w14:paraId="2D0FC295" w14:textId="77777777" w:rsidR="00625553" w:rsidRDefault="00000000">
      <w:pPr>
        <w:pStyle w:val="Compact"/>
        <w:numPr>
          <w:ilvl w:val="1"/>
          <w:numId w:val="23"/>
        </w:numPr>
      </w:pPr>
      <w:r>
        <w:t>the web site’s IP address, as indicated by the DNS record for the web site or</w:t>
      </w:r>
    </w:p>
    <w:p w14:paraId="50A895FC" w14:textId="77777777" w:rsidR="00625553" w:rsidRDefault="00000000">
      <w:pPr>
        <w:pStyle w:val="Compact"/>
        <w:numPr>
          <w:ilvl w:val="1"/>
          <w:numId w:val="23"/>
        </w:numPr>
      </w:pPr>
      <w:r>
        <w:t xml:space="preserve">the Applicant’s IP </w:t>
      </w:r>
      <w:proofErr w:type="gramStart"/>
      <w:r>
        <w:t>address;</w:t>
      </w:r>
      <w:proofErr w:type="gramEnd"/>
    </w:p>
    <w:p w14:paraId="6E8EC5CD" w14:textId="77777777" w:rsidR="00625553" w:rsidRDefault="00000000">
      <w:pPr>
        <w:pStyle w:val="Compact"/>
        <w:numPr>
          <w:ilvl w:val="0"/>
          <w:numId w:val="22"/>
        </w:numPr>
      </w:pPr>
      <w:r>
        <w:t xml:space="preserve">the ccTLD of the requested Domain </w:t>
      </w:r>
      <w:proofErr w:type="gramStart"/>
      <w:r>
        <w:t>Name;</w:t>
      </w:r>
      <w:proofErr w:type="gramEnd"/>
    </w:p>
    <w:p w14:paraId="764740D5" w14:textId="77777777" w:rsidR="00625553" w:rsidRDefault="00000000">
      <w:pPr>
        <w:pStyle w:val="Compact"/>
        <w:numPr>
          <w:ilvl w:val="0"/>
          <w:numId w:val="22"/>
        </w:numPr>
      </w:pPr>
      <w:r>
        <w:t>information provided by the Domain Name Registrar; or</w:t>
      </w:r>
    </w:p>
    <w:p w14:paraId="268F12DB" w14:textId="77777777" w:rsidR="00625553" w:rsidRDefault="00000000">
      <w:pPr>
        <w:pStyle w:val="Compact"/>
        <w:numPr>
          <w:ilvl w:val="0"/>
          <w:numId w:val="22"/>
        </w:numPr>
      </w:pPr>
      <w:r>
        <w:t xml:space="preserve">a method identified in </w:t>
      </w:r>
      <w:hyperlink w:anchor="Xa28b1e088335c6bc0e93517d16c4c6db7d1275c">
        <w:r w:rsidR="00625553">
          <w:rPr>
            <w:rStyle w:val="Hyperlink"/>
          </w:rPr>
          <w:t>Section 3.2.2.1</w:t>
        </w:r>
      </w:hyperlink>
      <w:r>
        <w:t>.</w:t>
      </w:r>
    </w:p>
    <w:p w14:paraId="59D32F8D" w14:textId="77777777" w:rsidR="00625553" w:rsidRDefault="00000000">
      <w:pPr>
        <w:pStyle w:val="FirstParagraph"/>
      </w:pPr>
      <w:r>
        <w:t xml:space="preserve">The CA SHOULD implement a process to screen proxy servers </w:t>
      </w:r>
      <w:proofErr w:type="gramStart"/>
      <w:r>
        <w:t>in order to</w:t>
      </w:r>
      <w:proofErr w:type="gramEnd"/>
      <w:r>
        <w:t xml:space="preserve"> prevent reliance upon IP addresses assigned in countries other than where the Applicant is </w:t>
      </w:r>
      <w:proofErr w:type="gramStart"/>
      <w:r>
        <w:t>actually located</w:t>
      </w:r>
      <w:proofErr w:type="gramEnd"/>
      <w:r>
        <w:t>.</w:t>
      </w:r>
    </w:p>
    <w:p w14:paraId="15D425D1" w14:textId="77777777" w:rsidR="00625553" w:rsidRDefault="00000000">
      <w:pPr>
        <w:pStyle w:val="Heading4"/>
      </w:pPr>
      <w:bookmarkStart w:id="128" w:name="X5e8fa04e2cd845b31d90f2e711d620bbd1630c8"/>
      <w:bookmarkEnd w:id="127"/>
      <w:r>
        <w:lastRenderedPageBreak/>
        <w:t>3.2.2.4 Validation of Domain Authorization or Control</w:t>
      </w:r>
    </w:p>
    <w:p w14:paraId="06BB847E" w14:textId="77777777" w:rsidR="00625553" w:rsidRDefault="00000000">
      <w:pPr>
        <w:pStyle w:val="FirstParagraph"/>
      </w:pPr>
      <w:r>
        <w:t>This section defines the permitted processes and procedures for validating the Applicant’s ownership or control of the domain.</w:t>
      </w:r>
    </w:p>
    <w:p w14:paraId="62D686C6" w14:textId="77777777" w:rsidR="00625553" w:rsidRDefault="00000000">
      <w:pPr>
        <w:pStyle w:val="BodyText"/>
      </w:pPr>
      <w:r>
        <w:t>The CA SHALL confirm that prior to issuance, the CA has validated each Fully-Qualified Domain Name (FQDN) listed in the Certificate as follows:</w:t>
      </w:r>
    </w:p>
    <w:p w14:paraId="5AFD5230" w14:textId="77777777" w:rsidR="00625553" w:rsidRDefault="00000000">
      <w:pPr>
        <w:pStyle w:val="Compact"/>
        <w:numPr>
          <w:ilvl w:val="0"/>
          <w:numId w:val="24"/>
        </w:numPr>
      </w:pPr>
      <w:r>
        <w:t>When the FQDN is not an Onion Domain Name, the CA SHALL validate the FQDN using at least one of the methods listed below; and</w:t>
      </w:r>
    </w:p>
    <w:p w14:paraId="4346E9BB" w14:textId="77777777" w:rsidR="00625553" w:rsidRDefault="00000000">
      <w:pPr>
        <w:pStyle w:val="Compact"/>
        <w:numPr>
          <w:ilvl w:val="0"/>
          <w:numId w:val="24"/>
        </w:numPr>
      </w:pPr>
      <w:r>
        <w:t xml:space="preserve">When the FQDN is an Onion Domain Name, the CA SHALL </w:t>
      </w:r>
      <w:proofErr w:type="gramStart"/>
      <w:r>
        <w:t>validate</w:t>
      </w:r>
      <w:proofErr w:type="gramEnd"/>
      <w:r>
        <w:t xml:space="preserve"> the FQDN in accordance with Appendix B.</w:t>
      </w:r>
    </w:p>
    <w:p w14:paraId="12819329" w14:textId="77777777" w:rsidR="00625553"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625553">
          <w:rPr>
            <w:rStyle w:val="Hyperlink"/>
          </w:rPr>
          <w:t>Section 4.2.1</w:t>
        </w:r>
      </w:hyperlink>
      <w:r>
        <w:t xml:space="preserve"> of this document) prior to Certificate issuance. For purposes of domain validation, the term Applicant includes the Applicant’s Parent Company, Subsidiary Company, or Affiliate.</w:t>
      </w:r>
    </w:p>
    <w:p w14:paraId="0FF758C6" w14:textId="77777777" w:rsidR="00625553" w:rsidRDefault="00000000">
      <w:pPr>
        <w:pStyle w:val="BodyText"/>
      </w:pPr>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p>
    <w:p w14:paraId="1F156558" w14:textId="77777777" w:rsidR="00625553" w:rsidRDefault="00000000">
      <w:pPr>
        <w:pStyle w:val="Compact"/>
        <w:numPr>
          <w:ilvl w:val="0"/>
          <w:numId w:val="25"/>
        </w:numPr>
      </w:pPr>
      <w:r>
        <w:t xml:space="preserve">perform DNSSEC validation using the algorithm defined in </w:t>
      </w:r>
      <w:hyperlink r:id="rId25" w:anchor="section-5">
        <w:r w:rsidR="00625553">
          <w:rPr>
            <w:rStyle w:val="Hyperlink"/>
          </w:rPr>
          <w:t>RFC 4035 Section 5</w:t>
        </w:r>
      </w:hyperlink>
      <w:r>
        <w:t>; and</w:t>
      </w:r>
    </w:p>
    <w:p w14:paraId="12DDAA67" w14:textId="77777777" w:rsidR="00625553" w:rsidRDefault="00000000">
      <w:pPr>
        <w:pStyle w:val="Compact"/>
        <w:numPr>
          <w:ilvl w:val="0"/>
          <w:numId w:val="25"/>
        </w:numPr>
      </w:pPr>
      <w:r>
        <w:t xml:space="preserve">support NSEC3 as defined in </w:t>
      </w:r>
      <w:hyperlink r:id="rId26">
        <w:r w:rsidR="00625553">
          <w:rPr>
            <w:rStyle w:val="Hyperlink"/>
          </w:rPr>
          <w:t>RFC 5155</w:t>
        </w:r>
      </w:hyperlink>
      <w:r>
        <w:t>; and</w:t>
      </w:r>
    </w:p>
    <w:p w14:paraId="5CDEE531" w14:textId="77777777" w:rsidR="00625553" w:rsidRDefault="00000000">
      <w:pPr>
        <w:pStyle w:val="Compact"/>
        <w:numPr>
          <w:ilvl w:val="0"/>
          <w:numId w:val="25"/>
        </w:numPr>
      </w:pPr>
      <w:r>
        <w:t xml:space="preserve">support SHA-2 as defined in </w:t>
      </w:r>
      <w:hyperlink r:id="rId27">
        <w:r w:rsidR="00625553">
          <w:rPr>
            <w:rStyle w:val="Hyperlink"/>
          </w:rPr>
          <w:t>RFC 4509</w:t>
        </w:r>
      </w:hyperlink>
      <w:r>
        <w:t xml:space="preserve"> and </w:t>
      </w:r>
      <w:hyperlink r:id="rId28">
        <w:r w:rsidR="00625553">
          <w:rPr>
            <w:rStyle w:val="Hyperlink"/>
          </w:rPr>
          <w:t>RFC 5702</w:t>
        </w:r>
      </w:hyperlink>
      <w:r>
        <w:t>; and</w:t>
      </w:r>
    </w:p>
    <w:p w14:paraId="6E0B7658" w14:textId="77777777" w:rsidR="00625553" w:rsidRDefault="00000000">
      <w:pPr>
        <w:pStyle w:val="Compact"/>
        <w:numPr>
          <w:ilvl w:val="0"/>
          <w:numId w:val="25"/>
        </w:numPr>
      </w:pPr>
      <w:r>
        <w:t xml:space="preserve">properly handle the security concerns enumerated in </w:t>
      </w:r>
      <w:hyperlink r:id="rId29" w:anchor="section-4">
        <w:r w:rsidR="00625553">
          <w:rPr>
            <w:rStyle w:val="Hyperlink"/>
          </w:rPr>
          <w:t>RFC 6840 Section 4</w:t>
        </w:r>
      </w:hyperlink>
      <w:r>
        <w:t>.</w:t>
      </w:r>
    </w:p>
    <w:p w14:paraId="48C7FD3D" w14:textId="77777777" w:rsidR="00625553" w:rsidRDefault="00000000">
      <w:pPr>
        <w:pStyle w:val="FirstParagraph"/>
      </w:pPr>
      <w:r>
        <w:t>Effective March 15th, 2026: CAs MUST NOT use local policy to disable DNSSEC validation on any DNS query associated with the validation of domain authorization or control.</w:t>
      </w:r>
    </w:p>
    <w:p w14:paraId="3B4ADCF6" w14:textId="77777777" w:rsidR="00625553" w:rsidRDefault="00000000">
      <w:pPr>
        <w:pStyle w:val="BodyText"/>
      </w:pPr>
      <w:r>
        <w:t>DNSSEC validation back to the IANA DNSSEC root trust anchor MAY be performed on all DNS queries associated with the validation of domain authorization or control by Remote Network Perspectives used for Multi-Perspective Issuance Corroboration.</w:t>
      </w:r>
    </w:p>
    <w:p w14:paraId="420B8E00" w14:textId="77777777" w:rsidR="00625553"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625553">
          <w:rPr>
            <w:rStyle w:val="Hyperlink"/>
          </w:rPr>
          <w:t>Section 8.7</w:t>
        </w:r>
      </w:hyperlink>
      <w:r>
        <w:t>. CAs SHALL maintain a record of which domain validation method, including relevant BR version number, they used to validate every domain.</w:t>
      </w:r>
    </w:p>
    <w:p w14:paraId="50537E86" w14:textId="77777777" w:rsidR="00625553" w:rsidRDefault="00000000">
      <w:pPr>
        <w:pStyle w:val="BodyText"/>
      </w:pPr>
      <w:r>
        <w:rPr>
          <w:b/>
          <w:bCs/>
        </w:rPr>
        <w:t>Note</w:t>
      </w:r>
      <w:r>
        <w:t xml:space="preserve">: FQDNs may be listed in Subscriber Certificates using </w:t>
      </w:r>
      <w:proofErr w:type="spellStart"/>
      <w:r>
        <w:rPr>
          <w:rStyle w:val="VerbatimChar"/>
        </w:rPr>
        <w:t>dNSName</w:t>
      </w:r>
      <w:r>
        <w:t>s</w:t>
      </w:r>
      <w:proofErr w:type="spellEnd"/>
      <w:r>
        <w:t xml:space="preserve"> in the </w:t>
      </w:r>
      <w:proofErr w:type="spellStart"/>
      <w:r>
        <w:rPr>
          <w:rStyle w:val="VerbatimChar"/>
        </w:rPr>
        <w:t>subjectAltName</w:t>
      </w:r>
      <w:proofErr w:type="spellEnd"/>
      <w:r>
        <w:t xml:space="preserve"> extension or in Subordinate CA Certificates via </w:t>
      </w:r>
      <w:proofErr w:type="spellStart"/>
      <w:r>
        <w:rPr>
          <w:rStyle w:val="VerbatimChar"/>
        </w:rPr>
        <w:t>dNSName</w:t>
      </w:r>
      <w:r>
        <w:t>s</w:t>
      </w:r>
      <w:proofErr w:type="spellEnd"/>
      <w:r>
        <w:t xml:space="preserve"> in </w:t>
      </w:r>
      <w:proofErr w:type="spellStart"/>
      <w:r>
        <w:rPr>
          <w:rStyle w:val="VerbatimChar"/>
        </w:rPr>
        <w:t>permittedSubtrees</w:t>
      </w:r>
      <w:proofErr w:type="spellEnd"/>
      <w:r>
        <w:t xml:space="preserve"> within the Name Constraints extension.</w:t>
      </w:r>
    </w:p>
    <w:p w14:paraId="2E29C36E" w14:textId="77777777" w:rsidR="00625553" w:rsidRDefault="00000000">
      <w:pPr>
        <w:pStyle w:val="Heading5"/>
      </w:pPr>
      <w:bookmarkStart w:id="129" w:name="Xf21d5c26d5ac6b5bcc4168c86b3f63537580852"/>
      <w:r>
        <w:lastRenderedPageBreak/>
        <w:t>3.2.2.4.1 Validating the Applicant as a Domain Contact</w:t>
      </w:r>
    </w:p>
    <w:p w14:paraId="133B2A41"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5FD0CA8A" w14:textId="77777777" w:rsidR="00625553" w:rsidRDefault="00000000">
      <w:pPr>
        <w:pStyle w:val="Heading5"/>
      </w:pPr>
      <w:bookmarkStart w:id="130" w:name="X2bc8a18bd96f7757161a5c3368bbe4e0a768734"/>
      <w:bookmarkEnd w:id="129"/>
      <w:r>
        <w:t>3.2.2.4.2 Email, Fax, SMS, or Postal Mail to Domain Contact</w:t>
      </w:r>
    </w:p>
    <w:p w14:paraId="67F7028C" w14:textId="77777777" w:rsidR="00625553"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0A299CB7" w14:textId="77777777" w:rsidR="00625553" w:rsidRDefault="00000000">
      <w:pPr>
        <w:pStyle w:val="BodyText"/>
      </w:pPr>
      <w:r>
        <w:t>Each email, fax, SMS, or postal mail MAY confirm control of multiple Authorization Domain Names.</w:t>
      </w:r>
    </w:p>
    <w:p w14:paraId="796DC283" w14:textId="77777777" w:rsidR="00625553" w:rsidRDefault="00000000">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w:t>
      </w:r>
      <w:proofErr w:type="gramStart"/>
      <w:r>
        <w:t>the email</w:t>
      </w:r>
      <w:proofErr w:type="gramEnd"/>
      <w:r>
        <w:t>, fax, SMS, or postal mail.</w:t>
      </w:r>
    </w:p>
    <w:p w14:paraId="02CC17FA" w14:textId="77777777" w:rsidR="00625553" w:rsidRDefault="00000000">
      <w:pPr>
        <w:pStyle w:val="BodyText"/>
      </w:pPr>
      <w:r>
        <w:t>The Random Value SHALL be unique in each email, fax, SMS, or postal mail.</w:t>
      </w:r>
    </w:p>
    <w:p w14:paraId="6AC07303" w14:textId="77777777" w:rsidR="00625553" w:rsidRDefault="00000000">
      <w:pPr>
        <w:pStyle w:val="BodyText"/>
      </w:pPr>
      <w:r>
        <w:t>The CA MAY resend the email, fax, SMS, or postal mail in its entirety, including re-use of the Random Value, provided that the communication’s entire contents and recipient(s) remain unchanged.</w:t>
      </w:r>
    </w:p>
    <w:p w14:paraId="740925D6" w14:textId="77777777" w:rsidR="00625553"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 in which case the CA MUST follow its CPS.</w:t>
      </w:r>
    </w:p>
    <w:p w14:paraId="1DFD7B3B"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06D3CE9" w14:textId="77777777" w:rsidR="00625553"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w:t>
      </w:r>
      <w:proofErr w:type="gramStart"/>
      <w:r>
        <w:t>cached</w:t>
      </w:r>
      <w:proofErr w:type="gramEnd"/>
      <w:r>
        <w:t xml:space="preserve"> 1) WHOIS server information that is more than 48 hours old, or 2) RDAP bootstrap data from IANA that is more than 48 hours old, to ensure that it relies upon up-to-date and accurate information.</w:t>
      </w:r>
    </w:p>
    <w:p w14:paraId="19C66C25" w14:textId="77777777" w:rsidR="00625553"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6C2F9570" w14:textId="77777777" w:rsidR="00625553" w:rsidRDefault="00000000">
      <w:pPr>
        <w:pStyle w:val="Heading5"/>
      </w:pPr>
      <w:bookmarkStart w:id="131" w:name="X82d3745420c2f5ec2f8407f0a38052315173022"/>
      <w:bookmarkEnd w:id="130"/>
      <w:r>
        <w:t>3.2.2.4.3 Phone Contact with Domain Contact</w:t>
      </w:r>
    </w:p>
    <w:p w14:paraId="7884ED42"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1E8EFBAF" w14:textId="77777777" w:rsidR="00625553" w:rsidRDefault="00000000">
      <w:pPr>
        <w:pStyle w:val="Heading5"/>
      </w:pPr>
      <w:bookmarkStart w:id="132" w:name="Xc02fcceaa14550369d3ab234b6761be343ecbb7"/>
      <w:bookmarkEnd w:id="131"/>
      <w:r>
        <w:t>3.2.2.4.4 Constructed Email to Domain Contact</w:t>
      </w:r>
    </w:p>
    <w:p w14:paraId="6E5A220B" w14:textId="77777777" w:rsidR="00625553" w:rsidRDefault="00000000">
      <w:pPr>
        <w:pStyle w:val="FirstParagraph"/>
      </w:pPr>
      <w:r>
        <w:t>Confirm the Applicant’s control over the FQDN by</w:t>
      </w:r>
    </w:p>
    <w:p w14:paraId="12D8E60D" w14:textId="77777777" w:rsidR="00625553" w:rsidRDefault="00000000">
      <w:pPr>
        <w:pStyle w:val="Compact"/>
        <w:numPr>
          <w:ilvl w:val="0"/>
          <w:numId w:val="26"/>
        </w:numPr>
      </w:pPr>
      <w:r>
        <w:t>Sending an email to one or more addresses created by using ‘admin’, ‘administrator’, ‘webmaster’, ‘</w:t>
      </w:r>
      <w:proofErr w:type="spellStart"/>
      <w:r>
        <w:t>hostmaster</w:t>
      </w:r>
      <w:proofErr w:type="spellEnd"/>
      <w:r>
        <w:t>’, or ‘postmaster’ as the local part, followed by the at-sign (“@”), followed by an Authorization Domain Name; and</w:t>
      </w:r>
    </w:p>
    <w:p w14:paraId="25FE437C" w14:textId="77777777" w:rsidR="00625553" w:rsidRDefault="00000000">
      <w:pPr>
        <w:pStyle w:val="Compact"/>
        <w:numPr>
          <w:ilvl w:val="0"/>
          <w:numId w:val="26"/>
        </w:numPr>
      </w:pPr>
      <w:r>
        <w:t>including a Random Value in the email; and</w:t>
      </w:r>
    </w:p>
    <w:p w14:paraId="266FBFD2" w14:textId="77777777" w:rsidR="00625553" w:rsidRDefault="00000000">
      <w:pPr>
        <w:pStyle w:val="Compact"/>
        <w:numPr>
          <w:ilvl w:val="0"/>
          <w:numId w:val="26"/>
        </w:numPr>
      </w:pPr>
      <w:r>
        <w:t xml:space="preserve">receiving a confirming response utilizing </w:t>
      </w:r>
      <w:proofErr w:type="gramStart"/>
      <w:r>
        <w:t>the Random</w:t>
      </w:r>
      <w:proofErr w:type="gramEnd"/>
      <w:r>
        <w:t xml:space="preserve"> Value.</w:t>
      </w:r>
    </w:p>
    <w:p w14:paraId="281E919D" w14:textId="77777777" w:rsidR="00625553" w:rsidRDefault="00000000">
      <w:pPr>
        <w:pStyle w:val="FirstParagraph"/>
      </w:pPr>
      <w:r>
        <w:t>Each email MAY confirm control of multiple FQDNs, provided the Authorization Domain Name used in the email is an Authorization Domain Name for each FQDN being confirmed</w:t>
      </w:r>
    </w:p>
    <w:p w14:paraId="37C501F6" w14:textId="77777777" w:rsidR="00625553" w:rsidRDefault="00000000">
      <w:pPr>
        <w:pStyle w:val="BodyText"/>
      </w:pPr>
      <w:r>
        <w:t>The Random Value SHALL be unique in each email.</w:t>
      </w:r>
    </w:p>
    <w:p w14:paraId="1BE9109D" w14:textId="77777777" w:rsidR="00625553" w:rsidRDefault="00000000">
      <w:pPr>
        <w:pStyle w:val="BodyText"/>
      </w:pPr>
      <w:r>
        <w:t xml:space="preserve">The email MAY </w:t>
      </w:r>
      <w:proofErr w:type="gramStart"/>
      <w:r>
        <w:t>be</w:t>
      </w:r>
      <w:proofErr w:type="gramEnd"/>
      <w:r>
        <w:t xml:space="preserve"> re-sent in its entirety, including the re-use of the Random Value, provided that its entire contents and recipient SHALL remain unchanged.</w:t>
      </w:r>
    </w:p>
    <w:p w14:paraId="572F0D22" w14:textId="77777777" w:rsidR="00625553"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4317B0BC"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EE3FEE6" w14:textId="77777777" w:rsidR="00625553" w:rsidRDefault="00000000">
      <w:pPr>
        <w:pStyle w:val="Heading5"/>
      </w:pPr>
      <w:bookmarkStart w:id="133" w:name="X6f5c3dbdbd9e06817481edd05ad8465c963855f"/>
      <w:bookmarkEnd w:id="132"/>
      <w:r>
        <w:t>3.2.2.4.5 Domain Authorization Document</w:t>
      </w:r>
    </w:p>
    <w:p w14:paraId="0BB6BF42"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7CD40AA2" w14:textId="77777777" w:rsidR="00625553" w:rsidRDefault="00000000">
      <w:pPr>
        <w:pStyle w:val="Heading5"/>
      </w:pPr>
      <w:bookmarkStart w:id="134" w:name="X6997ab2d1df25019539e4848a9d82d2c1565cbf"/>
      <w:bookmarkEnd w:id="133"/>
      <w:r>
        <w:t>3.2.2.4.6 Agreed-Upon Change to Website</w:t>
      </w:r>
    </w:p>
    <w:p w14:paraId="6DA8E9E0"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04212E7D" w14:textId="77777777" w:rsidR="00625553" w:rsidRDefault="00000000">
      <w:pPr>
        <w:pStyle w:val="Heading5"/>
      </w:pPr>
      <w:bookmarkStart w:id="135" w:name="Xa5ae09cf4f77174f48d4ae456753661db6e6726"/>
      <w:bookmarkEnd w:id="134"/>
      <w:r>
        <w:lastRenderedPageBreak/>
        <w:t>3.2.2.4.7 DNS Change</w:t>
      </w:r>
    </w:p>
    <w:p w14:paraId="08012B7C" w14:textId="77777777" w:rsidR="00625553" w:rsidRDefault="00000000">
      <w:pPr>
        <w:pStyle w:val="FirstParagraph"/>
      </w:pPr>
      <w:r>
        <w:t xml:space="preserve">Confirming the Applicant’s control over the FQDN by confirming the presence of a Random Value or Request Token in a DNS CNAME, TXT or CAA record for </w:t>
      </w:r>
      <w:proofErr w:type="gramStart"/>
      <w:r>
        <w:t>either 1</w:t>
      </w:r>
      <w:proofErr w:type="gramEnd"/>
      <w:r>
        <w:t>. an Authorization Domain Name; or 2. an Authorization Domain Name that is prefixed with a Domain Label that begins with an underscore character.</w:t>
      </w:r>
    </w:p>
    <w:p w14:paraId="2FEDDEC2" w14:textId="77777777" w:rsidR="00625553" w:rsidRDefault="00000000">
      <w:pPr>
        <w:pStyle w:val="BodyText"/>
      </w:pPr>
      <w:r>
        <w:t>If a Random Value is used, the CA SHALL provide a Random Value unique to the Certificate request and SHALL not use the Random Value after</w:t>
      </w:r>
    </w:p>
    <w:p w14:paraId="5387807B" w14:textId="77777777" w:rsidR="00625553" w:rsidRDefault="00000000">
      <w:pPr>
        <w:pStyle w:val="Compact"/>
        <w:numPr>
          <w:ilvl w:val="0"/>
          <w:numId w:val="27"/>
        </w:numPr>
      </w:pPr>
      <w:r>
        <w:t>30 days; or</w:t>
      </w:r>
    </w:p>
    <w:p w14:paraId="1058DDE1" w14:textId="77777777" w:rsidR="00625553" w:rsidRDefault="00000000">
      <w:pPr>
        <w:pStyle w:val="Compact"/>
        <w:numPr>
          <w:ilvl w:val="0"/>
          <w:numId w:val="27"/>
        </w:numPr>
      </w:pPr>
      <w:r>
        <w:t xml:space="preserve">if the Applicant submitted the Certificate request, the time frame permitted for reuse of validated information relevant to the Certificate (such as in </w:t>
      </w:r>
      <w:hyperlink w:anchor="Xf11a77e399edeb4c8051db06dad4a453b717d01">
        <w:r w:rsidR="00625553">
          <w:rPr>
            <w:rStyle w:val="Hyperlink"/>
          </w:rPr>
          <w:t>Section 4.2.1</w:t>
        </w:r>
      </w:hyperlink>
      <w:r>
        <w:t xml:space="preserve"> of these Guidelines or Section 3.2.2.14.3 of the EV Guidelines).</w:t>
      </w:r>
    </w:p>
    <w:p w14:paraId="3C44C97F" w14:textId="77777777" w:rsidR="00625553" w:rsidRDefault="00000000">
      <w:pPr>
        <w:pStyle w:val="FirstParagraph"/>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Random Value or Request Token) as the Primary Network Perspective.</w:t>
      </w:r>
    </w:p>
    <w:p w14:paraId="35F2CEED" w14:textId="77777777" w:rsidR="00625553" w:rsidRDefault="00000000">
      <w:pPr>
        <w:pStyle w:val="BodyText"/>
        <w:rPr>
          <w:ins w:id="136" w:author="CABF" w:date="2025-10-09T20:35:00Z" w16du:dateUtc="2025-10-09T17:35:00Z"/>
        </w:rPr>
      </w:pPr>
      <w:ins w:id="137" w:author="CABF" w:date="2025-10-09T20:35:00Z" w16du:dateUtc="2025-10-09T17:35:00Z">
        <w:r>
          <w:t xml:space="preserve">If the CA or an Affiliate of the CA operates a DNS zone to which Applicants can delegate (via CNAME) their underscore-prefixed Domain Label, the CA MUST ensure that each Applicant delegates to a unique FQDN within that zone. A CA or Affiliate of a CA SHOULD NOT operate such a service, and SHOULD direct any Applicants using such a service to use the method described in </w:t>
        </w:r>
        <w:r>
          <w:fldChar w:fldCharType="begin"/>
        </w:r>
        <w:r>
          <w:instrText>HYPERLINK \l "Xb26ca7954bfca6229ba9b223e8fa12208aacbc7" \h</w:instrText>
        </w:r>
        <w:r>
          <w:fldChar w:fldCharType="separate"/>
        </w:r>
        <w:r>
          <w:rPr>
            <w:rStyle w:val="Hyperlink"/>
          </w:rPr>
          <w:t>Section 3.2.2.4.22</w:t>
        </w:r>
        <w:r>
          <w:fldChar w:fldCharType="end"/>
        </w:r>
        <w:r>
          <w:t xml:space="preserve"> instead.</w:t>
        </w:r>
      </w:ins>
    </w:p>
    <w:p w14:paraId="3EF92002"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64DB242" w14:textId="77777777" w:rsidR="00625553" w:rsidRDefault="00000000">
      <w:pPr>
        <w:pStyle w:val="Heading5"/>
      </w:pPr>
      <w:bookmarkStart w:id="138" w:name="X257c001497ae6b9113b1830efe20a1010286930"/>
      <w:bookmarkEnd w:id="135"/>
      <w:r>
        <w:t>3.2.2.4.8 IP Address</w:t>
      </w:r>
    </w:p>
    <w:p w14:paraId="1DBC7D66" w14:textId="77777777" w:rsidR="00625553"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625553">
          <w:rPr>
            <w:rStyle w:val="Hyperlink"/>
          </w:rPr>
          <w:t>Section 3.2.2.5</w:t>
        </w:r>
      </w:hyperlink>
      <w:r>
        <w:t>.</w:t>
      </w:r>
    </w:p>
    <w:p w14:paraId="6323696D"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IP address as the Primary Network Perspective.</w:t>
      </w:r>
    </w:p>
    <w:p w14:paraId="60905D5A" w14:textId="77777777" w:rsidR="00625553"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D5A2EF9" w14:textId="77777777" w:rsidR="00625553" w:rsidRDefault="00000000">
      <w:pPr>
        <w:pStyle w:val="Heading5"/>
      </w:pPr>
      <w:bookmarkStart w:id="139" w:name="Xa1428f3d6b83ba01c6c5bbaf1ef20dfaf5252b8"/>
      <w:bookmarkEnd w:id="138"/>
      <w:r>
        <w:lastRenderedPageBreak/>
        <w:t>3.2.2.4.9 Test Certificate</w:t>
      </w:r>
    </w:p>
    <w:p w14:paraId="27C8C1CD"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5BBFA9EA" w14:textId="77777777" w:rsidR="00625553" w:rsidRDefault="00000000">
      <w:pPr>
        <w:pStyle w:val="Heading5"/>
      </w:pPr>
      <w:bookmarkStart w:id="140" w:name="X93151c674b668546fdb98db4215350f5eecc1f6"/>
      <w:bookmarkEnd w:id="139"/>
      <w:r>
        <w:t xml:space="preserve">3.2.2.4.10 TLS Using </w:t>
      </w:r>
      <w:proofErr w:type="gramStart"/>
      <w:r>
        <w:t>a Random</w:t>
      </w:r>
      <w:proofErr w:type="gramEnd"/>
      <w:r>
        <w:t xml:space="preserve"> Value</w:t>
      </w:r>
    </w:p>
    <w:p w14:paraId="62E66B0B" w14:textId="77777777" w:rsidR="00625553" w:rsidRDefault="00000000">
      <w:pPr>
        <w:pStyle w:val="FirstParagraph"/>
      </w:pPr>
      <w:r>
        <w:t>This method has been retired and MUST NOT be used. Prior validations using this method and validation data gathered according to this method SHALL NOT be used to issue certificates.</w:t>
      </w:r>
    </w:p>
    <w:p w14:paraId="3CA57A8F" w14:textId="77777777" w:rsidR="00625553" w:rsidRDefault="00000000">
      <w:pPr>
        <w:pStyle w:val="Heading5"/>
      </w:pPr>
      <w:bookmarkStart w:id="141" w:name="Xab0a44283fc9566d9c672faa597e66dc9c234d6"/>
      <w:bookmarkEnd w:id="140"/>
      <w:r>
        <w:t>3.2.2.4.11 Any Other Method</w:t>
      </w:r>
    </w:p>
    <w:p w14:paraId="335B9991" w14:textId="77777777" w:rsidR="00625553" w:rsidRDefault="00000000">
      <w:pPr>
        <w:pStyle w:val="FirstParagraph"/>
      </w:pPr>
      <w:r>
        <w:t>This method has been retired and MUST NOT be used.</w:t>
      </w:r>
    </w:p>
    <w:p w14:paraId="5C1F0C71" w14:textId="77777777" w:rsidR="00625553" w:rsidRDefault="00000000">
      <w:pPr>
        <w:pStyle w:val="Heading5"/>
      </w:pPr>
      <w:bookmarkStart w:id="142" w:name="X9fff463153c6a34bb4e73424a5ea25960b5dd9f"/>
      <w:bookmarkEnd w:id="141"/>
      <w:r>
        <w:t>3.2.2.4.12 Validating Applicant as a Domain Contact</w:t>
      </w:r>
    </w:p>
    <w:p w14:paraId="2E2D30CE" w14:textId="77777777" w:rsidR="00625553"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16B61BF1"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35A9C81" w14:textId="77777777" w:rsidR="00625553"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w:t>
      </w:r>
      <w:proofErr w:type="gramStart"/>
      <w:r>
        <w:t>cached</w:t>
      </w:r>
      <w:proofErr w:type="gramEnd"/>
      <w:r>
        <w:t xml:space="preserve"> 1) WHOIS server information that is more than 48 hours old, or 2) RDAP bootstrap data from IANA that is more than 48 hours old, to ensure that it relies upon up-to-date and accurate information.</w:t>
      </w:r>
    </w:p>
    <w:p w14:paraId="2632E44C" w14:textId="77777777" w:rsidR="00625553" w:rsidRDefault="00000000">
      <w:pPr>
        <w:pStyle w:val="Heading5"/>
      </w:pPr>
      <w:bookmarkStart w:id="143" w:name="X7642e59687c1a2e72f2d3f2d389d80b26494bab"/>
      <w:bookmarkEnd w:id="142"/>
      <w:r>
        <w:t>3.2.2.4.13 Email to DNS CAA Contact</w:t>
      </w:r>
    </w:p>
    <w:p w14:paraId="096CEC83" w14:textId="77777777" w:rsidR="00625553"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32BA1A35" w14:textId="77777777" w:rsidR="00625553" w:rsidRDefault="00000000">
      <w:pPr>
        <w:pStyle w:val="BodyText"/>
      </w:pPr>
      <w:r>
        <w:t xml:space="preserve">Each email MAY confirm control of multiple FQDNs, provided that each email address is a DNS CAA Email Contact for each Authorization Domain Name being validated. The </w:t>
      </w:r>
      <w:r>
        <w:lastRenderedPageBreak/>
        <w:t xml:space="preserve">same email MAY be sent to multiple recipients </w:t>
      </w:r>
      <w:proofErr w:type="gramStart"/>
      <w:r>
        <w:t>as long as</w:t>
      </w:r>
      <w:proofErr w:type="gramEnd"/>
      <w:r>
        <w:t xml:space="preserve"> all recipients are DNS CAA Email Contacts for each Authorization Domain Name being validated.</w:t>
      </w:r>
    </w:p>
    <w:p w14:paraId="288C3B12" w14:textId="77777777" w:rsidR="00625553" w:rsidRDefault="00000000">
      <w:pPr>
        <w:pStyle w:val="BodyText"/>
      </w:pPr>
      <w:r>
        <w:t xml:space="preserve">The Random Value SHALL be unique in each email. The email MAY </w:t>
      </w:r>
      <w:proofErr w:type="gramStart"/>
      <w:r>
        <w:t>be</w:t>
      </w:r>
      <w:proofErr w:type="gramEnd"/>
      <w:r>
        <w:t xml:space="preserve"> re-sent in its entirety, including the re-use of the Random Value, provided that its entire contents and recipient(s) SHALL remain unchanged. 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26C2F6E2"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208611AC"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260B798" w14:textId="77777777" w:rsidR="00625553" w:rsidRDefault="00000000">
      <w:pPr>
        <w:pStyle w:val="Heading5"/>
      </w:pPr>
      <w:bookmarkStart w:id="144" w:name="X552cbabb0fe61c8ba9e1c146f48b77caf46d9ec"/>
      <w:bookmarkEnd w:id="143"/>
      <w:r>
        <w:t>3.2.2.4.14 Email to DNS TXT Contact</w:t>
      </w:r>
    </w:p>
    <w:p w14:paraId="63702054" w14:textId="77777777" w:rsidR="00625553" w:rsidRDefault="00000000">
      <w:pPr>
        <w:pStyle w:val="FirstParagraph"/>
      </w:pPr>
      <w:r>
        <w:t xml:space="preserve">Confirming the Applicant’s control over the FQDN by sending a Random Value via email and then receiving a confirming response utilizing the Random Value. </w:t>
      </w:r>
      <w:proofErr w:type="gramStart"/>
      <w:r>
        <w:t>The Random</w:t>
      </w:r>
      <w:proofErr w:type="gramEnd"/>
      <w:r>
        <w:t xml:space="preserve"> Value MUST be sent to a DNS TXT Record Email Contact for the Authorization Domain Name selected to validate the FQDN.</w:t>
      </w:r>
    </w:p>
    <w:p w14:paraId="5F9515BF" w14:textId="77777777" w:rsidR="00625553" w:rsidRDefault="00000000">
      <w:pPr>
        <w:pStyle w:val="BodyText"/>
      </w:pPr>
      <w:r>
        <w:t xml:space="preserve">Each email MAY confirm control of multiple FQDNs, provided that each email address is DNS TXT Record Email Contact for each Authorization Domain Name being validated. The same email MAY be sent to multiple recipients </w:t>
      </w:r>
      <w:proofErr w:type="gramStart"/>
      <w:r>
        <w:t>as long as</w:t>
      </w:r>
      <w:proofErr w:type="gramEnd"/>
      <w:r>
        <w:t xml:space="preserve"> all recipients are DNS TXT Record Email Contacts for each Authorization Domain Name being validated.</w:t>
      </w:r>
    </w:p>
    <w:p w14:paraId="75703B6B" w14:textId="77777777" w:rsidR="00625553" w:rsidRDefault="00000000">
      <w:pPr>
        <w:pStyle w:val="BodyText"/>
      </w:pPr>
      <w:r>
        <w:t xml:space="preserve">The Random Value SHALL be unique in each email. The email MAY </w:t>
      </w:r>
      <w:proofErr w:type="gramStart"/>
      <w:r>
        <w:t>be</w:t>
      </w:r>
      <w:proofErr w:type="gramEnd"/>
      <w:r>
        <w:t xml:space="preserve"> re-sent in its entirety, including the re-use of the Random Value, provided that its entire contents and recipient(s) SHALL remain unchanged. 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6DA45B73"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5555340D"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0BAB881" w14:textId="77777777" w:rsidR="00625553" w:rsidRDefault="00000000">
      <w:pPr>
        <w:pStyle w:val="Heading5"/>
      </w:pPr>
      <w:bookmarkStart w:id="145" w:name="X0038ad1ce81c0e364d5779e8d6a1970654ecc73"/>
      <w:bookmarkEnd w:id="144"/>
      <w:r>
        <w:lastRenderedPageBreak/>
        <w:t>3.2.2.4.15 Phone Contact with Domain Contact</w:t>
      </w:r>
    </w:p>
    <w:p w14:paraId="56450846" w14:textId="77777777" w:rsidR="00625553" w:rsidRDefault="00000000">
      <w:pPr>
        <w:pStyle w:val="FirstParagraph"/>
      </w:pPr>
      <w:r>
        <w:t>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14:paraId="315B5659" w14:textId="77777777" w:rsidR="00625553" w:rsidRDefault="00000000">
      <w:pPr>
        <w:pStyle w:val="BodyText"/>
      </w:pPr>
      <w:proofErr w:type="gramStart"/>
      <w:r>
        <w:t>In the event that</w:t>
      </w:r>
      <w:proofErr w:type="gramEnd"/>
      <w:r>
        <w:t xml:space="preserve"> someone other than a Domain Contact is reached, the CA MAY request to be transferred to the Domain Contact.</w:t>
      </w:r>
    </w:p>
    <w:p w14:paraId="180C63E9" w14:textId="77777777" w:rsidR="00625553" w:rsidRDefault="00000000">
      <w:pPr>
        <w:pStyle w:val="BodyText"/>
      </w:pPr>
      <w:r>
        <w:t xml:space="preserve">In the event of reaching voicemail, the CA may leave the Random Value and the ADN(s) being validated. </w:t>
      </w:r>
      <w:proofErr w:type="gramStart"/>
      <w:r>
        <w:t>The Random</w:t>
      </w:r>
      <w:proofErr w:type="gramEnd"/>
      <w:r>
        <w:t xml:space="preserve"> Value MUST be returned to the CA to approve the request.</w:t>
      </w:r>
    </w:p>
    <w:p w14:paraId="2E619160" w14:textId="77777777" w:rsidR="00625553"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7012DE66"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1EEAD6AF" w14:textId="77777777" w:rsidR="00625553"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w:t>
      </w:r>
      <w:proofErr w:type="gramStart"/>
      <w:r>
        <w:t>cached</w:t>
      </w:r>
      <w:proofErr w:type="gramEnd"/>
      <w:r>
        <w:t xml:space="preserve"> 1) WHOIS server information that is more than 48 hours old, or 2) RDAP bootstrap data from IANA that is more than 48 hours old, to ensure that it relies upon up-to-date and accurate information.</w:t>
      </w:r>
    </w:p>
    <w:p w14:paraId="323AB325" w14:textId="77777777" w:rsidR="00625553"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10F7556E" w14:textId="77777777" w:rsidR="00625553" w:rsidRDefault="00000000">
      <w:pPr>
        <w:pStyle w:val="Heading5"/>
      </w:pPr>
      <w:bookmarkStart w:id="146" w:name="X473a75fb1f24aeb02921fb2abc8f905d6580c11"/>
      <w:bookmarkEnd w:id="145"/>
      <w:r>
        <w:t>3.2.2.4.16 Phone Contact with DNS TXT Record Phone Contact</w:t>
      </w:r>
    </w:p>
    <w:p w14:paraId="7B951F45" w14:textId="77777777" w:rsidR="00625553"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22DD90C1" w14:textId="77777777" w:rsidR="00625553" w:rsidRDefault="00000000">
      <w:pPr>
        <w:pStyle w:val="BodyText"/>
      </w:pPr>
      <w:r>
        <w:lastRenderedPageBreak/>
        <w:t>The CA MUST NOT knowingly be transferred or request to be transferred as this phone number has been specifically listed for the purposes of Domain Validation.</w:t>
      </w:r>
    </w:p>
    <w:p w14:paraId="29070B2A" w14:textId="77777777" w:rsidR="00625553" w:rsidRDefault="00000000">
      <w:pPr>
        <w:pStyle w:val="BodyText"/>
      </w:pPr>
      <w:r>
        <w:t xml:space="preserve">In the event of reaching voicemail, the CA may leave the Random Value and the ADN(s) being validated. </w:t>
      </w:r>
      <w:proofErr w:type="gramStart"/>
      <w:r>
        <w:t>The Random</w:t>
      </w:r>
      <w:proofErr w:type="gramEnd"/>
      <w:r>
        <w:t xml:space="preserve"> Value MUST be returned to the CA to approve the request.</w:t>
      </w:r>
    </w:p>
    <w:p w14:paraId="0E4415F0" w14:textId="77777777" w:rsidR="00625553"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650A5D32"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59A62C2B"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56F941C4" w14:textId="77777777" w:rsidR="00625553" w:rsidRDefault="00000000">
      <w:pPr>
        <w:pStyle w:val="Heading5"/>
      </w:pPr>
      <w:bookmarkStart w:id="147" w:name="X99b611a618fccf1a95c69adb898f8e9fc145463"/>
      <w:bookmarkEnd w:id="146"/>
      <w:r>
        <w:t>3.2.2.4.17 Phone Contact with DNS CAA Phone Contact</w:t>
      </w:r>
    </w:p>
    <w:p w14:paraId="335CD55E" w14:textId="77777777" w:rsidR="00625553"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0B7256D6" w14:textId="77777777" w:rsidR="00625553" w:rsidRDefault="00000000">
      <w:pPr>
        <w:pStyle w:val="BodyText"/>
      </w:pPr>
      <w:r>
        <w:t>The CA MUST NOT be transferred or request to be transferred as this phone number has been specifically listed for the purposes of Domain Validation.</w:t>
      </w:r>
    </w:p>
    <w:p w14:paraId="3C7A017F" w14:textId="77777777" w:rsidR="00625553" w:rsidRDefault="00000000">
      <w:pPr>
        <w:pStyle w:val="BodyText"/>
      </w:pPr>
      <w:r>
        <w:t xml:space="preserve">In the event of reaching voicemail, the CA may leave the Random Value and the ADN(s) being validated. </w:t>
      </w:r>
      <w:proofErr w:type="gramStart"/>
      <w:r>
        <w:t>The Random</w:t>
      </w:r>
      <w:proofErr w:type="gramEnd"/>
      <w:r>
        <w:t xml:space="preserve"> Value MUST be returned to the CA to approve the request.</w:t>
      </w:r>
    </w:p>
    <w:p w14:paraId="2F982FFE" w14:textId="77777777" w:rsidR="00625553"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7C75E85B"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selected contact address used for domain validation as the Primary Network Perspective.</w:t>
      </w:r>
    </w:p>
    <w:p w14:paraId="525FD708" w14:textId="77777777" w:rsidR="00625553" w:rsidRDefault="00000000">
      <w:pPr>
        <w:pStyle w:val="BodyText"/>
      </w:pPr>
      <w:r>
        <w:rPr>
          <w:b/>
          <w:bCs/>
        </w:rPr>
        <w:lastRenderedPageBreak/>
        <w:t>Note</w:t>
      </w:r>
      <w:r>
        <w:t>: Once the FQDN has been validated using this method, the CA MAY also issue Certificates for other FQDNs that end with all the Domain Labels of the validated FQDN. This method is suitable for validating Wildcard Domain Names.</w:t>
      </w:r>
    </w:p>
    <w:p w14:paraId="41C91E01" w14:textId="77777777" w:rsidR="00625553" w:rsidRDefault="00000000">
      <w:pPr>
        <w:pStyle w:val="Heading5"/>
      </w:pPr>
      <w:bookmarkStart w:id="148" w:name="Xc46000129b0d394eceab9eaea84e163722f6ebc"/>
      <w:bookmarkEnd w:id="147"/>
      <w:r>
        <w:t>3.2.2.4.18 Agreed-Upon Change to Website v2</w:t>
      </w:r>
    </w:p>
    <w:p w14:paraId="5B90ECDF" w14:textId="77777777" w:rsidR="00625553" w:rsidRDefault="00000000">
      <w:pPr>
        <w:pStyle w:val="FirstParagraph"/>
      </w:pPr>
      <w:r>
        <w:t>Confirming the Applicant’s control over the FQDN by verifying that the Request Token or Random Value is contained in the contents of a file.</w:t>
      </w:r>
    </w:p>
    <w:p w14:paraId="61DBFF0D" w14:textId="77777777" w:rsidR="00625553" w:rsidRDefault="00000000">
      <w:pPr>
        <w:pStyle w:val="Compact"/>
        <w:numPr>
          <w:ilvl w:val="0"/>
          <w:numId w:val="28"/>
        </w:numPr>
      </w:pPr>
      <w:r>
        <w:t>The entire Request Token or Random Value MUST NOT appear in the request used to retrieve the file, and</w:t>
      </w:r>
    </w:p>
    <w:p w14:paraId="4FD47FF8" w14:textId="77777777" w:rsidR="00625553" w:rsidRDefault="00000000">
      <w:pPr>
        <w:pStyle w:val="Compact"/>
        <w:numPr>
          <w:ilvl w:val="0"/>
          <w:numId w:val="28"/>
        </w:numPr>
      </w:pPr>
      <w:r>
        <w:t>the CA MUST receive a successful HTTP response from the request (meaning a 2xx HTTP status code must be received).</w:t>
      </w:r>
    </w:p>
    <w:p w14:paraId="263E3CAA" w14:textId="77777777" w:rsidR="00625553" w:rsidRDefault="00000000">
      <w:pPr>
        <w:pStyle w:val="FirstParagraph"/>
      </w:pPr>
      <w:r>
        <w:t>The file containing the Request Token or Random Value:</w:t>
      </w:r>
    </w:p>
    <w:p w14:paraId="3CAA0AFE" w14:textId="77777777" w:rsidR="00625553" w:rsidRDefault="00000000">
      <w:pPr>
        <w:pStyle w:val="Compact"/>
        <w:numPr>
          <w:ilvl w:val="0"/>
          <w:numId w:val="29"/>
        </w:numPr>
      </w:pPr>
      <w:r>
        <w:t>MUST be located on the Authorization Domain Name, and</w:t>
      </w:r>
    </w:p>
    <w:p w14:paraId="627485D1" w14:textId="77777777" w:rsidR="00625553" w:rsidRDefault="00000000">
      <w:pPr>
        <w:pStyle w:val="Compact"/>
        <w:numPr>
          <w:ilvl w:val="0"/>
          <w:numId w:val="29"/>
        </w:numPr>
      </w:pPr>
      <w:r>
        <w:t>MUST be located under the “</w:t>
      </w:r>
      <w:proofErr w:type="gramStart"/>
      <w:r>
        <w:t>/.well</w:t>
      </w:r>
      <w:proofErr w:type="gramEnd"/>
      <w:r>
        <w:t>-known/</w:t>
      </w:r>
      <w:proofErr w:type="spellStart"/>
      <w:r>
        <w:t>pki</w:t>
      </w:r>
      <w:proofErr w:type="spellEnd"/>
      <w:r>
        <w:t>-validation” directory, and</w:t>
      </w:r>
    </w:p>
    <w:p w14:paraId="2B3E9112" w14:textId="77777777" w:rsidR="00625553" w:rsidRDefault="00000000">
      <w:pPr>
        <w:pStyle w:val="Compact"/>
        <w:numPr>
          <w:ilvl w:val="0"/>
          <w:numId w:val="29"/>
        </w:numPr>
      </w:pPr>
      <w:r>
        <w:t>MUST be retrieved via either the “http” or “https” scheme, and</w:t>
      </w:r>
    </w:p>
    <w:p w14:paraId="1A5039D5" w14:textId="77777777" w:rsidR="00625553" w:rsidRDefault="00000000">
      <w:pPr>
        <w:pStyle w:val="Compact"/>
        <w:numPr>
          <w:ilvl w:val="0"/>
          <w:numId w:val="29"/>
        </w:numPr>
      </w:pPr>
      <w:r>
        <w:t>MUST be accessed over an Authorized Port.</w:t>
      </w:r>
    </w:p>
    <w:p w14:paraId="12C74F23" w14:textId="77777777" w:rsidR="00625553" w:rsidRDefault="00000000">
      <w:pPr>
        <w:pStyle w:val="FirstParagraph"/>
      </w:pPr>
      <w:r>
        <w:t>If the CA follows redirects, the following apply:</w:t>
      </w:r>
    </w:p>
    <w:p w14:paraId="0333B262" w14:textId="77777777" w:rsidR="00625553" w:rsidRDefault="00000000">
      <w:pPr>
        <w:pStyle w:val="Compact"/>
        <w:numPr>
          <w:ilvl w:val="0"/>
          <w:numId w:val="30"/>
        </w:numPr>
      </w:pPr>
      <w:r>
        <w:t>Redirects MUST be initiated at the HTTP protocol layer.</w:t>
      </w:r>
    </w:p>
    <w:p w14:paraId="714F03B5" w14:textId="77777777" w:rsidR="00625553" w:rsidRDefault="00000000">
      <w:pPr>
        <w:pStyle w:val="Compact"/>
        <w:numPr>
          <w:ilvl w:val="1"/>
          <w:numId w:val="31"/>
        </w:numPr>
      </w:pPr>
      <w:r>
        <w:t xml:space="preserve">For validations performed on or after July 1, 2021, redirects MUST be the result of a 301, 302, or 307 HTTP status code response, as defined in </w:t>
      </w:r>
      <w:hyperlink r:id="rId30" w:anchor="section-6.4">
        <w:r w:rsidR="00625553">
          <w:rPr>
            <w:rStyle w:val="Hyperlink"/>
          </w:rPr>
          <w:t>RFC 7231, Section 6.4</w:t>
        </w:r>
      </w:hyperlink>
      <w:r>
        <w:t xml:space="preserve">, or a 308 HTTP status code response, as defined in </w:t>
      </w:r>
      <w:hyperlink r:id="rId31" w:anchor="section-3">
        <w:r w:rsidR="00625553">
          <w:rPr>
            <w:rStyle w:val="Hyperlink"/>
          </w:rPr>
          <w:t>RFC 7538, Section 3</w:t>
        </w:r>
      </w:hyperlink>
      <w:r>
        <w:t xml:space="preserve">. Redirects MUST be to the final value of the Location HTTP response header, as defined in </w:t>
      </w:r>
      <w:hyperlink r:id="rId32" w:anchor="section-7.1.2">
        <w:r w:rsidR="00625553">
          <w:rPr>
            <w:rStyle w:val="Hyperlink"/>
          </w:rPr>
          <w:t>RFC 7231, Section 7.1.2</w:t>
        </w:r>
      </w:hyperlink>
      <w:r>
        <w:t>.</w:t>
      </w:r>
    </w:p>
    <w:p w14:paraId="7F4E3A1A" w14:textId="77777777" w:rsidR="00625553" w:rsidRDefault="00000000">
      <w:pPr>
        <w:pStyle w:val="Compact"/>
        <w:numPr>
          <w:ilvl w:val="1"/>
          <w:numId w:val="31"/>
        </w:numPr>
      </w:pPr>
      <w:r>
        <w:t xml:space="preserve">For validations performed prior to July 1, 2021, redirects MUST be the result of an HTTP status code result within the 3xx Redirection class of status codes, as defined in </w:t>
      </w:r>
      <w:hyperlink r:id="rId33" w:anchor="section-6.4">
        <w:r w:rsidR="00625553">
          <w:rPr>
            <w:rStyle w:val="Hyperlink"/>
          </w:rPr>
          <w:t>RFC 7231, Section 6.4</w:t>
        </w:r>
      </w:hyperlink>
      <w:r>
        <w:t>. CAs SHOULD limit the accepted status codes and resource URLs to those defined within 1.a.</w:t>
      </w:r>
    </w:p>
    <w:p w14:paraId="7717F83E" w14:textId="77777777" w:rsidR="00625553" w:rsidRDefault="00000000">
      <w:pPr>
        <w:pStyle w:val="Compact"/>
        <w:numPr>
          <w:ilvl w:val="0"/>
          <w:numId w:val="30"/>
        </w:numPr>
      </w:pPr>
      <w:r>
        <w:t>Redirects MUST be to resource URLs with either the “http” or “https” scheme.</w:t>
      </w:r>
    </w:p>
    <w:p w14:paraId="6D9B6C04" w14:textId="77777777" w:rsidR="00625553" w:rsidRDefault="00000000">
      <w:pPr>
        <w:pStyle w:val="Compact"/>
        <w:numPr>
          <w:ilvl w:val="0"/>
          <w:numId w:val="30"/>
        </w:numPr>
      </w:pPr>
      <w:r>
        <w:t>Redirects MUST be to resource URLs accessed via Authorized Ports.</w:t>
      </w:r>
    </w:p>
    <w:p w14:paraId="7E8BBB47" w14:textId="77777777" w:rsidR="00625553" w:rsidRDefault="00000000">
      <w:pPr>
        <w:pStyle w:val="FirstParagraph"/>
      </w:pPr>
      <w:r>
        <w:t>If a Random Value is used, then:</w:t>
      </w:r>
    </w:p>
    <w:p w14:paraId="519C8D4D" w14:textId="77777777" w:rsidR="00625553" w:rsidRDefault="00000000">
      <w:pPr>
        <w:pStyle w:val="Compact"/>
        <w:numPr>
          <w:ilvl w:val="0"/>
          <w:numId w:val="32"/>
        </w:numPr>
      </w:pPr>
      <w:r>
        <w:t>The CA MUST provide a Random Value unique to the certificate request.</w:t>
      </w:r>
    </w:p>
    <w:p w14:paraId="7DE59C35" w14:textId="77777777" w:rsidR="00625553" w:rsidRDefault="00000000">
      <w:pPr>
        <w:pStyle w:val="Compact"/>
        <w:numPr>
          <w:ilvl w:val="0"/>
          <w:numId w:val="32"/>
        </w:numPr>
      </w:pPr>
      <w:r>
        <w:t>The Random Value MUST remain valid for use in a confirming response for no more than 30 days from its creation. The CPS MAY specify a shorter validity period for Random Values, in which case the CA MUST follow its CPS.</w:t>
      </w:r>
    </w:p>
    <w:p w14:paraId="6CA6AA44" w14:textId="77777777" w:rsidR="00625553"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625553">
          <w:rPr>
            <w:rStyle w:val="Hyperlink"/>
          </w:rPr>
          <w:t>Section 3.2.2.9</w:t>
        </w:r>
      </w:hyperlink>
      <w:r>
        <w:t xml:space="preserve">. To count as corroborating, a Network Perspective MUST observe the same challenge </w:t>
      </w:r>
      <w:r>
        <w:lastRenderedPageBreak/>
        <w:t>information (i.e. Random Value or Request Token) as the Primary Network Perspective.</w:t>
      </w:r>
    </w:p>
    <w:p w14:paraId="50DEED36" w14:textId="77777777" w:rsidR="00625553"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33F09DC" w14:textId="77777777" w:rsidR="00625553" w:rsidRDefault="00000000">
      <w:pPr>
        <w:pStyle w:val="Heading5"/>
      </w:pPr>
      <w:bookmarkStart w:id="149" w:name="X3668caebf20c4cdaf2b3d8ef5a761cf401871de"/>
      <w:bookmarkEnd w:id="148"/>
      <w:r>
        <w:t>3.2.2.4.19 Agreed-Upon Change to Website - ACME</w:t>
      </w:r>
    </w:p>
    <w:p w14:paraId="7469FD35" w14:textId="77777777" w:rsidR="00625553"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2123D49D" w14:textId="77777777" w:rsidR="00625553" w:rsidRDefault="00000000">
      <w:pPr>
        <w:pStyle w:val="BodyText"/>
      </w:pPr>
      <w:r>
        <w:t>The CA MUST receive a successful HTTP response from the request (meaning a 2xx HTTP status code must be received).</w:t>
      </w:r>
    </w:p>
    <w:p w14:paraId="76A05656" w14:textId="77777777" w:rsidR="00625553"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001D1024" w14:textId="77777777" w:rsidR="00625553" w:rsidRDefault="00000000">
      <w:pPr>
        <w:pStyle w:val="BodyText"/>
      </w:pPr>
      <w:r>
        <w:t>If the CA follows redirects, the following apply:</w:t>
      </w:r>
    </w:p>
    <w:p w14:paraId="7600E1F5" w14:textId="77777777" w:rsidR="00625553" w:rsidRDefault="00000000">
      <w:pPr>
        <w:pStyle w:val="Compact"/>
        <w:numPr>
          <w:ilvl w:val="0"/>
          <w:numId w:val="33"/>
        </w:numPr>
      </w:pPr>
      <w:r>
        <w:t>Redirects MUST be initiated at the HTTP protocol layer.</w:t>
      </w:r>
    </w:p>
    <w:p w14:paraId="1AE96CA4" w14:textId="77777777" w:rsidR="00625553" w:rsidRDefault="00000000">
      <w:pPr>
        <w:pStyle w:val="Compact"/>
        <w:numPr>
          <w:ilvl w:val="1"/>
          <w:numId w:val="34"/>
        </w:numPr>
      </w:pPr>
      <w:r>
        <w:t xml:space="preserve">For validations performed on or after July 1, 2021, redirects MUST be the result of a 301, 302, or 307 HTTP status code response, as defined in </w:t>
      </w:r>
      <w:hyperlink r:id="rId34" w:anchor="section-6.4">
        <w:r w:rsidR="00625553">
          <w:rPr>
            <w:rStyle w:val="Hyperlink"/>
          </w:rPr>
          <w:t>RFC 7231, Section 6.4</w:t>
        </w:r>
      </w:hyperlink>
      <w:r>
        <w:t xml:space="preserve">, or a 308 HTTP status code response, as defined in </w:t>
      </w:r>
      <w:hyperlink r:id="rId35" w:anchor="section-3">
        <w:r w:rsidR="00625553">
          <w:rPr>
            <w:rStyle w:val="Hyperlink"/>
          </w:rPr>
          <w:t>RFC 7538, Section 3</w:t>
        </w:r>
      </w:hyperlink>
      <w:r>
        <w:t xml:space="preserve">. Redirects MUST be to the final value of the Location HTTP response header, as defined in </w:t>
      </w:r>
      <w:hyperlink r:id="rId36" w:anchor="section-7.1.2">
        <w:r w:rsidR="00625553">
          <w:rPr>
            <w:rStyle w:val="Hyperlink"/>
          </w:rPr>
          <w:t>RFC 7231, Section 7.1.2</w:t>
        </w:r>
      </w:hyperlink>
      <w:r>
        <w:t>.</w:t>
      </w:r>
    </w:p>
    <w:p w14:paraId="07F9A261" w14:textId="77777777" w:rsidR="00625553" w:rsidRDefault="00000000">
      <w:pPr>
        <w:pStyle w:val="Compact"/>
        <w:numPr>
          <w:ilvl w:val="1"/>
          <w:numId w:val="34"/>
        </w:numPr>
      </w:pPr>
      <w:r>
        <w:t xml:space="preserve">For validations performed prior to July 1, 2021, redirects MUST be the result of an HTTP status code result within the 3xx Redirection class of status codes, as defined in </w:t>
      </w:r>
      <w:hyperlink r:id="rId37" w:anchor="section-6.4">
        <w:r w:rsidR="00625553">
          <w:rPr>
            <w:rStyle w:val="Hyperlink"/>
          </w:rPr>
          <w:t>RFC 7231, Section 6.4</w:t>
        </w:r>
      </w:hyperlink>
      <w:r>
        <w:t>. CAs SHOULD limit the accepted status codes and resource URLs to those defined within 1.a.</w:t>
      </w:r>
    </w:p>
    <w:p w14:paraId="0ED70BB4" w14:textId="77777777" w:rsidR="00625553" w:rsidRDefault="00000000">
      <w:pPr>
        <w:pStyle w:val="Compact"/>
        <w:numPr>
          <w:ilvl w:val="0"/>
          <w:numId w:val="33"/>
        </w:numPr>
      </w:pPr>
      <w:r>
        <w:t>Redirects MUST be to resource URLs with either the “http” or “https” scheme.</w:t>
      </w:r>
    </w:p>
    <w:p w14:paraId="6AE8AF29" w14:textId="77777777" w:rsidR="00625553" w:rsidRDefault="00000000">
      <w:pPr>
        <w:pStyle w:val="Compact"/>
        <w:numPr>
          <w:ilvl w:val="0"/>
          <w:numId w:val="33"/>
        </w:numPr>
      </w:pPr>
      <w:r>
        <w:t>Redirects MUST be to resource URLs accessed via Authorized Ports.</w:t>
      </w:r>
    </w:p>
    <w:p w14:paraId="7B94AFA0" w14:textId="77777777" w:rsidR="00625553"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625553">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12229785" w14:textId="77777777" w:rsidR="00625553"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41B8FAC" w14:textId="77777777" w:rsidR="00625553" w:rsidRDefault="00000000">
      <w:pPr>
        <w:pStyle w:val="Heading5"/>
      </w:pPr>
      <w:bookmarkStart w:id="150" w:name="X70cc905162d65c3d52b487eee972ef7575674e8"/>
      <w:bookmarkEnd w:id="149"/>
      <w:r>
        <w:lastRenderedPageBreak/>
        <w:t>3.2.2.4.20 TLS Using ALPN</w:t>
      </w:r>
    </w:p>
    <w:p w14:paraId="4063A8D4" w14:textId="77777777" w:rsidR="00625553"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4A50A3B5" w14:textId="77777777" w:rsidR="00625553" w:rsidRDefault="00000000">
      <w:pPr>
        <w:pStyle w:val="BodyText"/>
      </w:pPr>
      <w:r>
        <w:t>The token (as defined in RFC 8737, Section 3) MUST NOT be used for more than 30 days from its creation. The CPS MAY specify a shorter validity period for the token, in which case the CA MUST follow its CPS.</w:t>
      </w:r>
    </w:p>
    <w:p w14:paraId="12A536AA" w14:textId="77777777" w:rsidR="00625553"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625553">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672EDE6A" w14:textId="77777777" w:rsidR="00625553"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0C176D5D" w14:textId="77777777" w:rsidR="00625553" w:rsidRDefault="00000000">
      <w:pPr>
        <w:pStyle w:val="Heading5"/>
      </w:pPr>
      <w:bookmarkStart w:id="151" w:name="X03dfdc32c172a5b0b5814b69b92dbb5985a1e31"/>
      <w:bookmarkEnd w:id="150"/>
      <w:r>
        <w:t>3.2.2.4.21 DNS Labeled with Account ID - ACME</w:t>
      </w:r>
    </w:p>
    <w:p w14:paraId="79CB4EFD" w14:textId="77777777" w:rsidR="00625553"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8">
        <w:r w:rsidR="00625553">
          <w:rPr>
            <w:rStyle w:val="Hyperlink"/>
          </w:rPr>
          <w:t>https://datatracker.ietf.org/doc/draft-ietf-acme-dns-account-label/</w:t>
        </w:r>
      </w:hyperlink>
      <w:r>
        <w:t>.</w:t>
      </w:r>
    </w:p>
    <w:p w14:paraId="07A247AF" w14:textId="77777777" w:rsidR="00625553" w:rsidRDefault="00000000">
      <w:pPr>
        <w:pStyle w:val="BodyText"/>
      </w:pPr>
      <w:r>
        <w:t xml:space="preserve">The token (as defined in draft 00 of “Automated Certificate Management Environment (ACME) DNS Labeled </w:t>
      </w:r>
      <w:proofErr w:type="gramStart"/>
      <w:r>
        <w:t>With</w:t>
      </w:r>
      <w:proofErr w:type="gramEnd"/>
      <w:r>
        <w:t xml:space="preserve"> ACME Account ID Challenge,” Section 3.1) MUST NOT be used for more than 30 days from its creation. The CPS MAY specify a shorter validity period for the token, in which case the CA MUST follow its CPS.</w:t>
      </w:r>
    </w:p>
    <w:p w14:paraId="77A4BD24"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token as the Primary Network Perspective.</w:t>
      </w:r>
    </w:p>
    <w:p w14:paraId="05F9139B" w14:textId="77777777" w:rsidR="00625553"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F71C8CC" w14:textId="77777777" w:rsidR="00625553" w:rsidRDefault="00000000">
      <w:pPr>
        <w:pStyle w:val="Heading5"/>
        <w:rPr>
          <w:ins w:id="152" w:author="CABF" w:date="2025-10-09T20:35:00Z" w16du:dateUtc="2025-10-09T17:35:00Z"/>
        </w:rPr>
      </w:pPr>
      <w:bookmarkStart w:id="153" w:name="Xb26ca7954bfca6229ba9b223e8fa12208aacbc7"/>
      <w:bookmarkEnd w:id="151"/>
      <w:ins w:id="154" w:author="CABF" w:date="2025-10-09T20:35:00Z" w16du:dateUtc="2025-10-09T17:35:00Z">
        <w:r>
          <w:t>3.2.2.4.22 DNS TXT Record with Persistent Value</w:t>
        </w:r>
      </w:ins>
    </w:p>
    <w:p w14:paraId="0B310963" w14:textId="77777777" w:rsidR="00625553" w:rsidRDefault="00000000">
      <w:pPr>
        <w:pStyle w:val="FirstParagraph"/>
        <w:rPr>
          <w:ins w:id="155" w:author="CABF" w:date="2025-10-09T20:35:00Z" w16du:dateUtc="2025-10-09T17:35:00Z"/>
        </w:rPr>
      </w:pPr>
      <w:ins w:id="156" w:author="CABF" w:date="2025-10-09T20:35:00Z" w16du:dateUtc="2025-10-09T17:35:00Z">
        <w:r>
          <w:t>Confirming the Applicant’s control over a FQDN by verifying the presence of a Persistent DCV TXT Record identifying the Applicant. The record MUST be placed at the “</w:t>
        </w:r>
        <w:r>
          <w:rPr>
            <w:rStyle w:val="VerbatimChar"/>
          </w:rPr>
          <w:t>_validation-persist</w:t>
        </w:r>
        <w:r>
          <w:t xml:space="preserve">” label prepended to the Authorization Domain Name </w:t>
        </w:r>
        <w:r>
          <w:lastRenderedPageBreak/>
          <w:t>being validated (i.e., “</w:t>
        </w:r>
        <w:r>
          <w:rPr>
            <w:rStyle w:val="VerbatimChar"/>
          </w:rPr>
          <w:t>_validation-</w:t>
        </w:r>
        <w:proofErr w:type="gramStart"/>
        <w:r>
          <w:rPr>
            <w:rStyle w:val="VerbatimChar"/>
          </w:rPr>
          <w:t>persist.[</w:t>
        </w:r>
        <w:proofErr w:type="gramEnd"/>
        <w:r>
          <w:rPr>
            <w:rStyle w:val="VerbatimChar"/>
          </w:rPr>
          <w:t>Authorization Domain Name]</w:t>
        </w:r>
        <w:r>
          <w:t>”). For this method, the CA MUST NOT use the FQDN returned from a DNS CNAME lookup as the FQDN for the purposes of domain validation. This prohibition overrides the Authorization Domain Name definition. CNAME records MAY be followed when resolving the Persistent DCV TXT Record.</w:t>
        </w:r>
      </w:ins>
    </w:p>
    <w:p w14:paraId="7341D52E" w14:textId="77777777" w:rsidR="00625553" w:rsidRDefault="00000000">
      <w:pPr>
        <w:pStyle w:val="BodyText"/>
        <w:rPr>
          <w:ins w:id="157" w:author="CABF" w:date="2025-10-09T20:35:00Z" w16du:dateUtc="2025-10-09T17:35:00Z"/>
        </w:rPr>
      </w:pPr>
      <w:ins w:id="158" w:author="CABF" w:date="2025-10-09T20:35:00Z" w16du:dateUtc="2025-10-09T17:35:00Z">
        <w:r>
          <w:t>The CA MUST confirm the Persistent DCV TXT Record’s RDATA value fulfills the following requirements:</w:t>
        </w:r>
      </w:ins>
    </w:p>
    <w:p w14:paraId="3F9C4B15" w14:textId="77777777" w:rsidR="00625553" w:rsidRDefault="00000000">
      <w:pPr>
        <w:pStyle w:val="Compact"/>
        <w:numPr>
          <w:ilvl w:val="0"/>
          <w:numId w:val="35"/>
        </w:numPr>
        <w:rPr>
          <w:ins w:id="159" w:author="CABF" w:date="2025-10-09T20:35:00Z" w16du:dateUtc="2025-10-09T17:35:00Z"/>
        </w:rPr>
      </w:pPr>
      <w:ins w:id="160" w:author="CABF" w:date="2025-10-09T20:35:00Z" w16du:dateUtc="2025-10-09T17:35:00Z">
        <w:r>
          <w:t xml:space="preserve">The RDATA value MUST conform to the </w:t>
        </w:r>
        <w:r>
          <w:rPr>
            <w:rStyle w:val="VerbatimChar"/>
          </w:rPr>
          <w:t>issue-value</w:t>
        </w:r>
        <w:r>
          <w:t xml:space="preserve"> syntax as defined in RFC 8659, Section 4.2; and</w:t>
        </w:r>
      </w:ins>
    </w:p>
    <w:p w14:paraId="69F94AC1" w14:textId="77777777" w:rsidR="00625553" w:rsidRDefault="00000000">
      <w:pPr>
        <w:pStyle w:val="Compact"/>
        <w:numPr>
          <w:ilvl w:val="0"/>
          <w:numId w:val="35"/>
        </w:numPr>
        <w:rPr>
          <w:ins w:id="161" w:author="CABF" w:date="2025-10-09T20:35:00Z" w16du:dateUtc="2025-10-09T17:35:00Z"/>
        </w:rPr>
      </w:pPr>
      <w:ins w:id="162" w:author="CABF" w:date="2025-10-09T20:35:00Z" w16du:dateUtc="2025-10-09T17:35:00Z">
        <w:r>
          <w:t xml:space="preserve">The </w:t>
        </w:r>
        <w:r>
          <w:rPr>
            <w:rStyle w:val="VerbatimChar"/>
          </w:rPr>
          <w:t>issuer-domain-name</w:t>
        </w:r>
        <w:r>
          <w:t xml:space="preserve"> value MUST be an Issuer Domain Name disclosed by the CA in Section 4.2 of the CA’s Certificate Policy and/or Certification Practices Statement; and</w:t>
        </w:r>
      </w:ins>
    </w:p>
    <w:p w14:paraId="1BB5BE0F" w14:textId="77777777" w:rsidR="00625553" w:rsidRDefault="00000000">
      <w:pPr>
        <w:pStyle w:val="Compact"/>
        <w:numPr>
          <w:ilvl w:val="0"/>
          <w:numId w:val="35"/>
        </w:numPr>
        <w:rPr>
          <w:ins w:id="163" w:author="CABF" w:date="2025-10-09T20:35:00Z" w16du:dateUtc="2025-10-09T17:35:00Z"/>
        </w:rPr>
      </w:pPr>
      <w:ins w:id="164" w:author="CABF" w:date="2025-10-09T20:35:00Z" w16du:dateUtc="2025-10-09T17:35:00Z">
        <w:r>
          <w:t xml:space="preserve">The </w:t>
        </w:r>
        <w:r>
          <w:rPr>
            <w:rStyle w:val="VerbatimChar"/>
          </w:rPr>
          <w:t>issue-value</w:t>
        </w:r>
        <w:r>
          <w:t xml:space="preserve"> MUST contain an </w:t>
        </w:r>
        <w:proofErr w:type="spellStart"/>
        <w:r>
          <w:rPr>
            <w:rStyle w:val="VerbatimChar"/>
          </w:rPr>
          <w:t>accounturi</w:t>
        </w:r>
        <w:proofErr w:type="spellEnd"/>
        <w:r>
          <w:t xml:space="preserve"> parameter, where the parameter value is a unique URI (as described by RFC 8657, Section 3) identifying the account of the Applicant which requested validation for this FQDN; and</w:t>
        </w:r>
      </w:ins>
    </w:p>
    <w:p w14:paraId="2649072A" w14:textId="77777777" w:rsidR="00625553" w:rsidRDefault="00000000">
      <w:pPr>
        <w:pStyle w:val="Compact"/>
        <w:numPr>
          <w:ilvl w:val="0"/>
          <w:numId w:val="35"/>
        </w:numPr>
        <w:rPr>
          <w:ins w:id="165" w:author="CABF" w:date="2025-10-09T20:35:00Z" w16du:dateUtc="2025-10-09T17:35:00Z"/>
        </w:rPr>
      </w:pPr>
      <w:ins w:id="166" w:author="CABF" w:date="2025-10-09T20:35:00Z" w16du:dateUtc="2025-10-09T17:35:00Z">
        <w:r>
          <w:t xml:space="preserve">The </w:t>
        </w:r>
        <w:r>
          <w:rPr>
            <w:rStyle w:val="VerbatimChar"/>
          </w:rPr>
          <w:t>issue-value</w:t>
        </w:r>
        <w:r>
          <w:t xml:space="preserve"> MAY </w:t>
        </w:r>
        <w:proofErr w:type="gramStart"/>
        <w:r>
          <w:t>contain</w:t>
        </w:r>
        <w:proofErr w:type="gramEnd"/>
        <w:r>
          <w:t xml:space="preserve"> a </w:t>
        </w:r>
        <w:proofErr w:type="spellStart"/>
        <w:r>
          <w:rPr>
            <w:rStyle w:val="VerbatimChar"/>
          </w:rPr>
          <w:t>persistUntil</w:t>
        </w:r>
        <w:proofErr w:type="spellEnd"/>
        <w:r>
          <w:t xml:space="preserve"> parameter. If present, the parameter value MUST be a base-10 encoded integer representing a UNIX timestamp (the number of seconds since 1970-01-01T00:00:00Z ignoring leap seconds); and</w:t>
        </w:r>
      </w:ins>
    </w:p>
    <w:p w14:paraId="5AA49532" w14:textId="77777777" w:rsidR="00625553" w:rsidRDefault="00000000">
      <w:pPr>
        <w:pStyle w:val="Compact"/>
        <w:numPr>
          <w:ilvl w:val="0"/>
          <w:numId w:val="35"/>
        </w:numPr>
        <w:rPr>
          <w:ins w:id="167" w:author="CABF" w:date="2025-10-09T20:35:00Z" w16du:dateUtc="2025-10-09T17:35:00Z"/>
        </w:rPr>
      </w:pPr>
      <w:ins w:id="168" w:author="CABF" w:date="2025-10-09T20:35:00Z" w16du:dateUtc="2025-10-09T17:35:00Z">
        <w:r>
          <w:t xml:space="preserve">The </w:t>
        </w:r>
        <w:r>
          <w:rPr>
            <w:rStyle w:val="VerbatimChar"/>
          </w:rPr>
          <w:t>issue-value</w:t>
        </w:r>
        <w:r>
          <w:t xml:space="preserve"> MAY </w:t>
        </w:r>
        <w:proofErr w:type="gramStart"/>
        <w:r>
          <w:t>contain</w:t>
        </w:r>
        <w:proofErr w:type="gramEnd"/>
        <w:r>
          <w:t xml:space="preserve"> additional parameters. CAs MUST ignore any unknown parameter keys.</w:t>
        </w:r>
      </w:ins>
    </w:p>
    <w:p w14:paraId="76FC8F2E" w14:textId="77777777" w:rsidR="00625553" w:rsidRDefault="00000000">
      <w:pPr>
        <w:pStyle w:val="FirstParagraph"/>
        <w:rPr>
          <w:ins w:id="169" w:author="CABF" w:date="2025-10-09T20:35:00Z" w16du:dateUtc="2025-10-09T17:35:00Z"/>
        </w:rPr>
      </w:pPr>
      <w:ins w:id="170" w:author="CABF" w:date="2025-10-09T20:35:00Z" w16du:dateUtc="2025-10-09T17:35:00Z">
        <w:r>
          <w:t xml:space="preserve">If the </w:t>
        </w:r>
        <w:proofErr w:type="spellStart"/>
        <w:r>
          <w:rPr>
            <w:rStyle w:val="VerbatimChar"/>
          </w:rPr>
          <w:t>persistUntil</w:t>
        </w:r>
        <w:proofErr w:type="spellEnd"/>
        <w:r>
          <w:t xml:space="preserve"> parameter is present, the CA MUST evaluate its value. If the time of the check is after the time specified in the </w:t>
        </w:r>
        <w:proofErr w:type="spellStart"/>
        <w:r>
          <w:rPr>
            <w:rStyle w:val="VerbatimChar"/>
          </w:rPr>
          <w:t>persistUntil</w:t>
        </w:r>
        <w:proofErr w:type="spellEnd"/>
        <w:r>
          <w:t xml:space="preserve"> parameter value, the CA MUST NOT use the record as evidence of the Applicant’s control over the FQDN.</w:t>
        </w:r>
      </w:ins>
    </w:p>
    <w:p w14:paraId="520DC6C1" w14:textId="77777777" w:rsidR="00625553" w:rsidRDefault="00000000">
      <w:pPr>
        <w:pStyle w:val="BodyText"/>
        <w:rPr>
          <w:ins w:id="171" w:author="CABF" w:date="2025-10-09T20:35:00Z" w16du:dateUtc="2025-10-09T17:35:00Z"/>
        </w:rPr>
      </w:pPr>
      <w:ins w:id="172" w:author="CABF" w:date="2025-10-09T20:35:00Z" w16du:dateUtc="2025-10-09T17:35:00Z">
        <w:r>
          <w:t xml:space="preserve">For example, the Persistent DCV TXT Record might look like: </w:t>
        </w:r>
        <w:r>
          <w:rPr>
            <w:rStyle w:val="VerbatimChar"/>
          </w:rPr>
          <w:t>_validation-persist.example.com IN TXT "</w:t>
        </w:r>
        <w:proofErr w:type="spellStart"/>
        <w:r>
          <w:rPr>
            <w:rStyle w:val="VerbatimChar"/>
          </w:rPr>
          <w:t>authority.example</w:t>
        </w:r>
        <w:proofErr w:type="spellEnd"/>
        <w:r>
          <w:rPr>
            <w:rStyle w:val="VerbatimChar"/>
          </w:rPr>
          <w:t xml:space="preserve">; </w:t>
        </w:r>
        <w:proofErr w:type="spellStart"/>
        <w:r>
          <w:rPr>
            <w:rStyle w:val="VerbatimChar"/>
          </w:rPr>
          <w:t>accounturi</w:t>
        </w:r>
        <w:proofErr w:type="spellEnd"/>
        <w:r>
          <w:rPr>
            <w:rStyle w:val="VerbatimChar"/>
          </w:rPr>
          <w:t xml:space="preserve">=https://authority.example/acct/123; </w:t>
        </w:r>
        <w:proofErr w:type="spellStart"/>
        <w:r>
          <w:rPr>
            <w:rStyle w:val="VerbatimChar"/>
          </w:rPr>
          <w:t>persistUntil</w:t>
        </w:r>
        <w:proofErr w:type="spellEnd"/>
        <w:r>
          <w:rPr>
            <w:rStyle w:val="VerbatimChar"/>
          </w:rPr>
          <w:t>=1782424856"</w:t>
        </w:r>
      </w:ins>
    </w:p>
    <w:p w14:paraId="758EBB71" w14:textId="77777777" w:rsidR="00625553" w:rsidRDefault="00000000">
      <w:pPr>
        <w:pStyle w:val="BodyText"/>
        <w:rPr>
          <w:ins w:id="173" w:author="CABF" w:date="2025-10-09T20:35:00Z" w16du:dateUtc="2025-10-09T17:35:00Z"/>
        </w:rPr>
      </w:pPr>
      <w:ins w:id="174" w:author="CABF" w:date="2025-10-09T20:35:00Z" w16du:dateUtc="2025-10-09T17:35:00Z">
        <w:r>
          <w:t xml:space="preserve">For the purposes of </w:t>
        </w:r>
        <w:r>
          <w:fldChar w:fldCharType="begin"/>
        </w:r>
        <w:r>
          <w:instrText>HYPERLINK \l "Xf11a77e399edeb4c8051db06dad4a453b717d01" \h</w:instrText>
        </w:r>
        <w:r>
          <w:fldChar w:fldCharType="separate"/>
        </w:r>
        <w:r>
          <w:rPr>
            <w:rStyle w:val="Hyperlink"/>
          </w:rPr>
          <w:t>Section 4.2.1</w:t>
        </w:r>
        <w:r>
          <w:fldChar w:fldCharType="end"/>
        </w:r>
        <w:r>
          <w:t>, CAs MUST consider 10 days as the maximum validation data reuse period for validations completed using this method.</w:t>
        </w:r>
      </w:ins>
    </w:p>
    <w:p w14:paraId="7FB9DC60" w14:textId="77777777" w:rsidR="00625553" w:rsidRDefault="00000000">
      <w:pPr>
        <w:pStyle w:val="BodyText"/>
        <w:rPr>
          <w:ins w:id="175" w:author="CABF" w:date="2025-10-09T20:35:00Z" w16du:dateUtc="2025-10-09T17:35:00Z"/>
        </w:rPr>
      </w:pPr>
      <w:ins w:id="176" w:author="CABF" w:date="2025-10-09T20:35:00Z" w16du:dateUtc="2025-10-09T17:35:00Z">
        <w:r>
          <w:t xml:space="preserve">The following table shows how the </w:t>
        </w:r>
        <w:proofErr w:type="spellStart"/>
        <w:r>
          <w:rPr>
            <w:rStyle w:val="VerbatimChar"/>
          </w:rPr>
          <w:t>persistUntil</w:t>
        </w:r>
        <w:proofErr w:type="spellEnd"/>
        <w:r>
          <w:t xml:space="preserve"> parameter affects whether a DNS record can be used for validation at different points in time:</w:t>
        </w:r>
      </w:ins>
    </w:p>
    <w:p w14:paraId="184858AC" w14:textId="77777777" w:rsidR="00625553" w:rsidRDefault="00000000">
      <w:pPr>
        <w:pStyle w:val="TableCaption"/>
        <w:rPr>
          <w:ins w:id="177" w:author="CABF" w:date="2025-10-09T20:35:00Z" w16du:dateUtc="2025-10-09T17:35:00Z"/>
        </w:rPr>
      </w:pPr>
      <w:ins w:id="178" w:author="CABF" w:date="2025-10-09T20:35:00Z" w16du:dateUtc="2025-10-09T17:35:00Z">
        <w:r>
          <w:t xml:space="preserve">Examples of how the </w:t>
        </w:r>
        <w:proofErr w:type="spellStart"/>
        <w:r>
          <w:rPr>
            <w:rStyle w:val="VerbatimChar"/>
          </w:rPr>
          <w:t>persistUntil</w:t>
        </w:r>
        <w:proofErr w:type="spellEnd"/>
        <w:r>
          <w:t xml:space="preserve"> parameter affects validation</w:t>
        </w:r>
      </w:ins>
    </w:p>
    <w:tbl>
      <w:tblPr>
        <w:tblStyle w:val="Table"/>
        <w:tblW w:w="5000" w:type="pct"/>
        <w:tblLayout w:type="fixed"/>
        <w:tblLook w:val="0020" w:firstRow="1" w:lastRow="0" w:firstColumn="0" w:lastColumn="0" w:noHBand="0" w:noVBand="0"/>
      </w:tblPr>
      <w:tblGrid>
        <w:gridCol w:w="2978"/>
        <w:gridCol w:w="1915"/>
        <w:gridCol w:w="2765"/>
        <w:gridCol w:w="1702"/>
      </w:tblGrid>
      <w:tr w:rsidR="00625553" w14:paraId="7FBA25E9" w14:textId="77777777">
        <w:trPr>
          <w:tblHeader/>
          <w:ins w:id="179" w:author="CABF" w:date="2025-10-09T20:35:00Z"/>
        </w:trPr>
        <w:tc>
          <w:tcPr>
            <w:tcW w:w="2520" w:type="dxa"/>
          </w:tcPr>
          <w:p w14:paraId="2A7E7376" w14:textId="77777777" w:rsidR="00625553" w:rsidRDefault="00000000">
            <w:pPr>
              <w:pStyle w:val="Compact"/>
              <w:rPr>
                <w:ins w:id="180" w:author="CABF" w:date="2025-10-09T20:35:00Z" w16du:dateUtc="2025-10-09T17:35:00Z"/>
              </w:rPr>
            </w:pPr>
            <w:ins w:id="181" w:author="CABF" w:date="2025-10-09T20:35:00Z" w16du:dateUtc="2025-10-09T17:35:00Z">
              <w:r>
                <w:rPr>
                  <w:b/>
                  <w:bCs/>
                </w:rPr>
                <w:t>Date/time of validation</w:t>
              </w:r>
            </w:ins>
          </w:p>
        </w:tc>
        <w:tc>
          <w:tcPr>
            <w:tcW w:w="1620" w:type="dxa"/>
          </w:tcPr>
          <w:p w14:paraId="50203974" w14:textId="77777777" w:rsidR="00625553" w:rsidRDefault="00000000">
            <w:pPr>
              <w:pStyle w:val="Compact"/>
              <w:rPr>
                <w:ins w:id="182" w:author="CABF" w:date="2025-10-09T20:35:00Z" w16du:dateUtc="2025-10-09T17:35:00Z"/>
              </w:rPr>
            </w:pPr>
            <w:proofErr w:type="spellStart"/>
            <w:ins w:id="183" w:author="CABF" w:date="2025-10-09T20:35:00Z" w16du:dateUtc="2025-10-09T17:35:00Z">
              <w:r>
                <w:rPr>
                  <w:b/>
                  <w:bCs/>
                </w:rPr>
                <w:t>persistUntil</w:t>
              </w:r>
              <w:proofErr w:type="spellEnd"/>
            </w:ins>
          </w:p>
        </w:tc>
        <w:tc>
          <w:tcPr>
            <w:tcW w:w="2340" w:type="dxa"/>
          </w:tcPr>
          <w:p w14:paraId="7F48EAD5" w14:textId="77777777" w:rsidR="00625553" w:rsidRDefault="00000000">
            <w:pPr>
              <w:pStyle w:val="Compact"/>
              <w:rPr>
                <w:ins w:id="184" w:author="CABF" w:date="2025-10-09T20:35:00Z" w16du:dateUtc="2025-10-09T17:35:00Z"/>
              </w:rPr>
            </w:pPr>
            <w:ins w:id="185" w:author="CABF" w:date="2025-10-09T20:35:00Z" w16du:dateUtc="2025-10-09T17:35:00Z">
              <w:r>
                <w:rPr>
                  <w:b/>
                  <w:bCs/>
                </w:rPr>
                <w:t>Usable for validation</w:t>
              </w:r>
            </w:ins>
          </w:p>
        </w:tc>
        <w:tc>
          <w:tcPr>
            <w:tcW w:w="1440" w:type="dxa"/>
          </w:tcPr>
          <w:p w14:paraId="2B65E976" w14:textId="77777777" w:rsidR="00625553" w:rsidRDefault="00000000">
            <w:pPr>
              <w:pStyle w:val="Compact"/>
              <w:rPr>
                <w:ins w:id="186" w:author="CABF" w:date="2025-10-09T20:35:00Z" w16du:dateUtc="2025-10-09T17:35:00Z"/>
              </w:rPr>
            </w:pPr>
            <w:ins w:id="187" w:author="CABF" w:date="2025-10-09T20:35:00Z" w16du:dateUtc="2025-10-09T17:35:00Z">
              <w:r>
                <w:rPr>
                  <w:b/>
                  <w:bCs/>
                </w:rPr>
                <w:t>Explanation</w:t>
              </w:r>
            </w:ins>
          </w:p>
        </w:tc>
      </w:tr>
      <w:tr w:rsidR="00625553" w14:paraId="795CA3B4" w14:textId="77777777">
        <w:trPr>
          <w:ins w:id="188" w:author="CABF" w:date="2025-10-09T20:35:00Z"/>
        </w:trPr>
        <w:tc>
          <w:tcPr>
            <w:tcW w:w="2520" w:type="dxa"/>
          </w:tcPr>
          <w:p w14:paraId="234D57E1" w14:textId="77777777" w:rsidR="00625553" w:rsidRDefault="00000000">
            <w:pPr>
              <w:pStyle w:val="Compact"/>
              <w:rPr>
                <w:ins w:id="189" w:author="CABF" w:date="2025-10-09T20:35:00Z" w16du:dateUtc="2025-10-09T17:35:00Z"/>
              </w:rPr>
            </w:pPr>
            <w:ins w:id="190" w:author="CABF" w:date="2025-10-09T20:35:00Z" w16du:dateUtc="2025-10-09T17:35:00Z">
              <w:r>
                <w:t>2025-06-15T12:00:00Z</w:t>
              </w:r>
            </w:ins>
          </w:p>
        </w:tc>
        <w:tc>
          <w:tcPr>
            <w:tcW w:w="1620" w:type="dxa"/>
          </w:tcPr>
          <w:p w14:paraId="69310C81" w14:textId="77777777" w:rsidR="00625553" w:rsidRDefault="00000000">
            <w:pPr>
              <w:pStyle w:val="Compact"/>
              <w:rPr>
                <w:ins w:id="191" w:author="CABF" w:date="2025-10-09T20:35:00Z" w16du:dateUtc="2025-10-09T17:35:00Z"/>
              </w:rPr>
            </w:pPr>
            <w:ins w:id="192" w:author="CABF" w:date="2025-10-09T20:35:00Z" w16du:dateUtc="2025-10-09T17:35:00Z">
              <w:r>
                <w:t>2026-01-01T00:00:00Z (1767225600)</w:t>
              </w:r>
            </w:ins>
          </w:p>
        </w:tc>
        <w:tc>
          <w:tcPr>
            <w:tcW w:w="2340" w:type="dxa"/>
          </w:tcPr>
          <w:p w14:paraId="19B9B2CB" w14:textId="77777777" w:rsidR="00625553" w:rsidRDefault="00000000">
            <w:pPr>
              <w:pStyle w:val="Compact"/>
              <w:rPr>
                <w:ins w:id="193" w:author="CABF" w:date="2025-10-09T20:35:00Z" w16du:dateUtc="2025-10-09T17:35:00Z"/>
              </w:rPr>
            </w:pPr>
            <w:ins w:id="194" w:author="CABF" w:date="2025-10-09T20:35:00Z" w16du:dateUtc="2025-10-09T17:35:00Z">
              <w:r>
                <w:t>Yes</w:t>
              </w:r>
            </w:ins>
          </w:p>
        </w:tc>
        <w:tc>
          <w:tcPr>
            <w:tcW w:w="1440" w:type="dxa"/>
          </w:tcPr>
          <w:p w14:paraId="040CC7E1" w14:textId="77777777" w:rsidR="00625553" w:rsidRDefault="00000000">
            <w:pPr>
              <w:pStyle w:val="Compact"/>
              <w:rPr>
                <w:ins w:id="195" w:author="CABF" w:date="2025-10-09T20:35:00Z" w16du:dateUtc="2025-10-09T17:35:00Z"/>
              </w:rPr>
            </w:pPr>
            <w:ins w:id="196" w:author="CABF" w:date="2025-10-09T20:35:00Z" w16du:dateUtc="2025-10-09T17:35:00Z">
              <w:r>
                <w:t xml:space="preserve">Validation time is before </w:t>
              </w:r>
              <w:proofErr w:type="spellStart"/>
              <w:r>
                <w:t>persistUntil</w:t>
              </w:r>
              <w:proofErr w:type="spellEnd"/>
              <w:r>
                <w:t xml:space="preserve"> timestamp, so record is usable</w:t>
              </w:r>
            </w:ins>
          </w:p>
        </w:tc>
      </w:tr>
      <w:tr w:rsidR="00625553" w14:paraId="354B3620" w14:textId="77777777">
        <w:trPr>
          <w:ins w:id="197" w:author="CABF" w:date="2025-10-09T20:35:00Z"/>
        </w:trPr>
        <w:tc>
          <w:tcPr>
            <w:tcW w:w="2520" w:type="dxa"/>
          </w:tcPr>
          <w:p w14:paraId="72012D98" w14:textId="77777777" w:rsidR="00625553" w:rsidRDefault="00000000">
            <w:pPr>
              <w:pStyle w:val="Compact"/>
              <w:rPr>
                <w:ins w:id="198" w:author="CABF" w:date="2025-10-09T20:35:00Z" w16du:dateUtc="2025-10-09T17:35:00Z"/>
              </w:rPr>
            </w:pPr>
            <w:ins w:id="199" w:author="CABF" w:date="2025-10-09T20:35:00Z" w16du:dateUtc="2025-10-09T17:35:00Z">
              <w:r>
                <w:lastRenderedPageBreak/>
                <w:t>2025-06-15T12:00:00Z</w:t>
              </w:r>
            </w:ins>
          </w:p>
        </w:tc>
        <w:tc>
          <w:tcPr>
            <w:tcW w:w="1620" w:type="dxa"/>
          </w:tcPr>
          <w:p w14:paraId="323F0E24" w14:textId="77777777" w:rsidR="00625553" w:rsidRDefault="00000000">
            <w:pPr>
              <w:pStyle w:val="Compact"/>
              <w:rPr>
                <w:ins w:id="200" w:author="CABF" w:date="2025-10-09T20:35:00Z" w16du:dateUtc="2025-10-09T17:35:00Z"/>
              </w:rPr>
            </w:pPr>
            <w:ins w:id="201" w:author="CABF" w:date="2025-10-09T20:35:00Z" w16du:dateUtc="2025-10-09T17:35:00Z">
              <w:r>
                <w:t>2025-01-01T00:00:00Z (1735689600)</w:t>
              </w:r>
            </w:ins>
          </w:p>
        </w:tc>
        <w:tc>
          <w:tcPr>
            <w:tcW w:w="2340" w:type="dxa"/>
          </w:tcPr>
          <w:p w14:paraId="380E408A" w14:textId="77777777" w:rsidR="00625553" w:rsidRDefault="00000000">
            <w:pPr>
              <w:pStyle w:val="Compact"/>
              <w:rPr>
                <w:ins w:id="202" w:author="CABF" w:date="2025-10-09T20:35:00Z" w16du:dateUtc="2025-10-09T17:35:00Z"/>
              </w:rPr>
            </w:pPr>
            <w:ins w:id="203" w:author="CABF" w:date="2025-10-09T20:35:00Z" w16du:dateUtc="2025-10-09T17:35:00Z">
              <w:r>
                <w:t>No</w:t>
              </w:r>
            </w:ins>
          </w:p>
        </w:tc>
        <w:tc>
          <w:tcPr>
            <w:tcW w:w="1440" w:type="dxa"/>
          </w:tcPr>
          <w:p w14:paraId="15CEB039" w14:textId="77777777" w:rsidR="00625553" w:rsidRDefault="00000000">
            <w:pPr>
              <w:pStyle w:val="Compact"/>
              <w:rPr>
                <w:ins w:id="204" w:author="CABF" w:date="2025-10-09T20:35:00Z" w16du:dateUtc="2025-10-09T17:35:00Z"/>
              </w:rPr>
            </w:pPr>
            <w:ins w:id="205" w:author="CABF" w:date="2025-10-09T20:35:00Z" w16du:dateUtc="2025-10-09T17:35:00Z">
              <w:r>
                <w:t xml:space="preserve">Validation time is after </w:t>
              </w:r>
              <w:proofErr w:type="spellStart"/>
              <w:r>
                <w:t>persistUntil</w:t>
              </w:r>
              <w:proofErr w:type="spellEnd"/>
              <w:r>
                <w:t xml:space="preserve"> timestamp, so record is not usable</w:t>
              </w:r>
            </w:ins>
          </w:p>
        </w:tc>
      </w:tr>
      <w:tr w:rsidR="00625553" w14:paraId="3729EE9A" w14:textId="77777777">
        <w:trPr>
          <w:ins w:id="206" w:author="CABF" w:date="2025-10-09T20:35:00Z"/>
        </w:trPr>
        <w:tc>
          <w:tcPr>
            <w:tcW w:w="2520" w:type="dxa"/>
          </w:tcPr>
          <w:p w14:paraId="2168450A" w14:textId="77777777" w:rsidR="00625553" w:rsidRDefault="00000000">
            <w:pPr>
              <w:pStyle w:val="Compact"/>
              <w:rPr>
                <w:ins w:id="207" w:author="CABF" w:date="2025-10-09T20:35:00Z" w16du:dateUtc="2025-10-09T17:35:00Z"/>
              </w:rPr>
            </w:pPr>
            <w:ins w:id="208" w:author="CABF" w:date="2025-10-09T20:35:00Z" w16du:dateUtc="2025-10-09T17:35:00Z">
              <w:r>
                <w:t>2025-06-15T12:00:00Z</w:t>
              </w:r>
            </w:ins>
          </w:p>
        </w:tc>
        <w:tc>
          <w:tcPr>
            <w:tcW w:w="1620" w:type="dxa"/>
          </w:tcPr>
          <w:p w14:paraId="382D5B30" w14:textId="77777777" w:rsidR="00625553" w:rsidRDefault="00000000">
            <w:pPr>
              <w:pStyle w:val="Compact"/>
              <w:rPr>
                <w:ins w:id="209" w:author="CABF" w:date="2025-10-09T20:35:00Z" w16du:dateUtc="2025-10-09T17:35:00Z"/>
              </w:rPr>
            </w:pPr>
            <w:ins w:id="210" w:author="CABF" w:date="2025-10-09T20:35:00Z" w16du:dateUtc="2025-10-09T17:35:00Z">
              <w:r>
                <w:t>(not present)</w:t>
              </w:r>
            </w:ins>
          </w:p>
        </w:tc>
        <w:tc>
          <w:tcPr>
            <w:tcW w:w="2340" w:type="dxa"/>
          </w:tcPr>
          <w:p w14:paraId="3F101003" w14:textId="77777777" w:rsidR="00625553" w:rsidRDefault="00000000">
            <w:pPr>
              <w:pStyle w:val="Compact"/>
              <w:rPr>
                <w:ins w:id="211" w:author="CABF" w:date="2025-10-09T20:35:00Z" w16du:dateUtc="2025-10-09T17:35:00Z"/>
              </w:rPr>
            </w:pPr>
            <w:ins w:id="212" w:author="CABF" w:date="2025-10-09T20:35:00Z" w16du:dateUtc="2025-10-09T17:35:00Z">
              <w:r>
                <w:t>Yes</w:t>
              </w:r>
            </w:ins>
          </w:p>
        </w:tc>
        <w:tc>
          <w:tcPr>
            <w:tcW w:w="1440" w:type="dxa"/>
          </w:tcPr>
          <w:p w14:paraId="6643192E" w14:textId="77777777" w:rsidR="00625553" w:rsidRDefault="00000000">
            <w:pPr>
              <w:pStyle w:val="Compact"/>
              <w:rPr>
                <w:ins w:id="213" w:author="CABF" w:date="2025-10-09T20:35:00Z" w16du:dateUtc="2025-10-09T17:35:00Z"/>
              </w:rPr>
            </w:pPr>
            <w:ins w:id="214" w:author="CABF" w:date="2025-10-09T20:35:00Z" w16du:dateUtc="2025-10-09T17:35:00Z">
              <w:r>
                <w:t xml:space="preserve">No </w:t>
              </w:r>
              <w:proofErr w:type="spellStart"/>
              <w:proofErr w:type="gramStart"/>
              <w:r>
                <w:t>persistUntil</w:t>
              </w:r>
              <w:proofErr w:type="spellEnd"/>
              <w:proofErr w:type="gramEnd"/>
              <w:r>
                <w:t xml:space="preserve"> parameter present, so no time restriction applies</w:t>
              </w:r>
            </w:ins>
          </w:p>
        </w:tc>
      </w:tr>
    </w:tbl>
    <w:p w14:paraId="5EB34B35" w14:textId="77777777" w:rsidR="00625553" w:rsidRDefault="00000000">
      <w:pPr>
        <w:pStyle w:val="BodyText"/>
        <w:rPr>
          <w:ins w:id="215" w:author="CABF" w:date="2025-10-09T20:35:00Z" w16du:dateUtc="2025-10-09T17:35:00Z"/>
        </w:rPr>
      </w:pPr>
      <w:ins w:id="216" w:author="CABF" w:date="2025-10-09T20:35:00Z" w16du:dateUtc="2025-10-09T17:35:00Z">
        <w:r>
          <w:t xml:space="preserve">CAs performing validations using this method MUST implement Multi-Perspective Issuance Corroboration as specified in </w:t>
        </w:r>
        <w:r>
          <w:fldChar w:fldCharType="begin"/>
        </w:r>
        <w:r>
          <w:instrText>HYPERLINK \l "Xd7307c896a4b68c49f81f56ac41fca682deb4b5" \h</w:instrText>
        </w:r>
        <w:r>
          <w:fldChar w:fldCharType="separate"/>
        </w:r>
        <w:r>
          <w:rPr>
            <w:rStyle w:val="Hyperlink"/>
          </w:rPr>
          <w:t>Section 3.2.2.9</w:t>
        </w:r>
        <w:r>
          <w:fldChar w:fldCharType="end"/>
        </w:r>
        <w:r>
          <w:t xml:space="preserve">. To count as corroborating, a Network Perspective MUST observe a Persistent DCV TXT Record that demonstrates the Applicant’s control over the domain and contains the same </w:t>
        </w:r>
        <w:proofErr w:type="spellStart"/>
        <w:r>
          <w:rPr>
            <w:rStyle w:val="VerbatimChar"/>
          </w:rPr>
          <w:t>accounturi</w:t>
        </w:r>
        <w:proofErr w:type="spellEnd"/>
        <w:r>
          <w:t xml:space="preserve"> parameter as the Primary Network Perspective.</w:t>
        </w:r>
      </w:ins>
    </w:p>
    <w:p w14:paraId="1F59121D" w14:textId="77777777" w:rsidR="00625553" w:rsidRDefault="00000000">
      <w:pPr>
        <w:pStyle w:val="BodyText"/>
        <w:rPr>
          <w:ins w:id="217" w:author="CABF" w:date="2025-10-09T20:35:00Z" w16du:dateUtc="2025-10-09T17:35:00Z"/>
        </w:rPr>
      </w:pPr>
      <w:ins w:id="218" w:author="CABF" w:date="2025-10-09T20:35:00Z" w16du:dateUtc="2025-10-09T17:35:00Z">
        <w:r>
          <w:rPr>
            <w:b/>
            <w:bCs/>
          </w:rPr>
          <w:t>Note</w:t>
        </w:r>
        <w:r>
          <w:t>: Once the FQDN has been validated using this method, the CA MAY also issue Certificates for other FQDNs that end with all the Domain Labels of the validated FQDN. This method is suitable for validating Wildcard Domain Names.</w:t>
        </w:r>
      </w:ins>
    </w:p>
    <w:p w14:paraId="37189E8E" w14:textId="77777777" w:rsidR="00625553" w:rsidRDefault="00000000">
      <w:pPr>
        <w:pStyle w:val="Heading4"/>
      </w:pPr>
      <w:bookmarkStart w:id="219" w:name="X1d2a5979132cd8b96328f2b635437a249826222"/>
      <w:bookmarkEnd w:id="128"/>
      <w:bookmarkEnd w:id="153"/>
      <w:r>
        <w:t>3.2.2.5 Authentication for an IP Address</w:t>
      </w:r>
    </w:p>
    <w:p w14:paraId="46877405" w14:textId="77777777" w:rsidR="00625553" w:rsidRDefault="00000000">
      <w:pPr>
        <w:pStyle w:val="FirstParagraph"/>
      </w:pPr>
      <w:r>
        <w:t>This section defines the permitted processes and procedures for validating the Applicant’s ownership or control of an IP Address listed in a Certificate.</w:t>
      </w:r>
    </w:p>
    <w:p w14:paraId="557AB3C4" w14:textId="77777777" w:rsidR="00625553" w:rsidRDefault="00000000">
      <w:pPr>
        <w:pStyle w:val="BodyText"/>
      </w:pPr>
      <w:r>
        <w:t xml:space="preserve">The CA SHALL </w:t>
      </w:r>
      <w:proofErr w:type="gramStart"/>
      <w:r>
        <w:t>confirm</w:t>
      </w:r>
      <w:proofErr w:type="gramEnd"/>
      <w:r>
        <w:t xml:space="preserve"> that prior to issuance, the CA has validated each IP Address listed in the Certificate using at least one of the methods specified in this section.</w:t>
      </w:r>
    </w:p>
    <w:p w14:paraId="5F4F38C6" w14:textId="77777777" w:rsidR="00625553"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625553">
          <w:rPr>
            <w:rStyle w:val="Hyperlink"/>
          </w:rPr>
          <w:t>Section 4.2.1</w:t>
        </w:r>
      </w:hyperlink>
      <w:r>
        <w:t xml:space="preserve"> of this document) prior to Certificate issuance. For purposes of IP Address validation, the term Applicant includes the Applicant’s Parent Company, Subsidiary Company, or Affiliate.</w:t>
      </w:r>
    </w:p>
    <w:p w14:paraId="7D41E436" w14:textId="77777777" w:rsidR="00625553" w:rsidRDefault="00000000">
      <w:pPr>
        <w:pStyle w:val="BodyText"/>
      </w:pPr>
      <w:r>
        <w:t xml:space="preserve">After July 31, 2019, CAs SHALL </w:t>
      </w:r>
      <w:proofErr w:type="gramStart"/>
      <w:r>
        <w:t>maintain</w:t>
      </w:r>
      <w:proofErr w:type="gramEnd"/>
      <w:r>
        <w:t xml:space="preserve"> a record of which IP validation method, including the relevant BR version number, was used to validate every IP Address.</w:t>
      </w:r>
    </w:p>
    <w:p w14:paraId="63DCD51D" w14:textId="77777777" w:rsidR="00625553" w:rsidRDefault="00000000">
      <w:pPr>
        <w:pStyle w:val="Heading5"/>
      </w:pPr>
      <w:bookmarkStart w:id="220" w:name="X0e2c43cbc3c7fb860d9ef4e837a197c64157240"/>
      <w:r>
        <w:t>3.2.2.5.1 Agreed-Upon Change to Website</w:t>
      </w:r>
    </w:p>
    <w:p w14:paraId="29E8B026" w14:textId="77777777" w:rsidR="00625553" w:rsidRDefault="00000000">
      <w:pPr>
        <w:pStyle w:val="FirstParagraph"/>
      </w:pPr>
      <w:r>
        <w:t xml:space="preserve">Confirming the Applicant’s control over the requested IP Address by confirming the presence of a Request Token or Random Value contained in the content of a file or </w:t>
      </w:r>
      <w:r>
        <w:lastRenderedPageBreak/>
        <w:t>webpage in the form of a meta tag under the “/.well-known/</w:t>
      </w:r>
      <w:proofErr w:type="spellStart"/>
      <w:r>
        <w:t>pki</w:t>
      </w:r>
      <w:proofErr w:type="spellEnd"/>
      <w:r>
        <w:t>-validation”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5EBA69E2" w14:textId="77777777" w:rsidR="00625553" w:rsidRDefault="00000000">
      <w:pPr>
        <w:pStyle w:val="BodyText"/>
      </w:pPr>
      <w:r>
        <w:t xml:space="preserve">If a Random Value is used, the CA SHALL </w:t>
      </w:r>
      <w:proofErr w:type="gramStart"/>
      <w:r>
        <w:t>provide</w:t>
      </w:r>
      <w:proofErr w:type="gramEnd"/>
      <w:r>
        <w:t xml:space="preserve"> a Random Value unique to the certificate request and SHALL not use the Random Value after the longer of</w:t>
      </w:r>
    </w:p>
    <w:p w14:paraId="307CF944" w14:textId="77777777" w:rsidR="00625553" w:rsidRDefault="00000000">
      <w:pPr>
        <w:pStyle w:val="Compact"/>
        <w:numPr>
          <w:ilvl w:val="0"/>
          <w:numId w:val="36"/>
        </w:numPr>
      </w:pPr>
      <w:r>
        <w:t>30 days or</w:t>
      </w:r>
    </w:p>
    <w:p w14:paraId="45736A56" w14:textId="77777777" w:rsidR="00625553" w:rsidRDefault="00000000">
      <w:pPr>
        <w:pStyle w:val="Compact"/>
        <w:numPr>
          <w:ilvl w:val="0"/>
          <w:numId w:val="36"/>
        </w:numPr>
      </w:pPr>
      <w:r>
        <w:t xml:space="preserve">if the Applicant submitted the certificate request, the time frame permitted for reuse of validated information relevant to the certificate (such as in </w:t>
      </w:r>
      <w:hyperlink w:anchor="Xf11a77e399edeb4c8051db06dad4a453b717d01">
        <w:r w:rsidR="00625553">
          <w:rPr>
            <w:rStyle w:val="Hyperlink"/>
          </w:rPr>
          <w:t>Section 4.2.1</w:t>
        </w:r>
      </w:hyperlink>
      <w:r>
        <w:t xml:space="preserve"> of this document).</w:t>
      </w:r>
    </w:p>
    <w:p w14:paraId="77C34DC4" w14:textId="77777777" w:rsidR="00625553" w:rsidRDefault="00000000">
      <w:pPr>
        <w:pStyle w:val="FirstParagraph"/>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challenge information (i.e. Random Value or Request Token) as the Primary Network Perspective.</w:t>
      </w:r>
    </w:p>
    <w:p w14:paraId="1A8B40F5" w14:textId="77777777" w:rsidR="00625553" w:rsidRDefault="00000000">
      <w:pPr>
        <w:pStyle w:val="Heading5"/>
      </w:pPr>
      <w:bookmarkStart w:id="221" w:name="X9be1e1becd14fc8e9e9b9db783701421d07c52f"/>
      <w:bookmarkEnd w:id="220"/>
      <w:r>
        <w:t>3.2.2.5.2 Email, Fax, SMS, or Postal Mail to IP Address Contact</w:t>
      </w:r>
    </w:p>
    <w:p w14:paraId="6B47A814" w14:textId="77777777" w:rsidR="00625553"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3708067F" w14:textId="77777777" w:rsidR="00625553" w:rsidRDefault="00000000">
      <w:pPr>
        <w:pStyle w:val="BodyText"/>
      </w:pPr>
      <w:r>
        <w:t>Each email, fax, SMS, or postal mail MAY confirm control of multiple IP Addresses.</w:t>
      </w:r>
    </w:p>
    <w:p w14:paraId="49EDFA19" w14:textId="77777777" w:rsidR="00625553" w:rsidRDefault="00000000">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w:t>
      </w:r>
      <w:proofErr w:type="gramStart"/>
      <w:r>
        <w:t>the email</w:t>
      </w:r>
      <w:proofErr w:type="gramEnd"/>
      <w:r>
        <w:t>, fax, SMS, or postal mail.</w:t>
      </w:r>
    </w:p>
    <w:p w14:paraId="49A06141" w14:textId="77777777" w:rsidR="00625553" w:rsidRDefault="00000000">
      <w:pPr>
        <w:pStyle w:val="BodyText"/>
      </w:pPr>
      <w:r>
        <w:t>The Random Value SHALL be unique in each email, fax, SMS, or postal mail.</w:t>
      </w:r>
    </w:p>
    <w:p w14:paraId="28BFE217" w14:textId="77777777" w:rsidR="00625553" w:rsidRDefault="00000000">
      <w:pPr>
        <w:pStyle w:val="BodyText"/>
      </w:pPr>
      <w:r>
        <w:t>The CA MAY resend the email, fax, SMS, or postal mail in its entirety, including re-use of the Random Value, provided that the communication’s entire contents and recipient(s) remain unchanged.</w:t>
      </w:r>
    </w:p>
    <w:p w14:paraId="64516046" w14:textId="77777777" w:rsidR="00625553"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 in which case the CA MUST follow its CPS.</w:t>
      </w:r>
    </w:p>
    <w:p w14:paraId="20E7480E" w14:textId="77777777" w:rsidR="00625553" w:rsidRDefault="00000000">
      <w:pPr>
        <w:pStyle w:val="Heading5"/>
      </w:pPr>
      <w:bookmarkStart w:id="222" w:name="X47e1ff297959475edbb406816b6ccac6e6c8459"/>
      <w:bookmarkEnd w:id="221"/>
      <w:r>
        <w:lastRenderedPageBreak/>
        <w:t>3.2.2.5.3 Reverse Address Lookup</w:t>
      </w:r>
    </w:p>
    <w:p w14:paraId="63C406C4" w14:textId="77777777" w:rsidR="00625553"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625553">
          <w:rPr>
            <w:rStyle w:val="Hyperlink"/>
          </w:rPr>
          <w:t>Section 3.2.2.4</w:t>
        </w:r>
      </w:hyperlink>
      <w:r>
        <w:t>.</w:t>
      </w:r>
    </w:p>
    <w:p w14:paraId="72448A8E"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To count as corroborating, a Network Perspective MUST observe the same FQDN as the Primary Network Perspective.</w:t>
      </w:r>
    </w:p>
    <w:p w14:paraId="4A84655E" w14:textId="77777777" w:rsidR="00625553" w:rsidRDefault="00000000">
      <w:pPr>
        <w:pStyle w:val="Heading5"/>
      </w:pPr>
      <w:bookmarkStart w:id="223" w:name="X5598eea1181395b70f85d472313388e71f8389f"/>
      <w:bookmarkEnd w:id="222"/>
      <w:r>
        <w:t>3.2.2.5.4 Any Other Method</w:t>
      </w:r>
    </w:p>
    <w:p w14:paraId="5431A3AF" w14:textId="77777777" w:rsidR="00625553" w:rsidRDefault="00000000">
      <w:pPr>
        <w:pStyle w:val="FirstParagraph"/>
      </w:pPr>
      <w:r>
        <w:t xml:space="preserve">Using any other method of confirmation, including variations of the methods defined in </w:t>
      </w:r>
      <w:hyperlink w:anchor="X1d2a5979132cd8b96328f2b635437a249826222">
        <w:r w:rsidR="00625553">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0F6156EE" w14:textId="77777777" w:rsidR="00625553"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625553">
          <w:rPr>
            <w:rStyle w:val="Hyperlink"/>
          </w:rPr>
          <w:t>Section 3.2.2.5</w:t>
        </w:r>
      </w:hyperlink>
      <w:r>
        <w:t xml:space="preserve"> MAY continue to be used without revalidation until such certificate naturally expires.</w:t>
      </w:r>
    </w:p>
    <w:p w14:paraId="2450A096" w14:textId="77777777" w:rsidR="00625553" w:rsidRDefault="00000000">
      <w:pPr>
        <w:pStyle w:val="Heading5"/>
      </w:pPr>
      <w:bookmarkStart w:id="224" w:name="X0823df431e20edb49d37b777fb1130f167b4221"/>
      <w:bookmarkEnd w:id="223"/>
      <w:r>
        <w:t>3.2.2.5.5 Phone Contact with IP Address Contact</w:t>
      </w:r>
    </w:p>
    <w:p w14:paraId="442D4FD7" w14:textId="77777777" w:rsidR="00625553" w:rsidRDefault="00000000">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w:t>
      </w:r>
      <w:proofErr w:type="gramStart"/>
      <w:r>
        <w:t>Each phone call SHALL</w:t>
      </w:r>
      <w:proofErr w:type="gramEnd"/>
      <w:r>
        <w:t xml:space="preserve"> </w:t>
      </w:r>
      <w:proofErr w:type="gramStart"/>
      <w:r>
        <w:t>be</w:t>
      </w:r>
      <w:proofErr w:type="gramEnd"/>
      <w:r>
        <w:t xml:space="preserve"> made to a single number.</w:t>
      </w:r>
    </w:p>
    <w:p w14:paraId="195CD189" w14:textId="77777777" w:rsidR="00625553" w:rsidRDefault="00000000">
      <w:pPr>
        <w:pStyle w:val="BodyText"/>
      </w:pPr>
      <w:proofErr w:type="gramStart"/>
      <w:r>
        <w:t>In the event that</w:t>
      </w:r>
      <w:proofErr w:type="gramEnd"/>
      <w:r>
        <w:t xml:space="preserve"> someone other than an IP Address Contact is reached, the CA MAY request to be transferred to the IP Address Contact.</w:t>
      </w:r>
    </w:p>
    <w:p w14:paraId="18DF33DD" w14:textId="77777777" w:rsidR="00625553" w:rsidRDefault="00000000">
      <w:pPr>
        <w:pStyle w:val="BodyText"/>
      </w:pPr>
      <w:r>
        <w:t xml:space="preserve">In the event of reaching voicemail, the CA may leave the Random Value and the IP Address(es) being validated. </w:t>
      </w:r>
      <w:proofErr w:type="gramStart"/>
      <w:r>
        <w:t>The Random</w:t>
      </w:r>
      <w:proofErr w:type="gramEnd"/>
      <w:r>
        <w:t xml:space="preserve"> Value MUST be returned to the CA to approve the request.</w:t>
      </w:r>
    </w:p>
    <w:p w14:paraId="45D55683" w14:textId="77777777" w:rsidR="00625553"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2464C665" w14:textId="77777777" w:rsidR="00625553" w:rsidRDefault="00000000">
      <w:pPr>
        <w:pStyle w:val="Heading5"/>
      </w:pPr>
      <w:bookmarkStart w:id="225" w:name="Xfa287dab3ad9ad25c87ece5d6573bf4f32c74b3"/>
      <w:bookmarkEnd w:id="224"/>
      <w:r>
        <w:lastRenderedPageBreak/>
        <w:t>3.2.2.5.6 ACME “http-01” method for IP Addresses</w:t>
      </w:r>
    </w:p>
    <w:p w14:paraId="491BCC42" w14:textId="77777777" w:rsidR="00625553" w:rsidRDefault="00000000">
      <w:pPr>
        <w:pStyle w:val="FirstParagraph"/>
      </w:pPr>
      <w:r>
        <w:t>Confirming the Applicant’s control over the IP Address by performing the procedure documented for an “http-01” challenge in RFC 8738.</w:t>
      </w:r>
    </w:p>
    <w:p w14:paraId="4A77E953"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753EFDD3" w14:textId="77777777" w:rsidR="00625553" w:rsidRDefault="00000000">
      <w:pPr>
        <w:pStyle w:val="Heading5"/>
      </w:pPr>
      <w:bookmarkStart w:id="226" w:name="Xda9b0ccf1e2fb85c0a0f24148c31f85e17dfbc4"/>
      <w:bookmarkEnd w:id="225"/>
      <w:r>
        <w:t>3.2.2.5.7 ACME “tls-alpn-01” method for IP Addresses</w:t>
      </w:r>
    </w:p>
    <w:p w14:paraId="0C9C7E58" w14:textId="77777777" w:rsidR="00625553" w:rsidRDefault="00000000">
      <w:pPr>
        <w:pStyle w:val="FirstParagraph"/>
      </w:pPr>
      <w:r>
        <w:t>Confirming the Applicant’s control over the IP Address by performing the procedure documented for a “tls-alpn-01” challenge in RFC 8738.</w:t>
      </w:r>
    </w:p>
    <w:p w14:paraId="6AA79EA7" w14:textId="77777777" w:rsidR="00625553" w:rsidRDefault="00000000">
      <w:pPr>
        <w:pStyle w:val="BodyText"/>
      </w:pPr>
      <w:r>
        <w:t xml:space="preserve">CAs performing validations using this method MUST implement Multi-Perspective Issuance Corroboration as specified in </w:t>
      </w:r>
      <w:hyperlink w:anchor="Xd7307c896a4b68c49f81f56ac41fca682deb4b5">
        <w:r w:rsidR="00625553">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3B7E5EB6" w14:textId="77777777" w:rsidR="00625553" w:rsidRDefault="00000000">
      <w:pPr>
        <w:pStyle w:val="Heading4"/>
      </w:pPr>
      <w:bookmarkStart w:id="227" w:name="Xce7840efd1833acc9962b5f310c5bd8cad69f39"/>
      <w:bookmarkEnd w:id="219"/>
      <w:bookmarkEnd w:id="226"/>
      <w:r>
        <w:t>3.2.2.6 Wildcard Domain Validation</w:t>
      </w:r>
    </w:p>
    <w:p w14:paraId="7A04311F" w14:textId="77777777" w:rsidR="00625553"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w:t>
      </w:r>
      <w:proofErr w:type="gramStart"/>
      <w:r>
        <w:t>*.co.uk</w:t>
      </w:r>
      <w:proofErr w:type="gramEnd"/>
      <w:r>
        <w:t>”, see RFC 6454 Section 8.2 for further explanation).</w:t>
      </w:r>
    </w:p>
    <w:p w14:paraId="0DDD7DA2" w14:textId="77777777" w:rsidR="00625553" w:rsidRDefault="00000000">
      <w:pPr>
        <w:pStyle w:val="BodyText"/>
      </w:pPr>
      <w:r>
        <w:t>If the FQDN portion of any Wildcard Domain Name is “registry-controlled” or is a “public suffix”, CAs MUST refuse issuance unless the Applicant proves its rightful control of the entire Domain Namespace. (e.g. CAs MUST NOT issue “</w:t>
      </w:r>
      <w:proofErr w:type="gramStart"/>
      <w:r>
        <w:t>*.co.uk</w:t>
      </w:r>
      <w:proofErr w:type="gramEnd"/>
      <w:r>
        <w:t>” or “</w:t>
      </w:r>
      <w:proofErr w:type="gramStart"/>
      <w:r>
        <w:t>*.local</w:t>
      </w:r>
      <w:proofErr w:type="gramEnd"/>
      <w:r>
        <w:t>”, but MAY issue “*.example.com” to Example Co.).</w:t>
      </w:r>
    </w:p>
    <w:p w14:paraId="05295DA3" w14:textId="77777777" w:rsidR="00625553"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9">
        <w:r w:rsidR="00625553">
          <w:rPr>
            <w:rStyle w:val="Hyperlink"/>
          </w:rPr>
          <w:t>Public Suffix List (PSL)</w:t>
        </w:r>
      </w:hyperlink>
      <w:r>
        <w:t>, and to retrieve a fresh copy regularly.</w:t>
      </w:r>
    </w:p>
    <w:p w14:paraId="1EF9E905" w14:textId="77777777" w:rsidR="00625553" w:rsidRDefault="00000000">
      <w:pPr>
        <w:pStyle w:val="BodyText"/>
      </w:pPr>
      <w:r>
        <w:t xml:space="preserve">If using the PSL, a CA SHOULD consult the “ICANN DOMAINS” section only, not the “PRIVATE DOMAINS” section. The PSL is updated regularly to contain new gTLDs delegated by ICANN, which are listed in the “ICANN DOMAINS” section. A CA is not prohibited from issuing a Wildcard Certificate to the Registrant of an entire gTLD, </w:t>
      </w:r>
      <w:proofErr w:type="gramStart"/>
      <w:r>
        <w:t>provided that</w:t>
      </w:r>
      <w:proofErr w:type="gramEnd"/>
      <w:r>
        <w:t xml:space="preserve"> control of the entire namespace is demonstrated in an appropriate way.</w:t>
      </w:r>
    </w:p>
    <w:p w14:paraId="746D1E22" w14:textId="77777777" w:rsidR="00625553" w:rsidRDefault="00000000">
      <w:pPr>
        <w:pStyle w:val="Heading4"/>
      </w:pPr>
      <w:bookmarkStart w:id="228" w:name="Xa28099eff0906833661cb97194e2564d745eed6"/>
      <w:bookmarkEnd w:id="227"/>
      <w:r>
        <w:lastRenderedPageBreak/>
        <w:t>3.2.2.7 Data Source Accuracy</w:t>
      </w:r>
    </w:p>
    <w:p w14:paraId="1929FCD5" w14:textId="77777777" w:rsidR="00625553" w:rsidRDefault="00000000">
      <w:pPr>
        <w:pStyle w:val="FirstParagraph"/>
      </w:pPr>
      <w:r>
        <w:t xml:space="preserve">Prior to using any data source as a Reliable Data Source, the CA SHALL </w:t>
      </w:r>
      <w:proofErr w:type="gramStart"/>
      <w:r>
        <w:t>evaluate</w:t>
      </w:r>
      <w:proofErr w:type="gramEnd"/>
      <w:r>
        <w:t xml:space="preserve"> the source for its reliability, accuracy, and resistance to alteration or falsification. The CA SHOULD consider the following during its evaluation:</w:t>
      </w:r>
    </w:p>
    <w:p w14:paraId="7AD5423B" w14:textId="77777777" w:rsidR="00625553" w:rsidRDefault="00000000">
      <w:pPr>
        <w:pStyle w:val="Compact"/>
        <w:numPr>
          <w:ilvl w:val="0"/>
          <w:numId w:val="37"/>
        </w:numPr>
      </w:pPr>
      <w:r>
        <w:t>The age of the information provided,</w:t>
      </w:r>
    </w:p>
    <w:p w14:paraId="625ABCE1" w14:textId="77777777" w:rsidR="00625553" w:rsidRDefault="00000000">
      <w:pPr>
        <w:pStyle w:val="Compact"/>
        <w:numPr>
          <w:ilvl w:val="0"/>
          <w:numId w:val="37"/>
        </w:numPr>
      </w:pPr>
      <w:r>
        <w:t>The frequency of updates to the information source,</w:t>
      </w:r>
    </w:p>
    <w:p w14:paraId="4E0CEFDC" w14:textId="77777777" w:rsidR="00625553" w:rsidRDefault="00000000">
      <w:pPr>
        <w:pStyle w:val="Compact"/>
        <w:numPr>
          <w:ilvl w:val="0"/>
          <w:numId w:val="37"/>
        </w:numPr>
      </w:pPr>
      <w:r>
        <w:t>The data provider and purpose of the data collection,</w:t>
      </w:r>
    </w:p>
    <w:p w14:paraId="615AA8E1" w14:textId="77777777" w:rsidR="00625553" w:rsidRDefault="00000000">
      <w:pPr>
        <w:pStyle w:val="Compact"/>
        <w:numPr>
          <w:ilvl w:val="0"/>
          <w:numId w:val="37"/>
        </w:numPr>
      </w:pPr>
      <w:r>
        <w:t>The public accessibility of the data availability, and</w:t>
      </w:r>
    </w:p>
    <w:p w14:paraId="6E0DB765" w14:textId="77777777" w:rsidR="00625553" w:rsidRDefault="00000000">
      <w:pPr>
        <w:pStyle w:val="Compact"/>
        <w:numPr>
          <w:ilvl w:val="0"/>
          <w:numId w:val="37"/>
        </w:numPr>
      </w:pPr>
      <w:r>
        <w:t>The relative difficulty in falsifying or altering the data.</w:t>
      </w:r>
    </w:p>
    <w:p w14:paraId="1F41A0F8" w14:textId="77777777" w:rsidR="00625553"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625553">
          <w:rPr>
            <w:rStyle w:val="Hyperlink"/>
          </w:rPr>
          <w:t>Section 3.2</w:t>
        </w:r>
      </w:hyperlink>
      <w:r>
        <w:t>.</w:t>
      </w:r>
    </w:p>
    <w:p w14:paraId="33C90690" w14:textId="77777777" w:rsidR="00625553" w:rsidRDefault="00000000">
      <w:pPr>
        <w:pStyle w:val="Heading4"/>
      </w:pPr>
      <w:bookmarkStart w:id="229" w:name="X0cece3cb5e3a4a653490d082134265262085b42"/>
      <w:bookmarkEnd w:id="228"/>
      <w:r>
        <w:t>3.2.2.8 CAA Records</w:t>
      </w:r>
    </w:p>
    <w:p w14:paraId="420D8C31" w14:textId="77777777" w:rsidR="00625553" w:rsidRDefault="00000000">
      <w:pPr>
        <w:pStyle w:val="FirstParagraph"/>
      </w:pPr>
      <w:r>
        <w:t xml:space="preserve">As part of the Certificate issuance process, the CA MUST retrieve and process CAA records in accordance with RFC 8659 for each </w:t>
      </w:r>
      <w:proofErr w:type="spellStart"/>
      <w:r>
        <w:rPr>
          <w:rStyle w:val="VerbatimChar"/>
        </w:rPr>
        <w:t>dNSName</w:t>
      </w:r>
      <w:proofErr w:type="spellEnd"/>
      <w:r>
        <w:t xml:space="preserve"> in the </w:t>
      </w:r>
      <w:proofErr w:type="spellStart"/>
      <w:r>
        <w:rPr>
          <w:rStyle w:val="VerbatimChar"/>
        </w:rPr>
        <w:t>subjectAltName</w:t>
      </w:r>
      <w:proofErr w:type="spellEnd"/>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w:t>
      </w:r>
      <w:proofErr w:type="spellStart"/>
      <w:r>
        <w:t>issuewild</w:t>
      </w:r>
      <w:proofErr w:type="spellEnd"/>
      <w:r>
        <w:t>” records as permitting it to issue.</w:t>
      </w:r>
    </w:p>
    <w:p w14:paraId="1CC81164" w14:textId="77777777" w:rsidR="00625553" w:rsidRDefault="00000000">
      <w:pPr>
        <w:pStyle w:val="BodyText"/>
      </w:pPr>
      <w:r>
        <w:t xml:space="preserve">Some methods relied upon for validating the Applicant’s ownership or control of the subject domain(s) (see </w:t>
      </w:r>
      <w:hyperlink w:anchor="X5e8fa04e2cd845b31d90f2e711d620bbd1630c8">
        <w:r w:rsidR="00625553">
          <w:rPr>
            <w:rStyle w:val="Hyperlink"/>
          </w:rPr>
          <w:t>Section 3.2.2.4</w:t>
        </w:r>
      </w:hyperlink>
      <w:r>
        <w:t xml:space="preserve">) or IP address(es) (see </w:t>
      </w:r>
      <w:hyperlink w:anchor="X1d2a5979132cd8b96328f2b635437a249826222">
        <w:r w:rsidR="00625553">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625553">
          <w:rPr>
            <w:rStyle w:val="Hyperlink"/>
          </w:rPr>
          <w:t>Section 3.2.2.9</w:t>
        </w:r>
      </w:hyperlink>
      <w:r>
        <w:t xml:space="preserve">). To corroborate the Primary Network Perspective, a remote Network Perspective’s CAA check response MUST be interpreted as permission to issue, regardless of whether the responses from both Perspectives </w:t>
      </w:r>
      <w:proofErr w:type="gramStart"/>
      <w:r>
        <w:t>are byte-for-byte</w:t>
      </w:r>
      <w:proofErr w:type="gramEnd"/>
      <w:r>
        <w:t xml:space="preserve"> identical. Additionally, a CA MAY consider the response from a remote Network Perspective as corroborating if one or </w:t>
      </w:r>
      <w:proofErr w:type="gramStart"/>
      <w:r>
        <w:t>both of the Perspectives</w:t>
      </w:r>
      <w:proofErr w:type="gramEnd"/>
      <w:r>
        <w:t xml:space="preserve"> experience an acceptable CAA record lookup failure, as defined in this section.</w:t>
      </w:r>
    </w:p>
    <w:p w14:paraId="424FD7C9" w14:textId="77777777" w:rsidR="00625553" w:rsidRDefault="00000000">
      <w:pPr>
        <w:pStyle w:val="BodyText"/>
      </w:pPr>
      <w:r>
        <w:t>CAs MAY check CAA records at any other time.</w:t>
      </w:r>
    </w:p>
    <w:p w14:paraId="0C16052D" w14:textId="77777777" w:rsidR="00625553" w:rsidRDefault="00000000">
      <w:pPr>
        <w:pStyle w:val="BodyText"/>
      </w:pPr>
      <w:r>
        <w:t xml:space="preserve">When processing CAA records, CAs MUST process the issue, </w:t>
      </w:r>
      <w:proofErr w:type="spellStart"/>
      <w:r>
        <w:t>issuewild</w:t>
      </w:r>
      <w:proofErr w:type="spellEnd"/>
      <w:r>
        <w:t xml:space="preserve">, and </w:t>
      </w:r>
      <w:proofErr w:type="spellStart"/>
      <w:r>
        <w:t>iodef</w:t>
      </w:r>
      <w:proofErr w:type="spellEnd"/>
      <w:r>
        <w:t xml:space="preserve"> property tags as specified in RFC 8659, although they are not required to act on the contents of the </w:t>
      </w:r>
      <w:proofErr w:type="spellStart"/>
      <w:r>
        <w:t>iodef</w:t>
      </w:r>
      <w:proofErr w:type="spellEnd"/>
      <w:r>
        <w:t xml:space="preserve"> property tag. Additional property tags MAY be </w:t>
      </w:r>
      <w:proofErr w:type="gramStart"/>
      <w:r>
        <w:t>supported, but</w:t>
      </w:r>
      <w:proofErr w:type="gramEnd"/>
      <w:r>
        <w:t xml:space="preserve"> MUST NOT conflict with or supersede the mandatory property tags set out in this document. CAs MUST respect the critical flag and not issue a certificate if they encounter an unrecognized property tag with this flag set.</w:t>
      </w:r>
    </w:p>
    <w:p w14:paraId="43D149F1" w14:textId="77777777" w:rsidR="00625553" w:rsidRDefault="00000000">
      <w:pPr>
        <w:pStyle w:val="BodyText"/>
      </w:pPr>
      <w:r>
        <w:lastRenderedPageBreak/>
        <w:t>If the CA issues a certificate after processing a CAA record, it MUST do so within the TTL of the CAA record, or 8 hours, whichever is greater.</w:t>
      </w:r>
    </w:p>
    <w:p w14:paraId="4F0E7E0A" w14:textId="77777777" w:rsidR="00625553" w:rsidRDefault="00000000">
      <w:pPr>
        <w:pStyle w:val="BodyText"/>
      </w:pPr>
      <w:r>
        <w:t xml:space="preserve">RFC 8659 requires that CAs “MUST NOT issue a certificate unless the CA determines that either (1) the certificate request is consistent with the applicable CAA </w:t>
      </w:r>
      <w:proofErr w:type="spellStart"/>
      <w:r>
        <w:t>RRset</w:t>
      </w:r>
      <w:proofErr w:type="spellEnd"/>
      <w:r>
        <w:t xml:space="preserve"> or (2) an exception specified in the relevant CP or CPS applies.” For issuances conforming to these Baseline Requirements, CAs MUST NOT rely on any exceptions specified in their CP or CPS unless they are one of the following:</w:t>
      </w:r>
    </w:p>
    <w:p w14:paraId="7A061727" w14:textId="77777777" w:rsidR="00625553" w:rsidRDefault="00000000">
      <w:pPr>
        <w:pStyle w:val="Compact"/>
        <w:numPr>
          <w:ilvl w:val="0"/>
          <w:numId w:val="38"/>
        </w:numPr>
      </w:pPr>
      <w:r>
        <w:t xml:space="preserve">CAA checking is optional for certificates for which a Certificate Transparency </w:t>
      </w:r>
      <w:proofErr w:type="spellStart"/>
      <w:r>
        <w:t>Precertificate</w:t>
      </w:r>
      <w:proofErr w:type="spellEnd"/>
      <w:r>
        <w:t xml:space="preserve"> (see </w:t>
      </w:r>
      <w:hyperlink w:anchor="Xcb2d3f29b52e459935bf97d91c89d922117914a">
        <w:r w:rsidR="00625553">
          <w:rPr>
            <w:rStyle w:val="Hyperlink"/>
          </w:rPr>
          <w:t>Section 7.1.2.9</w:t>
        </w:r>
      </w:hyperlink>
      <w:r>
        <w:t xml:space="preserve">) was created and logged in at least two public logs, and for which CAA was checked at time of </w:t>
      </w:r>
      <w:proofErr w:type="spellStart"/>
      <w:r>
        <w:t>Precertificate</w:t>
      </w:r>
      <w:proofErr w:type="spellEnd"/>
      <w:r>
        <w:t xml:space="preserve"> issuance.</w:t>
      </w:r>
    </w:p>
    <w:p w14:paraId="56B324FC" w14:textId="77777777" w:rsidR="00625553" w:rsidRDefault="00000000">
      <w:pPr>
        <w:pStyle w:val="Compact"/>
        <w:numPr>
          <w:ilvl w:val="0"/>
          <w:numId w:val="38"/>
        </w:numPr>
      </w:pPr>
      <w:r>
        <w:t xml:space="preserve">CAA checking is optional for certificates issued by a Technically Constrained Subordinate CA Certificate as set out in </w:t>
      </w:r>
      <w:hyperlink w:anchor="Xc8c3c1d12acd9ae15bdba27bfb5e6b3c36dbeba">
        <w:r w:rsidR="00625553">
          <w:rPr>
            <w:rStyle w:val="Hyperlink"/>
          </w:rPr>
          <w:t>Section 7.1.2.3</w:t>
        </w:r>
      </w:hyperlink>
      <w:r>
        <w:t xml:space="preserve"> or </w:t>
      </w:r>
      <w:hyperlink w:anchor="X4b34e41df5400863ce43607cf7e9c043f309c45">
        <w:r w:rsidR="00625553">
          <w:rPr>
            <w:rStyle w:val="Hyperlink"/>
          </w:rPr>
          <w:t>Section 7.1.2.5</w:t>
        </w:r>
      </w:hyperlink>
      <w:r>
        <w:t>, where the lack of CAA checking is an explicit contractual provision in the contract with the Applicant.</w:t>
      </w:r>
    </w:p>
    <w:p w14:paraId="319EAE17" w14:textId="77777777" w:rsidR="00625553" w:rsidRDefault="00000000">
      <w:pPr>
        <w:pStyle w:val="FirstParagraph"/>
      </w:pPr>
      <w:r>
        <w:t>CAs are permitted to treat a record lookup failure as permission to issue if:</w:t>
      </w:r>
    </w:p>
    <w:p w14:paraId="2F897A54" w14:textId="77777777" w:rsidR="00625553" w:rsidRDefault="00000000">
      <w:pPr>
        <w:pStyle w:val="Compact"/>
        <w:numPr>
          <w:ilvl w:val="0"/>
          <w:numId w:val="39"/>
        </w:numPr>
      </w:pPr>
      <w:proofErr w:type="gramStart"/>
      <w:r>
        <w:t>the</w:t>
      </w:r>
      <w:proofErr w:type="gramEnd"/>
      <w:r>
        <w:t xml:space="preserve"> failure is outside the CA’s infrastructure; and</w:t>
      </w:r>
    </w:p>
    <w:p w14:paraId="4826B76A" w14:textId="77777777" w:rsidR="00625553" w:rsidRDefault="00000000">
      <w:pPr>
        <w:pStyle w:val="Compact"/>
        <w:numPr>
          <w:ilvl w:val="0"/>
          <w:numId w:val="39"/>
        </w:numPr>
      </w:pPr>
      <w:r>
        <w:t>the lookup has been retried at least once; and</w:t>
      </w:r>
    </w:p>
    <w:p w14:paraId="1057419E" w14:textId="77777777" w:rsidR="00625553" w:rsidRDefault="00000000">
      <w:pPr>
        <w:pStyle w:val="Compact"/>
        <w:numPr>
          <w:ilvl w:val="0"/>
          <w:numId w:val="39"/>
        </w:numPr>
      </w:pPr>
      <w:r>
        <w:t xml:space="preserve">the CA has confirmed that the domain is “Insecure” as defined in </w:t>
      </w:r>
      <w:hyperlink r:id="rId40" w:anchor="section-4.3">
        <w:r w:rsidR="00625553">
          <w:rPr>
            <w:rStyle w:val="Hyperlink"/>
          </w:rPr>
          <w:t>RFC 4035 Section 4.3</w:t>
        </w:r>
      </w:hyperlink>
      <w:r>
        <w:t>.</w:t>
      </w:r>
    </w:p>
    <w:p w14:paraId="7E7CF148" w14:textId="77777777" w:rsidR="00625553" w:rsidRDefault="00000000">
      <w:pPr>
        <w:pStyle w:val="FirstParagraph"/>
      </w:pPr>
      <w:r>
        <w:t xml:space="preserve">CAs MUST document potential issuances that were prevented by a CAA record in sufficient detail to provide feedback to the CA/Browser Forum on the </w:t>
      </w:r>
      <w:proofErr w:type="gramStart"/>
      <w:r>
        <w:t>circumstances, and</w:t>
      </w:r>
      <w:proofErr w:type="gramEnd"/>
      <w:r>
        <w:t xml:space="preserve"> SHOULD dispatch reports of such issuance requests to the contact(s) stipulated in the CAA </w:t>
      </w:r>
      <w:proofErr w:type="spellStart"/>
      <w:r>
        <w:t>iodef</w:t>
      </w:r>
      <w:proofErr w:type="spellEnd"/>
      <w:r>
        <w:t xml:space="preserve"> record(s), if present. CAs are not expected to support URL schemes in the </w:t>
      </w:r>
      <w:proofErr w:type="spellStart"/>
      <w:r>
        <w:t>iodef</w:t>
      </w:r>
      <w:proofErr w:type="spellEnd"/>
      <w:r>
        <w:t xml:space="preserve"> record other than mailto: or </w:t>
      </w:r>
      <w:proofErr w:type="gramStart"/>
      <w:r>
        <w:t>https:.</w:t>
      </w:r>
      <w:proofErr w:type="gramEnd"/>
    </w:p>
    <w:p w14:paraId="1A4161C7" w14:textId="77777777" w:rsidR="00625553" w:rsidRDefault="00000000">
      <w:pPr>
        <w:pStyle w:val="Heading5"/>
      </w:pPr>
      <w:bookmarkStart w:id="230" w:name="Xb6e96977cbef9f06a30a370ec1f258c49e979b9"/>
      <w:r>
        <w:t>3.2.2.8.1 DNSSEC Validation of CAA Records</w:t>
      </w:r>
    </w:p>
    <w:p w14:paraId="5950C444" w14:textId="77777777" w:rsidR="00625553" w:rsidRDefault="00000000">
      <w:pPr>
        <w:pStyle w:val="FirstParagraph"/>
      </w:pPr>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p>
    <w:p w14:paraId="0A864EA8" w14:textId="77777777" w:rsidR="00625553" w:rsidRDefault="00000000">
      <w:pPr>
        <w:pStyle w:val="Compact"/>
        <w:numPr>
          <w:ilvl w:val="0"/>
          <w:numId w:val="40"/>
        </w:numPr>
      </w:pPr>
      <w:r>
        <w:t xml:space="preserve">perform DNSSEC validation using the algorithm defined in </w:t>
      </w:r>
      <w:hyperlink r:id="rId41" w:anchor="section-5">
        <w:r w:rsidR="00625553">
          <w:rPr>
            <w:rStyle w:val="Hyperlink"/>
          </w:rPr>
          <w:t>RFC 4035 Section 5</w:t>
        </w:r>
      </w:hyperlink>
      <w:r>
        <w:t>; and</w:t>
      </w:r>
    </w:p>
    <w:p w14:paraId="5D84305D" w14:textId="77777777" w:rsidR="00625553" w:rsidRDefault="00000000">
      <w:pPr>
        <w:pStyle w:val="Compact"/>
        <w:numPr>
          <w:ilvl w:val="0"/>
          <w:numId w:val="40"/>
        </w:numPr>
      </w:pPr>
      <w:r>
        <w:t xml:space="preserve">support NSEC3 as defined in </w:t>
      </w:r>
      <w:hyperlink r:id="rId42">
        <w:r w:rsidR="00625553">
          <w:rPr>
            <w:rStyle w:val="Hyperlink"/>
          </w:rPr>
          <w:t>RFC 5155</w:t>
        </w:r>
      </w:hyperlink>
      <w:r>
        <w:t>; and</w:t>
      </w:r>
    </w:p>
    <w:p w14:paraId="33403581" w14:textId="77777777" w:rsidR="00625553" w:rsidRDefault="00000000">
      <w:pPr>
        <w:pStyle w:val="Compact"/>
        <w:numPr>
          <w:ilvl w:val="0"/>
          <w:numId w:val="40"/>
        </w:numPr>
      </w:pPr>
      <w:r>
        <w:t xml:space="preserve">support SHA-2 as defined in </w:t>
      </w:r>
      <w:hyperlink r:id="rId43">
        <w:r w:rsidR="00625553">
          <w:rPr>
            <w:rStyle w:val="Hyperlink"/>
          </w:rPr>
          <w:t>RFC 4509</w:t>
        </w:r>
      </w:hyperlink>
      <w:r>
        <w:t xml:space="preserve"> and </w:t>
      </w:r>
      <w:hyperlink r:id="rId44">
        <w:r w:rsidR="00625553">
          <w:rPr>
            <w:rStyle w:val="Hyperlink"/>
          </w:rPr>
          <w:t>RFC 5702</w:t>
        </w:r>
      </w:hyperlink>
      <w:r>
        <w:t>; and</w:t>
      </w:r>
    </w:p>
    <w:p w14:paraId="415167E9" w14:textId="77777777" w:rsidR="00625553" w:rsidRDefault="00000000">
      <w:pPr>
        <w:pStyle w:val="Compact"/>
        <w:numPr>
          <w:ilvl w:val="0"/>
          <w:numId w:val="40"/>
        </w:numPr>
      </w:pPr>
      <w:r>
        <w:t xml:space="preserve">properly handle the security concerns enumerated in </w:t>
      </w:r>
      <w:hyperlink r:id="rId45" w:anchor="section-4">
        <w:r w:rsidR="00625553">
          <w:rPr>
            <w:rStyle w:val="Hyperlink"/>
          </w:rPr>
          <w:t>RFC 6840 Section 4</w:t>
        </w:r>
      </w:hyperlink>
      <w:r>
        <w:t>.</w:t>
      </w:r>
    </w:p>
    <w:p w14:paraId="6B0C2B83" w14:textId="77777777" w:rsidR="00625553" w:rsidRDefault="00000000">
      <w:pPr>
        <w:pStyle w:val="FirstParagraph"/>
      </w:pPr>
      <w:r>
        <w:t>Effective March 15th, 2026: CAs MUST NOT use local policy to disable DNSSEC validation on any DNS query associated CAA record lookups.</w:t>
      </w:r>
    </w:p>
    <w:p w14:paraId="4CEE2093" w14:textId="77777777" w:rsidR="00625553" w:rsidRDefault="00000000">
      <w:pPr>
        <w:pStyle w:val="BodyText"/>
      </w:pPr>
      <w:r>
        <w:t>Effective March 15th, 2026: DNSSEC-validation errors observed by the Primary Network Perspective (e.g., SERVFAIL) MUST NOT be treated as permission to issue.</w:t>
      </w:r>
    </w:p>
    <w:p w14:paraId="6664751A" w14:textId="77777777" w:rsidR="00625553" w:rsidRDefault="00000000">
      <w:pPr>
        <w:pStyle w:val="BodyText"/>
      </w:pPr>
      <w:r>
        <w:lastRenderedPageBreak/>
        <w:t>DNSSEC validation back to the IANA DNSSEC root trust anchor MAY be performed on all DNS queries associated with CAA record lookups performed by Remote Network Perspectives as part of Multi-Perspective Issuance Corroboration.</w:t>
      </w:r>
    </w:p>
    <w:p w14:paraId="36ED4E26" w14:textId="77777777" w:rsidR="00625553"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625553">
          <w:rPr>
            <w:rStyle w:val="Hyperlink"/>
          </w:rPr>
          <w:t>Section 8.7</w:t>
        </w:r>
      </w:hyperlink>
      <w:r>
        <w:t>.</w:t>
      </w:r>
    </w:p>
    <w:p w14:paraId="48DBCA44" w14:textId="77777777" w:rsidR="00625553" w:rsidRDefault="00000000">
      <w:pPr>
        <w:pStyle w:val="Heading4"/>
      </w:pPr>
      <w:bookmarkStart w:id="231" w:name="Xd7307c896a4b68c49f81f56ac41fca682deb4b5"/>
      <w:bookmarkEnd w:id="229"/>
      <w:bookmarkEnd w:id="230"/>
      <w:r>
        <w:t>3.2.2.9 Multi-Perspective Issuance Corroboration</w:t>
      </w:r>
    </w:p>
    <w:p w14:paraId="32EB70F7" w14:textId="77777777" w:rsidR="00625553"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0D597A8B" w14:textId="77777777" w:rsidR="00625553"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3CBECC8F" w14:textId="77777777" w:rsidR="00625553" w:rsidRDefault="00000000">
      <w:pPr>
        <w:pStyle w:val="BodyText"/>
      </w:pPr>
      <w:r>
        <w:t>The set of responses from the relied upon Network Perspectives MUST provide the CA with the necessary information to allow it to affirmatively assess:</w:t>
      </w:r>
    </w:p>
    <w:p w14:paraId="7EBA6E46" w14:textId="77777777" w:rsidR="00625553" w:rsidRDefault="00625553">
      <w:pPr>
        <w:pStyle w:val="Compact"/>
        <w:numPr>
          <w:ilvl w:val="0"/>
          <w:numId w:val="41"/>
        </w:numPr>
      </w:pPr>
    </w:p>
    <w:p w14:paraId="51257BF3" w14:textId="35188CF2" w:rsidR="00625553" w:rsidRDefault="00000000">
      <w:pPr>
        <w:pStyle w:val="Compact"/>
        <w:numPr>
          <w:ilvl w:val="1"/>
          <w:numId w:val="42"/>
        </w:numPr>
      </w:pPr>
      <w:r>
        <w:t xml:space="preserve">the presence of the expected 1) Random Value, 2) Request Token, 3) IP Address, </w:t>
      </w:r>
      <w:del w:id="232" w:author="CABF" w:date="2025-10-09T20:35:00Z" w16du:dateUtc="2025-10-09T17:35:00Z">
        <w:r>
          <w:delText xml:space="preserve">or </w:delText>
        </w:r>
      </w:del>
      <w:r>
        <w:t>4) Contact Address</w:t>
      </w:r>
      <w:ins w:id="233" w:author="CABF" w:date="2025-10-09T20:35:00Z" w16du:dateUtc="2025-10-09T17:35:00Z">
        <w:r>
          <w:t>, or 5) Persistent DCV TXT Record</w:t>
        </w:r>
      </w:ins>
      <w:r>
        <w:t>, as required by the relied upon validation method specified in Sections 3.2.2.4 and 3.2.2.5; and</w:t>
      </w:r>
    </w:p>
    <w:p w14:paraId="2610F152" w14:textId="77777777" w:rsidR="00625553" w:rsidRDefault="00625553">
      <w:pPr>
        <w:pStyle w:val="Compact"/>
        <w:numPr>
          <w:ilvl w:val="0"/>
          <w:numId w:val="41"/>
        </w:numPr>
      </w:pPr>
    </w:p>
    <w:p w14:paraId="73069AAC" w14:textId="77777777" w:rsidR="00625553" w:rsidRDefault="00000000">
      <w:pPr>
        <w:pStyle w:val="Compact"/>
        <w:numPr>
          <w:ilvl w:val="1"/>
          <w:numId w:val="43"/>
        </w:numPr>
      </w:pPr>
      <w:r>
        <w:t>the CA’s authority to issue to the requested domain(s), as specified in Section 3.2.2.8.</w:t>
      </w:r>
    </w:p>
    <w:p w14:paraId="5F68A80D" w14:textId="77777777" w:rsidR="00625553" w:rsidRDefault="00625553">
      <w:pPr>
        <w:pStyle w:val="FirstParagraph"/>
      </w:pPr>
      <w:hyperlink w:anchor="X5e8fa04e2cd845b31d90f2e711d620bbd1630c8">
        <w:r>
          <w:rPr>
            <w:rStyle w:val="Hyperlink"/>
          </w:rPr>
          <w:t>Section 3.2.2.4</w:t>
        </w:r>
      </w:hyperlink>
      <w:r w:rsidR="00000000">
        <w:t xml:space="preserve"> and </w:t>
      </w:r>
      <w:hyperlink w:anchor="X1d2a5979132cd8b96328f2b635437a249826222">
        <w:r>
          <w:rPr>
            <w:rStyle w:val="Hyperlink"/>
          </w:rPr>
          <w:t>Section 3.2.2.5</w:t>
        </w:r>
      </w:hyperlink>
      <w:r w:rsidR="00000000">
        <w:t xml:space="preserve"> describe the validation methods that require the use of Multi-Perspective Issuance Corroboration and how a Network Perspective can corroborate the outcomes determined by the Primary Network Perspective.</w:t>
      </w:r>
    </w:p>
    <w:p w14:paraId="4D03E665" w14:textId="77777777" w:rsidR="00625553" w:rsidRDefault="00000000">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w:t>
      </w:r>
      <w:proofErr w:type="gramStart"/>
      <w:r>
        <w:t>communications</w:t>
      </w:r>
      <w:proofErr w:type="gramEnd"/>
      <w:r>
        <w:t xml:space="preserve"> between a remote Network Perspective and the CA MUST take place over an authenticated and encrypted channel relying on modern protocols (e.g., over HTTPS).</w:t>
      </w:r>
    </w:p>
    <w:p w14:paraId="29AA8B35" w14:textId="77777777" w:rsidR="00625553" w:rsidRDefault="00000000">
      <w:pPr>
        <w:pStyle w:val="BodyText"/>
      </w:pPr>
      <w:r>
        <w:lastRenderedPageBreak/>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0EAB33EB" w14:textId="77777777" w:rsidR="00625553" w:rsidRDefault="00000000">
      <w:pPr>
        <w:pStyle w:val="BodyText"/>
      </w:pPr>
      <w:r>
        <w:t xml:space="preserve">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w:t>
      </w:r>
      <w:proofErr w:type="gramStart"/>
      <w:r>
        <w:t>validation</w:t>
      </w:r>
      <w:proofErr w:type="gramEnd"/>
      <w:r>
        <w:t xml:space="preserve"> attempts that may be performed in any </w:t>
      </w:r>
      <w:proofErr w:type="gramStart"/>
      <w:r>
        <w:t>period of time</w:t>
      </w:r>
      <w:proofErr w:type="gramEnd"/>
      <w:r>
        <w:t>.</w:t>
      </w:r>
    </w:p>
    <w:p w14:paraId="58F372AB" w14:textId="77777777" w:rsidR="00625553"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w:t>
      </w:r>
      <w:proofErr w:type="spellStart"/>
      <w:proofErr w:type="gramStart"/>
      <w:r>
        <w:t>i.e.,the</w:t>
      </w:r>
      <w:proofErr w:type="spellEnd"/>
      <w:proofErr w:type="gramEnd"/>
      <w:r>
        <w:t xml:space="preserv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0E830216" w14:textId="77777777" w:rsidR="00625553" w:rsidRDefault="00000000">
      <w:pPr>
        <w:pStyle w:val="BodyText"/>
      </w:pPr>
      <w:proofErr w:type="gramStart"/>
      <w:r>
        <w:t>A CA MAY reuse corroborating evidence</w:t>
      </w:r>
      <w:proofErr w:type="gramEnd"/>
      <w:r>
        <w:t xml:space="preserv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52F3B20D" w14:textId="77777777" w:rsidR="00625553" w:rsidRDefault="00000000">
      <w:pPr>
        <w:pStyle w:val="TableCaption"/>
      </w:pPr>
      <w:r>
        <w:t>Quorum Requirements</w:t>
      </w:r>
    </w:p>
    <w:tbl>
      <w:tblPr>
        <w:tblStyle w:val="Table"/>
        <w:tblW w:w="5000" w:type="pct"/>
        <w:tblLayout w:type="fixed"/>
        <w:tblLook w:val="0020" w:firstRow="1" w:lastRow="0" w:firstColumn="0" w:lastColumn="0" w:noHBand="0" w:noVBand="0"/>
      </w:tblPr>
      <w:tblGrid>
        <w:gridCol w:w="4680"/>
        <w:gridCol w:w="4680"/>
      </w:tblGrid>
      <w:tr w:rsidR="00625553" w14:paraId="153A96DF" w14:textId="77777777">
        <w:trPr>
          <w:tblHeader/>
        </w:trPr>
        <w:tc>
          <w:tcPr>
            <w:tcW w:w="3960" w:type="dxa"/>
          </w:tcPr>
          <w:p w14:paraId="6A026F11" w14:textId="77777777" w:rsidR="00625553" w:rsidRDefault="00000000">
            <w:pPr>
              <w:pStyle w:val="Compact"/>
            </w:pPr>
            <w:r>
              <w:rPr>
                <w:b/>
                <w:bCs/>
              </w:rPr>
              <w:t># of Distinct Remote Network Perspectives Used</w:t>
            </w:r>
          </w:p>
        </w:tc>
        <w:tc>
          <w:tcPr>
            <w:tcW w:w="3960" w:type="dxa"/>
          </w:tcPr>
          <w:p w14:paraId="7A6BD0EA" w14:textId="77777777" w:rsidR="00625553" w:rsidRDefault="00000000">
            <w:pPr>
              <w:pStyle w:val="Compact"/>
            </w:pPr>
            <w:r>
              <w:rPr>
                <w:b/>
                <w:bCs/>
              </w:rPr>
              <w:t># of Allowed non-Corroborations</w:t>
            </w:r>
          </w:p>
        </w:tc>
      </w:tr>
      <w:tr w:rsidR="00625553" w14:paraId="1CE9BF91" w14:textId="77777777">
        <w:tc>
          <w:tcPr>
            <w:tcW w:w="3960" w:type="dxa"/>
          </w:tcPr>
          <w:p w14:paraId="03BAB837" w14:textId="77777777" w:rsidR="00625553" w:rsidRDefault="00000000">
            <w:pPr>
              <w:pStyle w:val="Compact"/>
            </w:pPr>
            <w:r>
              <w:t>2-5</w:t>
            </w:r>
          </w:p>
        </w:tc>
        <w:tc>
          <w:tcPr>
            <w:tcW w:w="3960" w:type="dxa"/>
          </w:tcPr>
          <w:p w14:paraId="2D39C93C" w14:textId="77777777" w:rsidR="00625553" w:rsidRDefault="00000000">
            <w:pPr>
              <w:pStyle w:val="Compact"/>
            </w:pPr>
            <w:r>
              <w:t>1</w:t>
            </w:r>
          </w:p>
        </w:tc>
      </w:tr>
      <w:tr w:rsidR="00625553" w14:paraId="19CD541D" w14:textId="77777777">
        <w:tc>
          <w:tcPr>
            <w:tcW w:w="3960" w:type="dxa"/>
          </w:tcPr>
          <w:p w14:paraId="4E66DD11" w14:textId="77777777" w:rsidR="00625553" w:rsidRDefault="00000000">
            <w:pPr>
              <w:pStyle w:val="Compact"/>
            </w:pPr>
            <w:r>
              <w:t>6+</w:t>
            </w:r>
          </w:p>
        </w:tc>
        <w:tc>
          <w:tcPr>
            <w:tcW w:w="3960" w:type="dxa"/>
          </w:tcPr>
          <w:p w14:paraId="5B3BA247" w14:textId="77777777" w:rsidR="00625553" w:rsidRDefault="00000000">
            <w:pPr>
              <w:pStyle w:val="Compact"/>
            </w:pPr>
            <w:r>
              <w:t>2</w:t>
            </w:r>
          </w:p>
        </w:tc>
      </w:tr>
    </w:tbl>
    <w:p w14:paraId="75209999" w14:textId="77777777" w:rsidR="00625553" w:rsidRDefault="00000000">
      <w:pPr>
        <w:pStyle w:val="BodyText"/>
      </w:pPr>
      <w:r>
        <w:t>Remote Network Perspectives performing Multi-Perspective Issuance Corroboration:</w:t>
      </w:r>
    </w:p>
    <w:p w14:paraId="7EB18434" w14:textId="77777777" w:rsidR="00625553" w:rsidRDefault="00000000">
      <w:pPr>
        <w:pStyle w:val="BodyText"/>
      </w:pPr>
      <w:r>
        <w:t>MUST:</w:t>
      </w:r>
    </w:p>
    <w:p w14:paraId="7B29C861" w14:textId="77777777" w:rsidR="00625553" w:rsidRDefault="00000000">
      <w:pPr>
        <w:pStyle w:val="Compact"/>
        <w:numPr>
          <w:ilvl w:val="0"/>
          <w:numId w:val="44"/>
        </w:numPr>
      </w:pPr>
      <w:r>
        <w:lastRenderedPageBreak/>
        <w:t>Network Hardening</w:t>
      </w:r>
    </w:p>
    <w:p w14:paraId="0CF93D6F" w14:textId="77777777" w:rsidR="00625553" w:rsidRDefault="00000000">
      <w:pPr>
        <w:pStyle w:val="Compact"/>
        <w:numPr>
          <w:ilvl w:val="1"/>
          <w:numId w:val="45"/>
        </w:numPr>
      </w:pPr>
      <w:r>
        <w:t>Rely upon networks (e.g., Internet Service Providers or Cloud Provider Networks) implementing measures to mitigate BGP routing incidents in the global Internet routing system for providing internet connectivity to the Network Perspective.</w:t>
      </w:r>
    </w:p>
    <w:p w14:paraId="50B6791B" w14:textId="77777777" w:rsidR="00625553" w:rsidRDefault="00000000">
      <w:pPr>
        <w:pStyle w:val="FirstParagraph"/>
      </w:pPr>
      <w:r>
        <w:t>SHOULD:</w:t>
      </w:r>
    </w:p>
    <w:p w14:paraId="0350D9FA" w14:textId="77777777" w:rsidR="00625553" w:rsidRDefault="00000000">
      <w:pPr>
        <w:pStyle w:val="Compact"/>
        <w:numPr>
          <w:ilvl w:val="0"/>
          <w:numId w:val="46"/>
        </w:numPr>
      </w:pPr>
      <w:r>
        <w:t>Facility &amp; Service Provider Requirements</w:t>
      </w:r>
    </w:p>
    <w:p w14:paraId="4FC70524" w14:textId="77777777" w:rsidR="00625553" w:rsidRDefault="00000000">
      <w:pPr>
        <w:pStyle w:val="Compact"/>
        <w:numPr>
          <w:ilvl w:val="1"/>
          <w:numId w:val="47"/>
        </w:numPr>
      </w:pPr>
      <w:r>
        <w:t>Be hosted from an ISO/IEC 27001 certified facility or equivalent security framework independently audited and certified or reported.</w:t>
      </w:r>
    </w:p>
    <w:p w14:paraId="211D0E33" w14:textId="77777777" w:rsidR="00625553" w:rsidRDefault="00000000">
      <w:pPr>
        <w:pStyle w:val="Compact"/>
        <w:numPr>
          <w:ilvl w:val="1"/>
          <w:numId w:val="47"/>
        </w:numPr>
      </w:pPr>
      <w:r>
        <w:t>Rely on services covered in one of the following reports: System and Organization Controls 2 (SOC 2), IASE 3000, ENISA 715, FedRAMP Moderate, C5:2020, CSA STAR CCM, or equivalent services framework independently audited and certified or reported.</w:t>
      </w:r>
    </w:p>
    <w:p w14:paraId="72B67605" w14:textId="77777777" w:rsidR="00625553" w:rsidRDefault="00000000">
      <w:pPr>
        <w:pStyle w:val="Compact"/>
        <w:numPr>
          <w:ilvl w:val="0"/>
          <w:numId w:val="46"/>
        </w:numPr>
      </w:pPr>
      <w:r>
        <w:t>Vulnerability Detection and Patch Management</w:t>
      </w:r>
    </w:p>
    <w:p w14:paraId="5CDA8032" w14:textId="77777777" w:rsidR="00625553" w:rsidRDefault="00000000">
      <w:pPr>
        <w:pStyle w:val="Compact"/>
        <w:numPr>
          <w:ilvl w:val="1"/>
          <w:numId w:val="48"/>
        </w:numPr>
      </w:pPr>
      <w:r>
        <w:t>Implement intrusion detection and prevention controls to protect against common network and system threats.</w:t>
      </w:r>
    </w:p>
    <w:p w14:paraId="4574EB09" w14:textId="77777777" w:rsidR="00625553" w:rsidRDefault="00000000">
      <w:pPr>
        <w:pStyle w:val="Compact"/>
        <w:numPr>
          <w:ilvl w:val="1"/>
          <w:numId w:val="48"/>
        </w:numPr>
      </w:pPr>
      <w:r>
        <w:t>Document and follow a vulnerability correction process that addresses the identification, review, response, and remediation of vulnerabilities.</w:t>
      </w:r>
    </w:p>
    <w:p w14:paraId="31698F30" w14:textId="77777777" w:rsidR="00625553" w:rsidRDefault="00000000">
      <w:pPr>
        <w:pStyle w:val="Compact"/>
        <w:numPr>
          <w:ilvl w:val="1"/>
          <w:numId w:val="48"/>
        </w:numPr>
      </w:pPr>
      <w:r>
        <w:t>Undergo or perform a Vulnerability Scan at least every three (3) months.</w:t>
      </w:r>
    </w:p>
    <w:p w14:paraId="39A6F2E3" w14:textId="77777777" w:rsidR="00625553" w:rsidRDefault="00000000">
      <w:pPr>
        <w:pStyle w:val="Compact"/>
        <w:numPr>
          <w:ilvl w:val="1"/>
          <w:numId w:val="48"/>
        </w:numPr>
      </w:pPr>
      <w:r>
        <w:t>Undergo a Penetration Test on at least an annual basis.</w:t>
      </w:r>
    </w:p>
    <w:p w14:paraId="54C0CF1F" w14:textId="77777777" w:rsidR="00625553" w:rsidRDefault="00000000">
      <w:pPr>
        <w:pStyle w:val="Compact"/>
        <w:numPr>
          <w:ilvl w:val="1"/>
          <w:numId w:val="48"/>
        </w:numPr>
      </w:pPr>
      <w:r>
        <w:t>Apply recommended security patches within six (6) months of the security patch’s availability, unless the CA documents that the security patch would introduce additional vulnerabilities or instabilities that outweigh the benefits of applying the security patch.</w:t>
      </w:r>
    </w:p>
    <w:p w14:paraId="03D6BE3E" w14:textId="77777777" w:rsidR="00625553" w:rsidRDefault="00000000">
      <w:pPr>
        <w:pStyle w:val="Compact"/>
        <w:numPr>
          <w:ilvl w:val="0"/>
          <w:numId w:val="46"/>
        </w:numPr>
      </w:pPr>
      <w:r>
        <w:t>System Hardening</w:t>
      </w:r>
    </w:p>
    <w:p w14:paraId="604D0C2A" w14:textId="77777777" w:rsidR="00625553" w:rsidRDefault="00000000">
      <w:pPr>
        <w:pStyle w:val="Compact"/>
        <w:numPr>
          <w:ilvl w:val="1"/>
          <w:numId w:val="49"/>
        </w:numPr>
      </w:pPr>
      <w:r>
        <w:t>Disable all accounts, applications, services, protocols, and ports that are not used.</w:t>
      </w:r>
    </w:p>
    <w:p w14:paraId="06D89794" w14:textId="77777777" w:rsidR="00625553" w:rsidRDefault="00000000">
      <w:pPr>
        <w:pStyle w:val="Compact"/>
        <w:numPr>
          <w:ilvl w:val="1"/>
          <w:numId w:val="49"/>
        </w:numPr>
      </w:pPr>
      <w:r>
        <w:t>Implement multi-factor authentication for all user accounts.</w:t>
      </w:r>
    </w:p>
    <w:p w14:paraId="3E3BC6F5" w14:textId="77777777" w:rsidR="00625553" w:rsidRDefault="00000000">
      <w:pPr>
        <w:pStyle w:val="Compact"/>
        <w:numPr>
          <w:ilvl w:val="0"/>
          <w:numId w:val="46"/>
        </w:numPr>
      </w:pPr>
      <w:r>
        <w:t>Network Hardening</w:t>
      </w:r>
    </w:p>
    <w:p w14:paraId="164C75B4" w14:textId="77777777" w:rsidR="00625553" w:rsidRDefault="00000000">
      <w:pPr>
        <w:pStyle w:val="Compact"/>
        <w:numPr>
          <w:ilvl w:val="1"/>
          <w:numId w:val="50"/>
        </w:numPr>
      </w:pPr>
      <w:r>
        <w:t>Configure each network boundary control (firewall, switch, router, gateway, or other network control device or system) with rules that support only the services, protocols, ports, and communications identified as necessary to its operations.</w:t>
      </w:r>
    </w:p>
    <w:p w14:paraId="0E4C45EC" w14:textId="77777777" w:rsidR="00625553" w:rsidRDefault="00000000">
      <w:pPr>
        <w:pStyle w:val="Compact"/>
        <w:numPr>
          <w:ilvl w:val="1"/>
          <w:numId w:val="50"/>
        </w:numPr>
      </w:pPr>
      <w:r>
        <w:t>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14:paraId="1F2325CF" w14:textId="77777777" w:rsidR="00625553" w:rsidRDefault="00000000">
      <w:pPr>
        <w:pStyle w:val="FirstParagraph"/>
      </w:pPr>
      <w:r>
        <w:lastRenderedPageBreak/>
        <w:t>Beyond the above considerations, computing systems performing Multi-Perspective Issuance Corroboration are considered outside of the audit scope described in Section 8 of these Requirements.</w:t>
      </w:r>
    </w:p>
    <w:p w14:paraId="226E3D15" w14:textId="77777777" w:rsidR="00625553"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7A2A2205" w14:textId="77777777" w:rsidR="00625553" w:rsidRDefault="00000000">
      <w:pPr>
        <w:pStyle w:val="BodyText"/>
      </w:pPr>
      <w:r>
        <w:t>Phased Implementation Timeline:</w:t>
      </w:r>
    </w:p>
    <w:p w14:paraId="3D682063" w14:textId="77777777" w:rsidR="00625553" w:rsidRDefault="00000000">
      <w:pPr>
        <w:pStyle w:val="Compact"/>
        <w:numPr>
          <w:ilvl w:val="0"/>
          <w:numId w:val="51"/>
        </w:numPr>
      </w:pPr>
      <w:r>
        <w:rPr>
          <w:i/>
          <w:iCs/>
        </w:rPr>
        <w:t>Effective September 15, 2024</w:t>
      </w:r>
      <w:r>
        <w:t>, the CA SHOULD implement Multi-Perspective Issuance Corroboration using at least two (2) remote Network Perspectives.</w:t>
      </w:r>
    </w:p>
    <w:p w14:paraId="5EAF587E" w14:textId="77777777" w:rsidR="00625553" w:rsidRDefault="00000000">
      <w:pPr>
        <w:pStyle w:val="Compact"/>
        <w:numPr>
          <w:ilvl w:val="0"/>
          <w:numId w:val="51"/>
        </w:numPr>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r>
    </w:p>
    <w:p w14:paraId="07E2D482" w14:textId="77777777" w:rsidR="00625553" w:rsidRDefault="00000000">
      <w:pPr>
        <w:pStyle w:val="Compact"/>
        <w:numPr>
          <w:ilvl w:val="0"/>
          <w:numId w:val="51"/>
        </w:numPr>
      </w:pPr>
      <w:r>
        <w:rPr>
          <w:i/>
          <w:iCs/>
        </w:rPr>
        <w:t>Effective September 15, 2025</w:t>
      </w:r>
      <w:r>
        <w:t>,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w:t>
      </w:r>
    </w:p>
    <w:p w14:paraId="23FF46EF" w14:textId="77777777" w:rsidR="00625553" w:rsidRDefault="00000000">
      <w:pPr>
        <w:pStyle w:val="Compact"/>
        <w:numPr>
          <w:ilvl w:val="0"/>
          <w:numId w:val="51"/>
        </w:numPr>
      </w:pPr>
      <w:r>
        <w:rPr>
          <w:i/>
          <w:iCs/>
        </w:rPr>
        <w:t>Effective March 15, 2026</w:t>
      </w:r>
      <w:r>
        <w:t>,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13511226" w14:textId="77777777" w:rsidR="00625553" w:rsidRDefault="00000000">
      <w:pPr>
        <w:pStyle w:val="Compact"/>
        <w:numPr>
          <w:ilvl w:val="0"/>
          <w:numId w:val="51"/>
        </w:numPr>
      </w:pPr>
      <w:r>
        <w:rPr>
          <w:i/>
          <w:iCs/>
        </w:rPr>
        <w:t>Effective June 15, 2026</w:t>
      </w:r>
      <w:r>
        <w:t>,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2831EEAF" w14:textId="77777777" w:rsidR="00625553" w:rsidRDefault="00000000">
      <w:pPr>
        <w:pStyle w:val="Compact"/>
        <w:numPr>
          <w:ilvl w:val="0"/>
          <w:numId w:val="51"/>
        </w:numPr>
      </w:pPr>
      <w:r>
        <w:rPr>
          <w:i/>
          <w:iCs/>
        </w:rPr>
        <w:t>Effective December 15, 2026</w:t>
      </w:r>
      <w:r>
        <w:t>,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1E9E6FDD" w14:textId="77777777" w:rsidR="00625553" w:rsidRDefault="00000000">
      <w:pPr>
        <w:pStyle w:val="Heading3"/>
      </w:pPr>
      <w:bookmarkStart w:id="234" w:name="_Toc207014196"/>
      <w:bookmarkStart w:id="235" w:name="X5e81d1d1a78dd78ab93cd3533e3d04341ace3b9"/>
      <w:bookmarkStart w:id="236" w:name="_Toc210934899"/>
      <w:bookmarkEnd w:id="123"/>
      <w:bookmarkEnd w:id="231"/>
      <w:r>
        <w:lastRenderedPageBreak/>
        <w:t>3.2.3 Authentication of individual identity</w:t>
      </w:r>
      <w:bookmarkEnd w:id="234"/>
      <w:bookmarkEnd w:id="236"/>
    </w:p>
    <w:p w14:paraId="3F364548" w14:textId="77777777" w:rsidR="00625553" w:rsidRDefault="00000000">
      <w:pPr>
        <w:pStyle w:val="FirstParagraph"/>
      </w:pPr>
      <w:r>
        <w:t xml:space="preserve">If an Applicant subject to this </w:t>
      </w:r>
      <w:hyperlink w:anchor="X5e81d1d1a78dd78ab93cd3533e3d04341ace3b9">
        <w:r w:rsidR="00625553">
          <w:rPr>
            <w:rStyle w:val="Hyperlink"/>
          </w:rPr>
          <w:t>Section 3.2.3</w:t>
        </w:r>
      </w:hyperlink>
      <w:r>
        <w:t xml:space="preserve"> is a natural person, then the CA SHALL verify the Applicant’s name, Applicant’s address, and the authenticity of the certificate request.</w:t>
      </w:r>
    </w:p>
    <w:p w14:paraId="200CA663" w14:textId="77777777" w:rsidR="00625553" w:rsidRDefault="00000000">
      <w:pPr>
        <w:pStyle w:val="BodyText"/>
      </w:pPr>
      <w:r>
        <w:t xml:space="preserve">The CA SHALL </w:t>
      </w:r>
      <w:proofErr w:type="gramStart"/>
      <w:r>
        <w:t>verify</w:t>
      </w:r>
      <w:proofErr w:type="gramEnd"/>
      <w:r>
        <w:t xml:space="preserve"> the Applicant’s name using a legible copy, which discernibly shows the Applicant’s face, of at least one currently valid government-issued photo ID (passport, </w:t>
      </w:r>
      <w:proofErr w:type="spellStart"/>
      <w:r>
        <w:t>drivers</w:t>
      </w:r>
      <w:proofErr w:type="spellEnd"/>
      <w:r>
        <w:t xml:space="preserve"> license, military ID, national ID, or equivalent document type). The CA SHALL inspect the copy for any indication of alteration or falsification.</w:t>
      </w:r>
    </w:p>
    <w:p w14:paraId="2057E588" w14:textId="77777777" w:rsidR="00625553" w:rsidRDefault="00000000">
      <w:pPr>
        <w:pStyle w:val="BodyText"/>
      </w:pPr>
      <w:r>
        <w:t xml:space="preserve">The CA SHALL </w:t>
      </w:r>
      <w:proofErr w:type="gramStart"/>
      <w:r>
        <w:t>verify</w:t>
      </w:r>
      <w:proofErr w:type="gramEnd"/>
      <w:r>
        <w:t xml:space="preserve"> the Applicant’s address using a form of identification that the CA determines to be reliable, such as a government ID, utility bill, or bank or credit card statement. The CA MAY rely on the same government-issued ID that was used to verify the Applicant’s name.</w:t>
      </w:r>
    </w:p>
    <w:p w14:paraId="670D4368" w14:textId="77777777" w:rsidR="00625553" w:rsidRDefault="00000000">
      <w:pPr>
        <w:pStyle w:val="BodyText"/>
      </w:pPr>
      <w:r>
        <w:t>The CA SHALL verify the certificate request with the Applicant using a Reliable Method of Communication.</w:t>
      </w:r>
    </w:p>
    <w:p w14:paraId="02DFE50C" w14:textId="77777777" w:rsidR="00625553" w:rsidRDefault="00000000">
      <w:pPr>
        <w:pStyle w:val="Heading3"/>
      </w:pPr>
      <w:bookmarkStart w:id="237" w:name="_Toc207014197"/>
      <w:bookmarkStart w:id="238" w:name="X90728061f9867a90bf67e006f375b28a50b5101"/>
      <w:bookmarkStart w:id="239" w:name="_Toc210934900"/>
      <w:bookmarkEnd w:id="235"/>
      <w:r>
        <w:t xml:space="preserve">3.2.4 </w:t>
      </w:r>
      <w:proofErr w:type="gramStart"/>
      <w:r>
        <w:t>Non-verified</w:t>
      </w:r>
      <w:proofErr w:type="gramEnd"/>
      <w:r>
        <w:t xml:space="preserve"> subscriber information</w:t>
      </w:r>
      <w:bookmarkEnd w:id="237"/>
      <w:bookmarkEnd w:id="239"/>
    </w:p>
    <w:p w14:paraId="62629EED" w14:textId="77777777" w:rsidR="00625553" w:rsidRDefault="00000000">
      <w:pPr>
        <w:pStyle w:val="Heading3"/>
      </w:pPr>
      <w:bookmarkStart w:id="240" w:name="_Toc207014198"/>
      <w:bookmarkStart w:id="241" w:name="X513118830d52cc9f9bac6fbed99af60ff5dcc4a"/>
      <w:bookmarkStart w:id="242" w:name="_Toc210934901"/>
      <w:bookmarkEnd w:id="238"/>
      <w:r>
        <w:t>3.2.5 Validation of authority</w:t>
      </w:r>
      <w:bookmarkEnd w:id="240"/>
      <w:bookmarkEnd w:id="242"/>
    </w:p>
    <w:p w14:paraId="7C77D252" w14:textId="77777777" w:rsidR="00625553"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1BCC9E09" w14:textId="77777777" w:rsidR="00625553" w:rsidRDefault="00000000">
      <w:pPr>
        <w:pStyle w:val="BodyText"/>
      </w:pPr>
      <w:r>
        <w:t xml:space="preserve">The CA MAY use the sources listed in </w:t>
      </w:r>
      <w:hyperlink w:anchor="Xa28b1e088335c6bc0e93517d16c4c6db7d1275c">
        <w:r w:rsidR="00625553">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13D777B2" w14:textId="77777777" w:rsidR="00625553" w:rsidRDefault="00000000">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w:t>
      </w:r>
      <w:proofErr w:type="gramStart"/>
      <w:r>
        <w:t>provide</w:t>
      </w:r>
      <w:proofErr w:type="gramEnd"/>
      <w:r>
        <w:t xml:space="preserve"> an Applicant with a list of its authorized certificate requesters upon the Applicant’s verified written request.</w:t>
      </w:r>
    </w:p>
    <w:p w14:paraId="4C179286" w14:textId="77777777" w:rsidR="00625553" w:rsidRDefault="00000000">
      <w:pPr>
        <w:pStyle w:val="Heading3"/>
      </w:pPr>
      <w:bookmarkStart w:id="243" w:name="_Toc207014199"/>
      <w:bookmarkStart w:id="244" w:name="Xaaa79ef419540bf157876be451e4161e37e129a"/>
      <w:bookmarkStart w:id="245" w:name="_Toc210934902"/>
      <w:bookmarkEnd w:id="241"/>
      <w:r>
        <w:lastRenderedPageBreak/>
        <w:t>3.2.6 Criteria for Interoperation or Certification</w:t>
      </w:r>
      <w:bookmarkEnd w:id="243"/>
      <w:bookmarkEnd w:id="245"/>
    </w:p>
    <w:p w14:paraId="3F5CF49F" w14:textId="77777777" w:rsidR="00625553" w:rsidRDefault="00000000">
      <w:pPr>
        <w:pStyle w:val="FirstParagraph"/>
      </w:pPr>
      <w:r>
        <w:t xml:space="preserve">The CA SHALL </w:t>
      </w:r>
      <w:proofErr w:type="gramStart"/>
      <w:r>
        <w:t>disclose</w:t>
      </w:r>
      <w:proofErr w:type="gramEnd"/>
      <w:r>
        <w:t xml:space="preserve"> all Cross-Certified Subordinate CA Certificates that identify the CA as the Subject, provided that the CA arranged for or accepted the establishment of the trust relationship (i.e. the Cross-Certified Subordinate CA Certificate at issue).</w:t>
      </w:r>
    </w:p>
    <w:p w14:paraId="6C215EB6" w14:textId="77777777" w:rsidR="00625553" w:rsidRDefault="00000000">
      <w:pPr>
        <w:pStyle w:val="Heading2"/>
      </w:pPr>
      <w:bookmarkStart w:id="246" w:name="_Toc207014200"/>
      <w:bookmarkStart w:id="247" w:name="X2dc39610f40291f0b430033932a458690ea1a6c"/>
      <w:bookmarkStart w:id="248" w:name="_Toc210934903"/>
      <w:bookmarkEnd w:id="117"/>
      <w:bookmarkEnd w:id="244"/>
      <w:r>
        <w:t>3.3 Identification and authentication for re-key requests</w:t>
      </w:r>
      <w:bookmarkEnd w:id="246"/>
      <w:bookmarkEnd w:id="248"/>
    </w:p>
    <w:p w14:paraId="573B5BFC" w14:textId="77777777" w:rsidR="00625553" w:rsidRDefault="00000000">
      <w:pPr>
        <w:pStyle w:val="Heading3"/>
      </w:pPr>
      <w:bookmarkStart w:id="249" w:name="_Toc207014201"/>
      <w:bookmarkStart w:id="250" w:name="X7309319f508392d7a7d397072abfa60a59ed0ab"/>
      <w:bookmarkStart w:id="251" w:name="_Toc210934904"/>
      <w:r>
        <w:t>3.3.1 Identification and authentication for routine re-key</w:t>
      </w:r>
      <w:bookmarkEnd w:id="249"/>
      <w:bookmarkEnd w:id="251"/>
    </w:p>
    <w:p w14:paraId="1B44B3BB" w14:textId="77777777" w:rsidR="00625553" w:rsidRDefault="00000000">
      <w:pPr>
        <w:pStyle w:val="Heading3"/>
      </w:pPr>
      <w:bookmarkStart w:id="252" w:name="_Toc207014202"/>
      <w:bookmarkStart w:id="253" w:name="Xb993101357c6a848b62dd30e5cc3cb2965d74e1"/>
      <w:bookmarkStart w:id="254" w:name="_Toc210934905"/>
      <w:bookmarkEnd w:id="250"/>
      <w:r>
        <w:t>3.3.2 Identification and authentication for re-key after revocation</w:t>
      </w:r>
      <w:bookmarkEnd w:id="252"/>
      <w:bookmarkEnd w:id="254"/>
    </w:p>
    <w:p w14:paraId="35AFD6F7" w14:textId="77777777" w:rsidR="00625553" w:rsidRDefault="00000000">
      <w:pPr>
        <w:pStyle w:val="Heading2"/>
      </w:pPr>
      <w:bookmarkStart w:id="255" w:name="_Toc207014203"/>
      <w:bookmarkStart w:id="256" w:name="X47da36e1073ff655233901fdccf3a37574e4dfd"/>
      <w:bookmarkStart w:id="257" w:name="_Toc210934906"/>
      <w:bookmarkEnd w:id="247"/>
      <w:bookmarkEnd w:id="253"/>
      <w:r>
        <w:t>3.4 Identification and authentication for revocation request</w:t>
      </w:r>
      <w:bookmarkEnd w:id="255"/>
      <w:bookmarkEnd w:id="257"/>
    </w:p>
    <w:p w14:paraId="35D686E4" w14:textId="77777777" w:rsidR="00625553" w:rsidRDefault="00000000">
      <w:pPr>
        <w:pStyle w:val="Heading1"/>
      </w:pPr>
      <w:bookmarkStart w:id="258" w:name="_Toc207014204"/>
      <w:bookmarkStart w:id="259" w:name="Xe9e11c0b4264065478a4593f971903e94fcbd0a"/>
      <w:bookmarkStart w:id="260" w:name="_Toc210934907"/>
      <w:bookmarkEnd w:id="93"/>
      <w:bookmarkEnd w:id="256"/>
      <w:r>
        <w:lastRenderedPageBreak/>
        <w:t>4. CERTIFICATE LIFE-CYCLE OPERATIONAL REQUIREMENTS</w:t>
      </w:r>
      <w:bookmarkEnd w:id="258"/>
      <w:bookmarkEnd w:id="260"/>
    </w:p>
    <w:p w14:paraId="0201A569" w14:textId="77777777" w:rsidR="00625553" w:rsidRDefault="00000000">
      <w:pPr>
        <w:pStyle w:val="Heading2"/>
      </w:pPr>
      <w:bookmarkStart w:id="261" w:name="_Toc207014205"/>
      <w:bookmarkStart w:id="262" w:name="Xa29494b24bbe73bfe43f57352deb102b29afc14"/>
      <w:bookmarkStart w:id="263" w:name="_Toc210934908"/>
      <w:r>
        <w:t>4.1 Certificate Application</w:t>
      </w:r>
      <w:bookmarkEnd w:id="261"/>
      <w:bookmarkEnd w:id="263"/>
    </w:p>
    <w:p w14:paraId="143352B0" w14:textId="77777777" w:rsidR="00625553" w:rsidRDefault="00000000">
      <w:pPr>
        <w:pStyle w:val="Heading3"/>
      </w:pPr>
      <w:bookmarkStart w:id="264" w:name="_Toc207014206"/>
      <w:bookmarkStart w:id="265" w:name="X54ec4e0eb4b2336ba96ec93d27d2dd054a2f042"/>
      <w:bookmarkStart w:id="266" w:name="_Toc210934909"/>
      <w:r>
        <w:t>4.1.1 Who can submit a certificate application</w:t>
      </w:r>
      <w:bookmarkEnd w:id="264"/>
      <w:bookmarkEnd w:id="266"/>
    </w:p>
    <w:p w14:paraId="0FF7DD7E" w14:textId="77777777" w:rsidR="00625553" w:rsidRDefault="00000000">
      <w:pPr>
        <w:pStyle w:val="FirstParagraph"/>
      </w:pPr>
      <w:r>
        <w:t>No stipulation.</w:t>
      </w:r>
    </w:p>
    <w:p w14:paraId="32F8F40E" w14:textId="77777777" w:rsidR="00625553" w:rsidRDefault="00000000">
      <w:pPr>
        <w:pStyle w:val="Heading3"/>
      </w:pPr>
      <w:bookmarkStart w:id="267" w:name="_Toc207014207"/>
      <w:bookmarkStart w:id="268" w:name="X2dc98f28d970e6e2e9f9988f5f46fe51b55f43d"/>
      <w:bookmarkStart w:id="269" w:name="_Toc210934910"/>
      <w:bookmarkEnd w:id="265"/>
      <w:r>
        <w:t>4.1.2 Enrollment process and responsibilities</w:t>
      </w:r>
      <w:bookmarkEnd w:id="267"/>
      <w:bookmarkEnd w:id="269"/>
    </w:p>
    <w:p w14:paraId="13B7894B" w14:textId="77777777" w:rsidR="00625553" w:rsidRDefault="00000000">
      <w:pPr>
        <w:pStyle w:val="FirstParagraph"/>
      </w:pPr>
      <w:r>
        <w:t xml:space="preserve">Prior to the issuance of a Certificate, the CA SHALL </w:t>
      </w:r>
      <w:proofErr w:type="gramStart"/>
      <w:r>
        <w:t>obtain</w:t>
      </w:r>
      <w:proofErr w:type="gramEnd"/>
      <w:r>
        <w:t xml:space="preserve"> the following documentation from the Applicant:</w:t>
      </w:r>
    </w:p>
    <w:p w14:paraId="031AAB50" w14:textId="77777777" w:rsidR="00625553" w:rsidRDefault="00000000">
      <w:pPr>
        <w:pStyle w:val="Compact"/>
        <w:numPr>
          <w:ilvl w:val="0"/>
          <w:numId w:val="52"/>
        </w:numPr>
      </w:pPr>
      <w:r>
        <w:t>A certificate request, which may be electronic; and</w:t>
      </w:r>
    </w:p>
    <w:p w14:paraId="312ABDDB" w14:textId="77777777" w:rsidR="00625553" w:rsidRDefault="00000000">
      <w:pPr>
        <w:pStyle w:val="Compact"/>
        <w:numPr>
          <w:ilvl w:val="0"/>
          <w:numId w:val="52"/>
        </w:numPr>
      </w:pPr>
      <w:r>
        <w:t>An executed Subscriber Agreement or Terms of Use, which may be electronic.</w:t>
      </w:r>
    </w:p>
    <w:p w14:paraId="4FC25154" w14:textId="77777777" w:rsidR="00625553" w:rsidRDefault="00000000">
      <w:pPr>
        <w:pStyle w:val="FirstParagraph"/>
      </w:pPr>
      <w:r>
        <w:t>The CA SHOULD obtain any additional documentation the CA determines necessary to meet these Requirements.</w:t>
      </w:r>
    </w:p>
    <w:p w14:paraId="6CB6DB08" w14:textId="77777777" w:rsidR="00625553"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625553">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3DFDA1BD" w14:textId="77777777" w:rsidR="00625553" w:rsidRDefault="00000000">
      <w:pPr>
        <w:pStyle w:val="BodyText"/>
      </w:pPr>
      <w:r>
        <w:t xml:space="preserve">The certificate request MUST contain a request from, or on behalf of, the Applicant for the issuance of a Certificate, and a certification by, or on behalf of, the Applicant that </w:t>
      </w:r>
      <w:proofErr w:type="gramStart"/>
      <w:r>
        <w:t>all of</w:t>
      </w:r>
      <w:proofErr w:type="gramEnd"/>
      <w:r>
        <w:t xml:space="preserve"> the information contained therein is correct.</w:t>
      </w:r>
    </w:p>
    <w:p w14:paraId="4632B5CA" w14:textId="77777777" w:rsidR="00625553" w:rsidRDefault="00000000">
      <w:pPr>
        <w:pStyle w:val="Heading2"/>
      </w:pPr>
      <w:bookmarkStart w:id="270" w:name="_Toc207014208"/>
      <w:bookmarkStart w:id="271" w:name="Xa7c8e55a7e2c3216481f8031a91fe70204390ba"/>
      <w:bookmarkStart w:id="272" w:name="_Toc210934911"/>
      <w:bookmarkEnd w:id="262"/>
      <w:bookmarkEnd w:id="268"/>
      <w:r>
        <w:t>4.2 Certificate application processing</w:t>
      </w:r>
      <w:bookmarkEnd w:id="270"/>
      <w:bookmarkEnd w:id="272"/>
    </w:p>
    <w:p w14:paraId="2274CFF7" w14:textId="77777777" w:rsidR="00625553" w:rsidRDefault="00000000">
      <w:pPr>
        <w:pStyle w:val="Heading3"/>
      </w:pPr>
      <w:bookmarkStart w:id="273" w:name="_Toc207014209"/>
      <w:bookmarkStart w:id="274" w:name="Xf11a77e399edeb4c8051db06dad4a453b717d01"/>
      <w:bookmarkStart w:id="275" w:name="_Toc210934912"/>
      <w:r>
        <w:t>4.2.1 Performing identification and authentication functions</w:t>
      </w:r>
      <w:bookmarkEnd w:id="273"/>
      <w:bookmarkEnd w:id="275"/>
    </w:p>
    <w:p w14:paraId="765AF871" w14:textId="77777777" w:rsidR="00625553" w:rsidRDefault="00000000">
      <w:pPr>
        <w:pStyle w:val="FirstParagraph"/>
      </w:pPr>
      <w:r>
        <w:t xml:space="preserve">The certificate request MAY include all </w:t>
      </w:r>
      <w:proofErr w:type="gramStart"/>
      <w:r>
        <w:t>factual information</w:t>
      </w:r>
      <w:proofErr w:type="gramEnd"/>
      <w:r>
        <w:t xml:space="preserve"> about the Applicant to be included in the Certificate, and such additional information as is necessary for the CA to obtain from the Applicant </w:t>
      </w:r>
      <w:proofErr w:type="gramStart"/>
      <w:r>
        <w:t>in order to</w:t>
      </w:r>
      <w:proofErr w:type="gramEnd"/>
      <w:r>
        <w:t xml:space="preserve">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w:t>
      </w:r>
      <w:proofErr w:type="gramStart"/>
      <w:r>
        <w:t>establish</w:t>
      </w:r>
      <w:proofErr w:type="gramEnd"/>
      <w:r>
        <w:t xml:space="preserve"> and </w:t>
      </w:r>
      <w:proofErr w:type="gramStart"/>
      <w:r>
        <w:t>follow</w:t>
      </w:r>
      <w:proofErr w:type="gramEnd"/>
      <w:r>
        <w:t xml:space="preserve"> a documented procedure for verifying all data requested for inclusion in the Certificate by the Applicant.</w:t>
      </w:r>
    </w:p>
    <w:p w14:paraId="1AF9EC5B" w14:textId="77777777" w:rsidR="00625553" w:rsidRDefault="00000000">
      <w:pPr>
        <w:pStyle w:val="BodyText"/>
      </w:pPr>
      <w:r>
        <w:lastRenderedPageBreak/>
        <w:t xml:space="preserve">Applicant information MUST include, but not be limited to, at least one Fully-Qualified Domain Name or IP address to be included in the Certificate’s </w:t>
      </w:r>
      <w:proofErr w:type="spellStart"/>
      <w:r>
        <w:rPr>
          <w:rStyle w:val="VerbatimChar"/>
        </w:rPr>
        <w:t>subjectAltName</w:t>
      </w:r>
      <w:proofErr w:type="spellEnd"/>
      <w:r>
        <w:t xml:space="preserve"> extension.</w:t>
      </w:r>
    </w:p>
    <w:p w14:paraId="00ED28B8" w14:textId="77777777" w:rsidR="00625553" w:rsidRDefault="00625553">
      <w:pPr>
        <w:pStyle w:val="BodyText"/>
      </w:pPr>
      <w:hyperlink w:anchor="Xd8dbf126b99db7d89ad58c0292d6af64a10d668">
        <w:r>
          <w:rPr>
            <w:rStyle w:val="Hyperlink"/>
          </w:rPr>
          <w:t>Section 6.3.2</w:t>
        </w:r>
      </w:hyperlink>
      <w:r w:rsidR="00000000">
        <w:t xml:space="preserve"> limits the validity period of Subscriber Certificates.</w:t>
      </w:r>
    </w:p>
    <w:p w14:paraId="253FBD2A" w14:textId="77777777" w:rsidR="00625553" w:rsidRDefault="00000000">
      <w:pPr>
        <w:pStyle w:val="BodyText"/>
      </w:pPr>
      <w:r>
        <w:t xml:space="preserve">The CA MAY use the documents and data provided in </w:t>
      </w:r>
      <w:hyperlink w:anchor="X717456f35997daf739a755e62f9736e96045222">
        <w:r w:rsidR="00625553">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sidR="00625553">
          <w:rPr>
            <w:rStyle w:val="Hyperlink"/>
          </w:rPr>
          <w:t>Section 3.2</w:t>
        </w:r>
      </w:hyperlink>
      <w:r>
        <w:t xml:space="preserve"> or completed the validation itself within the maximum number of days prior to issuing the Certificate, as defined in the following table:</w:t>
      </w:r>
    </w:p>
    <w:p w14:paraId="1948AF15" w14:textId="77777777" w:rsidR="00625553"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Pr>
      <w:tblGrid>
        <w:gridCol w:w="3120"/>
        <w:gridCol w:w="3120"/>
        <w:gridCol w:w="3120"/>
      </w:tblGrid>
      <w:tr w:rsidR="00625553" w14:paraId="39766C6F" w14:textId="77777777">
        <w:trPr>
          <w:tblHeader/>
        </w:trPr>
        <w:tc>
          <w:tcPr>
            <w:tcW w:w="2640" w:type="dxa"/>
          </w:tcPr>
          <w:p w14:paraId="147167CD" w14:textId="77777777" w:rsidR="00625553" w:rsidRDefault="00000000">
            <w:pPr>
              <w:pStyle w:val="Compact"/>
            </w:pPr>
            <w:r>
              <w:rPr>
                <w:b/>
                <w:bCs/>
              </w:rPr>
              <w:t>Certificate issued on or after</w:t>
            </w:r>
          </w:p>
        </w:tc>
        <w:tc>
          <w:tcPr>
            <w:tcW w:w="2640" w:type="dxa"/>
          </w:tcPr>
          <w:p w14:paraId="5DA7D0EA" w14:textId="77777777" w:rsidR="00625553" w:rsidRDefault="00000000">
            <w:pPr>
              <w:pStyle w:val="Compact"/>
            </w:pPr>
            <w:r>
              <w:rPr>
                <w:b/>
                <w:bCs/>
              </w:rPr>
              <w:t>Certificate issued before</w:t>
            </w:r>
          </w:p>
        </w:tc>
        <w:tc>
          <w:tcPr>
            <w:tcW w:w="2640" w:type="dxa"/>
          </w:tcPr>
          <w:p w14:paraId="0A06945D" w14:textId="77777777" w:rsidR="00625553" w:rsidRDefault="00000000">
            <w:pPr>
              <w:pStyle w:val="Compact"/>
            </w:pPr>
            <w:r>
              <w:rPr>
                <w:b/>
                <w:bCs/>
              </w:rPr>
              <w:t>Maximum data reuse period</w:t>
            </w:r>
          </w:p>
        </w:tc>
      </w:tr>
      <w:tr w:rsidR="00625553" w14:paraId="48C49DEF" w14:textId="77777777">
        <w:tc>
          <w:tcPr>
            <w:tcW w:w="2640" w:type="dxa"/>
          </w:tcPr>
          <w:p w14:paraId="0F2A9E17" w14:textId="77777777" w:rsidR="00625553" w:rsidRDefault="00625553">
            <w:pPr>
              <w:pStyle w:val="Compact"/>
            </w:pPr>
          </w:p>
        </w:tc>
        <w:tc>
          <w:tcPr>
            <w:tcW w:w="2640" w:type="dxa"/>
          </w:tcPr>
          <w:p w14:paraId="70FFA1EF" w14:textId="77777777" w:rsidR="00625553" w:rsidRDefault="00000000">
            <w:pPr>
              <w:pStyle w:val="Compact"/>
            </w:pPr>
            <w:r>
              <w:t>March 15, 2026</w:t>
            </w:r>
          </w:p>
        </w:tc>
        <w:tc>
          <w:tcPr>
            <w:tcW w:w="2640" w:type="dxa"/>
          </w:tcPr>
          <w:p w14:paraId="19F435E7" w14:textId="77777777" w:rsidR="00625553" w:rsidRDefault="00000000">
            <w:pPr>
              <w:pStyle w:val="Compact"/>
            </w:pPr>
            <w:r>
              <w:t>825 days</w:t>
            </w:r>
          </w:p>
        </w:tc>
      </w:tr>
      <w:tr w:rsidR="00625553" w14:paraId="139804FC" w14:textId="77777777">
        <w:tc>
          <w:tcPr>
            <w:tcW w:w="2640" w:type="dxa"/>
          </w:tcPr>
          <w:p w14:paraId="39EBAA73" w14:textId="77777777" w:rsidR="00625553" w:rsidRDefault="00000000">
            <w:pPr>
              <w:pStyle w:val="Compact"/>
            </w:pPr>
            <w:r>
              <w:t>March 15, 2026</w:t>
            </w:r>
          </w:p>
        </w:tc>
        <w:tc>
          <w:tcPr>
            <w:tcW w:w="2640" w:type="dxa"/>
          </w:tcPr>
          <w:p w14:paraId="20F6C257" w14:textId="77777777" w:rsidR="00625553" w:rsidRDefault="00625553">
            <w:pPr>
              <w:pStyle w:val="Compact"/>
            </w:pPr>
          </w:p>
        </w:tc>
        <w:tc>
          <w:tcPr>
            <w:tcW w:w="2640" w:type="dxa"/>
          </w:tcPr>
          <w:p w14:paraId="358A3ECD" w14:textId="77777777" w:rsidR="00625553" w:rsidRDefault="00000000">
            <w:pPr>
              <w:pStyle w:val="Compact"/>
            </w:pPr>
            <w:r>
              <w:t>398 days</w:t>
            </w:r>
          </w:p>
        </w:tc>
      </w:tr>
    </w:tbl>
    <w:p w14:paraId="4A03E81A" w14:textId="77777777" w:rsidR="00625553" w:rsidRDefault="00000000">
      <w:pPr>
        <w:pStyle w:val="BodyText"/>
      </w:pPr>
      <w:r>
        <w:t xml:space="preserve">For validation of Domain Names and IP Addresses according to </w:t>
      </w:r>
      <w:hyperlink w:anchor="X5e8fa04e2cd845b31d90f2e711d620bbd1630c8">
        <w:r w:rsidR="00625553">
          <w:rPr>
            <w:rStyle w:val="Hyperlink"/>
          </w:rPr>
          <w:t>Section 3.2.2.4</w:t>
        </w:r>
      </w:hyperlink>
      <w:r>
        <w:t xml:space="preserve"> and </w:t>
      </w:r>
      <w:hyperlink w:anchor="X1d2a5979132cd8b96328f2b635437a249826222">
        <w:r w:rsidR="00625553">
          <w:rPr>
            <w:rStyle w:val="Hyperlink"/>
          </w:rPr>
          <w:t>Section 3.2.2.5</w:t>
        </w:r>
      </w:hyperlink>
      <w:r>
        <w:t>, any data, document, or completed validation used MUST be obtained within the maximum number of days prior to issuing the Certificate, as defined in the following table:</w:t>
      </w:r>
    </w:p>
    <w:p w14:paraId="12EBFBE6" w14:textId="77777777" w:rsidR="00625553"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Pr>
      <w:tblGrid>
        <w:gridCol w:w="3120"/>
        <w:gridCol w:w="3120"/>
        <w:gridCol w:w="3120"/>
      </w:tblGrid>
      <w:tr w:rsidR="00625553" w14:paraId="0014D737" w14:textId="77777777">
        <w:trPr>
          <w:tblHeader/>
        </w:trPr>
        <w:tc>
          <w:tcPr>
            <w:tcW w:w="2640" w:type="dxa"/>
          </w:tcPr>
          <w:p w14:paraId="022B60DA" w14:textId="77777777" w:rsidR="00625553" w:rsidRDefault="00000000">
            <w:pPr>
              <w:pStyle w:val="Compact"/>
            </w:pPr>
            <w:r>
              <w:rPr>
                <w:b/>
                <w:bCs/>
              </w:rPr>
              <w:t>Certificate issued on or after</w:t>
            </w:r>
          </w:p>
        </w:tc>
        <w:tc>
          <w:tcPr>
            <w:tcW w:w="2640" w:type="dxa"/>
          </w:tcPr>
          <w:p w14:paraId="552F4ACF" w14:textId="77777777" w:rsidR="00625553" w:rsidRDefault="00000000">
            <w:pPr>
              <w:pStyle w:val="Compact"/>
            </w:pPr>
            <w:r>
              <w:rPr>
                <w:b/>
                <w:bCs/>
              </w:rPr>
              <w:t>Certificate issued before</w:t>
            </w:r>
          </w:p>
        </w:tc>
        <w:tc>
          <w:tcPr>
            <w:tcW w:w="2640" w:type="dxa"/>
          </w:tcPr>
          <w:p w14:paraId="1255C936" w14:textId="77777777" w:rsidR="00625553" w:rsidRDefault="00000000">
            <w:pPr>
              <w:pStyle w:val="Compact"/>
            </w:pPr>
            <w:r>
              <w:rPr>
                <w:b/>
                <w:bCs/>
              </w:rPr>
              <w:t>Maximum data reuse period</w:t>
            </w:r>
          </w:p>
        </w:tc>
      </w:tr>
      <w:tr w:rsidR="00625553" w14:paraId="57C6EECF" w14:textId="77777777">
        <w:tc>
          <w:tcPr>
            <w:tcW w:w="2640" w:type="dxa"/>
          </w:tcPr>
          <w:p w14:paraId="3A910E1B" w14:textId="77777777" w:rsidR="00625553" w:rsidRDefault="00625553">
            <w:pPr>
              <w:pStyle w:val="Compact"/>
            </w:pPr>
          </w:p>
        </w:tc>
        <w:tc>
          <w:tcPr>
            <w:tcW w:w="2640" w:type="dxa"/>
          </w:tcPr>
          <w:p w14:paraId="69D6F354" w14:textId="77777777" w:rsidR="00625553" w:rsidRDefault="00000000">
            <w:pPr>
              <w:pStyle w:val="Compact"/>
            </w:pPr>
            <w:r>
              <w:t>March 15, 2026</w:t>
            </w:r>
          </w:p>
        </w:tc>
        <w:tc>
          <w:tcPr>
            <w:tcW w:w="2640" w:type="dxa"/>
          </w:tcPr>
          <w:p w14:paraId="7641DCF7" w14:textId="77777777" w:rsidR="00625553" w:rsidRDefault="00000000">
            <w:pPr>
              <w:pStyle w:val="Compact"/>
            </w:pPr>
            <w:r>
              <w:t>398 days</w:t>
            </w:r>
          </w:p>
        </w:tc>
      </w:tr>
      <w:tr w:rsidR="00625553" w14:paraId="4E3ABB49" w14:textId="77777777">
        <w:tc>
          <w:tcPr>
            <w:tcW w:w="2640" w:type="dxa"/>
          </w:tcPr>
          <w:p w14:paraId="05C45771" w14:textId="77777777" w:rsidR="00625553" w:rsidRDefault="00000000">
            <w:pPr>
              <w:pStyle w:val="Compact"/>
            </w:pPr>
            <w:r>
              <w:t>March 15, 2026</w:t>
            </w:r>
          </w:p>
        </w:tc>
        <w:tc>
          <w:tcPr>
            <w:tcW w:w="2640" w:type="dxa"/>
          </w:tcPr>
          <w:p w14:paraId="585B2E2A" w14:textId="77777777" w:rsidR="00625553" w:rsidRDefault="00000000">
            <w:pPr>
              <w:pStyle w:val="Compact"/>
            </w:pPr>
            <w:r>
              <w:t>March 15, 2027</w:t>
            </w:r>
          </w:p>
        </w:tc>
        <w:tc>
          <w:tcPr>
            <w:tcW w:w="2640" w:type="dxa"/>
          </w:tcPr>
          <w:p w14:paraId="3D06F03A" w14:textId="77777777" w:rsidR="00625553" w:rsidRDefault="00000000">
            <w:pPr>
              <w:pStyle w:val="Compact"/>
            </w:pPr>
            <w:r>
              <w:t>200 days</w:t>
            </w:r>
          </w:p>
        </w:tc>
      </w:tr>
      <w:tr w:rsidR="00625553" w14:paraId="6A3EDAC3" w14:textId="77777777">
        <w:tc>
          <w:tcPr>
            <w:tcW w:w="2640" w:type="dxa"/>
          </w:tcPr>
          <w:p w14:paraId="3E2FADAC" w14:textId="77777777" w:rsidR="00625553" w:rsidRDefault="00000000">
            <w:pPr>
              <w:pStyle w:val="Compact"/>
            </w:pPr>
            <w:r>
              <w:t>March 15, 2027</w:t>
            </w:r>
          </w:p>
        </w:tc>
        <w:tc>
          <w:tcPr>
            <w:tcW w:w="2640" w:type="dxa"/>
          </w:tcPr>
          <w:p w14:paraId="46266445" w14:textId="77777777" w:rsidR="00625553" w:rsidRDefault="00000000">
            <w:pPr>
              <w:pStyle w:val="Compact"/>
            </w:pPr>
            <w:r>
              <w:t>March 15, 2029</w:t>
            </w:r>
          </w:p>
        </w:tc>
        <w:tc>
          <w:tcPr>
            <w:tcW w:w="2640" w:type="dxa"/>
          </w:tcPr>
          <w:p w14:paraId="49E17B2A" w14:textId="77777777" w:rsidR="00625553" w:rsidRDefault="00000000">
            <w:pPr>
              <w:pStyle w:val="Compact"/>
            </w:pPr>
            <w:r>
              <w:t>100 days</w:t>
            </w:r>
          </w:p>
        </w:tc>
      </w:tr>
      <w:tr w:rsidR="00625553" w14:paraId="5A8065F3" w14:textId="77777777">
        <w:tc>
          <w:tcPr>
            <w:tcW w:w="2640" w:type="dxa"/>
          </w:tcPr>
          <w:p w14:paraId="085B693F" w14:textId="77777777" w:rsidR="00625553" w:rsidRDefault="00000000">
            <w:pPr>
              <w:pStyle w:val="Compact"/>
            </w:pPr>
            <w:r>
              <w:t>March 15, 2029</w:t>
            </w:r>
          </w:p>
        </w:tc>
        <w:tc>
          <w:tcPr>
            <w:tcW w:w="2640" w:type="dxa"/>
          </w:tcPr>
          <w:p w14:paraId="35E159C6" w14:textId="77777777" w:rsidR="00625553" w:rsidRDefault="00625553">
            <w:pPr>
              <w:pStyle w:val="Compact"/>
            </w:pPr>
          </w:p>
        </w:tc>
        <w:tc>
          <w:tcPr>
            <w:tcW w:w="2640" w:type="dxa"/>
          </w:tcPr>
          <w:p w14:paraId="213DCA23" w14:textId="77777777" w:rsidR="00625553" w:rsidRDefault="00000000">
            <w:pPr>
              <w:pStyle w:val="Compact"/>
            </w:pPr>
            <w:r>
              <w:t>10 days</w:t>
            </w:r>
          </w:p>
        </w:tc>
      </w:tr>
    </w:tbl>
    <w:p w14:paraId="0AD3EED3" w14:textId="77777777" w:rsidR="00625553"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7F7DDC6E" w14:textId="77777777" w:rsidR="00625553"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sidR="00625553">
          <w:rPr>
            <w:rStyle w:val="Hyperlink"/>
          </w:rPr>
          <w:t>Section 4.2.1</w:t>
        </w:r>
      </w:hyperlink>
      <w:r>
        <w:t xml:space="preserve"> unless otherwise specifically provided in a ballot.</w:t>
      </w:r>
    </w:p>
    <w:p w14:paraId="1A7E689E" w14:textId="77777777" w:rsidR="00625553" w:rsidRDefault="00000000">
      <w:pPr>
        <w:pStyle w:val="BodyText"/>
      </w:pPr>
      <w:r>
        <w:t xml:space="preserve">The CA SHALL develop, maintain, and implement documented procedures that identify and require additional verification activity for </w:t>
      </w:r>
      <w:proofErr w:type="gramStart"/>
      <w:r>
        <w:t>High Risk</w:t>
      </w:r>
      <w:proofErr w:type="gramEnd"/>
      <w:r>
        <w:t xml:space="preserve"> Certificate Requests prior to the Certificate’s approval, as reasonably necessary to ensure that such requests are properly verified under these Requirements.</w:t>
      </w:r>
    </w:p>
    <w:p w14:paraId="7E80243A" w14:textId="77777777" w:rsidR="00625553"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14FAB311" w14:textId="77777777" w:rsidR="00625553" w:rsidRDefault="00000000">
      <w:pPr>
        <w:pStyle w:val="Heading3"/>
      </w:pPr>
      <w:bookmarkStart w:id="276" w:name="_Toc207014210"/>
      <w:bookmarkStart w:id="277" w:name="X0242e60913c1a187eed52f58d13ef35601a431c"/>
      <w:bookmarkStart w:id="278" w:name="_Toc210934913"/>
      <w:bookmarkEnd w:id="274"/>
      <w:r>
        <w:t>4.2.2 Approval or rejection of certificate applications</w:t>
      </w:r>
      <w:bookmarkEnd w:id="276"/>
      <w:bookmarkEnd w:id="278"/>
    </w:p>
    <w:p w14:paraId="70B45F86" w14:textId="77777777" w:rsidR="00625553"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625553">
          <w:rPr>
            <w:rStyle w:val="Hyperlink"/>
          </w:rPr>
          <w:t>Section 3.2.2.4</w:t>
        </w:r>
      </w:hyperlink>
      <w:r>
        <w:t xml:space="preserve"> or </w:t>
      </w:r>
      <w:hyperlink w:anchor="X1d2a5979132cd8b96328f2b635437a249826222">
        <w:r w:rsidR="00625553">
          <w:rPr>
            <w:rStyle w:val="Hyperlink"/>
          </w:rPr>
          <w:t>Section 3.2.2.5</w:t>
        </w:r>
      </w:hyperlink>
      <w:r>
        <w:t>.</w:t>
      </w:r>
    </w:p>
    <w:p w14:paraId="52C19B67" w14:textId="77777777" w:rsidR="00625553" w:rsidRDefault="00000000">
      <w:pPr>
        <w:pStyle w:val="Heading3"/>
      </w:pPr>
      <w:bookmarkStart w:id="279" w:name="_Toc207014211"/>
      <w:bookmarkStart w:id="280" w:name="X4ee8d5897557df2144d5bc05512f68b6c909a8a"/>
      <w:bookmarkStart w:id="281" w:name="_Toc210934914"/>
      <w:bookmarkEnd w:id="277"/>
      <w:r>
        <w:t>4.2.3 Time to process certificate applications</w:t>
      </w:r>
      <w:bookmarkEnd w:id="279"/>
      <w:bookmarkEnd w:id="281"/>
    </w:p>
    <w:p w14:paraId="6873A4D8" w14:textId="77777777" w:rsidR="00625553" w:rsidRDefault="00000000">
      <w:pPr>
        <w:pStyle w:val="FirstParagraph"/>
      </w:pPr>
      <w:r>
        <w:t>No stipulation.</w:t>
      </w:r>
    </w:p>
    <w:p w14:paraId="3787D7EC" w14:textId="77777777" w:rsidR="00625553" w:rsidRDefault="00000000">
      <w:pPr>
        <w:pStyle w:val="Heading2"/>
      </w:pPr>
      <w:bookmarkStart w:id="282" w:name="_Toc207014212"/>
      <w:bookmarkStart w:id="283" w:name="X08a9b2227cd4527f61b1e9cbd74a41596bb500a"/>
      <w:bookmarkStart w:id="284" w:name="_Toc210934915"/>
      <w:bookmarkEnd w:id="271"/>
      <w:bookmarkEnd w:id="280"/>
      <w:r>
        <w:t>4.3 Certificate issuance</w:t>
      </w:r>
      <w:bookmarkEnd w:id="282"/>
      <w:bookmarkEnd w:id="284"/>
    </w:p>
    <w:p w14:paraId="71735053" w14:textId="77777777" w:rsidR="00625553" w:rsidRDefault="00000000">
      <w:pPr>
        <w:pStyle w:val="Heading3"/>
      </w:pPr>
      <w:bookmarkStart w:id="285" w:name="_Toc207014213"/>
      <w:bookmarkStart w:id="286" w:name="Xc7f9a4dd68eb56059f71a15cdeb0e5b3acfb8f4"/>
      <w:bookmarkStart w:id="287" w:name="_Toc210934916"/>
      <w:r>
        <w:t>4.3.1 CA actions during certificate issuance</w:t>
      </w:r>
      <w:bookmarkEnd w:id="285"/>
      <w:bookmarkEnd w:id="287"/>
    </w:p>
    <w:p w14:paraId="6FDD66F4" w14:textId="77777777" w:rsidR="00625553" w:rsidRDefault="00000000">
      <w:pPr>
        <w:pStyle w:val="Heading4"/>
      </w:pPr>
      <w:bookmarkStart w:id="288" w:name="X3c1ae440a4e1279166f0f653dcd146e41083748"/>
      <w:r>
        <w:t>4.3.1.1 Manual authorization of certificate issuance for Root CAs</w:t>
      </w:r>
    </w:p>
    <w:p w14:paraId="1BC38093" w14:textId="77777777" w:rsidR="00625553" w:rsidRDefault="00000000">
      <w:pPr>
        <w:pStyle w:val="FirstParagraph"/>
      </w:pPr>
      <w:r>
        <w:t xml:space="preserve">Certificate issuance by the Root CA SHALL </w:t>
      </w:r>
      <w:proofErr w:type="gramStart"/>
      <w:r>
        <w:t>require</w:t>
      </w:r>
      <w:proofErr w:type="gramEnd"/>
      <w:r>
        <w:t xml:space="preserve"> an individual authorized by the CA (i.e. the CA system operator, system officer, or PKI administrator) to deliberately issue a direct command </w:t>
      </w:r>
      <w:proofErr w:type="gramStart"/>
      <w:r>
        <w:t>in order for</w:t>
      </w:r>
      <w:proofErr w:type="gramEnd"/>
      <w:r>
        <w:t xml:space="preserve"> the Root CA to perform a certificate signing operation.</w:t>
      </w:r>
    </w:p>
    <w:p w14:paraId="36284A77" w14:textId="77777777" w:rsidR="00625553" w:rsidRDefault="00000000">
      <w:pPr>
        <w:pStyle w:val="Heading4"/>
      </w:pPr>
      <w:bookmarkStart w:id="289" w:name="X83d7d4ddc2853a5d6b4ba24bc58bd179c68b651"/>
      <w:bookmarkEnd w:id="288"/>
      <w:r>
        <w:t>4.3.1.2 Linting of to-be-signed Certificate content</w:t>
      </w:r>
    </w:p>
    <w:p w14:paraId="42BD8083" w14:textId="77777777" w:rsidR="00625553" w:rsidRDefault="00000000">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w:t>
      </w:r>
      <w:proofErr w:type="spellStart"/>
      <w:r>
        <w:t>Precertificate</w:t>
      </w:r>
      <w:proofErr w:type="spellEnd"/>
      <w:r>
        <w:t xml:space="preserve"> has undergone Linting, it is not necessary for the corresponding to-be-signed Certificate to also undergo Linting, provided that the CA has a technical control to verify that the to-be-signed Certificate corresponds to the to-be-signed </w:t>
      </w:r>
      <w:proofErr w:type="spellStart"/>
      <w:r>
        <w:t>Precertificate</w:t>
      </w:r>
      <w:proofErr w:type="spellEnd"/>
      <w:r>
        <w:t xml:space="preserve"> in the manner described by RFC 6962, Section 3.2. Effective 2024-09-15, the CA SHOULD implement such a Linting process. Effective 2025-03-15, the CA SHALL </w:t>
      </w:r>
      <w:proofErr w:type="gramStart"/>
      <w:r>
        <w:t>implement</w:t>
      </w:r>
      <w:proofErr w:type="gramEnd"/>
      <w:r>
        <w:t xml:space="preserve"> such a Linting process.</w:t>
      </w:r>
    </w:p>
    <w:p w14:paraId="7AF7EDCA" w14:textId="77777777" w:rsidR="00625553" w:rsidRDefault="00000000">
      <w:pPr>
        <w:pStyle w:val="BodyText"/>
      </w:pPr>
      <w:r>
        <w:t>Methods used to produce a certificate containing the to-be-signed Certificate content include, but are not limited to:</w:t>
      </w:r>
    </w:p>
    <w:p w14:paraId="146A542C" w14:textId="77777777" w:rsidR="00625553" w:rsidRDefault="00000000">
      <w:pPr>
        <w:pStyle w:val="Compact"/>
        <w:numPr>
          <w:ilvl w:val="0"/>
          <w:numId w:val="53"/>
        </w:numPr>
      </w:pPr>
      <w:r>
        <w:t xml:space="preserve">Sign the </w:t>
      </w:r>
      <w:proofErr w:type="spellStart"/>
      <w:r>
        <w:rPr>
          <w:rStyle w:val="VerbatimChar"/>
        </w:rPr>
        <w:t>tbsCertificate</w:t>
      </w:r>
      <w:proofErr w:type="spellEnd"/>
      <w:r>
        <w:t xml:space="preserve"> with a “dummy” Private Key whose Public Key component is not certified by a Certificate that chains to a publicly-trusted CA Certificate; or</w:t>
      </w:r>
    </w:p>
    <w:p w14:paraId="4E2BE424" w14:textId="77777777" w:rsidR="00625553" w:rsidRDefault="00000000">
      <w:pPr>
        <w:pStyle w:val="Compact"/>
        <w:numPr>
          <w:ilvl w:val="0"/>
          <w:numId w:val="53"/>
        </w:numPr>
      </w:pPr>
      <w:r>
        <w:t xml:space="preserve">Specify a static value for the </w:t>
      </w:r>
      <w:r>
        <w:rPr>
          <w:rStyle w:val="VerbatimChar"/>
        </w:rPr>
        <w:t>signature</w:t>
      </w:r>
      <w:r>
        <w:t xml:space="preserve"> field of the Certificate ASN.1 SEQUENCE.</w:t>
      </w:r>
    </w:p>
    <w:p w14:paraId="04DC0FD9" w14:textId="77777777" w:rsidR="00625553" w:rsidRDefault="00000000">
      <w:pPr>
        <w:pStyle w:val="FirstParagraph"/>
      </w:pPr>
      <w:r>
        <w:t>CAs MAY implement their own certificate Linting tools, but CAs SHOULD use the Linting tools that have been widely adopted by the industry (see https://cabforum.org/resources/tools/).</w:t>
      </w:r>
    </w:p>
    <w:p w14:paraId="0958B859" w14:textId="77777777" w:rsidR="00625553" w:rsidRDefault="00000000">
      <w:pPr>
        <w:pStyle w:val="BodyText"/>
      </w:pPr>
      <w:r>
        <w:lastRenderedPageBreak/>
        <w:t>CAs are encouraged to contribute to open-source Linting projects, such as by:</w:t>
      </w:r>
    </w:p>
    <w:p w14:paraId="2BA4F0DF" w14:textId="77777777" w:rsidR="00625553" w:rsidRDefault="00000000">
      <w:pPr>
        <w:pStyle w:val="Compact"/>
        <w:numPr>
          <w:ilvl w:val="0"/>
          <w:numId w:val="54"/>
        </w:numPr>
      </w:pPr>
      <w:r>
        <w:t xml:space="preserve">creating new or improving existing </w:t>
      </w:r>
      <w:proofErr w:type="spellStart"/>
      <w:r>
        <w:t>lints</w:t>
      </w:r>
      <w:proofErr w:type="spellEnd"/>
      <w:r>
        <w:t>,</w:t>
      </w:r>
    </w:p>
    <w:p w14:paraId="71B959E0" w14:textId="77777777" w:rsidR="00625553" w:rsidRDefault="00000000">
      <w:pPr>
        <w:pStyle w:val="Compact"/>
        <w:numPr>
          <w:ilvl w:val="0"/>
          <w:numId w:val="54"/>
        </w:numPr>
      </w:pPr>
      <w:r>
        <w:t>reporting potentially inaccurate linting results as bugs,</w:t>
      </w:r>
    </w:p>
    <w:p w14:paraId="6EB9CF6C" w14:textId="77777777" w:rsidR="00625553" w:rsidRDefault="00000000">
      <w:pPr>
        <w:pStyle w:val="Compact"/>
        <w:numPr>
          <w:ilvl w:val="0"/>
          <w:numId w:val="54"/>
        </w:numPr>
      </w:pPr>
      <w:r>
        <w:t xml:space="preserve">notifying maintainers of Linting software of checks that are not covered by existing </w:t>
      </w:r>
      <w:proofErr w:type="spellStart"/>
      <w:r>
        <w:t>lints</w:t>
      </w:r>
      <w:proofErr w:type="spellEnd"/>
      <w:r>
        <w:t>,</w:t>
      </w:r>
    </w:p>
    <w:p w14:paraId="6957558C" w14:textId="77777777" w:rsidR="00625553" w:rsidRDefault="00000000">
      <w:pPr>
        <w:pStyle w:val="Compact"/>
        <w:numPr>
          <w:ilvl w:val="0"/>
          <w:numId w:val="54"/>
        </w:numPr>
      </w:pPr>
      <w:r>
        <w:t xml:space="preserve">updating documentation of existing </w:t>
      </w:r>
      <w:proofErr w:type="spellStart"/>
      <w:r>
        <w:t>lints</w:t>
      </w:r>
      <w:proofErr w:type="spellEnd"/>
      <w:r>
        <w:t>, and</w:t>
      </w:r>
    </w:p>
    <w:p w14:paraId="5679CAAD" w14:textId="77777777" w:rsidR="00625553" w:rsidRDefault="00000000">
      <w:pPr>
        <w:pStyle w:val="Compact"/>
        <w:numPr>
          <w:ilvl w:val="0"/>
          <w:numId w:val="54"/>
        </w:numPr>
      </w:pPr>
      <w:r>
        <w:t xml:space="preserve">generating test certificates for positive/negative tests of specific </w:t>
      </w:r>
      <w:proofErr w:type="spellStart"/>
      <w:r>
        <w:t>lints</w:t>
      </w:r>
      <w:proofErr w:type="spellEnd"/>
      <w:r>
        <w:t>.</w:t>
      </w:r>
    </w:p>
    <w:p w14:paraId="1961417E" w14:textId="77777777" w:rsidR="00625553" w:rsidRDefault="00000000">
      <w:pPr>
        <w:pStyle w:val="Heading4"/>
      </w:pPr>
      <w:bookmarkStart w:id="290" w:name="X80842073d5d049a3548d3bab77d11b8dfeb9695"/>
      <w:bookmarkEnd w:id="289"/>
      <w:r>
        <w:t>4.3.1.3 Linting of issued Certificates</w:t>
      </w:r>
    </w:p>
    <w:p w14:paraId="431A2ECD" w14:textId="77777777" w:rsidR="00625553" w:rsidRDefault="00000000">
      <w:pPr>
        <w:pStyle w:val="FirstParagraph"/>
      </w:pPr>
      <w:r>
        <w:t>CAs MAY use a Linting process to test each issued Certificate.</w:t>
      </w:r>
    </w:p>
    <w:p w14:paraId="5E8258DF" w14:textId="77777777" w:rsidR="00625553" w:rsidRDefault="00000000">
      <w:pPr>
        <w:pStyle w:val="Heading3"/>
      </w:pPr>
      <w:bookmarkStart w:id="291" w:name="_Toc207014214"/>
      <w:bookmarkStart w:id="292" w:name="X857e091b771e5e06e796ae400bed579d8e2889e"/>
      <w:bookmarkStart w:id="293" w:name="_Toc210934917"/>
      <w:bookmarkEnd w:id="286"/>
      <w:bookmarkEnd w:id="290"/>
      <w:r>
        <w:t>4.3.2 Notification to subscriber by the CA of issuance of certificate</w:t>
      </w:r>
      <w:bookmarkEnd w:id="291"/>
      <w:bookmarkEnd w:id="293"/>
    </w:p>
    <w:p w14:paraId="49983A27" w14:textId="77777777" w:rsidR="00625553" w:rsidRDefault="00000000">
      <w:pPr>
        <w:pStyle w:val="FirstParagraph"/>
      </w:pPr>
      <w:r>
        <w:t>No stipulation.</w:t>
      </w:r>
    </w:p>
    <w:p w14:paraId="6FFBCD85" w14:textId="77777777" w:rsidR="00625553" w:rsidRDefault="00000000">
      <w:pPr>
        <w:pStyle w:val="Heading2"/>
      </w:pPr>
      <w:bookmarkStart w:id="294" w:name="_Toc207014215"/>
      <w:bookmarkStart w:id="295" w:name="Xb834c16d38c34ba02522a734ac23dd8e56be47c"/>
      <w:bookmarkStart w:id="296" w:name="_Toc210934918"/>
      <w:bookmarkEnd w:id="283"/>
      <w:bookmarkEnd w:id="292"/>
      <w:r>
        <w:t>4.4 Certificate acceptance</w:t>
      </w:r>
      <w:bookmarkEnd w:id="294"/>
      <w:bookmarkEnd w:id="296"/>
    </w:p>
    <w:p w14:paraId="2A0861FA" w14:textId="77777777" w:rsidR="00625553" w:rsidRDefault="00000000">
      <w:pPr>
        <w:pStyle w:val="Heading3"/>
      </w:pPr>
      <w:bookmarkStart w:id="297" w:name="_Toc207014216"/>
      <w:bookmarkStart w:id="298" w:name="X2a91c0d7c2b7610768e83ece8f33be9d3e479b1"/>
      <w:bookmarkStart w:id="299" w:name="_Toc210934919"/>
      <w:r>
        <w:t>4.4.1 Conduct constituting certificate acceptance</w:t>
      </w:r>
      <w:bookmarkEnd w:id="297"/>
      <w:bookmarkEnd w:id="299"/>
    </w:p>
    <w:p w14:paraId="1EA374A3" w14:textId="77777777" w:rsidR="00625553" w:rsidRDefault="00000000">
      <w:pPr>
        <w:pStyle w:val="FirstParagraph"/>
      </w:pPr>
      <w:r>
        <w:t>No stipulation.</w:t>
      </w:r>
    </w:p>
    <w:p w14:paraId="7FBE4942" w14:textId="77777777" w:rsidR="00625553" w:rsidRDefault="00000000">
      <w:pPr>
        <w:pStyle w:val="Heading3"/>
      </w:pPr>
      <w:bookmarkStart w:id="300" w:name="_Toc207014217"/>
      <w:bookmarkStart w:id="301" w:name="Xab2e5d29cd3c5f1db6b0f21fd5f3b7f8e46d15c"/>
      <w:bookmarkStart w:id="302" w:name="_Toc210934920"/>
      <w:bookmarkEnd w:id="298"/>
      <w:r>
        <w:t>4.4.2 Publication of the certificate by the CA</w:t>
      </w:r>
      <w:bookmarkEnd w:id="300"/>
      <w:bookmarkEnd w:id="302"/>
    </w:p>
    <w:p w14:paraId="420D6415" w14:textId="77777777" w:rsidR="00625553" w:rsidRDefault="00000000">
      <w:pPr>
        <w:pStyle w:val="FirstParagraph"/>
      </w:pPr>
      <w:r>
        <w:t>No stipulation.</w:t>
      </w:r>
    </w:p>
    <w:p w14:paraId="16C56441" w14:textId="77777777" w:rsidR="00625553" w:rsidRDefault="00000000">
      <w:pPr>
        <w:pStyle w:val="Heading3"/>
      </w:pPr>
      <w:bookmarkStart w:id="303" w:name="_Toc207014218"/>
      <w:bookmarkStart w:id="304" w:name="Xf7037f53fae3fd8d154bcc64031d7e5e3e72a75"/>
      <w:bookmarkStart w:id="305" w:name="_Toc210934921"/>
      <w:bookmarkEnd w:id="301"/>
      <w:r>
        <w:t>4.4.3 Notification of certificate issuance by the CA to other entities</w:t>
      </w:r>
      <w:bookmarkEnd w:id="303"/>
      <w:bookmarkEnd w:id="305"/>
    </w:p>
    <w:p w14:paraId="2DA3D74C" w14:textId="77777777" w:rsidR="00625553" w:rsidRDefault="00000000">
      <w:pPr>
        <w:pStyle w:val="FirstParagraph"/>
      </w:pPr>
      <w:r>
        <w:t>No stipulation.</w:t>
      </w:r>
    </w:p>
    <w:p w14:paraId="0187559B" w14:textId="77777777" w:rsidR="00625553" w:rsidRDefault="00000000">
      <w:pPr>
        <w:pStyle w:val="Heading2"/>
      </w:pPr>
      <w:bookmarkStart w:id="306" w:name="_Toc207014219"/>
      <w:bookmarkStart w:id="307" w:name="X38e872b6fc8069e160c14bb81fce20f68efb8b1"/>
      <w:bookmarkStart w:id="308" w:name="_Toc210934922"/>
      <w:bookmarkEnd w:id="295"/>
      <w:bookmarkEnd w:id="304"/>
      <w:r>
        <w:t>4.5 Key pair and certificate usage</w:t>
      </w:r>
      <w:bookmarkEnd w:id="306"/>
      <w:bookmarkEnd w:id="308"/>
    </w:p>
    <w:p w14:paraId="3FEBCA5D" w14:textId="77777777" w:rsidR="00625553" w:rsidRDefault="00000000">
      <w:pPr>
        <w:pStyle w:val="Heading3"/>
      </w:pPr>
      <w:bookmarkStart w:id="309" w:name="_Toc207014220"/>
      <w:bookmarkStart w:id="310" w:name="Xaa6ba44710dda4a0474f80a2adc6dbb6a9593e7"/>
      <w:bookmarkStart w:id="311" w:name="_Toc210934923"/>
      <w:r>
        <w:t>4.5.1 Subscriber private key and certificate usage</w:t>
      </w:r>
      <w:bookmarkEnd w:id="309"/>
      <w:bookmarkEnd w:id="311"/>
    </w:p>
    <w:p w14:paraId="53BF2E52" w14:textId="77777777" w:rsidR="00625553" w:rsidRDefault="00000000">
      <w:pPr>
        <w:pStyle w:val="FirstParagraph"/>
      </w:pPr>
      <w:r>
        <w:t xml:space="preserve">See </w:t>
      </w:r>
      <w:hyperlink w:anchor="Xca7114efc8c5a389125f38cb38fb6522846d17a">
        <w:r w:rsidR="00625553">
          <w:rPr>
            <w:rStyle w:val="Hyperlink"/>
          </w:rPr>
          <w:t>Section 9.6.3</w:t>
        </w:r>
      </w:hyperlink>
      <w:r>
        <w:t xml:space="preserve">, </w:t>
      </w:r>
      <w:proofErr w:type="gramStart"/>
      <w:r>
        <w:t>provisions</w:t>
      </w:r>
      <w:proofErr w:type="gramEnd"/>
      <w:r>
        <w:t xml:space="preserve"> 2. and 4.</w:t>
      </w:r>
    </w:p>
    <w:p w14:paraId="6860F19A" w14:textId="77777777" w:rsidR="00625553" w:rsidRDefault="00000000">
      <w:pPr>
        <w:pStyle w:val="Heading3"/>
      </w:pPr>
      <w:bookmarkStart w:id="312" w:name="_Toc207014221"/>
      <w:bookmarkStart w:id="313" w:name="Xb1050d63992ad4a88c86320e50fa5163f43a897"/>
      <w:bookmarkStart w:id="314" w:name="_Toc210934924"/>
      <w:bookmarkEnd w:id="310"/>
      <w:r>
        <w:t>4.5.2 Relying party public key and certificate usage</w:t>
      </w:r>
      <w:bookmarkEnd w:id="312"/>
      <w:bookmarkEnd w:id="314"/>
    </w:p>
    <w:p w14:paraId="6A219DC6" w14:textId="77777777" w:rsidR="00625553" w:rsidRDefault="00000000">
      <w:pPr>
        <w:pStyle w:val="FirstParagraph"/>
      </w:pPr>
      <w:r>
        <w:t>No stipulation.</w:t>
      </w:r>
    </w:p>
    <w:p w14:paraId="26AEA64C" w14:textId="77777777" w:rsidR="00625553" w:rsidRDefault="00000000">
      <w:pPr>
        <w:pStyle w:val="Heading2"/>
      </w:pPr>
      <w:bookmarkStart w:id="315" w:name="_Toc207014222"/>
      <w:bookmarkStart w:id="316" w:name="X01b54a9b939d191b3df3b2e092a2330e7dd49a9"/>
      <w:bookmarkStart w:id="317" w:name="_Toc210934925"/>
      <w:bookmarkEnd w:id="307"/>
      <w:bookmarkEnd w:id="313"/>
      <w:r>
        <w:t>4.6 Certificate renewal</w:t>
      </w:r>
      <w:bookmarkEnd w:id="315"/>
      <w:bookmarkEnd w:id="317"/>
    </w:p>
    <w:p w14:paraId="152E84A2" w14:textId="77777777" w:rsidR="00625553" w:rsidRDefault="00000000">
      <w:pPr>
        <w:pStyle w:val="Heading3"/>
      </w:pPr>
      <w:bookmarkStart w:id="318" w:name="_Toc207014223"/>
      <w:bookmarkStart w:id="319" w:name="X7cebbb34753a4739bcaab732022df796f28e935"/>
      <w:bookmarkStart w:id="320" w:name="_Toc210934926"/>
      <w:r>
        <w:t>4.6.1 Circumstance for certificate renewal</w:t>
      </w:r>
      <w:bookmarkEnd w:id="318"/>
      <w:bookmarkEnd w:id="320"/>
    </w:p>
    <w:p w14:paraId="34A2F838" w14:textId="77777777" w:rsidR="00625553" w:rsidRDefault="00000000">
      <w:pPr>
        <w:pStyle w:val="FirstParagraph"/>
      </w:pPr>
      <w:r>
        <w:t>No stipulation.</w:t>
      </w:r>
    </w:p>
    <w:p w14:paraId="6B194D1D" w14:textId="77777777" w:rsidR="00625553" w:rsidRDefault="00000000">
      <w:pPr>
        <w:pStyle w:val="Heading3"/>
      </w:pPr>
      <w:bookmarkStart w:id="321" w:name="_Toc207014224"/>
      <w:bookmarkStart w:id="322" w:name="X61dbbff3245ba448b50e53882159a60e43e4a84"/>
      <w:bookmarkStart w:id="323" w:name="_Toc210934927"/>
      <w:bookmarkEnd w:id="319"/>
      <w:r>
        <w:lastRenderedPageBreak/>
        <w:t>4.6.2 Who may request renewal</w:t>
      </w:r>
      <w:bookmarkEnd w:id="321"/>
      <w:bookmarkEnd w:id="323"/>
    </w:p>
    <w:p w14:paraId="44B04A65" w14:textId="77777777" w:rsidR="00625553" w:rsidRDefault="00000000">
      <w:pPr>
        <w:pStyle w:val="FirstParagraph"/>
      </w:pPr>
      <w:r>
        <w:t>No stipulation.</w:t>
      </w:r>
    </w:p>
    <w:p w14:paraId="3A22DE15" w14:textId="77777777" w:rsidR="00625553" w:rsidRDefault="00000000">
      <w:pPr>
        <w:pStyle w:val="Heading3"/>
      </w:pPr>
      <w:bookmarkStart w:id="324" w:name="_Toc207014225"/>
      <w:bookmarkStart w:id="325" w:name="Xa197ff0b71b68324850f0cde89b3340750119e7"/>
      <w:bookmarkStart w:id="326" w:name="_Toc210934928"/>
      <w:bookmarkEnd w:id="322"/>
      <w:r>
        <w:t>4.6.3 Processing certificate renewal requests</w:t>
      </w:r>
      <w:bookmarkEnd w:id="324"/>
      <w:bookmarkEnd w:id="326"/>
    </w:p>
    <w:p w14:paraId="66AE99DA" w14:textId="77777777" w:rsidR="00625553" w:rsidRDefault="00000000">
      <w:pPr>
        <w:pStyle w:val="FirstParagraph"/>
      </w:pPr>
      <w:r>
        <w:t>No stipulation.</w:t>
      </w:r>
    </w:p>
    <w:p w14:paraId="5351324F" w14:textId="77777777" w:rsidR="00625553" w:rsidRDefault="00000000">
      <w:pPr>
        <w:pStyle w:val="Heading3"/>
      </w:pPr>
      <w:bookmarkStart w:id="327" w:name="_Toc207014226"/>
      <w:bookmarkStart w:id="328" w:name="X732c512a8188e7b744d8a197bd3d4f105ca9730"/>
      <w:bookmarkStart w:id="329" w:name="_Toc210934929"/>
      <w:bookmarkEnd w:id="325"/>
      <w:r>
        <w:t>4.6.4 Notification of new certificate issuance to subscriber</w:t>
      </w:r>
      <w:bookmarkEnd w:id="327"/>
      <w:bookmarkEnd w:id="329"/>
    </w:p>
    <w:p w14:paraId="6D03F30A" w14:textId="77777777" w:rsidR="00625553" w:rsidRDefault="00000000">
      <w:pPr>
        <w:pStyle w:val="FirstParagraph"/>
      </w:pPr>
      <w:r>
        <w:t>No stipulation.</w:t>
      </w:r>
    </w:p>
    <w:p w14:paraId="4B8FA784" w14:textId="77777777" w:rsidR="00625553" w:rsidRDefault="00000000">
      <w:pPr>
        <w:pStyle w:val="Heading3"/>
      </w:pPr>
      <w:bookmarkStart w:id="330" w:name="_Toc207014227"/>
      <w:bookmarkStart w:id="331" w:name="Xbc860d6f34b11109f21da59928662408ff47743"/>
      <w:bookmarkStart w:id="332" w:name="_Toc210934930"/>
      <w:bookmarkEnd w:id="328"/>
      <w:r>
        <w:t>4.6.5 Conduct constituting acceptance of a renewal certificate</w:t>
      </w:r>
      <w:bookmarkEnd w:id="330"/>
      <w:bookmarkEnd w:id="332"/>
    </w:p>
    <w:p w14:paraId="611A478C" w14:textId="77777777" w:rsidR="00625553" w:rsidRDefault="00000000">
      <w:pPr>
        <w:pStyle w:val="FirstParagraph"/>
      </w:pPr>
      <w:r>
        <w:t>No stipulation.</w:t>
      </w:r>
    </w:p>
    <w:p w14:paraId="4837A278" w14:textId="77777777" w:rsidR="00625553" w:rsidRDefault="00000000">
      <w:pPr>
        <w:pStyle w:val="Heading3"/>
      </w:pPr>
      <w:bookmarkStart w:id="333" w:name="_Toc207014228"/>
      <w:bookmarkStart w:id="334" w:name="Xfc4772728cd99f0cc5e26668dfadb81bba90b63"/>
      <w:bookmarkStart w:id="335" w:name="_Toc210934931"/>
      <w:bookmarkEnd w:id="331"/>
      <w:r>
        <w:t>4.6.6 Publication of the renewal certificate by the CA</w:t>
      </w:r>
      <w:bookmarkEnd w:id="333"/>
      <w:bookmarkEnd w:id="335"/>
    </w:p>
    <w:p w14:paraId="1960C2EB" w14:textId="77777777" w:rsidR="00625553" w:rsidRDefault="00000000">
      <w:pPr>
        <w:pStyle w:val="FirstParagraph"/>
      </w:pPr>
      <w:r>
        <w:t>No stipulation.</w:t>
      </w:r>
    </w:p>
    <w:p w14:paraId="3022655F" w14:textId="77777777" w:rsidR="00625553" w:rsidRDefault="00000000">
      <w:pPr>
        <w:pStyle w:val="Heading3"/>
      </w:pPr>
      <w:bookmarkStart w:id="336" w:name="_Toc207014229"/>
      <w:bookmarkStart w:id="337" w:name="X0b85a3241a0b0b2efc45e7270edb6b41f2bb3e9"/>
      <w:bookmarkStart w:id="338" w:name="_Toc210934932"/>
      <w:bookmarkEnd w:id="334"/>
      <w:r>
        <w:t>4.6.7 Notification of certificate issuance by the CA to other entities</w:t>
      </w:r>
      <w:bookmarkEnd w:id="336"/>
      <w:bookmarkEnd w:id="338"/>
    </w:p>
    <w:p w14:paraId="3297C99A" w14:textId="77777777" w:rsidR="00625553" w:rsidRDefault="00000000">
      <w:pPr>
        <w:pStyle w:val="FirstParagraph"/>
      </w:pPr>
      <w:r>
        <w:t>No stipulation.</w:t>
      </w:r>
    </w:p>
    <w:p w14:paraId="041DD57E" w14:textId="77777777" w:rsidR="00625553" w:rsidRDefault="00000000">
      <w:pPr>
        <w:pStyle w:val="Heading2"/>
      </w:pPr>
      <w:bookmarkStart w:id="339" w:name="_Toc207014230"/>
      <w:bookmarkStart w:id="340" w:name="X9de994046b8e62c9854d65c41be231b6d1bb87c"/>
      <w:bookmarkStart w:id="341" w:name="_Toc210934933"/>
      <w:bookmarkEnd w:id="316"/>
      <w:bookmarkEnd w:id="337"/>
      <w:r>
        <w:t>4.7 Certificate re-key</w:t>
      </w:r>
      <w:bookmarkEnd w:id="339"/>
      <w:bookmarkEnd w:id="341"/>
    </w:p>
    <w:p w14:paraId="0793ED43" w14:textId="77777777" w:rsidR="00625553" w:rsidRDefault="00000000">
      <w:pPr>
        <w:pStyle w:val="Heading3"/>
      </w:pPr>
      <w:bookmarkStart w:id="342" w:name="_Toc207014231"/>
      <w:bookmarkStart w:id="343" w:name="Xb7982f97f433a35e39e9e7cfb98c95e7e23568c"/>
      <w:bookmarkStart w:id="344" w:name="_Toc210934934"/>
      <w:r>
        <w:t>4.7.1 Circumstance for certificate re-key</w:t>
      </w:r>
      <w:bookmarkEnd w:id="342"/>
      <w:bookmarkEnd w:id="344"/>
    </w:p>
    <w:p w14:paraId="5101D671" w14:textId="77777777" w:rsidR="00625553" w:rsidRDefault="00000000">
      <w:pPr>
        <w:pStyle w:val="FirstParagraph"/>
      </w:pPr>
      <w:r>
        <w:t>No stipulation.</w:t>
      </w:r>
    </w:p>
    <w:p w14:paraId="4E8C823E" w14:textId="77777777" w:rsidR="00625553" w:rsidRDefault="00000000">
      <w:pPr>
        <w:pStyle w:val="Heading3"/>
      </w:pPr>
      <w:bookmarkStart w:id="345" w:name="_Toc207014232"/>
      <w:bookmarkStart w:id="346" w:name="Xafd81245adde004535290eafc86ffae57448fa7"/>
      <w:bookmarkStart w:id="347" w:name="_Toc210934935"/>
      <w:bookmarkEnd w:id="343"/>
      <w:r>
        <w:t>4.7.2 Who may request certification of a new public key</w:t>
      </w:r>
      <w:bookmarkEnd w:id="345"/>
      <w:bookmarkEnd w:id="347"/>
    </w:p>
    <w:p w14:paraId="7F6D7284" w14:textId="77777777" w:rsidR="00625553" w:rsidRDefault="00000000">
      <w:pPr>
        <w:pStyle w:val="FirstParagraph"/>
      </w:pPr>
      <w:r>
        <w:t>No stipulation.</w:t>
      </w:r>
    </w:p>
    <w:p w14:paraId="24CF24AC" w14:textId="77777777" w:rsidR="00625553" w:rsidRDefault="00000000">
      <w:pPr>
        <w:pStyle w:val="Heading3"/>
      </w:pPr>
      <w:bookmarkStart w:id="348" w:name="_Toc207014233"/>
      <w:bookmarkStart w:id="349" w:name="X464e37e2d0ccf60ae691df8dfee8b9fa26a2c8a"/>
      <w:bookmarkStart w:id="350" w:name="_Toc210934936"/>
      <w:bookmarkEnd w:id="346"/>
      <w:r>
        <w:t>4.7.3 Processing certificate re-keying requests</w:t>
      </w:r>
      <w:bookmarkEnd w:id="348"/>
      <w:bookmarkEnd w:id="350"/>
    </w:p>
    <w:p w14:paraId="39BE918F" w14:textId="77777777" w:rsidR="00625553" w:rsidRDefault="00000000">
      <w:pPr>
        <w:pStyle w:val="FirstParagraph"/>
      </w:pPr>
      <w:r>
        <w:t>No stipulation.</w:t>
      </w:r>
    </w:p>
    <w:p w14:paraId="5EE2E1D4" w14:textId="77777777" w:rsidR="00625553" w:rsidRDefault="00000000">
      <w:pPr>
        <w:pStyle w:val="Heading3"/>
      </w:pPr>
      <w:bookmarkStart w:id="351" w:name="_Toc207014234"/>
      <w:bookmarkStart w:id="352" w:name="Xfeca2c9c95ef2221b0462624c2f32b720be5157"/>
      <w:bookmarkStart w:id="353" w:name="_Toc210934937"/>
      <w:bookmarkEnd w:id="349"/>
      <w:r>
        <w:t>4.7.4 Notification of new certificate issuance to subscriber</w:t>
      </w:r>
      <w:bookmarkEnd w:id="351"/>
      <w:bookmarkEnd w:id="353"/>
    </w:p>
    <w:p w14:paraId="40FE7BC6" w14:textId="77777777" w:rsidR="00625553" w:rsidRDefault="00000000">
      <w:pPr>
        <w:pStyle w:val="FirstParagraph"/>
      </w:pPr>
      <w:r>
        <w:t>No stipulation.</w:t>
      </w:r>
    </w:p>
    <w:p w14:paraId="7DDF3B22" w14:textId="77777777" w:rsidR="00625553" w:rsidRDefault="00000000">
      <w:pPr>
        <w:pStyle w:val="Heading3"/>
      </w:pPr>
      <w:bookmarkStart w:id="354" w:name="_Toc207014235"/>
      <w:bookmarkStart w:id="355" w:name="X73f13e746763fe2cb7c553081382f3ee49ddfa8"/>
      <w:bookmarkStart w:id="356" w:name="_Toc210934938"/>
      <w:bookmarkEnd w:id="352"/>
      <w:r>
        <w:t>4.7.5 Conduct constituting acceptance of a re-keyed certificate</w:t>
      </w:r>
      <w:bookmarkEnd w:id="354"/>
      <w:bookmarkEnd w:id="356"/>
    </w:p>
    <w:p w14:paraId="77EC903E" w14:textId="77777777" w:rsidR="00625553" w:rsidRDefault="00000000">
      <w:pPr>
        <w:pStyle w:val="FirstParagraph"/>
      </w:pPr>
      <w:r>
        <w:t>No stipulation.</w:t>
      </w:r>
    </w:p>
    <w:p w14:paraId="49669555" w14:textId="77777777" w:rsidR="00625553" w:rsidRDefault="00000000">
      <w:pPr>
        <w:pStyle w:val="Heading3"/>
      </w:pPr>
      <w:bookmarkStart w:id="357" w:name="_Toc207014236"/>
      <w:bookmarkStart w:id="358" w:name="X1f85955659ee5ac02fea231b82a31fd7f13813a"/>
      <w:bookmarkStart w:id="359" w:name="_Toc210934939"/>
      <w:bookmarkEnd w:id="355"/>
      <w:r>
        <w:t>4.7.6 Publication of the re-keyed certificate by the CA</w:t>
      </w:r>
      <w:bookmarkEnd w:id="357"/>
      <w:bookmarkEnd w:id="359"/>
    </w:p>
    <w:p w14:paraId="7F7BACA0" w14:textId="77777777" w:rsidR="00625553" w:rsidRDefault="00000000">
      <w:pPr>
        <w:pStyle w:val="FirstParagraph"/>
      </w:pPr>
      <w:r>
        <w:t>No stipulation.</w:t>
      </w:r>
    </w:p>
    <w:p w14:paraId="469A72A8" w14:textId="77777777" w:rsidR="00625553" w:rsidRDefault="00000000">
      <w:pPr>
        <w:pStyle w:val="Heading3"/>
      </w:pPr>
      <w:bookmarkStart w:id="360" w:name="_Toc207014237"/>
      <w:bookmarkStart w:id="361" w:name="Xb79cdf85365bbe3ea71d25eae90c14a5fc55ccd"/>
      <w:bookmarkStart w:id="362" w:name="_Toc210934940"/>
      <w:bookmarkEnd w:id="358"/>
      <w:r>
        <w:lastRenderedPageBreak/>
        <w:t xml:space="preserve">4.7.7 Notification of certificate </w:t>
      </w:r>
      <w:proofErr w:type="gramStart"/>
      <w:r>
        <w:t>issuance</w:t>
      </w:r>
      <w:proofErr w:type="gramEnd"/>
      <w:r>
        <w:t xml:space="preserve"> by the CA to other entities</w:t>
      </w:r>
      <w:bookmarkEnd w:id="360"/>
      <w:bookmarkEnd w:id="362"/>
    </w:p>
    <w:p w14:paraId="2E2D6CAD" w14:textId="77777777" w:rsidR="00625553" w:rsidRDefault="00000000">
      <w:pPr>
        <w:pStyle w:val="FirstParagraph"/>
      </w:pPr>
      <w:r>
        <w:t>No stipulation.</w:t>
      </w:r>
    </w:p>
    <w:p w14:paraId="1FAEF3EE" w14:textId="77777777" w:rsidR="00625553" w:rsidRDefault="00000000">
      <w:pPr>
        <w:pStyle w:val="Heading2"/>
      </w:pPr>
      <w:bookmarkStart w:id="363" w:name="_Toc207014238"/>
      <w:bookmarkStart w:id="364" w:name="X5e7018f8ff5984cd65bf90a33afb6c43e9b9e29"/>
      <w:bookmarkStart w:id="365" w:name="_Toc210934941"/>
      <w:bookmarkEnd w:id="340"/>
      <w:bookmarkEnd w:id="361"/>
      <w:r>
        <w:t>4.8 Certificate modification</w:t>
      </w:r>
      <w:bookmarkEnd w:id="363"/>
      <w:bookmarkEnd w:id="365"/>
    </w:p>
    <w:p w14:paraId="15D0A517" w14:textId="77777777" w:rsidR="00625553" w:rsidRDefault="00000000">
      <w:pPr>
        <w:pStyle w:val="Heading3"/>
      </w:pPr>
      <w:bookmarkStart w:id="366" w:name="_Toc207014239"/>
      <w:bookmarkStart w:id="367" w:name="X31732ff04074613abbdcce455235a504ff0cf96"/>
      <w:bookmarkStart w:id="368" w:name="_Toc210934942"/>
      <w:r>
        <w:t>4.8.1 Circumstance for certificate modification</w:t>
      </w:r>
      <w:bookmarkEnd w:id="366"/>
      <w:bookmarkEnd w:id="368"/>
    </w:p>
    <w:p w14:paraId="005A1C9B" w14:textId="77777777" w:rsidR="00625553" w:rsidRDefault="00000000">
      <w:pPr>
        <w:pStyle w:val="FirstParagraph"/>
      </w:pPr>
      <w:r>
        <w:t>No stipulation.</w:t>
      </w:r>
    </w:p>
    <w:p w14:paraId="1C081118" w14:textId="77777777" w:rsidR="00625553" w:rsidRDefault="00000000">
      <w:pPr>
        <w:pStyle w:val="Heading3"/>
      </w:pPr>
      <w:bookmarkStart w:id="369" w:name="_Toc207014240"/>
      <w:bookmarkStart w:id="370" w:name="X0f17450c2c51d51a94d7c5a0fe9b13261d91513"/>
      <w:bookmarkStart w:id="371" w:name="_Toc210934943"/>
      <w:bookmarkEnd w:id="367"/>
      <w:r>
        <w:t>4.8.2 Who may request certificate modification</w:t>
      </w:r>
      <w:bookmarkEnd w:id="369"/>
      <w:bookmarkEnd w:id="371"/>
    </w:p>
    <w:p w14:paraId="7C8494B1" w14:textId="77777777" w:rsidR="00625553" w:rsidRDefault="00000000">
      <w:pPr>
        <w:pStyle w:val="FirstParagraph"/>
      </w:pPr>
      <w:r>
        <w:t>No stipulation.</w:t>
      </w:r>
    </w:p>
    <w:p w14:paraId="054943C3" w14:textId="77777777" w:rsidR="00625553" w:rsidRDefault="00000000">
      <w:pPr>
        <w:pStyle w:val="Heading3"/>
      </w:pPr>
      <w:bookmarkStart w:id="372" w:name="_Toc207014241"/>
      <w:bookmarkStart w:id="373" w:name="Xeb636af870360a6299a239bd8ec79796dbcd152"/>
      <w:bookmarkStart w:id="374" w:name="_Toc210934944"/>
      <w:bookmarkEnd w:id="370"/>
      <w:r>
        <w:t>4.8.3 Processing certificate modification requests</w:t>
      </w:r>
      <w:bookmarkEnd w:id="372"/>
      <w:bookmarkEnd w:id="374"/>
    </w:p>
    <w:p w14:paraId="66B9543F" w14:textId="77777777" w:rsidR="00625553" w:rsidRDefault="00000000">
      <w:pPr>
        <w:pStyle w:val="FirstParagraph"/>
      </w:pPr>
      <w:r>
        <w:t>No stipulation.</w:t>
      </w:r>
    </w:p>
    <w:p w14:paraId="6EE1EEDE" w14:textId="77777777" w:rsidR="00625553" w:rsidRDefault="00000000">
      <w:pPr>
        <w:pStyle w:val="Heading3"/>
      </w:pPr>
      <w:bookmarkStart w:id="375" w:name="_Toc207014242"/>
      <w:bookmarkStart w:id="376" w:name="Xb0e8e003398f1eadc80fab4fcf4595e6f5990dc"/>
      <w:bookmarkStart w:id="377" w:name="_Toc210934945"/>
      <w:bookmarkEnd w:id="373"/>
      <w:r>
        <w:t>4.8.4 Notification of new certificate issuance to subscriber</w:t>
      </w:r>
      <w:bookmarkEnd w:id="375"/>
      <w:bookmarkEnd w:id="377"/>
    </w:p>
    <w:p w14:paraId="6C95AFC2" w14:textId="77777777" w:rsidR="00625553" w:rsidRDefault="00000000">
      <w:pPr>
        <w:pStyle w:val="FirstParagraph"/>
      </w:pPr>
      <w:r>
        <w:t>No stipulation.</w:t>
      </w:r>
    </w:p>
    <w:p w14:paraId="4584A215" w14:textId="77777777" w:rsidR="00625553" w:rsidRDefault="00000000">
      <w:pPr>
        <w:pStyle w:val="Heading3"/>
      </w:pPr>
      <w:bookmarkStart w:id="378" w:name="_Toc207014243"/>
      <w:bookmarkStart w:id="379" w:name="X5263253b126a76665dc33103a00fc3ca656ab4c"/>
      <w:bookmarkStart w:id="380" w:name="_Toc210934946"/>
      <w:bookmarkEnd w:id="376"/>
      <w:r>
        <w:t>4.8.5 Conduct constituting acceptance of modified certificate</w:t>
      </w:r>
      <w:bookmarkEnd w:id="378"/>
      <w:bookmarkEnd w:id="380"/>
    </w:p>
    <w:p w14:paraId="0C4ADC2B" w14:textId="77777777" w:rsidR="00625553" w:rsidRDefault="00000000">
      <w:pPr>
        <w:pStyle w:val="FirstParagraph"/>
      </w:pPr>
      <w:r>
        <w:t>No stipulation.</w:t>
      </w:r>
    </w:p>
    <w:p w14:paraId="2EED1D9C" w14:textId="77777777" w:rsidR="00625553" w:rsidRDefault="00000000">
      <w:pPr>
        <w:pStyle w:val="Heading3"/>
      </w:pPr>
      <w:bookmarkStart w:id="381" w:name="_Toc207014244"/>
      <w:bookmarkStart w:id="382" w:name="X6ace64e9f40da4e1936da93ff8d276d5a5ab6a0"/>
      <w:bookmarkStart w:id="383" w:name="_Toc210934947"/>
      <w:bookmarkEnd w:id="379"/>
      <w:r>
        <w:t>4.8.6 Publication of the modified certificate by the CA</w:t>
      </w:r>
      <w:bookmarkEnd w:id="381"/>
      <w:bookmarkEnd w:id="383"/>
    </w:p>
    <w:p w14:paraId="5995C828" w14:textId="77777777" w:rsidR="00625553" w:rsidRDefault="00000000">
      <w:pPr>
        <w:pStyle w:val="FirstParagraph"/>
      </w:pPr>
      <w:r>
        <w:t>No stipulation.</w:t>
      </w:r>
    </w:p>
    <w:p w14:paraId="622C823E" w14:textId="77777777" w:rsidR="00625553" w:rsidRDefault="00000000">
      <w:pPr>
        <w:pStyle w:val="Heading3"/>
      </w:pPr>
      <w:bookmarkStart w:id="384" w:name="_Toc207014245"/>
      <w:bookmarkStart w:id="385" w:name="X900744516d2371208a73b26db7da6d085a43dfe"/>
      <w:bookmarkStart w:id="386" w:name="_Toc210934948"/>
      <w:bookmarkEnd w:id="382"/>
      <w:r>
        <w:t>4.8.7 Notification of certificate issuance by the CA to other entities</w:t>
      </w:r>
      <w:bookmarkEnd w:id="384"/>
      <w:bookmarkEnd w:id="386"/>
    </w:p>
    <w:p w14:paraId="608D6AF3" w14:textId="77777777" w:rsidR="00625553" w:rsidRDefault="00000000">
      <w:pPr>
        <w:pStyle w:val="FirstParagraph"/>
      </w:pPr>
      <w:r>
        <w:t>No stipulation.</w:t>
      </w:r>
    </w:p>
    <w:p w14:paraId="2C4CD1BB" w14:textId="77777777" w:rsidR="00625553" w:rsidRDefault="00000000">
      <w:pPr>
        <w:pStyle w:val="Heading2"/>
      </w:pPr>
      <w:bookmarkStart w:id="387" w:name="_Toc207014246"/>
      <w:bookmarkStart w:id="388" w:name="Xf38be0bf7ac63401365906f843401c3792f8611"/>
      <w:bookmarkStart w:id="389" w:name="_Toc210934949"/>
      <w:bookmarkEnd w:id="364"/>
      <w:bookmarkEnd w:id="385"/>
      <w:r>
        <w:t>4.9 Certificate revocation and suspension</w:t>
      </w:r>
      <w:bookmarkEnd w:id="387"/>
      <w:bookmarkEnd w:id="389"/>
    </w:p>
    <w:p w14:paraId="1A16CA87" w14:textId="77777777" w:rsidR="00625553" w:rsidRDefault="00000000">
      <w:pPr>
        <w:pStyle w:val="Heading3"/>
      </w:pPr>
      <w:bookmarkStart w:id="390" w:name="_Toc207014247"/>
      <w:bookmarkStart w:id="391" w:name="X81033462fbdcc1627a8e1f3242051c861f1ade0"/>
      <w:bookmarkStart w:id="392" w:name="_Toc210934950"/>
      <w:r>
        <w:t>4.9.1 Circumstances for revocation</w:t>
      </w:r>
      <w:bookmarkEnd w:id="390"/>
      <w:bookmarkEnd w:id="392"/>
    </w:p>
    <w:p w14:paraId="77645D7A" w14:textId="77777777" w:rsidR="00625553" w:rsidRDefault="00000000">
      <w:pPr>
        <w:pStyle w:val="Heading4"/>
      </w:pPr>
      <w:bookmarkStart w:id="393" w:name="X7aa91ce53904697de50e46e95ca7bb22977f206"/>
      <w:r>
        <w:t>4.9.1.1 Reasons for Revoking a Subscriber Certificate</w:t>
      </w:r>
    </w:p>
    <w:p w14:paraId="6063199D" w14:textId="77777777" w:rsidR="00625553" w:rsidRDefault="00000000">
      <w:pPr>
        <w:pStyle w:val="FirstParagraph"/>
      </w:pPr>
      <w:r>
        <w:t>The CA MAY support revocation of Short-lived Subscriber Certificates.</w:t>
      </w:r>
    </w:p>
    <w:p w14:paraId="54DA8575" w14:textId="77777777" w:rsidR="00625553" w:rsidRDefault="00000000">
      <w:pPr>
        <w:pStyle w:val="BodyText"/>
      </w:pPr>
      <w:proofErr w:type="gramStart"/>
      <w:r>
        <w:t>With the exception of</w:t>
      </w:r>
      <w:proofErr w:type="gramEnd"/>
      <w:r>
        <w:t xml:space="preserve"> Short-lived Subscriber Certificates, the CA SHALL </w:t>
      </w:r>
      <w:proofErr w:type="gramStart"/>
      <w:r>
        <w:t>revoke</w:t>
      </w:r>
      <w:proofErr w:type="gramEnd"/>
      <w:r>
        <w:t xml:space="preserve"> a Certificate within 24 hours and </w:t>
      </w:r>
      <w:proofErr w:type="gramStart"/>
      <w:r>
        <w:t>use</w:t>
      </w:r>
      <w:proofErr w:type="gramEnd"/>
      <w:r>
        <w:t xml:space="preserve"> the corresponding </w:t>
      </w:r>
      <w:proofErr w:type="spellStart"/>
      <w:r>
        <w:t>CRLReason</w:t>
      </w:r>
      <w:proofErr w:type="spellEnd"/>
      <w:r>
        <w:t xml:space="preserve"> (see Section 7.2.2) if one or more of the following occurs:</w:t>
      </w:r>
    </w:p>
    <w:p w14:paraId="5E3EC925" w14:textId="77777777" w:rsidR="00625553" w:rsidRDefault="00000000">
      <w:pPr>
        <w:pStyle w:val="Compact"/>
        <w:numPr>
          <w:ilvl w:val="0"/>
          <w:numId w:val="55"/>
        </w:numPr>
      </w:pPr>
      <w:r>
        <w:t xml:space="preserve">The Subscriber requests in writing, without specifying a </w:t>
      </w:r>
      <w:proofErr w:type="spellStart"/>
      <w:r>
        <w:t>CRLreason</w:t>
      </w:r>
      <w:proofErr w:type="spellEnd"/>
      <w:r>
        <w:t>, that the CA revoke the Certificate (</w:t>
      </w:r>
      <w:proofErr w:type="spellStart"/>
      <w:r>
        <w:t>CRLReason</w:t>
      </w:r>
      <w:proofErr w:type="spellEnd"/>
      <w:r>
        <w:t xml:space="preserve"> “unspecified (0)” which results in no </w:t>
      </w:r>
      <w:proofErr w:type="spellStart"/>
      <w:r>
        <w:t>reasonCode</w:t>
      </w:r>
      <w:proofErr w:type="spellEnd"/>
      <w:r>
        <w:t xml:space="preserve"> extension being provided in the CRL</w:t>
      </w:r>
      <w:proofErr w:type="gramStart"/>
      <w:r>
        <w:t>);</w:t>
      </w:r>
      <w:proofErr w:type="gramEnd"/>
    </w:p>
    <w:p w14:paraId="29B78302" w14:textId="77777777" w:rsidR="00625553" w:rsidRDefault="00000000">
      <w:pPr>
        <w:pStyle w:val="Compact"/>
        <w:numPr>
          <w:ilvl w:val="0"/>
          <w:numId w:val="55"/>
        </w:numPr>
      </w:pPr>
      <w:r>
        <w:lastRenderedPageBreak/>
        <w:t>The Subscriber notifies the CA that the original certificate request was not authorized and does not retroactively grant authorization (</w:t>
      </w:r>
      <w:proofErr w:type="spellStart"/>
      <w:r>
        <w:t>CRLReason</w:t>
      </w:r>
      <w:proofErr w:type="spellEnd"/>
      <w:r>
        <w:t xml:space="preserve"> #9, </w:t>
      </w:r>
      <w:proofErr w:type="spellStart"/>
      <w:r>
        <w:t>privilegeWithdrawn</w:t>
      </w:r>
      <w:proofErr w:type="spellEnd"/>
      <w:proofErr w:type="gramStart"/>
      <w:r>
        <w:t>);</w:t>
      </w:r>
      <w:proofErr w:type="gramEnd"/>
    </w:p>
    <w:p w14:paraId="0029B328" w14:textId="77777777" w:rsidR="00625553" w:rsidRDefault="00000000">
      <w:pPr>
        <w:pStyle w:val="Compact"/>
        <w:numPr>
          <w:ilvl w:val="0"/>
          <w:numId w:val="55"/>
        </w:numPr>
      </w:pPr>
      <w:r>
        <w:t xml:space="preserve">The CA obtains evidence that the Subscriber’s Private Key </w:t>
      </w:r>
      <w:proofErr w:type="gramStart"/>
      <w:r>
        <w:t>corresponding</w:t>
      </w:r>
      <w:proofErr w:type="gramEnd"/>
      <w:r>
        <w:t xml:space="preserve"> to the Public Key in the Certificate suffered a Key Compromise (</w:t>
      </w:r>
      <w:proofErr w:type="spellStart"/>
      <w:r>
        <w:t>CRLReason</w:t>
      </w:r>
      <w:proofErr w:type="spellEnd"/>
      <w:r>
        <w:t xml:space="preserve"> #1, </w:t>
      </w:r>
      <w:proofErr w:type="spellStart"/>
      <w:r>
        <w:t>keyCompromise</w:t>
      </w:r>
      <w:proofErr w:type="spellEnd"/>
      <w:proofErr w:type="gramStart"/>
      <w:r>
        <w:t>);</w:t>
      </w:r>
      <w:proofErr w:type="gramEnd"/>
    </w:p>
    <w:p w14:paraId="5ACAA753" w14:textId="77777777" w:rsidR="00625553" w:rsidRDefault="00000000">
      <w:pPr>
        <w:pStyle w:val="Compact"/>
        <w:numPr>
          <w:ilvl w:val="0"/>
          <w:numId w:val="55"/>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625553">
          <w:rPr>
            <w:rStyle w:val="Hyperlink"/>
          </w:rPr>
          <w:t>Section 6.1.1.3(5)</w:t>
        </w:r>
      </w:hyperlink>
      <w:r>
        <w:t xml:space="preserve"> (</w:t>
      </w:r>
      <w:proofErr w:type="spellStart"/>
      <w:r>
        <w:t>CRLReason</w:t>
      </w:r>
      <w:proofErr w:type="spellEnd"/>
      <w:r>
        <w:t xml:space="preserve"> #1, </w:t>
      </w:r>
      <w:proofErr w:type="spellStart"/>
      <w:r>
        <w:t>keyCompromise</w:t>
      </w:r>
      <w:proofErr w:type="spellEnd"/>
      <w:r>
        <w:t>);</w:t>
      </w:r>
    </w:p>
    <w:p w14:paraId="2B81F1EC" w14:textId="77777777" w:rsidR="00625553" w:rsidRDefault="00000000">
      <w:pPr>
        <w:pStyle w:val="Compact"/>
        <w:numPr>
          <w:ilvl w:val="0"/>
          <w:numId w:val="55"/>
        </w:numPr>
      </w:pPr>
      <w:r>
        <w:t>The CA obtains evidence that the validation of domain authorization or control for any Fully-Qualified Domain Name or IP address in the Certificate should not be relied upon (</w:t>
      </w:r>
      <w:proofErr w:type="spellStart"/>
      <w:r>
        <w:t>CRLReason</w:t>
      </w:r>
      <w:proofErr w:type="spellEnd"/>
      <w:r>
        <w:t xml:space="preserve"> #4, superseded).</w:t>
      </w:r>
    </w:p>
    <w:p w14:paraId="332AB9A3" w14:textId="77777777" w:rsidR="00625553" w:rsidRDefault="00000000">
      <w:pPr>
        <w:pStyle w:val="FirstParagraph"/>
      </w:pPr>
      <w:proofErr w:type="gramStart"/>
      <w:r>
        <w:t>With the exception of</w:t>
      </w:r>
      <w:proofErr w:type="gramEnd"/>
      <w:r>
        <w:t xml:space="preserve"> Short-lived Subscriber Certificates, the CA SHOULD revoke a certificate within 24 hours and MUST revoke a Certificate within 5 days and use the corresponding </w:t>
      </w:r>
      <w:proofErr w:type="spellStart"/>
      <w:r>
        <w:t>CRLReason</w:t>
      </w:r>
      <w:proofErr w:type="spellEnd"/>
      <w:r>
        <w:t xml:space="preserve"> (see Section 7.2.2) if one or more of the following occurs:</w:t>
      </w:r>
    </w:p>
    <w:p w14:paraId="09205FF6" w14:textId="77777777" w:rsidR="00625553" w:rsidRDefault="00000000">
      <w:pPr>
        <w:pStyle w:val="Compact"/>
        <w:numPr>
          <w:ilvl w:val="0"/>
          <w:numId w:val="56"/>
        </w:numPr>
      </w:pPr>
      <w:r>
        <w:t xml:space="preserve">The Certificate no longer complies with the requirements of </w:t>
      </w:r>
      <w:hyperlink w:anchor="X0c3917f405f720f56b6c3f29687ef8fb06831c1">
        <w:r w:rsidR="00625553">
          <w:rPr>
            <w:rStyle w:val="Hyperlink"/>
          </w:rPr>
          <w:t>Section 6.1.5</w:t>
        </w:r>
      </w:hyperlink>
      <w:r>
        <w:t xml:space="preserve"> and </w:t>
      </w:r>
      <w:hyperlink w:anchor="X2d5511ef018e98e5d12e636a85cd260c149a4ec">
        <w:r w:rsidR="00625553">
          <w:rPr>
            <w:rStyle w:val="Hyperlink"/>
          </w:rPr>
          <w:t>Section 6.1.6</w:t>
        </w:r>
      </w:hyperlink>
      <w:r>
        <w:t xml:space="preserve"> (</w:t>
      </w:r>
      <w:proofErr w:type="spellStart"/>
      <w:r>
        <w:t>CRLReason</w:t>
      </w:r>
      <w:proofErr w:type="spellEnd"/>
      <w:r>
        <w:t xml:space="preserve"> #4, superseded);</w:t>
      </w:r>
    </w:p>
    <w:p w14:paraId="3A0E0741" w14:textId="77777777" w:rsidR="00625553" w:rsidRDefault="00000000">
      <w:pPr>
        <w:pStyle w:val="Compact"/>
        <w:numPr>
          <w:ilvl w:val="0"/>
          <w:numId w:val="56"/>
        </w:numPr>
      </w:pPr>
      <w:r>
        <w:t>The CA obtains evidence that the Certificate was misused (</w:t>
      </w:r>
      <w:proofErr w:type="spellStart"/>
      <w:r>
        <w:t>CRLReason</w:t>
      </w:r>
      <w:proofErr w:type="spellEnd"/>
      <w:r>
        <w:t xml:space="preserve"> #9, </w:t>
      </w:r>
      <w:proofErr w:type="spellStart"/>
      <w:r>
        <w:t>privilegeWithdrawn</w:t>
      </w:r>
      <w:proofErr w:type="spellEnd"/>
      <w:proofErr w:type="gramStart"/>
      <w:r>
        <w:t>);</w:t>
      </w:r>
      <w:proofErr w:type="gramEnd"/>
    </w:p>
    <w:p w14:paraId="47392CDE" w14:textId="77777777" w:rsidR="00625553" w:rsidRDefault="00000000">
      <w:pPr>
        <w:pStyle w:val="Compact"/>
        <w:numPr>
          <w:ilvl w:val="0"/>
          <w:numId w:val="56"/>
        </w:numPr>
      </w:pPr>
      <w:r>
        <w:t>The CA is made aware that a Subscriber has violated one or more of its material obligations under the Subscriber Agreement or Terms of Use (</w:t>
      </w:r>
      <w:proofErr w:type="spellStart"/>
      <w:r>
        <w:t>CRLReason</w:t>
      </w:r>
      <w:proofErr w:type="spellEnd"/>
      <w:r>
        <w:t xml:space="preserve"> #9, </w:t>
      </w:r>
      <w:proofErr w:type="spellStart"/>
      <w:r>
        <w:t>privilegeWithdrawn</w:t>
      </w:r>
      <w:proofErr w:type="spellEnd"/>
      <w:proofErr w:type="gramStart"/>
      <w:r>
        <w:t>);</w:t>
      </w:r>
      <w:proofErr w:type="gramEnd"/>
    </w:p>
    <w:p w14:paraId="777B1BD5" w14:textId="77777777" w:rsidR="00625553" w:rsidRDefault="00000000">
      <w:pPr>
        <w:pStyle w:val="Compact"/>
        <w:numPr>
          <w:ilvl w:val="0"/>
          <w:numId w:val="56"/>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w:t>
      </w:r>
      <w:proofErr w:type="spellStart"/>
      <w:r>
        <w:t>CRLReason</w:t>
      </w:r>
      <w:proofErr w:type="spellEnd"/>
      <w:r>
        <w:t xml:space="preserve"> #5, </w:t>
      </w:r>
      <w:proofErr w:type="spellStart"/>
      <w:r>
        <w:t>cessationOfOperation</w:t>
      </w:r>
      <w:proofErr w:type="spellEnd"/>
      <w:r>
        <w:t>);</w:t>
      </w:r>
    </w:p>
    <w:p w14:paraId="48E7BCC1" w14:textId="77777777" w:rsidR="00625553" w:rsidRDefault="00000000">
      <w:pPr>
        <w:pStyle w:val="Compact"/>
        <w:numPr>
          <w:ilvl w:val="0"/>
          <w:numId w:val="56"/>
        </w:numPr>
      </w:pPr>
      <w:r>
        <w:t>The CA is made aware that a Wildcard Certificate has been used to authenticate a fraudulently misleading subordinate Fully-Qualified Domain Name (</w:t>
      </w:r>
      <w:proofErr w:type="spellStart"/>
      <w:r>
        <w:t>CRLReason</w:t>
      </w:r>
      <w:proofErr w:type="spellEnd"/>
      <w:r>
        <w:t xml:space="preserve"> #9, </w:t>
      </w:r>
      <w:proofErr w:type="spellStart"/>
      <w:r>
        <w:t>privilegeWithdrawn</w:t>
      </w:r>
      <w:proofErr w:type="spellEnd"/>
      <w:proofErr w:type="gramStart"/>
      <w:r>
        <w:t>);</w:t>
      </w:r>
      <w:proofErr w:type="gramEnd"/>
    </w:p>
    <w:p w14:paraId="7D41140C" w14:textId="77777777" w:rsidR="00625553" w:rsidRDefault="00000000">
      <w:pPr>
        <w:pStyle w:val="Compact"/>
        <w:numPr>
          <w:ilvl w:val="0"/>
          <w:numId w:val="56"/>
        </w:numPr>
      </w:pPr>
      <w:r>
        <w:t>The CA is made aware of a material change in the information contained in the Certificate (</w:t>
      </w:r>
      <w:proofErr w:type="spellStart"/>
      <w:r>
        <w:t>CRLReason</w:t>
      </w:r>
      <w:proofErr w:type="spellEnd"/>
      <w:r>
        <w:t xml:space="preserve"> #9, </w:t>
      </w:r>
      <w:proofErr w:type="spellStart"/>
      <w:r>
        <w:t>privilegeWithdrawn</w:t>
      </w:r>
      <w:proofErr w:type="spellEnd"/>
      <w:proofErr w:type="gramStart"/>
      <w:r>
        <w:t>);</w:t>
      </w:r>
      <w:proofErr w:type="gramEnd"/>
    </w:p>
    <w:p w14:paraId="44AB0BB1" w14:textId="77777777" w:rsidR="00625553" w:rsidRDefault="00000000">
      <w:pPr>
        <w:pStyle w:val="Compact"/>
        <w:numPr>
          <w:ilvl w:val="0"/>
          <w:numId w:val="56"/>
        </w:numPr>
      </w:pPr>
      <w:r>
        <w:t>The CA is made aware that the Certificate was not issued in accordance with these Requirements or the CA’s Certificate Policy or Certification Practice Statement (</w:t>
      </w:r>
      <w:proofErr w:type="spellStart"/>
      <w:r>
        <w:t>CRLReason</w:t>
      </w:r>
      <w:proofErr w:type="spellEnd"/>
      <w:r>
        <w:t xml:space="preserve"> #4, superseded</w:t>
      </w:r>
      <w:proofErr w:type="gramStart"/>
      <w:r>
        <w:t>);</w:t>
      </w:r>
      <w:proofErr w:type="gramEnd"/>
    </w:p>
    <w:p w14:paraId="70EC5E8A" w14:textId="77777777" w:rsidR="00625553" w:rsidRDefault="00000000">
      <w:pPr>
        <w:pStyle w:val="Compact"/>
        <w:numPr>
          <w:ilvl w:val="0"/>
          <w:numId w:val="56"/>
        </w:numPr>
      </w:pPr>
      <w:r>
        <w:t>The CA determines or is made aware that any of the information appearing in the Certificate is inaccurate (</w:t>
      </w:r>
      <w:proofErr w:type="spellStart"/>
      <w:r>
        <w:t>CRLReason</w:t>
      </w:r>
      <w:proofErr w:type="spellEnd"/>
      <w:r>
        <w:t xml:space="preserve"> #9, </w:t>
      </w:r>
      <w:proofErr w:type="spellStart"/>
      <w:r>
        <w:t>privilegeWithdrawn</w:t>
      </w:r>
      <w:proofErr w:type="spellEnd"/>
      <w:proofErr w:type="gramStart"/>
      <w:r>
        <w:t>);</w:t>
      </w:r>
      <w:proofErr w:type="gramEnd"/>
    </w:p>
    <w:p w14:paraId="36F3BAC9" w14:textId="77777777" w:rsidR="00625553" w:rsidRDefault="00000000">
      <w:pPr>
        <w:pStyle w:val="Compact"/>
        <w:numPr>
          <w:ilvl w:val="0"/>
          <w:numId w:val="56"/>
        </w:numPr>
      </w:pPr>
      <w:r>
        <w:t xml:space="preserve">The CA’s right to issue Certificates under these Requirements expires or is revoked or terminated, unless the CA has </w:t>
      </w:r>
      <w:proofErr w:type="gramStart"/>
      <w:r>
        <w:t>made arrangements</w:t>
      </w:r>
      <w:proofErr w:type="gramEnd"/>
      <w:r>
        <w:t xml:space="preserve"> to continue maintaining the CRL/OCSP Repository (</w:t>
      </w:r>
      <w:proofErr w:type="spellStart"/>
      <w:r>
        <w:t>CRLReason</w:t>
      </w:r>
      <w:proofErr w:type="spellEnd"/>
      <w:r>
        <w:t xml:space="preserve"> “unspecified (0)” which results in no </w:t>
      </w:r>
      <w:proofErr w:type="spellStart"/>
      <w:r>
        <w:t>reasonCode</w:t>
      </w:r>
      <w:proofErr w:type="spellEnd"/>
      <w:r>
        <w:t xml:space="preserve"> extension being provided in the CRL</w:t>
      </w:r>
      <w:proofErr w:type="gramStart"/>
      <w:r>
        <w:t>);</w:t>
      </w:r>
      <w:proofErr w:type="gramEnd"/>
    </w:p>
    <w:p w14:paraId="3F51852A" w14:textId="77777777" w:rsidR="00625553" w:rsidRDefault="00000000">
      <w:pPr>
        <w:pStyle w:val="Compact"/>
        <w:numPr>
          <w:ilvl w:val="0"/>
          <w:numId w:val="56"/>
        </w:numPr>
      </w:pPr>
      <w:r>
        <w:t xml:space="preserve">Revocation is required by the CA’s Certificate Policy and/or Certification Practice Statement for a reason that is not otherwise required to be specified by this section </w:t>
      </w:r>
      <w:r>
        <w:lastRenderedPageBreak/>
        <w:t>4.9.1.1 (</w:t>
      </w:r>
      <w:proofErr w:type="spellStart"/>
      <w:r>
        <w:t>CRLReason</w:t>
      </w:r>
      <w:proofErr w:type="spellEnd"/>
      <w:r>
        <w:t xml:space="preserve"> “unspecified (0)” which results in no </w:t>
      </w:r>
      <w:proofErr w:type="spellStart"/>
      <w:r>
        <w:t>reasonCode</w:t>
      </w:r>
      <w:proofErr w:type="spellEnd"/>
      <w:r>
        <w:t xml:space="preserve"> extension being provided in the CRL); or</w:t>
      </w:r>
    </w:p>
    <w:p w14:paraId="356E756C" w14:textId="77777777" w:rsidR="00625553" w:rsidRDefault="00000000">
      <w:pPr>
        <w:pStyle w:val="Compact"/>
        <w:numPr>
          <w:ilvl w:val="0"/>
          <w:numId w:val="56"/>
        </w:numPr>
      </w:pPr>
      <w:r>
        <w:t>The CA is made aware of a demonstrated or proven method that exposes the Subscriber’s Private Key to compromise or if there is clear evidence that the specific method used to generate the Private Key was flawed (</w:t>
      </w:r>
      <w:proofErr w:type="spellStart"/>
      <w:r>
        <w:t>CRLReason</w:t>
      </w:r>
      <w:proofErr w:type="spellEnd"/>
      <w:r>
        <w:t xml:space="preserve"> #1, </w:t>
      </w:r>
      <w:proofErr w:type="spellStart"/>
      <w:r>
        <w:t>keyCompromise</w:t>
      </w:r>
      <w:proofErr w:type="spellEnd"/>
      <w:r>
        <w:t>).</w:t>
      </w:r>
    </w:p>
    <w:p w14:paraId="699B8FEA" w14:textId="77777777" w:rsidR="00625553" w:rsidRDefault="00000000">
      <w:pPr>
        <w:pStyle w:val="Heading4"/>
      </w:pPr>
      <w:bookmarkStart w:id="394" w:name="X9e950f324b8fc49c7540e0590c9aecb2213a9e2"/>
      <w:bookmarkEnd w:id="393"/>
      <w:r>
        <w:t>4.9.1.2 Reasons for Revoking a Subordinate CA Certificate</w:t>
      </w:r>
    </w:p>
    <w:p w14:paraId="0FED027D" w14:textId="77777777" w:rsidR="00625553" w:rsidRDefault="00000000">
      <w:pPr>
        <w:pStyle w:val="FirstParagraph"/>
      </w:pPr>
      <w:r>
        <w:t xml:space="preserve">The Issuing CA SHALL </w:t>
      </w:r>
      <w:proofErr w:type="gramStart"/>
      <w:r>
        <w:t>revoke</w:t>
      </w:r>
      <w:proofErr w:type="gramEnd"/>
      <w:r>
        <w:t xml:space="preserve"> a Subordinate CA Certificate within seven (7) days if one or more of the following occurs:</w:t>
      </w:r>
    </w:p>
    <w:p w14:paraId="12854044" w14:textId="77777777" w:rsidR="00625553" w:rsidRDefault="00000000">
      <w:pPr>
        <w:pStyle w:val="Compact"/>
        <w:numPr>
          <w:ilvl w:val="0"/>
          <w:numId w:val="57"/>
        </w:numPr>
      </w:pPr>
      <w:r>
        <w:t xml:space="preserve">The Subordinate CA requests revocation in </w:t>
      </w:r>
      <w:proofErr w:type="gramStart"/>
      <w:r>
        <w:t>writing;</w:t>
      </w:r>
      <w:proofErr w:type="gramEnd"/>
    </w:p>
    <w:p w14:paraId="1CFF35CA" w14:textId="77777777" w:rsidR="00625553" w:rsidRDefault="00000000">
      <w:pPr>
        <w:pStyle w:val="Compact"/>
        <w:numPr>
          <w:ilvl w:val="0"/>
          <w:numId w:val="57"/>
        </w:numPr>
      </w:pPr>
      <w:r>
        <w:t xml:space="preserve">The Subordinate CA notifies the Issuing CA that the original certificate request was not authorized and does not retroactively grant </w:t>
      </w:r>
      <w:proofErr w:type="gramStart"/>
      <w:r>
        <w:t>authorization;</w:t>
      </w:r>
      <w:proofErr w:type="gramEnd"/>
    </w:p>
    <w:p w14:paraId="05BF4BFF" w14:textId="77777777" w:rsidR="00625553" w:rsidRDefault="00000000">
      <w:pPr>
        <w:pStyle w:val="Compact"/>
        <w:numPr>
          <w:ilvl w:val="0"/>
          <w:numId w:val="57"/>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625553">
          <w:rPr>
            <w:rStyle w:val="Hyperlink"/>
          </w:rPr>
          <w:t>Section 6.1.5</w:t>
        </w:r>
      </w:hyperlink>
      <w:r>
        <w:t xml:space="preserve"> and </w:t>
      </w:r>
      <w:hyperlink w:anchor="X2d5511ef018e98e5d12e636a85cd260c149a4ec">
        <w:r w:rsidR="00625553">
          <w:rPr>
            <w:rStyle w:val="Hyperlink"/>
          </w:rPr>
          <w:t>Section 6.1.6</w:t>
        </w:r>
      </w:hyperlink>
      <w:r>
        <w:t>;</w:t>
      </w:r>
    </w:p>
    <w:p w14:paraId="16D31F4D" w14:textId="77777777" w:rsidR="00625553" w:rsidRDefault="00000000">
      <w:pPr>
        <w:pStyle w:val="Compact"/>
        <w:numPr>
          <w:ilvl w:val="0"/>
          <w:numId w:val="57"/>
        </w:numPr>
      </w:pPr>
      <w:r>
        <w:t xml:space="preserve">The Issuing CA obtains evidence that the Certificate was </w:t>
      </w:r>
      <w:proofErr w:type="gramStart"/>
      <w:r>
        <w:t>misused;</w:t>
      </w:r>
      <w:proofErr w:type="gramEnd"/>
    </w:p>
    <w:p w14:paraId="3C648026" w14:textId="77777777" w:rsidR="00625553" w:rsidRDefault="00000000">
      <w:pPr>
        <w:pStyle w:val="Compact"/>
        <w:numPr>
          <w:ilvl w:val="0"/>
          <w:numId w:val="57"/>
        </w:numPr>
      </w:pPr>
      <w:r>
        <w:t xml:space="preserve">The Issuing CA is made aware that the Certificate was not issued in accordance with or that Subordinate CA has not complied with this document or the applicable Certificate Policy or Certification Practice </w:t>
      </w:r>
      <w:proofErr w:type="gramStart"/>
      <w:r>
        <w:t>Statement;</w:t>
      </w:r>
      <w:proofErr w:type="gramEnd"/>
    </w:p>
    <w:p w14:paraId="76950DF7" w14:textId="77777777" w:rsidR="00625553" w:rsidRDefault="00000000">
      <w:pPr>
        <w:pStyle w:val="Compact"/>
        <w:numPr>
          <w:ilvl w:val="0"/>
          <w:numId w:val="57"/>
        </w:numPr>
      </w:pPr>
      <w:r>
        <w:t xml:space="preserve">The Issuing CA determines that any of the information appearing in the Certificate is inaccurate or </w:t>
      </w:r>
      <w:proofErr w:type="gramStart"/>
      <w:r>
        <w:t>misleading;</w:t>
      </w:r>
      <w:proofErr w:type="gramEnd"/>
    </w:p>
    <w:p w14:paraId="4F45A69B" w14:textId="77777777" w:rsidR="00625553" w:rsidRDefault="00000000">
      <w:pPr>
        <w:pStyle w:val="Compact"/>
        <w:numPr>
          <w:ilvl w:val="0"/>
          <w:numId w:val="57"/>
        </w:numPr>
      </w:pPr>
      <w:r>
        <w:t xml:space="preserve">The Issuing CA or Subordinate CA ceases operations for any reason and has not </w:t>
      </w:r>
      <w:proofErr w:type="gramStart"/>
      <w:r>
        <w:t>made arrangements</w:t>
      </w:r>
      <w:proofErr w:type="gramEnd"/>
      <w:r>
        <w:t xml:space="preserve"> for another CA to provide revocation support for the </w:t>
      </w:r>
      <w:proofErr w:type="gramStart"/>
      <w:r>
        <w:t>Certificate;</w:t>
      </w:r>
      <w:proofErr w:type="gramEnd"/>
    </w:p>
    <w:p w14:paraId="3E15551C" w14:textId="77777777" w:rsidR="00625553" w:rsidRDefault="00000000">
      <w:pPr>
        <w:pStyle w:val="Compact"/>
        <w:numPr>
          <w:ilvl w:val="0"/>
          <w:numId w:val="57"/>
        </w:numPr>
      </w:pPr>
      <w:r>
        <w:t xml:space="preserve">The Issuing CA’s or Subordinate CA’s right to issue Certificates under these Requirements expires or is revoked or terminated, unless the Issuing CA has </w:t>
      </w:r>
      <w:proofErr w:type="gramStart"/>
      <w:r>
        <w:t>made arrangements</w:t>
      </w:r>
      <w:proofErr w:type="gramEnd"/>
      <w:r>
        <w:t xml:space="preserve"> to continue maintaining the CRL/OCSP Repository; or</w:t>
      </w:r>
    </w:p>
    <w:p w14:paraId="536EF3FA" w14:textId="77777777" w:rsidR="00625553" w:rsidRDefault="00000000">
      <w:pPr>
        <w:pStyle w:val="Compact"/>
        <w:numPr>
          <w:ilvl w:val="0"/>
          <w:numId w:val="57"/>
        </w:numPr>
      </w:pPr>
      <w:r>
        <w:t>Revocation is required by the Issuing CA’s Certificate Policy and/or Certification Practice Statement.</w:t>
      </w:r>
    </w:p>
    <w:p w14:paraId="6292B1BC" w14:textId="77777777" w:rsidR="00625553" w:rsidRDefault="00000000">
      <w:pPr>
        <w:pStyle w:val="Heading3"/>
      </w:pPr>
      <w:bookmarkStart w:id="395" w:name="_Toc207014248"/>
      <w:bookmarkStart w:id="396" w:name="Xcd98cf14125ecd7adf12c46f772dd97723c759d"/>
      <w:bookmarkStart w:id="397" w:name="_Toc210934951"/>
      <w:bookmarkEnd w:id="391"/>
      <w:bookmarkEnd w:id="394"/>
      <w:r>
        <w:t>4.9.2 Who can request revocation</w:t>
      </w:r>
      <w:bookmarkEnd w:id="395"/>
      <w:bookmarkEnd w:id="397"/>
    </w:p>
    <w:p w14:paraId="30B95310" w14:textId="77777777" w:rsidR="00625553"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50B45784" w14:textId="77777777" w:rsidR="00625553" w:rsidRDefault="00000000">
      <w:pPr>
        <w:pStyle w:val="Heading3"/>
      </w:pPr>
      <w:bookmarkStart w:id="398" w:name="_Toc207014249"/>
      <w:bookmarkStart w:id="399" w:name="X184c57b3dc212303fb6214ea6b4ce57cd8eca98"/>
      <w:bookmarkStart w:id="400" w:name="_Toc210934952"/>
      <w:bookmarkEnd w:id="396"/>
      <w:r>
        <w:t>4.9.3 Procedure for revocation request</w:t>
      </w:r>
      <w:bookmarkEnd w:id="398"/>
      <w:bookmarkEnd w:id="400"/>
    </w:p>
    <w:p w14:paraId="318E4077" w14:textId="77777777" w:rsidR="00625553" w:rsidRDefault="00000000">
      <w:pPr>
        <w:pStyle w:val="FirstParagraph"/>
      </w:pPr>
      <w:proofErr w:type="gramStart"/>
      <w:r>
        <w:t>The CA</w:t>
      </w:r>
      <w:proofErr w:type="gramEnd"/>
      <w:r>
        <w:t xml:space="preserve"> SHALL </w:t>
      </w:r>
      <w:proofErr w:type="gramStart"/>
      <w:r>
        <w:t>provide</w:t>
      </w:r>
      <w:proofErr w:type="gramEnd"/>
      <w:r>
        <w:t xml:space="preserve"> a process for Subscribers to request revocation of their own Certificates. The process MUST be described in the CA’s Certificate Policy or Certification Practice Statement. The CA SHALL </w:t>
      </w:r>
      <w:proofErr w:type="gramStart"/>
      <w:r>
        <w:t>maintain</w:t>
      </w:r>
      <w:proofErr w:type="gramEnd"/>
      <w:r>
        <w:t xml:space="preserve"> a continuous 24x7 ability to accept and respond to revocation requests and Certificate Problem Reports.</w:t>
      </w:r>
    </w:p>
    <w:p w14:paraId="394BE315" w14:textId="77777777" w:rsidR="00625553" w:rsidRDefault="00000000">
      <w:pPr>
        <w:pStyle w:val="BodyText"/>
      </w:pPr>
      <w:r>
        <w:lastRenderedPageBreak/>
        <w:t xml:space="preserve">The CA SHALL </w:t>
      </w:r>
      <w:proofErr w:type="gramStart"/>
      <w:r>
        <w:t>provide</w:t>
      </w:r>
      <w:proofErr w:type="gramEnd"/>
      <w:r>
        <w:t xml:space="preserv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2F536BE8" w14:textId="77777777" w:rsidR="00625553" w:rsidRDefault="00000000">
      <w:pPr>
        <w:pStyle w:val="Heading3"/>
      </w:pPr>
      <w:bookmarkStart w:id="401" w:name="_Toc207014250"/>
      <w:bookmarkStart w:id="402" w:name="Xa4b938435dd45f700c996f67e30961dba38e9c5"/>
      <w:bookmarkStart w:id="403" w:name="_Toc210934953"/>
      <w:bookmarkEnd w:id="399"/>
      <w:r>
        <w:t>4.9.4 Revocation request grace period</w:t>
      </w:r>
      <w:bookmarkEnd w:id="401"/>
      <w:bookmarkEnd w:id="403"/>
    </w:p>
    <w:p w14:paraId="2E5F5D80" w14:textId="77777777" w:rsidR="00625553" w:rsidRDefault="00000000">
      <w:pPr>
        <w:pStyle w:val="FirstParagraph"/>
      </w:pPr>
      <w:r>
        <w:t>No stipulation.</w:t>
      </w:r>
    </w:p>
    <w:p w14:paraId="1B92D683" w14:textId="77777777" w:rsidR="00625553" w:rsidRDefault="00000000">
      <w:pPr>
        <w:pStyle w:val="Heading3"/>
      </w:pPr>
      <w:bookmarkStart w:id="404" w:name="_Toc207014251"/>
      <w:bookmarkStart w:id="405" w:name="X84912f3226c5fe910aca32ae8c9b2a31d06ca54"/>
      <w:bookmarkStart w:id="406" w:name="_Toc210934954"/>
      <w:bookmarkEnd w:id="402"/>
      <w:r>
        <w:t>4.9.5 Time within which CA must process the revocation request</w:t>
      </w:r>
      <w:bookmarkEnd w:id="404"/>
      <w:bookmarkEnd w:id="406"/>
    </w:p>
    <w:p w14:paraId="6B3C1F5A" w14:textId="77777777" w:rsidR="00625553" w:rsidRDefault="00000000">
      <w:pPr>
        <w:pStyle w:val="FirstParagraph"/>
      </w:pPr>
      <w:r>
        <w:t xml:space="preserve">Within 24 hours after receiving a Certificate Problem Report, the CA SHALL </w:t>
      </w:r>
      <w:proofErr w:type="gramStart"/>
      <w:r>
        <w:t>investigate</w:t>
      </w:r>
      <w:proofErr w:type="gramEnd"/>
      <w:r>
        <w:t xml:space="preserve"> the facts and circumstances related to a Certificate Problem Report and </w:t>
      </w:r>
      <w:proofErr w:type="gramStart"/>
      <w:r>
        <w:t>provide</w:t>
      </w:r>
      <w:proofErr w:type="gramEnd"/>
      <w:r>
        <w:t xml:space="preserve"> a preliminary report on its findings to both the Subscriber and the entity who filed the Certificate Problem Report. After reviewing the facts and circumstances, the CA SHALL </w:t>
      </w:r>
      <w:proofErr w:type="gramStart"/>
      <w:r>
        <w:t>work</w:t>
      </w:r>
      <w:proofErr w:type="gramEnd"/>
      <w:r>
        <w:t xml:space="preserve"> with the Subscriber and any entity reporting the Certificate Problem Report or other revocation-related notice to establish </w:t>
      </w:r>
      <w:proofErr w:type="gramStart"/>
      <w:r>
        <w:t>whether or not</w:t>
      </w:r>
      <w:proofErr w:type="gramEnd"/>
      <w:r>
        <w:t xml:space="preserve"> the certificate will be revoked, and if so, a </w:t>
      </w:r>
      <w:proofErr w:type="gramStart"/>
      <w:r>
        <w:t>date</w:t>
      </w:r>
      <w:proofErr w:type="gramEnd"/>
      <w:r>
        <w:t xml:space="preserve"> which the CA will revoke the certificate. The period from receipt of the Certificate Problem Report or revocation-related notice to published revocation MUST NOT exceed the time frame set forth in </w:t>
      </w:r>
      <w:hyperlink w:anchor="X7aa91ce53904697de50e46e95ca7bb22977f206">
        <w:r w:rsidR="00625553">
          <w:rPr>
            <w:rStyle w:val="Hyperlink"/>
          </w:rPr>
          <w:t>Section 4.9.1.1</w:t>
        </w:r>
      </w:hyperlink>
      <w:r>
        <w:t>. The date selected by the CA SHOULD consider the following criteria:</w:t>
      </w:r>
    </w:p>
    <w:p w14:paraId="7C8BAFA3" w14:textId="77777777" w:rsidR="00625553" w:rsidRDefault="00000000">
      <w:pPr>
        <w:pStyle w:val="Compact"/>
        <w:numPr>
          <w:ilvl w:val="0"/>
          <w:numId w:val="58"/>
        </w:numPr>
      </w:pPr>
      <w:r>
        <w:t>The nature of the alleged problem (scope, context, severity, magnitude, risk of harm</w:t>
      </w:r>
      <w:proofErr w:type="gramStart"/>
      <w:r>
        <w:t>);</w:t>
      </w:r>
      <w:proofErr w:type="gramEnd"/>
    </w:p>
    <w:p w14:paraId="15DDE871" w14:textId="77777777" w:rsidR="00625553" w:rsidRDefault="00000000">
      <w:pPr>
        <w:pStyle w:val="Compact"/>
        <w:numPr>
          <w:ilvl w:val="0"/>
          <w:numId w:val="58"/>
        </w:numPr>
      </w:pPr>
      <w:r>
        <w:t>The consequences of revocation (direct and collateral impacts to Subscribers and Relying Parties</w:t>
      </w:r>
      <w:proofErr w:type="gramStart"/>
      <w:r>
        <w:t>);</w:t>
      </w:r>
      <w:proofErr w:type="gramEnd"/>
    </w:p>
    <w:p w14:paraId="7D2B0400" w14:textId="77777777" w:rsidR="00625553" w:rsidRDefault="00000000">
      <w:pPr>
        <w:pStyle w:val="Compact"/>
        <w:numPr>
          <w:ilvl w:val="0"/>
          <w:numId w:val="58"/>
        </w:numPr>
      </w:pPr>
      <w:r>
        <w:t xml:space="preserve">The number of Certificate Problem Reports received about a particular Certificate or </w:t>
      </w:r>
      <w:proofErr w:type="gramStart"/>
      <w:r>
        <w:t>Subscriber;</w:t>
      </w:r>
      <w:proofErr w:type="gramEnd"/>
    </w:p>
    <w:p w14:paraId="764562BE" w14:textId="77777777" w:rsidR="00625553" w:rsidRDefault="00000000">
      <w:pPr>
        <w:pStyle w:val="Compact"/>
        <w:numPr>
          <w:ilvl w:val="0"/>
          <w:numId w:val="58"/>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5EE9FED8" w14:textId="77777777" w:rsidR="00625553" w:rsidRDefault="00000000">
      <w:pPr>
        <w:pStyle w:val="Compact"/>
        <w:numPr>
          <w:ilvl w:val="0"/>
          <w:numId w:val="58"/>
        </w:numPr>
      </w:pPr>
      <w:r>
        <w:t>Relevant legislation.</w:t>
      </w:r>
    </w:p>
    <w:p w14:paraId="51E28CFE" w14:textId="77777777" w:rsidR="00625553" w:rsidRDefault="00000000">
      <w:pPr>
        <w:pStyle w:val="Heading3"/>
      </w:pPr>
      <w:bookmarkStart w:id="407" w:name="_Toc207014252"/>
      <w:bookmarkStart w:id="408" w:name="X0dbb837dc976d49a686dd433d7ea4e7084f4446"/>
      <w:bookmarkStart w:id="409" w:name="_Toc210934955"/>
      <w:bookmarkEnd w:id="405"/>
      <w:r>
        <w:t>4.9.6 Revocation checking requirement for relying parties</w:t>
      </w:r>
      <w:bookmarkEnd w:id="407"/>
      <w:bookmarkEnd w:id="409"/>
    </w:p>
    <w:p w14:paraId="7B47D505" w14:textId="77777777" w:rsidR="00625553" w:rsidRDefault="00000000">
      <w:pPr>
        <w:pStyle w:val="FirstParagraph"/>
      </w:pPr>
      <w:r>
        <w:t>No stipulation.</w:t>
      </w:r>
    </w:p>
    <w:p w14:paraId="0DC41E79" w14:textId="77777777" w:rsidR="00625553" w:rsidRDefault="00000000">
      <w:pPr>
        <w:pStyle w:val="BodyText"/>
      </w:pPr>
      <w:r>
        <w:rPr>
          <w:b/>
          <w:bCs/>
        </w:rPr>
        <w:t>Note</w:t>
      </w:r>
      <w:r>
        <w:t xml:space="preserve">: Following certificate issuance, a certificate may be revoked for reasons stated in </w:t>
      </w:r>
      <w:hyperlink w:anchor="Xf38be0bf7ac63401365906f843401c3792f8611">
        <w:r w:rsidR="00625553">
          <w:rPr>
            <w:rStyle w:val="Hyperlink"/>
          </w:rPr>
          <w:t>Section 4.9</w:t>
        </w:r>
      </w:hyperlink>
      <w:r>
        <w:t>. Therefore, relying parties should check the revocation status of all certificates that contain a CDP or OCSP pointer.</w:t>
      </w:r>
    </w:p>
    <w:p w14:paraId="37D1D2F6" w14:textId="77777777" w:rsidR="00625553" w:rsidRDefault="00000000">
      <w:pPr>
        <w:pStyle w:val="Heading3"/>
      </w:pPr>
      <w:bookmarkStart w:id="410" w:name="_Toc207014253"/>
      <w:bookmarkStart w:id="411" w:name="X1a31e83f8ee22c5e0e9de0b1e176e760baa174e"/>
      <w:bookmarkStart w:id="412" w:name="_Toc210934956"/>
      <w:bookmarkEnd w:id="408"/>
      <w:r>
        <w:t>4.9.7 CRL issuance frequency</w:t>
      </w:r>
      <w:bookmarkEnd w:id="410"/>
      <w:bookmarkEnd w:id="412"/>
    </w:p>
    <w:p w14:paraId="0796FA64" w14:textId="77777777" w:rsidR="00625553" w:rsidRDefault="00000000">
      <w:pPr>
        <w:pStyle w:val="FirstParagraph"/>
      </w:pPr>
      <w:r>
        <w:t>CRLs MUST be available via a publicly-accessible HTTP URL (i.e., “published”).</w:t>
      </w:r>
    </w:p>
    <w:p w14:paraId="46108BB2" w14:textId="77777777" w:rsidR="00625553"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03CBFC71" w14:textId="77777777" w:rsidR="00625553" w:rsidRDefault="00000000">
      <w:pPr>
        <w:pStyle w:val="BodyText"/>
      </w:pPr>
      <w:r>
        <w:t>CAs issuing Subscriber Certificates:</w:t>
      </w:r>
      <w:r>
        <w:br/>
        <w:t>1. MUST update and publish a new CRL at least every: - seven (7) days if all Certificates include an Authority Information Access extension with an id-ad-</w:t>
      </w:r>
      <w:proofErr w:type="spellStart"/>
      <w:r>
        <w:t>ocsp</w:t>
      </w:r>
      <w:proofErr w:type="spellEnd"/>
      <w:r>
        <w:t xml:space="preserve"> </w:t>
      </w:r>
      <w:proofErr w:type="spellStart"/>
      <w:r>
        <w:t>accessMethod</w:t>
      </w:r>
      <w:proofErr w:type="spellEnd"/>
      <w:r>
        <w:t xml:space="preserve"> (“AIA OCSP pointer”); or - four (4) days in all other cases; 2. MUST update and publish a new CRL within twenty-four (24) hours after recording a Certificate as revoked.</w:t>
      </w:r>
    </w:p>
    <w:p w14:paraId="43A0272F" w14:textId="77777777" w:rsidR="00625553"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720C0F63" w14:textId="77777777" w:rsidR="00625553"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53B73696" w14:textId="77777777" w:rsidR="00625553" w:rsidRDefault="00000000">
      <w:pPr>
        <w:pStyle w:val="Heading3"/>
      </w:pPr>
      <w:bookmarkStart w:id="413" w:name="_Toc207014254"/>
      <w:bookmarkStart w:id="414" w:name="X1dd35edbfc7d82e993bd38bfdb706812e6975fb"/>
      <w:bookmarkStart w:id="415" w:name="_Toc210934957"/>
      <w:bookmarkEnd w:id="411"/>
      <w:r>
        <w:t>4.9.8 Maximum latency for CRLs (if applicable)</w:t>
      </w:r>
      <w:bookmarkEnd w:id="413"/>
      <w:bookmarkEnd w:id="415"/>
    </w:p>
    <w:p w14:paraId="36B5E871" w14:textId="77777777" w:rsidR="00625553" w:rsidRDefault="00000000">
      <w:pPr>
        <w:pStyle w:val="FirstParagraph"/>
      </w:pPr>
      <w:r>
        <w:t>No stipulation.</w:t>
      </w:r>
    </w:p>
    <w:p w14:paraId="7BA3099E" w14:textId="77777777" w:rsidR="00625553" w:rsidRDefault="00000000">
      <w:pPr>
        <w:pStyle w:val="Heading3"/>
      </w:pPr>
      <w:bookmarkStart w:id="416" w:name="_Toc207014255"/>
      <w:bookmarkStart w:id="417" w:name="X5ffa0af4d749f18586099ab710bd637e7e6cdfd"/>
      <w:bookmarkStart w:id="418" w:name="_Toc210934958"/>
      <w:bookmarkEnd w:id="414"/>
      <w:r>
        <w:t>4.9.9 On-line revocation/status checking availability</w:t>
      </w:r>
      <w:bookmarkEnd w:id="416"/>
      <w:bookmarkEnd w:id="418"/>
    </w:p>
    <w:p w14:paraId="38B4F90C" w14:textId="77777777" w:rsidR="00625553" w:rsidRDefault="00000000">
      <w:pPr>
        <w:pStyle w:val="FirstParagraph"/>
      </w:pPr>
      <w:r>
        <w:t xml:space="preserve">The validity interval of an OCSP response is the difference in time between the </w:t>
      </w:r>
      <w:proofErr w:type="spellStart"/>
      <w:r>
        <w:rPr>
          <w:rStyle w:val="VerbatimChar"/>
        </w:rPr>
        <w:t>thisUpdate</w:t>
      </w:r>
      <w:proofErr w:type="spellEnd"/>
      <w:r>
        <w:t xml:space="preserve"> and </w:t>
      </w:r>
      <w:proofErr w:type="spellStart"/>
      <w:r>
        <w:rPr>
          <w:rStyle w:val="VerbatimChar"/>
        </w:rPr>
        <w:t>nextUpdate</w:t>
      </w:r>
      <w:proofErr w:type="spellEnd"/>
      <w:r>
        <w:t xml:space="preserve"> field, inclusive. For purposes of computing differences, a difference of 3,600 seconds shall be equal to one hour, and a difference of 86,400 seconds shall be equal to one day, ignoring leap-seconds.</w:t>
      </w:r>
    </w:p>
    <w:p w14:paraId="11C30493" w14:textId="77777777" w:rsidR="00625553" w:rsidRDefault="00000000">
      <w:pPr>
        <w:pStyle w:val="BodyText"/>
      </w:pPr>
      <w:r>
        <w:t>A certificate serial is “assigned” if:</w:t>
      </w:r>
    </w:p>
    <w:p w14:paraId="01932C42" w14:textId="77777777" w:rsidR="00625553" w:rsidRDefault="00000000">
      <w:pPr>
        <w:pStyle w:val="Compact"/>
        <w:numPr>
          <w:ilvl w:val="0"/>
          <w:numId w:val="59"/>
        </w:numPr>
      </w:pPr>
      <w:r>
        <w:t xml:space="preserve">a Certificate or </w:t>
      </w:r>
      <w:proofErr w:type="spellStart"/>
      <w:r>
        <w:t>Precertificate</w:t>
      </w:r>
      <w:proofErr w:type="spellEnd"/>
      <w:r>
        <w:t xml:space="preserve"> with that serial number has been issued by the Issuing CA; or</w:t>
      </w:r>
    </w:p>
    <w:p w14:paraId="0615A3F1" w14:textId="77777777" w:rsidR="00625553" w:rsidRDefault="00000000">
      <w:pPr>
        <w:pStyle w:val="Compact"/>
        <w:numPr>
          <w:ilvl w:val="0"/>
          <w:numId w:val="59"/>
        </w:numPr>
      </w:pPr>
      <w:r>
        <w:t xml:space="preserve">a </w:t>
      </w:r>
      <w:proofErr w:type="spellStart"/>
      <w:r>
        <w:t>Precertificate</w:t>
      </w:r>
      <w:proofErr w:type="spellEnd"/>
      <w:r>
        <w:t xml:space="preserve"> with that serial number has been issued by a </w:t>
      </w:r>
      <w:proofErr w:type="spellStart"/>
      <w:r>
        <w:t>Precertificate</w:t>
      </w:r>
      <w:proofErr w:type="spellEnd"/>
      <w:r>
        <w:t xml:space="preserve"> Signing Certificate, as defined in </w:t>
      </w:r>
      <w:hyperlink w:anchor="X3a11ccc0762fa70b64286ca02bf471eb0cdabb5">
        <w:r w:rsidR="00625553">
          <w:rPr>
            <w:rStyle w:val="Hyperlink"/>
          </w:rPr>
          <w:t>Section 7.1.2.4</w:t>
        </w:r>
      </w:hyperlink>
      <w:r>
        <w:t>, associated with the Issuing CA.</w:t>
      </w:r>
    </w:p>
    <w:p w14:paraId="073EFE5E" w14:textId="77777777" w:rsidR="00625553" w:rsidRDefault="00000000">
      <w:pPr>
        <w:pStyle w:val="FirstParagraph"/>
      </w:pPr>
      <w:r>
        <w:t>A certificate serial is “unassigned” if it is not “assigned”.</w:t>
      </w:r>
    </w:p>
    <w:p w14:paraId="16B10266" w14:textId="77777777" w:rsidR="00625553" w:rsidRDefault="00000000">
      <w:pPr>
        <w:pStyle w:val="BodyText"/>
      </w:pPr>
      <w:r>
        <w:t xml:space="preserve">The following SHALL apply for communicating the status of Certificates and </w:t>
      </w:r>
      <w:proofErr w:type="spellStart"/>
      <w:r>
        <w:t>Precertificates</w:t>
      </w:r>
      <w:proofErr w:type="spellEnd"/>
      <w:r>
        <w:t xml:space="preserve"> which include an Authority Information Access extension with an id-ad-</w:t>
      </w:r>
      <w:proofErr w:type="spellStart"/>
      <w:r>
        <w:t>ocsp</w:t>
      </w:r>
      <w:proofErr w:type="spellEnd"/>
      <w:r>
        <w:t xml:space="preserve"> </w:t>
      </w:r>
      <w:proofErr w:type="spellStart"/>
      <w:r>
        <w:t>accessMethod</w:t>
      </w:r>
      <w:proofErr w:type="spellEnd"/>
      <w:r>
        <w:t>.</w:t>
      </w:r>
    </w:p>
    <w:p w14:paraId="1FB5B7A3" w14:textId="77777777" w:rsidR="00625553"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1952B72C" w14:textId="77777777" w:rsidR="00625553" w:rsidRDefault="00000000">
      <w:pPr>
        <w:pStyle w:val="BodyText"/>
      </w:pPr>
      <w:r>
        <w:lastRenderedPageBreak/>
        <w:t xml:space="preserve">For the status of a Subscriber Certificate or its corresponding </w:t>
      </w:r>
      <w:proofErr w:type="spellStart"/>
      <w:r>
        <w:t>Precertificate</w:t>
      </w:r>
      <w:proofErr w:type="spellEnd"/>
      <w:r>
        <w:t>:</w:t>
      </w:r>
    </w:p>
    <w:p w14:paraId="1549DF90" w14:textId="77777777" w:rsidR="00625553" w:rsidRDefault="00000000">
      <w:pPr>
        <w:pStyle w:val="Compact"/>
        <w:numPr>
          <w:ilvl w:val="0"/>
          <w:numId w:val="60"/>
        </w:numPr>
      </w:pPr>
      <w:r>
        <w:t xml:space="preserve">Effective 2025-01-15, an authoritative OCSP response MUST be available (i.e. the responder MUST NOT respond with the “unknown” status) starting no more than 15 minutes after the Certificate or </w:t>
      </w:r>
      <w:proofErr w:type="spellStart"/>
      <w:r>
        <w:t>Precertificate</w:t>
      </w:r>
      <w:proofErr w:type="spellEnd"/>
      <w:r>
        <w:t xml:space="preserve"> is first published or otherwise made available.</w:t>
      </w:r>
    </w:p>
    <w:p w14:paraId="4E126337" w14:textId="77777777" w:rsidR="00625553" w:rsidRDefault="00000000">
      <w:pPr>
        <w:pStyle w:val="Compact"/>
        <w:numPr>
          <w:ilvl w:val="0"/>
          <w:numId w:val="60"/>
        </w:numPr>
      </w:pPr>
      <w:r>
        <w:t xml:space="preserve">For OCSP responses with validity </w:t>
      </w:r>
      <w:proofErr w:type="gramStart"/>
      <w:r>
        <w:t>intervals</w:t>
      </w:r>
      <w:proofErr w:type="gramEnd"/>
      <w:r>
        <w:t xml:space="preserve"> less than sixteen hours, the CA SHALL </w:t>
      </w:r>
      <w:proofErr w:type="gramStart"/>
      <w:r>
        <w:t>provide</w:t>
      </w:r>
      <w:proofErr w:type="gramEnd"/>
      <w:r>
        <w:t xml:space="preserve"> an updated OCSP response prior to one-half of the validity period before the </w:t>
      </w:r>
      <w:proofErr w:type="spellStart"/>
      <w:proofErr w:type="gramStart"/>
      <w:r>
        <w:t>nextUpdate</w:t>
      </w:r>
      <w:proofErr w:type="spellEnd"/>
      <w:proofErr w:type="gramEnd"/>
      <w:r>
        <w:t>.</w:t>
      </w:r>
    </w:p>
    <w:p w14:paraId="32750EE5" w14:textId="77777777" w:rsidR="00625553" w:rsidRDefault="00000000">
      <w:pPr>
        <w:pStyle w:val="Compact"/>
        <w:numPr>
          <w:ilvl w:val="0"/>
          <w:numId w:val="60"/>
        </w:numPr>
      </w:pPr>
      <w:r>
        <w:t xml:space="preserve">For OCSP responses with validity intervals greater than or equal to sixteen hours, the CA SHALL </w:t>
      </w:r>
      <w:proofErr w:type="gramStart"/>
      <w:r>
        <w:t>provide</w:t>
      </w:r>
      <w:proofErr w:type="gramEnd"/>
      <w:r>
        <w:t xml:space="preserve"> an updated OCSP response at least eight hours prior to the </w:t>
      </w:r>
      <w:proofErr w:type="spellStart"/>
      <w:proofErr w:type="gramStart"/>
      <w:r>
        <w:t>nextUpdate</w:t>
      </w:r>
      <w:proofErr w:type="spellEnd"/>
      <w:proofErr w:type="gramEnd"/>
      <w:r>
        <w:t xml:space="preserve">, and no later than four days after the </w:t>
      </w:r>
      <w:proofErr w:type="spellStart"/>
      <w:r>
        <w:t>thisUpdate</w:t>
      </w:r>
      <w:proofErr w:type="spellEnd"/>
      <w:r>
        <w:t>.</w:t>
      </w:r>
    </w:p>
    <w:p w14:paraId="4FC93FD5" w14:textId="77777777" w:rsidR="00625553" w:rsidRDefault="00000000">
      <w:pPr>
        <w:pStyle w:val="FirstParagraph"/>
      </w:pPr>
      <w:r>
        <w:t xml:space="preserve">For the status of a Subordinate CA Certificate, the CA SHALL </w:t>
      </w:r>
      <w:proofErr w:type="gramStart"/>
      <w:r>
        <w:t>provide</w:t>
      </w:r>
      <w:proofErr w:type="gramEnd"/>
      <w:r>
        <w:t xml:space="preserve"> an updated OCSP response at least every twelve months, and within 24 hours after revoking the Certificate.</w:t>
      </w:r>
    </w:p>
    <w:p w14:paraId="76A2A3A5" w14:textId="77777777" w:rsidR="00625553"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586CE5E7" w14:textId="77777777" w:rsidR="00625553" w:rsidRDefault="00000000">
      <w:pPr>
        <w:pStyle w:val="BodyText"/>
      </w:pPr>
      <w:r>
        <w:t>OCSP responses MUST conform to RFC6960 and/or RFC5019. OCSP responses MUST either:</w:t>
      </w:r>
    </w:p>
    <w:p w14:paraId="64BCBD96" w14:textId="77777777" w:rsidR="00625553" w:rsidRDefault="00000000">
      <w:pPr>
        <w:pStyle w:val="Compact"/>
        <w:numPr>
          <w:ilvl w:val="0"/>
          <w:numId w:val="61"/>
        </w:numPr>
      </w:pPr>
      <w:r>
        <w:t>be signed by the CA that issued the Certificates whose revocation status is being checked, or</w:t>
      </w:r>
    </w:p>
    <w:p w14:paraId="37C20832" w14:textId="77777777" w:rsidR="00625553" w:rsidRDefault="00000000">
      <w:pPr>
        <w:pStyle w:val="Compact"/>
        <w:numPr>
          <w:ilvl w:val="0"/>
          <w:numId w:val="61"/>
        </w:numPr>
      </w:pPr>
      <w:r>
        <w:t xml:space="preserve">be signed by an OCSP Responder which complies with the OCSP Responder Certificate Profile in </w:t>
      </w:r>
      <w:hyperlink w:anchor="X9abe9cbfc0842599f0ee8c86e16112f68ee99ce">
        <w:r w:rsidR="00625553">
          <w:rPr>
            <w:rStyle w:val="Hyperlink"/>
          </w:rPr>
          <w:t>Section 7.1.2.8</w:t>
        </w:r>
      </w:hyperlink>
      <w:r>
        <w:t>.</w:t>
      </w:r>
    </w:p>
    <w:p w14:paraId="29C144CD" w14:textId="77777777" w:rsidR="00625553" w:rsidRDefault="00000000">
      <w:pPr>
        <w:pStyle w:val="FirstParagraph"/>
      </w:pPr>
      <w:r>
        <w:t>OCSP responses for Subscriber Certificates MUST have a validity interval greater than or equal to eight hours and less than or equal to ten days.</w:t>
      </w:r>
    </w:p>
    <w:p w14:paraId="76792FC1" w14:textId="77777777" w:rsidR="00625553"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625553">
          <w:rPr>
            <w:rStyle w:val="Hyperlink"/>
          </w:rPr>
          <w:t>Section 7.1.2.3</w:t>
        </w:r>
      </w:hyperlink>
      <w:r>
        <w:t xml:space="preserve"> or </w:t>
      </w:r>
      <w:hyperlink w:anchor="X4b34e41df5400863ce43607cf7e9c043f309c45">
        <w:r w:rsidR="00625553">
          <w:rPr>
            <w:rStyle w:val="Hyperlink"/>
          </w:rPr>
          <w:t>Section 7.1.2.5</w:t>
        </w:r>
      </w:hyperlink>
      <w:r>
        <w:t>, the responder MUST NOT respond with a “good” status for such requests.</w:t>
      </w:r>
    </w:p>
    <w:p w14:paraId="222A03AA" w14:textId="77777777" w:rsidR="00625553" w:rsidRDefault="00000000">
      <w:pPr>
        <w:pStyle w:val="Heading3"/>
      </w:pPr>
      <w:bookmarkStart w:id="419" w:name="_Toc207014256"/>
      <w:bookmarkStart w:id="420" w:name="X793a3d2791f0e3ac9ebb50bc47d2e9150fe375f"/>
      <w:bookmarkStart w:id="421" w:name="_Toc210934959"/>
      <w:bookmarkEnd w:id="417"/>
      <w:r>
        <w:t>4.9.10 On-line revocation checking requirements</w:t>
      </w:r>
      <w:bookmarkEnd w:id="419"/>
      <w:bookmarkEnd w:id="421"/>
    </w:p>
    <w:p w14:paraId="40DB50AC" w14:textId="77777777" w:rsidR="00625553" w:rsidRDefault="00000000">
      <w:pPr>
        <w:pStyle w:val="FirstParagraph"/>
      </w:pPr>
      <w:r>
        <w:t>No Stipulation.</w:t>
      </w:r>
    </w:p>
    <w:p w14:paraId="38B2AE00" w14:textId="77777777" w:rsidR="00625553" w:rsidRDefault="00000000">
      <w:pPr>
        <w:pStyle w:val="Heading3"/>
      </w:pPr>
      <w:bookmarkStart w:id="422" w:name="_Toc207014257"/>
      <w:bookmarkStart w:id="423" w:name="X159caba86c5e34ac5519db6dad1389a044aaf9c"/>
      <w:bookmarkStart w:id="424" w:name="_Toc210934960"/>
      <w:bookmarkEnd w:id="420"/>
      <w:r>
        <w:t>4.9.11 Other forms of revocation advertisements available</w:t>
      </w:r>
      <w:bookmarkEnd w:id="422"/>
      <w:bookmarkEnd w:id="424"/>
    </w:p>
    <w:p w14:paraId="39CA15D6" w14:textId="77777777" w:rsidR="00625553" w:rsidRDefault="00000000">
      <w:pPr>
        <w:pStyle w:val="FirstParagraph"/>
      </w:pPr>
      <w:r>
        <w:t>No Stipulation.</w:t>
      </w:r>
    </w:p>
    <w:p w14:paraId="18B4726F" w14:textId="77777777" w:rsidR="00625553" w:rsidRDefault="00000000">
      <w:pPr>
        <w:pStyle w:val="Heading3"/>
      </w:pPr>
      <w:bookmarkStart w:id="425" w:name="_Toc207014258"/>
      <w:bookmarkStart w:id="426" w:name="X083c1139a36580c2dff50346d11cd94fc8e4385"/>
      <w:bookmarkStart w:id="427" w:name="_Toc210934961"/>
      <w:bookmarkEnd w:id="423"/>
      <w:r>
        <w:t>4.9.12 Special requirements re key compromise</w:t>
      </w:r>
      <w:bookmarkEnd w:id="425"/>
      <w:bookmarkEnd w:id="427"/>
    </w:p>
    <w:p w14:paraId="5D96CEEF" w14:textId="77777777" w:rsidR="00625553" w:rsidRDefault="00000000">
      <w:pPr>
        <w:pStyle w:val="FirstParagraph"/>
      </w:pPr>
      <w:r>
        <w:t xml:space="preserve">See </w:t>
      </w:r>
      <w:hyperlink w:anchor="X81033462fbdcc1627a8e1f3242051c861f1ade0">
        <w:r w:rsidR="00625553">
          <w:rPr>
            <w:rStyle w:val="Hyperlink"/>
          </w:rPr>
          <w:t>Section 4.9.1</w:t>
        </w:r>
      </w:hyperlink>
      <w:r>
        <w:t>.</w:t>
      </w:r>
    </w:p>
    <w:p w14:paraId="7D8D9304" w14:textId="77777777" w:rsidR="00625553" w:rsidRDefault="00000000">
      <w:pPr>
        <w:pStyle w:val="Heading3"/>
      </w:pPr>
      <w:bookmarkStart w:id="428" w:name="_Toc207014259"/>
      <w:bookmarkStart w:id="429" w:name="Xa3f748071739fe112cbc8a0164745caee9e18cf"/>
      <w:bookmarkStart w:id="430" w:name="_Toc210934962"/>
      <w:bookmarkEnd w:id="426"/>
      <w:r>
        <w:lastRenderedPageBreak/>
        <w:t>4.9.13 Circumstances for suspension</w:t>
      </w:r>
      <w:bookmarkEnd w:id="428"/>
      <w:bookmarkEnd w:id="430"/>
    </w:p>
    <w:p w14:paraId="3B4E0BBF" w14:textId="77777777" w:rsidR="00625553" w:rsidRDefault="00000000">
      <w:pPr>
        <w:pStyle w:val="FirstParagraph"/>
      </w:pPr>
      <w:r>
        <w:t>The Repository MUST NOT include entries that indicate that a Certificate is suspended.</w:t>
      </w:r>
    </w:p>
    <w:p w14:paraId="3C256BA3" w14:textId="77777777" w:rsidR="00625553" w:rsidRDefault="00000000">
      <w:pPr>
        <w:pStyle w:val="Heading3"/>
      </w:pPr>
      <w:bookmarkStart w:id="431" w:name="_Toc207014260"/>
      <w:bookmarkStart w:id="432" w:name="X634640e74c796f108b9f7e257854987bfdbf52a"/>
      <w:bookmarkStart w:id="433" w:name="_Toc210934963"/>
      <w:bookmarkEnd w:id="429"/>
      <w:r>
        <w:t>4.9.14 Who can request suspension</w:t>
      </w:r>
      <w:bookmarkEnd w:id="431"/>
      <w:bookmarkEnd w:id="433"/>
    </w:p>
    <w:p w14:paraId="029F3079" w14:textId="77777777" w:rsidR="00625553" w:rsidRDefault="00000000">
      <w:pPr>
        <w:pStyle w:val="FirstParagraph"/>
      </w:pPr>
      <w:r>
        <w:t>Not applicable.</w:t>
      </w:r>
    </w:p>
    <w:p w14:paraId="301346C8" w14:textId="77777777" w:rsidR="00625553" w:rsidRDefault="00000000">
      <w:pPr>
        <w:pStyle w:val="Heading3"/>
      </w:pPr>
      <w:bookmarkStart w:id="434" w:name="_Toc207014261"/>
      <w:bookmarkStart w:id="435" w:name="X2ba4b94927e705ec587d2af5455862b45fd59cf"/>
      <w:bookmarkStart w:id="436" w:name="_Toc210934964"/>
      <w:bookmarkEnd w:id="432"/>
      <w:r>
        <w:t>4.9.15 Procedure for suspension request</w:t>
      </w:r>
      <w:bookmarkEnd w:id="434"/>
      <w:bookmarkEnd w:id="436"/>
    </w:p>
    <w:p w14:paraId="6E8F42AB" w14:textId="77777777" w:rsidR="00625553" w:rsidRDefault="00000000">
      <w:pPr>
        <w:pStyle w:val="FirstParagraph"/>
      </w:pPr>
      <w:r>
        <w:t>Not applicable.</w:t>
      </w:r>
    </w:p>
    <w:p w14:paraId="08FD8D11" w14:textId="77777777" w:rsidR="00625553" w:rsidRDefault="00000000">
      <w:pPr>
        <w:pStyle w:val="Heading3"/>
      </w:pPr>
      <w:bookmarkStart w:id="437" w:name="_Toc207014262"/>
      <w:bookmarkStart w:id="438" w:name="X61202b656663ae17215b3d61e6ac92e146d9d4a"/>
      <w:bookmarkStart w:id="439" w:name="_Toc210934965"/>
      <w:bookmarkEnd w:id="435"/>
      <w:r>
        <w:t>4.9.16 Limits on suspension period</w:t>
      </w:r>
      <w:bookmarkEnd w:id="437"/>
      <w:bookmarkEnd w:id="439"/>
    </w:p>
    <w:p w14:paraId="02196ADE" w14:textId="77777777" w:rsidR="00625553" w:rsidRDefault="00000000">
      <w:pPr>
        <w:pStyle w:val="FirstParagraph"/>
      </w:pPr>
      <w:r>
        <w:t>Not applicable.</w:t>
      </w:r>
    </w:p>
    <w:p w14:paraId="24258823" w14:textId="77777777" w:rsidR="00625553" w:rsidRDefault="00000000">
      <w:pPr>
        <w:pStyle w:val="Heading2"/>
      </w:pPr>
      <w:bookmarkStart w:id="440" w:name="_Toc207014263"/>
      <w:bookmarkStart w:id="441" w:name="Xa70078d8319b254d625988ebbdfb3bf82e575bc"/>
      <w:bookmarkStart w:id="442" w:name="_Toc210934966"/>
      <w:bookmarkEnd w:id="388"/>
      <w:bookmarkEnd w:id="438"/>
      <w:r>
        <w:t>4.10 Certificate status services</w:t>
      </w:r>
      <w:bookmarkEnd w:id="440"/>
      <w:bookmarkEnd w:id="442"/>
    </w:p>
    <w:p w14:paraId="4EE4771D" w14:textId="77777777" w:rsidR="00625553" w:rsidRDefault="00000000">
      <w:pPr>
        <w:pStyle w:val="Heading3"/>
      </w:pPr>
      <w:bookmarkStart w:id="443" w:name="_Toc207014264"/>
      <w:bookmarkStart w:id="444" w:name="X7d05680364a1451514dfdb1c9f384cef968caff"/>
      <w:bookmarkStart w:id="445" w:name="_Toc210934967"/>
      <w:r>
        <w:t>4.10.1 Operational characteristics</w:t>
      </w:r>
      <w:bookmarkEnd w:id="443"/>
      <w:bookmarkEnd w:id="445"/>
    </w:p>
    <w:p w14:paraId="2DBA808F" w14:textId="77777777" w:rsidR="00625553" w:rsidRDefault="00000000">
      <w:pPr>
        <w:pStyle w:val="FirstParagraph"/>
      </w:pPr>
      <w:r>
        <w:t>Revocation entries on a CRL or OCSP Response MUST NOT be removed until after the Expiry Date of the revoked Certificate.</w:t>
      </w:r>
    </w:p>
    <w:p w14:paraId="66E2AC70" w14:textId="77777777" w:rsidR="00625553" w:rsidRDefault="00000000">
      <w:pPr>
        <w:pStyle w:val="Heading3"/>
      </w:pPr>
      <w:bookmarkStart w:id="446" w:name="_Toc207014265"/>
      <w:bookmarkStart w:id="447" w:name="X0fec262e62677a0661ec9c75c9c06cf9c092bb1"/>
      <w:bookmarkStart w:id="448" w:name="_Toc210934968"/>
      <w:bookmarkEnd w:id="444"/>
      <w:r>
        <w:t>4.10.2 Service availability</w:t>
      </w:r>
      <w:bookmarkEnd w:id="446"/>
      <w:bookmarkEnd w:id="448"/>
    </w:p>
    <w:p w14:paraId="20FE3143" w14:textId="77777777" w:rsidR="00625553" w:rsidRDefault="00000000">
      <w:pPr>
        <w:pStyle w:val="FirstParagraph"/>
      </w:pPr>
      <w:r>
        <w:t>The CA SHALL operate and maintain its CRL and optional OCSP capability with resources sufficient to provide a response time of ten seconds or less under normal operating conditions.</w:t>
      </w:r>
    </w:p>
    <w:p w14:paraId="52B49262" w14:textId="77777777" w:rsidR="00625553" w:rsidRDefault="00000000">
      <w:pPr>
        <w:pStyle w:val="BodyText"/>
      </w:pPr>
      <w:r>
        <w:t xml:space="preserve">The CA SHALL </w:t>
      </w:r>
      <w:proofErr w:type="gramStart"/>
      <w:r>
        <w:t>maintain</w:t>
      </w:r>
      <w:proofErr w:type="gramEnd"/>
      <w:r>
        <w:t xml:space="preserve"> an online 24x7 Repository that application software can use to automatically check the </w:t>
      </w:r>
      <w:proofErr w:type="gramStart"/>
      <w:r>
        <w:t>current status</w:t>
      </w:r>
      <w:proofErr w:type="gramEnd"/>
      <w:r>
        <w:t xml:space="preserve"> of all unexpired Certificates issued by the CA.</w:t>
      </w:r>
    </w:p>
    <w:p w14:paraId="74609888" w14:textId="77777777" w:rsidR="00625553" w:rsidRDefault="00000000">
      <w:pPr>
        <w:pStyle w:val="BodyText"/>
      </w:pPr>
      <w:r>
        <w:t xml:space="preserve">The CA SHALL </w:t>
      </w:r>
      <w:proofErr w:type="gramStart"/>
      <w:r>
        <w:t>maintain</w:t>
      </w:r>
      <w:proofErr w:type="gramEnd"/>
      <w:r>
        <w:t xml:space="preserve"> a continuous 24x7 ability to respond internally to a high-priority Certificate Problem Report, and where appropriate, forward such a complaint to law enforcement authorities, and/or revoke a Certificate that is the subject of such a complaint.</w:t>
      </w:r>
    </w:p>
    <w:p w14:paraId="38C89EEE" w14:textId="77777777" w:rsidR="00625553" w:rsidRDefault="00000000">
      <w:pPr>
        <w:pStyle w:val="Heading3"/>
      </w:pPr>
      <w:bookmarkStart w:id="449" w:name="_Toc207014266"/>
      <w:bookmarkStart w:id="450" w:name="X76ed370bafdde568e95cf29f52b1628a96bba75"/>
      <w:bookmarkStart w:id="451" w:name="_Toc210934969"/>
      <w:bookmarkEnd w:id="447"/>
      <w:r>
        <w:t>4.10.3 Optional features</w:t>
      </w:r>
      <w:bookmarkEnd w:id="449"/>
      <w:bookmarkEnd w:id="451"/>
    </w:p>
    <w:p w14:paraId="0385DE51" w14:textId="77777777" w:rsidR="00625553" w:rsidRDefault="00000000">
      <w:pPr>
        <w:pStyle w:val="FirstParagraph"/>
      </w:pPr>
      <w:r>
        <w:t>No stipulation.</w:t>
      </w:r>
    </w:p>
    <w:p w14:paraId="41AE7256" w14:textId="77777777" w:rsidR="00625553" w:rsidRDefault="00000000">
      <w:pPr>
        <w:pStyle w:val="Heading2"/>
      </w:pPr>
      <w:bookmarkStart w:id="452" w:name="_Toc207014267"/>
      <w:bookmarkStart w:id="453" w:name="Xa144f0cfedfe6d44762be1d3e2156fdcff8b232"/>
      <w:bookmarkStart w:id="454" w:name="_Toc210934970"/>
      <w:bookmarkEnd w:id="441"/>
      <w:bookmarkEnd w:id="450"/>
      <w:r>
        <w:t>4.11 End of subscription</w:t>
      </w:r>
      <w:bookmarkEnd w:id="452"/>
      <w:bookmarkEnd w:id="454"/>
    </w:p>
    <w:p w14:paraId="5C652DD3" w14:textId="77777777" w:rsidR="00625553" w:rsidRDefault="00000000">
      <w:pPr>
        <w:pStyle w:val="FirstParagraph"/>
      </w:pPr>
      <w:r>
        <w:t>No stipulation.</w:t>
      </w:r>
    </w:p>
    <w:p w14:paraId="309BD6AA" w14:textId="77777777" w:rsidR="00625553" w:rsidRDefault="00000000">
      <w:pPr>
        <w:pStyle w:val="Heading2"/>
      </w:pPr>
      <w:bookmarkStart w:id="455" w:name="_Toc207014268"/>
      <w:bookmarkStart w:id="456" w:name="Xbde68fc21e60c0076bdd42ac1c9f5ed935399a5"/>
      <w:bookmarkStart w:id="457" w:name="_Toc210934971"/>
      <w:bookmarkEnd w:id="453"/>
      <w:r>
        <w:lastRenderedPageBreak/>
        <w:t>4.12 Key escrow and recovery</w:t>
      </w:r>
      <w:bookmarkEnd w:id="455"/>
      <w:bookmarkEnd w:id="457"/>
    </w:p>
    <w:p w14:paraId="6586F785" w14:textId="77777777" w:rsidR="00625553" w:rsidRDefault="00000000">
      <w:pPr>
        <w:pStyle w:val="Heading3"/>
      </w:pPr>
      <w:bookmarkStart w:id="458" w:name="_Toc207014269"/>
      <w:bookmarkStart w:id="459" w:name="Xa7e9a1cb3af88bb8e0c211393dcce7c3843a540"/>
      <w:bookmarkStart w:id="460" w:name="_Toc210934972"/>
      <w:r>
        <w:t>4.12.1 Key escrow and recovery policy and practices</w:t>
      </w:r>
      <w:bookmarkEnd w:id="458"/>
      <w:bookmarkEnd w:id="460"/>
    </w:p>
    <w:p w14:paraId="05D29943" w14:textId="77777777" w:rsidR="00625553" w:rsidRDefault="00000000">
      <w:pPr>
        <w:pStyle w:val="FirstParagraph"/>
      </w:pPr>
      <w:r>
        <w:t>No stipulation.</w:t>
      </w:r>
    </w:p>
    <w:p w14:paraId="7B4E610C" w14:textId="77777777" w:rsidR="00625553" w:rsidRDefault="00000000">
      <w:pPr>
        <w:pStyle w:val="Heading3"/>
      </w:pPr>
      <w:bookmarkStart w:id="461" w:name="_Toc207014270"/>
      <w:bookmarkStart w:id="462" w:name="X82d14daacd432ce43607e6c91acd160881c08fe"/>
      <w:bookmarkStart w:id="463" w:name="_Toc210934973"/>
      <w:bookmarkEnd w:id="459"/>
      <w:r>
        <w:t>4.12.2 Session key encapsulation and recovery policy and practices</w:t>
      </w:r>
      <w:bookmarkEnd w:id="461"/>
      <w:bookmarkEnd w:id="463"/>
    </w:p>
    <w:p w14:paraId="08EE1508" w14:textId="77777777" w:rsidR="00625553" w:rsidRDefault="00000000">
      <w:pPr>
        <w:pStyle w:val="FirstParagraph"/>
      </w:pPr>
      <w:r>
        <w:t>Not applicable.</w:t>
      </w:r>
    </w:p>
    <w:p w14:paraId="30A97733" w14:textId="77777777" w:rsidR="00625553" w:rsidRDefault="00000000">
      <w:pPr>
        <w:pStyle w:val="Heading1"/>
      </w:pPr>
      <w:bookmarkStart w:id="464" w:name="_Toc207014271"/>
      <w:bookmarkStart w:id="465" w:name="X60e249ebf86c310f61bab464e38daa4a5d61419"/>
      <w:bookmarkStart w:id="466" w:name="_Toc210934974"/>
      <w:bookmarkEnd w:id="259"/>
      <w:bookmarkEnd w:id="456"/>
      <w:bookmarkEnd w:id="462"/>
      <w:r>
        <w:lastRenderedPageBreak/>
        <w:t>5. MANAGEMENT, OPERATIONAL, AND PHYSICAL CONTROLS</w:t>
      </w:r>
      <w:bookmarkEnd w:id="464"/>
      <w:bookmarkEnd w:id="466"/>
    </w:p>
    <w:p w14:paraId="704EA835" w14:textId="77777777" w:rsidR="00625553" w:rsidRDefault="00000000">
      <w:pPr>
        <w:pStyle w:val="FirstParagraph"/>
      </w:pPr>
      <w:r>
        <w:t>The CA/Browser Forum’s Network and Certificate System Security Requirements are incorporated by reference as if fully set forth herein.</w:t>
      </w:r>
    </w:p>
    <w:p w14:paraId="1497DA70" w14:textId="77777777" w:rsidR="00625553" w:rsidRDefault="00000000">
      <w:pPr>
        <w:pStyle w:val="BodyText"/>
      </w:pPr>
      <w:r>
        <w:t>The CA SHALL develop, implement, and maintain a comprehensive security program designed to:</w:t>
      </w:r>
    </w:p>
    <w:p w14:paraId="20A3C4CB" w14:textId="77777777" w:rsidR="00625553" w:rsidRDefault="00000000">
      <w:pPr>
        <w:pStyle w:val="Compact"/>
        <w:numPr>
          <w:ilvl w:val="0"/>
          <w:numId w:val="62"/>
        </w:numPr>
      </w:pPr>
      <w:r>
        <w:t xml:space="preserve">Protect the confidentiality, integrity, and availability of Certificate Data and Certificate Management </w:t>
      </w:r>
      <w:proofErr w:type="gramStart"/>
      <w:r>
        <w:t>Processes;</w:t>
      </w:r>
      <w:proofErr w:type="gramEnd"/>
    </w:p>
    <w:p w14:paraId="45C16BE0" w14:textId="77777777" w:rsidR="00625553" w:rsidRDefault="00000000">
      <w:pPr>
        <w:pStyle w:val="Compact"/>
        <w:numPr>
          <w:ilvl w:val="0"/>
          <w:numId w:val="62"/>
        </w:numPr>
      </w:pPr>
      <w:r>
        <w:t xml:space="preserve">Protect against anticipated threats or hazards to the confidentiality, integrity, and availability of the Certificate Data and Certificate Management </w:t>
      </w:r>
      <w:proofErr w:type="gramStart"/>
      <w:r>
        <w:t>Processes;</w:t>
      </w:r>
      <w:proofErr w:type="gramEnd"/>
    </w:p>
    <w:p w14:paraId="285438D5" w14:textId="77777777" w:rsidR="00625553" w:rsidRDefault="00000000">
      <w:pPr>
        <w:pStyle w:val="Compact"/>
        <w:numPr>
          <w:ilvl w:val="0"/>
          <w:numId w:val="62"/>
        </w:numPr>
      </w:pPr>
      <w:r>
        <w:t xml:space="preserve">Protect against unauthorized or unlawful access, use, disclosure, alteration, or destruction of any Certificate Data or Certificate Management </w:t>
      </w:r>
      <w:proofErr w:type="gramStart"/>
      <w:r>
        <w:t>Processes;</w:t>
      </w:r>
      <w:proofErr w:type="gramEnd"/>
    </w:p>
    <w:p w14:paraId="42150FA8" w14:textId="77777777" w:rsidR="00625553" w:rsidRDefault="00000000">
      <w:pPr>
        <w:pStyle w:val="Compact"/>
        <w:numPr>
          <w:ilvl w:val="0"/>
          <w:numId w:val="62"/>
        </w:numPr>
      </w:pPr>
      <w:r>
        <w:t>Protect against accidental loss or destruction of, or damage to, any Certificate Data or Certificate Management Processes; and</w:t>
      </w:r>
    </w:p>
    <w:p w14:paraId="3D06766D" w14:textId="77777777" w:rsidR="00625553" w:rsidRDefault="00000000">
      <w:pPr>
        <w:pStyle w:val="Compact"/>
        <w:numPr>
          <w:ilvl w:val="0"/>
          <w:numId w:val="62"/>
        </w:numPr>
      </w:pPr>
      <w:r>
        <w:t>Comply with all other security requirements applicable to the CA by law.</w:t>
      </w:r>
    </w:p>
    <w:p w14:paraId="3BF9F7A2" w14:textId="77777777" w:rsidR="00625553" w:rsidRDefault="00000000">
      <w:pPr>
        <w:pStyle w:val="FirstParagraph"/>
      </w:pPr>
      <w:r>
        <w:t>The Certificate Management Process MUST include:</w:t>
      </w:r>
    </w:p>
    <w:p w14:paraId="7F9DD8FD" w14:textId="77777777" w:rsidR="00625553" w:rsidRDefault="00000000">
      <w:pPr>
        <w:pStyle w:val="Compact"/>
        <w:numPr>
          <w:ilvl w:val="0"/>
          <w:numId w:val="63"/>
        </w:numPr>
      </w:pPr>
      <w:r>
        <w:t xml:space="preserve">physical security and environmental </w:t>
      </w:r>
      <w:proofErr w:type="gramStart"/>
      <w:r>
        <w:t>controls;</w:t>
      </w:r>
      <w:proofErr w:type="gramEnd"/>
    </w:p>
    <w:p w14:paraId="659A6BA0" w14:textId="77777777" w:rsidR="00625553" w:rsidRDefault="00000000">
      <w:pPr>
        <w:pStyle w:val="Compact"/>
        <w:numPr>
          <w:ilvl w:val="0"/>
          <w:numId w:val="63"/>
        </w:numPr>
      </w:pPr>
      <w:r>
        <w:t>system integrity controls, including configuration management, integrity maintenance of trusted code, and malware detection/</w:t>
      </w:r>
      <w:proofErr w:type="gramStart"/>
      <w:r>
        <w:t>prevention;</w:t>
      </w:r>
      <w:proofErr w:type="gramEnd"/>
    </w:p>
    <w:p w14:paraId="701FD3EE" w14:textId="77777777" w:rsidR="00625553" w:rsidRDefault="00000000">
      <w:pPr>
        <w:pStyle w:val="Compact"/>
        <w:numPr>
          <w:ilvl w:val="0"/>
          <w:numId w:val="63"/>
        </w:numPr>
      </w:pPr>
      <w:r>
        <w:t xml:space="preserve">network security and firewall management, including port restrictions and IP address </w:t>
      </w:r>
      <w:proofErr w:type="gramStart"/>
      <w:r>
        <w:t>filtering;</w:t>
      </w:r>
      <w:proofErr w:type="gramEnd"/>
    </w:p>
    <w:p w14:paraId="10124681" w14:textId="77777777" w:rsidR="00625553" w:rsidRDefault="00000000">
      <w:pPr>
        <w:pStyle w:val="Compact"/>
        <w:numPr>
          <w:ilvl w:val="0"/>
          <w:numId w:val="63"/>
        </w:numPr>
      </w:pPr>
      <w:r>
        <w:t>user management, separate trusted-role assignments, education, awareness, and training; and</w:t>
      </w:r>
    </w:p>
    <w:p w14:paraId="28276BDA" w14:textId="77777777" w:rsidR="00625553" w:rsidRDefault="00000000">
      <w:pPr>
        <w:pStyle w:val="Compact"/>
        <w:numPr>
          <w:ilvl w:val="0"/>
          <w:numId w:val="63"/>
        </w:numPr>
      </w:pPr>
      <w:r>
        <w:t>logical access controls, activity logging, and inactivity time-outs to provide individual accountability.</w:t>
      </w:r>
    </w:p>
    <w:p w14:paraId="0B614B63" w14:textId="77777777" w:rsidR="00625553" w:rsidRDefault="00000000">
      <w:pPr>
        <w:pStyle w:val="FirstParagraph"/>
      </w:pPr>
      <w:r>
        <w:t>The CA’s security program MUST include an annual Risk Assessment that:</w:t>
      </w:r>
    </w:p>
    <w:p w14:paraId="2E95C97E" w14:textId="77777777" w:rsidR="00625553" w:rsidRDefault="00000000">
      <w:pPr>
        <w:pStyle w:val="Compact"/>
        <w:numPr>
          <w:ilvl w:val="0"/>
          <w:numId w:val="64"/>
        </w:numPr>
      </w:pPr>
      <w:r>
        <w:t xml:space="preserve">Identifies foreseeable internal and external threats that could result in unauthorized access, disclosure, misuse, alteration, or destruction of any Certificate Data or Certificate Management </w:t>
      </w:r>
      <w:proofErr w:type="gramStart"/>
      <w:r>
        <w:t>Processes;</w:t>
      </w:r>
      <w:proofErr w:type="gramEnd"/>
    </w:p>
    <w:p w14:paraId="435FA6EA" w14:textId="77777777" w:rsidR="00625553" w:rsidRDefault="00000000">
      <w:pPr>
        <w:pStyle w:val="Compact"/>
        <w:numPr>
          <w:ilvl w:val="0"/>
          <w:numId w:val="64"/>
        </w:numPr>
      </w:pPr>
      <w:r>
        <w:t>Assesses the likelihood and potential damage of these threats, taking into consideration the sensitivity of the Certificate Data and Certificate Management Processes; and</w:t>
      </w:r>
    </w:p>
    <w:p w14:paraId="47932511" w14:textId="77777777" w:rsidR="00625553" w:rsidRDefault="00000000">
      <w:pPr>
        <w:pStyle w:val="Compact"/>
        <w:numPr>
          <w:ilvl w:val="0"/>
          <w:numId w:val="64"/>
        </w:numPr>
      </w:pPr>
      <w:r>
        <w:t>Assesses the sufficiency of the policies, procedures, information systems, technology, and other arrangements that the CA has in place to counter such threats.</w:t>
      </w:r>
    </w:p>
    <w:p w14:paraId="7301D0A5" w14:textId="77777777" w:rsidR="00625553"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w:t>
      </w:r>
      <w:r>
        <w:lastRenderedPageBreak/>
        <w:t xml:space="preserve">sensitivity of the Certificate Data and Certificate Management Processes. The security plan MUST also </w:t>
      </w:r>
      <w:proofErr w:type="gramStart"/>
      <w:r>
        <w:t>take into account</w:t>
      </w:r>
      <w:proofErr w:type="gramEnd"/>
      <w:r>
        <w:t xml:space="preserve"> then-available technology and the cost of implementing the specific </w:t>
      </w:r>
      <w:proofErr w:type="gramStart"/>
      <w:r>
        <w:t>measures, and</w:t>
      </w:r>
      <w:proofErr w:type="gramEnd"/>
      <w:r>
        <w:t xml:space="preserve"> SHALL implement a reasonable level of security appropriate to the harm that might result from a breach of security and the nature of the data to be protected.</w:t>
      </w:r>
    </w:p>
    <w:p w14:paraId="27AE311F" w14:textId="77777777" w:rsidR="00625553" w:rsidRDefault="00000000">
      <w:pPr>
        <w:pStyle w:val="Heading2"/>
      </w:pPr>
      <w:bookmarkStart w:id="467" w:name="_Toc207014272"/>
      <w:bookmarkStart w:id="468" w:name="X98d68ee1c7716c1230ed615b6be3050094d2643"/>
      <w:bookmarkStart w:id="469" w:name="_Toc210934975"/>
      <w:r>
        <w:t>5.1 Physical Security Controls</w:t>
      </w:r>
      <w:bookmarkEnd w:id="467"/>
      <w:bookmarkEnd w:id="469"/>
    </w:p>
    <w:p w14:paraId="609F2A62" w14:textId="77777777" w:rsidR="00625553" w:rsidRDefault="00000000">
      <w:pPr>
        <w:pStyle w:val="Heading3"/>
      </w:pPr>
      <w:bookmarkStart w:id="470" w:name="_Toc207014273"/>
      <w:bookmarkStart w:id="471" w:name="Xb6f1b5f393cd51c849eb9e2d68b45bf9c49ef23"/>
      <w:bookmarkStart w:id="472" w:name="_Toc210934976"/>
      <w:r>
        <w:t>5.1.1 Site location and construction</w:t>
      </w:r>
      <w:bookmarkEnd w:id="470"/>
      <w:bookmarkEnd w:id="472"/>
    </w:p>
    <w:p w14:paraId="5529CD50" w14:textId="77777777" w:rsidR="00625553" w:rsidRDefault="00000000">
      <w:pPr>
        <w:pStyle w:val="Heading3"/>
      </w:pPr>
      <w:bookmarkStart w:id="473" w:name="_Toc207014274"/>
      <w:bookmarkStart w:id="474" w:name="Xd2d5315ecb934ae4f124850c347848bce0c2c34"/>
      <w:bookmarkStart w:id="475" w:name="_Toc210934977"/>
      <w:bookmarkEnd w:id="471"/>
      <w:r>
        <w:t>5.1.2 Physical access</w:t>
      </w:r>
      <w:bookmarkEnd w:id="473"/>
      <w:bookmarkEnd w:id="475"/>
    </w:p>
    <w:p w14:paraId="3FB65C7D" w14:textId="77777777" w:rsidR="00625553" w:rsidRDefault="00000000">
      <w:pPr>
        <w:pStyle w:val="Heading3"/>
      </w:pPr>
      <w:bookmarkStart w:id="476" w:name="_Toc207014275"/>
      <w:bookmarkStart w:id="477" w:name="Xfa25a439327a067d3a343253584ebc6c7253310"/>
      <w:bookmarkStart w:id="478" w:name="_Toc210934978"/>
      <w:bookmarkEnd w:id="474"/>
      <w:r>
        <w:t>5.1.3 Power and air conditioning</w:t>
      </w:r>
      <w:bookmarkEnd w:id="476"/>
      <w:bookmarkEnd w:id="478"/>
    </w:p>
    <w:p w14:paraId="52070CDD" w14:textId="77777777" w:rsidR="00625553" w:rsidRDefault="00000000">
      <w:pPr>
        <w:pStyle w:val="Heading3"/>
      </w:pPr>
      <w:bookmarkStart w:id="479" w:name="_Toc207014276"/>
      <w:bookmarkStart w:id="480" w:name="Xc8ebee009600f2c707b9692216007eeb0eccf80"/>
      <w:bookmarkStart w:id="481" w:name="_Toc210934979"/>
      <w:bookmarkEnd w:id="477"/>
      <w:r>
        <w:t>5.1.4 Water exposures</w:t>
      </w:r>
      <w:bookmarkEnd w:id="479"/>
      <w:bookmarkEnd w:id="481"/>
    </w:p>
    <w:p w14:paraId="738551E0" w14:textId="77777777" w:rsidR="00625553" w:rsidRDefault="00000000">
      <w:pPr>
        <w:pStyle w:val="Heading3"/>
      </w:pPr>
      <w:bookmarkStart w:id="482" w:name="_Toc207014277"/>
      <w:bookmarkStart w:id="483" w:name="X754f96b1edfa8eb8313063a0caf050a20f1e80c"/>
      <w:bookmarkStart w:id="484" w:name="_Toc210934980"/>
      <w:bookmarkEnd w:id="480"/>
      <w:r>
        <w:t>5.1.5 Fire prevention and protection</w:t>
      </w:r>
      <w:bookmarkEnd w:id="482"/>
      <w:bookmarkEnd w:id="484"/>
    </w:p>
    <w:p w14:paraId="5CA2E52D" w14:textId="77777777" w:rsidR="00625553" w:rsidRDefault="00000000">
      <w:pPr>
        <w:pStyle w:val="Heading3"/>
      </w:pPr>
      <w:bookmarkStart w:id="485" w:name="_Toc207014278"/>
      <w:bookmarkStart w:id="486" w:name="Xa1b60dba5083fc7b8e8d8c8c2008a8572497ec1"/>
      <w:bookmarkStart w:id="487" w:name="_Toc210934981"/>
      <w:bookmarkEnd w:id="483"/>
      <w:r>
        <w:t>5.1.6 Media storage</w:t>
      </w:r>
      <w:bookmarkEnd w:id="485"/>
      <w:bookmarkEnd w:id="487"/>
    </w:p>
    <w:p w14:paraId="703ED147" w14:textId="77777777" w:rsidR="00625553" w:rsidRDefault="00000000">
      <w:pPr>
        <w:pStyle w:val="Heading3"/>
      </w:pPr>
      <w:bookmarkStart w:id="488" w:name="_Toc207014279"/>
      <w:bookmarkStart w:id="489" w:name="Xe60ea3342689ce44e86d95685de458ba08ec841"/>
      <w:bookmarkStart w:id="490" w:name="_Toc210934982"/>
      <w:bookmarkEnd w:id="486"/>
      <w:r>
        <w:t>5.1.7 Waste disposal</w:t>
      </w:r>
      <w:bookmarkEnd w:id="488"/>
      <w:bookmarkEnd w:id="490"/>
    </w:p>
    <w:p w14:paraId="34EF7A25" w14:textId="77777777" w:rsidR="00625553" w:rsidRDefault="00000000">
      <w:pPr>
        <w:pStyle w:val="Heading3"/>
      </w:pPr>
      <w:bookmarkStart w:id="491" w:name="_Toc207014280"/>
      <w:bookmarkStart w:id="492" w:name="X73dffd16269dd51c9fb09971352c4c482866837"/>
      <w:bookmarkStart w:id="493" w:name="_Toc210934983"/>
      <w:bookmarkEnd w:id="489"/>
      <w:r>
        <w:t>5.1.8 Off-site backup</w:t>
      </w:r>
      <w:bookmarkEnd w:id="491"/>
      <w:bookmarkEnd w:id="493"/>
    </w:p>
    <w:p w14:paraId="622D9FE7" w14:textId="77777777" w:rsidR="00625553" w:rsidRDefault="00000000">
      <w:pPr>
        <w:pStyle w:val="Heading2"/>
      </w:pPr>
      <w:bookmarkStart w:id="494" w:name="_Toc207014281"/>
      <w:bookmarkStart w:id="495" w:name="X4ee70fc9f8617992352a5bd4c46928f0d96bd32"/>
      <w:bookmarkStart w:id="496" w:name="_Toc210934984"/>
      <w:bookmarkEnd w:id="468"/>
      <w:bookmarkEnd w:id="492"/>
      <w:r>
        <w:t>5.2 Procedural controls</w:t>
      </w:r>
      <w:bookmarkEnd w:id="494"/>
      <w:bookmarkEnd w:id="496"/>
    </w:p>
    <w:p w14:paraId="0B5C3F2E" w14:textId="77777777" w:rsidR="00625553" w:rsidRDefault="00000000">
      <w:pPr>
        <w:pStyle w:val="Heading3"/>
      </w:pPr>
      <w:bookmarkStart w:id="497" w:name="_Toc207014282"/>
      <w:bookmarkStart w:id="498" w:name="Xac9b12537824616ad3034d69e1ef7bb2ac33fda"/>
      <w:bookmarkStart w:id="499" w:name="_Toc210934985"/>
      <w:r>
        <w:t>5.2.1 Trusted roles</w:t>
      </w:r>
      <w:bookmarkEnd w:id="497"/>
      <w:bookmarkEnd w:id="499"/>
    </w:p>
    <w:p w14:paraId="6CF08E84" w14:textId="77777777" w:rsidR="00625553" w:rsidRDefault="00000000">
      <w:pPr>
        <w:pStyle w:val="Heading3"/>
      </w:pPr>
      <w:bookmarkStart w:id="500" w:name="_Toc207014283"/>
      <w:bookmarkStart w:id="501" w:name="X4fbb0e570c02a4f7e43898d2be3a8852d9f9405"/>
      <w:bookmarkStart w:id="502" w:name="_Toc210934986"/>
      <w:bookmarkEnd w:id="498"/>
      <w:r>
        <w:t>5.2.2 Number of Individuals Required per Task</w:t>
      </w:r>
      <w:bookmarkEnd w:id="500"/>
      <w:bookmarkEnd w:id="502"/>
    </w:p>
    <w:p w14:paraId="639850BE" w14:textId="77777777" w:rsidR="00625553" w:rsidRDefault="00000000">
      <w:pPr>
        <w:pStyle w:val="FirstParagraph"/>
      </w:pPr>
      <w:r>
        <w:t>The CA Private Key SHALL be backed up, stored, and recovered only by personnel in Trusted Roles using, at least, dual control in a physically secured environment.</w:t>
      </w:r>
    </w:p>
    <w:p w14:paraId="655E6D5A" w14:textId="77777777" w:rsidR="00625553" w:rsidRDefault="00000000">
      <w:pPr>
        <w:pStyle w:val="Heading3"/>
      </w:pPr>
      <w:bookmarkStart w:id="503" w:name="_Toc207014284"/>
      <w:bookmarkStart w:id="504" w:name="X3ce48db9a9d2c8ecad4cdf6a1d3f80cb194e831"/>
      <w:bookmarkStart w:id="505" w:name="_Toc210934987"/>
      <w:bookmarkEnd w:id="501"/>
      <w:r>
        <w:t>5.2.3 Identification and authentication for each role</w:t>
      </w:r>
      <w:bookmarkEnd w:id="503"/>
      <w:bookmarkEnd w:id="505"/>
    </w:p>
    <w:p w14:paraId="7295F7D9" w14:textId="77777777" w:rsidR="00625553" w:rsidRDefault="00000000">
      <w:pPr>
        <w:pStyle w:val="Heading3"/>
      </w:pPr>
      <w:bookmarkStart w:id="506" w:name="_Toc207014285"/>
      <w:bookmarkStart w:id="507" w:name="X642762ff06462346885bdb8e05a20b23bcbda1e"/>
      <w:bookmarkStart w:id="508" w:name="_Toc210934988"/>
      <w:bookmarkEnd w:id="504"/>
      <w:r>
        <w:t>5.2.4 Roles requiring separation of duties</w:t>
      </w:r>
      <w:bookmarkEnd w:id="506"/>
      <w:bookmarkEnd w:id="508"/>
    </w:p>
    <w:p w14:paraId="7E523E15" w14:textId="77777777" w:rsidR="00625553" w:rsidRDefault="00000000">
      <w:pPr>
        <w:pStyle w:val="Heading2"/>
      </w:pPr>
      <w:bookmarkStart w:id="509" w:name="_Toc207014286"/>
      <w:bookmarkStart w:id="510" w:name="X9e6b79f2a3cbdbc85dd8dbc56e6b968b46dcec5"/>
      <w:bookmarkStart w:id="511" w:name="_Toc210934989"/>
      <w:bookmarkEnd w:id="495"/>
      <w:bookmarkEnd w:id="507"/>
      <w:r>
        <w:t>5.3 Personnel controls</w:t>
      </w:r>
      <w:bookmarkEnd w:id="509"/>
      <w:bookmarkEnd w:id="511"/>
    </w:p>
    <w:p w14:paraId="3424AE61" w14:textId="77777777" w:rsidR="00625553" w:rsidRDefault="00000000">
      <w:pPr>
        <w:pStyle w:val="Heading3"/>
      </w:pPr>
      <w:bookmarkStart w:id="512" w:name="_Toc207014287"/>
      <w:bookmarkStart w:id="513" w:name="X336cd1989e088f4ac38c4dd07ac44786c24fe47"/>
      <w:bookmarkStart w:id="514" w:name="_Toc210934990"/>
      <w:r>
        <w:t>5.3.1 Qualifications, experience, and clearance requirements</w:t>
      </w:r>
      <w:bookmarkEnd w:id="512"/>
      <w:bookmarkEnd w:id="514"/>
    </w:p>
    <w:p w14:paraId="7E4297BA" w14:textId="77777777" w:rsidR="00625553"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5BC3A844" w14:textId="77777777" w:rsidR="00625553" w:rsidRDefault="00000000">
      <w:pPr>
        <w:pStyle w:val="Heading3"/>
      </w:pPr>
      <w:bookmarkStart w:id="515" w:name="_Toc207014288"/>
      <w:bookmarkStart w:id="516" w:name="Xe7565d9efcd3ec62ca732d69081bf6f62e98d95"/>
      <w:bookmarkStart w:id="517" w:name="_Toc210934991"/>
      <w:bookmarkEnd w:id="513"/>
      <w:r>
        <w:lastRenderedPageBreak/>
        <w:t>5.3.2 Background check procedures</w:t>
      </w:r>
      <w:bookmarkEnd w:id="515"/>
      <w:bookmarkEnd w:id="517"/>
    </w:p>
    <w:p w14:paraId="7C1B0F8B" w14:textId="77777777" w:rsidR="00625553" w:rsidRDefault="00000000">
      <w:pPr>
        <w:pStyle w:val="Heading3"/>
      </w:pPr>
      <w:bookmarkStart w:id="518" w:name="_Toc207014289"/>
      <w:bookmarkStart w:id="519" w:name="Xd2dc9930d6df87b4a315c5f637cbb2355fdf13c"/>
      <w:bookmarkStart w:id="520" w:name="_Toc210934992"/>
      <w:bookmarkEnd w:id="516"/>
      <w:r>
        <w:t>5.3.3 Training Requirements and Procedures</w:t>
      </w:r>
      <w:bookmarkEnd w:id="518"/>
      <w:bookmarkEnd w:id="520"/>
    </w:p>
    <w:p w14:paraId="35303558" w14:textId="77777777" w:rsidR="00625553"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157B2F89" w14:textId="77777777" w:rsidR="00625553" w:rsidRDefault="00000000">
      <w:pPr>
        <w:pStyle w:val="BodyText"/>
      </w:pPr>
      <w:r>
        <w:t xml:space="preserve">The CA SHALL </w:t>
      </w:r>
      <w:proofErr w:type="gramStart"/>
      <w:r>
        <w:t>maintain</w:t>
      </w:r>
      <w:proofErr w:type="gramEnd"/>
      <w:r>
        <w:t xml:space="preserve"> records of such training and </w:t>
      </w:r>
      <w:proofErr w:type="gramStart"/>
      <w:r>
        <w:t>ensure</w:t>
      </w:r>
      <w:proofErr w:type="gramEnd"/>
      <w:r>
        <w:t xml:space="preserve"> that personnel entrusted with Validation Specialist duties maintain a skill level that enables them to perform such duties satisfactorily.</w:t>
      </w:r>
    </w:p>
    <w:p w14:paraId="31DB67F2" w14:textId="77777777" w:rsidR="00625553" w:rsidRDefault="00000000">
      <w:pPr>
        <w:pStyle w:val="BodyText"/>
      </w:pPr>
      <w:r>
        <w:t xml:space="preserve">The CA SHALL </w:t>
      </w:r>
      <w:proofErr w:type="gramStart"/>
      <w:r>
        <w:t>document</w:t>
      </w:r>
      <w:proofErr w:type="gramEnd"/>
      <w:r>
        <w:t xml:space="preserve"> that each Validation Specialist possesses the skills required by a task before allowing the Validation Specialist to perform that task.</w:t>
      </w:r>
    </w:p>
    <w:p w14:paraId="492F8C33" w14:textId="77777777" w:rsidR="00625553" w:rsidRDefault="00000000">
      <w:pPr>
        <w:pStyle w:val="BodyText"/>
      </w:pPr>
      <w:r>
        <w:t>The CA SHALL require all Validation Specialists to pass an examination provided by the CA on the information verification requirements outlined in these Requirements.</w:t>
      </w:r>
    </w:p>
    <w:p w14:paraId="40225FD6" w14:textId="77777777" w:rsidR="00625553" w:rsidRDefault="00000000">
      <w:pPr>
        <w:pStyle w:val="Heading3"/>
      </w:pPr>
      <w:bookmarkStart w:id="521" w:name="_Toc207014290"/>
      <w:bookmarkStart w:id="522" w:name="X36912df6fbfb61c90abc422152e5ea7a1efc0db"/>
      <w:bookmarkStart w:id="523" w:name="_Toc210934993"/>
      <w:bookmarkEnd w:id="519"/>
      <w:r>
        <w:t>5.3.4 Retraining frequency and requirements</w:t>
      </w:r>
      <w:bookmarkEnd w:id="521"/>
      <w:bookmarkEnd w:id="523"/>
    </w:p>
    <w:p w14:paraId="01C37062" w14:textId="77777777" w:rsidR="00625553" w:rsidRDefault="00000000">
      <w:pPr>
        <w:pStyle w:val="FirstParagraph"/>
      </w:pPr>
      <w:r>
        <w:t>All personnel in Trusted roles SHALL maintain skill levels consistent with the CA’s training and performance programs.</w:t>
      </w:r>
    </w:p>
    <w:p w14:paraId="41BB18B2" w14:textId="77777777" w:rsidR="00625553" w:rsidRDefault="00000000">
      <w:pPr>
        <w:pStyle w:val="Heading3"/>
      </w:pPr>
      <w:bookmarkStart w:id="524" w:name="_Toc207014291"/>
      <w:bookmarkStart w:id="525" w:name="Xde38cd455968566caa9184ef24acab8f0d68345"/>
      <w:bookmarkStart w:id="526" w:name="_Toc210934994"/>
      <w:bookmarkEnd w:id="522"/>
      <w:r>
        <w:t>5.3.5 Job rotation frequency and sequence</w:t>
      </w:r>
      <w:bookmarkEnd w:id="524"/>
      <w:bookmarkEnd w:id="526"/>
    </w:p>
    <w:p w14:paraId="41AF4E3E" w14:textId="77777777" w:rsidR="00625553" w:rsidRDefault="00000000">
      <w:pPr>
        <w:pStyle w:val="Heading3"/>
      </w:pPr>
      <w:bookmarkStart w:id="527" w:name="_Toc207014292"/>
      <w:bookmarkStart w:id="528" w:name="Xf6c002936edcd23d608481e9e1dcaee0778724c"/>
      <w:bookmarkStart w:id="529" w:name="_Toc210934995"/>
      <w:bookmarkEnd w:id="525"/>
      <w:r>
        <w:t>5.3.6 Sanctions for unauthorized actions</w:t>
      </w:r>
      <w:bookmarkEnd w:id="527"/>
      <w:bookmarkEnd w:id="529"/>
    </w:p>
    <w:p w14:paraId="7D596860" w14:textId="77777777" w:rsidR="00625553" w:rsidRDefault="00000000">
      <w:pPr>
        <w:pStyle w:val="Heading3"/>
      </w:pPr>
      <w:bookmarkStart w:id="530" w:name="_Toc207014293"/>
      <w:bookmarkStart w:id="531" w:name="Xb472c65cb23ba1a1533585b1337ec96f250f670"/>
      <w:bookmarkStart w:id="532" w:name="_Toc210934996"/>
      <w:bookmarkEnd w:id="528"/>
      <w:r>
        <w:t>5.3.7 Independent Contractor Controls</w:t>
      </w:r>
      <w:bookmarkEnd w:id="530"/>
      <w:bookmarkEnd w:id="532"/>
    </w:p>
    <w:p w14:paraId="6A06327E" w14:textId="77777777" w:rsidR="00625553"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625553">
          <w:rPr>
            <w:rStyle w:val="Hyperlink"/>
          </w:rPr>
          <w:t>Section 5.3.3</w:t>
        </w:r>
      </w:hyperlink>
      <w:r>
        <w:t xml:space="preserve"> and the document retention and event logging requirements of </w:t>
      </w:r>
      <w:hyperlink w:anchor="X236a28bb0ee9bee5b05dd70ec8dadb08d17124f">
        <w:r w:rsidR="00625553">
          <w:rPr>
            <w:rStyle w:val="Hyperlink"/>
          </w:rPr>
          <w:t>Section 5.4.1</w:t>
        </w:r>
      </w:hyperlink>
      <w:r>
        <w:t>.</w:t>
      </w:r>
    </w:p>
    <w:p w14:paraId="0ACC034A" w14:textId="77777777" w:rsidR="00625553" w:rsidRDefault="00000000">
      <w:pPr>
        <w:pStyle w:val="Heading3"/>
      </w:pPr>
      <w:bookmarkStart w:id="533" w:name="_Toc207014294"/>
      <w:bookmarkStart w:id="534" w:name="X2d11dfa0fab276f2c277be99b661a49d44911c3"/>
      <w:bookmarkStart w:id="535" w:name="_Toc210934997"/>
      <w:bookmarkEnd w:id="531"/>
      <w:r>
        <w:t>5.3.8 Documentation supplied to personnel</w:t>
      </w:r>
      <w:bookmarkEnd w:id="533"/>
      <w:bookmarkEnd w:id="535"/>
    </w:p>
    <w:p w14:paraId="4FA6D67E" w14:textId="77777777" w:rsidR="00625553" w:rsidRDefault="00000000">
      <w:pPr>
        <w:pStyle w:val="Heading2"/>
      </w:pPr>
      <w:bookmarkStart w:id="536" w:name="_Toc207014295"/>
      <w:bookmarkStart w:id="537" w:name="X5572b34f1b9fe628192d5ae89bbfcdfea4bedeb"/>
      <w:bookmarkStart w:id="538" w:name="_Toc210934998"/>
      <w:bookmarkEnd w:id="510"/>
      <w:bookmarkEnd w:id="534"/>
      <w:r>
        <w:t>5.4 Audit logging procedures</w:t>
      </w:r>
      <w:bookmarkEnd w:id="536"/>
      <w:bookmarkEnd w:id="538"/>
    </w:p>
    <w:p w14:paraId="4E7F8AD8" w14:textId="77777777" w:rsidR="00625553" w:rsidRDefault="00000000">
      <w:pPr>
        <w:pStyle w:val="Heading3"/>
      </w:pPr>
      <w:bookmarkStart w:id="539" w:name="_Toc207014296"/>
      <w:bookmarkStart w:id="540" w:name="X236a28bb0ee9bee5b05dd70ec8dadb08d17124f"/>
      <w:bookmarkStart w:id="541" w:name="_Toc210934999"/>
      <w:r>
        <w:t>5.4.1 Types of events recorded</w:t>
      </w:r>
      <w:bookmarkEnd w:id="539"/>
      <w:bookmarkEnd w:id="541"/>
    </w:p>
    <w:p w14:paraId="0DFE6FF7" w14:textId="77777777" w:rsidR="00625553"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751A14FE" w14:textId="77777777" w:rsidR="00625553" w:rsidRDefault="00000000">
      <w:pPr>
        <w:pStyle w:val="BodyText"/>
      </w:pPr>
      <w:r>
        <w:t xml:space="preserve">The CA SHALL </w:t>
      </w:r>
      <w:proofErr w:type="gramStart"/>
      <w:r>
        <w:t>record</w:t>
      </w:r>
      <w:proofErr w:type="gramEnd"/>
      <w:r>
        <w:t xml:space="preserve"> at least the following events:</w:t>
      </w:r>
    </w:p>
    <w:p w14:paraId="04A4524F" w14:textId="77777777" w:rsidR="00625553" w:rsidRDefault="00000000">
      <w:pPr>
        <w:pStyle w:val="Compact"/>
        <w:numPr>
          <w:ilvl w:val="0"/>
          <w:numId w:val="65"/>
        </w:numPr>
      </w:pPr>
      <w:r>
        <w:t>CA certificate and key lifecycle events, including:</w:t>
      </w:r>
    </w:p>
    <w:p w14:paraId="2EF641E5" w14:textId="77777777" w:rsidR="00625553" w:rsidRDefault="00000000">
      <w:pPr>
        <w:pStyle w:val="Compact"/>
        <w:numPr>
          <w:ilvl w:val="1"/>
          <w:numId w:val="66"/>
        </w:numPr>
      </w:pPr>
      <w:r>
        <w:t xml:space="preserve">Key generation, backup, storage, recovery, archival, and </w:t>
      </w:r>
      <w:proofErr w:type="gramStart"/>
      <w:r>
        <w:t>destruction;</w:t>
      </w:r>
      <w:proofErr w:type="gramEnd"/>
    </w:p>
    <w:p w14:paraId="384AB393" w14:textId="77777777" w:rsidR="00625553" w:rsidRDefault="00000000">
      <w:pPr>
        <w:pStyle w:val="Compact"/>
        <w:numPr>
          <w:ilvl w:val="1"/>
          <w:numId w:val="66"/>
        </w:numPr>
      </w:pPr>
      <w:r>
        <w:t xml:space="preserve">Certificate requests, renewal, and re-key requests, and </w:t>
      </w:r>
      <w:proofErr w:type="gramStart"/>
      <w:r>
        <w:t>revocation;</w:t>
      </w:r>
      <w:proofErr w:type="gramEnd"/>
    </w:p>
    <w:p w14:paraId="24D7EFE3" w14:textId="77777777" w:rsidR="00625553" w:rsidRDefault="00000000">
      <w:pPr>
        <w:pStyle w:val="Compact"/>
        <w:numPr>
          <w:ilvl w:val="1"/>
          <w:numId w:val="66"/>
        </w:numPr>
      </w:pPr>
      <w:r>
        <w:t xml:space="preserve">Approval and rejection of certificate </w:t>
      </w:r>
      <w:proofErr w:type="gramStart"/>
      <w:r>
        <w:t>requests;</w:t>
      </w:r>
      <w:proofErr w:type="gramEnd"/>
    </w:p>
    <w:p w14:paraId="0B1A9702" w14:textId="77777777" w:rsidR="00625553" w:rsidRDefault="00000000">
      <w:pPr>
        <w:pStyle w:val="Compact"/>
        <w:numPr>
          <w:ilvl w:val="1"/>
          <w:numId w:val="66"/>
        </w:numPr>
      </w:pPr>
      <w:r>
        <w:t xml:space="preserve">Cryptographic device lifecycle management </w:t>
      </w:r>
      <w:proofErr w:type="gramStart"/>
      <w:r>
        <w:t>events;</w:t>
      </w:r>
      <w:proofErr w:type="gramEnd"/>
    </w:p>
    <w:p w14:paraId="161FDC67" w14:textId="77777777" w:rsidR="00625553" w:rsidRDefault="00000000">
      <w:pPr>
        <w:pStyle w:val="Compact"/>
        <w:numPr>
          <w:ilvl w:val="1"/>
          <w:numId w:val="66"/>
        </w:numPr>
      </w:pPr>
      <w:r>
        <w:t xml:space="preserve">Generation of Certificate Revocation </w:t>
      </w:r>
      <w:proofErr w:type="gramStart"/>
      <w:r>
        <w:t>Lists;</w:t>
      </w:r>
      <w:proofErr w:type="gramEnd"/>
    </w:p>
    <w:p w14:paraId="5F57297E" w14:textId="77777777" w:rsidR="00625553" w:rsidRDefault="00000000">
      <w:pPr>
        <w:pStyle w:val="Compact"/>
        <w:numPr>
          <w:ilvl w:val="1"/>
          <w:numId w:val="66"/>
        </w:numPr>
      </w:pPr>
      <w:r>
        <w:t xml:space="preserve">Signing of OCSP Responses (as described in </w:t>
      </w:r>
      <w:hyperlink w:anchor="Xf38be0bf7ac63401365906f843401c3792f8611">
        <w:r w:rsidR="00625553">
          <w:rPr>
            <w:rStyle w:val="Hyperlink"/>
          </w:rPr>
          <w:t>Section 4.9</w:t>
        </w:r>
      </w:hyperlink>
      <w:r>
        <w:t xml:space="preserve"> and </w:t>
      </w:r>
      <w:hyperlink w:anchor="Xa70078d8319b254d625988ebbdfb3bf82e575bc">
        <w:r w:rsidR="00625553">
          <w:rPr>
            <w:rStyle w:val="Hyperlink"/>
          </w:rPr>
          <w:t>Section 4.10</w:t>
        </w:r>
      </w:hyperlink>
      <w:r>
        <w:t>); and</w:t>
      </w:r>
    </w:p>
    <w:p w14:paraId="2DDFAAF4" w14:textId="77777777" w:rsidR="00625553" w:rsidRDefault="00000000">
      <w:pPr>
        <w:pStyle w:val="Compact"/>
        <w:numPr>
          <w:ilvl w:val="1"/>
          <w:numId w:val="66"/>
        </w:numPr>
      </w:pPr>
      <w:r>
        <w:t>Introduction of new Certificate Profiles and retirement of existing Certificate Profiles.</w:t>
      </w:r>
    </w:p>
    <w:p w14:paraId="78AE26DB" w14:textId="77777777" w:rsidR="00625553" w:rsidRDefault="00000000">
      <w:pPr>
        <w:pStyle w:val="Compact"/>
        <w:numPr>
          <w:ilvl w:val="0"/>
          <w:numId w:val="65"/>
        </w:numPr>
      </w:pPr>
      <w:r>
        <w:t>Subscriber Certificate lifecycle management events, including:</w:t>
      </w:r>
    </w:p>
    <w:p w14:paraId="4C15A60E" w14:textId="77777777" w:rsidR="00625553" w:rsidRDefault="00000000">
      <w:pPr>
        <w:pStyle w:val="Compact"/>
        <w:numPr>
          <w:ilvl w:val="1"/>
          <w:numId w:val="67"/>
        </w:numPr>
      </w:pPr>
      <w:r>
        <w:t xml:space="preserve">Certificate requests, renewal, and re-key requests, and </w:t>
      </w:r>
      <w:proofErr w:type="gramStart"/>
      <w:r>
        <w:t>revocation;</w:t>
      </w:r>
      <w:proofErr w:type="gramEnd"/>
    </w:p>
    <w:p w14:paraId="759042B8" w14:textId="77777777" w:rsidR="00625553" w:rsidRDefault="00000000">
      <w:pPr>
        <w:pStyle w:val="Compact"/>
        <w:numPr>
          <w:ilvl w:val="1"/>
          <w:numId w:val="67"/>
        </w:numPr>
      </w:pPr>
      <w:r>
        <w:t xml:space="preserve">All verification activities stipulated in these Requirements and the CA’s Certification Practice </w:t>
      </w:r>
      <w:proofErr w:type="gramStart"/>
      <w:r>
        <w:t>Statement;</w:t>
      </w:r>
      <w:proofErr w:type="gramEnd"/>
    </w:p>
    <w:p w14:paraId="3A5C92AB" w14:textId="77777777" w:rsidR="00625553" w:rsidRDefault="00000000">
      <w:pPr>
        <w:pStyle w:val="Compact"/>
        <w:numPr>
          <w:ilvl w:val="1"/>
          <w:numId w:val="67"/>
        </w:numPr>
      </w:pPr>
      <w:r>
        <w:t xml:space="preserve">Approval and rejection of certificate </w:t>
      </w:r>
      <w:proofErr w:type="gramStart"/>
      <w:r>
        <w:t>requests;</w:t>
      </w:r>
      <w:proofErr w:type="gramEnd"/>
    </w:p>
    <w:p w14:paraId="0C736D7C" w14:textId="77777777" w:rsidR="00625553" w:rsidRDefault="00000000">
      <w:pPr>
        <w:pStyle w:val="Compact"/>
        <w:numPr>
          <w:ilvl w:val="1"/>
          <w:numId w:val="67"/>
        </w:numPr>
      </w:pPr>
      <w:r>
        <w:t xml:space="preserve">Issuance of </w:t>
      </w:r>
      <w:proofErr w:type="gramStart"/>
      <w:r>
        <w:t>Certificates;</w:t>
      </w:r>
      <w:proofErr w:type="gramEnd"/>
    </w:p>
    <w:p w14:paraId="433BECD6" w14:textId="77777777" w:rsidR="00625553" w:rsidRDefault="00000000">
      <w:pPr>
        <w:pStyle w:val="Compact"/>
        <w:numPr>
          <w:ilvl w:val="1"/>
          <w:numId w:val="67"/>
        </w:numPr>
      </w:pPr>
      <w:r>
        <w:t>Generation of Certificate Revocation Lists; and</w:t>
      </w:r>
    </w:p>
    <w:p w14:paraId="6CF9AFD2" w14:textId="77777777" w:rsidR="00625553" w:rsidRDefault="00000000">
      <w:pPr>
        <w:pStyle w:val="Compact"/>
        <w:numPr>
          <w:ilvl w:val="1"/>
          <w:numId w:val="67"/>
        </w:numPr>
      </w:pPr>
      <w:r>
        <w:t xml:space="preserve">Signing of OCSP Responses (as described in </w:t>
      </w:r>
      <w:hyperlink w:anchor="Xf38be0bf7ac63401365906f843401c3792f8611">
        <w:r w:rsidR="00625553">
          <w:rPr>
            <w:rStyle w:val="Hyperlink"/>
          </w:rPr>
          <w:t>Section 4.9</w:t>
        </w:r>
      </w:hyperlink>
      <w:r>
        <w:t xml:space="preserve"> and </w:t>
      </w:r>
      <w:hyperlink w:anchor="Xa70078d8319b254d625988ebbdfb3bf82e575bc">
        <w:r w:rsidR="00625553">
          <w:rPr>
            <w:rStyle w:val="Hyperlink"/>
          </w:rPr>
          <w:t>Section 4.10</w:t>
        </w:r>
      </w:hyperlink>
      <w:r>
        <w:t>).</w:t>
      </w:r>
    </w:p>
    <w:p w14:paraId="41DB0293" w14:textId="77777777" w:rsidR="00625553" w:rsidRDefault="00000000">
      <w:pPr>
        <w:pStyle w:val="Compact"/>
        <w:numPr>
          <w:ilvl w:val="1"/>
          <w:numId w:val="67"/>
        </w:numPr>
      </w:pPr>
      <w:r>
        <w:t>Multi-Perspective Issuance Corroboration attempts from each Network Perspective, minimally recording the following information:</w:t>
      </w:r>
    </w:p>
    <w:p w14:paraId="09FEA1D7" w14:textId="77777777" w:rsidR="00625553" w:rsidRDefault="00000000">
      <w:pPr>
        <w:pStyle w:val="Compact"/>
        <w:numPr>
          <w:ilvl w:val="2"/>
          <w:numId w:val="68"/>
        </w:numPr>
      </w:pPr>
      <w:r>
        <w:t xml:space="preserve">an identifier that uniquely identifies the Network Perspective </w:t>
      </w:r>
      <w:proofErr w:type="gramStart"/>
      <w:r>
        <w:t>used;</w:t>
      </w:r>
      <w:proofErr w:type="gramEnd"/>
    </w:p>
    <w:p w14:paraId="08935FD1" w14:textId="77777777" w:rsidR="00625553" w:rsidRDefault="00000000">
      <w:pPr>
        <w:pStyle w:val="Compact"/>
        <w:numPr>
          <w:ilvl w:val="2"/>
          <w:numId w:val="68"/>
        </w:numPr>
      </w:pPr>
      <w:r>
        <w:t>the attempted domain name and/or IP address; and</w:t>
      </w:r>
    </w:p>
    <w:p w14:paraId="18CF9CEF" w14:textId="77777777" w:rsidR="00625553" w:rsidRDefault="00000000">
      <w:pPr>
        <w:pStyle w:val="Compact"/>
        <w:numPr>
          <w:ilvl w:val="2"/>
          <w:numId w:val="68"/>
        </w:numPr>
      </w:pPr>
      <w:r>
        <w:t>the result of the attempt (e.g., “domain validation pass/fail”, “CAA permission/prohibition”).</w:t>
      </w:r>
    </w:p>
    <w:p w14:paraId="6FC445A7" w14:textId="77777777" w:rsidR="00625553" w:rsidRDefault="00000000">
      <w:pPr>
        <w:pStyle w:val="Compact"/>
        <w:numPr>
          <w:ilvl w:val="1"/>
          <w:numId w:val="67"/>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57B106C9" w14:textId="77777777" w:rsidR="00625553" w:rsidRDefault="00000000">
      <w:pPr>
        <w:pStyle w:val="Compact"/>
        <w:numPr>
          <w:ilvl w:val="0"/>
          <w:numId w:val="65"/>
        </w:numPr>
      </w:pPr>
      <w:r>
        <w:t>Security events, including:</w:t>
      </w:r>
    </w:p>
    <w:p w14:paraId="3D5E353F" w14:textId="77777777" w:rsidR="00625553" w:rsidRDefault="00000000">
      <w:pPr>
        <w:pStyle w:val="Compact"/>
        <w:numPr>
          <w:ilvl w:val="1"/>
          <w:numId w:val="69"/>
        </w:numPr>
      </w:pPr>
      <w:r>
        <w:t xml:space="preserve">Successful and unsuccessful PKI system access </w:t>
      </w:r>
      <w:proofErr w:type="gramStart"/>
      <w:r>
        <w:t>attempts;</w:t>
      </w:r>
      <w:proofErr w:type="gramEnd"/>
    </w:p>
    <w:p w14:paraId="622D7EC3" w14:textId="77777777" w:rsidR="00625553" w:rsidRDefault="00000000">
      <w:pPr>
        <w:pStyle w:val="Compact"/>
        <w:numPr>
          <w:ilvl w:val="1"/>
          <w:numId w:val="69"/>
        </w:numPr>
      </w:pPr>
      <w:r>
        <w:t xml:space="preserve">PKI and security system actions </w:t>
      </w:r>
      <w:proofErr w:type="gramStart"/>
      <w:r>
        <w:t>performed;</w:t>
      </w:r>
      <w:proofErr w:type="gramEnd"/>
    </w:p>
    <w:p w14:paraId="0664E69F" w14:textId="77777777" w:rsidR="00625553" w:rsidRDefault="00000000">
      <w:pPr>
        <w:pStyle w:val="Compact"/>
        <w:numPr>
          <w:ilvl w:val="1"/>
          <w:numId w:val="69"/>
        </w:numPr>
      </w:pPr>
      <w:r>
        <w:t xml:space="preserve">Security profile </w:t>
      </w:r>
      <w:proofErr w:type="gramStart"/>
      <w:r>
        <w:t>changes;</w:t>
      </w:r>
      <w:proofErr w:type="gramEnd"/>
    </w:p>
    <w:p w14:paraId="67F004D3" w14:textId="77777777" w:rsidR="00625553" w:rsidRDefault="00000000">
      <w:pPr>
        <w:pStyle w:val="Compact"/>
        <w:numPr>
          <w:ilvl w:val="1"/>
          <w:numId w:val="69"/>
        </w:numPr>
      </w:pPr>
      <w:r>
        <w:t xml:space="preserve">Installation, update and removal of software on a Certificate </w:t>
      </w:r>
      <w:proofErr w:type="gramStart"/>
      <w:r>
        <w:t>System;</w:t>
      </w:r>
      <w:proofErr w:type="gramEnd"/>
    </w:p>
    <w:p w14:paraId="7DF61327" w14:textId="77777777" w:rsidR="00625553" w:rsidRDefault="00000000">
      <w:pPr>
        <w:pStyle w:val="Compact"/>
        <w:numPr>
          <w:ilvl w:val="1"/>
          <w:numId w:val="69"/>
        </w:numPr>
      </w:pPr>
      <w:r>
        <w:t xml:space="preserve">System crashes, hardware failures, and other </w:t>
      </w:r>
      <w:proofErr w:type="gramStart"/>
      <w:r>
        <w:t>anomalies;</w:t>
      </w:r>
      <w:proofErr w:type="gramEnd"/>
    </w:p>
    <w:p w14:paraId="6449ACB6" w14:textId="77777777" w:rsidR="00625553" w:rsidRDefault="00000000">
      <w:pPr>
        <w:pStyle w:val="Compact"/>
        <w:numPr>
          <w:ilvl w:val="1"/>
          <w:numId w:val="69"/>
        </w:numPr>
      </w:pPr>
      <w:r>
        <w:t xml:space="preserve">Relevant router and firewall activities (as described in </w:t>
      </w:r>
      <w:hyperlink w:anchor="X2940d2cfc5a3c7b574b6b7145420cf444d15433">
        <w:r w:rsidR="00625553">
          <w:rPr>
            <w:rStyle w:val="Hyperlink"/>
          </w:rPr>
          <w:t>Section 5.4.1.1</w:t>
        </w:r>
      </w:hyperlink>
      <w:r>
        <w:t>); and</w:t>
      </w:r>
    </w:p>
    <w:p w14:paraId="7973B188" w14:textId="77777777" w:rsidR="00625553" w:rsidRDefault="00000000">
      <w:pPr>
        <w:pStyle w:val="Compact"/>
        <w:numPr>
          <w:ilvl w:val="1"/>
          <w:numId w:val="69"/>
        </w:numPr>
      </w:pPr>
      <w:r>
        <w:t>Entries to and exits from the CA facility.</w:t>
      </w:r>
    </w:p>
    <w:p w14:paraId="666EB26E" w14:textId="77777777" w:rsidR="00625553" w:rsidRDefault="00000000">
      <w:pPr>
        <w:pStyle w:val="FirstParagraph"/>
      </w:pPr>
      <w:r>
        <w:lastRenderedPageBreak/>
        <w:t>Log records MUST include at least the following elements:</w:t>
      </w:r>
    </w:p>
    <w:p w14:paraId="3FC001E6" w14:textId="77777777" w:rsidR="00625553" w:rsidRDefault="00000000">
      <w:pPr>
        <w:pStyle w:val="Compact"/>
        <w:numPr>
          <w:ilvl w:val="0"/>
          <w:numId w:val="70"/>
        </w:numPr>
      </w:pPr>
      <w:r>
        <w:t xml:space="preserve">Date and time of </w:t>
      </w:r>
      <w:proofErr w:type="gramStart"/>
      <w:r>
        <w:t>event;</w:t>
      </w:r>
      <w:proofErr w:type="gramEnd"/>
    </w:p>
    <w:p w14:paraId="4415A986" w14:textId="77777777" w:rsidR="00625553" w:rsidRDefault="00000000">
      <w:pPr>
        <w:pStyle w:val="Compact"/>
        <w:numPr>
          <w:ilvl w:val="0"/>
          <w:numId w:val="70"/>
        </w:numPr>
      </w:pPr>
      <w:r>
        <w:t>Identity of the person making the journal record (when applicable); and</w:t>
      </w:r>
    </w:p>
    <w:p w14:paraId="0E1552C6" w14:textId="77777777" w:rsidR="00625553" w:rsidRDefault="00000000">
      <w:pPr>
        <w:pStyle w:val="Compact"/>
        <w:numPr>
          <w:ilvl w:val="0"/>
          <w:numId w:val="70"/>
        </w:numPr>
      </w:pPr>
      <w:r>
        <w:t>Description of the event.</w:t>
      </w:r>
    </w:p>
    <w:p w14:paraId="63152848" w14:textId="77777777" w:rsidR="00625553" w:rsidRDefault="00000000">
      <w:pPr>
        <w:pStyle w:val="Heading4"/>
      </w:pPr>
      <w:bookmarkStart w:id="542" w:name="X2940d2cfc5a3c7b574b6b7145420cf444d15433"/>
      <w:r>
        <w:t>5.4.1.1 Router and firewall activities logs</w:t>
      </w:r>
    </w:p>
    <w:p w14:paraId="3DB72E65" w14:textId="77777777" w:rsidR="00625553" w:rsidRDefault="00000000">
      <w:pPr>
        <w:pStyle w:val="FirstParagraph"/>
      </w:pPr>
      <w:r>
        <w:t>Logging of router and firewall activities necessary to meet the requirements of Section 5.4.1, Subsection 3.6 MUST at a minimum include:</w:t>
      </w:r>
    </w:p>
    <w:p w14:paraId="377BA32C" w14:textId="77777777" w:rsidR="00625553" w:rsidRDefault="00000000">
      <w:pPr>
        <w:pStyle w:val="Compact"/>
        <w:numPr>
          <w:ilvl w:val="0"/>
          <w:numId w:val="71"/>
        </w:numPr>
      </w:pPr>
      <w:r>
        <w:t>Successful and unsuccessful login attempts to routers and firewalls; and</w:t>
      </w:r>
    </w:p>
    <w:p w14:paraId="1D2F9798" w14:textId="77777777" w:rsidR="00625553" w:rsidRDefault="00000000">
      <w:pPr>
        <w:pStyle w:val="Compact"/>
        <w:numPr>
          <w:ilvl w:val="0"/>
          <w:numId w:val="71"/>
        </w:numPr>
      </w:pPr>
      <w:r>
        <w:t>Logging of all administrative actions performed on routers and firewalls, including configuration changes, firmware updates, and access control modifications; and</w:t>
      </w:r>
    </w:p>
    <w:p w14:paraId="45D75612" w14:textId="77777777" w:rsidR="00625553" w:rsidRDefault="00000000">
      <w:pPr>
        <w:pStyle w:val="Compact"/>
        <w:numPr>
          <w:ilvl w:val="0"/>
          <w:numId w:val="71"/>
        </w:numPr>
      </w:pPr>
      <w:r>
        <w:t>Logging of all changes made to firewall rules, including additions, modifications, and deletions; and</w:t>
      </w:r>
    </w:p>
    <w:p w14:paraId="710DBEB0" w14:textId="77777777" w:rsidR="00625553" w:rsidRDefault="00000000">
      <w:pPr>
        <w:pStyle w:val="Compact"/>
        <w:numPr>
          <w:ilvl w:val="0"/>
          <w:numId w:val="71"/>
        </w:numPr>
      </w:pPr>
      <w:r>
        <w:t>Logging of all system events and errors, including hardware failures, software crashes, and system restarts.</w:t>
      </w:r>
    </w:p>
    <w:p w14:paraId="37595116" w14:textId="77777777" w:rsidR="00625553" w:rsidRDefault="00000000">
      <w:pPr>
        <w:pStyle w:val="Heading3"/>
      </w:pPr>
      <w:bookmarkStart w:id="543" w:name="_Toc207014297"/>
      <w:bookmarkStart w:id="544" w:name="Xddf03fb0dd0c300b619c3a9029553c55d1c04e8"/>
      <w:bookmarkStart w:id="545" w:name="_Toc210935000"/>
      <w:bookmarkEnd w:id="540"/>
      <w:bookmarkEnd w:id="542"/>
      <w:r>
        <w:t>5.4.2 Frequency of processing audit log</w:t>
      </w:r>
      <w:bookmarkEnd w:id="543"/>
      <w:bookmarkEnd w:id="545"/>
    </w:p>
    <w:p w14:paraId="7888893D" w14:textId="77777777" w:rsidR="00625553" w:rsidRDefault="00000000">
      <w:pPr>
        <w:pStyle w:val="Heading3"/>
      </w:pPr>
      <w:bookmarkStart w:id="546" w:name="_Toc207014298"/>
      <w:bookmarkStart w:id="547" w:name="X80246f68388f1c1a9667d385c8af4c50ab2affa"/>
      <w:bookmarkStart w:id="548" w:name="_Toc210935001"/>
      <w:bookmarkEnd w:id="544"/>
      <w:r>
        <w:t>5.4.3 Retention period for audit log</w:t>
      </w:r>
      <w:bookmarkEnd w:id="546"/>
      <w:bookmarkEnd w:id="548"/>
    </w:p>
    <w:p w14:paraId="2905D79B" w14:textId="77777777" w:rsidR="00625553" w:rsidRDefault="00000000">
      <w:pPr>
        <w:pStyle w:val="FirstParagraph"/>
      </w:pPr>
      <w:r>
        <w:t xml:space="preserve">The CA and each Delegated Third Party SHALL </w:t>
      </w:r>
      <w:proofErr w:type="gramStart"/>
      <w:r>
        <w:t>retain</w:t>
      </w:r>
      <w:proofErr w:type="gramEnd"/>
      <w:r>
        <w:t>, for at least two (2) years:</w:t>
      </w:r>
    </w:p>
    <w:p w14:paraId="602D2541" w14:textId="77777777" w:rsidR="00625553" w:rsidRDefault="00000000">
      <w:pPr>
        <w:pStyle w:val="Compact"/>
        <w:numPr>
          <w:ilvl w:val="0"/>
          <w:numId w:val="72"/>
        </w:numPr>
      </w:pPr>
      <w:r>
        <w:t xml:space="preserve">CA certificate and key lifecycle management event records (as set forth in </w:t>
      </w:r>
      <w:hyperlink w:anchor="X236a28bb0ee9bee5b05dd70ec8dadb08d17124f">
        <w:r w:rsidR="00625553">
          <w:rPr>
            <w:rStyle w:val="Hyperlink"/>
          </w:rPr>
          <w:t>Section 5.4.1</w:t>
        </w:r>
      </w:hyperlink>
      <w:r>
        <w:t xml:space="preserve"> (1)) after the later occurrence of:</w:t>
      </w:r>
    </w:p>
    <w:p w14:paraId="3EFB278C" w14:textId="77777777" w:rsidR="00625553" w:rsidRDefault="00000000">
      <w:pPr>
        <w:pStyle w:val="Compact"/>
        <w:numPr>
          <w:ilvl w:val="1"/>
          <w:numId w:val="73"/>
        </w:numPr>
      </w:pPr>
      <w:r>
        <w:t>the destruction of the CA Private Key; or</w:t>
      </w:r>
    </w:p>
    <w:p w14:paraId="44290624" w14:textId="77777777" w:rsidR="00625553" w:rsidRDefault="00000000">
      <w:pPr>
        <w:pStyle w:val="Compact"/>
        <w:numPr>
          <w:ilvl w:val="1"/>
          <w:numId w:val="73"/>
        </w:numPr>
      </w:pPr>
      <w:r>
        <w:t xml:space="preserve">the revocation or expiration of the final CA Certificate in that set of Certificates that have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field set to true and which share a common Public Key corresponding to the CA Private </w:t>
      </w:r>
      <w:proofErr w:type="gramStart"/>
      <w:r>
        <w:t>Key;</w:t>
      </w:r>
      <w:proofErr w:type="gramEnd"/>
    </w:p>
    <w:p w14:paraId="74DD7C93" w14:textId="77777777" w:rsidR="00625553" w:rsidRDefault="00000000">
      <w:pPr>
        <w:pStyle w:val="Compact"/>
        <w:numPr>
          <w:ilvl w:val="0"/>
          <w:numId w:val="72"/>
        </w:numPr>
      </w:pPr>
      <w:r>
        <w:t xml:space="preserve">Subscriber Certificate lifecycle management event records (as set forth in </w:t>
      </w:r>
      <w:hyperlink w:anchor="X236a28bb0ee9bee5b05dd70ec8dadb08d17124f">
        <w:r w:rsidR="00625553">
          <w:rPr>
            <w:rStyle w:val="Hyperlink"/>
          </w:rPr>
          <w:t>Section 5.4.1</w:t>
        </w:r>
      </w:hyperlink>
      <w:r>
        <w:t xml:space="preserve"> (2)) after the expiration of the Subscriber Certificate;</w:t>
      </w:r>
    </w:p>
    <w:p w14:paraId="70010A03" w14:textId="77777777" w:rsidR="00625553" w:rsidRDefault="00000000">
      <w:pPr>
        <w:pStyle w:val="Compact"/>
        <w:numPr>
          <w:ilvl w:val="0"/>
          <w:numId w:val="72"/>
        </w:numPr>
      </w:pPr>
      <w:r>
        <w:t xml:space="preserve">Any security event records (as set forth in </w:t>
      </w:r>
      <w:hyperlink w:anchor="X236a28bb0ee9bee5b05dd70ec8dadb08d17124f">
        <w:r w:rsidR="00625553">
          <w:rPr>
            <w:rStyle w:val="Hyperlink"/>
          </w:rPr>
          <w:t>Section 5.4.1</w:t>
        </w:r>
      </w:hyperlink>
      <w:r>
        <w:t xml:space="preserve"> (3)) after the event occurred.</w:t>
      </w:r>
    </w:p>
    <w:p w14:paraId="72EA039B" w14:textId="77777777" w:rsidR="00625553" w:rsidRDefault="00000000">
      <w:pPr>
        <w:pStyle w:val="FirstParagraph"/>
      </w:pPr>
      <w:r>
        <w:t xml:space="preserve">Note: While these Requirements set the minimum retention period, the CA MAY choose a greater value as more appropriate </w:t>
      </w:r>
      <w:proofErr w:type="gramStart"/>
      <w:r>
        <w:t>in order to</w:t>
      </w:r>
      <w:proofErr w:type="gramEnd"/>
      <w:r>
        <w:t xml:space="preserve"> be able to investigate possible security or other types of incidents that will require retrospection and examination of past audit log events.</w:t>
      </w:r>
    </w:p>
    <w:p w14:paraId="16994E84" w14:textId="77777777" w:rsidR="00625553" w:rsidRDefault="00000000">
      <w:pPr>
        <w:pStyle w:val="Heading3"/>
      </w:pPr>
      <w:bookmarkStart w:id="549" w:name="_Toc207014299"/>
      <w:bookmarkStart w:id="550" w:name="X94f212ddc14a93fce9ddbde1c947ee98642cfd6"/>
      <w:bookmarkStart w:id="551" w:name="_Toc210935002"/>
      <w:bookmarkEnd w:id="547"/>
      <w:r>
        <w:lastRenderedPageBreak/>
        <w:t>5.4.4 Protection of audit log</w:t>
      </w:r>
      <w:bookmarkEnd w:id="549"/>
      <w:bookmarkEnd w:id="551"/>
    </w:p>
    <w:p w14:paraId="1265E583" w14:textId="77777777" w:rsidR="00625553" w:rsidRDefault="00000000">
      <w:pPr>
        <w:pStyle w:val="Heading3"/>
      </w:pPr>
      <w:bookmarkStart w:id="552" w:name="_Toc207014300"/>
      <w:bookmarkStart w:id="553" w:name="X84869d9a8072630992dceb41fdfa01401ee4bdc"/>
      <w:bookmarkStart w:id="554" w:name="_Toc210935003"/>
      <w:bookmarkEnd w:id="550"/>
      <w:r>
        <w:t>5.4.5 Audit log backup procedures</w:t>
      </w:r>
      <w:bookmarkEnd w:id="552"/>
      <w:bookmarkEnd w:id="554"/>
    </w:p>
    <w:p w14:paraId="6A2297F9" w14:textId="77777777" w:rsidR="00625553" w:rsidRDefault="00000000">
      <w:pPr>
        <w:pStyle w:val="Heading3"/>
      </w:pPr>
      <w:bookmarkStart w:id="555" w:name="_Toc207014301"/>
      <w:bookmarkStart w:id="556" w:name="X2ac9315baee4b8d3b2363c8d3b44d7be8853655"/>
      <w:bookmarkStart w:id="557" w:name="_Toc210935004"/>
      <w:bookmarkEnd w:id="553"/>
      <w:r>
        <w:t>5.4.6 Audit collection System (internal vs. external)</w:t>
      </w:r>
      <w:bookmarkEnd w:id="555"/>
      <w:bookmarkEnd w:id="557"/>
    </w:p>
    <w:p w14:paraId="4C2D0CF0" w14:textId="77777777" w:rsidR="00625553" w:rsidRDefault="00000000">
      <w:pPr>
        <w:pStyle w:val="Heading3"/>
      </w:pPr>
      <w:bookmarkStart w:id="558" w:name="_Toc207014302"/>
      <w:bookmarkStart w:id="559" w:name="Xf80e13390e35a279fdc01795219604decfe6bf0"/>
      <w:bookmarkStart w:id="560" w:name="_Toc210935005"/>
      <w:bookmarkEnd w:id="556"/>
      <w:r>
        <w:t>5.4.7 Notification to event-causing subject</w:t>
      </w:r>
      <w:bookmarkEnd w:id="558"/>
      <w:bookmarkEnd w:id="560"/>
    </w:p>
    <w:p w14:paraId="77563916" w14:textId="77777777" w:rsidR="00625553" w:rsidRDefault="00000000">
      <w:pPr>
        <w:pStyle w:val="Heading3"/>
      </w:pPr>
      <w:bookmarkStart w:id="561" w:name="_Toc207014303"/>
      <w:bookmarkStart w:id="562" w:name="X64a95290b2e76d8fa23c806f354beda634eaac0"/>
      <w:bookmarkStart w:id="563" w:name="_Toc210935006"/>
      <w:bookmarkEnd w:id="559"/>
      <w:r>
        <w:t>5.4.8 Vulnerability assessments</w:t>
      </w:r>
      <w:bookmarkEnd w:id="561"/>
      <w:bookmarkEnd w:id="563"/>
    </w:p>
    <w:p w14:paraId="41D90265" w14:textId="77777777" w:rsidR="00625553" w:rsidRDefault="00000000">
      <w:pPr>
        <w:pStyle w:val="FirstParagraph"/>
      </w:pPr>
      <w:r>
        <w:t>Additionally, the CA’s security program MUST include an annual Risk Assessment that:</w:t>
      </w:r>
    </w:p>
    <w:p w14:paraId="3D3DAAD8" w14:textId="77777777" w:rsidR="00625553" w:rsidRDefault="00000000">
      <w:pPr>
        <w:pStyle w:val="Compact"/>
        <w:numPr>
          <w:ilvl w:val="0"/>
          <w:numId w:val="74"/>
        </w:numPr>
      </w:pPr>
      <w:r>
        <w:t xml:space="preserve">Identifies foreseeable internal and external threats that could result in unauthorized access, disclosure, misuse, alteration, or destruction of any Certificate Data or Certificate Management </w:t>
      </w:r>
      <w:proofErr w:type="gramStart"/>
      <w:r>
        <w:t>Processes;</w:t>
      </w:r>
      <w:proofErr w:type="gramEnd"/>
    </w:p>
    <w:p w14:paraId="01CFE542" w14:textId="77777777" w:rsidR="00625553" w:rsidRDefault="00000000">
      <w:pPr>
        <w:pStyle w:val="Compact"/>
        <w:numPr>
          <w:ilvl w:val="0"/>
          <w:numId w:val="74"/>
        </w:numPr>
      </w:pPr>
      <w:r>
        <w:t>Assesses the likelihood and potential damage of these threats, taking into consideration the sensitivity of the Certificate Data and Certificate Management Processes; and</w:t>
      </w:r>
    </w:p>
    <w:p w14:paraId="1F9ABEB7" w14:textId="77777777" w:rsidR="00625553" w:rsidRDefault="00000000">
      <w:pPr>
        <w:pStyle w:val="Compact"/>
        <w:numPr>
          <w:ilvl w:val="0"/>
          <w:numId w:val="74"/>
        </w:numPr>
      </w:pPr>
      <w:r>
        <w:t>Assesses the sufficiency of the policies, procedures, information systems, technology, and other arrangements that the CA has in place to counter such threats.</w:t>
      </w:r>
    </w:p>
    <w:p w14:paraId="0E932CA1" w14:textId="77777777" w:rsidR="00625553" w:rsidRDefault="00000000">
      <w:pPr>
        <w:pStyle w:val="Heading2"/>
      </w:pPr>
      <w:bookmarkStart w:id="564" w:name="_Toc207014304"/>
      <w:bookmarkStart w:id="565" w:name="Xff6085ba3c36ae2d4809cc2d69c1c0eccaa7945"/>
      <w:bookmarkStart w:id="566" w:name="_Toc210935007"/>
      <w:bookmarkEnd w:id="537"/>
      <w:bookmarkEnd w:id="562"/>
      <w:r>
        <w:t>5.5 Records archival</w:t>
      </w:r>
      <w:bookmarkEnd w:id="564"/>
      <w:bookmarkEnd w:id="566"/>
    </w:p>
    <w:p w14:paraId="3F23E52B" w14:textId="77777777" w:rsidR="00625553" w:rsidRDefault="00000000">
      <w:pPr>
        <w:pStyle w:val="Heading3"/>
      </w:pPr>
      <w:bookmarkStart w:id="567" w:name="_Toc207014305"/>
      <w:bookmarkStart w:id="568" w:name="X6fb123898f2a0cf29a65236c6ac505501bf95de"/>
      <w:bookmarkStart w:id="569" w:name="_Toc210935008"/>
      <w:r>
        <w:t>5.5.1 Types of records archived</w:t>
      </w:r>
      <w:bookmarkEnd w:id="567"/>
      <w:bookmarkEnd w:id="569"/>
    </w:p>
    <w:p w14:paraId="5F1B83CD" w14:textId="77777777" w:rsidR="00625553" w:rsidRDefault="00000000">
      <w:pPr>
        <w:pStyle w:val="FirstParagraph"/>
      </w:pPr>
      <w:r>
        <w:t xml:space="preserve">The CA and each Delegated Third Party SHALL archive all audit logs (as set forth in </w:t>
      </w:r>
      <w:hyperlink w:anchor="X236a28bb0ee9bee5b05dd70ec8dadb08d17124f">
        <w:r w:rsidR="00625553">
          <w:rPr>
            <w:rStyle w:val="Hyperlink"/>
          </w:rPr>
          <w:t>Section 5.4.1</w:t>
        </w:r>
      </w:hyperlink>
      <w:r>
        <w:t>).</w:t>
      </w:r>
    </w:p>
    <w:p w14:paraId="3D9C3FDE" w14:textId="77777777" w:rsidR="00625553"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2E4AECCF" w14:textId="77777777" w:rsidR="00625553" w:rsidRDefault="00000000">
      <w:pPr>
        <w:pStyle w:val="Heading3"/>
      </w:pPr>
      <w:bookmarkStart w:id="570" w:name="_Toc207014306"/>
      <w:bookmarkStart w:id="571" w:name="Xc429fd3baf5415062896fb7f7b1e56a875ae029"/>
      <w:bookmarkStart w:id="572" w:name="_Toc210935009"/>
      <w:bookmarkEnd w:id="568"/>
      <w:r>
        <w:t>5.5.2 Retention period for archive</w:t>
      </w:r>
      <w:bookmarkEnd w:id="570"/>
      <w:bookmarkEnd w:id="572"/>
    </w:p>
    <w:p w14:paraId="0B6B8DC8" w14:textId="77777777" w:rsidR="00625553" w:rsidRDefault="00000000">
      <w:pPr>
        <w:pStyle w:val="FirstParagraph"/>
      </w:pPr>
      <w:r>
        <w:t xml:space="preserve">Archived audit logs (as set forth in </w:t>
      </w:r>
      <w:hyperlink w:anchor="X6fb123898f2a0cf29a65236c6ac505501bf95de">
        <w:r w:rsidR="00625553">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625553">
          <w:rPr>
            <w:rStyle w:val="Hyperlink"/>
          </w:rPr>
          <w:t>Section 5.4.3</w:t>
        </w:r>
      </w:hyperlink>
      <w:r>
        <w:t>, whichever is longer.</w:t>
      </w:r>
    </w:p>
    <w:p w14:paraId="382AD732" w14:textId="77777777" w:rsidR="00625553"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625553">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625553">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5E8E7314" w14:textId="77777777" w:rsidR="00625553" w:rsidRDefault="00000000">
      <w:pPr>
        <w:pStyle w:val="BodyText"/>
      </w:pPr>
      <w:r>
        <w:t xml:space="preserve">Note: While these Requirements set the minimum retention period, the CA MAY choose a greater value as more appropriate </w:t>
      </w:r>
      <w:proofErr w:type="gramStart"/>
      <w:r>
        <w:t>in order to</w:t>
      </w:r>
      <w:proofErr w:type="gramEnd"/>
      <w:r>
        <w:t xml:space="preserve"> be able to investigate possible security or other types of incidents that will require retrospection and examination of past records archived.</w:t>
      </w:r>
    </w:p>
    <w:p w14:paraId="19E19EE9" w14:textId="77777777" w:rsidR="00625553" w:rsidRDefault="00000000">
      <w:pPr>
        <w:pStyle w:val="Heading3"/>
      </w:pPr>
      <w:bookmarkStart w:id="573" w:name="_Toc207014307"/>
      <w:bookmarkStart w:id="574" w:name="Xa78e96d5834aec9a40b5d7a8284d1222673b7ed"/>
      <w:bookmarkStart w:id="575" w:name="_Toc210935010"/>
      <w:bookmarkEnd w:id="571"/>
      <w:r>
        <w:t>5.5.3 Protection of archive</w:t>
      </w:r>
      <w:bookmarkEnd w:id="573"/>
      <w:bookmarkEnd w:id="575"/>
    </w:p>
    <w:p w14:paraId="7F99FF8C" w14:textId="77777777" w:rsidR="00625553" w:rsidRDefault="00000000">
      <w:pPr>
        <w:pStyle w:val="Heading3"/>
      </w:pPr>
      <w:bookmarkStart w:id="576" w:name="_Toc207014308"/>
      <w:bookmarkStart w:id="577" w:name="X329c5c23c2c5fe8622e62edba3aa48e5da4ebfd"/>
      <w:bookmarkStart w:id="578" w:name="_Toc210935011"/>
      <w:bookmarkEnd w:id="574"/>
      <w:r>
        <w:t>5.5.4 Archive backup procedures</w:t>
      </w:r>
      <w:bookmarkEnd w:id="576"/>
      <w:bookmarkEnd w:id="578"/>
    </w:p>
    <w:p w14:paraId="51ED92D2" w14:textId="77777777" w:rsidR="00625553" w:rsidRDefault="00000000">
      <w:pPr>
        <w:pStyle w:val="Heading3"/>
      </w:pPr>
      <w:bookmarkStart w:id="579" w:name="_Toc207014309"/>
      <w:bookmarkStart w:id="580" w:name="X78dd9fc21b38310f8673ff7f760b079fb09e07c"/>
      <w:bookmarkStart w:id="581" w:name="_Toc210935012"/>
      <w:bookmarkEnd w:id="577"/>
      <w:r>
        <w:t>5.5.5 Requirements for time-</w:t>
      </w:r>
      <w:proofErr w:type="gramStart"/>
      <w:r>
        <w:t>stamping of</w:t>
      </w:r>
      <w:proofErr w:type="gramEnd"/>
      <w:r>
        <w:t xml:space="preserve"> records</w:t>
      </w:r>
      <w:bookmarkEnd w:id="579"/>
      <w:bookmarkEnd w:id="581"/>
    </w:p>
    <w:p w14:paraId="222670F6" w14:textId="77777777" w:rsidR="00625553" w:rsidRDefault="00000000">
      <w:pPr>
        <w:pStyle w:val="Heading3"/>
      </w:pPr>
      <w:bookmarkStart w:id="582" w:name="_Toc207014310"/>
      <w:bookmarkStart w:id="583" w:name="X9a4b53079fec27f0b2ebff4325ec8ef9743f7a1"/>
      <w:bookmarkStart w:id="584" w:name="_Toc210935013"/>
      <w:bookmarkEnd w:id="580"/>
      <w:r>
        <w:t>5.5.6 Archive collection system (internal or external)</w:t>
      </w:r>
      <w:bookmarkEnd w:id="582"/>
      <w:bookmarkEnd w:id="584"/>
    </w:p>
    <w:p w14:paraId="37C84BB5" w14:textId="77777777" w:rsidR="00625553" w:rsidRDefault="00000000">
      <w:pPr>
        <w:pStyle w:val="Heading3"/>
      </w:pPr>
      <w:bookmarkStart w:id="585" w:name="_Toc207014311"/>
      <w:bookmarkStart w:id="586" w:name="X7b3e42592a883de73ff2e6afe51eef6f6bad1a1"/>
      <w:bookmarkStart w:id="587" w:name="_Toc210935014"/>
      <w:bookmarkEnd w:id="583"/>
      <w:r>
        <w:t>5.5.7 Procedures to obtain and verify archive information</w:t>
      </w:r>
      <w:bookmarkEnd w:id="585"/>
      <w:bookmarkEnd w:id="587"/>
    </w:p>
    <w:p w14:paraId="1A0D3D64" w14:textId="77777777" w:rsidR="00625553" w:rsidRDefault="00000000">
      <w:pPr>
        <w:pStyle w:val="Heading2"/>
      </w:pPr>
      <w:bookmarkStart w:id="588" w:name="_Toc207014312"/>
      <w:bookmarkStart w:id="589" w:name="Xf5c0c65dec9be3a31cf6df678ff441281445d45"/>
      <w:bookmarkStart w:id="590" w:name="_Toc210935015"/>
      <w:bookmarkEnd w:id="565"/>
      <w:bookmarkEnd w:id="586"/>
      <w:r>
        <w:t>5.6 Key changeover</w:t>
      </w:r>
      <w:bookmarkEnd w:id="588"/>
      <w:bookmarkEnd w:id="590"/>
    </w:p>
    <w:p w14:paraId="08F8E89E" w14:textId="77777777" w:rsidR="00625553" w:rsidRDefault="00000000">
      <w:pPr>
        <w:pStyle w:val="Heading2"/>
      </w:pPr>
      <w:bookmarkStart w:id="591" w:name="_Toc207014313"/>
      <w:bookmarkStart w:id="592" w:name="X1b38fe0728f1fdaa67d821099eee1943286367d"/>
      <w:bookmarkStart w:id="593" w:name="_Toc210935016"/>
      <w:bookmarkEnd w:id="589"/>
      <w:r>
        <w:t>5.7 Compromise and disaster recovery</w:t>
      </w:r>
      <w:bookmarkEnd w:id="591"/>
      <w:bookmarkEnd w:id="593"/>
    </w:p>
    <w:p w14:paraId="5000AD38" w14:textId="77777777" w:rsidR="00625553" w:rsidRDefault="00000000">
      <w:pPr>
        <w:pStyle w:val="Heading3"/>
      </w:pPr>
      <w:bookmarkStart w:id="594" w:name="_Toc207014314"/>
      <w:bookmarkStart w:id="595" w:name="X537e973abd6bcf8d340de486a529412a221d716"/>
      <w:bookmarkStart w:id="596" w:name="_Toc210935017"/>
      <w:r>
        <w:t>5.7.1 Incident and compromise handling procedures</w:t>
      </w:r>
      <w:bookmarkEnd w:id="594"/>
      <w:bookmarkEnd w:id="596"/>
    </w:p>
    <w:p w14:paraId="4502238C" w14:textId="77777777" w:rsidR="00625553" w:rsidRDefault="00000000">
      <w:pPr>
        <w:pStyle w:val="Heading4"/>
      </w:pPr>
      <w:bookmarkStart w:id="597" w:name="X6ef55422dc5da8a7236c1942849da809b6ff4ea"/>
      <w:r>
        <w:t>5.7.1.1 Incident Response and Disaster Recovery Plans</w:t>
      </w:r>
    </w:p>
    <w:p w14:paraId="7E1A8267" w14:textId="77777777" w:rsidR="00625553" w:rsidRDefault="00000000">
      <w:pPr>
        <w:pStyle w:val="FirstParagraph"/>
      </w:pPr>
      <w:r>
        <w:t xml:space="preserve">CA organizations </w:t>
      </w:r>
      <w:proofErr w:type="gramStart"/>
      <w:r>
        <w:t>shall</w:t>
      </w:r>
      <w:proofErr w:type="gramEnd"/>
      <w:r>
        <w:t xml:space="preserve"> have an Incident Response Plan and a Disaster Recovery Plan.</w:t>
      </w:r>
    </w:p>
    <w:p w14:paraId="5A09B3BC" w14:textId="77777777" w:rsidR="00625553" w:rsidRDefault="00000000">
      <w:pPr>
        <w:pStyle w:val="BodyText"/>
      </w:pPr>
      <w:r>
        <w:t xml:space="preserve">The CA SHALL </w:t>
      </w:r>
      <w:proofErr w:type="gramStart"/>
      <w:r>
        <w:t>document</w:t>
      </w:r>
      <w:proofErr w:type="gramEnd"/>
      <w:r>
        <w:t xml:space="preserve"> </w:t>
      </w:r>
      <w:proofErr w:type="gramStart"/>
      <w:r>
        <w:t>a business</w:t>
      </w:r>
      <w:proofErr w:type="gramEnd"/>
      <w:r>
        <w:t xml:space="preserve">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w:t>
      </w:r>
      <w:proofErr w:type="gramStart"/>
      <w:r>
        <w:t>make</w:t>
      </w:r>
      <w:proofErr w:type="gramEnd"/>
      <w:r>
        <w:t xml:space="preserve"> its business continuity plan and security plans available to the CA’s auditors upon request. The CA SHALL annually </w:t>
      </w:r>
      <w:proofErr w:type="gramStart"/>
      <w:r>
        <w:t>test</w:t>
      </w:r>
      <w:proofErr w:type="gramEnd"/>
      <w:r>
        <w:t xml:space="preserve">, </w:t>
      </w:r>
      <w:proofErr w:type="gramStart"/>
      <w:r>
        <w:t>review</w:t>
      </w:r>
      <w:proofErr w:type="gramEnd"/>
      <w:r>
        <w:t xml:space="preserve">, and </w:t>
      </w:r>
      <w:proofErr w:type="gramStart"/>
      <w:r>
        <w:t>update</w:t>
      </w:r>
      <w:proofErr w:type="gramEnd"/>
      <w:r>
        <w:t xml:space="preserve"> these procedures.</w:t>
      </w:r>
    </w:p>
    <w:p w14:paraId="41411920" w14:textId="77777777" w:rsidR="00625553" w:rsidRDefault="00000000">
      <w:pPr>
        <w:pStyle w:val="BodyText"/>
      </w:pPr>
      <w:r>
        <w:t>The business continuity plan MUST include:</w:t>
      </w:r>
    </w:p>
    <w:p w14:paraId="796DB4B1" w14:textId="77777777" w:rsidR="00625553" w:rsidRDefault="00000000">
      <w:pPr>
        <w:pStyle w:val="Compact"/>
        <w:numPr>
          <w:ilvl w:val="0"/>
          <w:numId w:val="75"/>
        </w:numPr>
      </w:pPr>
      <w:r>
        <w:t>The conditions for activating the plan,</w:t>
      </w:r>
    </w:p>
    <w:p w14:paraId="00B9E2DD" w14:textId="77777777" w:rsidR="00625553" w:rsidRDefault="00000000">
      <w:pPr>
        <w:pStyle w:val="Compact"/>
        <w:numPr>
          <w:ilvl w:val="0"/>
          <w:numId w:val="75"/>
        </w:numPr>
      </w:pPr>
      <w:r>
        <w:t>Emergency procedures,</w:t>
      </w:r>
    </w:p>
    <w:p w14:paraId="7640F5CC" w14:textId="77777777" w:rsidR="00625553" w:rsidRDefault="00000000">
      <w:pPr>
        <w:pStyle w:val="Compact"/>
        <w:numPr>
          <w:ilvl w:val="0"/>
          <w:numId w:val="75"/>
        </w:numPr>
      </w:pPr>
      <w:r>
        <w:t>Fallback procedures,</w:t>
      </w:r>
    </w:p>
    <w:p w14:paraId="3522982F" w14:textId="77777777" w:rsidR="00625553" w:rsidRDefault="00000000">
      <w:pPr>
        <w:pStyle w:val="Compact"/>
        <w:numPr>
          <w:ilvl w:val="0"/>
          <w:numId w:val="75"/>
        </w:numPr>
      </w:pPr>
      <w:r>
        <w:t>Resumption procedures,</w:t>
      </w:r>
    </w:p>
    <w:p w14:paraId="0B3518DF" w14:textId="77777777" w:rsidR="00625553" w:rsidRDefault="00000000">
      <w:pPr>
        <w:pStyle w:val="Compact"/>
        <w:numPr>
          <w:ilvl w:val="0"/>
          <w:numId w:val="75"/>
        </w:numPr>
      </w:pPr>
      <w:r>
        <w:t xml:space="preserve">A maintenance schedule for the </w:t>
      </w:r>
      <w:proofErr w:type="gramStart"/>
      <w:r>
        <w:t>plan;</w:t>
      </w:r>
      <w:proofErr w:type="gramEnd"/>
    </w:p>
    <w:p w14:paraId="0F07D5AB" w14:textId="77777777" w:rsidR="00625553" w:rsidRDefault="00000000">
      <w:pPr>
        <w:pStyle w:val="Compact"/>
        <w:numPr>
          <w:ilvl w:val="0"/>
          <w:numId w:val="75"/>
        </w:numPr>
      </w:pPr>
      <w:r>
        <w:t xml:space="preserve">Awareness and education </w:t>
      </w:r>
      <w:proofErr w:type="gramStart"/>
      <w:r>
        <w:t>requirements;</w:t>
      </w:r>
      <w:proofErr w:type="gramEnd"/>
    </w:p>
    <w:p w14:paraId="3A9CAC81" w14:textId="77777777" w:rsidR="00625553" w:rsidRDefault="00000000">
      <w:pPr>
        <w:pStyle w:val="Compact"/>
        <w:numPr>
          <w:ilvl w:val="0"/>
          <w:numId w:val="75"/>
        </w:numPr>
      </w:pPr>
      <w:r>
        <w:t xml:space="preserve">The responsibilities of the </w:t>
      </w:r>
      <w:proofErr w:type="gramStart"/>
      <w:r>
        <w:t>individuals;</w:t>
      </w:r>
      <w:proofErr w:type="gramEnd"/>
    </w:p>
    <w:p w14:paraId="2792B139" w14:textId="77777777" w:rsidR="00625553" w:rsidRDefault="00000000">
      <w:pPr>
        <w:pStyle w:val="Compact"/>
        <w:numPr>
          <w:ilvl w:val="0"/>
          <w:numId w:val="75"/>
        </w:numPr>
      </w:pPr>
      <w:r>
        <w:t>Recovery time objective (RTO</w:t>
      </w:r>
      <w:proofErr w:type="gramStart"/>
      <w:r>
        <w:t>);</w:t>
      </w:r>
      <w:proofErr w:type="gramEnd"/>
    </w:p>
    <w:p w14:paraId="41A5A1D0" w14:textId="77777777" w:rsidR="00625553" w:rsidRDefault="00000000">
      <w:pPr>
        <w:pStyle w:val="Compact"/>
        <w:numPr>
          <w:ilvl w:val="0"/>
          <w:numId w:val="75"/>
        </w:numPr>
      </w:pPr>
      <w:r>
        <w:t>Regular testing of contingency plans.</w:t>
      </w:r>
    </w:p>
    <w:p w14:paraId="0A3D74B1" w14:textId="77777777" w:rsidR="00625553" w:rsidRDefault="00000000">
      <w:pPr>
        <w:pStyle w:val="Compact"/>
        <w:numPr>
          <w:ilvl w:val="0"/>
          <w:numId w:val="75"/>
        </w:numPr>
      </w:pPr>
      <w:r>
        <w:lastRenderedPageBreak/>
        <w:t xml:space="preserve">The CA’s plan to maintain or restore the CA’s business operations in a timely manner following interruption </w:t>
      </w:r>
      <w:proofErr w:type="gramStart"/>
      <w:r>
        <w:t>to</w:t>
      </w:r>
      <w:proofErr w:type="gramEnd"/>
      <w:r>
        <w:t xml:space="preserve"> or failure of critical business processes</w:t>
      </w:r>
    </w:p>
    <w:p w14:paraId="72B272C1" w14:textId="77777777" w:rsidR="00625553" w:rsidRDefault="00000000">
      <w:pPr>
        <w:pStyle w:val="Compact"/>
        <w:numPr>
          <w:ilvl w:val="0"/>
          <w:numId w:val="75"/>
        </w:numPr>
      </w:pPr>
      <w:r>
        <w:t xml:space="preserve">A requirement to store critical cryptographic materials (i.e., secure cryptographic device and activation materials) at an alternate </w:t>
      </w:r>
      <w:proofErr w:type="gramStart"/>
      <w:r>
        <w:t>location;</w:t>
      </w:r>
      <w:proofErr w:type="gramEnd"/>
    </w:p>
    <w:p w14:paraId="42E948C1" w14:textId="77777777" w:rsidR="00625553" w:rsidRDefault="00000000">
      <w:pPr>
        <w:pStyle w:val="Compact"/>
        <w:numPr>
          <w:ilvl w:val="0"/>
          <w:numId w:val="75"/>
        </w:numPr>
      </w:pPr>
      <w:r>
        <w:t>What constitutes an acceptable system outage and recovery time</w:t>
      </w:r>
    </w:p>
    <w:p w14:paraId="0A98EAA9" w14:textId="77777777" w:rsidR="00625553" w:rsidRDefault="00000000">
      <w:pPr>
        <w:pStyle w:val="Compact"/>
        <w:numPr>
          <w:ilvl w:val="0"/>
          <w:numId w:val="75"/>
        </w:numPr>
      </w:pPr>
      <w:r>
        <w:t xml:space="preserve">How frequently backup copies of essential business information and software are </w:t>
      </w:r>
      <w:proofErr w:type="gramStart"/>
      <w:r>
        <w:t>taken;</w:t>
      </w:r>
      <w:proofErr w:type="gramEnd"/>
    </w:p>
    <w:p w14:paraId="276F0101" w14:textId="77777777" w:rsidR="00625553" w:rsidRDefault="00000000">
      <w:pPr>
        <w:pStyle w:val="Compact"/>
        <w:numPr>
          <w:ilvl w:val="0"/>
          <w:numId w:val="75"/>
        </w:numPr>
      </w:pPr>
      <w:r>
        <w:t>The distance of recovery facilities to the CA’s main site; and</w:t>
      </w:r>
    </w:p>
    <w:p w14:paraId="68865243" w14:textId="77777777" w:rsidR="00625553" w:rsidRDefault="00000000">
      <w:pPr>
        <w:pStyle w:val="Compact"/>
        <w:numPr>
          <w:ilvl w:val="0"/>
          <w:numId w:val="75"/>
        </w:numPr>
      </w:pPr>
      <w:r>
        <w:t xml:space="preserve">Procedures for securing its facility to the extent possible during the </w:t>
      </w:r>
      <w:proofErr w:type="gramStart"/>
      <w:r>
        <w:t>period of time</w:t>
      </w:r>
      <w:proofErr w:type="gramEnd"/>
      <w:r>
        <w:t xml:space="preserve"> following a disaster and prior to restoring a secure environment either at the original or a remote site.</w:t>
      </w:r>
    </w:p>
    <w:p w14:paraId="040EB873" w14:textId="77777777" w:rsidR="00625553" w:rsidRDefault="00000000">
      <w:pPr>
        <w:pStyle w:val="Heading4"/>
      </w:pPr>
      <w:bookmarkStart w:id="598" w:name="X41916836aa4c7e79a08cbdbf166796916345e28"/>
      <w:bookmarkEnd w:id="597"/>
      <w:r>
        <w:t>5.7.1.2 Mass Revocation Plans</w:t>
      </w:r>
    </w:p>
    <w:p w14:paraId="43C6BAAA" w14:textId="77777777" w:rsidR="00625553" w:rsidRDefault="00000000">
      <w:pPr>
        <w:pStyle w:val="FirstParagraph"/>
      </w:pPr>
      <w:r>
        <w:t>CA organizations MUST have a mass revocation plan, and as of December 1, 2025, they SHALL assert in section 5.7.1 of their CPS or combined CP/CPS that they maintain a comprehensive and actionable plan for mass revocation events, that they perform annual testing of the mass revocation plan, and that they incorporate lessons learned into such plan in order to continually improve their preparedness for mass revocation events over time.</w:t>
      </w:r>
    </w:p>
    <w:p w14:paraId="39F3F003" w14:textId="77777777" w:rsidR="00625553" w:rsidRDefault="00000000">
      <w:pPr>
        <w:pStyle w:val="BodyText"/>
      </w:pPr>
      <w:r>
        <w:t xml:space="preserve">The CA’s mass revocation plan MUST include clearly defined, actionable, and comprehensive procedures designed to ensure rapid, consistent, and reliable response to large-scale certificate revocation scenarios. The CA is not required to publicly disclose its mass revocation plan or procedures but MUST make them available to its auditors upon request. The CA SHALL annually </w:t>
      </w:r>
      <w:proofErr w:type="gramStart"/>
      <w:r>
        <w:t>test</w:t>
      </w:r>
      <w:proofErr w:type="gramEnd"/>
      <w:r>
        <w:t xml:space="preserve">, </w:t>
      </w:r>
      <w:proofErr w:type="gramStart"/>
      <w:r>
        <w:t>review</w:t>
      </w:r>
      <w:proofErr w:type="gramEnd"/>
      <w:r>
        <w:t xml:space="preserve">, and </w:t>
      </w:r>
      <w:proofErr w:type="gramStart"/>
      <w:r>
        <w:t>update</w:t>
      </w:r>
      <w:proofErr w:type="gramEnd"/>
      <w:r>
        <w:t xml:space="preserve"> its plan and such procedures. The CA’s mass revocation plan MAY be integrated into the CA’s incident response, business continuity, disaster recovery, or other similar plans or procedures, </w:t>
      </w:r>
      <w:proofErr w:type="gramStart"/>
      <w:r>
        <w:t>provided that</w:t>
      </w:r>
      <w:proofErr w:type="gramEnd"/>
      <w:r>
        <w:t xml:space="preserve"> provisions governing mass revocation events remain clearly identifiable and satisfy these requirements.</w:t>
      </w:r>
    </w:p>
    <w:p w14:paraId="5E4B7E47" w14:textId="77777777" w:rsidR="00625553" w:rsidRDefault="00000000">
      <w:pPr>
        <w:pStyle w:val="BodyText"/>
      </w:pPr>
      <w:r>
        <w:t>Mass revocation provisions MUST include:</w:t>
      </w:r>
    </w:p>
    <w:p w14:paraId="113845CF" w14:textId="77777777" w:rsidR="00625553" w:rsidRDefault="00000000">
      <w:pPr>
        <w:pStyle w:val="Compact"/>
        <w:numPr>
          <w:ilvl w:val="0"/>
          <w:numId w:val="76"/>
        </w:numPr>
      </w:pPr>
      <w:r>
        <w:t xml:space="preserve">Activation criteria – specific, objective, and measurable thresholds at which the mass revocation plan is triggered based on the CA’s risk profile, issuance volumes, and operational </w:t>
      </w:r>
      <w:proofErr w:type="gramStart"/>
      <w:r>
        <w:t>capabilities;</w:t>
      </w:r>
      <w:proofErr w:type="gramEnd"/>
    </w:p>
    <w:p w14:paraId="36DACBC6" w14:textId="77777777" w:rsidR="00625553" w:rsidRDefault="00000000">
      <w:pPr>
        <w:pStyle w:val="Compact"/>
        <w:numPr>
          <w:ilvl w:val="0"/>
          <w:numId w:val="76"/>
        </w:numPr>
      </w:pPr>
      <w:r>
        <w:t xml:space="preserve">Customer contact information – how subscriber and customer contact details are stored, maintained, and kept up to </w:t>
      </w:r>
      <w:proofErr w:type="gramStart"/>
      <w:r>
        <w:t>date;</w:t>
      </w:r>
      <w:proofErr w:type="gramEnd"/>
    </w:p>
    <w:p w14:paraId="02C83FE7" w14:textId="77777777" w:rsidR="00625553" w:rsidRDefault="00000000">
      <w:pPr>
        <w:pStyle w:val="Compact"/>
        <w:numPr>
          <w:ilvl w:val="0"/>
          <w:numId w:val="76"/>
        </w:numPr>
      </w:pPr>
      <w:r>
        <w:t xml:space="preserve">Automation points – processes that are automated or could be automated, and those processes that require manual </w:t>
      </w:r>
      <w:proofErr w:type="gramStart"/>
      <w:r>
        <w:t>intervention;</w:t>
      </w:r>
      <w:proofErr w:type="gramEnd"/>
    </w:p>
    <w:p w14:paraId="574833A5" w14:textId="77777777" w:rsidR="00625553" w:rsidRDefault="00000000">
      <w:pPr>
        <w:pStyle w:val="Compact"/>
        <w:numPr>
          <w:ilvl w:val="0"/>
          <w:numId w:val="76"/>
        </w:numPr>
      </w:pPr>
      <w:r>
        <w:t xml:space="preserve">Targets and timelines – for incident triage, revocation initiation, certificate replacement, and post-event </w:t>
      </w:r>
      <w:proofErr w:type="gramStart"/>
      <w:r>
        <w:t>review;</w:t>
      </w:r>
      <w:proofErr w:type="gramEnd"/>
    </w:p>
    <w:p w14:paraId="07F219AA" w14:textId="77777777" w:rsidR="00625553" w:rsidRDefault="00000000">
      <w:pPr>
        <w:pStyle w:val="Compact"/>
        <w:numPr>
          <w:ilvl w:val="0"/>
          <w:numId w:val="76"/>
        </w:numPr>
      </w:pPr>
      <w:r>
        <w:t xml:space="preserve">Subscriber notification methods – mechanisms for notifying impacted </w:t>
      </w:r>
      <w:proofErr w:type="gramStart"/>
      <w:r>
        <w:t>Subscribers;</w:t>
      </w:r>
      <w:proofErr w:type="gramEnd"/>
    </w:p>
    <w:p w14:paraId="6DCF3545" w14:textId="77777777" w:rsidR="00625553" w:rsidRDefault="00000000">
      <w:pPr>
        <w:pStyle w:val="Compact"/>
        <w:numPr>
          <w:ilvl w:val="0"/>
          <w:numId w:val="76"/>
        </w:numPr>
      </w:pPr>
      <w:r>
        <w:t xml:space="preserve">Role assignments – roles and responsibilities of personnel responsible for initiating, coordinating, and executing the </w:t>
      </w:r>
      <w:proofErr w:type="gramStart"/>
      <w:r>
        <w:t>plan;</w:t>
      </w:r>
      <w:proofErr w:type="gramEnd"/>
    </w:p>
    <w:p w14:paraId="413B7FD8" w14:textId="77777777" w:rsidR="00625553" w:rsidRDefault="00000000">
      <w:pPr>
        <w:pStyle w:val="Compact"/>
        <w:numPr>
          <w:ilvl w:val="0"/>
          <w:numId w:val="76"/>
        </w:numPr>
      </w:pPr>
      <w:r>
        <w:lastRenderedPageBreak/>
        <w:t xml:space="preserve">Training and education – training, awareness, and readiness activities for personnel responsible for, or supporting, the </w:t>
      </w:r>
      <w:proofErr w:type="gramStart"/>
      <w:r>
        <w:t>plan;</w:t>
      </w:r>
      <w:proofErr w:type="gramEnd"/>
    </w:p>
    <w:p w14:paraId="22A44AFA" w14:textId="77777777" w:rsidR="00625553" w:rsidRDefault="00000000">
      <w:pPr>
        <w:pStyle w:val="Compact"/>
        <w:numPr>
          <w:ilvl w:val="0"/>
          <w:numId w:val="76"/>
        </w:numPr>
      </w:pPr>
      <w:r>
        <w:t>Plan testing – annual operational testing to assess readiness and demonstrate implementation feasibility, using one or more of tabletop exercises, simulations, parallel testing, or controlled test environments that DO NOT involve the revocation of active Subscriber Certificates; and</w:t>
      </w:r>
    </w:p>
    <w:p w14:paraId="13DD1391" w14:textId="77777777" w:rsidR="00625553" w:rsidRDefault="00000000">
      <w:pPr>
        <w:pStyle w:val="Compact"/>
        <w:numPr>
          <w:ilvl w:val="0"/>
          <w:numId w:val="76"/>
        </w:numPr>
      </w:pPr>
      <w:r>
        <w:t>Post-test analysis and update schedule – how lessons learned from testing or live incidents are incorporated into the plan, and how often it is reviewed and updated.</w:t>
      </w:r>
    </w:p>
    <w:p w14:paraId="234464BD" w14:textId="77777777" w:rsidR="00625553" w:rsidRDefault="00000000">
      <w:pPr>
        <w:pStyle w:val="Heading3"/>
      </w:pPr>
      <w:bookmarkStart w:id="599" w:name="_Toc207014315"/>
      <w:bookmarkStart w:id="600" w:name="X5fb307205af3758c8d5ee1ba1f8f30c9831ffb8"/>
      <w:bookmarkStart w:id="601" w:name="_Toc210935018"/>
      <w:bookmarkEnd w:id="595"/>
      <w:bookmarkEnd w:id="598"/>
      <w:r>
        <w:t>5.7.2 Recovery Procedures if Computing resources, software, and/or data are corrupted</w:t>
      </w:r>
      <w:bookmarkEnd w:id="599"/>
      <w:bookmarkEnd w:id="601"/>
    </w:p>
    <w:p w14:paraId="11D96FF1" w14:textId="77777777" w:rsidR="00625553" w:rsidRDefault="00000000">
      <w:pPr>
        <w:pStyle w:val="Heading3"/>
      </w:pPr>
      <w:bookmarkStart w:id="602" w:name="_Toc207014316"/>
      <w:bookmarkStart w:id="603" w:name="X0bde16ef449c4493f99c274e5cd3208e412ffee"/>
      <w:bookmarkStart w:id="604" w:name="_Toc210935019"/>
      <w:bookmarkEnd w:id="600"/>
      <w:r>
        <w:t>5.7.3 Recovery Procedures after Key Compromise</w:t>
      </w:r>
      <w:bookmarkEnd w:id="602"/>
      <w:bookmarkEnd w:id="604"/>
    </w:p>
    <w:p w14:paraId="5DA83CC0" w14:textId="77777777" w:rsidR="00625553" w:rsidRDefault="00000000">
      <w:pPr>
        <w:pStyle w:val="Heading3"/>
      </w:pPr>
      <w:bookmarkStart w:id="605" w:name="_Toc207014317"/>
      <w:bookmarkStart w:id="606" w:name="X8fcc89b3c07a6ada7111bbb4b39ac17dacc9ffb"/>
      <w:bookmarkStart w:id="607" w:name="_Toc210935020"/>
      <w:bookmarkEnd w:id="603"/>
      <w:r>
        <w:t>5.7.4 Business continuity capabilities after a disaster</w:t>
      </w:r>
      <w:bookmarkEnd w:id="605"/>
      <w:bookmarkEnd w:id="607"/>
    </w:p>
    <w:p w14:paraId="1A2F878A" w14:textId="77777777" w:rsidR="00625553" w:rsidRDefault="00000000">
      <w:pPr>
        <w:pStyle w:val="Heading2"/>
      </w:pPr>
      <w:bookmarkStart w:id="608" w:name="_Toc207014318"/>
      <w:bookmarkStart w:id="609" w:name="X5426df09f772338eb6fa8dbe321896ec93cde3b"/>
      <w:bookmarkStart w:id="610" w:name="_Toc210935021"/>
      <w:bookmarkEnd w:id="592"/>
      <w:bookmarkEnd w:id="606"/>
      <w:r>
        <w:t>5.8 CA or RA termination</w:t>
      </w:r>
      <w:bookmarkEnd w:id="608"/>
      <w:bookmarkEnd w:id="610"/>
    </w:p>
    <w:p w14:paraId="2C6F814A" w14:textId="77777777" w:rsidR="00625553" w:rsidRDefault="00000000">
      <w:pPr>
        <w:pStyle w:val="Heading1"/>
      </w:pPr>
      <w:bookmarkStart w:id="611" w:name="_Toc207014319"/>
      <w:bookmarkStart w:id="612" w:name="X0f4a312b6ea95623dbd1449e5842e1ce2dfb0c3"/>
      <w:bookmarkStart w:id="613" w:name="_Toc210935022"/>
      <w:bookmarkEnd w:id="465"/>
      <w:bookmarkEnd w:id="609"/>
      <w:r>
        <w:lastRenderedPageBreak/>
        <w:t xml:space="preserve">6. </w:t>
      </w:r>
      <w:proofErr w:type="gramStart"/>
      <w:r>
        <w:t>TECHNICAL SECURITY</w:t>
      </w:r>
      <w:proofErr w:type="gramEnd"/>
      <w:r>
        <w:t xml:space="preserve"> CONTROLS</w:t>
      </w:r>
      <w:bookmarkEnd w:id="611"/>
      <w:bookmarkEnd w:id="613"/>
    </w:p>
    <w:p w14:paraId="4CBFCAA6" w14:textId="77777777" w:rsidR="00625553" w:rsidRDefault="00000000">
      <w:pPr>
        <w:pStyle w:val="Heading2"/>
      </w:pPr>
      <w:bookmarkStart w:id="614" w:name="_Toc207014320"/>
      <w:bookmarkStart w:id="615" w:name="Xd8a643226c33dc90cd48b3203e3aadd8ac36c37"/>
      <w:bookmarkStart w:id="616" w:name="_Toc210935023"/>
      <w:r>
        <w:t>6.1 Key pair generation and installation</w:t>
      </w:r>
      <w:bookmarkEnd w:id="614"/>
      <w:bookmarkEnd w:id="616"/>
    </w:p>
    <w:p w14:paraId="74CE292E" w14:textId="77777777" w:rsidR="00625553" w:rsidRDefault="00000000">
      <w:pPr>
        <w:pStyle w:val="Heading3"/>
      </w:pPr>
      <w:bookmarkStart w:id="617" w:name="_Toc207014321"/>
      <w:bookmarkStart w:id="618" w:name="X12f3290cdba20f36347c5329805670700a16637"/>
      <w:bookmarkStart w:id="619" w:name="_Toc210935024"/>
      <w:r>
        <w:t>6.1.1 Key pair generation</w:t>
      </w:r>
      <w:bookmarkEnd w:id="617"/>
      <w:bookmarkEnd w:id="619"/>
    </w:p>
    <w:p w14:paraId="240EB29D" w14:textId="77777777" w:rsidR="00625553" w:rsidRDefault="00000000">
      <w:pPr>
        <w:pStyle w:val="Heading4"/>
      </w:pPr>
      <w:bookmarkStart w:id="620" w:name="X48b84fe867a960114988a57064dab205ab44937"/>
      <w:r>
        <w:t>6.1.1.1 CA Key Pair Generation</w:t>
      </w:r>
    </w:p>
    <w:p w14:paraId="62E6EFE6" w14:textId="77777777" w:rsidR="00625553" w:rsidRDefault="00000000">
      <w:pPr>
        <w:pStyle w:val="FirstParagraph"/>
      </w:pPr>
      <w:r>
        <w:t>For CA Key Pairs that are either</w:t>
      </w:r>
    </w:p>
    <w:p w14:paraId="508E339A" w14:textId="77777777" w:rsidR="00625553" w:rsidRDefault="00000000">
      <w:pPr>
        <w:pStyle w:val="Compact"/>
        <w:numPr>
          <w:ilvl w:val="0"/>
          <w:numId w:val="77"/>
        </w:numPr>
      </w:pPr>
      <w:r>
        <w:t>used as a CA Key Pair for a Root Certificate or</w:t>
      </w:r>
    </w:p>
    <w:p w14:paraId="7A5E8E1B" w14:textId="77777777" w:rsidR="00625553" w:rsidRDefault="00000000">
      <w:pPr>
        <w:pStyle w:val="Compact"/>
        <w:numPr>
          <w:ilvl w:val="0"/>
          <w:numId w:val="77"/>
        </w:numPr>
      </w:pPr>
      <w:r>
        <w:t xml:space="preserve">used as a CA Key Pair for a Subordinate CA Certificate, where the Subordinate CA is not the operator of </w:t>
      </w:r>
      <w:proofErr w:type="gramStart"/>
      <w:r>
        <w:t>the Root</w:t>
      </w:r>
      <w:proofErr w:type="gramEnd"/>
      <w:r>
        <w:t xml:space="preserve"> CA or an Affiliate of </w:t>
      </w:r>
      <w:proofErr w:type="gramStart"/>
      <w:r>
        <w:t>the Root</w:t>
      </w:r>
      <w:proofErr w:type="gramEnd"/>
      <w:r>
        <w:t xml:space="preserve"> CA,</w:t>
      </w:r>
    </w:p>
    <w:p w14:paraId="187EA8FB" w14:textId="77777777" w:rsidR="00625553" w:rsidRDefault="00000000">
      <w:pPr>
        <w:pStyle w:val="FirstParagraph"/>
      </w:pPr>
      <w:r>
        <w:t>the CA SHALL:</w:t>
      </w:r>
    </w:p>
    <w:p w14:paraId="4E2572BC" w14:textId="77777777" w:rsidR="00625553" w:rsidRDefault="00000000">
      <w:pPr>
        <w:pStyle w:val="Compact"/>
        <w:numPr>
          <w:ilvl w:val="0"/>
          <w:numId w:val="78"/>
        </w:numPr>
      </w:pPr>
      <w:r>
        <w:t>prepare and follow a Key Generation Script,</w:t>
      </w:r>
    </w:p>
    <w:p w14:paraId="0DAF7010" w14:textId="77777777" w:rsidR="00625553" w:rsidRDefault="00000000">
      <w:pPr>
        <w:pStyle w:val="Compact"/>
        <w:numPr>
          <w:ilvl w:val="0"/>
          <w:numId w:val="78"/>
        </w:numPr>
      </w:pPr>
      <w:r>
        <w:t>have a Qualified Auditor witness the CA Key Pair generation process or record a video of the entire CA Key Pair generation process, and</w:t>
      </w:r>
    </w:p>
    <w:p w14:paraId="1E6AE085" w14:textId="77777777" w:rsidR="00625553" w:rsidRDefault="00000000">
      <w:pPr>
        <w:pStyle w:val="Compact"/>
        <w:numPr>
          <w:ilvl w:val="0"/>
          <w:numId w:val="78"/>
        </w:numPr>
      </w:pPr>
      <w:r>
        <w:t>have a Qualified Auditor issue a report opining that the CA followed its key ceremony during its Key and Certificate generation process and the controls used to ensure the integrity and confidentiality of the Key Pair.</w:t>
      </w:r>
    </w:p>
    <w:p w14:paraId="05340578" w14:textId="77777777" w:rsidR="00625553" w:rsidRDefault="00000000">
      <w:pPr>
        <w:pStyle w:val="FirstParagraph"/>
      </w:pPr>
      <w:r>
        <w:t>For other CA Key Pairs that are for the operator of the Root CA or an Affiliate of the Root CA, the CA SHOULD:</w:t>
      </w:r>
    </w:p>
    <w:p w14:paraId="37C27415" w14:textId="77777777" w:rsidR="00625553" w:rsidRDefault="00000000">
      <w:pPr>
        <w:pStyle w:val="Compact"/>
        <w:numPr>
          <w:ilvl w:val="0"/>
          <w:numId w:val="79"/>
        </w:numPr>
      </w:pPr>
      <w:r>
        <w:t>prepare and follow a Key Generation Script and</w:t>
      </w:r>
    </w:p>
    <w:p w14:paraId="39EC18E7" w14:textId="77777777" w:rsidR="00625553" w:rsidRDefault="00000000">
      <w:pPr>
        <w:pStyle w:val="Compact"/>
        <w:numPr>
          <w:ilvl w:val="0"/>
          <w:numId w:val="79"/>
        </w:numPr>
      </w:pPr>
      <w:r>
        <w:t>have a Qualified Auditor witness the CA Key Pair generation process or record a video of the entire CA Key Pair generation process.</w:t>
      </w:r>
    </w:p>
    <w:p w14:paraId="31843680" w14:textId="77777777" w:rsidR="00625553" w:rsidRDefault="00000000">
      <w:pPr>
        <w:pStyle w:val="FirstParagraph"/>
      </w:pPr>
      <w:r>
        <w:t>In all cases, the CA SHALL:</w:t>
      </w:r>
    </w:p>
    <w:p w14:paraId="382BAB83" w14:textId="77777777" w:rsidR="00625553" w:rsidRDefault="00000000">
      <w:pPr>
        <w:pStyle w:val="Compact"/>
        <w:numPr>
          <w:ilvl w:val="0"/>
          <w:numId w:val="80"/>
        </w:numPr>
      </w:pPr>
      <w:r>
        <w:t xml:space="preserve">generate the CA Key Pair in a physically secured environment as described in the CA’s Certificate Policy and/or Certification Practice </w:t>
      </w:r>
      <w:proofErr w:type="gramStart"/>
      <w:r>
        <w:t>Statement;</w:t>
      </w:r>
      <w:proofErr w:type="gramEnd"/>
    </w:p>
    <w:p w14:paraId="7E5F805A" w14:textId="77777777" w:rsidR="00625553" w:rsidRDefault="00000000">
      <w:pPr>
        <w:pStyle w:val="Compact"/>
        <w:numPr>
          <w:ilvl w:val="0"/>
          <w:numId w:val="80"/>
        </w:numPr>
      </w:pPr>
      <w:r>
        <w:t xml:space="preserve">generate the CA Key Pair using personnel in Trusted Roles under the principles of multiple person control and split </w:t>
      </w:r>
      <w:proofErr w:type="gramStart"/>
      <w:r>
        <w:t>knowledge;</w:t>
      </w:r>
      <w:proofErr w:type="gramEnd"/>
    </w:p>
    <w:p w14:paraId="30CBECA4" w14:textId="77777777" w:rsidR="00625553" w:rsidRDefault="00000000">
      <w:pPr>
        <w:pStyle w:val="Compact"/>
        <w:numPr>
          <w:ilvl w:val="0"/>
          <w:numId w:val="80"/>
        </w:numPr>
      </w:pPr>
      <w:r>
        <w:t xml:space="preserve">generate the CA Key Pair within cryptographic modules meeting the applicable technical and business requirements as disclosed in the CA’s Certificate Policy and/or Certification Practice </w:t>
      </w:r>
      <w:proofErr w:type="gramStart"/>
      <w:r>
        <w:t>Statement;</w:t>
      </w:r>
      <w:proofErr w:type="gramEnd"/>
    </w:p>
    <w:p w14:paraId="1A421171" w14:textId="77777777" w:rsidR="00625553" w:rsidRDefault="00000000">
      <w:pPr>
        <w:pStyle w:val="Compact"/>
        <w:numPr>
          <w:ilvl w:val="0"/>
          <w:numId w:val="80"/>
        </w:numPr>
      </w:pPr>
      <w:r>
        <w:t>log its CA Key Pair generation activities; and</w:t>
      </w:r>
    </w:p>
    <w:p w14:paraId="73A3E8ED" w14:textId="77777777" w:rsidR="00625553" w:rsidRDefault="00000000">
      <w:pPr>
        <w:pStyle w:val="Compact"/>
        <w:numPr>
          <w:ilvl w:val="0"/>
          <w:numId w:val="80"/>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722BB3DF" w14:textId="77777777" w:rsidR="00625553" w:rsidRDefault="00000000">
      <w:pPr>
        <w:pStyle w:val="Heading4"/>
      </w:pPr>
      <w:bookmarkStart w:id="621" w:name="Xbda1ba31de541463be6497c054f7654505217bc"/>
      <w:bookmarkEnd w:id="620"/>
      <w:r>
        <w:lastRenderedPageBreak/>
        <w:t>6.1.1.2 RA Key Pair Generation</w:t>
      </w:r>
    </w:p>
    <w:p w14:paraId="11A061E2" w14:textId="77777777" w:rsidR="00625553" w:rsidRDefault="00000000">
      <w:pPr>
        <w:pStyle w:val="Heading4"/>
      </w:pPr>
      <w:bookmarkStart w:id="622" w:name="X1f3e343c0ed534965e7af856fa25663848d6acb"/>
      <w:bookmarkEnd w:id="621"/>
      <w:r>
        <w:t>6.1.1.3 Subscriber Key Pair Generation</w:t>
      </w:r>
    </w:p>
    <w:p w14:paraId="50D7D5EB" w14:textId="77777777" w:rsidR="00625553" w:rsidRDefault="00000000">
      <w:pPr>
        <w:pStyle w:val="FirstParagraph"/>
      </w:pPr>
      <w:r>
        <w:t xml:space="preserve">The CA SHALL </w:t>
      </w:r>
      <w:proofErr w:type="gramStart"/>
      <w:r>
        <w:t>reject</w:t>
      </w:r>
      <w:proofErr w:type="gramEnd"/>
      <w:r>
        <w:t xml:space="preserve"> a certificate request if one or more of the following conditions are met:</w:t>
      </w:r>
    </w:p>
    <w:p w14:paraId="033688C4" w14:textId="77777777" w:rsidR="00625553" w:rsidRDefault="00000000">
      <w:pPr>
        <w:pStyle w:val="Compact"/>
        <w:numPr>
          <w:ilvl w:val="0"/>
          <w:numId w:val="81"/>
        </w:numPr>
      </w:pPr>
      <w:r>
        <w:t xml:space="preserve">The Key Pair does not meet the requirements set forth in </w:t>
      </w:r>
      <w:hyperlink w:anchor="X0c3917f405f720f56b6c3f29687ef8fb06831c1">
        <w:r w:rsidR="00625553">
          <w:rPr>
            <w:rStyle w:val="Hyperlink"/>
          </w:rPr>
          <w:t>Section 6.1.5</w:t>
        </w:r>
      </w:hyperlink>
      <w:r>
        <w:t xml:space="preserve"> and/or </w:t>
      </w:r>
      <w:hyperlink w:anchor="X2d5511ef018e98e5d12e636a85cd260c149a4ec">
        <w:r w:rsidR="00625553">
          <w:rPr>
            <w:rStyle w:val="Hyperlink"/>
          </w:rPr>
          <w:t>Section 6.1.6</w:t>
        </w:r>
      </w:hyperlink>
      <w:r>
        <w:t>;</w:t>
      </w:r>
    </w:p>
    <w:p w14:paraId="5E298C5C" w14:textId="77777777" w:rsidR="00625553" w:rsidRDefault="00000000">
      <w:pPr>
        <w:pStyle w:val="Compact"/>
        <w:numPr>
          <w:ilvl w:val="0"/>
          <w:numId w:val="81"/>
        </w:numPr>
      </w:pPr>
      <w:r>
        <w:t xml:space="preserve">There is clear evidence that the specific method used to generate </w:t>
      </w:r>
      <w:proofErr w:type="gramStart"/>
      <w:r>
        <w:t>the Private</w:t>
      </w:r>
      <w:proofErr w:type="gramEnd"/>
      <w:r>
        <w:t xml:space="preserve"> Key was </w:t>
      </w:r>
      <w:proofErr w:type="gramStart"/>
      <w:r>
        <w:t>flawed;</w:t>
      </w:r>
      <w:proofErr w:type="gramEnd"/>
    </w:p>
    <w:p w14:paraId="7AFA985C" w14:textId="77777777" w:rsidR="00625553" w:rsidRDefault="00000000">
      <w:pPr>
        <w:pStyle w:val="Compact"/>
        <w:numPr>
          <w:ilvl w:val="0"/>
          <w:numId w:val="81"/>
        </w:numPr>
      </w:pPr>
      <w:r>
        <w:t xml:space="preserve">The CA is aware of a demonstrated or proven method that exposes the Applicant’s Private Key to </w:t>
      </w:r>
      <w:proofErr w:type="gramStart"/>
      <w:r>
        <w:t>compromise;</w:t>
      </w:r>
      <w:proofErr w:type="gramEnd"/>
    </w:p>
    <w:p w14:paraId="7AB40AB0" w14:textId="77777777" w:rsidR="00625553" w:rsidRDefault="00000000">
      <w:pPr>
        <w:pStyle w:val="Compact"/>
        <w:numPr>
          <w:ilvl w:val="0"/>
          <w:numId w:val="81"/>
        </w:numPr>
      </w:pPr>
      <w:r>
        <w:t xml:space="preserve">The CA has previously been notified that the Applicant’s Private Key has suffered a Key Compromise using the CA’s procedure for revocation request as described in </w:t>
      </w:r>
      <w:hyperlink w:anchor="X184c57b3dc212303fb6214ea6b4ce57cd8eca98">
        <w:r w:rsidR="00625553">
          <w:rPr>
            <w:rStyle w:val="Hyperlink"/>
          </w:rPr>
          <w:t>Section 4.9.3</w:t>
        </w:r>
      </w:hyperlink>
      <w:r>
        <w:t xml:space="preserve"> and </w:t>
      </w:r>
      <w:hyperlink w:anchor="X083c1139a36580c2dff50346d11cd94fc8e4385">
        <w:r w:rsidR="00625553">
          <w:rPr>
            <w:rStyle w:val="Hyperlink"/>
          </w:rPr>
          <w:t>Section 4.9.12</w:t>
        </w:r>
      </w:hyperlink>
      <w:r>
        <w:t>;</w:t>
      </w:r>
    </w:p>
    <w:p w14:paraId="680AF925" w14:textId="77777777" w:rsidR="00625553" w:rsidRDefault="00000000">
      <w:pPr>
        <w:pStyle w:val="Compact"/>
        <w:numPr>
          <w:ilvl w:val="0"/>
          <w:numId w:val="81"/>
        </w:numPr>
      </w:pPr>
      <w:r>
        <w:t>The Public Key corresponds to an industry-demonstrated weak Private Key. For requests submitted on or after November 15, 2024, at least the following precautions SHALL be implemented:</w:t>
      </w:r>
    </w:p>
    <w:p w14:paraId="08050059" w14:textId="77777777" w:rsidR="00625553" w:rsidRDefault="00000000">
      <w:pPr>
        <w:pStyle w:val="Compact"/>
        <w:numPr>
          <w:ilvl w:val="1"/>
          <w:numId w:val="82"/>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625553">
          <w:rPr>
            <w:rStyle w:val="Hyperlink"/>
          </w:rPr>
          <w:t>Section 6.1.5</w:t>
        </w:r>
      </w:hyperlink>
      <w:r>
        <w:t>, with the exception of RSA key sizes greater than 8192 bits, the CA SHALL reject Debian weak keys.</w:t>
      </w:r>
    </w:p>
    <w:p w14:paraId="42EB0C21" w14:textId="77777777" w:rsidR="00625553" w:rsidRDefault="00000000">
      <w:pPr>
        <w:pStyle w:val="Compact"/>
        <w:numPr>
          <w:ilvl w:val="1"/>
          <w:numId w:val="82"/>
        </w:numPr>
      </w:pPr>
      <w:r>
        <w:t>In the case of ROCA vulnerability, the CA SHALL reject keys identified by the tools available at https://github.com/crocs-muni/roca or equivalent.</w:t>
      </w:r>
    </w:p>
    <w:p w14:paraId="4E3D37DD" w14:textId="77777777" w:rsidR="00625553" w:rsidRDefault="00000000">
      <w:pPr>
        <w:pStyle w:val="Compact"/>
        <w:numPr>
          <w:ilvl w:val="1"/>
          <w:numId w:val="82"/>
        </w:numPr>
      </w:pPr>
      <w:r>
        <w:t>In the case of Close Primes vulnerability (https://fermatattack.secvuln.info/), the CA SHALL reject weak keys which can be factored within 100 rounds using Fermat’s factorization method.</w:t>
      </w:r>
    </w:p>
    <w:p w14:paraId="1D94E604" w14:textId="77777777" w:rsidR="00625553" w:rsidRDefault="00000000">
      <w:pPr>
        <w:pStyle w:val="Compact"/>
        <w:numPr>
          <w:ilvl w:val="0"/>
          <w:numId w:val="12"/>
        </w:numPr>
      </w:pPr>
      <w:r>
        <w:t>Suggested tools for checking for weak keys can be found here: https://cabforum.org/resources/tools/</w:t>
      </w:r>
    </w:p>
    <w:p w14:paraId="7448DAED" w14:textId="77777777" w:rsidR="00625553" w:rsidRDefault="00000000">
      <w:pPr>
        <w:pStyle w:val="FirstParagraph"/>
      </w:pPr>
      <w:r>
        <w:t xml:space="preserve">If the Subscriber Certificate </w:t>
      </w:r>
      <w:proofErr w:type="gramStart"/>
      <w:r>
        <w:t>will contain</w:t>
      </w:r>
      <w:proofErr w:type="gramEnd"/>
      <w:r>
        <w:t xml:space="preserve"> an </w:t>
      </w:r>
      <w:proofErr w:type="spellStart"/>
      <w:r>
        <w:rPr>
          <w:rStyle w:val="VerbatimChar"/>
        </w:rPr>
        <w:t>extKeyUsage</w:t>
      </w:r>
      <w:proofErr w:type="spellEnd"/>
      <w:r>
        <w:t xml:space="preserve"> extension containing either the values </w:t>
      </w: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r>
        <w:t xml:space="preserve"> [RFC5280] or </w:t>
      </w:r>
      <w:proofErr w:type="spellStart"/>
      <w:r>
        <w:rPr>
          <w:rStyle w:val="VerbatimChar"/>
        </w:rPr>
        <w:t>anyExtendedKeyUsage</w:t>
      </w:r>
      <w:proofErr w:type="spellEnd"/>
      <w:r>
        <w:t xml:space="preserve"> [RFC5280], the CA SHALL NOT generate a Key Pair on behalf of a Subscriber, and SHALL NOT accept a certificate request using a Key Pair previously generated by the CA.</w:t>
      </w:r>
    </w:p>
    <w:p w14:paraId="2A03AE22" w14:textId="77777777" w:rsidR="00625553" w:rsidRDefault="00000000">
      <w:pPr>
        <w:pStyle w:val="Heading3"/>
      </w:pPr>
      <w:bookmarkStart w:id="623" w:name="_Toc207014322"/>
      <w:bookmarkStart w:id="624" w:name="X0098606bac2246d9a5e61e410b39ff47c5a6126"/>
      <w:bookmarkStart w:id="625" w:name="_Toc210935025"/>
      <w:bookmarkEnd w:id="618"/>
      <w:bookmarkEnd w:id="622"/>
      <w:r>
        <w:t>6.1.2 Private key delivery to subscriber</w:t>
      </w:r>
      <w:bookmarkEnd w:id="623"/>
      <w:bookmarkEnd w:id="625"/>
    </w:p>
    <w:p w14:paraId="6A3C27E3" w14:textId="77777777" w:rsidR="00625553" w:rsidRDefault="00000000">
      <w:pPr>
        <w:pStyle w:val="FirstParagraph"/>
      </w:pPr>
      <w:r>
        <w:t>Parties other than the Subscriber SHALL NOT archive the Subscriber Private Key without authorization by the Subscriber.</w:t>
      </w:r>
    </w:p>
    <w:p w14:paraId="20D331FE" w14:textId="77777777" w:rsidR="00625553"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6131A0C8" w14:textId="77777777" w:rsidR="00625553" w:rsidRDefault="00000000">
      <w:pPr>
        <w:pStyle w:val="Heading3"/>
      </w:pPr>
      <w:bookmarkStart w:id="626" w:name="_Toc207014323"/>
      <w:bookmarkStart w:id="627" w:name="X1ef682463e5aa03f416600ae8c8baeec4477da6"/>
      <w:bookmarkStart w:id="628" w:name="_Toc210935026"/>
      <w:bookmarkEnd w:id="624"/>
      <w:r>
        <w:lastRenderedPageBreak/>
        <w:t>6.1.3 Public key delivery to certificate issuer</w:t>
      </w:r>
      <w:bookmarkEnd w:id="626"/>
      <w:bookmarkEnd w:id="628"/>
    </w:p>
    <w:p w14:paraId="47F20BBF" w14:textId="77777777" w:rsidR="00625553" w:rsidRDefault="00000000">
      <w:pPr>
        <w:pStyle w:val="Heading3"/>
      </w:pPr>
      <w:bookmarkStart w:id="629" w:name="_Toc207014324"/>
      <w:bookmarkStart w:id="630" w:name="X6498bbd610c6366a78bf186b13051bb09665541"/>
      <w:bookmarkStart w:id="631" w:name="_Toc210935027"/>
      <w:bookmarkEnd w:id="627"/>
      <w:r>
        <w:t>6.1.4 CA public key delivery to relying parties</w:t>
      </w:r>
      <w:bookmarkEnd w:id="629"/>
      <w:bookmarkEnd w:id="631"/>
    </w:p>
    <w:p w14:paraId="2BB9783A" w14:textId="77777777" w:rsidR="00625553" w:rsidRDefault="00000000">
      <w:pPr>
        <w:pStyle w:val="Heading3"/>
      </w:pPr>
      <w:bookmarkStart w:id="632" w:name="_Toc207014325"/>
      <w:bookmarkStart w:id="633" w:name="X0c3917f405f720f56b6c3f29687ef8fb06831c1"/>
      <w:bookmarkStart w:id="634" w:name="_Toc210935028"/>
      <w:bookmarkEnd w:id="630"/>
      <w:r>
        <w:t>6.1.5 Key sizes</w:t>
      </w:r>
      <w:bookmarkEnd w:id="632"/>
      <w:bookmarkEnd w:id="634"/>
    </w:p>
    <w:p w14:paraId="05461ABF" w14:textId="77777777" w:rsidR="00625553" w:rsidRDefault="00000000">
      <w:pPr>
        <w:pStyle w:val="FirstParagraph"/>
      </w:pPr>
      <w:r>
        <w:t>For RSA key pairs the CA SHALL:</w:t>
      </w:r>
    </w:p>
    <w:p w14:paraId="6D7CC469" w14:textId="77777777" w:rsidR="00625553" w:rsidRDefault="00000000">
      <w:pPr>
        <w:pStyle w:val="Compact"/>
        <w:numPr>
          <w:ilvl w:val="0"/>
          <w:numId w:val="83"/>
        </w:numPr>
      </w:pPr>
      <w:r>
        <w:t xml:space="preserve">Ensure that the modulus size, when encoded, is at least 2048 bits, </w:t>
      </w:r>
      <w:proofErr w:type="gramStart"/>
      <w:r>
        <w:t>and;</w:t>
      </w:r>
      <w:proofErr w:type="gramEnd"/>
    </w:p>
    <w:p w14:paraId="6687E4BB" w14:textId="77777777" w:rsidR="00625553" w:rsidRDefault="00000000">
      <w:pPr>
        <w:pStyle w:val="Compact"/>
        <w:numPr>
          <w:ilvl w:val="0"/>
          <w:numId w:val="83"/>
        </w:numPr>
      </w:pPr>
      <w:r>
        <w:t>Ensure that the modulus size, in bits, is evenly divisible by 8.</w:t>
      </w:r>
    </w:p>
    <w:p w14:paraId="065ECC0E" w14:textId="77777777" w:rsidR="00625553" w:rsidRDefault="00000000">
      <w:pPr>
        <w:pStyle w:val="FirstParagraph"/>
      </w:pPr>
      <w:r>
        <w:t>For ECDSA key pairs, the CA SHALL:</w:t>
      </w:r>
    </w:p>
    <w:p w14:paraId="7DC6DAB2" w14:textId="77777777" w:rsidR="00625553" w:rsidRDefault="00000000">
      <w:pPr>
        <w:pStyle w:val="Compact"/>
        <w:numPr>
          <w:ilvl w:val="0"/>
          <w:numId w:val="84"/>
        </w:numPr>
      </w:pPr>
      <w:r>
        <w:t>Ensure that the key represents a valid point on the NIST P-256, NIST P-384 or NIST P-521 elliptic curve.</w:t>
      </w:r>
    </w:p>
    <w:p w14:paraId="50C0E5E9" w14:textId="77777777" w:rsidR="00625553" w:rsidRDefault="00000000">
      <w:pPr>
        <w:pStyle w:val="FirstParagraph"/>
      </w:pPr>
      <w:r>
        <w:t>No other algorithms or key sizes are permitted.</w:t>
      </w:r>
    </w:p>
    <w:p w14:paraId="1340F03E" w14:textId="77777777" w:rsidR="00625553" w:rsidRDefault="00000000">
      <w:pPr>
        <w:pStyle w:val="Heading3"/>
      </w:pPr>
      <w:bookmarkStart w:id="635" w:name="_Toc207014326"/>
      <w:bookmarkStart w:id="636" w:name="X2d5511ef018e98e5d12e636a85cd260c149a4ec"/>
      <w:bookmarkStart w:id="637" w:name="_Toc210935029"/>
      <w:bookmarkEnd w:id="633"/>
      <w:r>
        <w:t>6.1.6 Public key parameters generation and quality checking</w:t>
      </w:r>
      <w:bookmarkEnd w:id="635"/>
      <w:bookmarkEnd w:id="637"/>
    </w:p>
    <w:p w14:paraId="3D4D30C6" w14:textId="77777777" w:rsidR="00625553" w:rsidRDefault="00000000">
      <w:pPr>
        <w:pStyle w:val="FirstParagraph"/>
      </w:pPr>
      <w:r>
        <w:t xml:space="preserve">RSA: The CA SHALL </w:t>
      </w:r>
      <w:proofErr w:type="gramStart"/>
      <w:r>
        <w:t>confirm</w:t>
      </w:r>
      <w:proofErr w:type="gramEnd"/>
      <w:r>
        <w:t xml:space="preserve">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5554E2E3" w14:textId="77777777" w:rsidR="00625553"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3490F8D4" w14:textId="77777777" w:rsidR="00625553" w:rsidRDefault="00000000">
      <w:pPr>
        <w:pStyle w:val="Heading3"/>
      </w:pPr>
      <w:bookmarkStart w:id="638" w:name="_Toc207014327"/>
      <w:bookmarkStart w:id="639" w:name="X2bab65cee23c8a01239e6df936400ae79dc98a2"/>
      <w:bookmarkStart w:id="640" w:name="_Toc210935030"/>
      <w:bookmarkEnd w:id="636"/>
      <w:r>
        <w:t>6.1.7 Key usage purposes (as per X.509 v3 key usage field)</w:t>
      </w:r>
      <w:bookmarkEnd w:id="638"/>
      <w:bookmarkEnd w:id="640"/>
    </w:p>
    <w:p w14:paraId="38A6B91A" w14:textId="77777777" w:rsidR="00625553" w:rsidRDefault="00000000">
      <w:pPr>
        <w:pStyle w:val="FirstParagraph"/>
      </w:pPr>
      <w:r>
        <w:t>Private Keys corresponding to Root Certificates MUST NOT be used to sign Certificates except in the following cases:</w:t>
      </w:r>
    </w:p>
    <w:p w14:paraId="6F17FD59" w14:textId="77777777" w:rsidR="00625553" w:rsidRDefault="00000000">
      <w:pPr>
        <w:pStyle w:val="Compact"/>
        <w:numPr>
          <w:ilvl w:val="0"/>
          <w:numId w:val="85"/>
        </w:numPr>
      </w:pPr>
      <w:r>
        <w:t xml:space="preserve">Self-signed Certificates to represent the Root CA </w:t>
      </w:r>
      <w:proofErr w:type="gramStart"/>
      <w:r>
        <w:t>itself;</w:t>
      </w:r>
      <w:proofErr w:type="gramEnd"/>
    </w:p>
    <w:p w14:paraId="065F368C" w14:textId="77777777" w:rsidR="00625553" w:rsidRDefault="00000000">
      <w:pPr>
        <w:pStyle w:val="Compact"/>
        <w:numPr>
          <w:ilvl w:val="0"/>
          <w:numId w:val="85"/>
        </w:numPr>
      </w:pPr>
      <w:r>
        <w:t xml:space="preserve">Certificates for Subordinate CAs and Cross-Certified Subordinate CA </w:t>
      </w:r>
      <w:proofErr w:type="gramStart"/>
      <w:r>
        <w:t>Certificates;</w:t>
      </w:r>
      <w:proofErr w:type="gramEnd"/>
    </w:p>
    <w:p w14:paraId="0DBC4C0A" w14:textId="77777777" w:rsidR="00625553" w:rsidRDefault="00000000">
      <w:pPr>
        <w:pStyle w:val="Compact"/>
        <w:numPr>
          <w:ilvl w:val="0"/>
          <w:numId w:val="85"/>
        </w:numPr>
      </w:pPr>
      <w:r>
        <w:t>Certificates for infrastructure purposes (administrative role certificates, internal CA operational device certificates); and</w:t>
      </w:r>
    </w:p>
    <w:p w14:paraId="0BBDD16F" w14:textId="77777777" w:rsidR="00625553" w:rsidRDefault="00000000">
      <w:pPr>
        <w:pStyle w:val="Compact"/>
        <w:numPr>
          <w:ilvl w:val="0"/>
          <w:numId w:val="85"/>
        </w:numPr>
      </w:pPr>
      <w:r>
        <w:t>Certificates for OCSP Response verification.</w:t>
      </w:r>
    </w:p>
    <w:p w14:paraId="0C1852D7" w14:textId="77777777" w:rsidR="00625553" w:rsidRDefault="00000000">
      <w:pPr>
        <w:pStyle w:val="Heading2"/>
      </w:pPr>
      <w:bookmarkStart w:id="641" w:name="_Toc207014328"/>
      <w:bookmarkStart w:id="642" w:name="X9a73576ca2ed4d90504f8e2ae0362d03f98cf9a"/>
      <w:bookmarkStart w:id="643" w:name="_Toc210935031"/>
      <w:bookmarkEnd w:id="615"/>
      <w:bookmarkEnd w:id="639"/>
      <w:r>
        <w:t>6.2 Private Key Protection and Cryptographic Module Engineering Controls</w:t>
      </w:r>
      <w:bookmarkEnd w:id="641"/>
      <w:bookmarkEnd w:id="643"/>
    </w:p>
    <w:p w14:paraId="1C2EA879" w14:textId="77777777" w:rsidR="00625553" w:rsidRDefault="00000000">
      <w:pPr>
        <w:pStyle w:val="FirstParagraph"/>
      </w:pPr>
      <w:r>
        <w:t xml:space="preserve">The CA SHALL </w:t>
      </w:r>
      <w:proofErr w:type="gramStart"/>
      <w:r>
        <w:t>implement</w:t>
      </w:r>
      <w:proofErr w:type="gramEnd"/>
      <w:r>
        <w:t xml:space="preserve"> physical and logical safeguards to prevent unauthorized certificate issuance. Protection of the CA Private Key outside the validated system or device specified in </w:t>
      </w:r>
      <w:hyperlink w:anchor="X3da7027a86e1ca5da62e07e9c0bde78c57acd08">
        <w:r w:rsidR="00625553">
          <w:rPr>
            <w:rStyle w:val="Hyperlink"/>
          </w:rPr>
          <w:t>Section 6.2.7</w:t>
        </w:r>
      </w:hyperlink>
      <w:r>
        <w:t xml:space="preserve"> MUST consist of physical security, encryption, or a </w:t>
      </w:r>
      <w:r>
        <w:lastRenderedPageBreak/>
        <w:t xml:space="preserve">combination of both, implemented in a manner that prevents disclosure of the Private Key. The CA SHALL encrypt its Private Key with an algorithm and key-length that, according to the state of the art, </w:t>
      </w:r>
      <w:proofErr w:type="gramStart"/>
      <w:r>
        <w:t>are capable of withstanding</w:t>
      </w:r>
      <w:proofErr w:type="gramEnd"/>
      <w:r>
        <w:t xml:space="preserve"> cryptanalytic attacks for the residual life of the encrypted key or key part.</w:t>
      </w:r>
    </w:p>
    <w:p w14:paraId="4501DD6F" w14:textId="77777777" w:rsidR="00625553" w:rsidRDefault="00000000">
      <w:pPr>
        <w:pStyle w:val="Heading3"/>
      </w:pPr>
      <w:bookmarkStart w:id="644" w:name="_Toc207014329"/>
      <w:bookmarkStart w:id="645" w:name="X68a39abc270425c04f97d6531374600eb7c1d74"/>
      <w:bookmarkStart w:id="646" w:name="_Toc210935032"/>
      <w:r>
        <w:t>6.2.1 Cryptographic module standards and controls</w:t>
      </w:r>
      <w:bookmarkEnd w:id="644"/>
      <w:bookmarkEnd w:id="646"/>
    </w:p>
    <w:p w14:paraId="7398BCFE" w14:textId="77777777" w:rsidR="00625553" w:rsidRDefault="00000000">
      <w:pPr>
        <w:pStyle w:val="Heading3"/>
      </w:pPr>
      <w:bookmarkStart w:id="647" w:name="_Toc207014330"/>
      <w:bookmarkStart w:id="648" w:name="Xb4a62a4346c24360b646c84e14d2f564e6a3c41"/>
      <w:bookmarkStart w:id="649" w:name="_Toc210935033"/>
      <w:bookmarkEnd w:id="645"/>
      <w:r>
        <w:t>6.2.2 Private key (n out of m) multi-person control</w:t>
      </w:r>
      <w:bookmarkEnd w:id="647"/>
      <w:bookmarkEnd w:id="649"/>
    </w:p>
    <w:p w14:paraId="45975C07" w14:textId="77777777" w:rsidR="00625553" w:rsidRDefault="00000000">
      <w:pPr>
        <w:pStyle w:val="Heading3"/>
      </w:pPr>
      <w:bookmarkStart w:id="650" w:name="_Toc207014331"/>
      <w:bookmarkStart w:id="651" w:name="X8bc7eca5ba74a1c2225b38c15b16cc7a70f8f4e"/>
      <w:bookmarkStart w:id="652" w:name="_Toc210935034"/>
      <w:bookmarkEnd w:id="648"/>
      <w:r>
        <w:t>6.2.3 Private key escrow</w:t>
      </w:r>
      <w:bookmarkEnd w:id="650"/>
      <w:bookmarkEnd w:id="652"/>
    </w:p>
    <w:p w14:paraId="5AB246D7" w14:textId="77777777" w:rsidR="00625553" w:rsidRDefault="00000000">
      <w:pPr>
        <w:pStyle w:val="Heading3"/>
      </w:pPr>
      <w:bookmarkStart w:id="653" w:name="_Toc207014332"/>
      <w:bookmarkStart w:id="654" w:name="X8ca93c07ec2fb3bb6e327ffe9e4c2086bf8a504"/>
      <w:bookmarkStart w:id="655" w:name="_Toc210935035"/>
      <w:bookmarkEnd w:id="651"/>
      <w:r>
        <w:t>6.2.4 Private key backup</w:t>
      </w:r>
      <w:bookmarkEnd w:id="653"/>
      <w:bookmarkEnd w:id="655"/>
    </w:p>
    <w:p w14:paraId="04549F32" w14:textId="77777777" w:rsidR="00625553" w:rsidRDefault="00000000">
      <w:pPr>
        <w:pStyle w:val="FirstParagraph"/>
      </w:pPr>
      <w:r>
        <w:t xml:space="preserve">See </w:t>
      </w:r>
      <w:hyperlink w:anchor="X4fbb0e570c02a4f7e43898d2be3a8852d9f9405">
        <w:r w:rsidR="00625553">
          <w:rPr>
            <w:rStyle w:val="Hyperlink"/>
          </w:rPr>
          <w:t>Section 5.2.2</w:t>
        </w:r>
      </w:hyperlink>
      <w:r>
        <w:t>.</w:t>
      </w:r>
    </w:p>
    <w:p w14:paraId="3D6BE2A8" w14:textId="77777777" w:rsidR="00625553" w:rsidRDefault="00000000">
      <w:pPr>
        <w:pStyle w:val="Heading3"/>
      </w:pPr>
      <w:bookmarkStart w:id="656" w:name="_Toc207014333"/>
      <w:bookmarkStart w:id="657" w:name="X240b0986a267332741fc5bfd0192a865af812ba"/>
      <w:bookmarkStart w:id="658" w:name="_Toc210935036"/>
      <w:bookmarkEnd w:id="654"/>
      <w:r>
        <w:t>6.2.5 Private key archival</w:t>
      </w:r>
      <w:bookmarkEnd w:id="656"/>
      <w:bookmarkEnd w:id="658"/>
    </w:p>
    <w:p w14:paraId="6EE32849" w14:textId="77777777" w:rsidR="00625553" w:rsidRDefault="00000000">
      <w:pPr>
        <w:pStyle w:val="FirstParagraph"/>
      </w:pPr>
      <w:r>
        <w:t xml:space="preserve">Parties other than </w:t>
      </w:r>
      <w:proofErr w:type="gramStart"/>
      <w:r>
        <w:t>the Subordinate</w:t>
      </w:r>
      <w:proofErr w:type="gramEnd"/>
      <w:r>
        <w:t xml:space="preserve"> CA SHALL NOT archive the Subordinate CA Private Keys without authorization by </w:t>
      </w:r>
      <w:proofErr w:type="gramStart"/>
      <w:r>
        <w:t>the Subordinate</w:t>
      </w:r>
      <w:proofErr w:type="gramEnd"/>
      <w:r>
        <w:t xml:space="preserve"> CA.</w:t>
      </w:r>
    </w:p>
    <w:p w14:paraId="1B8D6FE2" w14:textId="77777777" w:rsidR="00625553" w:rsidRDefault="00000000">
      <w:pPr>
        <w:pStyle w:val="Heading3"/>
      </w:pPr>
      <w:bookmarkStart w:id="659" w:name="_Toc207014334"/>
      <w:bookmarkStart w:id="660" w:name="X832f2d819bfa202e82b36106d1b5894e1420664"/>
      <w:bookmarkStart w:id="661" w:name="_Toc210935037"/>
      <w:bookmarkEnd w:id="657"/>
      <w:r>
        <w:t>6.2.6 Private key transfer into or from a cryptographic module</w:t>
      </w:r>
      <w:bookmarkEnd w:id="659"/>
      <w:bookmarkEnd w:id="661"/>
    </w:p>
    <w:p w14:paraId="1C09F237" w14:textId="77777777" w:rsidR="00625553" w:rsidRDefault="00000000">
      <w:pPr>
        <w:pStyle w:val="FirstParagraph"/>
      </w:pPr>
      <w:r>
        <w:t xml:space="preserve">If the Issuing CA generated the Private Key on behalf of the Subordinate CA, then the Issuing CA SHALL encrypt the Private Key for transport to </w:t>
      </w:r>
      <w:proofErr w:type="gramStart"/>
      <w:r>
        <w:t>the Subordinate</w:t>
      </w:r>
      <w:proofErr w:type="gramEnd"/>
      <w:r>
        <w:t xml:space="preserve"> CA. If the Issuing CA becomes aware that </w:t>
      </w:r>
      <w:proofErr w:type="gramStart"/>
      <w:r>
        <w:t>a Subordinate</w:t>
      </w:r>
      <w:proofErr w:type="gramEnd"/>
      <w:r>
        <w:t xml:space="preserve"> CA’s Private Key has been communicated to an unauthorized person or an organization not affiliated with the Subordinate CA, then the Issuing CA SHALL </w:t>
      </w:r>
      <w:proofErr w:type="gramStart"/>
      <w:r>
        <w:t>revoke</w:t>
      </w:r>
      <w:proofErr w:type="gramEnd"/>
      <w:r>
        <w:t xml:space="preserve"> all certificates that include the Public Key corresponding to the communicated Private Key.</w:t>
      </w:r>
    </w:p>
    <w:p w14:paraId="449DFBE6" w14:textId="77777777" w:rsidR="00625553" w:rsidRDefault="00000000">
      <w:pPr>
        <w:pStyle w:val="Heading3"/>
      </w:pPr>
      <w:bookmarkStart w:id="662" w:name="_Toc207014335"/>
      <w:bookmarkStart w:id="663" w:name="X3da7027a86e1ca5da62e07e9c0bde78c57acd08"/>
      <w:bookmarkStart w:id="664" w:name="_Toc210935038"/>
      <w:bookmarkEnd w:id="660"/>
      <w:r>
        <w:t>6.2.7 Private key storage on cryptographic module</w:t>
      </w:r>
      <w:bookmarkEnd w:id="662"/>
      <w:bookmarkEnd w:id="664"/>
    </w:p>
    <w:p w14:paraId="7BD5912D" w14:textId="77777777" w:rsidR="00625553" w:rsidRDefault="00000000">
      <w:pPr>
        <w:pStyle w:val="FirstParagraph"/>
      </w:pPr>
      <w:r>
        <w:t xml:space="preserve">The CA SHALL </w:t>
      </w:r>
      <w:proofErr w:type="gramStart"/>
      <w:r>
        <w:t>protect</w:t>
      </w:r>
      <w:proofErr w:type="gramEnd"/>
      <w:r>
        <w:t xml:space="preserve"> its Private Key in a system or device that has been validated as meeting at least FIPS 140-2 level 3, FIPS 140-3 level 3, or an appropriate Common </w:t>
      </w:r>
      <w:proofErr w:type="gramStart"/>
      <w:r>
        <w:t>Criteria Protection</w:t>
      </w:r>
      <w:proofErr w:type="gramEnd"/>
      <w:r>
        <w:t xml:space="preserve"> Profile or Security Target, EAL 4 (or higher), which includes requirements to protect the Private Key and other assets against known threats.</w:t>
      </w:r>
    </w:p>
    <w:p w14:paraId="4B2F5765" w14:textId="77777777" w:rsidR="00625553" w:rsidRDefault="00000000">
      <w:pPr>
        <w:pStyle w:val="Heading3"/>
      </w:pPr>
      <w:bookmarkStart w:id="665" w:name="_Toc207014336"/>
      <w:bookmarkStart w:id="666" w:name="X7a2c15a36f966a27af9ee62ea636ddb82848d39"/>
      <w:bookmarkStart w:id="667" w:name="_Toc210935039"/>
      <w:bookmarkEnd w:id="663"/>
      <w:r>
        <w:lastRenderedPageBreak/>
        <w:t>6.2.8 Activating Private Keys</w:t>
      </w:r>
      <w:bookmarkEnd w:id="665"/>
      <w:bookmarkEnd w:id="667"/>
    </w:p>
    <w:p w14:paraId="723894D5" w14:textId="77777777" w:rsidR="00625553" w:rsidRDefault="00000000">
      <w:pPr>
        <w:pStyle w:val="Heading3"/>
      </w:pPr>
      <w:bookmarkStart w:id="668" w:name="_Toc207014337"/>
      <w:bookmarkStart w:id="669" w:name="X21a31dbf85c98d8f06c390dccb493323c0770cb"/>
      <w:bookmarkStart w:id="670" w:name="_Toc210935040"/>
      <w:bookmarkEnd w:id="666"/>
      <w:r>
        <w:t>6.2.9 Deactivating Private Keys</w:t>
      </w:r>
      <w:bookmarkEnd w:id="668"/>
      <w:bookmarkEnd w:id="670"/>
    </w:p>
    <w:p w14:paraId="7FB292BB" w14:textId="77777777" w:rsidR="00625553" w:rsidRDefault="00000000">
      <w:pPr>
        <w:pStyle w:val="Heading3"/>
      </w:pPr>
      <w:bookmarkStart w:id="671" w:name="_Toc207014338"/>
      <w:bookmarkStart w:id="672" w:name="X5630ce5bbd0afadeceae428f00ee31b0b6bf473"/>
      <w:bookmarkStart w:id="673" w:name="_Toc210935041"/>
      <w:bookmarkEnd w:id="669"/>
      <w:r>
        <w:t>6.2.10 Destroying Private Keys</w:t>
      </w:r>
      <w:bookmarkEnd w:id="671"/>
      <w:bookmarkEnd w:id="673"/>
    </w:p>
    <w:p w14:paraId="00B40ABF" w14:textId="77777777" w:rsidR="00625553" w:rsidRDefault="00000000">
      <w:pPr>
        <w:pStyle w:val="Heading3"/>
      </w:pPr>
      <w:bookmarkStart w:id="674" w:name="_Toc207014339"/>
      <w:bookmarkStart w:id="675" w:name="X19fcf750df4f24cc232ac50465de403dd847232"/>
      <w:bookmarkStart w:id="676" w:name="_Toc210935042"/>
      <w:bookmarkEnd w:id="672"/>
      <w:r>
        <w:t>6.2.11 Cryptographic Module Rating</w:t>
      </w:r>
      <w:bookmarkEnd w:id="674"/>
      <w:bookmarkEnd w:id="676"/>
    </w:p>
    <w:p w14:paraId="160CE9C7" w14:textId="77777777" w:rsidR="00625553" w:rsidRDefault="00000000">
      <w:pPr>
        <w:pStyle w:val="Heading2"/>
      </w:pPr>
      <w:bookmarkStart w:id="677" w:name="_Toc207014340"/>
      <w:bookmarkStart w:id="678" w:name="X5ab8f3c3a6dce3cec1684e8c8b2bf52a9e387e4"/>
      <w:bookmarkStart w:id="679" w:name="_Toc210935043"/>
      <w:bookmarkEnd w:id="642"/>
      <w:bookmarkEnd w:id="675"/>
      <w:r>
        <w:t>6.3 Other aspects of key pair management</w:t>
      </w:r>
      <w:bookmarkEnd w:id="677"/>
      <w:bookmarkEnd w:id="679"/>
    </w:p>
    <w:p w14:paraId="0871271A" w14:textId="77777777" w:rsidR="00625553" w:rsidRDefault="00000000">
      <w:pPr>
        <w:pStyle w:val="Heading3"/>
      </w:pPr>
      <w:bookmarkStart w:id="680" w:name="_Toc207014341"/>
      <w:bookmarkStart w:id="681" w:name="Xae64db4a412b946f1bc338b553316855d5c1242"/>
      <w:bookmarkStart w:id="682" w:name="_Toc210935044"/>
      <w:r>
        <w:t>6.3.1 Public key archival</w:t>
      </w:r>
      <w:bookmarkEnd w:id="680"/>
      <w:bookmarkEnd w:id="682"/>
    </w:p>
    <w:p w14:paraId="77F5CB13" w14:textId="77777777" w:rsidR="00625553" w:rsidRDefault="00000000">
      <w:pPr>
        <w:pStyle w:val="Heading3"/>
      </w:pPr>
      <w:bookmarkStart w:id="683" w:name="_Toc207014342"/>
      <w:bookmarkStart w:id="684" w:name="Xd8dbf126b99db7d89ad58c0292d6af64a10d668"/>
      <w:bookmarkStart w:id="685" w:name="_Toc210935045"/>
      <w:bookmarkEnd w:id="681"/>
      <w:r>
        <w:t>6.3.2 Certificate operational periods and key pair usage periods</w:t>
      </w:r>
      <w:bookmarkEnd w:id="683"/>
      <w:bookmarkEnd w:id="685"/>
    </w:p>
    <w:p w14:paraId="2B7C8A0F" w14:textId="77777777" w:rsidR="00625553" w:rsidRDefault="00000000">
      <w:pPr>
        <w:pStyle w:val="FirstParagraph"/>
      </w:pPr>
      <w:r>
        <w:t>Subscriber Certificates issued before 15 March 2026 SHOULD NOT have a Validity Period greater than 397 days and MUST NOT have a Validity Period greater than 398 days.</w:t>
      </w:r>
    </w:p>
    <w:p w14:paraId="63C91DC4" w14:textId="77777777" w:rsidR="00625553" w:rsidRDefault="00000000">
      <w:pPr>
        <w:pStyle w:val="BodyText"/>
      </w:pPr>
      <w:r>
        <w:t>Subscriber Certificates issued on or after 15 March 2026 and before 15 March 2027 SHOULD NOT have a Validity Period greater than 199 days and MUST NOT have a Validity Period greater than 200 days.</w:t>
      </w:r>
    </w:p>
    <w:p w14:paraId="3587CA83" w14:textId="77777777" w:rsidR="00625553" w:rsidRDefault="00000000">
      <w:pPr>
        <w:pStyle w:val="BodyText"/>
      </w:pPr>
      <w:r>
        <w:t>Subscriber Certificates issued on or after 15 March 2027 and before 15 March 2029 SHOULD NOT have a Validity Period greater than 99 days and MUST NOT have a Validity Period greater than 100 days.</w:t>
      </w:r>
    </w:p>
    <w:p w14:paraId="3570C30E" w14:textId="77777777" w:rsidR="00625553" w:rsidRDefault="00000000">
      <w:pPr>
        <w:pStyle w:val="BodyText"/>
      </w:pPr>
      <w:r>
        <w:t>Subscriber Certificates issued on or after 15 March 2029 SHOULD NOT have a Validity Period greater than 46 days and MUST NOT have a Validity Period greater than 47 days.</w:t>
      </w:r>
    </w:p>
    <w:p w14:paraId="41F7C428" w14:textId="77777777" w:rsidR="00625553"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Pr>
      <w:tblGrid>
        <w:gridCol w:w="3120"/>
        <w:gridCol w:w="3120"/>
        <w:gridCol w:w="3120"/>
      </w:tblGrid>
      <w:tr w:rsidR="00625553" w14:paraId="1B9DBCC7" w14:textId="77777777">
        <w:trPr>
          <w:tblHeader/>
        </w:trPr>
        <w:tc>
          <w:tcPr>
            <w:tcW w:w="2640" w:type="dxa"/>
          </w:tcPr>
          <w:p w14:paraId="592D04BA" w14:textId="77777777" w:rsidR="00625553" w:rsidRDefault="00000000">
            <w:pPr>
              <w:pStyle w:val="Compact"/>
            </w:pPr>
            <w:r>
              <w:rPr>
                <w:b/>
                <w:bCs/>
              </w:rPr>
              <w:t>Certificate issued on or after</w:t>
            </w:r>
          </w:p>
        </w:tc>
        <w:tc>
          <w:tcPr>
            <w:tcW w:w="2640" w:type="dxa"/>
          </w:tcPr>
          <w:p w14:paraId="2F1B3760" w14:textId="77777777" w:rsidR="00625553" w:rsidRDefault="00000000">
            <w:pPr>
              <w:pStyle w:val="Compact"/>
            </w:pPr>
            <w:r>
              <w:rPr>
                <w:b/>
                <w:bCs/>
              </w:rPr>
              <w:t>Certificate issued before</w:t>
            </w:r>
          </w:p>
        </w:tc>
        <w:tc>
          <w:tcPr>
            <w:tcW w:w="2640" w:type="dxa"/>
          </w:tcPr>
          <w:p w14:paraId="4228359E" w14:textId="77777777" w:rsidR="00625553" w:rsidRDefault="00000000">
            <w:pPr>
              <w:pStyle w:val="Compact"/>
            </w:pPr>
            <w:r>
              <w:rPr>
                <w:b/>
                <w:bCs/>
              </w:rPr>
              <w:t>Maximum Validity Period</w:t>
            </w:r>
          </w:p>
        </w:tc>
      </w:tr>
      <w:tr w:rsidR="00625553" w14:paraId="0FB49C0C" w14:textId="77777777">
        <w:tc>
          <w:tcPr>
            <w:tcW w:w="2640" w:type="dxa"/>
          </w:tcPr>
          <w:p w14:paraId="0D5FD19F" w14:textId="77777777" w:rsidR="00625553" w:rsidRDefault="00625553">
            <w:pPr>
              <w:pStyle w:val="Compact"/>
            </w:pPr>
          </w:p>
        </w:tc>
        <w:tc>
          <w:tcPr>
            <w:tcW w:w="2640" w:type="dxa"/>
          </w:tcPr>
          <w:p w14:paraId="2FF98480" w14:textId="77777777" w:rsidR="00625553" w:rsidRDefault="00000000">
            <w:pPr>
              <w:pStyle w:val="Compact"/>
            </w:pPr>
            <w:r>
              <w:t>March 15, 2026</w:t>
            </w:r>
          </w:p>
        </w:tc>
        <w:tc>
          <w:tcPr>
            <w:tcW w:w="2640" w:type="dxa"/>
          </w:tcPr>
          <w:p w14:paraId="125CDDC5" w14:textId="77777777" w:rsidR="00625553" w:rsidRDefault="00000000">
            <w:pPr>
              <w:pStyle w:val="Compact"/>
            </w:pPr>
            <w:r>
              <w:t>398 days</w:t>
            </w:r>
          </w:p>
        </w:tc>
      </w:tr>
      <w:tr w:rsidR="00625553" w14:paraId="5DE8D3B8" w14:textId="77777777">
        <w:tc>
          <w:tcPr>
            <w:tcW w:w="2640" w:type="dxa"/>
          </w:tcPr>
          <w:p w14:paraId="1ED324CB" w14:textId="77777777" w:rsidR="00625553" w:rsidRDefault="00000000">
            <w:pPr>
              <w:pStyle w:val="Compact"/>
            </w:pPr>
            <w:r>
              <w:t>March 15, 2026</w:t>
            </w:r>
          </w:p>
        </w:tc>
        <w:tc>
          <w:tcPr>
            <w:tcW w:w="2640" w:type="dxa"/>
          </w:tcPr>
          <w:p w14:paraId="25374E93" w14:textId="77777777" w:rsidR="00625553" w:rsidRDefault="00000000">
            <w:pPr>
              <w:pStyle w:val="Compact"/>
            </w:pPr>
            <w:r>
              <w:t>March 15, 2027</w:t>
            </w:r>
          </w:p>
        </w:tc>
        <w:tc>
          <w:tcPr>
            <w:tcW w:w="2640" w:type="dxa"/>
          </w:tcPr>
          <w:p w14:paraId="55CE142D" w14:textId="77777777" w:rsidR="00625553" w:rsidRDefault="00000000">
            <w:pPr>
              <w:pStyle w:val="Compact"/>
            </w:pPr>
            <w:r>
              <w:t>200 days</w:t>
            </w:r>
          </w:p>
        </w:tc>
      </w:tr>
      <w:tr w:rsidR="00625553" w14:paraId="2D085131" w14:textId="77777777">
        <w:tc>
          <w:tcPr>
            <w:tcW w:w="2640" w:type="dxa"/>
          </w:tcPr>
          <w:p w14:paraId="480F1DB9" w14:textId="77777777" w:rsidR="00625553" w:rsidRDefault="00000000">
            <w:pPr>
              <w:pStyle w:val="Compact"/>
            </w:pPr>
            <w:r>
              <w:t>March 15, 2027</w:t>
            </w:r>
          </w:p>
        </w:tc>
        <w:tc>
          <w:tcPr>
            <w:tcW w:w="2640" w:type="dxa"/>
          </w:tcPr>
          <w:p w14:paraId="06F420EC" w14:textId="77777777" w:rsidR="00625553" w:rsidRDefault="00000000">
            <w:pPr>
              <w:pStyle w:val="Compact"/>
            </w:pPr>
            <w:r>
              <w:t>March 15, 2029</w:t>
            </w:r>
          </w:p>
        </w:tc>
        <w:tc>
          <w:tcPr>
            <w:tcW w:w="2640" w:type="dxa"/>
          </w:tcPr>
          <w:p w14:paraId="5E9FA1A0" w14:textId="77777777" w:rsidR="00625553" w:rsidRDefault="00000000">
            <w:pPr>
              <w:pStyle w:val="Compact"/>
            </w:pPr>
            <w:r>
              <w:t>100 days</w:t>
            </w:r>
          </w:p>
        </w:tc>
      </w:tr>
      <w:tr w:rsidR="00625553" w14:paraId="12F44F76" w14:textId="77777777">
        <w:tc>
          <w:tcPr>
            <w:tcW w:w="2640" w:type="dxa"/>
          </w:tcPr>
          <w:p w14:paraId="331F8504" w14:textId="77777777" w:rsidR="00625553" w:rsidRDefault="00000000">
            <w:pPr>
              <w:pStyle w:val="Compact"/>
            </w:pPr>
            <w:r>
              <w:t>March 15, 2029</w:t>
            </w:r>
          </w:p>
        </w:tc>
        <w:tc>
          <w:tcPr>
            <w:tcW w:w="2640" w:type="dxa"/>
          </w:tcPr>
          <w:p w14:paraId="5B3EB77A" w14:textId="77777777" w:rsidR="00625553" w:rsidRDefault="00625553">
            <w:pPr>
              <w:pStyle w:val="Compact"/>
            </w:pPr>
          </w:p>
        </w:tc>
        <w:tc>
          <w:tcPr>
            <w:tcW w:w="2640" w:type="dxa"/>
          </w:tcPr>
          <w:p w14:paraId="1011B909" w14:textId="77777777" w:rsidR="00625553" w:rsidRDefault="00000000">
            <w:pPr>
              <w:pStyle w:val="Compact"/>
            </w:pPr>
            <w:r>
              <w:t>47 days</w:t>
            </w:r>
          </w:p>
        </w:tc>
      </w:tr>
    </w:tbl>
    <w:p w14:paraId="41991664" w14:textId="77777777" w:rsidR="00625553" w:rsidRDefault="00000000">
      <w:pPr>
        <w:pStyle w:val="BodyText"/>
      </w:pPr>
      <w:proofErr w:type="gramStart"/>
      <w:r>
        <w:t>For the purpose of</w:t>
      </w:r>
      <w:proofErr w:type="gramEnd"/>
      <w:r>
        <w:t xml:space="preserve"> calculations, a day is measured as 86,400 seconds. Any amount of time greater than this, including fractional seconds and/or leap seconds, shall represent an additional day. For this reason, Subscriber Certificates SHOULD NOT be issued for the maximum permissible time by default, </w:t>
      </w:r>
      <w:proofErr w:type="gramStart"/>
      <w:r>
        <w:t>in order to</w:t>
      </w:r>
      <w:proofErr w:type="gramEnd"/>
      <w:r>
        <w:t xml:space="preserve"> account for such adjustments.</w:t>
      </w:r>
    </w:p>
    <w:p w14:paraId="28FCE0D5" w14:textId="77777777" w:rsidR="00625553" w:rsidRDefault="00000000">
      <w:pPr>
        <w:pStyle w:val="Heading2"/>
      </w:pPr>
      <w:bookmarkStart w:id="686" w:name="_Toc207014343"/>
      <w:bookmarkStart w:id="687" w:name="X0ac44edc618408470532bf5d65ab83a0bdb97eb"/>
      <w:bookmarkStart w:id="688" w:name="_Toc210935046"/>
      <w:bookmarkEnd w:id="678"/>
      <w:bookmarkEnd w:id="684"/>
      <w:r>
        <w:lastRenderedPageBreak/>
        <w:t>6.4 Activation data</w:t>
      </w:r>
      <w:bookmarkEnd w:id="686"/>
      <w:bookmarkEnd w:id="688"/>
    </w:p>
    <w:p w14:paraId="084A1171" w14:textId="77777777" w:rsidR="00625553" w:rsidRDefault="00000000">
      <w:pPr>
        <w:pStyle w:val="Heading3"/>
      </w:pPr>
      <w:bookmarkStart w:id="689" w:name="_Toc207014344"/>
      <w:bookmarkStart w:id="690" w:name="Xf6904f8e94ded1d13f98f58de9461c7b7b0e1cc"/>
      <w:bookmarkStart w:id="691" w:name="_Toc210935047"/>
      <w:r>
        <w:t>6.4.1 Activation data generation and installation</w:t>
      </w:r>
      <w:bookmarkEnd w:id="689"/>
      <w:bookmarkEnd w:id="691"/>
    </w:p>
    <w:p w14:paraId="1C8BC929" w14:textId="77777777" w:rsidR="00625553" w:rsidRDefault="00000000">
      <w:pPr>
        <w:pStyle w:val="Heading3"/>
      </w:pPr>
      <w:bookmarkStart w:id="692" w:name="_Toc207014345"/>
      <w:bookmarkStart w:id="693" w:name="X47305ab4bee35c7331e2ab3daabc8470519bb8f"/>
      <w:bookmarkStart w:id="694" w:name="_Toc210935048"/>
      <w:bookmarkEnd w:id="690"/>
      <w:r>
        <w:t xml:space="preserve">6.4.2 </w:t>
      </w:r>
      <w:proofErr w:type="gramStart"/>
      <w:r>
        <w:t>Activation</w:t>
      </w:r>
      <w:proofErr w:type="gramEnd"/>
      <w:r>
        <w:t xml:space="preserve"> data protection</w:t>
      </w:r>
      <w:bookmarkEnd w:id="692"/>
      <w:bookmarkEnd w:id="694"/>
    </w:p>
    <w:p w14:paraId="39B0EAB5" w14:textId="77777777" w:rsidR="00625553" w:rsidRDefault="00000000">
      <w:pPr>
        <w:pStyle w:val="Heading3"/>
      </w:pPr>
      <w:bookmarkStart w:id="695" w:name="_Toc207014346"/>
      <w:bookmarkStart w:id="696" w:name="Xcd03a8edfb70c8912db98299e520d0a128a209d"/>
      <w:bookmarkStart w:id="697" w:name="_Toc210935049"/>
      <w:bookmarkEnd w:id="693"/>
      <w:r>
        <w:t>6.4.3 Other aspects of activation data</w:t>
      </w:r>
      <w:bookmarkEnd w:id="695"/>
      <w:bookmarkEnd w:id="697"/>
    </w:p>
    <w:p w14:paraId="5329002A" w14:textId="77777777" w:rsidR="00625553" w:rsidRDefault="00000000">
      <w:pPr>
        <w:pStyle w:val="Heading2"/>
      </w:pPr>
      <w:bookmarkStart w:id="698" w:name="_Toc207014347"/>
      <w:bookmarkStart w:id="699" w:name="X694a5bc76ac2e22ee2d9d7f6e288b395840c800"/>
      <w:bookmarkStart w:id="700" w:name="_Toc210935050"/>
      <w:bookmarkEnd w:id="687"/>
      <w:bookmarkEnd w:id="696"/>
      <w:r>
        <w:t>6.5 Computer security controls</w:t>
      </w:r>
      <w:bookmarkEnd w:id="698"/>
      <w:bookmarkEnd w:id="700"/>
    </w:p>
    <w:p w14:paraId="66F82000" w14:textId="77777777" w:rsidR="00625553" w:rsidRDefault="00000000">
      <w:pPr>
        <w:pStyle w:val="Heading3"/>
      </w:pPr>
      <w:bookmarkStart w:id="701" w:name="_Toc207014348"/>
      <w:bookmarkStart w:id="702" w:name="Xbf7d79e1a342d3a4fba58de7bd36139df31a6c2"/>
      <w:bookmarkStart w:id="703" w:name="_Toc210935051"/>
      <w:r>
        <w:t>6.5.1 Specific computer security technical requirements</w:t>
      </w:r>
      <w:bookmarkEnd w:id="701"/>
      <w:bookmarkEnd w:id="703"/>
    </w:p>
    <w:p w14:paraId="57F08A8C" w14:textId="77777777" w:rsidR="00625553" w:rsidRDefault="00000000">
      <w:pPr>
        <w:pStyle w:val="FirstParagraph"/>
      </w:pPr>
      <w:r>
        <w:t xml:space="preserve">The CA SHALL </w:t>
      </w:r>
      <w:proofErr w:type="gramStart"/>
      <w:r>
        <w:t>enforce</w:t>
      </w:r>
      <w:proofErr w:type="gramEnd"/>
      <w:r>
        <w:t xml:space="preserve"> multi-factor authentication for all accounts capable of directly causing certificate issuance.</w:t>
      </w:r>
    </w:p>
    <w:p w14:paraId="420001F0" w14:textId="77777777" w:rsidR="00625553" w:rsidRDefault="00000000">
      <w:pPr>
        <w:pStyle w:val="Heading3"/>
      </w:pPr>
      <w:bookmarkStart w:id="704" w:name="_Toc207014349"/>
      <w:bookmarkStart w:id="705" w:name="X9f9a270aa6b4ee86a15c4fa1b919e594b21d013"/>
      <w:bookmarkStart w:id="706" w:name="_Toc210935052"/>
      <w:bookmarkEnd w:id="702"/>
      <w:r>
        <w:t>6.5.2 Computer security rating</w:t>
      </w:r>
      <w:bookmarkEnd w:id="704"/>
      <w:bookmarkEnd w:id="706"/>
    </w:p>
    <w:p w14:paraId="15572F4E" w14:textId="77777777" w:rsidR="00625553" w:rsidRDefault="00000000">
      <w:pPr>
        <w:pStyle w:val="Heading2"/>
      </w:pPr>
      <w:bookmarkStart w:id="707" w:name="_Toc207014350"/>
      <w:bookmarkStart w:id="708" w:name="Xaa585178aff06e1acf1e18a11a784252db1f3ad"/>
      <w:bookmarkStart w:id="709" w:name="_Toc210935053"/>
      <w:bookmarkEnd w:id="699"/>
      <w:bookmarkEnd w:id="705"/>
      <w:r>
        <w:t>6.6 Life cycle technical controls</w:t>
      </w:r>
      <w:bookmarkEnd w:id="707"/>
      <w:bookmarkEnd w:id="709"/>
    </w:p>
    <w:p w14:paraId="4CBE7204" w14:textId="77777777" w:rsidR="00625553" w:rsidRDefault="00000000">
      <w:pPr>
        <w:pStyle w:val="Heading3"/>
      </w:pPr>
      <w:bookmarkStart w:id="710" w:name="_Toc207014351"/>
      <w:bookmarkStart w:id="711" w:name="Xfd25ddf24ddc4e729bd7b6ba0f19cc22a3f04eb"/>
      <w:bookmarkStart w:id="712" w:name="_Toc210935054"/>
      <w:r>
        <w:t>6.6.1 System development controls</w:t>
      </w:r>
      <w:bookmarkEnd w:id="710"/>
      <w:bookmarkEnd w:id="712"/>
    </w:p>
    <w:p w14:paraId="4128E383" w14:textId="77777777" w:rsidR="00625553" w:rsidRDefault="00000000">
      <w:pPr>
        <w:pStyle w:val="FirstParagraph"/>
      </w:pPr>
      <w:r>
        <w:t xml:space="preserve">If a CA uses Linting software developed by third parties, it SHOULD </w:t>
      </w:r>
      <w:proofErr w:type="gramStart"/>
      <w:r>
        <w:t>monitor for</w:t>
      </w:r>
      <w:proofErr w:type="gramEnd"/>
      <w:r>
        <w:t xml:space="preserve"> updated versions of that software and plan for updates no later than three (3) months from the release of the update.</w:t>
      </w:r>
    </w:p>
    <w:p w14:paraId="58ACED2F" w14:textId="77777777" w:rsidR="00625553" w:rsidRDefault="00000000">
      <w:pPr>
        <w:pStyle w:val="BodyText"/>
      </w:pPr>
      <w:r>
        <w:t>The CA MAY perform Linting on the corpus of its unexpired, un-revoked Subscriber Certificates whenever it updates the Linting software.</w:t>
      </w:r>
    </w:p>
    <w:p w14:paraId="7D1400AF" w14:textId="77777777" w:rsidR="00625553" w:rsidRDefault="00000000">
      <w:pPr>
        <w:pStyle w:val="Heading3"/>
      </w:pPr>
      <w:bookmarkStart w:id="713" w:name="_Toc207014352"/>
      <w:bookmarkStart w:id="714" w:name="X040f1b7a0297395b06c1959c026dba453f59683"/>
      <w:bookmarkStart w:id="715" w:name="_Toc210935055"/>
      <w:bookmarkEnd w:id="711"/>
      <w:r>
        <w:t>6.6.2 Security management controls</w:t>
      </w:r>
      <w:bookmarkEnd w:id="713"/>
      <w:bookmarkEnd w:id="715"/>
    </w:p>
    <w:p w14:paraId="036B26E6" w14:textId="77777777" w:rsidR="00625553" w:rsidRDefault="00000000">
      <w:pPr>
        <w:pStyle w:val="Heading3"/>
      </w:pPr>
      <w:bookmarkStart w:id="716" w:name="_Toc207014353"/>
      <w:bookmarkStart w:id="717" w:name="Xffe126e154b0fd5bfef0d6a5c840f02ba388c3c"/>
      <w:bookmarkStart w:id="718" w:name="_Toc210935056"/>
      <w:bookmarkEnd w:id="714"/>
      <w:r>
        <w:t>6.6.3 Life cycle security controls</w:t>
      </w:r>
      <w:bookmarkEnd w:id="716"/>
      <w:bookmarkEnd w:id="718"/>
    </w:p>
    <w:p w14:paraId="40BFF9A1" w14:textId="77777777" w:rsidR="00625553" w:rsidRDefault="00000000">
      <w:pPr>
        <w:pStyle w:val="Heading2"/>
      </w:pPr>
      <w:bookmarkStart w:id="719" w:name="_Toc207014354"/>
      <w:bookmarkStart w:id="720" w:name="X5f8ed0a1cbf4e59180219d893d8c669895e1221"/>
      <w:bookmarkStart w:id="721" w:name="_Toc210935057"/>
      <w:bookmarkEnd w:id="708"/>
      <w:bookmarkEnd w:id="717"/>
      <w:r>
        <w:t>6.7 Network security controls</w:t>
      </w:r>
      <w:bookmarkEnd w:id="719"/>
      <w:bookmarkEnd w:id="721"/>
    </w:p>
    <w:p w14:paraId="1FD8788C" w14:textId="77777777" w:rsidR="00625553" w:rsidRDefault="00000000">
      <w:pPr>
        <w:pStyle w:val="Heading2"/>
      </w:pPr>
      <w:bookmarkStart w:id="722" w:name="_Toc207014355"/>
      <w:bookmarkStart w:id="723" w:name="X2a9600ace6db1c0de419e0f9e7befd9854af4c3"/>
      <w:bookmarkStart w:id="724" w:name="_Toc210935058"/>
      <w:bookmarkEnd w:id="720"/>
      <w:r>
        <w:t>6.8 Time-stamping</w:t>
      </w:r>
      <w:bookmarkEnd w:id="722"/>
      <w:bookmarkEnd w:id="724"/>
    </w:p>
    <w:p w14:paraId="4E954B48" w14:textId="77777777" w:rsidR="00625553" w:rsidRDefault="00000000">
      <w:pPr>
        <w:pStyle w:val="Heading1"/>
      </w:pPr>
      <w:bookmarkStart w:id="725" w:name="_Toc207014356"/>
      <w:bookmarkStart w:id="726" w:name="X95198f484670bdff8589f31e1566b08426ae7bd"/>
      <w:bookmarkStart w:id="727" w:name="_Toc210935059"/>
      <w:bookmarkEnd w:id="612"/>
      <w:bookmarkEnd w:id="723"/>
      <w:r>
        <w:lastRenderedPageBreak/>
        <w:t>7. CERTIFICATE, CRL, AND OCSP PROFILES</w:t>
      </w:r>
      <w:bookmarkEnd w:id="725"/>
      <w:bookmarkEnd w:id="727"/>
    </w:p>
    <w:p w14:paraId="5075DA61" w14:textId="77777777" w:rsidR="00625553" w:rsidRDefault="00000000">
      <w:pPr>
        <w:pStyle w:val="Heading2"/>
      </w:pPr>
      <w:bookmarkStart w:id="728" w:name="_Toc207014357"/>
      <w:bookmarkStart w:id="729" w:name="Xe4e673031970b08b733eb9f6b20cea99d70c88c"/>
      <w:bookmarkStart w:id="730" w:name="_Toc210935060"/>
      <w:r>
        <w:t>7.1 Certificate profile</w:t>
      </w:r>
      <w:bookmarkEnd w:id="728"/>
      <w:bookmarkEnd w:id="730"/>
    </w:p>
    <w:p w14:paraId="5447912E" w14:textId="77777777" w:rsidR="00625553" w:rsidRDefault="00000000">
      <w:pPr>
        <w:pStyle w:val="FirstParagraph"/>
      </w:pPr>
      <w:r>
        <w:t xml:space="preserve">The CA SHALL meet the technical requirements set forth in </w:t>
      </w:r>
      <w:hyperlink w:anchor="X0c3917f405f720f56b6c3f29687ef8fb06831c1">
        <w:r w:rsidR="00625553">
          <w:rPr>
            <w:rStyle w:val="Hyperlink"/>
          </w:rPr>
          <w:t>Section 6.1.5 - Key Sizes</w:t>
        </w:r>
      </w:hyperlink>
      <w:r>
        <w:t xml:space="preserve">, and </w:t>
      </w:r>
      <w:hyperlink w:anchor="X2d5511ef018e98e5d12e636a85cd260c149a4ec">
        <w:r w:rsidR="00625553">
          <w:rPr>
            <w:rStyle w:val="Hyperlink"/>
          </w:rPr>
          <w:t>Section 6.1.6 - Public Key Parameters Generation and Quality Checking</w:t>
        </w:r>
      </w:hyperlink>
      <w:r>
        <w:t>.</w:t>
      </w:r>
    </w:p>
    <w:p w14:paraId="589978A9" w14:textId="77777777" w:rsidR="00625553"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12B6DB44" w14:textId="77777777" w:rsidR="00625553" w:rsidRDefault="00000000">
      <w:pPr>
        <w:pStyle w:val="Heading3"/>
      </w:pPr>
      <w:bookmarkStart w:id="731" w:name="_Toc207014358"/>
      <w:bookmarkStart w:id="732" w:name="Xcc483d361fb691755573f3eb2d84e2d91e6df1d"/>
      <w:bookmarkStart w:id="733" w:name="_Toc210935061"/>
      <w:r>
        <w:t>7.1.1 Version number(s)</w:t>
      </w:r>
      <w:bookmarkEnd w:id="731"/>
      <w:bookmarkEnd w:id="733"/>
    </w:p>
    <w:p w14:paraId="0C067A73" w14:textId="77777777" w:rsidR="00625553" w:rsidRDefault="00000000">
      <w:pPr>
        <w:pStyle w:val="FirstParagraph"/>
      </w:pPr>
      <w:r>
        <w:t>Certificates MUST be of type X.509 v3.</w:t>
      </w:r>
    </w:p>
    <w:p w14:paraId="6F9450D6" w14:textId="77777777" w:rsidR="00625553" w:rsidRDefault="00000000">
      <w:pPr>
        <w:pStyle w:val="Heading3"/>
      </w:pPr>
      <w:bookmarkStart w:id="734" w:name="_Toc207014359"/>
      <w:bookmarkStart w:id="735" w:name="Xfd4c7b8779ca38eac6cafab53f401db9b389178"/>
      <w:bookmarkStart w:id="736" w:name="_Toc210935062"/>
      <w:bookmarkEnd w:id="732"/>
      <w:r>
        <w:t>7.1.2 Certificate Content and Extensions</w:t>
      </w:r>
      <w:bookmarkEnd w:id="734"/>
      <w:bookmarkEnd w:id="736"/>
    </w:p>
    <w:p w14:paraId="27EE1163" w14:textId="77777777" w:rsidR="00625553"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46">
        <w:r w:rsidR="00625553">
          <w:rPr>
            <w:rStyle w:val="Hyperlink"/>
          </w:rPr>
          <w:t>RFC 5280</w:t>
        </w:r>
      </w:hyperlink>
      <w:r>
        <w:t xml:space="preserve">. Except as explicitly noted, all normative requirements imposed by RFC 5280 shall apply, in addition to the normative requirements imposed by this document. CAs SHOULD examine </w:t>
      </w:r>
      <w:hyperlink r:id="rId47" w:anchor="appendix-B">
        <w:r w:rsidR="00625553">
          <w:rPr>
            <w:rStyle w:val="Hyperlink"/>
          </w:rPr>
          <w:t>RFC 5280, Appendix B</w:t>
        </w:r>
      </w:hyperlink>
      <w:r>
        <w:t xml:space="preserve"> for further issues to be aware of.</w:t>
      </w:r>
    </w:p>
    <w:p w14:paraId="731DCF50" w14:textId="77777777" w:rsidR="00625553" w:rsidRDefault="00000000">
      <w:pPr>
        <w:pStyle w:val="Compact"/>
        <w:numPr>
          <w:ilvl w:val="0"/>
          <w:numId w:val="86"/>
        </w:numPr>
      </w:pPr>
      <w:r>
        <w:t>CA Certificates</w:t>
      </w:r>
    </w:p>
    <w:p w14:paraId="59A733C9" w14:textId="77777777" w:rsidR="00625553" w:rsidRDefault="00625553">
      <w:pPr>
        <w:pStyle w:val="Compact"/>
        <w:numPr>
          <w:ilvl w:val="1"/>
          <w:numId w:val="87"/>
        </w:numPr>
      </w:pPr>
      <w:hyperlink w:anchor="Xdacc159fcd91102443e9f7b27387435a3784564">
        <w:r>
          <w:rPr>
            <w:rStyle w:val="Hyperlink"/>
          </w:rPr>
          <w:t>Section 7.1.2.1 - Root CA Certificate Profile</w:t>
        </w:r>
      </w:hyperlink>
    </w:p>
    <w:p w14:paraId="7E7A8C71" w14:textId="77777777" w:rsidR="00625553" w:rsidRDefault="00000000">
      <w:pPr>
        <w:pStyle w:val="Compact"/>
        <w:numPr>
          <w:ilvl w:val="1"/>
          <w:numId w:val="87"/>
        </w:numPr>
      </w:pPr>
      <w:r>
        <w:t>Subordinate CA Certificates</w:t>
      </w:r>
    </w:p>
    <w:p w14:paraId="3E6AD6DE" w14:textId="77777777" w:rsidR="00625553" w:rsidRDefault="00000000">
      <w:pPr>
        <w:pStyle w:val="Compact"/>
        <w:numPr>
          <w:ilvl w:val="2"/>
          <w:numId w:val="88"/>
        </w:numPr>
      </w:pPr>
      <w:r>
        <w:t>Cross Certificates</w:t>
      </w:r>
    </w:p>
    <w:p w14:paraId="23C1DA64" w14:textId="77777777" w:rsidR="00625553" w:rsidRDefault="00625553">
      <w:pPr>
        <w:pStyle w:val="Compact"/>
        <w:numPr>
          <w:ilvl w:val="3"/>
          <w:numId w:val="89"/>
        </w:numPr>
      </w:pPr>
      <w:hyperlink w:anchor="Xb746bb0b8a47d793259530ec7ac4ab811a8eaa8">
        <w:r>
          <w:rPr>
            <w:rStyle w:val="Hyperlink"/>
          </w:rPr>
          <w:t>Section 7.1.2.2 - Cross-Certified Subordinate CA Certificate Profile</w:t>
        </w:r>
      </w:hyperlink>
    </w:p>
    <w:p w14:paraId="5EE3FCB4" w14:textId="77777777" w:rsidR="00625553" w:rsidRDefault="00000000">
      <w:pPr>
        <w:pStyle w:val="Compact"/>
        <w:numPr>
          <w:ilvl w:val="2"/>
          <w:numId w:val="88"/>
        </w:numPr>
      </w:pPr>
      <w:r>
        <w:t>Technically Constrained CA Certificates</w:t>
      </w:r>
    </w:p>
    <w:p w14:paraId="6B625F14" w14:textId="77777777" w:rsidR="00625553" w:rsidRDefault="00625553">
      <w:pPr>
        <w:pStyle w:val="Compact"/>
        <w:numPr>
          <w:ilvl w:val="3"/>
          <w:numId w:val="90"/>
        </w:numPr>
      </w:pPr>
      <w:hyperlink w:anchor="Xc8c3c1d12acd9ae15bdba27bfb5e6b3c36dbeba">
        <w:r>
          <w:rPr>
            <w:rStyle w:val="Hyperlink"/>
          </w:rPr>
          <w:t>Section 7.1.2.3 - Technically-Constrained Non-TLS Subordinate CA Certificate Profile</w:t>
        </w:r>
      </w:hyperlink>
    </w:p>
    <w:p w14:paraId="37E66C5D" w14:textId="77777777" w:rsidR="00625553" w:rsidRDefault="00625553">
      <w:pPr>
        <w:pStyle w:val="Compact"/>
        <w:numPr>
          <w:ilvl w:val="3"/>
          <w:numId w:val="90"/>
        </w:numPr>
      </w:pPr>
      <w:hyperlink w:anchor="X3a11ccc0762fa70b64286ca02bf471eb0cdabb5">
        <w:r>
          <w:rPr>
            <w:rStyle w:val="Hyperlink"/>
          </w:rPr>
          <w:t xml:space="preserve">Section 7.1.2.4 - Technically-Constrained </w:t>
        </w:r>
        <w:proofErr w:type="spellStart"/>
        <w:r>
          <w:rPr>
            <w:rStyle w:val="Hyperlink"/>
          </w:rPr>
          <w:t>Precertificate</w:t>
        </w:r>
        <w:proofErr w:type="spellEnd"/>
        <w:r>
          <w:rPr>
            <w:rStyle w:val="Hyperlink"/>
          </w:rPr>
          <w:t xml:space="preserve"> Signing CA Certificate Profile</w:t>
        </w:r>
      </w:hyperlink>
    </w:p>
    <w:p w14:paraId="1DD80D6B" w14:textId="77777777" w:rsidR="00625553" w:rsidRDefault="00625553">
      <w:pPr>
        <w:pStyle w:val="Compact"/>
        <w:numPr>
          <w:ilvl w:val="3"/>
          <w:numId w:val="90"/>
        </w:numPr>
      </w:pPr>
      <w:hyperlink w:anchor="X4b34e41df5400863ce43607cf7e9c043f309c45">
        <w:r>
          <w:rPr>
            <w:rStyle w:val="Hyperlink"/>
          </w:rPr>
          <w:t>Section 7.1.2.5 - Technically-Constrained TLS Subordinate CA Certificate Profile</w:t>
        </w:r>
      </w:hyperlink>
    </w:p>
    <w:p w14:paraId="04878F5A" w14:textId="77777777" w:rsidR="00625553" w:rsidRDefault="00625553">
      <w:pPr>
        <w:pStyle w:val="Compact"/>
        <w:numPr>
          <w:ilvl w:val="2"/>
          <w:numId w:val="88"/>
        </w:numPr>
      </w:pPr>
      <w:hyperlink w:anchor="X99197482bfd77aca3a2b561b19fa1ecfd02e70d">
        <w:r>
          <w:rPr>
            <w:rStyle w:val="Hyperlink"/>
          </w:rPr>
          <w:t>Section 7.1.2.6 - TLS Subordinate CA Certificate Profile</w:t>
        </w:r>
      </w:hyperlink>
    </w:p>
    <w:p w14:paraId="5F931C20" w14:textId="77777777" w:rsidR="00625553" w:rsidRDefault="00625553">
      <w:pPr>
        <w:pStyle w:val="Compact"/>
        <w:numPr>
          <w:ilvl w:val="0"/>
          <w:numId w:val="86"/>
        </w:numPr>
      </w:pPr>
      <w:hyperlink w:anchor="Xcda3b49a670e03c0ddaee43338cd2bee31b9631">
        <w:r>
          <w:rPr>
            <w:rStyle w:val="Hyperlink"/>
          </w:rPr>
          <w:t>Section 7.1.2.7 - Subscriber (End-Entity) Certificate Profile</w:t>
        </w:r>
      </w:hyperlink>
    </w:p>
    <w:p w14:paraId="29AAECD1" w14:textId="77777777" w:rsidR="00625553" w:rsidRDefault="00625553">
      <w:pPr>
        <w:pStyle w:val="Compact"/>
        <w:numPr>
          <w:ilvl w:val="0"/>
          <w:numId w:val="86"/>
        </w:numPr>
      </w:pPr>
      <w:hyperlink w:anchor="X9abe9cbfc0842599f0ee8c86e16112f68ee99ce">
        <w:r>
          <w:rPr>
            <w:rStyle w:val="Hyperlink"/>
          </w:rPr>
          <w:t>Section 7.1.2.8 - OCSP Responder Certificate Profile</w:t>
        </w:r>
      </w:hyperlink>
    </w:p>
    <w:p w14:paraId="1D4BC4B3" w14:textId="77777777" w:rsidR="00625553" w:rsidRDefault="00625553">
      <w:pPr>
        <w:pStyle w:val="Compact"/>
        <w:numPr>
          <w:ilvl w:val="0"/>
          <w:numId w:val="86"/>
        </w:numPr>
      </w:pPr>
      <w:hyperlink w:anchor="Xcb2d3f29b52e459935bf97d91c89d922117914a">
        <w:r>
          <w:rPr>
            <w:rStyle w:val="Hyperlink"/>
          </w:rPr>
          <w:t xml:space="preserve">Section 7.1.2.9 - </w:t>
        </w:r>
        <w:proofErr w:type="spellStart"/>
        <w:r>
          <w:rPr>
            <w:rStyle w:val="Hyperlink"/>
          </w:rPr>
          <w:t>Precertificate</w:t>
        </w:r>
        <w:proofErr w:type="spellEnd"/>
        <w:r>
          <w:rPr>
            <w:rStyle w:val="Hyperlink"/>
          </w:rPr>
          <w:t xml:space="preserve"> Profile</w:t>
        </w:r>
      </w:hyperlink>
    </w:p>
    <w:p w14:paraId="7EC5D865" w14:textId="77777777" w:rsidR="00625553" w:rsidRDefault="00000000">
      <w:pPr>
        <w:pStyle w:val="Heading4"/>
      </w:pPr>
      <w:bookmarkStart w:id="737"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
      <w:tblGrid>
        <w:gridCol w:w="3744"/>
        <w:gridCol w:w="5616"/>
      </w:tblGrid>
      <w:tr w:rsidR="00625553" w14:paraId="320588E5" w14:textId="77777777">
        <w:trPr>
          <w:tblHeader/>
        </w:trPr>
        <w:tc>
          <w:tcPr>
            <w:tcW w:w="3168" w:type="dxa"/>
          </w:tcPr>
          <w:p w14:paraId="070BA4F0" w14:textId="77777777" w:rsidR="00625553" w:rsidRDefault="00000000">
            <w:pPr>
              <w:pStyle w:val="Compact"/>
            </w:pPr>
            <w:r>
              <w:rPr>
                <w:b/>
                <w:bCs/>
              </w:rPr>
              <w:t>Field</w:t>
            </w:r>
          </w:p>
        </w:tc>
        <w:tc>
          <w:tcPr>
            <w:tcW w:w="4752" w:type="dxa"/>
          </w:tcPr>
          <w:p w14:paraId="64C3439B" w14:textId="77777777" w:rsidR="00625553" w:rsidRDefault="00000000">
            <w:pPr>
              <w:pStyle w:val="Compact"/>
            </w:pPr>
            <w:r>
              <w:rPr>
                <w:b/>
                <w:bCs/>
              </w:rPr>
              <w:t>Description</w:t>
            </w:r>
          </w:p>
        </w:tc>
      </w:tr>
      <w:tr w:rsidR="00625553" w14:paraId="41A863D7" w14:textId="77777777">
        <w:tc>
          <w:tcPr>
            <w:tcW w:w="3168" w:type="dxa"/>
          </w:tcPr>
          <w:p w14:paraId="19618F23" w14:textId="77777777" w:rsidR="00625553" w:rsidRDefault="00000000">
            <w:pPr>
              <w:pStyle w:val="Compact"/>
            </w:pPr>
            <w:proofErr w:type="spellStart"/>
            <w:r>
              <w:rPr>
                <w:rStyle w:val="VerbatimChar"/>
              </w:rPr>
              <w:t>tbsCertificate</w:t>
            </w:r>
            <w:proofErr w:type="spellEnd"/>
          </w:p>
        </w:tc>
        <w:tc>
          <w:tcPr>
            <w:tcW w:w="4752" w:type="dxa"/>
          </w:tcPr>
          <w:p w14:paraId="4EBCF24D" w14:textId="77777777" w:rsidR="00625553" w:rsidRDefault="00625553">
            <w:pPr>
              <w:pStyle w:val="Compact"/>
            </w:pPr>
          </w:p>
        </w:tc>
      </w:tr>
      <w:tr w:rsidR="00625553" w14:paraId="47555C5A" w14:textId="77777777">
        <w:tc>
          <w:tcPr>
            <w:tcW w:w="3168" w:type="dxa"/>
          </w:tcPr>
          <w:p w14:paraId="740B1036" w14:textId="77777777" w:rsidR="00625553" w:rsidRDefault="00000000">
            <w:pPr>
              <w:pStyle w:val="Compact"/>
            </w:pPr>
            <w:r>
              <w:t>    </w:t>
            </w:r>
            <w:r>
              <w:rPr>
                <w:rStyle w:val="VerbatimChar"/>
              </w:rPr>
              <w:t>version</w:t>
            </w:r>
          </w:p>
        </w:tc>
        <w:tc>
          <w:tcPr>
            <w:tcW w:w="4752" w:type="dxa"/>
          </w:tcPr>
          <w:p w14:paraId="6779D10A" w14:textId="77777777" w:rsidR="00625553" w:rsidRDefault="00000000">
            <w:pPr>
              <w:pStyle w:val="Compact"/>
            </w:pPr>
            <w:r>
              <w:t>MUST be v3(2)</w:t>
            </w:r>
          </w:p>
        </w:tc>
      </w:tr>
      <w:tr w:rsidR="00625553" w14:paraId="5EAC9F2B" w14:textId="77777777">
        <w:tc>
          <w:tcPr>
            <w:tcW w:w="3168" w:type="dxa"/>
          </w:tcPr>
          <w:p w14:paraId="30C4BBDE" w14:textId="77777777" w:rsidR="00625553" w:rsidRDefault="00000000">
            <w:pPr>
              <w:pStyle w:val="Compact"/>
            </w:pPr>
            <w:r>
              <w:t>    </w:t>
            </w:r>
            <w:proofErr w:type="spellStart"/>
            <w:r>
              <w:rPr>
                <w:rStyle w:val="VerbatimChar"/>
              </w:rPr>
              <w:t>serialNumber</w:t>
            </w:r>
            <w:proofErr w:type="spellEnd"/>
          </w:p>
        </w:tc>
        <w:tc>
          <w:tcPr>
            <w:tcW w:w="4752" w:type="dxa"/>
          </w:tcPr>
          <w:p w14:paraId="0667FEF5" w14:textId="77777777" w:rsidR="00625553" w:rsidRDefault="00000000">
            <w:pPr>
              <w:pStyle w:val="Compact"/>
            </w:pPr>
            <w:r>
              <w:t>MUST be a non-sequential number greater than zero (0) and less than 2¹⁵⁹ containing at least 64 bits of output from a CSPRNG.</w:t>
            </w:r>
          </w:p>
        </w:tc>
      </w:tr>
      <w:tr w:rsidR="00625553" w14:paraId="58F1672A" w14:textId="77777777">
        <w:tc>
          <w:tcPr>
            <w:tcW w:w="3168" w:type="dxa"/>
          </w:tcPr>
          <w:p w14:paraId="1F632E3B" w14:textId="77777777" w:rsidR="00625553" w:rsidRDefault="00000000">
            <w:pPr>
              <w:pStyle w:val="Compact"/>
            </w:pPr>
            <w:r>
              <w:t>    </w:t>
            </w:r>
            <w:r>
              <w:rPr>
                <w:rStyle w:val="VerbatimChar"/>
              </w:rPr>
              <w:t>signature</w:t>
            </w:r>
          </w:p>
        </w:tc>
        <w:tc>
          <w:tcPr>
            <w:tcW w:w="4752" w:type="dxa"/>
          </w:tcPr>
          <w:p w14:paraId="3AF15FB5"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5E41D093" w14:textId="77777777">
        <w:tc>
          <w:tcPr>
            <w:tcW w:w="3168" w:type="dxa"/>
          </w:tcPr>
          <w:p w14:paraId="400F89E1" w14:textId="77777777" w:rsidR="00625553" w:rsidRDefault="00000000">
            <w:pPr>
              <w:pStyle w:val="Compact"/>
            </w:pPr>
            <w:r>
              <w:t>    </w:t>
            </w:r>
            <w:r>
              <w:rPr>
                <w:rStyle w:val="VerbatimChar"/>
              </w:rPr>
              <w:t>issuer</w:t>
            </w:r>
          </w:p>
        </w:tc>
        <w:tc>
          <w:tcPr>
            <w:tcW w:w="4752" w:type="dxa"/>
          </w:tcPr>
          <w:p w14:paraId="2F294B7D" w14:textId="77777777" w:rsidR="00625553" w:rsidRDefault="00000000">
            <w:pPr>
              <w:pStyle w:val="Compact"/>
            </w:pPr>
            <w:r>
              <w:t xml:space="preserve">Encoded value MUST be byte-for-byte identical to the encoded </w:t>
            </w:r>
            <w:r>
              <w:rPr>
                <w:rStyle w:val="VerbatimChar"/>
              </w:rPr>
              <w:t>subject</w:t>
            </w:r>
          </w:p>
        </w:tc>
      </w:tr>
      <w:tr w:rsidR="00625553" w14:paraId="6A6D06EA" w14:textId="77777777">
        <w:tc>
          <w:tcPr>
            <w:tcW w:w="3168" w:type="dxa"/>
          </w:tcPr>
          <w:p w14:paraId="1DEB9343" w14:textId="77777777" w:rsidR="00625553" w:rsidRDefault="00000000">
            <w:pPr>
              <w:pStyle w:val="Compact"/>
            </w:pPr>
            <w:r>
              <w:t>    </w:t>
            </w:r>
            <w:r>
              <w:rPr>
                <w:rStyle w:val="VerbatimChar"/>
              </w:rPr>
              <w:t>validity</w:t>
            </w:r>
          </w:p>
        </w:tc>
        <w:tc>
          <w:tcPr>
            <w:tcW w:w="4752" w:type="dxa"/>
          </w:tcPr>
          <w:p w14:paraId="717D2E7B" w14:textId="77777777" w:rsidR="00625553" w:rsidRDefault="00000000">
            <w:pPr>
              <w:pStyle w:val="Compact"/>
            </w:pPr>
            <w:r>
              <w:t xml:space="preserve">See </w:t>
            </w:r>
            <w:hyperlink w:anchor="X9a86ad3d05124fa74c0df27bd4cb5bbd27f86dd">
              <w:r w:rsidR="00625553">
                <w:rPr>
                  <w:rStyle w:val="Hyperlink"/>
                </w:rPr>
                <w:t>Section 7.1.2.1.1</w:t>
              </w:r>
            </w:hyperlink>
          </w:p>
        </w:tc>
      </w:tr>
      <w:tr w:rsidR="00625553" w14:paraId="014264F9" w14:textId="77777777">
        <w:tc>
          <w:tcPr>
            <w:tcW w:w="3168" w:type="dxa"/>
          </w:tcPr>
          <w:p w14:paraId="73AF1DF0" w14:textId="77777777" w:rsidR="00625553" w:rsidRDefault="00000000">
            <w:pPr>
              <w:pStyle w:val="Compact"/>
            </w:pPr>
            <w:r>
              <w:t>    </w:t>
            </w:r>
            <w:r>
              <w:rPr>
                <w:rStyle w:val="VerbatimChar"/>
              </w:rPr>
              <w:t>subject</w:t>
            </w:r>
          </w:p>
        </w:tc>
        <w:tc>
          <w:tcPr>
            <w:tcW w:w="4752" w:type="dxa"/>
          </w:tcPr>
          <w:p w14:paraId="201C85B6"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4AF5C38E" w14:textId="77777777">
        <w:tc>
          <w:tcPr>
            <w:tcW w:w="3168" w:type="dxa"/>
          </w:tcPr>
          <w:p w14:paraId="6B284D5E" w14:textId="77777777" w:rsidR="00625553" w:rsidRDefault="00000000">
            <w:pPr>
              <w:pStyle w:val="Compact"/>
            </w:pPr>
            <w:r>
              <w:t>    </w:t>
            </w:r>
            <w:proofErr w:type="spellStart"/>
            <w:r>
              <w:rPr>
                <w:rStyle w:val="VerbatimChar"/>
              </w:rPr>
              <w:t>subjectPublicKeyInfo</w:t>
            </w:r>
            <w:proofErr w:type="spellEnd"/>
          </w:p>
        </w:tc>
        <w:tc>
          <w:tcPr>
            <w:tcW w:w="4752" w:type="dxa"/>
          </w:tcPr>
          <w:p w14:paraId="042CEFBC"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449C96E3" w14:textId="77777777">
        <w:tc>
          <w:tcPr>
            <w:tcW w:w="3168" w:type="dxa"/>
          </w:tcPr>
          <w:p w14:paraId="515C0AA2" w14:textId="77777777" w:rsidR="00625553" w:rsidRDefault="00000000">
            <w:pPr>
              <w:pStyle w:val="Compact"/>
            </w:pPr>
            <w:r>
              <w:t>    </w:t>
            </w:r>
            <w:proofErr w:type="spellStart"/>
            <w:r>
              <w:rPr>
                <w:rStyle w:val="VerbatimChar"/>
              </w:rPr>
              <w:t>issuerUniqueID</w:t>
            </w:r>
            <w:proofErr w:type="spellEnd"/>
          </w:p>
        </w:tc>
        <w:tc>
          <w:tcPr>
            <w:tcW w:w="4752" w:type="dxa"/>
          </w:tcPr>
          <w:p w14:paraId="5310BFD8" w14:textId="77777777" w:rsidR="00625553" w:rsidRDefault="00000000">
            <w:pPr>
              <w:pStyle w:val="Compact"/>
            </w:pPr>
            <w:r>
              <w:t>MUST NOT be present</w:t>
            </w:r>
          </w:p>
        </w:tc>
      </w:tr>
      <w:tr w:rsidR="00625553" w14:paraId="7A18802D" w14:textId="77777777">
        <w:tc>
          <w:tcPr>
            <w:tcW w:w="3168" w:type="dxa"/>
          </w:tcPr>
          <w:p w14:paraId="46555F00" w14:textId="77777777" w:rsidR="00625553" w:rsidRDefault="00000000">
            <w:pPr>
              <w:pStyle w:val="Compact"/>
            </w:pPr>
            <w:r>
              <w:t>    </w:t>
            </w:r>
            <w:proofErr w:type="spellStart"/>
            <w:r>
              <w:rPr>
                <w:rStyle w:val="VerbatimChar"/>
              </w:rPr>
              <w:t>subjectUniqueID</w:t>
            </w:r>
            <w:proofErr w:type="spellEnd"/>
          </w:p>
        </w:tc>
        <w:tc>
          <w:tcPr>
            <w:tcW w:w="4752" w:type="dxa"/>
          </w:tcPr>
          <w:p w14:paraId="542A695A" w14:textId="77777777" w:rsidR="00625553" w:rsidRDefault="00000000">
            <w:pPr>
              <w:pStyle w:val="Compact"/>
            </w:pPr>
            <w:r>
              <w:t>MUST NOT be present</w:t>
            </w:r>
          </w:p>
        </w:tc>
      </w:tr>
      <w:tr w:rsidR="00625553" w14:paraId="639119D8" w14:textId="77777777">
        <w:tc>
          <w:tcPr>
            <w:tcW w:w="3168" w:type="dxa"/>
          </w:tcPr>
          <w:p w14:paraId="18FA406D" w14:textId="77777777" w:rsidR="00625553" w:rsidRDefault="00000000">
            <w:pPr>
              <w:pStyle w:val="Compact"/>
            </w:pPr>
            <w:r>
              <w:t>    </w:t>
            </w:r>
            <w:r>
              <w:rPr>
                <w:rStyle w:val="VerbatimChar"/>
              </w:rPr>
              <w:t>extensions</w:t>
            </w:r>
          </w:p>
        </w:tc>
        <w:tc>
          <w:tcPr>
            <w:tcW w:w="4752" w:type="dxa"/>
          </w:tcPr>
          <w:p w14:paraId="538655A9" w14:textId="77777777" w:rsidR="00625553" w:rsidRDefault="00000000">
            <w:pPr>
              <w:pStyle w:val="Compact"/>
            </w:pPr>
            <w:r>
              <w:t xml:space="preserve">See </w:t>
            </w:r>
            <w:hyperlink w:anchor="X0c65e278351f4ff323416580fc052d6b3dd26fc">
              <w:r w:rsidR="00625553">
                <w:rPr>
                  <w:rStyle w:val="Hyperlink"/>
                </w:rPr>
                <w:t>Section 7.1.2.1.2</w:t>
              </w:r>
            </w:hyperlink>
          </w:p>
        </w:tc>
      </w:tr>
      <w:tr w:rsidR="00625553" w14:paraId="25C9F234" w14:textId="77777777">
        <w:tc>
          <w:tcPr>
            <w:tcW w:w="3168" w:type="dxa"/>
          </w:tcPr>
          <w:p w14:paraId="5099716C" w14:textId="77777777" w:rsidR="00625553" w:rsidRDefault="00000000">
            <w:pPr>
              <w:pStyle w:val="Compact"/>
            </w:pPr>
            <w:proofErr w:type="spellStart"/>
            <w:r>
              <w:rPr>
                <w:rStyle w:val="VerbatimChar"/>
              </w:rPr>
              <w:t>signatureAlgorithm</w:t>
            </w:r>
            <w:proofErr w:type="spellEnd"/>
          </w:p>
        </w:tc>
        <w:tc>
          <w:tcPr>
            <w:tcW w:w="4752" w:type="dxa"/>
          </w:tcPr>
          <w:p w14:paraId="29A1230A"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7B4A840B" w14:textId="77777777">
        <w:tc>
          <w:tcPr>
            <w:tcW w:w="3168" w:type="dxa"/>
          </w:tcPr>
          <w:p w14:paraId="4F5D77E0" w14:textId="77777777" w:rsidR="00625553" w:rsidRDefault="00000000">
            <w:pPr>
              <w:pStyle w:val="Compact"/>
            </w:pPr>
            <w:r>
              <w:rPr>
                <w:rStyle w:val="VerbatimChar"/>
              </w:rPr>
              <w:t>signature</w:t>
            </w:r>
          </w:p>
        </w:tc>
        <w:tc>
          <w:tcPr>
            <w:tcW w:w="4752" w:type="dxa"/>
          </w:tcPr>
          <w:p w14:paraId="4FCCB50D" w14:textId="77777777" w:rsidR="00625553" w:rsidRDefault="00625553">
            <w:pPr>
              <w:pStyle w:val="Compact"/>
            </w:pPr>
          </w:p>
        </w:tc>
      </w:tr>
    </w:tbl>
    <w:p w14:paraId="74B88F68" w14:textId="77777777" w:rsidR="00625553" w:rsidRDefault="00000000">
      <w:pPr>
        <w:pStyle w:val="Heading5"/>
      </w:pPr>
      <w:bookmarkStart w:id="738" w:name="X9a86ad3d05124fa74c0df27bd4cb5bbd27f86dd"/>
      <w:r>
        <w:t>7.1.2.1.1 Root CA Validity</w:t>
      </w:r>
    </w:p>
    <w:tbl>
      <w:tblPr>
        <w:tblStyle w:val="Table"/>
        <w:tblW w:w="5000" w:type="pct"/>
        <w:tblLayout w:type="fixed"/>
        <w:tblLook w:val="0020" w:firstRow="1" w:lastRow="0" w:firstColumn="0" w:lastColumn="0" w:noHBand="0" w:noVBand="0"/>
      </w:tblPr>
      <w:tblGrid>
        <w:gridCol w:w="1872"/>
        <w:gridCol w:w="3744"/>
        <w:gridCol w:w="3744"/>
      </w:tblGrid>
      <w:tr w:rsidR="00625553" w14:paraId="100E4C4C" w14:textId="77777777">
        <w:trPr>
          <w:tblHeader/>
        </w:trPr>
        <w:tc>
          <w:tcPr>
            <w:tcW w:w="1584" w:type="dxa"/>
          </w:tcPr>
          <w:p w14:paraId="67627AE5" w14:textId="77777777" w:rsidR="00625553" w:rsidRDefault="00000000">
            <w:pPr>
              <w:pStyle w:val="Compact"/>
            </w:pPr>
            <w:r>
              <w:rPr>
                <w:b/>
                <w:bCs/>
              </w:rPr>
              <w:t>Field</w:t>
            </w:r>
          </w:p>
        </w:tc>
        <w:tc>
          <w:tcPr>
            <w:tcW w:w="3168" w:type="dxa"/>
          </w:tcPr>
          <w:p w14:paraId="4811959B" w14:textId="77777777" w:rsidR="00625553" w:rsidRDefault="00000000">
            <w:pPr>
              <w:pStyle w:val="Compact"/>
            </w:pPr>
            <w:r>
              <w:rPr>
                <w:b/>
                <w:bCs/>
              </w:rPr>
              <w:t>Minimum</w:t>
            </w:r>
          </w:p>
        </w:tc>
        <w:tc>
          <w:tcPr>
            <w:tcW w:w="3168" w:type="dxa"/>
          </w:tcPr>
          <w:p w14:paraId="65A54328" w14:textId="77777777" w:rsidR="00625553" w:rsidRDefault="00000000">
            <w:pPr>
              <w:pStyle w:val="Compact"/>
            </w:pPr>
            <w:r>
              <w:rPr>
                <w:b/>
                <w:bCs/>
              </w:rPr>
              <w:t>Maximum</w:t>
            </w:r>
          </w:p>
        </w:tc>
      </w:tr>
      <w:tr w:rsidR="00625553" w14:paraId="72DCF0B0" w14:textId="77777777">
        <w:tc>
          <w:tcPr>
            <w:tcW w:w="1584" w:type="dxa"/>
          </w:tcPr>
          <w:p w14:paraId="0F91AF44" w14:textId="77777777" w:rsidR="00625553" w:rsidRDefault="00000000">
            <w:pPr>
              <w:pStyle w:val="Compact"/>
            </w:pPr>
            <w:proofErr w:type="spellStart"/>
            <w:r>
              <w:rPr>
                <w:rStyle w:val="VerbatimChar"/>
              </w:rPr>
              <w:t>notBefore</w:t>
            </w:r>
            <w:proofErr w:type="spellEnd"/>
          </w:p>
        </w:tc>
        <w:tc>
          <w:tcPr>
            <w:tcW w:w="3168" w:type="dxa"/>
          </w:tcPr>
          <w:p w14:paraId="62FD8B42" w14:textId="77777777" w:rsidR="00625553" w:rsidRDefault="00000000">
            <w:pPr>
              <w:pStyle w:val="Compact"/>
            </w:pPr>
            <w:r>
              <w:t>One day prior to the time of signing</w:t>
            </w:r>
          </w:p>
        </w:tc>
        <w:tc>
          <w:tcPr>
            <w:tcW w:w="3168" w:type="dxa"/>
          </w:tcPr>
          <w:p w14:paraId="33D44EB9" w14:textId="77777777" w:rsidR="00625553" w:rsidRDefault="00000000">
            <w:pPr>
              <w:pStyle w:val="Compact"/>
            </w:pPr>
            <w:r>
              <w:t>The time of signing</w:t>
            </w:r>
          </w:p>
        </w:tc>
      </w:tr>
      <w:tr w:rsidR="00625553" w14:paraId="34083522" w14:textId="77777777">
        <w:tc>
          <w:tcPr>
            <w:tcW w:w="1584" w:type="dxa"/>
          </w:tcPr>
          <w:p w14:paraId="210A75D8" w14:textId="77777777" w:rsidR="00625553" w:rsidRDefault="00000000">
            <w:pPr>
              <w:pStyle w:val="Compact"/>
            </w:pPr>
            <w:proofErr w:type="spellStart"/>
            <w:r>
              <w:rPr>
                <w:rStyle w:val="VerbatimChar"/>
              </w:rPr>
              <w:t>notAfter</w:t>
            </w:r>
            <w:proofErr w:type="spellEnd"/>
          </w:p>
        </w:tc>
        <w:tc>
          <w:tcPr>
            <w:tcW w:w="3168" w:type="dxa"/>
          </w:tcPr>
          <w:p w14:paraId="29579425" w14:textId="77777777" w:rsidR="00625553" w:rsidRDefault="00000000">
            <w:pPr>
              <w:pStyle w:val="Compact"/>
            </w:pPr>
            <w:r>
              <w:t>2922 days (approx. 8 years)</w:t>
            </w:r>
          </w:p>
        </w:tc>
        <w:tc>
          <w:tcPr>
            <w:tcW w:w="3168" w:type="dxa"/>
          </w:tcPr>
          <w:p w14:paraId="1FDB1D85" w14:textId="77777777" w:rsidR="00625553" w:rsidRDefault="00000000">
            <w:pPr>
              <w:pStyle w:val="Compact"/>
            </w:pPr>
            <w:r>
              <w:t>9132 days (approx. 25 years)</w:t>
            </w:r>
          </w:p>
        </w:tc>
      </w:tr>
    </w:tbl>
    <w:p w14:paraId="39EB2D92" w14:textId="77777777" w:rsidR="00625553"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proofErr w:type="spellStart"/>
      <w:r>
        <w:rPr>
          <w:rStyle w:val="VerbatimChar"/>
        </w:rPr>
        <w:t>subjectPublicKeyInfo</w:t>
      </w:r>
      <w:proofErr w:type="spellEnd"/>
      <w:r>
        <w:t xml:space="preserve"> (e.g. reissuance). The new CA Certificate MUST conform to these rules.</w:t>
      </w:r>
    </w:p>
    <w:p w14:paraId="0E401A2D" w14:textId="77777777" w:rsidR="00625553" w:rsidRDefault="00000000">
      <w:pPr>
        <w:pStyle w:val="Heading5"/>
      </w:pPr>
      <w:bookmarkStart w:id="739" w:name="X0c65e278351f4ff323416580fc052d6b3dd26fc"/>
      <w:bookmarkEnd w:id="738"/>
      <w:r>
        <w:t>7.1.2.1.2 Root CA Extensions</w:t>
      </w:r>
    </w:p>
    <w:tbl>
      <w:tblPr>
        <w:tblStyle w:val="Table"/>
        <w:tblW w:w="5000" w:type="pct"/>
        <w:tblLayout w:type="fixed"/>
        <w:tblLook w:val="0020" w:firstRow="1" w:lastRow="0" w:firstColumn="0" w:lastColumn="0" w:noHBand="0" w:noVBand="0"/>
      </w:tblPr>
      <w:tblGrid>
        <w:gridCol w:w="3744"/>
        <w:gridCol w:w="1872"/>
        <w:gridCol w:w="936"/>
        <w:gridCol w:w="2808"/>
      </w:tblGrid>
      <w:tr w:rsidR="00625553" w14:paraId="02C38C73" w14:textId="77777777">
        <w:trPr>
          <w:tblHeader/>
        </w:trPr>
        <w:tc>
          <w:tcPr>
            <w:tcW w:w="3168" w:type="dxa"/>
          </w:tcPr>
          <w:p w14:paraId="4C38E58C" w14:textId="77777777" w:rsidR="00625553" w:rsidRDefault="00000000">
            <w:pPr>
              <w:pStyle w:val="Compact"/>
            </w:pPr>
            <w:r>
              <w:rPr>
                <w:b/>
                <w:bCs/>
              </w:rPr>
              <w:t>Extension</w:t>
            </w:r>
          </w:p>
        </w:tc>
        <w:tc>
          <w:tcPr>
            <w:tcW w:w="1584" w:type="dxa"/>
          </w:tcPr>
          <w:p w14:paraId="3DCB045A" w14:textId="77777777" w:rsidR="00625553" w:rsidRDefault="00000000">
            <w:pPr>
              <w:pStyle w:val="Compact"/>
            </w:pPr>
            <w:r>
              <w:rPr>
                <w:b/>
                <w:bCs/>
              </w:rPr>
              <w:t>Presence</w:t>
            </w:r>
          </w:p>
        </w:tc>
        <w:tc>
          <w:tcPr>
            <w:tcW w:w="792" w:type="dxa"/>
          </w:tcPr>
          <w:p w14:paraId="3072B807" w14:textId="77777777" w:rsidR="00625553" w:rsidRDefault="00000000">
            <w:pPr>
              <w:pStyle w:val="Compact"/>
            </w:pPr>
            <w:r>
              <w:rPr>
                <w:b/>
                <w:bCs/>
              </w:rPr>
              <w:t>Critical</w:t>
            </w:r>
          </w:p>
        </w:tc>
        <w:tc>
          <w:tcPr>
            <w:tcW w:w="2376" w:type="dxa"/>
          </w:tcPr>
          <w:p w14:paraId="3C0ABB63" w14:textId="77777777" w:rsidR="00625553" w:rsidRDefault="00000000">
            <w:pPr>
              <w:pStyle w:val="Compact"/>
            </w:pPr>
            <w:r>
              <w:rPr>
                <w:b/>
                <w:bCs/>
              </w:rPr>
              <w:t>Description</w:t>
            </w:r>
          </w:p>
        </w:tc>
      </w:tr>
      <w:tr w:rsidR="00625553" w14:paraId="47AC3612" w14:textId="77777777">
        <w:tc>
          <w:tcPr>
            <w:tcW w:w="3168" w:type="dxa"/>
          </w:tcPr>
          <w:p w14:paraId="22EFD632" w14:textId="77777777" w:rsidR="00625553" w:rsidRDefault="00000000">
            <w:pPr>
              <w:pStyle w:val="Compact"/>
            </w:pPr>
            <w:proofErr w:type="spellStart"/>
            <w:r>
              <w:rPr>
                <w:rStyle w:val="VerbatimChar"/>
              </w:rPr>
              <w:t>authorityKeyIdentifier</w:t>
            </w:r>
            <w:proofErr w:type="spellEnd"/>
          </w:p>
        </w:tc>
        <w:tc>
          <w:tcPr>
            <w:tcW w:w="1584" w:type="dxa"/>
          </w:tcPr>
          <w:p w14:paraId="65F8FB67" w14:textId="77777777" w:rsidR="00625553" w:rsidRDefault="00000000">
            <w:pPr>
              <w:pStyle w:val="Compact"/>
            </w:pPr>
            <w:r>
              <w:t>RECOMMENDED</w:t>
            </w:r>
          </w:p>
        </w:tc>
        <w:tc>
          <w:tcPr>
            <w:tcW w:w="792" w:type="dxa"/>
          </w:tcPr>
          <w:p w14:paraId="1BD19AF4" w14:textId="77777777" w:rsidR="00625553" w:rsidRDefault="00000000">
            <w:pPr>
              <w:pStyle w:val="Compact"/>
            </w:pPr>
            <w:r>
              <w:t>N</w:t>
            </w:r>
          </w:p>
        </w:tc>
        <w:tc>
          <w:tcPr>
            <w:tcW w:w="2376" w:type="dxa"/>
          </w:tcPr>
          <w:p w14:paraId="533231C5" w14:textId="77777777" w:rsidR="00625553" w:rsidRDefault="00000000">
            <w:pPr>
              <w:pStyle w:val="Compact"/>
            </w:pPr>
            <w:r>
              <w:t xml:space="preserve">See </w:t>
            </w:r>
            <w:hyperlink w:anchor="X4949c729ad67234ce5e3ee4f8f1e3e3eb8459d4">
              <w:r w:rsidR="00625553">
                <w:rPr>
                  <w:rStyle w:val="Hyperlink"/>
                </w:rPr>
                <w:t>Section 7.1.2.1.3</w:t>
              </w:r>
            </w:hyperlink>
          </w:p>
        </w:tc>
      </w:tr>
      <w:tr w:rsidR="00625553" w14:paraId="3A980817" w14:textId="77777777">
        <w:tc>
          <w:tcPr>
            <w:tcW w:w="3168" w:type="dxa"/>
          </w:tcPr>
          <w:p w14:paraId="34A332C5" w14:textId="77777777" w:rsidR="00625553" w:rsidRDefault="00000000">
            <w:pPr>
              <w:pStyle w:val="Compact"/>
            </w:pPr>
            <w:proofErr w:type="spellStart"/>
            <w:r>
              <w:rPr>
                <w:rStyle w:val="VerbatimChar"/>
              </w:rPr>
              <w:t>basicConstraints</w:t>
            </w:r>
            <w:proofErr w:type="spellEnd"/>
          </w:p>
        </w:tc>
        <w:tc>
          <w:tcPr>
            <w:tcW w:w="1584" w:type="dxa"/>
          </w:tcPr>
          <w:p w14:paraId="73DF8E6C" w14:textId="77777777" w:rsidR="00625553" w:rsidRDefault="00000000">
            <w:pPr>
              <w:pStyle w:val="Compact"/>
            </w:pPr>
            <w:r>
              <w:t>MUST</w:t>
            </w:r>
          </w:p>
        </w:tc>
        <w:tc>
          <w:tcPr>
            <w:tcW w:w="792" w:type="dxa"/>
          </w:tcPr>
          <w:p w14:paraId="6267C3C9" w14:textId="77777777" w:rsidR="00625553" w:rsidRDefault="00000000">
            <w:pPr>
              <w:pStyle w:val="Compact"/>
            </w:pPr>
            <w:r>
              <w:t>Y</w:t>
            </w:r>
          </w:p>
        </w:tc>
        <w:tc>
          <w:tcPr>
            <w:tcW w:w="2376" w:type="dxa"/>
          </w:tcPr>
          <w:p w14:paraId="41CEEE48" w14:textId="77777777" w:rsidR="00625553" w:rsidRDefault="00000000">
            <w:pPr>
              <w:pStyle w:val="Compact"/>
            </w:pPr>
            <w:r>
              <w:t xml:space="preserve">See </w:t>
            </w:r>
            <w:hyperlink w:anchor="X1ebf22da3fc21552216c2794e798c970a139fc6">
              <w:r w:rsidR="00625553">
                <w:rPr>
                  <w:rStyle w:val="Hyperlink"/>
                </w:rPr>
                <w:t>Section 7.1.2.1.4</w:t>
              </w:r>
            </w:hyperlink>
          </w:p>
        </w:tc>
      </w:tr>
      <w:tr w:rsidR="00625553" w14:paraId="7EA9A738" w14:textId="77777777">
        <w:tc>
          <w:tcPr>
            <w:tcW w:w="3168" w:type="dxa"/>
          </w:tcPr>
          <w:p w14:paraId="757B1C37" w14:textId="77777777" w:rsidR="00625553" w:rsidRDefault="00000000">
            <w:pPr>
              <w:pStyle w:val="Compact"/>
            </w:pPr>
            <w:proofErr w:type="spellStart"/>
            <w:r>
              <w:rPr>
                <w:rStyle w:val="VerbatimChar"/>
              </w:rPr>
              <w:t>keyUsage</w:t>
            </w:r>
            <w:proofErr w:type="spellEnd"/>
          </w:p>
        </w:tc>
        <w:tc>
          <w:tcPr>
            <w:tcW w:w="1584" w:type="dxa"/>
          </w:tcPr>
          <w:p w14:paraId="0EF65D39" w14:textId="77777777" w:rsidR="00625553" w:rsidRDefault="00000000">
            <w:pPr>
              <w:pStyle w:val="Compact"/>
            </w:pPr>
            <w:r>
              <w:t>MUST</w:t>
            </w:r>
          </w:p>
        </w:tc>
        <w:tc>
          <w:tcPr>
            <w:tcW w:w="792" w:type="dxa"/>
          </w:tcPr>
          <w:p w14:paraId="1C631546" w14:textId="77777777" w:rsidR="00625553" w:rsidRDefault="00000000">
            <w:pPr>
              <w:pStyle w:val="Compact"/>
            </w:pPr>
            <w:r>
              <w:t>Y</w:t>
            </w:r>
          </w:p>
        </w:tc>
        <w:tc>
          <w:tcPr>
            <w:tcW w:w="2376" w:type="dxa"/>
          </w:tcPr>
          <w:p w14:paraId="2033CF6F"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B4A42CD" w14:textId="77777777">
        <w:tc>
          <w:tcPr>
            <w:tcW w:w="3168" w:type="dxa"/>
          </w:tcPr>
          <w:p w14:paraId="4D80FDA3" w14:textId="77777777" w:rsidR="00625553" w:rsidRDefault="00000000">
            <w:pPr>
              <w:pStyle w:val="Compact"/>
            </w:pPr>
            <w:proofErr w:type="spellStart"/>
            <w:r>
              <w:rPr>
                <w:rStyle w:val="VerbatimChar"/>
              </w:rPr>
              <w:t>subjectKeyIdentifier</w:t>
            </w:r>
            <w:proofErr w:type="spellEnd"/>
          </w:p>
        </w:tc>
        <w:tc>
          <w:tcPr>
            <w:tcW w:w="1584" w:type="dxa"/>
          </w:tcPr>
          <w:p w14:paraId="688F3E70" w14:textId="77777777" w:rsidR="00625553" w:rsidRDefault="00000000">
            <w:pPr>
              <w:pStyle w:val="Compact"/>
            </w:pPr>
            <w:r>
              <w:t>MUST</w:t>
            </w:r>
          </w:p>
        </w:tc>
        <w:tc>
          <w:tcPr>
            <w:tcW w:w="792" w:type="dxa"/>
          </w:tcPr>
          <w:p w14:paraId="5A5B41ED" w14:textId="77777777" w:rsidR="00625553" w:rsidRDefault="00000000">
            <w:pPr>
              <w:pStyle w:val="Compact"/>
            </w:pPr>
            <w:r>
              <w:t>N</w:t>
            </w:r>
          </w:p>
        </w:tc>
        <w:tc>
          <w:tcPr>
            <w:tcW w:w="2376" w:type="dxa"/>
          </w:tcPr>
          <w:p w14:paraId="79FD08DF"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1EC0E082" w14:textId="77777777">
        <w:tc>
          <w:tcPr>
            <w:tcW w:w="3168" w:type="dxa"/>
          </w:tcPr>
          <w:p w14:paraId="6AF1B2F9" w14:textId="77777777" w:rsidR="00625553" w:rsidRDefault="00000000">
            <w:pPr>
              <w:pStyle w:val="Compact"/>
            </w:pPr>
            <w:proofErr w:type="spellStart"/>
            <w:r>
              <w:rPr>
                <w:rStyle w:val="VerbatimChar"/>
              </w:rPr>
              <w:t>extKeyUsage</w:t>
            </w:r>
            <w:proofErr w:type="spellEnd"/>
          </w:p>
        </w:tc>
        <w:tc>
          <w:tcPr>
            <w:tcW w:w="1584" w:type="dxa"/>
          </w:tcPr>
          <w:p w14:paraId="556BE813" w14:textId="77777777" w:rsidR="00625553" w:rsidRDefault="00000000">
            <w:pPr>
              <w:pStyle w:val="Compact"/>
            </w:pPr>
            <w:r>
              <w:t>MUST NOT</w:t>
            </w:r>
          </w:p>
        </w:tc>
        <w:tc>
          <w:tcPr>
            <w:tcW w:w="792" w:type="dxa"/>
          </w:tcPr>
          <w:p w14:paraId="27B31737" w14:textId="77777777" w:rsidR="00625553" w:rsidRDefault="00000000">
            <w:pPr>
              <w:pStyle w:val="Compact"/>
            </w:pPr>
            <w:r>
              <w:t>-</w:t>
            </w:r>
          </w:p>
        </w:tc>
        <w:tc>
          <w:tcPr>
            <w:tcW w:w="2376" w:type="dxa"/>
          </w:tcPr>
          <w:p w14:paraId="1C8E6B8E" w14:textId="77777777" w:rsidR="00625553" w:rsidRDefault="00000000">
            <w:pPr>
              <w:pStyle w:val="Compact"/>
            </w:pPr>
            <w:r>
              <w:t>-</w:t>
            </w:r>
          </w:p>
        </w:tc>
      </w:tr>
      <w:tr w:rsidR="00625553" w14:paraId="0F440FC6" w14:textId="77777777">
        <w:tc>
          <w:tcPr>
            <w:tcW w:w="3168" w:type="dxa"/>
          </w:tcPr>
          <w:p w14:paraId="68719E5C" w14:textId="77777777" w:rsidR="00625553" w:rsidRDefault="00000000">
            <w:pPr>
              <w:pStyle w:val="Compact"/>
            </w:pPr>
            <w:proofErr w:type="spellStart"/>
            <w:r>
              <w:rPr>
                <w:rStyle w:val="VerbatimChar"/>
              </w:rPr>
              <w:lastRenderedPageBreak/>
              <w:t>certificatePolicies</w:t>
            </w:r>
            <w:proofErr w:type="spellEnd"/>
          </w:p>
        </w:tc>
        <w:tc>
          <w:tcPr>
            <w:tcW w:w="1584" w:type="dxa"/>
          </w:tcPr>
          <w:p w14:paraId="69D52608" w14:textId="77777777" w:rsidR="00625553" w:rsidRDefault="00000000">
            <w:pPr>
              <w:pStyle w:val="Compact"/>
            </w:pPr>
            <w:r>
              <w:t>NOT RECOMMENDED</w:t>
            </w:r>
          </w:p>
        </w:tc>
        <w:tc>
          <w:tcPr>
            <w:tcW w:w="792" w:type="dxa"/>
          </w:tcPr>
          <w:p w14:paraId="3120EF5A" w14:textId="77777777" w:rsidR="00625553" w:rsidRDefault="00000000">
            <w:pPr>
              <w:pStyle w:val="Compact"/>
            </w:pPr>
            <w:r>
              <w:t>N</w:t>
            </w:r>
          </w:p>
        </w:tc>
        <w:tc>
          <w:tcPr>
            <w:tcW w:w="2376" w:type="dxa"/>
          </w:tcPr>
          <w:p w14:paraId="578B1F7E"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1D79D1EE" w14:textId="77777777">
        <w:tc>
          <w:tcPr>
            <w:tcW w:w="3168" w:type="dxa"/>
          </w:tcPr>
          <w:p w14:paraId="411DE117" w14:textId="77777777" w:rsidR="00625553" w:rsidRDefault="00000000">
            <w:pPr>
              <w:pStyle w:val="Compact"/>
            </w:pPr>
            <w:r>
              <w:t>Signed Certificate Timestamp List</w:t>
            </w:r>
          </w:p>
        </w:tc>
        <w:tc>
          <w:tcPr>
            <w:tcW w:w="1584" w:type="dxa"/>
          </w:tcPr>
          <w:p w14:paraId="3251181B" w14:textId="77777777" w:rsidR="00625553" w:rsidRDefault="00000000">
            <w:pPr>
              <w:pStyle w:val="Compact"/>
            </w:pPr>
            <w:r>
              <w:t>MAY</w:t>
            </w:r>
          </w:p>
        </w:tc>
        <w:tc>
          <w:tcPr>
            <w:tcW w:w="792" w:type="dxa"/>
          </w:tcPr>
          <w:p w14:paraId="6C169B19" w14:textId="77777777" w:rsidR="00625553" w:rsidRDefault="00000000">
            <w:pPr>
              <w:pStyle w:val="Compact"/>
            </w:pPr>
            <w:r>
              <w:t>N</w:t>
            </w:r>
          </w:p>
        </w:tc>
        <w:tc>
          <w:tcPr>
            <w:tcW w:w="2376" w:type="dxa"/>
          </w:tcPr>
          <w:p w14:paraId="3A48FF60"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235C5EA4" w14:textId="77777777">
        <w:tc>
          <w:tcPr>
            <w:tcW w:w="3168" w:type="dxa"/>
          </w:tcPr>
          <w:p w14:paraId="657758F2" w14:textId="77777777" w:rsidR="00625553" w:rsidRDefault="00000000">
            <w:pPr>
              <w:pStyle w:val="Compact"/>
            </w:pPr>
            <w:r>
              <w:t>Any other extension</w:t>
            </w:r>
          </w:p>
        </w:tc>
        <w:tc>
          <w:tcPr>
            <w:tcW w:w="1584" w:type="dxa"/>
          </w:tcPr>
          <w:p w14:paraId="2E9C32AD" w14:textId="77777777" w:rsidR="00625553" w:rsidRDefault="00000000">
            <w:pPr>
              <w:pStyle w:val="Compact"/>
            </w:pPr>
            <w:r>
              <w:t>NOT RECOMMENDED</w:t>
            </w:r>
          </w:p>
        </w:tc>
        <w:tc>
          <w:tcPr>
            <w:tcW w:w="792" w:type="dxa"/>
          </w:tcPr>
          <w:p w14:paraId="3950ECDE" w14:textId="77777777" w:rsidR="00625553" w:rsidRDefault="00000000">
            <w:pPr>
              <w:pStyle w:val="Compact"/>
            </w:pPr>
            <w:r>
              <w:t>-</w:t>
            </w:r>
          </w:p>
        </w:tc>
        <w:tc>
          <w:tcPr>
            <w:tcW w:w="2376" w:type="dxa"/>
          </w:tcPr>
          <w:p w14:paraId="709BC834"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29A774D9" w14:textId="77777777" w:rsidR="00625553" w:rsidRDefault="00000000">
      <w:pPr>
        <w:pStyle w:val="Heading5"/>
      </w:pPr>
      <w:bookmarkStart w:id="740" w:name="X4949c729ad67234ce5e3ee4f8f1e3e3eb8459d4"/>
      <w:bookmarkEnd w:id="739"/>
      <w:r>
        <w:t>7.1.2.1.3 Root CA Authority Key Identifier</w:t>
      </w:r>
    </w:p>
    <w:tbl>
      <w:tblPr>
        <w:tblStyle w:val="Table"/>
        <w:tblW w:w="5000" w:type="pct"/>
        <w:tblLayout w:type="fixed"/>
        <w:tblLook w:val="0020" w:firstRow="1" w:lastRow="0" w:firstColumn="0" w:lastColumn="0" w:noHBand="0" w:noVBand="0"/>
      </w:tblPr>
      <w:tblGrid>
        <w:gridCol w:w="2808"/>
        <w:gridCol w:w="6552"/>
      </w:tblGrid>
      <w:tr w:rsidR="00625553" w14:paraId="552FE1F6" w14:textId="77777777">
        <w:trPr>
          <w:tblHeader/>
        </w:trPr>
        <w:tc>
          <w:tcPr>
            <w:tcW w:w="2376" w:type="dxa"/>
          </w:tcPr>
          <w:p w14:paraId="183A7650" w14:textId="77777777" w:rsidR="00625553" w:rsidRDefault="00000000">
            <w:pPr>
              <w:pStyle w:val="Compact"/>
            </w:pPr>
            <w:r>
              <w:rPr>
                <w:b/>
                <w:bCs/>
              </w:rPr>
              <w:t>Field</w:t>
            </w:r>
          </w:p>
        </w:tc>
        <w:tc>
          <w:tcPr>
            <w:tcW w:w="5544" w:type="dxa"/>
          </w:tcPr>
          <w:p w14:paraId="15D9877F" w14:textId="77777777" w:rsidR="00625553" w:rsidRDefault="00000000">
            <w:pPr>
              <w:pStyle w:val="Compact"/>
            </w:pPr>
            <w:r>
              <w:rPr>
                <w:b/>
                <w:bCs/>
              </w:rPr>
              <w:t>Description</w:t>
            </w:r>
          </w:p>
        </w:tc>
      </w:tr>
      <w:tr w:rsidR="00625553" w14:paraId="167C1EAE" w14:textId="77777777">
        <w:tc>
          <w:tcPr>
            <w:tcW w:w="2376" w:type="dxa"/>
          </w:tcPr>
          <w:p w14:paraId="28FC7781" w14:textId="77777777" w:rsidR="00625553" w:rsidRDefault="00000000">
            <w:pPr>
              <w:pStyle w:val="Compact"/>
            </w:pPr>
            <w:proofErr w:type="spellStart"/>
            <w:r>
              <w:rPr>
                <w:rStyle w:val="VerbatimChar"/>
              </w:rPr>
              <w:t>keyIdentifier</w:t>
            </w:r>
            <w:proofErr w:type="spellEnd"/>
          </w:p>
        </w:tc>
        <w:tc>
          <w:tcPr>
            <w:tcW w:w="5544" w:type="dxa"/>
          </w:tcPr>
          <w:p w14:paraId="7881613B" w14:textId="77777777" w:rsidR="00625553" w:rsidRDefault="00000000">
            <w:pPr>
              <w:pStyle w:val="Compact"/>
            </w:pPr>
            <w:r>
              <w:t xml:space="preserve">MUST be present. MUST be identical to the </w:t>
            </w:r>
            <w:proofErr w:type="spellStart"/>
            <w:r>
              <w:rPr>
                <w:rStyle w:val="VerbatimChar"/>
              </w:rPr>
              <w:t>subjectKeyIdentifier</w:t>
            </w:r>
            <w:proofErr w:type="spellEnd"/>
            <w:r>
              <w:t xml:space="preserve"> field.</w:t>
            </w:r>
          </w:p>
        </w:tc>
      </w:tr>
      <w:tr w:rsidR="00625553" w14:paraId="054A5FD9" w14:textId="77777777">
        <w:tc>
          <w:tcPr>
            <w:tcW w:w="2376" w:type="dxa"/>
          </w:tcPr>
          <w:p w14:paraId="32B1B1A2" w14:textId="77777777" w:rsidR="00625553" w:rsidRDefault="00000000">
            <w:pPr>
              <w:pStyle w:val="Compact"/>
            </w:pPr>
            <w:proofErr w:type="spellStart"/>
            <w:r>
              <w:rPr>
                <w:rStyle w:val="VerbatimChar"/>
              </w:rPr>
              <w:t>authorityCertIssuer</w:t>
            </w:r>
            <w:proofErr w:type="spellEnd"/>
          </w:p>
        </w:tc>
        <w:tc>
          <w:tcPr>
            <w:tcW w:w="5544" w:type="dxa"/>
          </w:tcPr>
          <w:p w14:paraId="65F86512" w14:textId="77777777" w:rsidR="00625553" w:rsidRDefault="00000000">
            <w:pPr>
              <w:pStyle w:val="Compact"/>
            </w:pPr>
            <w:r>
              <w:t>MUST NOT be present</w:t>
            </w:r>
          </w:p>
        </w:tc>
      </w:tr>
      <w:tr w:rsidR="00625553" w14:paraId="00A753C5" w14:textId="77777777">
        <w:tc>
          <w:tcPr>
            <w:tcW w:w="2376" w:type="dxa"/>
          </w:tcPr>
          <w:p w14:paraId="114BC86C" w14:textId="77777777" w:rsidR="00625553" w:rsidRDefault="00000000">
            <w:pPr>
              <w:pStyle w:val="Compact"/>
            </w:pPr>
            <w:proofErr w:type="spellStart"/>
            <w:r>
              <w:rPr>
                <w:rStyle w:val="VerbatimChar"/>
              </w:rPr>
              <w:t>authorityCertSerialNumber</w:t>
            </w:r>
            <w:proofErr w:type="spellEnd"/>
          </w:p>
        </w:tc>
        <w:tc>
          <w:tcPr>
            <w:tcW w:w="5544" w:type="dxa"/>
          </w:tcPr>
          <w:p w14:paraId="2354A0BE" w14:textId="77777777" w:rsidR="00625553" w:rsidRDefault="00000000">
            <w:pPr>
              <w:pStyle w:val="Compact"/>
            </w:pPr>
            <w:r>
              <w:t>MUST NOT be present</w:t>
            </w:r>
          </w:p>
        </w:tc>
      </w:tr>
    </w:tbl>
    <w:p w14:paraId="2E456FA1" w14:textId="77777777" w:rsidR="00625553" w:rsidRDefault="00000000">
      <w:pPr>
        <w:pStyle w:val="Heading5"/>
      </w:pPr>
      <w:bookmarkStart w:id="741" w:name="X1ebf22da3fc21552216c2794e798c970a139fc6"/>
      <w:bookmarkEnd w:id="740"/>
      <w:r>
        <w:t>7.1.2.1.4 Root CA Basic Constraints</w:t>
      </w:r>
    </w:p>
    <w:tbl>
      <w:tblPr>
        <w:tblStyle w:val="Table"/>
        <w:tblW w:w="0" w:type="auto"/>
        <w:tblLook w:val="0020" w:firstRow="1" w:lastRow="0" w:firstColumn="0" w:lastColumn="0" w:noHBand="0" w:noVBand="0"/>
      </w:tblPr>
      <w:tblGrid>
        <w:gridCol w:w="2460"/>
        <w:gridCol w:w="2424"/>
      </w:tblGrid>
      <w:tr w:rsidR="00625553" w14:paraId="4D5C1A2D" w14:textId="77777777">
        <w:trPr>
          <w:tblHeader/>
        </w:trPr>
        <w:tc>
          <w:tcPr>
            <w:tcW w:w="0" w:type="auto"/>
          </w:tcPr>
          <w:p w14:paraId="38D83CC5" w14:textId="77777777" w:rsidR="00625553" w:rsidRDefault="00000000">
            <w:pPr>
              <w:pStyle w:val="Compact"/>
            </w:pPr>
            <w:r>
              <w:rPr>
                <w:b/>
                <w:bCs/>
              </w:rPr>
              <w:t>Field</w:t>
            </w:r>
          </w:p>
        </w:tc>
        <w:tc>
          <w:tcPr>
            <w:tcW w:w="0" w:type="auto"/>
          </w:tcPr>
          <w:p w14:paraId="5AA02945" w14:textId="77777777" w:rsidR="00625553" w:rsidRDefault="00000000">
            <w:pPr>
              <w:pStyle w:val="Compact"/>
            </w:pPr>
            <w:r>
              <w:rPr>
                <w:b/>
                <w:bCs/>
              </w:rPr>
              <w:t>Description</w:t>
            </w:r>
          </w:p>
        </w:tc>
      </w:tr>
      <w:tr w:rsidR="00625553" w14:paraId="744CC4B0" w14:textId="77777777">
        <w:tc>
          <w:tcPr>
            <w:tcW w:w="0" w:type="auto"/>
          </w:tcPr>
          <w:p w14:paraId="61650F94" w14:textId="77777777" w:rsidR="00625553" w:rsidRDefault="00000000">
            <w:pPr>
              <w:pStyle w:val="Compact"/>
            </w:pPr>
            <w:proofErr w:type="spellStart"/>
            <w:r>
              <w:rPr>
                <w:rStyle w:val="VerbatimChar"/>
              </w:rPr>
              <w:t>cA</w:t>
            </w:r>
            <w:proofErr w:type="spellEnd"/>
          </w:p>
        </w:tc>
        <w:tc>
          <w:tcPr>
            <w:tcW w:w="0" w:type="auto"/>
          </w:tcPr>
          <w:p w14:paraId="7D139BCB" w14:textId="77777777" w:rsidR="00625553" w:rsidRDefault="00000000">
            <w:pPr>
              <w:pStyle w:val="Compact"/>
            </w:pPr>
            <w:r>
              <w:t>MUST be set TRUE</w:t>
            </w:r>
          </w:p>
        </w:tc>
      </w:tr>
      <w:tr w:rsidR="00625553" w14:paraId="230DBE78" w14:textId="77777777">
        <w:tc>
          <w:tcPr>
            <w:tcW w:w="0" w:type="auto"/>
          </w:tcPr>
          <w:p w14:paraId="40227D36" w14:textId="77777777" w:rsidR="00625553" w:rsidRDefault="00000000">
            <w:pPr>
              <w:pStyle w:val="Compact"/>
            </w:pPr>
            <w:proofErr w:type="spellStart"/>
            <w:r>
              <w:rPr>
                <w:rStyle w:val="VerbatimChar"/>
              </w:rPr>
              <w:t>pathLenConstraint</w:t>
            </w:r>
            <w:proofErr w:type="spellEnd"/>
          </w:p>
        </w:tc>
        <w:tc>
          <w:tcPr>
            <w:tcW w:w="0" w:type="auto"/>
          </w:tcPr>
          <w:p w14:paraId="062A6267" w14:textId="77777777" w:rsidR="00625553" w:rsidRDefault="00000000">
            <w:pPr>
              <w:pStyle w:val="Compact"/>
            </w:pPr>
            <w:r>
              <w:t>NOT RECOMMENDED</w:t>
            </w:r>
          </w:p>
        </w:tc>
      </w:tr>
    </w:tbl>
    <w:p w14:paraId="6150CC25" w14:textId="77777777" w:rsidR="00625553" w:rsidRDefault="00000000">
      <w:pPr>
        <w:pStyle w:val="Heading4"/>
      </w:pPr>
      <w:bookmarkStart w:id="742" w:name="Xb746bb0b8a47d793259530ec7ac4ab811a8eaa8"/>
      <w:bookmarkEnd w:id="737"/>
      <w:bookmarkEnd w:id="741"/>
      <w:r>
        <w:t>7.1.2.2 Cross-Certified Subordinate CA Certificate Profile</w:t>
      </w:r>
    </w:p>
    <w:p w14:paraId="73B49D60" w14:textId="77777777" w:rsidR="00625553"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73066854" w14:textId="77777777" w:rsidR="00625553"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
      <w:tblGrid>
        <w:gridCol w:w="3744"/>
        <w:gridCol w:w="5616"/>
      </w:tblGrid>
      <w:tr w:rsidR="00625553" w14:paraId="679A979D" w14:textId="77777777">
        <w:trPr>
          <w:tblHeader/>
        </w:trPr>
        <w:tc>
          <w:tcPr>
            <w:tcW w:w="3168" w:type="dxa"/>
          </w:tcPr>
          <w:p w14:paraId="57DD537A" w14:textId="77777777" w:rsidR="00625553" w:rsidRDefault="00000000">
            <w:pPr>
              <w:pStyle w:val="Compact"/>
            </w:pPr>
            <w:r>
              <w:rPr>
                <w:b/>
                <w:bCs/>
              </w:rPr>
              <w:t>Field</w:t>
            </w:r>
          </w:p>
        </w:tc>
        <w:tc>
          <w:tcPr>
            <w:tcW w:w="4752" w:type="dxa"/>
          </w:tcPr>
          <w:p w14:paraId="60D85DFD" w14:textId="77777777" w:rsidR="00625553" w:rsidRDefault="00000000">
            <w:pPr>
              <w:pStyle w:val="Compact"/>
            </w:pPr>
            <w:r>
              <w:rPr>
                <w:b/>
                <w:bCs/>
              </w:rPr>
              <w:t>Description</w:t>
            </w:r>
          </w:p>
        </w:tc>
      </w:tr>
      <w:tr w:rsidR="00625553" w14:paraId="7AA168BF" w14:textId="77777777">
        <w:tc>
          <w:tcPr>
            <w:tcW w:w="3168" w:type="dxa"/>
          </w:tcPr>
          <w:p w14:paraId="30B740AC" w14:textId="77777777" w:rsidR="00625553" w:rsidRDefault="00000000">
            <w:pPr>
              <w:pStyle w:val="Compact"/>
            </w:pPr>
            <w:proofErr w:type="spellStart"/>
            <w:r>
              <w:rPr>
                <w:rStyle w:val="VerbatimChar"/>
              </w:rPr>
              <w:t>tbsCertificate</w:t>
            </w:r>
            <w:proofErr w:type="spellEnd"/>
          </w:p>
        </w:tc>
        <w:tc>
          <w:tcPr>
            <w:tcW w:w="4752" w:type="dxa"/>
          </w:tcPr>
          <w:p w14:paraId="0138C9C6" w14:textId="77777777" w:rsidR="00625553" w:rsidRDefault="00625553">
            <w:pPr>
              <w:pStyle w:val="Compact"/>
            </w:pPr>
          </w:p>
        </w:tc>
      </w:tr>
      <w:tr w:rsidR="00625553" w14:paraId="3482497A" w14:textId="77777777">
        <w:tc>
          <w:tcPr>
            <w:tcW w:w="3168" w:type="dxa"/>
          </w:tcPr>
          <w:p w14:paraId="1D3C73F5" w14:textId="77777777" w:rsidR="00625553" w:rsidRDefault="00000000">
            <w:pPr>
              <w:pStyle w:val="Compact"/>
            </w:pPr>
            <w:r>
              <w:t>    </w:t>
            </w:r>
            <w:r>
              <w:rPr>
                <w:rStyle w:val="VerbatimChar"/>
              </w:rPr>
              <w:t>version</w:t>
            </w:r>
          </w:p>
        </w:tc>
        <w:tc>
          <w:tcPr>
            <w:tcW w:w="4752" w:type="dxa"/>
          </w:tcPr>
          <w:p w14:paraId="333933BB" w14:textId="77777777" w:rsidR="00625553" w:rsidRDefault="00000000">
            <w:pPr>
              <w:pStyle w:val="Compact"/>
            </w:pPr>
            <w:r>
              <w:t>MUST be v3(2)</w:t>
            </w:r>
          </w:p>
        </w:tc>
      </w:tr>
      <w:tr w:rsidR="00625553" w14:paraId="30A76E30" w14:textId="77777777">
        <w:tc>
          <w:tcPr>
            <w:tcW w:w="3168" w:type="dxa"/>
          </w:tcPr>
          <w:p w14:paraId="05499E2C" w14:textId="77777777" w:rsidR="00625553" w:rsidRDefault="00000000">
            <w:pPr>
              <w:pStyle w:val="Compact"/>
            </w:pPr>
            <w:r>
              <w:t>    </w:t>
            </w:r>
            <w:proofErr w:type="spellStart"/>
            <w:r>
              <w:rPr>
                <w:rStyle w:val="VerbatimChar"/>
              </w:rPr>
              <w:t>serialNumber</w:t>
            </w:r>
            <w:proofErr w:type="spellEnd"/>
          </w:p>
        </w:tc>
        <w:tc>
          <w:tcPr>
            <w:tcW w:w="4752" w:type="dxa"/>
          </w:tcPr>
          <w:p w14:paraId="7445B115" w14:textId="77777777" w:rsidR="00625553" w:rsidRDefault="00000000">
            <w:pPr>
              <w:pStyle w:val="Compact"/>
            </w:pPr>
            <w:r>
              <w:t>MUST be a non-sequential number greater than zero (0) and less than 2¹⁵⁹ containing at least 64 bits of output from a CSPRNG.</w:t>
            </w:r>
          </w:p>
        </w:tc>
      </w:tr>
      <w:tr w:rsidR="00625553" w14:paraId="5E82DF14" w14:textId="77777777">
        <w:tc>
          <w:tcPr>
            <w:tcW w:w="3168" w:type="dxa"/>
          </w:tcPr>
          <w:p w14:paraId="223AEF25" w14:textId="77777777" w:rsidR="00625553" w:rsidRDefault="00000000">
            <w:pPr>
              <w:pStyle w:val="Compact"/>
            </w:pPr>
            <w:r>
              <w:t>    </w:t>
            </w:r>
            <w:r>
              <w:rPr>
                <w:rStyle w:val="VerbatimChar"/>
              </w:rPr>
              <w:t>signature</w:t>
            </w:r>
          </w:p>
        </w:tc>
        <w:tc>
          <w:tcPr>
            <w:tcW w:w="4752" w:type="dxa"/>
          </w:tcPr>
          <w:p w14:paraId="49F531C3"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57830860" w14:textId="77777777">
        <w:tc>
          <w:tcPr>
            <w:tcW w:w="3168" w:type="dxa"/>
          </w:tcPr>
          <w:p w14:paraId="5DB4E8EA" w14:textId="77777777" w:rsidR="00625553" w:rsidRDefault="00000000">
            <w:pPr>
              <w:pStyle w:val="Compact"/>
            </w:pPr>
            <w:r>
              <w:t>    </w:t>
            </w:r>
            <w:r>
              <w:rPr>
                <w:rStyle w:val="VerbatimChar"/>
              </w:rPr>
              <w:t>issuer</w:t>
            </w:r>
          </w:p>
        </w:tc>
        <w:tc>
          <w:tcPr>
            <w:tcW w:w="4752" w:type="dxa"/>
          </w:tcPr>
          <w:p w14:paraId="0058535F"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4340262C" w14:textId="77777777">
        <w:tc>
          <w:tcPr>
            <w:tcW w:w="3168" w:type="dxa"/>
          </w:tcPr>
          <w:p w14:paraId="58E532CD" w14:textId="77777777" w:rsidR="00625553" w:rsidRDefault="00000000">
            <w:pPr>
              <w:pStyle w:val="Compact"/>
            </w:pPr>
            <w:r>
              <w:lastRenderedPageBreak/>
              <w:t>    </w:t>
            </w:r>
            <w:r>
              <w:rPr>
                <w:rStyle w:val="VerbatimChar"/>
              </w:rPr>
              <w:t>validity</w:t>
            </w:r>
          </w:p>
        </w:tc>
        <w:tc>
          <w:tcPr>
            <w:tcW w:w="4752" w:type="dxa"/>
          </w:tcPr>
          <w:p w14:paraId="6BDAC839" w14:textId="77777777" w:rsidR="00625553" w:rsidRDefault="00000000">
            <w:pPr>
              <w:pStyle w:val="Compact"/>
            </w:pPr>
            <w:r>
              <w:t xml:space="preserve">See </w:t>
            </w:r>
            <w:hyperlink w:anchor="X7f5a16365266d2d6f69cf85f3f98e6dce3d61b6">
              <w:r w:rsidR="00625553">
                <w:rPr>
                  <w:rStyle w:val="Hyperlink"/>
                </w:rPr>
                <w:t>Section 7.1.2.2.1</w:t>
              </w:r>
            </w:hyperlink>
          </w:p>
        </w:tc>
      </w:tr>
      <w:tr w:rsidR="00625553" w14:paraId="6DD86992" w14:textId="77777777">
        <w:tc>
          <w:tcPr>
            <w:tcW w:w="3168" w:type="dxa"/>
          </w:tcPr>
          <w:p w14:paraId="0F053C61" w14:textId="77777777" w:rsidR="00625553" w:rsidRDefault="00000000">
            <w:pPr>
              <w:pStyle w:val="Compact"/>
            </w:pPr>
            <w:r>
              <w:t>    </w:t>
            </w:r>
            <w:r>
              <w:rPr>
                <w:rStyle w:val="VerbatimChar"/>
              </w:rPr>
              <w:t>subject</w:t>
            </w:r>
          </w:p>
        </w:tc>
        <w:tc>
          <w:tcPr>
            <w:tcW w:w="4752" w:type="dxa"/>
          </w:tcPr>
          <w:p w14:paraId="56EA1946" w14:textId="77777777" w:rsidR="00625553" w:rsidRDefault="00000000">
            <w:pPr>
              <w:pStyle w:val="Compact"/>
            </w:pPr>
            <w:r>
              <w:t xml:space="preserve">See </w:t>
            </w:r>
            <w:hyperlink w:anchor="X50bfc557030e61e9b0fa033e1ae868a47750f31">
              <w:r w:rsidR="00625553">
                <w:rPr>
                  <w:rStyle w:val="Hyperlink"/>
                </w:rPr>
                <w:t>Section 7.1.2.2.2</w:t>
              </w:r>
            </w:hyperlink>
          </w:p>
        </w:tc>
      </w:tr>
      <w:tr w:rsidR="00625553" w14:paraId="1226B965" w14:textId="77777777">
        <w:tc>
          <w:tcPr>
            <w:tcW w:w="3168" w:type="dxa"/>
          </w:tcPr>
          <w:p w14:paraId="2256E965" w14:textId="77777777" w:rsidR="00625553" w:rsidRDefault="00000000">
            <w:pPr>
              <w:pStyle w:val="Compact"/>
            </w:pPr>
            <w:r>
              <w:t>    </w:t>
            </w:r>
            <w:proofErr w:type="spellStart"/>
            <w:r>
              <w:rPr>
                <w:rStyle w:val="VerbatimChar"/>
              </w:rPr>
              <w:t>subjectPublicKeyInfo</w:t>
            </w:r>
            <w:proofErr w:type="spellEnd"/>
          </w:p>
        </w:tc>
        <w:tc>
          <w:tcPr>
            <w:tcW w:w="4752" w:type="dxa"/>
          </w:tcPr>
          <w:p w14:paraId="7B449C22"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14AA2818" w14:textId="77777777">
        <w:tc>
          <w:tcPr>
            <w:tcW w:w="3168" w:type="dxa"/>
          </w:tcPr>
          <w:p w14:paraId="72A300AD" w14:textId="77777777" w:rsidR="00625553" w:rsidRDefault="00000000">
            <w:pPr>
              <w:pStyle w:val="Compact"/>
            </w:pPr>
            <w:r>
              <w:t>    </w:t>
            </w:r>
            <w:proofErr w:type="spellStart"/>
            <w:r>
              <w:rPr>
                <w:rStyle w:val="VerbatimChar"/>
              </w:rPr>
              <w:t>issuerUniqueID</w:t>
            </w:r>
            <w:proofErr w:type="spellEnd"/>
          </w:p>
        </w:tc>
        <w:tc>
          <w:tcPr>
            <w:tcW w:w="4752" w:type="dxa"/>
          </w:tcPr>
          <w:p w14:paraId="725DD465" w14:textId="77777777" w:rsidR="00625553" w:rsidRDefault="00000000">
            <w:pPr>
              <w:pStyle w:val="Compact"/>
            </w:pPr>
            <w:r>
              <w:t>MUST NOT be present</w:t>
            </w:r>
          </w:p>
        </w:tc>
      </w:tr>
      <w:tr w:rsidR="00625553" w14:paraId="19AD5336" w14:textId="77777777">
        <w:tc>
          <w:tcPr>
            <w:tcW w:w="3168" w:type="dxa"/>
          </w:tcPr>
          <w:p w14:paraId="5ED0EEDE" w14:textId="77777777" w:rsidR="00625553" w:rsidRDefault="00000000">
            <w:pPr>
              <w:pStyle w:val="Compact"/>
            </w:pPr>
            <w:r>
              <w:t>    </w:t>
            </w:r>
            <w:proofErr w:type="spellStart"/>
            <w:r>
              <w:rPr>
                <w:rStyle w:val="VerbatimChar"/>
              </w:rPr>
              <w:t>subjectUniqueID</w:t>
            </w:r>
            <w:proofErr w:type="spellEnd"/>
          </w:p>
        </w:tc>
        <w:tc>
          <w:tcPr>
            <w:tcW w:w="4752" w:type="dxa"/>
          </w:tcPr>
          <w:p w14:paraId="1068A5CD" w14:textId="77777777" w:rsidR="00625553" w:rsidRDefault="00000000">
            <w:pPr>
              <w:pStyle w:val="Compact"/>
            </w:pPr>
            <w:r>
              <w:t>MUST NOT be present</w:t>
            </w:r>
          </w:p>
        </w:tc>
      </w:tr>
      <w:tr w:rsidR="00625553" w14:paraId="1AB629FD" w14:textId="77777777">
        <w:tc>
          <w:tcPr>
            <w:tcW w:w="3168" w:type="dxa"/>
          </w:tcPr>
          <w:p w14:paraId="295DF8C3" w14:textId="77777777" w:rsidR="00625553" w:rsidRDefault="00000000">
            <w:pPr>
              <w:pStyle w:val="Compact"/>
            </w:pPr>
            <w:r>
              <w:t>    </w:t>
            </w:r>
            <w:r>
              <w:rPr>
                <w:rStyle w:val="VerbatimChar"/>
              </w:rPr>
              <w:t>extensions</w:t>
            </w:r>
          </w:p>
        </w:tc>
        <w:tc>
          <w:tcPr>
            <w:tcW w:w="4752" w:type="dxa"/>
          </w:tcPr>
          <w:p w14:paraId="151D28E2" w14:textId="77777777" w:rsidR="00625553" w:rsidRDefault="00000000">
            <w:pPr>
              <w:pStyle w:val="Compact"/>
            </w:pPr>
            <w:r>
              <w:t xml:space="preserve">See </w:t>
            </w:r>
            <w:hyperlink w:anchor="X80c85c59058992d29ad7db76f674c0549be051e">
              <w:r w:rsidR="00625553">
                <w:rPr>
                  <w:rStyle w:val="Hyperlink"/>
                </w:rPr>
                <w:t>Section 7.1.2.2.3</w:t>
              </w:r>
            </w:hyperlink>
          </w:p>
        </w:tc>
      </w:tr>
      <w:tr w:rsidR="00625553" w14:paraId="76FBF7E5" w14:textId="77777777">
        <w:tc>
          <w:tcPr>
            <w:tcW w:w="3168" w:type="dxa"/>
          </w:tcPr>
          <w:p w14:paraId="5975981D" w14:textId="77777777" w:rsidR="00625553" w:rsidRDefault="00000000">
            <w:pPr>
              <w:pStyle w:val="Compact"/>
            </w:pPr>
            <w:proofErr w:type="spellStart"/>
            <w:r>
              <w:rPr>
                <w:rStyle w:val="VerbatimChar"/>
              </w:rPr>
              <w:t>signatureAlgorithm</w:t>
            </w:r>
            <w:proofErr w:type="spellEnd"/>
          </w:p>
        </w:tc>
        <w:tc>
          <w:tcPr>
            <w:tcW w:w="4752" w:type="dxa"/>
          </w:tcPr>
          <w:p w14:paraId="0F597C23"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410DE944" w14:textId="77777777">
        <w:tc>
          <w:tcPr>
            <w:tcW w:w="3168" w:type="dxa"/>
          </w:tcPr>
          <w:p w14:paraId="3B61FA56" w14:textId="77777777" w:rsidR="00625553" w:rsidRDefault="00000000">
            <w:pPr>
              <w:pStyle w:val="Compact"/>
            </w:pPr>
            <w:r>
              <w:rPr>
                <w:rStyle w:val="VerbatimChar"/>
              </w:rPr>
              <w:t>signature</w:t>
            </w:r>
          </w:p>
        </w:tc>
        <w:tc>
          <w:tcPr>
            <w:tcW w:w="4752" w:type="dxa"/>
          </w:tcPr>
          <w:p w14:paraId="38CD8FAE" w14:textId="77777777" w:rsidR="00625553" w:rsidRDefault="00625553">
            <w:pPr>
              <w:pStyle w:val="Compact"/>
            </w:pPr>
          </w:p>
        </w:tc>
      </w:tr>
    </w:tbl>
    <w:p w14:paraId="4DBAB47D" w14:textId="77777777" w:rsidR="00625553" w:rsidRDefault="00000000">
      <w:pPr>
        <w:pStyle w:val="Heading5"/>
      </w:pPr>
      <w:bookmarkStart w:id="743" w:name="X7f5a16365266d2d6f69cf85f3f98e6dce3d61b6"/>
      <w:r>
        <w:t>7.1.2.2.1 Cross-Certified Subordinate CA Validity</w:t>
      </w:r>
    </w:p>
    <w:tbl>
      <w:tblPr>
        <w:tblStyle w:val="Table"/>
        <w:tblW w:w="5000" w:type="pct"/>
        <w:tblLayout w:type="fixed"/>
        <w:tblLook w:val="0020" w:firstRow="1" w:lastRow="0" w:firstColumn="0" w:lastColumn="0" w:noHBand="0" w:noVBand="0"/>
      </w:tblPr>
      <w:tblGrid>
        <w:gridCol w:w="1872"/>
        <w:gridCol w:w="3744"/>
        <w:gridCol w:w="3744"/>
      </w:tblGrid>
      <w:tr w:rsidR="00625553" w14:paraId="26B61289" w14:textId="77777777">
        <w:trPr>
          <w:tblHeader/>
        </w:trPr>
        <w:tc>
          <w:tcPr>
            <w:tcW w:w="1584" w:type="dxa"/>
          </w:tcPr>
          <w:p w14:paraId="0EAAF0A3" w14:textId="77777777" w:rsidR="00625553" w:rsidRDefault="00000000">
            <w:pPr>
              <w:pStyle w:val="Compact"/>
            </w:pPr>
            <w:r>
              <w:rPr>
                <w:b/>
                <w:bCs/>
              </w:rPr>
              <w:t>Field</w:t>
            </w:r>
          </w:p>
        </w:tc>
        <w:tc>
          <w:tcPr>
            <w:tcW w:w="3168" w:type="dxa"/>
          </w:tcPr>
          <w:p w14:paraId="4EDE4CCB" w14:textId="77777777" w:rsidR="00625553" w:rsidRDefault="00000000">
            <w:pPr>
              <w:pStyle w:val="Compact"/>
            </w:pPr>
            <w:r>
              <w:rPr>
                <w:b/>
                <w:bCs/>
              </w:rPr>
              <w:t>Minimum</w:t>
            </w:r>
          </w:p>
        </w:tc>
        <w:tc>
          <w:tcPr>
            <w:tcW w:w="3168" w:type="dxa"/>
          </w:tcPr>
          <w:p w14:paraId="4134EEB3" w14:textId="77777777" w:rsidR="00625553" w:rsidRDefault="00000000">
            <w:pPr>
              <w:pStyle w:val="Compact"/>
            </w:pPr>
            <w:r>
              <w:rPr>
                <w:b/>
                <w:bCs/>
              </w:rPr>
              <w:t>Maximum</w:t>
            </w:r>
          </w:p>
        </w:tc>
      </w:tr>
      <w:tr w:rsidR="00625553" w14:paraId="78D6B17F" w14:textId="77777777">
        <w:tc>
          <w:tcPr>
            <w:tcW w:w="1584" w:type="dxa"/>
          </w:tcPr>
          <w:p w14:paraId="31F1CC84" w14:textId="77777777" w:rsidR="00625553" w:rsidRDefault="00000000">
            <w:pPr>
              <w:pStyle w:val="Compact"/>
            </w:pPr>
            <w:proofErr w:type="spellStart"/>
            <w:r>
              <w:rPr>
                <w:rStyle w:val="VerbatimChar"/>
              </w:rPr>
              <w:t>notBefore</w:t>
            </w:r>
            <w:proofErr w:type="spellEnd"/>
          </w:p>
        </w:tc>
        <w:tc>
          <w:tcPr>
            <w:tcW w:w="3168" w:type="dxa"/>
          </w:tcPr>
          <w:p w14:paraId="243FA704" w14:textId="77777777" w:rsidR="00625553" w:rsidRDefault="00000000">
            <w:pPr>
              <w:pStyle w:val="Compact"/>
            </w:pPr>
            <w:r>
              <w:t xml:space="preserve">The earlier of one day prior to the time of signing or the earliest </w:t>
            </w:r>
            <w:proofErr w:type="spellStart"/>
            <w:r>
              <w:rPr>
                <w:rStyle w:val="VerbatimChar"/>
              </w:rPr>
              <w:t>notBefore</w:t>
            </w:r>
            <w:proofErr w:type="spellEnd"/>
            <w:r>
              <w:t xml:space="preserve"> date of the existing CA Certificate(s)</w:t>
            </w:r>
          </w:p>
        </w:tc>
        <w:tc>
          <w:tcPr>
            <w:tcW w:w="3168" w:type="dxa"/>
          </w:tcPr>
          <w:p w14:paraId="38F70DBC" w14:textId="77777777" w:rsidR="00625553" w:rsidRDefault="00000000">
            <w:pPr>
              <w:pStyle w:val="Compact"/>
            </w:pPr>
            <w:r>
              <w:t>The time of signing</w:t>
            </w:r>
          </w:p>
        </w:tc>
      </w:tr>
      <w:tr w:rsidR="00625553" w14:paraId="3614521E" w14:textId="77777777">
        <w:tc>
          <w:tcPr>
            <w:tcW w:w="1584" w:type="dxa"/>
          </w:tcPr>
          <w:p w14:paraId="5F644AEC" w14:textId="77777777" w:rsidR="00625553" w:rsidRDefault="00000000">
            <w:pPr>
              <w:pStyle w:val="Compact"/>
            </w:pPr>
            <w:proofErr w:type="spellStart"/>
            <w:r>
              <w:rPr>
                <w:rStyle w:val="VerbatimChar"/>
              </w:rPr>
              <w:t>notAfter</w:t>
            </w:r>
            <w:proofErr w:type="spellEnd"/>
          </w:p>
        </w:tc>
        <w:tc>
          <w:tcPr>
            <w:tcW w:w="3168" w:type="dxa"/>
          </w:tcPr>
          <w:p w14:paraId="259B2E41" w14:textId="77777777" w:rsidR="00625553" w:rsidRDefault="00000000">
            <w:pPr>
              <w:pStyle w:val="Compact"/>
            </w:pPr>
            <w:r>
              <w:t>The time of signing</w:t>
            </w:r>
          </w:p>
        </w:tc>
        <w:tc>
          <w:tcPr>
            <w:tcW w:w="3168" w:type="dxa"/>
          </w:tcPr>
          <w:p w14:paraId="4D4A4A61" w14:textId="77777777" w:rsidR="00625553" w:rsidRDefault="00000000">
            <w:pPr>
              <w:pStyle w:val="Compact"/>
            </w:pPr>
            <w:r>
              <w:t>Unspecified</w:t>
            </w:r>
          </w:p>
        </w:tc>
      </w:tr>
    </w:tbl>
    <w:p w14:paraId="449F0B6F" w14:textId="77777777" w:rsidR="00625553" w:rsidRDefault="00000000">
      <w:pPr>
        <w:pStyle w:val="Heading5"/>
      </w:pPr>
      <w:bookmarkStart w:id="744" w:name="X50bfc557030e61e9b0fa033e1ae868a47750f31"/>
      <w:bookmarkEnd w:id="743"/>
      <w:r>
        <w:t>7.1.2.2.2 Cross-Certified Subordinate CA Naming</w:t>
      </w:r>
    </w:p>
    <w:p w14:paraId="2486868E" w14:textId="77777777" w:rsidR="00625553"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625553">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57E4B845" w14:textId="77777777" w:rsidR="00625553"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625553">
          <w:rPr>
            <w:rStyle w:val="Hyperlink"/>
          </w:rPr>
          <w:t>Section 7.1.4</w:t>
        </w:r>
      </w:hyperlink>
      <w:r>
        <w:t xml:space="preserve"> to be improved over time, while still permitting Cross-Certification. If the existing CA Certificate </w:t>
      </w:r>
      <w:proofErr w:type="gramStart"/>
      <w:r>
        <w:t>did</w:t>
      </w:r>
      <w:proofErr w:type="gramEnd"/>
      <w:r>
        <w:t xml:space="preserve"> not comply, issuing a Cross-Certificate is not permitted.</w:t>
      </w:r>
    </w:p>
    <w:p w14:paraId="7C7E223A" w14:textId="77777777" w:rsidR="00625553" w:rsidRDefault="00000000">
      <w:pPr>
        <w:pStyle w:val="Heading5"/>
      </w:pPr>
      <w:bookmarkStart w:id="745" w:name="X80c85c59058992d29ad7db76f674c0549be051e"/>
      <w:bookmarkEnd w:id="744"/>
      <w:r>
        <w:t>7.1.2.2.3 Cross-Certified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3948EA2A" w14:textId="77777777">
        <w:trPr>
          <w:tblHeader/>
        </w:trPr>
        <w:tc>
          <w:tcPr>
            <w:tcW w:w="2376" w:type="dxa"/>
          </w:tcPr>
          <w:p w14:paraId="0DF4123F" w14:textId="77777777" w:rsidR="00625553" w:rsidRDefault="00000000">
            <w:pPr>
              <w:pStyle w:val="Compact"/>
            </w:pPr>
            <w:r>
              <w:rPr>
                <w:b/>
                <w:bCs/>
              </w:rPr>
              <w:t>Extension</w:t>
            </w:r>
          </w:p>
        </w:tc>
        <w:tc>
          <w:tcPr>
            <w:tcW w:w="1584" w:type="dxa"/>
          </w:tcPr>
          <w:p w14:paraId="676CA212" w14:textId="77777777" w:rsidR="00625553" w:rsidRDefault="00000000">
            <w:pPr>
              <w:pStyle w:val="Compact"/>
            </w:pPr>
            <w:r>
              <w:rPr>
                <w:b/>
                <w:bCs/>
              </w:rPr>
              <w:t>Presence</w:t>
            </w:r>
          </w:p>
        </w:tc>
        <w:tc>
          <w:tcPr>
            <w:tcW w:w="1584" w:type="dxa"/>
          </w:tcPr>
          <w:p w14:paraId="4D928CAA" w14:textId="77777777" w:rsidR="00625553" w:rsidRDefault="00000000">
            <w:pPr>
              <w:pStyle w:val="Compact"/>
            </w:pPr>
            <w:r>
              <w:rPr>
                <w:b/>
                <w:bCs/>
              </w:rPr>
              <w:t>Critical</w:t>
            </w:r>
          </w:p>
        </w:tc>
        <w:tc>
          <w:tcPr>
            <w:tcW w:w="2376" w:type="dxa"/>
          </w:tcPr>
          <w:p w14:paraId="0A2B46D4" w14:textId="77777777" w:rsidR="00625553" w:rsidRDefault="00000000">
            <w:pPr>
              <w:pStyle w:val="Compact"/>
            </w:pPr>
            <w:r>
              <w:rPr>
                <w:b/>
                <w:bCs/>
              </w:rPr>
              <w:t>Description</w:t>
            </w:r>
          </w:p>
        </w:tc>
      </w:tr>
      <w:tr w:rsidR="00625553" w14:paraId="7254AE11" w14:textId="77777777">
        <w:tc>
          <w:tcPr>
            <w:tcW w:w="2376" w:type="dxa"/>
          </w:tcPr>
          <w:p w14:paraId="3D4C1B1C" w14:textId="77777777" w:rsidR="00625553" w:rsidRDefault="00000000">
            <w:pPr>
              <w:pStyle w:val="Compact"/>
            </w:pPr>
            <w:proofErr w:type="spellStart"/>
            <w:r>
              <w:rPr>
                <w:rStyle w:val="VerbatimChar"/>
              </w:rPr>
              <w:t>authorityKeyIdentifier</w:t>
            </w:r>
            <w:proofErr w:type="spellEnd"/>
          </w:p>
        </w:tc>
        <w:tc>
          <w:tcPr>
            <w:tcW w:w="1584" w:type="dxa"/>
          </w:tcPr>
          <w:p w14:paraId="2BB8D073" w14:textId="77777777" w:rsidR="00625553" w:rsidRDefault="00000000">
            <w:pPr>
              <w:pStyle w:val="Compact"/>
            </w:pPr>
            <w:r>
              <w:t>MUST</w:t>
            </w:r>
          </w:p>
        </w:tc>
        <w:tc>
          <w:tcPr>
            <w:tcW w:w="1584" w:type="dxa"/>
          </w:tcPr>
          <w:p w14:paraId="6C2185FF" w14:textId="77777777" w:rsidR="00625553" w:rsidRDefault="00000000">
            <w:pPr>
              <w:pStyle w:val="Compact"/>
            </w:pPr>
            <w:r>
              <w:t>N</w:t>
            </w:r>
          </w:p>
        </w:tc>
        <w:tc>
          <w:tcPr>
            <w:tcW w:w="2376" w:type="dxa"/>
          </w:tcPr>
          <w:p w14:paraId="5D1E66A5"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0290183A" w14:textId="77777777">
        <w:tc>
          <w:tcPr>
            <w:tcW w:w="2376" w:type="dxa"/>
          </w:tcPr>
          <w:p w14:paraId="35A6B21F" w14:textId="77777777" w:rsidR="00625553" w:rsidRDefault="00000000">
            <w:pPr>
              <w:pStyle w:val="Compact"/>
            </w:pPr>
            <w:proofErr w:type="spellStart"/>
            <w:r>
              <w:rPr>
                <w:rStyle w:val="VerbatimChar"/>
              </w:rPr>
              <w:t>basicConstraints</w:t>
            </w:r>
            <w:proofErr w:type="spellEnd"/>
          </w:p>
        </w:tc>
        <w:tc>
          <w:tcPr>
            <w:tcW w:w="1584" w:type="dxa"/>
          </w:tcPr>
          <w:p w14:paraId="570C111F" w14:textId="77777777" w:rsidR="00625553" w:rsidRDefault="00000000">
            <w:pPr>
              <w:pStyle w:val="Compact"/>
            </w:pPr>
            <w:r>
              <w:t>MUST</w:t>
            </w:r>
          </w:p>
        </w:tc>
        <w:tc>
          <w:tcPr>
            <w:tcW w:w="1584" w:type="dxa"/>
          </w:tcPr>
          <w:p w14:paraId="04F9C581" w14:textId="77777777" w:rsidR="00625553" w:rsidRDefault="00000000">
            <w:pPr>
              <w:pStyle w:val="Compact"/>
            </w:pPr>
            <w:r>
              <w:t>Y</w:t>
            </w:r>
          </w:p>
        </w:tc>
        <w:tc>
          <w:tcPr>
            <w:tcW w:w="2376" w:type="dxa"/>
          </w:tcPr>
          <w:p w14:paraId="7D1AA746"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180394AB" w14:textId="77777777">
        <w:tc>
          <w:tcPr>
            <w:tcW w:w="2376" w:type="dxa"/>
          </w:tcPr>
          <w:p w14:paraId="6CFE1CD8" w14:textId="77777777" w:rsidR="00625553" w:rsidRDefault="00000000">
            <w:pPr>
              <w:pStyle w:val="Compact"/>
            </w:pPr>
            <w:proofErr w:type="spellStart"/>
            <w:r>
              <w:rPr>
                <w:rStyle w:val="VerbatimChar"/>
              </w:rPr>
              <w:t>certificatePolicies</w:t>
            </w:r>
            <w:proofErr w:type="spellEnd"/>
          </w:p>
        </w:tc>
        <w:tc>
          <w:tcPr>
            <w:tcW w:w="1584" w:type="dxa"/>
          </w:tcPr>
          <w:p w14:paraId="6BA57804" w14:textId="77777777" w:rsidR="00625553" w:rsidRDefault="00000000">
            <w:pPr>
              <w:pStyle w:val="Compact"/>
            </w:pPr>
            <w:r>
              <w:t>MUST</w:t>
            </w:r>
          </w:p>
        </w:tc>
        <w:tc>
          <w:tcPr>
            <w:tcW w:w="1584" w:type="dxa"/>
          </w:tcPr>
          <w:p w14:paraId="45FA1170" w14:textId="77777777" w:rsidR="00625553" w:rsidRDefault="00000000">
            <w:pPr>
              <w:pStyle w:val="Compact"/>
            </w:pPr>
            <w:r>
              <w:t>N</w:t>
            </w:r>
          </w:p>
        </w:tc>
        <w:tc>
          <w:tcPr>
            <w:tcW w:w="2376" w:type="dxa"/>
          </w:tcPr>
          <w:p w14:paraId="257BC364" w14:textId="77777777" w:rsidR="00625553" w:rsidRDefault="00000000">
            <w:pPr>
              <w:pStyle w:val="Compact"/>
            </w:pPr>
            <w:r>
              <w:t xml:space="preserve">See </w:t>
            </w:r>
            <w:hyperlink w:anchor="Xb7420368a1bec9e8d874f832f643e03ccec1e6f">
              <w:r w:rsidR="00625553">
                <w:rPr>
                  <w:rStyle w:val="Hyperlink"/>
                </w:rPr>
                <w:t>Section 7.1.2.2.6</w:t>
              </w:r>
            </w:hyperlink>
          </w:p>
        </w:tc>
      </w:tr>
      <w:tr w:rsidR="00625553" w14:paraId="6F896368" w14:textId="77777777">
        <w:tc>
          <w:tcPr>
            <w:tcW w:w="2376" w:type="dxa"/>
          </w:tcPr>
          <w:p w14:paraId="5C6B2695" w14:textId="77777777" w:rsidR="00625553" w:rsidRDefault="00000000">
            <w:pPr>
              <w:pStyle w:val="Compact"/>
            </w:pPr>
            <w:proofErr w:type="spellStart"/>
            <w:r>
              <w:rPr>
                <w:rStyle w:val="VerbatimChar"/>
              </w:rPr>
              <w:t>crlDistributionPoints</w:t>
            </w:r>
            <w:proofErr w:type="spellEnd"/>
          </w:p>
        </w:tc>
        <w:tc>
          <w:tcPr>
            <w:tcW w:w="1584" w:type="dxa"/>
          </w:tcPr>
          <w:p w14:paraId="15B40064" w14:textId="77777777" w:rsidR="00625553" w:rsidRDefault="00000000">
            <w:pPr>
              <w:pStyle w:val="Compact"/>
            </w:pPr>
            <w:r>
              <w:t>MUST</w:t>
            </w:r>
          </w:p>
        </w:tc>
        <w:tc>
          <w:tcPr>
            <w:tcW w:w="1584" w:type="dxa"/>
          </w:tcPr>
          <w:p w14:paraId="357FC323" w14:textId="77777777" w:rsidR="00625553" w:rsidRDefault="00000000">
            <w:pPr>
              <w:pStyle w:val="Compact"/>
            </w:pPr>
            <w:r>
              <w:t>N</w:t>
            </w:r>
          </w:p>
        </w:tc>
        <w:tc>
          <w:tcPr>
            <w:tcW w:w="2376" w:type="dxa"/>
          </w:tcPr>
          <w:p w14:paraId="016DE225"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2B5EB0C4" w14:textId="77777777">
        <w:tc>
          <w:tcPr>
            <w:tcW w:w="2376" w:type="dxa"/>
          </w:tcPr>
          <w:p w14:paraId="04B76EF1" w14:textId="77777777" w:rsidR="00625553" w:rsidRDefault="00000000">
            <w:pPr>
              <w:pStyle w:val="Compact"/>
            </w:pPr>
            <w:proofErr w:type="spellStart"/>
            <w:r>
              <w:rPr>
                <w:rStyle w:val="VerbatimChar"/>
              </w:rPr>
              <w:t>keyUsage</w:t>
            </w:r>
            <w:proofErr w:type="spellEnd"/>
          </w:p>
        </w:tc>
        <w:tc>
          <w:tcPr>
            <w:tcW w:w="1584" w:type="dxa"/>
          </w:tcPr>
          <w:p w14:paraId="0C27D09F" w14:textId="77777777" w:rsidR="00625553" w:rsidRDefault="00000000">
            <w:pPr>
              <w:pStyle w:val="Compact"/>
            </w:pPr>
            <w:r>
              <w:t>MUST</w:t>
            </w:r>
          </w:p>
        </w:tc>
        <w:tc>
          <w:tcPr>
            <w:tcW w:w="1584" w:type="dxa"/>
          </w:tcPr>
          <w:p w14:paraId="6E7B18A9" w14:textId="77777777" w:rsidR="00625553" w:rsidRDefault="00000000">
            <w:pPr>
              <w:pStyle w:val="Compact"/>
            </w:pPr>
            <w:r>
              <w:t>Y</w:t>
            </w:r>
          </w:p>
        </w:tc>
        <w:tc>
          <w:tcPr>
            <w:tcW w:w="2376" w:type="dxa"/>
          </w:tcPr>
          <w:p w14:paraId="036DEE61"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244500DB" w14:textId="77777777">
        <w:tc>
          <w:tcPr>
            <w:tcW w:w="2376" w:type="dxa"/>
          </w:tcPr>
          <w:p w14:paraId="6AB02B83" w14:textId="77777777" w:rsidR="00625553" w:rsidRDefault="00000000">
            <w:pPr>
              <w:pStyle w:val="Compact"/>
            </w:pPr>
            <w:proofErr w:type="spellStart"/>
            <w:r>
              <w:rPr>
                <w:rStyle w:val="VerbatimChar"/>
              </w:rPr>
              <w:lastRenderedPageBreak/>
              <w:t>subjectKeyIdentifier</w:t>
            </w:r>
            <w:proofErr w:type="spellEnd"/>
          </w:p>
        </w:tc>
        <w:tc>
          <w:tcPr>
            <w:tcW w:w="1584" w:type="dxa"/>
          </w:tcPr>
          <w:p w14:paraId="03823867" w14:textId="77777777" w:rsidR="00625553" w:rsidRDefault="00000000">
            <w:pPr>
              <w:pStyle w:val="Compact"/>
            </w:pPr>
            <w:r>
              <w:t>MUST</w:t>
            </w:r>
          </w:p>
        </w:tc>
        <w:tc>
          <w:tcPr>
            <w:tcW w:w="1584" w:type="dxa"/>
          </w:tcPr>
          <w:p w14:paraId="35BA8BE7" w14:textId="77777777" w:rsidR="00625553" w:rsidRDefault="00000000">
            <w:pPr>
              <w:pStyle w:val="Compact"/>
            </w:pPr>
            <w:r>
              <w:t>N</w:t>
            </w:r>
          </w:p>
        </w:tc>
        <w:tc>
          <w:tcPr>
            <w:tcW w:w="2376" w:type="dxa"/>
          </w:tcPr>
          <w:p w14:paraId="5095F781"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7C8F42BB" w14:textId="77777777">
        <w:tc>
          <w:tcPr>
            <w:tcW w:w="2376" w:type="dxa"/>
          </w:tcPr>
          <w:p w14:paraId="063EA81B" w14:textId="77777777" w:rsidR="00625553" w:rsidRDefault="00000000">
            <w:pPr>
              <w:pStyle w:val="Compact"/>
            </w:pPr>
            <w:proofErr w:type="spellStart"/>
            <w:r>
              <w:rPr>
                <w:rStyle w:val="VerbatimChar"/>
              </w:rPr>
              <w:t>authorityInformationAccess</w:t>
            </w:r>
            <w:proofErr w:type="spellEnd"/>
          </w:p>
        </w:tc>
        <w:tc>
          <w:tcPr>
            <w:tcW w:w="1584" w:type="dxa"/>
          </w:tcPr>
          <w:p w14:paraId="2CC3BF6B" w14:textId="77777777" w:rsidR="00625553" w:rsidRDefault="00000000">
            <w:pPr>
              <w:pStyle w:val="Compact"/>
            </w:pPr>
            <w:r>
              <w:t>SHOULD</w:t>
            </w:r>
          </w:p>
        </w:tc>
        <w:tc>
          <w:tcPr>
            <w:tcW w:w="1584" w:type="dxa"/>
          </w:tcPr>
          <w:p w14:paraId="6C933AC5" w14:textId="77777777" w:rsidR="00625553" w:rsidRDefault="00000000">
            <w:pPr>
              <w:pStyle w:val="Compact"/>
            </w:pPr>
            <w:r>
              <w:t>N</w:t>
            </w:r>
          </w:p>
        </w:tc>
        <w:tc>
          <w:tcPr>
            <w:tcW w:w="2376" w:type="dxa"/>
          </w:tcPr>
          <w:p w14:paraId="67427BAB"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6D3010F7" w14:textId="77777777">
        <w:tc>
          <w:tcPr>
            <w:tcW w:w="2376" w:type="dxa"/>
          </w:tcPr>
          <w:p w14:paraId="1F000A8E" w14:textId="77777777" w:rsidR="00625553" w:rsidRDefault="00000000">
            <w:pPr>
              <w:pStyle w:val="Compact"/>
            </w:pPr>
            <w:proofErr w:type="spellStart"/>
            <w:r>
              <w:rPr>
                <w:rStyle w:val="VerbatimChar"/>
              </w:rPr>
              <w:t>nameConstraints</w:t>
            </w:r>
            <w:proofErr w:type="spellEnd"/>
          </w:p>
        </w:tc>
        <w:tc>
          <w:tcPr>
            <w:tcW w:w="1584" w:type="dxa"/>
          </w:tcPr>
          <w:p w14:paraId="5FA19E8F" w14:textId="77777777" w:rsidR="00625553" w:rsidRDefault="00000000">
            <w:pPr>
              <w:pStyle w:val="Compact"/>
            </w:pPr>
            <w:r>
              <w:t>MAY</w:t>
            </w:r>
          </w:p>
        </w:tc>
        <w:tc>
          <w:tcPr>
            <w:tcW w:w="1584" w:type="dxa"/>
          </w:tcPr>
          <w:p w14:paraId="564CBDE6" w14:textId="77777777" w:rsidR="00625553" w:rsidRDefault="00000000">
            <w:pPr>
              <w:pStyle w:val="Compact"/>
            </w:pPr>
            <w:r>
              <w:t>*</w:t>
            </w:r>
            <w:r>
              <w:rPr>
                <w:rStyle w:val="FootnoteReference"/>
              </w:rPr>
              <w:footnoteReference w:id="1"/>
            </w:r>
          </w:p>
        </w:tc>
        <w:tc>
          <w:tcPr>
            <w:tcW w:w="2376" w:type="dxa"/>
          </w:tcPr>
          <w:p w14:paraId="591DF440"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64524FA5" w14:textId="77777777">
        <w:tc>
          <w:tcPr>
            <w:tcW w:w="2376" w:type="dxa"/>
          </w:tcPr>
          <w:p w14:paraId="6807CC23" w14:textId="77777777" w:rsidR="00625553" w:rsidRDefault="00000000">
            <w:pPr>
              <w:pStyle w:val="Compact"/>
            </w:pPr>
            <w:r>
              <w:t>Signed Certificate Timestamp List</w:t>
            </w:r>
          </w:p>
        </w:tc>
        <w:tc>
          <w:tcPr>
            <w:tcW w:w="1584" w:type="dxa"/>
          </w:tcPr>
          <w:p w14:paraId="0E2F5706" w14:textId="77777777" w:rsidR="00625553" w:rsidRDefault="00000000">
            <w:pPr>
              <w:pStyle w:val="Compact"/>
            </w:pPr>
            <w:r>
              <w:t>MAY</w:t>
            </w:r>
          </w:p>
        </w:tc>
        <w:tc>
          <w:tcPr>
            <w:tcW w:w="1584" w:type="dxa"/>
          </w:tcPr>
          <w:p w14:paraId="492A41C5" w14:textId="77777777" w:rsidR="00625553" w:rsidRDefault="00000000">
            <w:pPr>
              <w:pStyle w:val="Compact"/>
            </w:pPr>
            <w:r>
              <w:t>N</w:t>
            </w:r>
          </w:p>
        </w:tc>
        <w:tc>
          <w:tcPr>
            <w:tcW w:w="2376" w:type="dxa"/>
          </w:tcPr>
          <w:p w14:paraId="7529EC11"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6C5D8CBA" w14:textId="77777777">
        <w:tc>
          <w:tcPr>
            <w:tcW w:w="2376" w:type="dxa"/>
          </w:tcPr>
          <w:p w14:paraId="44C6565E" w14:textId="77777777" w:rsidR="00625553" w:rsidRDefault="00000000">
            <w:pPr>
              <w:pStyle w:val="Compact"/>
            </w:pPr>
            <w:r>
              <w:t>Any other extension</w:t>
            </w:r>
          </w:p>
        </w:tc>
        <w:tc>
          <w:tcPr>
            <w:tcW w:w="1584" w:type="dxa"/>
          </w:tcPr>
          <w:p w14:paraId="07EC1D6F" w14:textId="77777777" w:rsidR="00625553" w:rsidRDefault="00000000">
            <w:pPr>
              <w:pStyle w:val="Compact"/>
            </w:pPr>
            <w:r>
              <w:t>NOT RECOMMENDED</w:t>
            </w:r>
          </w:p>
        </w:tc>
        <w:tc>
          <w:tcPr>
            <w:tcW w:w="1584" w:type="dxa"/>
          </w:tcPr>
          <w:p w14:paraId="0831D12B" w14:textId="77777777" w:rsidR="00625553" w:rsidRDefault="00000000">
            <w:pPr>
              <w:pStyle w:val="Compact"/>
            </w:pPr>
            <w:r>
              <w:t>-</w:t>
            </w:r>
          </w:p>
        </w:tc>
        <w:tc>
          <w:tcPr>
            <w:tcW w:w="2376" w:type="dxa"/>
          </w:tcPr>
          <w:p w14:paraId="7A3207AE"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5BECB8C6" w14:textId="77777777" w:rsidR="00625553" w:rsidRDefault="00000000">
      <w:pPr>
        <w:pStyle w:val="BodyText"/>
      </w:pPr>
      <w:r>
        <w:t xml:space="preserve">In addition to the above, </w:t>
      </w:r>
      <w:proofErr w:type="spellStart"/>
      <w:r>
        <w:t>extKeyUsage</w:t>
      </w:r>
      <w:proofErr w:type="spellEnd"/>
      <w:r>
        <w:t xml:space="preserve"> extension requirements vary based on the relationship between the Issuer and Subject organizations represented in the Cross-Certificate.</w:t>
      </w:r>
    </w:p>
    <w:p w14:paraId="237971DA" w14:textId="77777777" w:rsidR="00625553" w:rsidRDefault="00000000">
      <w:pPr>
        <w:pStyle w:val="BodyText"/>
      </w:pPr>
      <w:r>
        <w:t xml:space="preserve">The </w:t>
      </w:r>
      <w:proofErr w:type="spellStart"/>
      <w:r>
        <w:t>extKeyUsage</w:t>
      </w:r>
      <w:proofErr w:type="spellEnd"/>
      <w:r>
        <w:t xml:space="preserve"> extension MAY be “unrestricted” as described in the following table if: - the </w:t>
      </w:r>
      <w:proofErr w:type="spellStart"/>
      <w:r>
        <w:t>organizationName</w:t>
      </w:r>
      <w:proofErr w:type="spellEnd"/>
      <w:r>
        <w:t xml:space="preserve"> represented in the Issuer and Subject names of the corresponding certificate are either: - the same, or - the </w:t>
      </w:r>
      <w:proofErr w:type="spellStart"/>
      <w:r>
        <w:t>organizationName</w:t>
      </w:r>
      <w:proofErr w:type="spellEnd"/>
      <w:r>
        <w:t xml:space="preserve"> represented in the Subject name is an affiliate of the </w:t>
      </w:r>
      <w:proofErr w:type="spellStart"/>
      <w:r>
        <w:t>organizationName</w:t>
      </w:r>
      <w:proofErr w:type="spellEnd"/>
      <w:r>
        <w:t xml:space="preserve"> represented in the Issuer name - the corresponding CA represented by the Subject of the Cross-Certificate is operated by the same organization as the Issuing CA or an Affiliate of the Issuing CA organization.</w:t>
      </w:r>
    </w:p>
    <w:p w14:paraId="05117D95" w14:textId="77777777" w:rsidR="00625553"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4BEF6A07" w14:textId="77777777">
        <w:trPr>
          <w:tblHeader/>
        </w:trPr>
        <w:tc>
          <w:tcPr>
            <w:tcW w:w="2376" w:type="dxa"/>
          </w:tcPr>
          <w:p w14:paraId="0B0B7840" w14:textId="77777777" w:rsidR="00625553" w:rsidRDefault="00000000">
            <w:pPr>
              <w:pStyle w:val="Compact"/>
            </w:pPr>
            <w:r>
              <w:rPr>
                <w:b/>
                <w:bCs/>
              </w:rPr>
              <w:t>Extension</w:t>
            </w:r>
          </w:p>
        </w:tc>
        <w:tc>
          <w:tcPr>
            <w:tcW w:w="1584" w:type="dxa"/>
          </w:tcPr>
          <w:p w14:paraId="5210EECA" w14:textId="77777777" w:rsidR="00625553" w:rsidRDefault="00000000">
            <w:pPr>
              <w:pStyle w:val="Compact"/>
            </w:pPr>
            <w:r>
              <w:rPr>
                <w:b/>
                <w:bCs/>
              </w:rPr>
              <w:t>Presence</w:t>
            </w:r>
          </w:p>
        </w:tc>
        <w:tc>
          <w:tcPr>
            <w:tcW w:w="1584" w:type="dxa"/>
          </w:tcPr>
          <w:p w14:paraId="6EA5966B" w14:textId="77777777" w:rsidR="00625553" w:rsidRDefault="00000000">
            <w:pPr>
              <w:pStyle w:val="Compact"/>
            </w:pPr>
            <w:r>
              <w:rPr>
                <w:b/>
                <w:bCs/>
              </w:rPr>
              <w:t>Critical</w:t>
            </w:r>
          </w:p>
        </w:tc>
        <w:tc>
          <w:tcPr>
            <w:tcW w:w="2376" w:type="dxa"/>
          </w:tcPr>
          <w:p w14:paraId="61887B4F" w14:textId="77777777" w:rsidR="00625553" w:rsidRDefault="00000000">
            <w:pPr>
              <w:pStyle w:val="Compact"/>
            </w:pPr>
            <w:r>
              <w:rPr>
                <w:b/>
                <w:bCs/>
              </w:rPr>
              <w:t>Description</w:t>
            </w:r>
          </w:p>
        </w:tc>
      </w:tr>
      <w:tr w:rsidR="00625553" w14:paraId="05D956AB" w14:textId="77777777">
        <w:tc>
          <w:tcPr>
            <w:tcW w:w="2376" w:type="dxa"/>
          </w:tcPr>
          <w:p w14:paraId="3AC370B3" w14:textId="77777777" w:rsidR="00625553" w:rsidRDefault="00000000">
            <w:pPr>
              <w:pStyle w:val="Compact"/>
            </w:pPr>
            <w:proofErr w:type="spellStart"/>
            <w:r>
              <w:rPr>
                <w:rStyle w:val="VerbatimChar"/>
              </w:rPr>
              <w:t>extKeyUsage</w:t>
            </w:r>
            <w:proofErr w:type="spellEnd"/>
          </w:p>
        </w:tc>
        <w:tc>
          <w:tcPr>
            <w:tcW w:w="1584" w:type="dxa"/>
          </w:tcPr>
          <w:p w14:paraId="76C75AEA" w14:textId="77777777" w:rsidR="00625553" w:rsidRDefault="00000000">
            <w:pPr>
              <w:pStyle w:val="Compact"/>
            </w:pPr>
            <w:r>
              <w:t>SHOULD</w:t>
            </w:r>
            <w:r>
              <w:rPr>
                <w:rStyle w:val="FootnoteReference"/>
              </w:rPr>
              <w:footnoteReference w:id="2"/>
            </w:r>
          </w:p>
        </w:tc>
        <w:tc>
          <w:tcPr>
            <w:tcW w:w="1584" w:type="dxa"/>
          </w:tcPr>
          <w:p w14:paraId="58F7C5AE" w14:textId="77777777" w:rsidR="00625553" w:rsidRDefault="00000000">
            <w:pPr>
              <w:pStyle w:val="Compact"/>
            </w:pPr>
            <w:r>
              <w:t>N</w:t>
            </w:r>
          </w:p>
        </w:tc>
        <w:tc>
          <w:tcPr>
            <w:tcW w:w="2376" w:type="dxa"/>
          </w:tcPr>
          <w:p w14:paraId="34679C06" w14:textId="77777777" w:rsidR="00625553" w:rsidRDefault="00000000">
            <w:pPr>
              <w:pStyle w:val="Compact"/>
            </w:pPr>
            <w:r>
              <w:t xml:space="preserve">See </w:t>
            </w:r>
            <w:hyperlink w:anchor="Xfa280f6b124f2d61670fb3c075008e0187b28d6">
              <w:r w:rsidR="00625553">
                <w:rPr>
                  <w:rStyle w:val="Hyperlink"/>
                </w:rPr>
                <w:t>Section 7.1.2.2.4</w:t>
              </w:r>
            </w:hyperlink>
          </w:p>
        </w:tc>
      </w:tr>
    </w:tbl>
    <w:p w14:paraId="7DDE9258" w14:textId="77777777" w:rsidR="00625553" w:rsidRDefault="00000000">
      <w:pPr>
        <w:pStyle w:val="BodyText"/>
      </w:pPr>
      <w:r>
        <w:t xml:space="preserve">In all other cases, the </w:t>
      </w:r>
      <w:proofErr w:type="spellStart"/>
      <w:r>
        <w:t>extKeyUsage</w:t>
      </w:r>
      <w:proofErr w:type="spellEnd"/>
      <w:r>
        <w:t xml:space="preserve"> extension MUST be “restricted” as described in the following table:</w:t>
      </w:r>
    </w:p>
    <w:p w14:paraId="5EA12AF6" w14:textId="77777777" w:rsidR="00625553"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2C2AF19B" w14:textId="77777777">
        <w:trPr>
          <w:tblHeader/>
        </w:trPr>
        <w:tc>
          <w:tcPr>
            <w:tcW w:w="2376" w:type="dxa"/>
          </w:tcPr>
          <w:p w14:paraId="67F9F5E8" w14:textId="77777777" w:rsidR="00625553" w:rsidRDefault="00000000">
            <w:pPr>
              <w:pStyle w:val="Compact"/>
            </w:pPr>
            <w:r>
              <w:rPr>
                <w:b/>
                <w:bCs/>
              </w:rPr>
              <w:t>Extension</w:t>
            </w:r>
          </w:p>
        </w:tc>
        <w:tc>
          <w:tcPr>
            <w:tcW w:w="1584" w:type="dxa"/>
          </w:tcPr>
          <w:p w14:paraId="7B5BBD9D" w14:textId="77777777" w:rsidR="00625553" w:rsidRDefault="00000000">
            <w:pPr>
              <w:pStyle w:val="Compact"/>
            </w:pPr>
            <w:r>
              <w:rPr>
                <w:b/>
                <w:bCs/>
              </w:rPr>
              <w:t>Presence</w:t>
            </w:r>
          </w:p>
        </w:tc>
        <w:tc>
          <w:tcPr>
            <w:tcW w:w="1584" w:type="dxa"/>
          </w:tcPr>
          <w:p w14:paraId="0986254D" w14:textId="77777777" w:rsidR="00625553" w:rsidRDefault="00000000">
            <w:pPr>
              <w:pStyle w:val="Compact"/>
            </w:pPr>
            <w:r>
              <w:rPr>
                <w:b/>
                <w:bCs/>
              </w:rPr>
              <w:t>Critical</w:t>
            </w:r>
          </w:p>
        </w:tc>
        <w:tc>
          <w:tcPr>
            <w:tcW w:w="2376" w:type="dxa"/>
          </w:tcPr>
          <w:p w14:paraId="7A51B8C9" w14:textId="77777777" w:rsidR="00625553" w:rsidRDefault="00000000">
            <w:pPr>
              <w:pStyle w:val="Compact"/>
            </w:pPr>
            <w:r>
              <w:rPr>
                <w:b/>
                <w:bCs/>
              </w:rPr>
              <w:t>Description</w:t>
            </w:r>
          </w:p>
        </w:tc>
      </w:tr>
      <w:tr w:rsidR="00625553" w14:paraId="1A7BF6AA" w14:textId="77777777">
        <w:tc>
          <w:tcPr>
            <w:tcW w:w="2376" w:type="dxa"/>
          </w:tcPr>
          <w:p w14:paraId="06838115" w14:textId="77777777" w:rsidR="00625553" w:rsidRDefault="00000000">
            <w:pPr>
              <w:pStyle w:val="Compact"/>
            </w:pPr>
            <w:proofErr w:type="spellStart"/>
            <w:r>
              <w:rPr>
                <w:rStyle w:val="VerbatimChar"/>
              </w:rPr>
              <w:t>extKeyUsage</w:t>
            </w:r>
            <w:proofErr w:type="spellEnd"/>
          </w:p>
        </w:tc>
        <w:tc>
          <w:tcPr>
            <w:tcW w:w="1584" w:type="dxa"/>
          </w:tcPr>
          <w:p w14:paraId="7DFBB7D3" w14:textId="77777777" w:rsidR="00625553" w:rsidRDefault="00000000">
            <w:pPr>
              <w:pStyle w:val="Compact"/>
            </w:pPr>
            <w:r>
              <w:t>MUST</w:t>
            </w:r>
            <w:r>
              <w:rPr>
                <w:rStyle w:val="FootnoteReference"/>
              </w:rPr>
              <w:footnoteReference w:id="3"/>
            </w:r>
          </w:p>
        </w:tc>
        <w:tc>
          <w:tcPr>
            <w:tcW w:w="1584" w:type="dxa"/>
          </w:tcPr>
          <w:p w14:paraId="3CC81882" w14:textId="77777777" w:rsidR="00625553" w:rsidRDefault="00000000">
            <w:pPr>
              <w:pStyle w:val="Compact"/>
            </w:pPr>
            <w:r>
              <w:t>N</w:t>
            </w:r>
          </w:p>
        </w:tc>
        <w:tc>
          <w:tcPr>
            <w:tcW w:w="2376" w:type="dxa"/>
          </w:tcPr>
          <w:p w14:paraId="6360FAA2" w14:textId="77777777" w:rsidR="00625553" w:rsidRDefault="00000000">
            <w:pPr>
              <w:pStyle w:val="Compact"/>
            </w:pPr>
            <w:r>
              <w:t xml:space="preserve">See </w:t>
            </w:r>
            <w:hyperlink w:anchor="X5dd668774417aa67fd4b85e9a4d7db28497f8c2">
              <w:r w:rsidR="00625553">
                <w:rPr>
                  <w:rStyle w:val="Hyperlink"/>
                </w:rPr>
                <w:t>Section 7.1.2.2.5</w:t>
              </w:r>
            </w:hyperlink>
          </w:p>
        </w:tc>
      </w:tr>
    </w:tbl>
    <w:p w14:paraId="20B29B1F" w14:textId="77777777" w:rsidR="00625553" w:rsidRDefault="00000000">
      <w:pPr>
        <w:pStyle w:val="Heading5"/>
      </w:pPr>
      <w:bookmarkStart w:id="746" w:name="Xfa280f6b124f2d61670fb3c075008e0187b28d6"/>
      <w:bookmarkEnd w:id="745"/>
      <w:r>
        <w:lastRenderedPageBreak/>
        <w:t>7.1.2.2.4 Cross-Certified Subordinate CA Extended Key Usage - Unrestricted</w:t>
      </w:r>
    </w:p>
    <w:p w14:paraId="7EF5B30C" w14:textId="77777777" w:rsidR="00625553"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Pr>
      <w:tblGrid>
        <w:gridCol w:w="2808"/>
        <w:gridCol w:w="6552"/>
      </w:tblGrid>
      <w:tr w:rsidR="00625553" w14:paraId="4AD258C8" w14:textId="77777777">
        <w:trPr>
          <w:tblHeader/>
        </w:trPr>
        <w:tc>
          <w:tcPr>
            <w:tcW w:w="2376" w:type="dxa"/>
          </w:tcPr>
          <w:p w14:paraId="32E2DBCE" w14:textId="77777777" w:rsidR="00625553" w:rsidRDefault="00000000">
            <w:pPr>
              <w:pStyle w:val="Compact"/>
            </w:pPr>
            <w:r>
              <w:rPr>
                <w:b/>
                <w:bCs/>
              </w:rPr>
              <w:t>Key Purpose</w:t>
            </w:r>
          </w:p>
        </w:tc>
        <w:tc>
          <w:tcPr>
            <w:tcW w:w="5544" w:type="dxa"/>
          </w:tcPr>
          <w:p w14:paraId="44173ED5" w14:textId="77777777" w:rsidR="00625553" w:rsidRDefault="00000000">
            <w:pPr>
              <w:pStyle w:val="Compact"/>
            </w:pPr>
            <w:r>
              <w:rPr>
                <w:b/>
                <w:bCs/>
              </w:rPr>
              <w:t>Description</w:t>
            </w:r>
          </w:p>
        </w:tc>
      </w:tr>
      <w:tr w:rsidR="00625553" w14:paraId="0B292867" w14:textId="77777777">
        <w:tc>
          <w:tcPr>
            <w:tcW w:w="2376" w:type="dxa"/>
          </w:tcPr>
          <w:p w14:paraId="02A4BD9D" w14:textId="77777777" w:rsidR="00625553" w:rsidRDefault="00000000">
            <w:pPr>
              <w:pStyle w:val="Compact"/>
            </w:pPr>
            <w:proofErr w:type="spellStart"/>
            <w:r>
              <w:rPr>
                <w:rStyle w:val="VerbatimChar"/>
              </w:rPr>
              <w:t>anyExtendedKeyUsage</w:t>
            </w:r>
            <w:proofErr w:type="spellEnd"/>
          </w:p>
        </w:tc>
        <w:tc>
          <w:tcPr>
            <w:tcW w:w="5544" w:type="dxa"/>
          </w:tcPr>
          <w:p w14:paraId="050AD20E" w14:textId="77777777" w:rsidR="00625553" w:rsidRDefault="00000000">
            <w:pPr>
              <w:pStyle w:val="Compact"/>
            </w:pPr>
            <w:r>
              <w:t>The special extended key usage to indicate there are no restrictions applied. If present, this MUST be the only key usage present.</w:t>
            </w:r>
          </w:p>
        </w:tc>
      </w:tr>
      <w:tr w:rsidR="00625553" w14:paraId="41E5EBE1" w14:textId="77777777">
        <w:tc>
          <w:tcPr>
            <w:tcW w:w="2376" w:type="dxa"/>
          </w:tcPr>
          <w:p w14:paraId="44FF9C33" w14:textId="77777777" w:rsidR="00625553" w:rsidRDefault="00000000">
            <w:pPr>
              <w:pStyle w:val="Compact"/>
            </w:pPr>
            <w:r>
              <w:t>Any other value</w:t>
            </w:r>
          </w:p>
        </w:tc>
        <w:tc>
          <w:tcPr>
            <w:tcW w:w="5544" w:type="dxa"/>
          </w:tcPr>
          <w:p w14:paraId="1D18223B" w14:textId="77777777" w:rsidR="00625553" w:rsidRDefault="00000000">
            <w:pPr>
              <w:pStyle w:val="Compact"/>
            </w:pPr>
            <w:r>
              <w:t xml:space="preserve">CAs MUST NOT include any other key usage with the </w:t>
            </w:r>
            <w:proofErr w:type="spellStart"/>
            <w:r>
              <w:rPr>
                <w:rStyle w:val="VerbatimChar"/>
              </w:rPr>
              <w:t>anyExtendedKeyUsage</w:t>
            </w:r>
            <w:proofErr w:type="spellEnd"/>
            <w:r>
              <w:t xml:space="preserve"> key usage present.</w:t>
            </w:r>
          </w:p>
        </w:tc>
      </w:tr>
    </w:tbl>
    <w:p w14:paraId="2C96E44A" w14:textId="77777777" w:rsidR="00625553"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625553">
          <w:rPr>
            <w:rStyle w:val="Hyperlink"/>
          </w:rPr>
          <w:t>Section 7.1.2.2.5</w:t>
        </w:r>
      </w:hyperlink>
      <w:r>
        <w:t>.</w:t>
      </w:r>
    </w:p>
    <w:p w14:paraId="33C0C4A6" w14:textId="77777777" w:rsidR="00625553" w:rsidRDefault="00000000">
      <w:pPr>
        <w:pStyle w:val="Heading5"/>
      </w:pPr>
      <w:bookmarkStart w:id="747" w:name="X5dd668774417aa67fd4b85e9a4d7db28497f8c2"/>
      <w:bookmarkEnd w:id="746"/>
      <w:r>
        <w:t>7.1.2.2.5 Cross-Certified Subordinate CA Extended Key Usage - Restricted</w:t>
      </w:r>
    </w:p>
    <w:p w14:paraId="0544DF03" w14:textId="77777777" w:rsidR="00625553"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Pr>
      <w:tblGrid>
        <w:gridCol w:w="2988"/>
        <w:gridCol w:w="2490"/>
      </w:tblGrid>
      <w:tr w:rsidR="00625553" w14:paraId="34DA815D" w14:textId="77777777">
        <w:trPr>
          <w:tblHeader/>
        </w:trPr>
        <w:tc>
          <w:tcPr>
            <w:tcW w:w="0" w:type="auto"/>
          </w:tcPr>
          <w:p w14:paraId="3E2C2D3D" w14:textId="77777777" w:rsidR="00625553" w:rsidRDefault="00000000">
            <w:pPr>
              <w:pStyle w:val="Compact"/>
            </w:pPr>
            <w:r>
              <w:rPr>
                <w:b/>
                <w:bCs/>
              </w:rPr>
              <w:t>Key Purpose</w:t>
            </w:r>
          </w:p>
        </w:tc>
        <w:tc>
          <w:tcPr>
            <w:tcW w:w="0" w:type="auto"/>
          </w:tcPr>
          <w:p w14:paraId="3FD04B03" w14:textId="77777777" w:rsidR="00625553" w:rsidRDefault="00000000">
            <w:pPr>
              <w:pStyle w:val="Compact"/>
            </w:pPr>
            <w:r>
              <w:rPr>
                <w:b/>
                <w:bCs/>
              </w:rPr>
              <w:t>Description</w:t>
            </w:r>
          </w:p>
        </w:tc>
      </w:tr>
      <w:tr w:rsidR="00625553" w14:paraId="47E5BAA9" w14:textId="77777777">
        <w:tc>
          <w:tcPr>
            <w:tcW w:w="0" w:type="auto"/>
          </w:tcPr>
          <w:p w14:paraId="3DA1AD5E"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7E84CE27" w14:textId="77777777" w:rsidR="00625553" w:rsidRDefault="00000000">
            <w:pPr>
              <w:pStyle w:val="Compact"/>
            </w:pPr>
            <w:r>
              <w:t>MUST be present.</w:t>
            </w:r>
          </w:p>
        </w:tc>
      </w:tr>
      <w:tr w:rsidR="00625553" w14:paraId="655AA699" w14:textId="77777777">
        <w:tc>
          <w:tcPr>
            <w:tcW w:w="0" w:type="auto"/>
          </w:tcPr>
          <w:p w14:paraId="5336AF0C"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73E64E66" w14:textId="77777777" w:rsidR="00625553" w:rsidRDefault="00000000">
            <w:pPr>
              <w:pStyle w:val="Compact"/>
            </w:pPr>
            <w:r>
              <w:t>MAY be present.</w:t>
            </w:r>
          </w:p>
        </w:tc>
      </w:tr>
      <w:tr w:rsidR="00625553" w14:paraId="2A4105A7" w14:textId="77777777">
        <w:tc>
          <w:tcPr>
            <w:tcW w:w="0" w:type="auto"/>
          </w:tcPr>
          <w:p w14:paraId="61B62C0C"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24C4BADA" w14:textId="77777777" w:rsidR="00625553" w:rsidRDefault="00000000">
            <w:pPr>
              <w:pStyle w:val="Compact"/>
            </w:pPr>
            <w:r>
              <w:t>MUST NOT be present.</w:t>
            </w:r>
          </w:p>
        </w:tc>
      </w:tr>
      <w:tr w:rsidR="00625553" w14:paraId="6EB407BB" w14:textId="77777777">
        <w:tc>
          <w:tcPr>
            <w:tcW w:w="0" w:type="auto"/>
          </w:tcPr>
          <w:p w14:paraId="1B82A3F3"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7DD8514E" w14:textId="77777777" w:rsidR="00625553" w:rsidRDefault="00000000">
            <w:pPr>
              <w:pStyle w:val="Compact"/>
            </w:pPr>
            <w:r>
              <w:t>MUST NOT be present.</w:t>
            </w:r>
          </w:p>
        </w:tc>
      </w:tr>
      <w:tr w:rsidR="00625553" w14:paraId="47C75429" w14:textId="77777777">
        <w:tc>
          <w:tcPr>
            <w:tcW w:w="0" w:type="auto"/>
          </w:tcPr>
          <w:p w14:paraId="0B998E71"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1CFA421F" w14:textId="77777777" w:rsidR="00625553" w:rsidRDefault="00000000">
            <w:pPr>
              <w:pStyle w:val="Compact"/>
            </w:pPr>
            <w:r>
              <w:t>MUST NOT be present.</w:t>
            </w:r>
          </w:p>
        </w:tc>
      </w:tr>
      <w:tr w:rsidR="00625553" w14:paraId="42267525" w14:textId="77777777">
        <w:tc>
          <w:tcPr>
            <w:tcW w:w="0" w:type="auto"/>
          </w:tcPr>
          <w:p w14:paraId="44F48BE0" w14:textId="77777777" w:rsidR="00625553" w:rsidRDefault="00000000">
            <w:pPr>
              <w:pStyle w:val="Compact"/>
            </w:pPr>
            <w:proofErr w:type="spellStart"/>
            <w:r>
              <w:rPr>
                <w:rStyle w:val="VerbatimChar"/>
              </w:rPr>
              <w:t>anyExtendedKeyUsage</w:t>
            </w:r>
            <w:proofErr w:type="spellEnd"/>
          </w:p>
        </w:tc>
        <w:tc>
          <w:tcPr>
            <w:tcW w:w="0" w:type="auto"/>
          </w:tcPr>
          <w:p w14:paraId="74A6E830" w14:textId="77777777" w:rsidR="00625553" w:rsidRDefault="00000000">
            <w:pPr>
              <w:pStyle w:val="Compact"/>
            </w:pPr>
            <w:r>
              <w:t>MUST NOT be present.</w:t>
            </w:r>
          </w:p>
        </w:tc>
      </w:tr>
      <w:tr w:rsidR="00625553" w14:paraId="4A855987" w14:textId="77777777">
        <w:tc>
          <w:tcPr>
            <w:tcW w:w="0" w:type="auto"/>
          </w:tcPr>
          <w:p w14:paraId="5868E215" w14:textId="77777777" w:rsidR="00625553" w:rsidRDefault="00000000">
            <w:pPr>
              <w:pStyle w:val="Compact"/>
            </w:pPr>
            <w:r>
              <w:t>Any other value</w:t>
            </w:r>
          </w:p>
        </w:tc>
        <w:tc>
          <w:tcPr>
            <w:tcW w:w="0" w:type="auto"/>
          </w:tcPr>
          <w:p w14:paraId="4AB63112" w14:textId="77777777" w:rsidR="00625553" w:rsidRDefault="00000000">
            <w:pPr>
              <w:pStyle w:val="Compact"/>
            </w:pPr>
            <w:r>
              <w:t>NOT RECOMMENDED.</w:t>
            </w:r>
          </w:p>
        </w:tc>
      </w:tr>
    </w:tbl>
    <w:p w14:paraId="78C86FA6" w14:textId="77777777" w:rsidR="00625553" w:rsidRDefault="00625553"/>
    <w:p w14:paraId="3C702AD1" w14:textId="77777777" w:rsidR="00625553"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Pr>
      <w:tblGrid>
        <w:gridCol w:w="2724"/>
        <w:gridCol w:w="2475"/>
      </w:tblGrid>
      <w:tr w:rsidR="00625553" w14:paraId="2873DF83" w14:textId="77777777">
        <w:trPr>
          <w:tblHeader/>
        </w:trPr>
        <w:tc>
          <w:tcPr>
            <w:tcW w:w="0" w:type="auto"/>
          </w:tcPr>
          <w:p w14:paraId="362762FA" w14:textId="77777777" w:rsidR="00625553" w:rsidRDefault="00000000">
            <w:pPr>
              <w:pStyle w:val="Compact"/>
            </w:pPr>
            <w:r>
              <w:rPr>
                <w:b/>
                <w:bCs/>
              </w:rPr>
              <w:t>Key Purpose</w:t>
            </w:r>
          </w:p>
        </w:tc>
        <w:tc>
          <w:tcPr>
            <w:tcW w:w="0" w:type="auto"/>
          </w:tcPr>
          <w:p w14:paraId="200CDC80" w14:textId="77777777" w:rsidR="00625553" w:rsidRDefault="00000000">
            <w:pPr>
              <w:pStyle w:val="Compact"/>
            </w:pPr>
            <w:r>
              <w:rPr>
                <w:b/>
                <w:bCs/>
              </w:rPr>
              <w:t>Description</w:t>
            </w:r>
          </w:p>
        </w:tc>
      </w:tr>
      <w:tr w:rsidR="00625553" w14:paraId="1A2AE0EF" w14:textId="77777777">
        <w:tc>
          <w:tcPr>
            <w:tcW w:w="0" w:type="auto"/>
          </w:tcPr>
          <w:p w14:paraId="0052633C"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73B5A293" w14:textId="77777777" w:rsidR="00625553" w:rsidRDefault="00000000">
            <w:pPr>
              <w:pStyle w:val="Compact"/>
            </w:pPr>
            <w:r>
              <w:t>MUST NOT be present.</w:t>
            </w:r>
          </w:p>
        </w:tc>
      </w:tr>
      <w:tr w:rsidR="00625553" w14:paraId="272654D0" w14:textId="77777777">
        <w:tc>
          <w:tcPr>
            <w:tcW w:w="0" w:type="auto"/>
          </w:tcPr>
          <w:p w14:paraId="7A03F887" w14:textId="77777777" w:rsidR="00625553" w:rsidRDefault="00000000">
            <w:pPr>
              <w:pStyle w:val="Compact"/>
            </w:pPr>
            <w:proofErr w:type="spellStart"/>
            <w:r>
              <w:rPr>
                <w:rStyle w:val="VerbatimChar"/>
              </w:rPr>
              <w:t>anyExtendedKeyUsage</w:t>
            </w:r>
            <w:proofErr w:type="spellEnd"/>
          </w:p>
        </w:tc>
        <w:tc>
          <w:tcPr>
            <w:tcW w:w="0" w:type="auto"/>
          </w:tcPr>
          <w:p w14:paraId="05624CBB" w14:textId="77777777" w:rsidR="00625553" w:rsidRDefault="00000000">
            <w:pPr>
              <w:pStyle w:val="Compact"/>
            </w:pPr>
            <w:r>
              <w:t>MUST NOT be present.</w:t>
            </w:r>
          </w:p>
        </w:tc>
      </w:tr>
      <w:tr w:rsidR="00625553" w14:paraId="43CF6D07" w14:textId="77777777">
        <w:tc>
          <w:tcPr>
            <w:tcW w:w="0" w:type="auto"/>
          </w:tcPr>
          <w:p w14:paraId="04906FDB" w14:textId="77777777" w:rsidR="00625553" w:rsidRDefault="00000000">
            <w:pPr>
              <w:pStyle w:val="Compact"/>
            </w:pPr>
            <w:r>
              <w:t>Any other value</w:t>
            </w:r>
          </w:p>
        </w:tc>
        <w:tc>
          <w:tcPr>
            <w:tcW w:w="0" w:type="auto"/>
          </w:tcPr>
          <w:p w14:paraId="341FD231" w14:textId="77777777" w:rsidR="00625553" w:rsidRDefault="00000000">
            <w:pPr>
              <w:pStyle w:val="Compact"/>
            </w:pPr>
            <w:r>
              <w:t>MAY be present.</w:t>
            </w:r>
          </w:p>
        </w:tc>
      </w:tr>
    </w:tbl>
    <w:p w14:paraId="07968D79" w14:textId="77777777" w:rsidR="00625553" w:rsidRDefault="00000000">
      <w:pPr>
        <w:pStyle w:val="BodyText"/>
      </w:pPr>
      <w:r>
        <w:t>Each included Extended Key Usage key usage purpose:</w:t>
      </w:r>
    </w:p>
    <w:p w14:paraId="35BE0BF6" w14:textId="77777777" w:rsidR="00625553" w:rsidRDefault="00000000">
      <w:pPr>
        <w:pStyle w:val="Compact"/>
        <w:numPr>
          <w:ilvl w:val="0"/>
          <w:numId w:val="91"/>
        </w:numPr>
      </w:pPr>
      <w:r>
        <w:t>MUST apply in the context of the public Internet (e.g. MUST NOT be for a service that is only valid in a privately managed network), unless:</w:t>
      </w:r>
    </w:p>
    <w:p w14:paraId="56DDAE43" w14:textId="77777777" w:rsidR="00625553" w:rsidRDefault="00000000">
      <w:pPr>
        <w:pStyle w:val="Compact"/>
        <w:numPr>
          <w:ilvl w:val="1"/>
          <w:numId w:val="92"/>
        </w:numPr>
      </w:pPr>
      <w:r>
        <w:t>the key usage purpose falls within an OID arc for which the Applicant demonstrates ownership; or,</w:t>
      </w:r>
    </w:p>
    <w:p w14:paraId="11732EA3" w14:textId="77777777" w:rsidR="00625553" w:rsidRDefault="00000000">
      <w:pPr>
        <w:pStyle w:val="Compact"/>
        <w:numPr>
          <w:ilvl w:val="1"/>
          <w:numId w:val="92"/>
        </w:numPr>
      </w:pPr>
      <w:r>
        <w:t>the Applicant can otherwise demonstrate the right to assert the key usage purpose in a public context.</w:t>
      </w:r>
    </w:p>
    <w:p w14:paraId="0AD0E515" w14:textId="77777777" w:rsidR="00625553" w:rsidRDefault="00000000">
      <w:pPr>
        <w:pStyle w:val="Compact"/>
        <w:numPr>
          <w:ilvl w:val="0"/>
          <w:numId w:val="91"/>
        </w:numPr>
      </w:pPr>
      <w:r>
        <w:t xml:space="preserve">MUST NOT include semantics that will mislead the Relying Party about the certificate information verified by the CA, such as including a key usage purpose asserting storage </w:t>
      </w:r>
      <w:r>
        <w:lastRenderedPageBreak/>
        <w:t>on a smart card, where the CA is not able to verify that the corresponding Private Key is confined to such hardware due to remote issuance.</w:t>
      </w:r>
    </w:p>
    <w:p w14:paraId="0AF0FD25" w14:textId="77777777" w:rsidR="00625553" w:rsidRDefault="00000000">
      <w:pPr>
        <w:pStyle w:val="Compact"/>
        <w:numPr>
          <w:ilvl w:val="0"/>
          <w:numId w:val="91"/>
        </w:numPr>
      </w:pPr>
      <w:r>
        <w:t>MUST be verified by the Issuing CA (i.e. the Issuing CA MUST verify the Cross-Certified Subordinate CA is authorized to assert the key usage purpose).</w:t>
      </w:r>
    </w:p>
    <w:p w14:paraId="5A2C35DA" w14:textId="77777777" w:rsidR="00625553" w:rsidRDefault="00000000">
      <w:pPr>
        <w:pStyle w:val="FirstParagraph"/>
      </w:pPr>
      <w:r>
        <w:t>CAs MUST NOT include additional key usage purposes unless the CA is aware of a reason for including the key usage purpose in the Certificate.</w:t>
      </w:r>
    </w:p>
    <w:p w14:paraId="6D1ADBFC" w14:textId="77777777" w:rsidR="00625553" w:rsidRDefault="00000000">
      <w:pPr>
        <w:pStyle w:val="Heading5"/>
      </w:pPr>
      <w:bookmarkStart w:id="748" w:name="Xb7420368a1bec9e8d874f832f643e03ccec1e6f"/>
      <w:bookmarkEnd w:id="747"/>
      <w:r>
        <w:t xml:space="preserve">7.1.2.2.6 Cross-Certified Subordinate CA Certificate </w:t>
      </w:r>
      <w:proofErr w:type="spellStart"/>
      <w:r>
        <w:t>Certificate</w:t>
      </w:r>
      <w:proofErr w:type="spellEnd"/>
      <w:r>
        <w:t xml:space="preserve"> Policies</w:t>
      </w:r>
    </w:p>
    <w:p w14:paraId="3A76530D" w14:textId="77777777" w:rsidR="00625553"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685CE0FA" w14:textId="77777777" w:rsidR="00625553"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08"/>
        <w:gridCol w:w="1872"/>
        <w:gridCol w:w="4680"/>
      </w:tblGrid>
      <w:tr w:rsidR="00625553" w14:paraId="086573C1" w14:textId="77777777">
        <w:trPr>
          <w:tblHeader/>
        </w:trPr>
        <w:tc>
          <w:tcPr>
            <w:tcW w:w="2376" w:type="dxa"/>
          </w:tcPr>
          <w:p w14:paraId="4E2FCD0E" w14:textId="77777777" w:rsidR="00625553" w:rsidRDefault="00000000">
            <w:pPr>
              <w:pStyle w:val="Compact"/>
            </w:pPr>
            <w:r>
              <w:rPr>
                <w:b/>
                <w:bCs/>
              </w:rPr>
              <w:t>Field</w:t>
            </w:r>
          </w:p>
        </w:tc>
        <w:tc>
          <w:tcPr>
            <w:tcW w:w="1584" w:type="dxa"/>
          </w:tcPr>
          <w:p w14:paraId="1ADA840E" w14:textId="77777777" w:rsidR="00625553" w:rsidRDefault="00000000">
            <w:pPr>
              <w:pStyle w:val="Compact"/>
            </w:pPr>
            <w:r>
              <w:rPr>
                <w:b/>
                <w:bCs/>
              </w:rPr>
              <w:t>Presence</w:t>
            </w:r>
          </w:p>
        </w:tc>
        <w:tc>
          <w:tcPr>
            <w:tcW w:w="3960" w:type="dxa"/>
          </w:tcPr>
          <w:p w14:paraId="4C08CB20" w14:textId="77777777" w:rsidR="00625553" w:rsidRDefault="00000000">
            <w:pPr>
              <w:pStyle w:val="Compact"/>
            </w:pPr>
            <w:r>
              <w:rPr>
                <w:b/>
                <w:bCs/>
              </w:rPr>
              <w:t>Contents</w:t>
            </w:r>
          </w:p>
        </w:tc>
      </w:tr>
      <w:tr w:rsidR="00625553" w14:paraId="0112D421" w14:textId="77777777">
        <w:tc>
          <w:tcPr>
            <w:tcW w:w="2376" w:type="dxa"/>
          </w:tcPr>
          <w:p w14:paraId="37166085" w14:textId="77777777" w:rsidR="00625553" w:rsidRDefault="00000000">
            <w:pPr>
              <w:pStyle w:val="Compact"/>
            </w:pPr>
            <w:proofErr w:type="spellStart"/>
            <w:r>
              <w:rPr>
                <w:rStyle w:val="VerbatimChar"/>
              </w:rPr>
              <w:t>policyIdentifier</w:t>
            </w:r>
            <w:proofErr w:type="spellEnd"/>
          </w:p>
        </w:tc>
        <w:tc>
          <w:tcPr>
            <w:tcW w:w="1584" w:type="dxa"/>
          </w:tcPr>
          <w:p w14:paraId="7081AB00" w14:textId="77777777" w:rsidR="00625553" w:rsidRDefault="00000000">
            <w:pPr>
              <w:pStyle w:val="Compact"/>
            </w:pPr>
            <w:r>
              <w:t>MUST</w:t>
            </w:r>
          </w:p>
        </w:tc>
        <w:tc>
          <w:tcPr>
            <w:tcW w:w="3960" w:type="dxa"/>
          </w:tcPr>
          <w:p w14:paraId="398A134A" w14:textId="77777777" w:rsidR="00625553" w:rsidRDefault="00000000">
            <w:pPr>
              <w:pStyle w:val="Compact"/>
            </w:pPr>
            <w:r>
              <w:t xml:space="preserve">When the Issuing CA wishes to express that there are no policy restrictions, and if the Subordinate CA is an Affiliate of the Issuing CA, then the Issuing CA MAY use the </w:t>
            </w:r>
            <w:proofErr w:type="spellStart"/>
            <w:r>
              <w:rPr>
                <w:rStyle w:val="VerbatimChar"/>
              </w:rPr>
              <w:t>anyPolicy</w:t>
            </w:r>
            <w:proofErr w:type="spellEnd"/>
            <w:r>
              <w:t xml:space="preserve"> Policy Identifier, which MUST be the only </w:t>
            </w:r>
            <w:r>
              <w:rPr>
                <w:rStyle w:val="VerbatimChar"/>
              </w:rPr>
              <w:t>PolicyInformation</w:t>
            </w:r>
            <w:r>
              <w:t xml:space="preserve"> value.</w:t>
            </w:r>
          </w:p>
        </w:tc>
      </w:tr>
      <w:tr w:rsidR="00625553" w14:paraId="04B14650" w14:textId="77777777">
        <w:tc>
          <w:tcPr>
            <w:tcW w:w="2376" w:type="dxa"/>
          </w:tcPr>
          <w:p w14:paraId="4A60AC16" w14:textId="77777777" w:rsidR="00625553" w:rsidRDefault="00000000">
            <w:pPr>
              <w:pStyle w:val="Compact"/>
            </w:pPr>
            <w:r>
              <w:t>    </w:t>
            </w:r>
            <w:proofErr w:type="spellStart"/>
            <w:r>
              <w:rPr>
                <w:rStyle w:val="VerbatimChar"/>
              </w:rPr>
              <w:t>anyPolicy</w:t>
            </w:r>
            <w:proofErr w:type="spellEnd"/>
          </w:p>
        </w:tc>
        <w:tc>
          <w:tcPr>
            <w:tcW w:w="1584" w:type="dxa"/>
          </w:tcPr>
          <w:p w14:paraId="79B6A760" w14:textId="77777777" w:rsidR="00625553" w:rsidRDefault="00000000">
            <w:pPr>
              <w:pStyle w:val="Compact"/>
            </w:pPr>
            <w:r>
              <w:t>MUST</w:t>
            </w:r>
          </w:p>
        </w:tc>
        <w:tc>
          <w:tcPr>
            <w:tcW w:w="3960" w:type="dxa"/>
          </w:tcPr>
          <w:p w14:paraId="6F3FFBF1" w14:textId="77777777" w:rsidR="00625553" w:rsidRDefault="00625553">
            <w:pPr>
              <w:pStyle w:val="Compact"/>
            </w:pPr>
          </w:p>
        </w:tc>
      </w:tr>
      <w:tr w:rsidR="00625553" w14:paraId="24D995BC" w14:textId="77777777">
        <w:tc>
          <w:tcPr>
            <w:tcW w:w="2376" w:type="dxa"/>
          </w:tcPr>
          <w:p w14:paraId="1FE324FC" w14:textId="77777777" w:rsidR="00625553" w:rsidRDefault="00000000">
            <w:pPr>
              <w:pStyle w:val="Compact"/>
            </w:pPr>
            <w:proofErr w:type="spellStart"/>
            <w:r>
              <w:rPr>
                <w:rStyle w:val="VerbatimChar"/>
              </w:rPr>
              <w:t>policyQualifiers</w:t>
            </w:r>
            <w:proofErr w:type="spellEnd"/>
          </w:p>
        </w:tc>
        <w:tc>
          <w:tcPr>
            <w:tcW w:w="1584" w:type="dxa"/>
          </w:tcPr>
          <w:p w14:paraId="680E9AAE" w14:textId="77777777" w:rsidR="00625553" w:rsidRDefault="00000000">
            <w:pPr>
              <w:pStyle w:val="Compact"/>
            </w:pPr>
            <w:r>
              <w:t>NOT RECOMMENDED</w:t>
            </w:r>
          </w:p>
        </w:tc>
        <w:tc>
          <w:tcPr>
            <w:tcW w:w="3960" w:type="dxa"/>
          </w:tcPr>
          <w:p w14:paraId="1350FBD3"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4A521D18" w14:textId="77777777" w:rsidR="00625553" w:rsidRDefault="00625553"/>
    <w:p w14:paraId="4B330CB7" w14:textId="77777777" w:rsidR="00625553"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08"/>
        <w:gridCol w:w="2808"/>
        <w:gridCol w:w="3744"/>
      </w:tblGrid>
      <w:tr w:rsidR="00625553" w14:paraId="176AEA73" w14:textId="77777777">
        <w:trPr>
          <w:tblHeader/>
        </w:trPr>
        <w:tc>
          <w:tcPr>
            <w:tcW w:w="2376" w:type="dxa"/>
          </w:tcPr>
          <w:p w14:paraId="007BB102" w14:textId="77777777" w:rsidR="00625553" w:rsidRDefault="00000000">
            <w:pPr>
              <w:pStyle w:val="Compact"/>
            </w:pPr>
            <w:r>
              <w:rPr>
                <w:b/>
                <w:bCs/>
              </w:rPr>
              <w:t>Field</w:t>
            </w:r>
          </w:p>
        </w:tc>
        <w:tc>
          <w:tcPr>
            <w:tcW w:w="2376" w:type="dxa"/>
          </w:tcPr>
          <w:p w14:paraId="24425C1D" w14:textId="77777777" w:rsidR="00625553" w:rsidRDefault="00000000">
            <w:pPr>
              <w:pStyle w:val="Compact"/>
            </w:pPr>
            <w:r>
              <w:rPr>
                <w:b/>
                <w:bCs/>
              </w:rPr>
              <w:t>Presence</w:t>
            </w:r>
          </w:p>
        </w:tc>
        <w:tc>
          <w:tcPr>
            <w:tcW w:w="3168" w:type="dxa"/>
          </w:tcPr>
          <w:p w14:paraId="20D49BD4" w14:textId="77777777" w:rsidR="00625553" w:rsidRDefault="00000000">
            <w:pPr>
              <w:pStyle w:val="Compact"/>
            </w:pPr>
            <w:r>
              <w:rPr>
                <w:b/>
                <w:bCs/>
              </w:rPr>
              <w:t>Contents</w:t>
            </w:r>
          </w:p>
        </w:tc>
      </w:tr>
      <w:tr w:rsidR="00625553" w14:paraId="479EC423" w14:textId="77777777">
        <w:tc>
          <w:tcPr>
            <w:tcW w:w="2376" w:type="dxa"/>
          </w:tcPr>
          <w:p w14:paraId="7BB0F21D" w14:textId="77777777" w:rsidR="00625553" w:rsidRDefault="00000000">
            <w:pPr>
              <w:pStyle w:val="Compact"/>
            </w:pPr>
            <w:proofErr w:type="spellStart"/>
            <w:r>
              <w:rPr>
                <w:rStyle w:val="VerbatimChar"/>
              </w:rPr>
              <w:t>policyIdentifier</w:t>
            </w:r>
            <w:proofErr w:type="spellEnd"/>
          </w:p>
        </w:tc>
        <w:tc>
          <w:tcPr>
            <w:tcW w:w="2376" w:type="dxa"/>
          </w:tcPr>
          <w:p w14:paraId="4E452ACC" w14:textId="77777777" w:rsidR="00625553" w:rsidRDefault="00000000">
            <w:pPr>
              <w:pStyle w:val="Compact"/>
            </w:pPr>
            <w:r>
              <w:t>MUST</w:t>
            </w:r>
          </w:p>
        </w:tc>
        <w:tc>
          <w:tcPr>
            <w:tcW w:w="3168" w:type="dxa"/>
          </w:tcPr>
          <w:p w14:paraId="4E87B7B0" w14:textId="77777777" w:rsidR="00625553" w:rsidRDefault="00000000">
            <w:pPr>
              <w:pStyle w:val="Compact"/>
            </w:pPr>
            <w:r>
              <w:t>One of the following policy identifiers:</w:t>
            </w:r>
          </w:p>
        </w:tc>
      </w:tr>
      <w:tr w:rsidR="00625553" w14:paraId="66CE6CCE" w14:textId="77777777">
        <w:tc>
          <w:tcPr>
            <w:tcW w:w="2376" w:type="dxa"/>
          </w:tcPr>
          <w:p w14:paraId="30D74D74"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2376" w:type="dxa"/>
          </w:tcPr>
          <w:p w14:paraId="4EC333B5" w14:textId="77777777" w:rsidR="00625553" w:rsidRDefault="00000000">
            <w:pPr>
              <w:pStyle w:val="Compact"/>
            </w:pPr>
            <w:r>
              <w:t>MUST</w:t>
            </w:r>
          </w:p>
        </w:tc>
        <w:tc>
          <w:tcPr>
            <w:tcW w:w="3168" w:type="dxa"/>
          </w:tcPr>
          <w:p w14:paraId="31A3750E" w14:textId="77777777" w:rsidR="00625553" w:rsidRDefault="00000000">
            <w:pPr>
              <w:pStyle w:val="Compact"/>
            </w:pPr>
            <w:r>
              <w:t xml:space="preserve">The CA MUST include at least one Reserved Certificate Policy Identifier (see </w:t>
            </w:r>
            <w:hyperlink w:anchor="Xd886d368fed64db74e3fc7a280ac2a3180671ff">
              <w:r w:rsidR="00625553">
                <w:rPr>
                  <w:rStyle w:val="Hyperlink"/>
                </w:rPr>
                <w:t>Section 7.1.6.1</w:t>
              </w:r>
            </w:hyperlink>
            <w:r>
              <w:t xml:space="preserve">) associated with the given Subscriber Certificate type (see </w:t>
            </w:r>
            <w:hyperlink w:anchor="Xd0033f702fae0d5d8d09dfc748a4e8230648a37">
              <w:r w:rsidR="00625553">
                <w:rPr>
                  <w:rStyle w:val="Hyperlink"/>
                </w:rPr>
                <w:t>Section 7.1.2.7.1</w:t>
              </w:r>
            </w:hyperlink>
            <w:r>
              <w:t>) transitively issued by this Certificate.</w:t>
            </w:r>
          </w:p>
        </w:tc>
      </w:tr>
      <w:tr w:rsidR="00625553" w14:paraId="55F56221" w14:textId="77777777">
        <w:tc>
          <w:tcPr>
            <w:tcW w:w="2376" w:type="dxa"/>
          </w:tcPr>
          <w:p w14:paraId="1831090F" w14:textId="77777777" w:rsidR="00625553" w:rsidRDefault="00000000">
            <w:pPr>
              <w:pStyle w:val="Compact"/>
            </w:pPr>
            <w:r>
              <w:t>    </w:t>
            </w:r>
            <w:proofErr w:type="spellStart"/>
            <w:r>
              <w:rPr>
                <w:rStyle w:val="VerbatimChar"/>
              </w:rPr>
              <w:t>anyPolicy</w:t>
            </w:r>
            <w:proofErr w:type="spellEnd"/>
          </w:p>
        </w:tc>
        <w:tc>
          <w:tcPr>
            <w:tcW w:w="2376" w:type="dxa"/>
          </w:tcPr>
          <w:p w14:paraId="2C353F58" w14:textId="77777777" w:rsidR="00625553" w:rsidRDefault="00000000">
            <w:pPr>
              <w:pStyle w:val="Compact"/>
            </w:pPr>
            <w:r>
              <w:t>MUST NOT</w:t>
            </w:r>
          </w:p>
        </w:tc>
        <w:tc>
          <w:tcPr>
            <w:tcW w:w="3168" w:type="dxa"/>
          </w:tcPr>
          <w:p w14:paraId="11CBE3F8" w14:textId="77777777" w:rsidR="00625553" w:rsidRDefault="00000000">
            <w:pPr>
              <w:pStyle w:val="Compact"/>
            </w:pPr>
            <w:r>
              <w:t xml:space="preserve">The </w:t>
            </w:r>
            <w:proofErr w:type="spellStart"/>
            <w:r>
              <w:rPr>
                <w:rStyle w:val="VerbatimChar"/>
              </w:rPr>
              <w:t>anyPolicy</w:t>
            </w:r>
            <w:proofErr w:type="spellEnd"/>
            <w:r>
              <w:t xml:space="preserve"> Policy Identifier MUST NOT be present.</w:t>
            </w:r>
          </w:p>
        </w:tc>
      </w:tr>
      <w:tr w:rsidR="00625553" w14:paraId="3D9D5DAF" w14:textId="77777777">
        <w:tc>
          <w:tcPr>
            <w:tcW w:w="2376" w:type="dxa"/>
          </w:tcPr>
          <w:p w14:paraId="41C27F4E" w14:textId="77777777" w:rsidR="00625553" w:rsidRDefault="00000000">
            <w:pPr>
              <w:pStyle w:val="Compact"/>
            </w:pPr>
            <w:r>
              <w:t>    Any other identifier</w:t>
            </w:r>
          </w:p>
        </w:tc>
        <w:tc>
          <w:tcPr>
            <w:tcW w:w="2376" w:type="dxa"/>
          </w:tcPr>
          <w:p w14:paraId="5D9A9BB7" w14:textId="77777777" w:rsidR="00625553" w:rsidRDefault="00000000">
            <w:pPr>
              <w:pStyle w:val="Compact"/>
            </w:pPr>
            <w:r>
              <w:t>MAY</w:t>
            </w:r>
          </w:p>
        </w:tc>
        <w:tc>
          <w:tcPr>
            <w:tcW w:w="3168" w:type="dxa"/>
          </w:tcPr>
          <w:p w14:paraId="0F54A728" w14:textId="77777777" w:rsidR="00625553" w:rsidRDefault="00000000">
            <w:pPr>
              <w:pStyle w:val="Compact"/>
            </w:pPr>
            <w:r>
              <w:t>If present, MUST be defined by the CA and documented by the CA in its Certificate Policy and/or Certification Practice Statement.</w:t>
            </w:r>
          </w:p>
        </w:tc>
      </w:tr>
      <w:tr w:rsidR="00625553" w14:paraId="4B209DA7" w14:textId="77777777">
        <w:tc>
          <w:tcPr>
            <w:tcW w:w="2376" w:type="dxa"/>
          </w:tcPr>
          <w:p w14:paraId="591FC63C" w14:textId="77777777" w:rsidR="00625553" w:rsidRDefault="00000000">
            <w:pPr>
              <w:pStyle w:val="Compact"/>
            </w:pPr>
            <w:proofErr w:type="spellStart"/>
            <w:r>
              <w:rPr>
                <w:rStyle w:val="VerbatimChar"/>
              </w:rPr>
              <w:lastRenderedPageBreak/>
              <w:t>policyQualifiers</w:t>
            </w:r>
            <w:proofErr w:type="spellEnd"/>
          </w:p>
        </w:tc>
        <w:tc>
          <w:tcPr>
            <w:tcW w:w="2376" w:type="dxa"/>
          </w:tcPr>
          <w:p w14:paraId="3304C676" w14:textId="77777777" w:rsidR="00625553" w:rsidRDefault="00000000">
            <w:pPr>
              <w:pStyle w:val="Compact"/>
            </w:pPr>
            <w:r>
              <w:t>NOT RECOMMENDED</w:t>
            </w:r>
          </w:p>
        </w:tc>
        <w:tc>
          <w:tcPr>
            <w:tcW w:w="3168" w:type="dxa"/>
          </w:tcPr>
          <w:p w14:paraId="593E6E76"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4CE204" w14:textId="77777777" w:rsidR="00625553"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25553">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49877ED5" w14:textId="77777777" w:rsidR="00625553" w:rsidRDefault="00000000">
      <w:pPr>
        <w:pStyle w:val="BodyText"/>
      </w:pPr>
      <w:r>
        <w:rPr>
          <w:b/>
          <w:bCs/>
        </w:rPr>
        <w:t>Note</w:t>
      </w:r>
      <w:r>
        <w:t xml:space="preserve">: </w:t>
      </w:r>
      <w:proofErr w:type="spellStart"/>
      <w:r>
        <w:t>policyQualifiers</w:t>
      </w:r>
      <w:proofErr w:type="spellEnd"/>
      <w:r>
        <w:t xml:space="preserve"> </w:t>
      </w:r>
      <w:proofErr w:type="gramStart"/>
      <w:r>
        <w:t>is</w:t>
      </w:r>
      <w:proofErr w:type="gramEnd"/>
      <w:r>
        <w:t xml:space="preserve">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E1980E0" w14:textId="77777777" w:rsidR="00625553" w:rsidRDefault="00000000">
      <w:pPr>
        <w:pStyle w:val="BodyText"/>
      </w:pPr>
      <w:r>
        <w:t xml:space="preserve">If the </w:t>
      </w:r>
      <w:proofErr w:type="spellStart"/>
      <w:r>
        <w:rPr>
          <w:rStyle w:val="VerbatimChar"/>
        </w:rPr>
        <w:t>policyQualifiers</w:t>
      </w:r>
      <w:proofErr w:type="spellEnd"/>
      <w:r>
        <w:t xml:space="preserve"> is permitted and present within a </w:t>
      </w:r>
      <w:r>
        <w:rPr>
          <w:rStyle w:val="VerbatimChar"/>
        </w:rPr>
        <w:t>PolicyInformation</w:t>
      </w:r>
      <w:r>
        <w:t xml:space="preserve"> field, it MUST be formatted as follows:</w:t>
      </w:r>
    </w:p>
    <w:p w14:paraId="637206DC" w14:textId="77777777" w:rsidR="00625553"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48578B66" w14:textId="77777777">
        <w:trPr>
          <w:tblHeader/>
        </w:trPr>
        <w:tc>
          <w:tcPr>
            <w:tcW w:w="2376" w:type="dxa"/>
          </w:tcPr>
          <w:p w14:paraId="287E1EEF" w14:textId="77777777" w:rsidR="00625553" w:rsidRDefault="00000000">
            <w:pPr>
              <w:pStyle w:val="Compact"/>
            </w:pPr>
            <w:r>
              <w:rPr>
                <w:b/>
                <w:bCs/>
              </w:rPr>
              <w:t>Qualifier ID</w:t>
            </w:r>
          </w:p>
        </w:tc>
        <w:tc>
          <w:tcPr>
            <w:tcW w:w="1584" w:type="dxa"/>
          </w:tcPr>
          <w:p w14:paraId="097577B7" w14:textId="77777777" w:rsidR="00625553" w:rsidRDefault="00000000">
            <w:pPr>
              <w:pStyle w:val="Compact"/>
            </w:pPr>
            <w:r>
              <w:rPr>
                <w:b/>
                <w:bCs/>
              </w:rPr>
              <w:t>Presence</w:t>
            </w:r>
          </w:p>
        </w:tc>
        <w:tc>
          <w:tcPr>
            <w:tcW w:w="1584" w:type="dxa"/>
          </w:tcPr>
          <w:p w14:paraId="7A7E667E" w14:textId="77777777" w:rsidR="00625553" w:rsidRDefault="00000000">
            <w:pPr>
              <w:pStyle w:val="Compact"/>
            </w:pPr>
            <w:r>
              <w:rPr>
                <w:b/>
                <w:bCs/>
              </w:rPr>
              <w:t>Field Type</w:t>
            </w:r>
          </w:p>
        </w:tc>
        <w:tc>
          <w:tcPr>
            <w:tcW w:w="2376" w:type="dxa"/>
          </w:tcPr>
          <w:p w14:paraId="5E2EE6C2" w14:textId="77777777" w:rsidR="00625553" w:rsidRDefault="00000000">
            <w:pPr>
              <w:pStyle w:val="Compact"/>
            </w:pPr>
            <w:r>
              <w:rPr>
                <w:b/>
                <w:bCs/>
              </w:rPr>
              <w:t>Contents</w:t>
            </w:r>
          </w:p>
        </w:tc>
      </w:tr>
      <w:tr w:rsidR="00625553" w14:paraId="434D44A9" w14:textId="77777777">
        <w:tc>
          <w:tcPr>
            <w:tcW w:w="2376" w:type="dxa"/>
          </w:tcPr>
          <w:p w14:paraId="618BA99C" w14:textId="77777777" w:rsidR="00625553" w:rsidRDefault="00000000">
            <w:pPr>
              <w:pStyle w:val="Compact"/>
            </w:pPr>
            <w:r>
              <w:rPr>
                <w:rStyle w:val="VerbatimChar"/>
              </w:rPr>
              <w:t>id-qt-cps</w:t>
            </w:r>
            <w:r>
              <w:t xml:space="preserve"> (OID: 1.3.6.1.5.5.7.2.1)</w:t>
            </w:r>
          </w:p>
        </w:tc>
        <w:tc>
          <w:tcPr>
            <w:tcW w:w="1584" w:type="dxa"/>
          </w:tcPr>
          <w:p w14:paraId="45F6B28B" w14:textId="77777777" w:rsidR="00625553" w:rsidRDefault="00000000">
            <w:pPr>
              <w:pStyle w:val="Compact"/>
            </w:pPr>
            <w:r>
              <w:t>MAY</w:t>
            </w:r>
          </w:p>
        </w:tc>
        <w:tc>
          <w:tcPr>
            <w:tcW w:w="1584" w:type="dxa"/>
          </w:tcPr>
          <w:p w14:paraId="242C556A" w14:textId="77777777" w:rsidR="00625553" w:rsidRDefault="00000000">
            <w:pPr>
              <w:pStyle w:val="Compact"/>
            </w:pPr>
            <w:r>
              <w:rPr>
                <w:rStyle w:val="VerbatimChar"/>
              </w:rPr>
              <w:t>IA5String</w:t>
            </w:r>
          </w:p>
        </w:tc>
        <w:tc>
          <w:tcPr>
            <w:tcW w:w="2376" w:type="dxa"/>
          </w:tcPr>
          <w:p w14:paraId="53D591F5" w14:textId="77777777" w:rsidR="00625553"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625553" w14:paraId="02729E77" w14:textId="77777777">
        <w:tc>
          <w:tcPr>
            <w:tcW w:w="2376" w:type="dxa"/>
          </w:tcPr>
          <w:p w14:paraId="064FED60" w14:textId="77777777" w:rsidR="00625553" w:rsidRDefault="00000000">
            <w:pPr>
              <w:pStyle w:val="Compact"/>
            </w:pPr>
            <w:r>
              <w:t>Any other qualifier</w:t>
            </w:r>
          </w:p>
        </w:tc>
        <w:tc>
          <w:tcPr>
            <w:tcW w:w="1584" w:type="dxa"/>
          </w:tcPr>
          <w:p w14:paraId="43523785" w14:textId="77777777" w:rsidR="00625553" w:rsidRDefault="00000000">
            <w:pPr>
              <w:pStyle w:val="Compact"/>
            </w:pPr>
            <w:r>
              <w:t>MUST NOT</w:t>
            </w:r>
          </w:p>
        </w:tc>
        <w:tc>
          <w:tcPr>
            <w:tcW w:w="1584" w:type="dxa"/>
          </w:tcPr>
          <w:p w14:paraId="4428B345" w14:textId="77777777" w:rsidR="00625553" w:rsidRDefault="00000000">
            <w:pPr>
              <w:pStyle w:val="Compact"/>
            </w:pPr>
            <w:r>
              <w:t>-</w:t>
            </w:r>
          </w:p>
        </w:tc>
        <w:tc>
          <w:tcPr>
            <w:tcW w:w="2376" w:type="dxa"/>
          </w:tcPr>
          <w:p w14:paraId="6872429E" w14:textId="77777777" w:rsidR="00625553" w:rsidRDefault="00000000">
            <w:pPr>
              <w:pStyle w:val="Compact"/>
            </w:pPr>
            <w:r>
              <w:t>-</w:t>
            </w:r>
          </w:p>
        </w:tc>
      </w:tr>
    </w:tbl>
    <w:p w14:paraId="0235E066" w14:textId="77777777" w:rsidR="00625553" w:rsidRDefault="00000000">
      <w:pPr>
        <w:pStyle w:val="Heading4"/>
      </w:pPr>
      <w:bookmarkStart w:id="749" w:name="Xc8c3c1d12acd9ae15bdba27bfb5e6b3c36dbeba"/>
      <w:bookmarkEnd w:id="742"/>
      <w:bookmarkEnd w:id="748"/>
      <w:r>
        <w:t>7.1.2.3 Technically Constrained Non-TLS Subordinate CA Certificate Profile</w:t>
      </w:r>
    </w:p>
    <w:p w14:paraId="67EE6021" w14:textId="77777777" w:rsidR="00625553"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625553" w14:paraId="10125FD5" w14:textId="77777777">
        <w:trPr>
          <w:tblHeader/>
        </w:trPr>
        <w:tc>
          <w:tcPr>
            <w:tcW w:w="3168" w:type="dxa"/>
          </w:tcPr>
          <w:p w14:paraId="3EEAAFDE" w14:textId="77777777" w:rsidR="00625553" w:rsidRDefault="00000000">
            <w:pPr>
              <w:pStyle w:val="Compact"/>
            </w:pPr>
            <w:r>
              <w:rPr>
                <w:b/>
                <w:bCs/>
              </w:rPr>
              <w:lastRenderedPageBreak/>
              <w:t>Field</w:t>
            </w:r>
          </w:p>
        </w:tc>
        <w:tc>
          <w:tcPr>
            <w:tcW w:w="4752" w:type="dxa"/>
          </w:tcPr>
          <w:p w14:paraId="4C69C0B3" w14:textId="77777777" w:rsidR="00625553" w:rsidRDefault="00000000">
            <w:pPr>
              <w:pStyle w:val="Compact"/>
            </w:pPr>
            <w:r>
              <w:rPr>
                <w:b/>
                <w:bCs/>
              </w:rPr>
              <w:t>Description</w:t>
            </w:r>
          </w:p>
        </w:tc>
      </w:tr>
      <w:tr w:rsidR="00625553" w14:paraId="70B248A7" w14:textId="77777777">
        <w:tc>
          <w:tcPr>
            <w:tcW w:w="3168" w:type="dxa"/>
          </w:tcPr>
          <w:p w14:paraId="2BF328D3" w14:textId="77777777" w:rsidR="00625553" w:rsidRDefault="00000000">
            <w:pPr>
              <w:pStyle w:val="Compact"/>
            </w:pPr>
            <w:proofErr w:type="spellStart"/>
            <w:r>
              <w:rPr>
                <w:rStyle w:val="VerbatimChar"/>
              </w:rPr>
              <w:t>tbsCertificate</w:t>
            </w:r>
            <w:proofErr w:type="spellEnd"/>
          </w:p>
        </w:tc>
        <w:tc>
          <w:tcPr>
            <w:tcW w:w="4752" w:type="dxa"/>
          </w:tcPr>
          <w:p w14:paraId="2A71F434" w14:textId="77777777" w:rsidR="00625553" w:rsidRDefault="00625553">
            <w:pPr>
              <w:pStyle w:val="Compact"/>
            </w:pPr>
          </w:p>
        </w:tc>
      </w:tr>
      <w:tr w:rsidR="00625553" w14:paraId="05524EED" w14:textId="77777777">
        <w:tc>
          <w:tcPr>
            <w:tcW w:w="3168" w:type="dxa"/>
          </w:tcPr>
          <w:p w14:paraId="029A1FBD" w14:textId="77777777" w:rsidR="00625553" w:rsidRDefault="00000000">
            <w:pPr>
              <w:pStyle w:val="Compact"/>
            </w:pPr>
            <w:r>
              <w:t>    </w:t>
            </w:r>
            <w:r>
              <w:rPr>
                <w:rStyle w:val="VerbatimChar"/>
              </w:rPr>
              <w:t>version</w:t>
            </w:r>
          </w:p>
        </w:tc>
        <w:tc>
          <w:tcPr>
            <w:tcW w:w="4752" w:type="dxa"/>
          </w:tcPr>
          <w:p w14:paraId="6DC04CE1" w14:textId="77777777" w:rsidR="00625553" w:rsidRDefault="00000000">
            <w:pPr>
              <w:pStyle w:val="Compact"/>
            </w:pPr>
            <w:r>
              <w:t>MUST be v3(2)</w:t>
            </w:r>
          </w:p>
        </w:tc>
      </w:tr>
      <w:tr w:rsidR="00625553" w14:paraId="0DBE900D" w14:textId="77777777">
        <w:tc>
          <w:tcPr>
            <w:tcW w:w="3168" w:type="dxa"/>
          </w:tcPr>
          <w:p w14:paraId="41AA95F7" w14:textId="77777777" w:rsidR="00625553" w:rsidRDefault="00000000">
            <w:pPr>
              <w:pStyle w:val="Compact"/>
            </w:pPr>
            <w:r>
              <w:t>    </w:t>
            </w:r>
            <w:proofErr w:type="spellStart"/>
            <w:r>
              <w:rPr>
                <w:rStyle w:val="VerbatimChar"/>
              </w:rPr>
              <w:t>serialNumber</w:t>
            </w:r>
            <w:proofErr w:type="spellEnd"/>
          </w:p>
        </w:tc>
        <w:tc>
          <w:tcPr>
            <w:tcW w:w="4752" w:type="dxa"/>
          </w:tcPr>
          <w:p w14:paraId="48480397" w14:textId="77777777" w:rsidR="00625553" w:rsidRDefault="00000000">
            <w:pPr>
              <w:pStyle w:val="Compact"/>
            </w:pPr>
            <w:r>
              <w:t>MUST be a non-sequential number greater than zero (0) and less than 2¹⁵⁹ containing at least 64 bits of output from a CSPRNG.</w:t>
            </w:r>
          </w:p>
        </w:tc>
      </w:tr>
      <w:tr w:rsidR="00625553" w14:paraId="21E03F9E" w14:textId="77777777">
        <w:tc>
          <w:tcPr>
            <w:tcW w:w="3168" w:type="dxa"/>
          </w:tcPr>
          <w:p w14:paraId="62A8EE2E" w14:textId="77777777" w:rsidR="00625553" w:rsidRDefault="00000000">
            <w:pPr>
              <w:pStyle w:val="Compact"/>
            </w:pPr>
            <w:r>
              <w:t>    </w:t>
            </w:r>
            <w:r>
              <w:rPr>
                <w:rStyle w:val="VerbatimChar"/>
              </w:rPr>
              <w:t>signature</w:t>
            </w:r>
          </w:p>
        </w:tc>
        <w:tc>
          <w:tcPr>
            <w:tcW w:w="4752" w:type="dxa"/>
          </w:tcPr>
          <w:p w14:paraId="05C6420A"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4F815F3B" w14:textId="77777777">
        <w:tc>
          <w:tcPr>
            <w:tcW w:w="3168" w:type="dxa"/>
          </w:tcPr>
          <w:p w14:paraId="32F55CE7" w14:textId="77777777" w:rsidR="00625553" w:rsidRDefault="00000000">
            <w:pPr>
              <w:pStyle w:val="Compact"/>
            </w:pPr>
            <w:r>
              <w:t>    </w:t>
            </w:r>
            <w:r>
              <w:rPr>
                <w:rStyle w:val="VerbatimChar"/>
              </w:rPr>
              <w:t>issuer</w:t>
            </w:r>
          </w:p>
        </w:tc>
        <w:tc>
          <w:tcPr>
            <w:tcW w:w="4752" w:type="dxa"/>
          </w:tcPr>
          <w:p w14:paraId="09F9CEDB"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1FEF9622" w14:textId="77777777">
        <w:tc>
          <w:tcPr>
            <w:tcW w:w="3168" w:type="dxa"/>
          </w:tcPr>
          <w:p w14:paraId="312F32B3" w14:textId="77777777" w:rsidR="00625553" w:rsidRDefault="00000000">
            <w:pPr>
              <w:pStyle w:val="Compact"/>
            </w:pPr>
            <w:r>
              <w:t>    </w:t>
            </w:r>
            <w:r>
              <w:rPr>
                <w:rStyle w:val="VerbatimChar"/>
              </w:rPr>
              <w:t>validity</w:t>
            </w:r>
          </w:p>
        </w:tc>
        <w:tc>
          <w:tcPr>
            <w:tcW w:w="4752" w:type="dxa"/>
          </w:tcPr>
          <w:p w14:paraId="7AB8D5D0"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6DA344C6" w14:textId="77777777">
        <w:tc>
          <w:tcPr>
            <w:tcW w:w="3168" w:type="dxa"/>
          </w:tcPr>
          <w:p w14:paraId="455F5CB6" w14:textId="77777777" w:rsidR="00625553" w:rsidRDefault="00000000">
            <w:pPr>
              <w:pStyle w:val="Compact"/>
            </w:pPr>
            <w:r>
              <w:t>    </w:t>
            </w:r>
            <w:r>
              <w:rPr>
                <w:rStyle w:val="VerbatimChar"/>
              </w:rPr>
              <w:t>subject</w:t>
            </w:r>
          </w:p>
        </w:tc>
        <w:tc>
          <w:tcPr>
            <w:tcW w:w="4752" w:type="dxa"/>
          </w:tcPr>
          <w:p w14:paraId="76747B18"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45D62474" w14:textId="77777777">
        <w:tc>
          <w:tcPr>
            <w:tcW w:w="3168" w:type="dxa"/>
          </w:tcPr>
          <w:p w14:paraId="2B923FEA" w14:textId="77777777" w:rsidR="00625553" w:rsidRDefault="00000000">
            <w:pPr>
              <w:pStyle w:val="Compact"/>
            </w:pPr>
            <w:r>
              <w:t>    </w:t>
            </w:r>
            <w:proofErr w:type="spellStart"/>
            <w:r>
              <w:rPr>
                <w:rStyle w:val="VerbatimChar"/>
              </w:rPr>
              <w:t>subjectPublicKeyInfo</w:t>
            </w:r>
            <w:proofErr w:type="spellEnd"/>
          </w:p>
        </w:tc>
        <w:tc>
          <w:tcPr>
            <w:tcW w:w="4752" w:type="dxa"/>
          </w:tcPr>
          <w:p w14:paraId="24AAC1B6"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16706215" w14:textId="77777777">
        <w:tc>
          <w:tcPr>
            <w:tcW w:w="3168" w:type="dxa"/>
          </w:tcPr>
          <w:p w14:paraId="43415EF7" w14:textId="77777777" w:rsidR="00625553" w:rsidRDefault="00000000">
            <w:pPr>
              <w:pStyle w:val="Compact"/>
            </w:pPr>
            <w:r>
              <w:t>    </w:t>
            </w:r>
            <w:proofErr w:type="spellStart"/>
            <w:r>
              <w:rPr>
                <w:rStyle w:val="VerbatimChar"/>
              </w:rPr>
              <w:t>issuerUniqueID</w:t>
            </w:r>
            <w:proofErr w:type="spellEnd"/>
          </w:p>
        </w:tc>
        <w:tc>
          <w:tcPr>
            <w:tcW w:w="4752" w:type="dxa"/>
          </w:tcPr>
          <w:p w14:paraId="3DE507FE" w14:textId="77777777" w:rsidR="00625553" w:rsidRDefault="00000000">
            <w:pPr>
              <w:pStyle w:val="Compact"/>
            </w:pPr>
            <w:r>
              <w:t>MUST NOT be present</w:t>
            </w:r>
          </w:p>
        </w:tc>
      </w:tr>
      <w:tr w:rsidR="00625553" w14:paraId="3F0D99BD" w14:textId="77777777">
        <w:tc>
          <w:tcPr>
            <w:tcW w:w="3168" w:type="dxa"/>
          </w:tcPr>
          <w:p w14:paraId="706F8C0E" w14:textId="77777777" w:rsidR="00625553" w:rsidRDefault="00000000">
            <w:pPr>
              <w:pStyle w:val="Compact"/>
            </w:pPr>
            <w:r>
              <w:t>    </w:t>
            </w:r>
            <w:proofErr w:type="spellStart"/>
            <w:r>
              <w:rPr>
                <w:rStyle w:val="VerbatimChar"/>
              </w:rPr>
              <w:t>subjectUniqueID</w:t>
            </w:r>
            <w:proofErr w:type="spellEnd"/>
          </w:p>
        </w:tc>
        <w:tc>
          <w:tcPr>
            <w:tcW w:w="4752" w:type="dxa"/>
          </w:tcPr>
          <w:p w14:paraId="025CD96B" w14:textId="77777777" w:rsidR="00625553" w:rsidRDefault="00000000">
            <w:pPr>
              <w:pStyle w:val="Compact"/>
            </w:pPr>
            <w:r>
              <w:t>MUST NOT be present</w:t>
            </w:r>
          </w:p>
        </w:tc>
      </w:tr>
      <w:tr w:rsidR="00625553" w14:paraId="182F2959" w14:textId="77777777">
        <w:tc>
          <w:tcPr>
            <w:tcW w:w="3168" w:type="dxa"/>
          </w:tcPr>
          <w:p w14:paraId="07CFC687" w14:textId="77777777" w:rsidR="00625553" w:rsidRDefault="00000000">
            <w:pPr>
              <w:pStyle w:val="Compact"/>
            </w:pPr>
            <w:r>
              <w:t>    </w:t>
            </w:r>
            <w:r>
              <w:rPr>
                <w:rStyle w:val="VerbatimChar"/>
              </w:rPr>
              <w:t>extensions</w:t>
            </w:r>
          </w:p>
        </w:tc>
        <w:tc>
          <w:tcPr>
            <w:tcW w:w="4752" w:type="dxa"/>
          </w:tcPr>
          <w:p w14:paraId="48FFCB83" w14:textId="77777777" w:rsidR="00625553" w:rsidRDefault="00000000">
            <w:pPr>
              <w:pStyle w:val="Compact"/>
            </w:pPr>
            <w:r>
              <w:t xml:space="preserve">See </w:t>
            </w:r>
            <w:hyperlink w:anchor="Xb24c23bd25cd5664e271251c760e7507ccb4d28">
              <w:r w:rsidR="00625553">
                <w:rPr>
                  <w:rStyle w:val="Hyperlink"/>
                </w:rPr>
                <w:t>Section 7.1.2.3.1</w:t>
              </w:r>
            </w:hyperlink>
          </w:p>
        </w:tc>
      </w:tr>
      <w:tr w:rsidR="00625553" w14:paraId="1571E185" w14:textId="77777777">
        <w:tc>
          <w:tcPr>
            <w:tcW w:w="3168" w:type="dxa"/>
          </w:tcPr>
          <w:p w14:paraId="6451FD1E" w14:textId="77777777" w:rsidR="00625553" w:rsidRDefault="00000000">
            <w:pPr>
              <w:pStyle w:val="Compact"/>
            </w:pPr>
            <w:proofErr w:type="spellStart"/>
            <w:r>
              <w:rPr>
                <w:rStyle w:val="VerbatimChar"/>
              </w:rPr>
              <w:t>signatureAlgorithm</w:t>
            </w:r>
            <w:proofErr w:type="spellEnd"/>
          </w:p>
        </w:tc>
        <w:tc>
          <w:tcPr>
            <w:tcW w:w="4752" w:type="dxa"/>
          </w:tcPr>
          <w:p w14:paraId="3868542C"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4C93F9C5" w14:textId="77777777">
        <w:tc>
          <w:tcPr>
            <w:tcW w:w="3168" w:type="dxa"/>
          </w:tcPr>
          <w:p w14:paraId="4CE5745F" w14:textId="77777777" w:rsidR="00625553" w:rsidRDefault="00000000">
            <w:pPr>
              <w:pStyle w:val="Compact"/>
            </w:pPr>
            <w:r>
              <w:rPr>
                <w:rStyle w:val="VerbatimChar"/>
              </w:rPr>
              <w:t>signature</w:t>
            </w:r>
          </w:p>
        </w:tc>
        <w:tc>
          <w:tcPr>
            <w:tcW w:w="4752" w:type="dxa"/>
          </w:tcPr>
          <w:p w14:paraId="19AE3E2D" w14:textId="77777777" w:rsidR="00625553" w:rsidRDefault="00625553">
            <w:pPr>
              <w:pStyle w:val="Compact"/>
            </w:pPr>
          </w:p>
        </w:tc>
      </w:tr>
    </w:tbl>
    <w:p w14:paraId="63E1E7F6" w14:textId="77777777" w:rsidR="00625553" w:rsidRDefault="00000000">
      <w:pPr>
        <w:pStyle w:val="Heading5"/>
      </w:pPr>
      <w:bookmarkStart w:id="750"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20EBE385" w14:textId="77777777">
        <w:trPr>
          <w:tblHeader/>
        </w:trPr>
        <w:tc>
          <w:tcPr>
            <w:tcW w:w="2376" w:type="dxa"/>
          </w:tcPr>
          <w:p w14:paraId="6C8CA9B2" w14:textId="77777777" w:rsidR="00625553" w:rsidRDefault="00000000">
            <w:pPr>
              <w:pStyle w:val="Compact"/>
            </w:pPr>
            <w:r>
              <w:rPr>
                <w:b/>
                <w:bCs/>
              </w:rPr>
              <w:t>Extension</w:t>
            </w:r>
          </w:p>
        </w:tc>
        <w:tc>
          <w:tcPr>
            <w:tcW w:w="1584" w:type="dxa"/>
          </w:tcPr>
          <w:p w14:paraId="6B570FFE" w14:textId="77777777" w:rsidR="00625553" w:rsidRDefault="00000000">
            <w:pPr>
              <w:pStyle w:val="Compact"/>
            </w:pPr>
            <w:r>
              <w:rPr>
                <w:b/>
                <w:bCs/>
              </w:rPr>
              <w:t>Presence</w:t>
            </w:r>
          </w:p>
        </w:tc>
        <w:tc>
          <w:tcPr>
            <w:tcW w:w="1584" w:type="dxa"/>
          </w:tcPr>
          <w:p w14:paraId="060D66B5" w14:textId="77777777" w:rsidR="00625553" w:rsidRDefault="00000000">
            <w:pPr>
              <w:pStyle w:val="Compact"/>
            </w:pPr>
            <w:r>
              <w:rPr>
                <w:b/>
                <w:bCs/>
              </w:rPr>
              <w:t>Critical</w:t>
            </w:r>
          </w:p>
        </w:tc>
        <w:tc>
          <w:tcPr>
            <w:tcW w:w="2376" w:type="dxa"/>
          </w:tcPr>
          <w:p w14:paraId="4B29E2BA" w14:textId="77777777" w:rsidR="00625553" w:rsidRDefault="00000000">
            <w:pPr>
              <w:pStyle w:val="Compact"/>
            </w:pPr>
            <w:r>
              <w:rPr>
                <w:b/>
                <w:bCs/>
              </w:rPr>
              <w:t>Description</w:t>
            </w:r>
          </w:p>
        </w:tc>
      </w:tr>
      <w:tr w:rsidR="00625553" w14:paraId="2F2FFA19" w14:textId="77777777">
        <w:tc>
          <w:tcPr>
            <w:tcW w:w="2376" w:type="dxa"/>
          </w:tcPr>
          <w:p w14:paraId="14843904" w14:textId="77777777" w:rsidR="00625553" w:rsidRDefault="00000000">
            <w:pPr>
              <w:pStyle w:val="Compact"/>
            </w:pPr>
            <w:proofErr w:type="spellStart"/>
            <w:r>
              <w:rPr>
                <w:rStyle w:val="VerbatimChar"/>
              </w:rPr>
              <w:t>authorityKeyIdentifier</w:t>
            </w:r>
            <w:proofErr w:type="spellEnd"/>
          </w:p>
        </w:tc>
        <w:tc>
          <w:tcPr>
            <w:tcW w:w="1584" w:type="dxa"/>
          </w:tcPr>
          <w:p w14:paraId="2F8BFDCF" w14:textId="77777777" w:rsidR="00625553" w:rsidRDefault="00000000">
            <w:pPr>
              <w:pStyle w:val="Compact"/>
            </w:pPr>
            <w:r>
              <w:t>MUST</w:t>
            </w:r>
          </w:p>
        </w:tc>
        <w:tc>
          <w:tcPr>
            <w:tcW w:w="1584" w:type="dxa"/>
          </w:tcPr>
          <w:p w14:paraId="2894C03F" w14:textId="77777777" w:rsidR="00625553" w:rsidRDefault="00000000">
            <w:pPr>
              <w:pStyle w:val="Compact"/>
            </w:pPr>
            <w:r>
              <w:t>N</w:t>
            </w:r>
          </w:p>
        </w:tc>
        <w:tc>
          <w:tcPr>
            <w:tcW w:w="2376" w:type="dxa"/>
          </w:tcPr>
          <w:p w14:paraId="6DA006C1"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3F224398" w14:textId="77777777">
        <w:tc>
          <w:tcPr>
            <w:tcW w:w="2376" w:type="dxa"/>
          </w:tcPr>
          <w:p w14:paraId="5E9A5EC8" w14:textId="77777777" w:rsidR="00625553" w:rsidRDefault="00000000">
            <w:pPr>
              <w:pStyle w:val="Compact"/>
            </w:pPr>
            <w:proofErr w:type="spellStart"/>
            <w:r>
              <w:rPr>
                <w:rStyle w:val="VerbatimChar"/>
              </w:rPr>
              <w:t>basicConstraints</w:t>
            </w:r>
            <w:proofErr w:type="spellEnd"/>
          </w:p>
        </w:tc>
        <w:tc>
          <w:tcPr>
            <w:tcW w:w="1584" w:type="dxa"/>
          </w:tcPr>
          <w:p w14:paraId="6333065B" w14:textId="77777777" w:rsidR="00625553" w:rsidRDefault="00000000">
            <w:pPr>
              <w:pStyle w:val="Compact"/>
            </w:pPr>
            <w:r>
              <w:t>MUST</w:t>
            </w:r>
          </w:p>
        </w:tc>
        <w:tc>
          <w:tcPr>
            <w:tcW w:w="1584" w:type="dxa"/>
          </w:tcPr>
          <w:p w14:paraId="3787B9E2" w14:textId="77777777" w:rsidR="00625553" w:rsidRDefault="00000000">
            <w:pPr>
              <w:pStyle w:val="Compact"/>
            </w:pPr>
            <w:r>
              <w:t>Y</w:t>
            </w:r>
          </w:p>
        </w:tc>
        <w:tc>
          <w:tcPr>
            <w:tcW w:w="2376" w:type="dxa"/>
          </w:tcPr>
          <w:p w14:paraId="6CF2F15C"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39AE1C6A" w14:textId="77777777">
        <w:tc>
          <w:tcPr>
            <w:tcW w:w="2376" w:type="dxa"/>
          </w:tcPr>
          <w:p w14:paraId="2087EAB9" w14:textId="77777777" w:rsidR="00625553" w:rsidRDefault="00000000">
            <w:pPr>
              <w:pStyle w:val="Compact"/>
            </w:pPr>
            <w:proofErr w:type="spellStart"/>
            <w:r>
              <w:rPr>
                <w:rStyle w:val="VerbatimChar"/>
              </w:rPr>
              <w:t>crlDistributionPoints</w:t>
            </w:r>
            <w:proofErr w:type="spellEnd"/>
          </w:p>
        </w:tc>
        <w:tc>
          <w:tcPr>
            <w:tcW w:w="1584" w:type="dxa"/>
          </w:tcPr>
          <w:p w14:paraId="19448025" w14:textId="77777777" w:rsidR="00625553" w:rsidRDefault="00000000">
            <w:pPr>
              <w:pStyle w:val="Compact"/>
            </w:pPr>
            <w:r>
              <w:t>MUST</w:t>
            </w:r>
          </w:p>
        </w:tc>
        <w:tc>
          <w:tcPr>
            <w:tcW w:w="1584" w:type="dxa"/>
          </w:tcPr>
          <w:p w14:paraId="73F4C31C" w14:textId="77777777" w:rsidR="00625553" w:rsidRDefault="00000000">
            <w:pPr>
              <w:pStyle w:val="Compact"/>
            </w:pPr>
            <w:r>
              <w:t>N</w:t>
            </w:r>
          </w:p>
        </w:tc>
        <w:tc>
          <w:tcPr>
            <w:tcW w:w="2376" w:type="dxa"/>
          </w:tcPr>
          <w:p w14:paraId="0FEE07CE"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78A8B530" w14:textId="77777777">
        <w:tc>
          <w:tcPr>
            <w:tcW w:w="2376" w:type="dxa"/>
          </w:tcPr>
          <w:p w14:paraId="6784D949" w14:textId="77777777" w:rsidR="00625553" w:rsidRDefault="00000000">
            <w:pPr>
              <w:pStyle w:val="Compact"/>
            </w:pPr>
            <w:proofErr w:type="spellStart"/>
            <w:r>
              <w:rPr>
                <w:rStyle w:val="VerbatimChar"/>
              </w:rPr>
              <w:t>keyUsage</w:t>
            </w:r>
            <w:proofErr w:type="spellEnd"/>
          </w:p>
        </w:tc>
        <w:tc>
          <w:tcPr>
            <w:tcW w:w="1584" w:type="dxa"/>
          </w:tcPr>
          <w:p w14:paraId="6E90A9FF" w14:textId="77777777" w:rsidR="00625553" w:rsidRDefault="00000000">
            <w:pPr>
              <w:pStyle w:val="Compact"/>
            </w:pPr>
            <w:r>
              <w:t>MUST</w:t>
            </w:r>
          </w:p>
        </w:tc>
        <w:tc>
          <w:tcPr>
            <w:tcW w:w="1584" w:type="dxa"/>
          </w:tcPr>
          <w:p w14:paraId="3ED68BBB" w14:textId="77777777" w:rsidR="00625553" w:rsidRDefault="00000000">
            <w:pPr>
              <w:pStyle w:val="Compact"/>
            </w:pPr>
            <w:r>
              <w:t>Y</w:t>
            </w:r>
          </w:p>
        </w:tc>
        <w:tc>
          <w:tcPr>
            <w:tcW w:w="2376" w:type="dxa"/>
          </w:tcPr>
          <w:p w14:paraId="47BB5495"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D8ACEAA" w14:textId="77777777">
        <w:tc>
          <w:tcPr>
            <w:tcW w:w="2376" w:type="dxa"/>
          </w:tcPr>
          <w:p w14:paraId="7B3BE334" w14:textId="77777777" w:rsidR="00625553" w:rsidRDefault="00000000">
            <w:pPr>
              <w:pStyle w:val="Compact"/>
            </w:pPr>
            <w:proofErr w:type="spellStart"/>
            <w:r>
              <w:rPr>
                <w:rStyle w:val="VerbatimChar"/>
              </w:rPr>
              <w:t>subjectKeyIdentifier</w:t>
            </w:r>
            <w:proofErr w:type="spellEnd"/>
          </w:p>
        </w:tc>
        <w:tc>
          <w:tcPr>
            <w:tcW w:w="1584" w:type="dxa"/>
          </w:tcPr>
          <w:p w14:paraId="438829F7" w14:textId="77777777" w:rsidR="00625553" w:rsidRDefault="00000000">
            <w:pPr>
              <w:pStyle w:val="Compact"/>
            </w:pPr>
            <w:r>
              <w:t>MUST</w:t>
            </w:r>
          </w:p>
        </w:tc>
        <w:tc>
          <w:tcPr>
            <w:tcW w:w="1584" w:type="dxa"/>
          </w:tcPr>
          <w:p w14:paraId="59BECE1B" w14:textId="77777777" w:rsidR="00625553" w:rsidRDefault="00000000">
            <w:pPr>
              <w:pStyle w:val="Compact"/>
            </w:pPr>
            <w:r>
              <w:t>N</w:t>
            </w:r>
          </w:p>
        </w:tc>
        <w:tc>
          <w:tcPr>
            <w:tcW w:w="2376" w:type="dxa"/>
          </w:tcPr>
          <w:p w14:paraId="07F5D8CC"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6DAD97AF" w14:textId="77777777">
        <w:tc>
          <w:tcPr>
            <w:tcW w:w="2376" w:type="dxa"/>
          </w:tcPr>
          <w:p w14:paraId="512757AD" w14:textId="77777777" w:rsidR="00625553" w:rsidRDefault="00000000">
            <w:pPr>
              <w:pStyle w:val="Compact"/>
            </w:pPr>
            <w:proofErr w:type="spellStart"/>
            <w:r>
              <w:rPr>
                <w:rStyle w:val="VerbatimChar"/>
              </w:rPr>
              <w:t>extKeyUsage</w:t>
            </w:r>
            <w:proofErr w:type="spellEnd"/>
          </w:p>
        </w:tc>
        <w:tc>
          <w:tcPr>
            <w:tcW w:w="1584" w:type="dxa"/>
          </w:tcPr>
          <w:p w14:paraId="6D5B74DE" w14:textId="77777777" w:rsidR="00625553" w:rsidRDefault="00000000">
            <w:pPr>
              <w:pStyle w:val="Compact"/>
            </w:pPr>
            <w:r>
              <w:t>MUST</w:t>
            </w:r>
            <w:r>
              <w:rPr>
                <w:rStyle w:val="FootnoteReference"/>
              </w:rPr>
              <w:footnoteReference w:id="5"/>
            </w:r>
          </w:p>
        </w:tc>
        <w:tc>
          <w:tcPr>
            <w:tcW w:w="1584" w:type="dxa"/>
          </w:tcPr>
          <w:p w14:paraId="689F4D80" w14:textId="77777777" w:rsidR="00625553" w:rsidRDefault="00000000">
            <w:pPr>
              <w:pStyle w:val="Compact"/>
            </w:pPr>
            <w:r>
              <w:t>N</w:t>
            </w:r>
          </w:p>
        </w:tc>
        <w:tc>
          <w:tcPr>
            <w:tcW w:w="2376" w:type="dxa"/>
          </w:tcPr>
          <w:p w14:paraId="426D1439" w14:textId="77777777" w:rsidR="00625553" w:rsidRDefault="00000000">
            <w:pPr>
              <w:pStyle w:val="Compact"/>
            </w:pPr>
            <w:r>
              <w:t xml:space="preserve">See </w:t>
            </w:r>
            <w:hyperlink w:anchor="X8529b5b12de55de4d022a84914bbf1e786f6d91">
              <w:r w:rsidR="00625553">
                <w:rPr>
                  <w:rStyle w:val="Hyperlink"/>
                </w:rPr>
                <w:t>Section 7.1.2.3.3</w:t>
              </w:r>
            </w:hyperlink>
          </w:p>
        </w:tc>
      </w:tr>
      <w:tr w:rsidR="00625553" w14:paraId="6B7B50DE" w14:textId="77777777">
        <w:tc>
          <w:tcPr>
            <w:tcW w:w="2376" w:type="dxa"/>
          </w:tcPr>
          <w:p w14:paraId="37A111A1" w14:textId="77777777" w:rsidR="00625553" w:rsidRDefault="00000000">
            <w:pPr>
              <w:pStyle w:val="Compact"/>
            </w:pPr>
            <w:proofErr w:type="spellStart"/>
            <w:r>
              <w:rPr>
                <w:rStyle w:val="VerbatimChar"/>
              </w:rPr>
              <w:t>authorityInformationAccess</w:t>
            </w:r>
            <w:proofErr w:type="spellEnd"/>
          </w:p>
        </w:tc>
        <w:tc>
          <w:tcPr>
            <w:tcW w:w="1584" w:type="dxa"/>
          </w:tcPr>
          <w:p w14:paraId="392E2D79" w14:textId="77777777" w:rsidR="00625553" w:rsidRDefault="00000000">
            <w:pPr>
              <w:pStyle w:val="Compact"/>
            </w:pPr>
            <w:r>
              <w:t>SHOULD</w:t>
            </w:r>
          </w:p>
        </w:tc>
        <w:tc>
          <w:tcPr>
            <w:tcW w:w="1584" w:type="dxa"/>
          </w:tcPr>
          <w:p w14:paraId="3B934895" w14:textId="77777777" w:rsidR="00625553" w:rsidRDefault="00000000">
            <w:pPr>
              <w:pStyle w:val="Compact"/>
            </w:pPr>
            <w:r>
              <w:t>N</w:t>
            </w:r>
          </w:p>
        </w:tc>
        <w:tc>
          <w:tcPr>
            <w:tcW w:w="2376" w:type="dxa"/>
          </w:tcPr>
          <w:p w14:paraId="1C545CDD"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6CCB95A3" w14:textId="77777777">
        <w:tc>
          <w:tcPr>
            <w:tcW w:w="2376" w:type="dxa"/>
          </w:tcPr>
          <w:p w14:paraId="74DA3288" w14:textId="77777777" w:rsidR="00625553" w:rsidRDefault="00000000">
            <w:pPr>
              <w:pStyle w:val="Compact"/>
            </w:pPr>
            <w:proofErr w:type="spellStart"/>
            <w:r>
              <w:rPr>
                <w:rStyle w:val="VerbatimChar"/>
              </w:rPr>
              <w:t>certificatePolicies</w:t>
            </w:r>
            <w:proofErr w:type="spellEnd"/>
          </w:p>
        </w:tc>
        <w:tc>
          <w:tcPr>
            <w:tcW w:w="1584" w:type="dxa"/>
          </w:tcPr>
          <w:p w14:paraId="71D17C2C" w14:textId="77777777" w:rsidR="00625553" w:rsidRDefault="00000000">
            <w:pPr>
              <w:pStyle w:val="Compact"/>
            </w:pPr>
            <w:r>
              <w:t>MAY</w:t>
            </w:r>
          </w:p>
        </w:tc>
        <w:tc>
          <w:tcPr>
            <w:tcW w:w="1584" w:type="dxa"/>
          </w:tcPr>
          <w:p w14:paraId="0C958C10" w14:textId="77777777" w:rsidR="00625553" w:rsidRDefault="00000000">
            <w:pPr>
              <w:pStyle w:val="Compact"/>
            </w:pPr>
            <w:r>
              <w:t>N</w:t>
            </w:r>
          </w:p>
        </w:tc>
        <w:tc>
          <w:tcPr>
            <w:tcW w:w="2376" w:type="dxa"/>
          </w:tcPr>
          <w:p w14:paraId="602B00D3" w14:textId="77777777" w:rsidR="00625553" w:rsidRDefault="00000000">
            <w:pPr>
              <w:pStyle w:val="Compact"/>
            </w:pPr>
            <w:r>
              <w:t xml:space="preserve">See </w:t>
            </w:r>
            <w:hyperlink w:anchor="X2478fd9cb54746111caa2b57ba59ff61cc6be92">
              <w:r w:rsidR="00625553">
                <w:rPr>
                  <w:rStyle w:val="Hyperlink"/>
                </w:rPr>
                <w:t>Section 7.1.2.3.2</w:t>
              </w:r>
            </w:hyperlink>
          </w:p>
        </w:tc>
      </w:tr>
      <w:tr w:rsidR="00625553" w14:paraId="6C8B0475" w14:textId="77777777">
        <w:tc>
          <w:tcPr>
            <w:tcW w:w="2376" w:type="dxa"/>
          </w:tcPr>
          <w:p w14:paraId="59387923" w14:textId="77777777" w:rsidR="00625553" w:rsidRDefault="00000000">
            <w:pPr>
              <w:pStyle w:val="Compact"/>
            </w:pPr>
            <w:proofErr w:type="spellStart"/>
            <w:r>
              <w:rPr>
                <w:rStyle w:val="VerbatimChar"/>
              </w:rPr>
              <w:t>nameConstraints</w:t>
            </w:r>
            <w:proofErr w:type="spellEnd"/>
          </w:p>
        </w:tc>
        <w:tc>
          <w:tcPr>
            <w:tcW w:w="1584" w:type="dxa"/>
          </w:tcPr>
          <w:p w14:paraId="668C1558" w14:textId="77777777" w:rsidR="00625553" w:rsidRDefault="00000000">
            <w:pPr>
              <w:pStyle w:val="Compact"/>
            </w:pPr>
            <w:r>
              <w:t>MAY</w:t>
            </w:r>
          </w:p>
        </w:tc>
        <w:tc>
          <w:tcPr>
            <w:tcW w:w="1584" w:type="dxa"/>
          </w:tcPr>
          <w:p w14:paraId="271BC4CF" w14:textId="77777777" w:rsidR="00625553" w:rsidRDefault="00000000">
            <w:pPr>
              <w:pStyle w:val="Compact"/>
            </w:pPr>
            <w:r>
              <w:t>*</w:t>
            </w:r>
            <w:r>
              <w:rPr>
                <w:rStyle w:val="FootnoteReference"/>
              </w:rPr>
              <w:footnoteReference w:id="6"/>
            </w:r>
          </w:p>
        </w:tc>
        <w:tc>
          <w:tcPr>
            <w:tcW w:w="2376" w:type="dxa"/>
          </w:tcPr>
          <w:p w14:paraId="6F5A0BFE"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68F6C5E7" w14:textId="77777777">
        <w:tc>
          <w:tcPr>
            <w:tcW w:w="2376" w:type="dxa"/>
          </w:tcPr>
          <w:p w14:paraId="2C370001" w14:textId="77777777" w:rsidR="00625553" w:rsidRDefault="00000000">
            <w:pPr>
              <w:pStyle w:val="Compact"/>
            </w:pPr>
            <w:r>
              <w:lastRenderedPageBreak/>
              <w:t>Signed Certificate Timestamp List</w:t>
            </w:r>
          </w:p>
        </w:tc>
        <w:tc>
          <w:tcPr>
            <w:tcW w:w="1584" w:type="dxa"/>
          </w:tcPr>
          <w:p w14:paraId="5507F7CF" w14:textId="77777777" w:rsidR="00625553" w:rsidRDefault="00000000">
            <w:pPr>
              <w:pStyle w:val="Compact"/>
            </w:pPr>
            <w:r>
              <w:t>MAY</w:t>
            </w:r>
          </w:p>
        </w:tc>
        <w:tc>
          <w:tcPr>
            <w:tcW w:w="1584" w:type="dxa"/>
          </w:tcPr>
          <w:p w14:paraId="2DBAAB0C" w14:textId="77777777" w:rsidR="00625553" w:rsidRDefault="00000000">
            <w:pPr>
              <w:pStyle w:val="Compact"/>
            </w:pPr>
            <w:r>
              <w:t>N</w:t>
            </w:r>
          </w:p>
        </w:tc>
        <w:tc>
          <w:tcPr>
            <w:tcW w:w="2376" w:type="dxa"/>
          </w:tcPr>
          <w:p w14:paraId="6D40C5F2"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5DAE3BC5" w14:textId="77777777">
        <w:tc>
          <w:tcPr>
            <w:tcW w:w="2376" w:type="dxa"/>
          </w:tcPr>
          <w:p w14:paraId="5E132BD2" w14:textId="77777777" w:rsidR="00625553" w:rsidRDefault="00000000">
            <w:pPr>
              <w:pStyle w:val="Compact"/>
            </w:pPr>
            <w:r>
              <w:t>Any other extension</w:t>
            </w:r>
          </w:p>
        </w:tc>
        <w:tc>
          <w:tcPr>
            <w:tcW w:w="1584" w:type="dxa"/>
          </w:tcPr>
          <w:p w14:paraId="20850FA0" w14:textId="77777777" w:rsidR="00625553" w:rsidRDefault="00000000">
            <w:pPr>
              <w:pStyle w:val="Compact"/>
            </w:pPr>
            <w:r>
              <w:t>NOT RECOMMENDED</w:t>
            </w:r>
          </w:p>
        </w:tc>
        <w:tc>
          <w:tcPr>
            <w:tcW w:w="1584" w:type="dxa"/>
          </w:tcPr>
          <w:p w14:paraId="2BB53C07" w14:textId="77777777" w:rsidR="00625553" w:rsidRDefault="00000000">
            <w:pPr>
              <w:pStyle w:val="Compact"/>
            </w:pPr>
            <w:r>
              <w:t>-</w:t>
            </w:r>
          </w:p>
        </w:tc>
        <w:tc>
          <w:tcPr>
            <w:tcW w:w="2376" w:type="dxa"/>
          </w:tcPr>
          <w:p w14:paraId="62CC9648"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0037D8D3" w14:textId="77777777" w:rsidR="00625553" w:rsidRDefault="00000000">
      <w:pPr>
        <w:pStyle w:val="Heading5"/>
      </w:pPr>
      <w:bookmarkStart w:id="751" w:name="X2478fd9cb54746111caa2b57ba59ff61cc6be92"/>
      <w:bookmarkEnd w:id="750"/>
      <w:r>
        <w:t>7.1.2.3.2 Technically Constrained Non-TLS Subordinate CA Certificate Policies</w:t>
      </w:r>
    </w:p>
    <w:p w14:paraId="7985CB79" w14:textId="77777777" w:rsidR="00625553" w:rsidRDefault="00000000">
      <w:pPr>
        <w:pStyle w:val="FirstParagraph"/>
      </w:pPr>
      <w:r>
        <w:t>If present, the Certificate Policies extension MUST be formatted as one of the two tables below:</w:t>
      </w:r>
    </w:p>
    <w:p w14:paraId="1CDBE356" w14:textId="77777777" w:rsidR="00625553"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08"/>
        <w:gridCol w:w="2808"/>
        <w:gridCol w:w="3744"/>
      </w:tblGrid>
      <w:tr w:rsidR="00625553" w14:paraId="72832CCD" w14:textId="77777777">
        <w:trPr>
          <w:tblHeader/>
        </w:trPr>
        <w:tc>
          <w:tcPr>
            <w:tcW w:w="2376" w:type="dxa"/>
          </w:tcPr>
          <w:p w14:paraId="3AAD1E34" w14:textId="77777777" w:rsidR="00625553" w:rsidRDefault="00000000">
            <w:pPr>
              <w:pStyle w:val="Compact"/>
            </w:pPr>
            <w:r>
              <w:rPr>
                <w:b/>
                <w:bCs/>
              </w:rPr>
              <w:t>Field</w:t>
            </w:r>
          </w:p>
        </w:tc>
        <w:tc>
          <w:tcPr>
            <w:tcW w:w="2376" w:type="dxa"/>
          </w:tcPr>
          <w:p w14:paraId="1E6C8111" w14:textId="77777777" w:rsidR="00625553" w:rsidRDefault="00000000">
            <w:pPr>
              <w:pStyle w:val="Compact"/>
            </w:pPr>
            <w:r>
              <w:rPr>
                <w:b/>
                <w:bCs/>
              </w:rPr>
              <w:t>Presence</w:t>
            </w:r>
          </w:p>
        </w:tc>
        <w:tc>
          <w:tcPr>
            <w:tcW w:w="3168" w:type="dxa"/>
          </w:tcPr>
          <w:p w14:paraId="43A02A4A" w14:textId="77777777" w:rsidR="00625553" w:rsidRDefault="00000000">
            <w:pPr>
              <w:pStyle w:val="Compact"/>
            </w:pPr>
            <w:r>
              <w:rPr>
                <w:b/>
                <w:bCs/>
              </w:rPr>
              <w:t>Contents</w:t>
            </w:r>
          </w:p>
        </w:tc>
      </w:tr>
      <w:tr w:rsidR="00625553" w14:paraId="551D1A79" w14:textId="77777777">
        <w:tc>
          <w:tcPr>
            <w:tcW w:w="2376" w:type="dxa"/>
          </w:tcPr>
          <w:p w14:paraId="2D5A9F19" w14:textId="77777777" w:rsidR="00625553" w:rsidRDefault="00000000">
            <w:pPr>
              <w:pStyle w:val="Compact"/>
            </w:pPr>
            <w:proofErr w:type="spellStart"/>
            <w:r>
              <w:rPr>
                <w:rStyle w:val="VerbatimChar"/>
              </w:rPr>
              <w:t>policyIdentifier</w:t>
            </w:r>
            <w:proofErr w:type="spellEnd"/>
          </w:p>
        </w:tc>
        <w:tc>
          <w:tcPr>
            <w:tcW w:w="2376" w:type="dxa"/>
          </w:tcPr>
          <w:p w14:paraId="089647D8" w14:textId="77777777" w:rsidR="00625553" w:rsidRDefault="00000000">
            <w:pPr>
              <w:pStyle w:val="Compact"/>
            </w:pPr>
            <w:r>
              <w:t>MUST</w:t>
            </w:r>
          </w:p>
        </w:tc>
        <w:tc>
          <w:tcPr>
            <w:tcW w:w="3168" w:type="dxa"/>
          </w:tcPr>
          <w:p w14:paraId="084EE112" w14:textId="77777777" w:rsidR="00625553"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w:t>
            </w:r>
            <w:proofErr w:type="gramStart"/>
            <w:r>
              <w:t>the</w:t>
            </w:r>
            <w:proofErr w:type="gramEnd"/>
            <w:r>
              <w:t xml:space="preserve"> </w:t>
            </w:r>
            <w:proofErr w:type="spellStart"/>
            <w:r>
              <w:rPr>
                <w:rStyle w:val="VerbatimChar"/>
              </w:rPr>
              <w:t>anyPolicy</w:t>
            </w:r>
            <w:proofErr w:type="spellEnd"/>
            <w:r>
              <w:t xml:space="preserve"> Policy Identifier.</w:t>
            </w:r>
          </w:p>
        </w:tc>
      </w:tr>
      <w:tr w:rsidR="00625553" w14:paraId="251498E6" w14:textId="77777777">
        <w:tc>
          <w:tcPr>
            <w:tcW w:w="2376" w:type="dxa"/>
          </w:tcPr>
          <w:p w14:paraId="588D70DE" w14:textId="77777777" w:rsidR="00625553" w:rsidRDefault="00000000">
            <w:pPr>
              <w:pStyle w:val="Compact"/>
            </w:pPr>
            <w:r>
              <w:t>    </w:t>
            </w:r>
            <w:proofErr w:type="spellStart"/>
            <w:r>
              <w:rPr>
                <w:rStyle w:val="VerbatimChar"/>
              </w:rPr>
              <w:t>anyPolicy</w:t>
            </w:r>
            <w:proofErr w:type="spellEnd"/>
          </w:p>
        </w:tc>
        <w:tc>
          <w:tcPr>
            <w:tcW w:w="2376" w:type="dxa"/>
          </w:tcPr>
          <w:p w14:paraId="452FD77B" w14:textId="77777777" w:rsidR="00625553" w:rsidRDefault="00000000">
            <w:pPr>
              <w:pStyle w:val="Compact"/>
            </w:pPr>
            <w:r>
              <w:t>MUST</w:t>
            </w:r>
          </w:p>
        </w:tc>
        <w:tc>
          <w:tcPr>
            <w:tcW w:w="3168" w:type="dxa"/>
          </w:tcPr>
          <w:p w14:paraId="576A5390" w14:textId="77777777" w:rsidR="00625553" w:rsidRDefault="00625553">
            <w:pPr>
              <w:pStyle w:val="Compact"/>
            </w:pPr>
          </w:p>
        </w:tc>
      </w:tr>
      <w:tr w:rsidR="00625553" w14:paraId="59EED4FC" w14:textId="77777777">
        <w:tc>
          <w:tcPr>
            <w:tcW w:w="2376" w:type="dxa"/>
          </w:tcPr>
          <w:p w14:paraId="223A8460" w14:textId="77777777" w:rsidR="00625553" w:rsidRDefault="00000000">
            <w:pPr>
              <w:pStyle w:val="Compact"/>
            </w:pPr>
            <w:proofErr w:type="spellStart"/>
            <w:r>
              <w:rPr>
                <w:rStyle w:val="VerbatimChar"/>
              </w:rPr>
              <w:t>policyQualifiers</w:t>
            </w:r>
            <w:proofErr w:type="spellEnd"/>
          </w:p>
        </w:tc>
        <w:tc>
          <w:tcPr>
            <w:tcW w:w="2376" w:type="dxa"/>
          </w:tcPr>
          <w:p w14:paraId="39F52207" w14:textId="77777777" w:rsidR="00625553" w:rsidRDefault="00000000">
            <w:pPr>
              <w:pStyle w:val="Compact"/>
            </w:pPr>
            <w:r>
              <w:t>NOT RECOMMENDED</w:t>
            </w:r>
          </w:p>
        </w:tc>
        <w:tc>
          <w:tcPr>
            <w:tcW w:w="3168" w:type="dxa"/>
          </w:tcPr>
          <w:p w14:paraId="0C274781"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A6DBF6F" w14:textId="77777777" w:rsidR="00625553" w:rsidRDefault="00625553"/>
    <w:p w14:paraId="1F55D0C8" w14:textId="77777777" w:rsidR="00625553"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08"/>
        <w:gridCol w:w="2808"/>
        <w:gridCol w:w="3744"/>
      </w:tblGrid>
      <w:tr w:rsidR="00625553" w14:paraId="33D7DF24" w14:textId="77777777">
        <w:trPr>
          <w:tblHeader/>
        </w:trPr>
        <w:tc>
          <w:tcPr>
            <w:tcW w:w="2376" w:type="dxa"/>
          </w:tcPr>
          <w:p w14:paraId="3A3738C3" w14:textId="77777777" w:rsidR="00625553" w:rsidRDefault="00000000">
            <w:pPr>
              <w:pStyle w:val="Compact"/>
            </w:pPr>
            <w:r>
              <w:rPr>
                <w:b/>
                <w:bCs/>
              </w:rPr>
              <w:t>Field</w:t>
            </w:r>
          </w:p>
        </w:tc>
        <w:tc>
          <w:tcPr>
            <w:tcW w:w="2376" w:type="dxa"/>
          </w:tcPr>
          <w:p w14:paraId="73895BD7" w14:textId="77777777" w:rsidR="00625553" w:rsidRDefault="00000000">
            <w:pPr>
              <w:pStyle w:val="Compact"/>
            </w:pPr>
            <w:r>
              <w:rPr>
                <w:b/>
                <w:bCs/>
              </w:rPr>
              <w:t>Presence</w:t>
            </w:r>
          </w:p>
        </w:tc>
        <w:tc>
          <w:tcPr>
            <w:tcW w:w="3168" w:type="dxa"/>
          </w:tcPr>
          <w:p w14:paraId="7795407C" w14:textId="77777777" w:rsidR="00625553" w:rsidRDefault="00000000">
            <w:pPr>
              <w:pStyle w:val="Compact"/>
            </w:pPr>
            <w:r>
              <w:rPr>
                <w:b/>
                <w:bCs/>
              </w:rPr>
              <w:t>Contents</w:t>
            </w:r>
          </w:p>
        </w:tc>
      </w:tr>
      <w:tr w:rsidR="00625553" w14:paraId="0097449B" w14:textId="77777777">
        <w:tc>
          <w:tcPr>
            <w:tcW w:w="2376" w:type="dxa"/>
          </w:tcPr>
          <w:p w14:paraId="7B9838EC" w14:textId="77777777" w:rsidR="00625553" w:rsidRDefault="00000000">
            <w:pPr>
              <w:pStyle w:val="Compact"/>
            </w:pPr>
            <w:proofErr w:type="spellStart"/>
            <w:r>
              <w:rPr>
                <w:rStyle w:val="VerbatimChar"/>
              </w:rPr>
              <w:t>policyIdentifier</w:t>
            </w:r>
            <w:proofErr w:type="spellEnd"/>
          </w:p>
        </w:tc>
        <w:tc>
          <w:tcPr>
            <w:tcW w:w="2376" w:type="dxa"/>
          </w:tcPr>
          <w:p w14:paraId="19CCB591" w14:textId="77777777" w:rsidR="00625553" w:rsidRDefault="00000000">
            <w:pPr>
              <w:pStyle w:val="Compact"/>
            </w:pPr>
            <w:r>
              <w:t>MUST</w:t>
            </w:r>
          </w:p>
        </w:tc>
        <w:tc>
          <w:tcPr>
            <w:tcW w:w="3168" w:type="dxa"/>
          </w:tcPr>
          <w:p w14:paraId="5D5E2AA8" w14:textId="77777777" w:rsidR="00625553" w:rsidRDefault="00000000">
            <w:pPr>
              <w:pStyle w:val="Compact"/>
            </w:pPr>
            <w:r>
              <w:t>One of the following policy identifiers:</w:t>
            </w:r>
          </w:p>
        </w:tc>
      </w:tr>
      <w:tr w:rsidR="00625553" w14:paraId="75705DEF" w14:textId="77777777">
        <w:tc>
          <w:tcPr>
            <w:tcW w:w="2376" w:type="dxa"/>
          </w:tcPr>
          <w:p w14:paraId="462F8C0E"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2376" w:type="dxa"/>
          </w:tcPr>
          <w:p w14:paraId="291CD333" w14:textId="77777777" w:rsidR="00625553" w:rsidRDefault="00000000">
            <w:pPr>
              <w:pStyle w:val="Compact"/>
            </w:pPr>
            <w:r>
              <w:t>MUST NOT</w:t>
            </w:r>
          </w:p>
        </w:tc>
        <w:tc>
          <w:tcPr>
            <w:tcW w:w="3168" w:type="dxa"/>
          </w:tcPr>
          <w:p w14:paraId="51DF0FDC" w14:textId="77777777" w:rsidR="00625553" w:rsidRDefault="00625553">
            <w:pPr>
              <w:pStyle w:val="Compact"/>
            </w:pPr>
          </w:p>
        </w:tc>
      </w:tr>
      <w:tr w:rsidR="00625553" w14:paraId="7E314687" w14:textId="77777777">
        <w:tc>
          <w:tcPr>
            <w:tcW w:w="2376" w:type="dxa"/>
          </w:tcPr>
          <w:p w14:paraId="72D0930E" w14:textId="77777777" w:rsidR="00625553" w:rsidRDefault="00000000">
            <w:pPr>
              <w:pStyle w:val="Compact"/>
            </w:pPr>
            <w:r>
              <w:t>    </w:t>
            </w:r>
            <w:proofErr w:type="spellStart"/>
            <w:r>
              <w:rPr>
                <w:rStyle w:val="VerbatimChar"/>
              </w:rPr>
              <w:t>anyPolicy</w:t>
            </w:r>
            <w:proofErr w:type="spellEnd"/>
          </w:p>
        </w:tc>
        <w:tc>
          <w:tcPr>
            <w:tcW w:w="2376" w:type="dxa"/>
          </w:tcPr>
          <w:p w14:paraId="46A67C64" w14:textId="77777777" w:rsidR="00625553" w:rsidRDefault="00000000">
            <w:pPr>
              <w:pStyle w:val="Compact"/>
            </w:pPr>
            <w:r>
              <w:t>MUST NOT</w:t>
            </w:r>
          </w:p>
        </w:tc>
        <w:tc>
          <w:tcPr>
            <w:tcW w:w="3168" w:type="dxa"/>
          </w:tcPr>
          <w:p w14:paraId="7BFEEF5A" w14:textId="77777777" w:rsidR="00625553" w:rsidRDefault="00000000">
            <w:pPr>
              <w:pStyle w:val="Compact"/>
            </w:pPr>
            <w:r>
              <w:t xml:space="preserve">The </w:t>
            </w:r>
            <w:proofErr w:type="spellStart"/>
            <w:r>
              <w:rPr>
                <w:rStyle w:val="VerbatimChar"/>
              </w:rPr>
              <w:t>anyPolicy</w:t>
            </w:r>
            <w:proofErr w:type="spellEnd"/>
            <w:r>
              <w:t xml:space="preserve"> Policy Identifier MUST NOT be present.</w:t>
            </w:r>
          </w:p>
        </w:tc>
      </w:tr>
      <w:tr w:rsidR="00625553" w14:paraId="35D1F4A5" w14:textId="77777777">
        <w:tc>
          <w:tcPr>
            <w:tcW w:w="2376" w:type="dxa"/>
          </w:tcPr>
          <w:p w14:paraId="436BAC8B" w14:textId="77777777" w:rsidR="00625553" w:rsidRDefault="00000000">
            <w:pPr>
              <w:pStyle w:val="Compact"/>
            </w:pPr>
            <w:r>
              <w:t>    Any other identifier</w:t>
            </w:r>
          </w:p>
        </w:tc>
        <w:tc>
          <w:tcPr>
            <w:tcW w:w="2376" w:type="dxa"/>
          </w:tcPr>
          <w:p w14:paraId="14C721F2" w14:textId="77777777" w:rsidR="00625553" w:rsidRDefault="00000000">
            <w:pPr>
              <w:pStyle w:val="Compact"/>
            </w:pPr>
            <w:r>
              <w:t>MAY</w:t>
            </w:r>
          </w:p>
        </w:tc>
        <w:tc>
          <w:tcPr>
            <w:tcW w:w="3168" w:type="dxa"/>
          </w:tcPr>
          <w:p w14:paraId="366E0566" w14:textId="77777777" w:rsidR="00625553" w:rsidRDefault="00000000">
            <w:pPr>
              <w:pStyle w:val="Compact"/>
            </w:pPr>
            <w:r>
              <w:t>If present, MUST be documented by the CA in its Certificate Policy and/or Certification Practice Statement.</w:t>
            </w:r>
          </w:p>
        </w:tc>
      </w:tr>
      <w:tr w:rsidR="00625553" w14:paraId="3345F959" w14:textId="77777777">
        <w:tc>
          <w:tcPr>
            <w:tcW w:w="2376" w:type="dxa"/>
          </w:tcPr>
          <w:p w14:paraId="52A32892" w14:textId="77777777" w:rsidR="00625553" w:rsidRDefault="00000000">
            <w:pPr>
              <w:pStyle w:val="Compact"/>
            </w:pPr>
            <w:proofErr w:type="spellStart"/>
            <w:r>
              <w:rPr>
                <w:rStyle w:val="VerbatimChar"/>
              </w:rPr>
              <w:lastRenderedPageBreak/>
              <w:t>policyQualifiers</w:t>
            </w:r>
            <w:proofErr w:type="spellEnd"/>
          </w:p>
        </w:tc>
        <w:tc>
          <w:tcPr>
            <w:tcW w:w="2376" w:type="dxa"/>
          </w:tcPr>
          <w:p w14:paraId="58583F95" w14:textId="77777777" w:rsidR="00625553" w:rsidRDefault="00000000">
            <w:pPr>
              <w:pStyle w:val="Compact"/>
            </w:pPr>
            <w:r>
              <w:t>NOT RECOMMENDED</w:t>
            </w:r>
          </w:p>
        </w:tc>
        <w:tc>
          <w:tcPr>
            <w:tcW w:w="3168" w:type="dxa"/>
          </w:tcPr>
          <w:p w14:paraId="4C8C091A"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1E7B8913" w14:textId="77777777" w:rsidR="00625553" w:rsidRDefault="00625553"/>
    <w:p w14:paraId="04466B28" w14:textId="77777777" w:rsidR="00625553"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30906F9F" w14:textId="77777777">
        <w:trPr>
          <w:tblHeader/>
        </w:trPr>
        <w:tc>
          <w:tcPr>
            <w:tcW w:w="2376" w:type="dxa"/>
          </w:tcPr>
          <w:p w14:paraId="1C899B6D" w14:textId="77777777" w:rsidR="00625553" w:rsidRDefault="00000000">
            <w:pPr>
              <w:pStyle w:val="Compact"/>
            </w:pPr>
            <w:r>
              <w:rPr>
                <w:b/>
                <w:bCs/>
              </w:rPr>
              <w:t>Qualifier ID</w:t>
            </w:r>
          </w:p>
        </w:tc>
        <w:tc>
          <w:tcPr>
            <w:tcW w:w="1584" w:type="dxa"/>
          </w:tcPr>
          <w:p w14:paraId="661C596C" w14:textId="77777777" w:rsidR="00625553" w:rsidRDefault="00000000">
            <w:pPr>
              <w:pStyle w:val="Compact"/>
            </w:pPr>
            <w:r>
              <w:rPr>
                <w:b/>
                <w:bCs/>
              </w:rPr>
              <w:t>Presence</w:t>
            </w:r>
          </w:p>
        </w:tc>
        <w:tc>
          <w:tcPr>
            <w:tcW w:w="1584" w:type="dxa"/>
          </w:tcPr>
          <w:p w14:paraId="689F603F" w14:textId="77777777" w:rsidR="00625553" w:rsidRDefault="00000000">
            <w:pPr>
              <w:pStyle w:val="Compact"/>
            </w:pPr>
            <w:r>
              <w:rPr>
                <w:b/>
                <w:bCs/>
              </w:rPr>
              <w:t>Field Type</w:t>
            </w:r>
          </w:p>
        </w:tc>
        <w:tc>
          <w:tcPr>
            <w:tcW w:w="2376" w:type="dxa"/>
          </w:tcPr>
          <w:p w14:paraId="453C2CD3" w14:textId="77777777" w:rsidR="00625553" w:rsidRDefault="00000000">
            <w:pPr>
              <w:pStyle w:val="Compact"/>
            </w:pPr>
            <w:r>
              <w:rPr>
                <w:b/>
                <w:bCs/>
              </w:rPr>
              <w:t>Contents</w:t>
            </w:r>
          </w:p>
        </w:tc>
      </w:tr>
      <w:tr w:rsidR="00625553" w14:paraId="3254389B" w14:textId="77777777">
        <w:tc>
          <w:tcPr>
            <w:tcW w:w="2376" w:type="dxa"/>
          </w:tcPr>
          <w:p w14:paraId="3016FFDA" w14:textId="77777777" w:rsidR="00625553" w:rsidRDefault="00000000">
            <w:pPr>
              <w:pStyle w:val="Compact"/>
            </w:pPr>
            <w:r>
              <w:rPr>
                <w:rStyle w:val="VerbatimChar"/>
              </w:rPr>
              <w:t>id-qt-cps</w:t>
            </w:r>
            <w:r>
              <w:t xml:space="preserve"> (OID: 1.3.6.1.5.5.7.2.1)</w:t>
            </w:r>
          </w:p>
        </w:tc>
        <w:tc>
          <w:tcPr>
            <w:tcW w:w="1584" w:type="dxa"/>
          </w:tcPr>
          <w:p w14:paraId="7D6226E8" w14:textId="77777777" w:rsidR="00625553" w:rsidRDefault="00000000">
            <w:pPr>
              <w:pStyle w:val="Compact"/>
            </w:pPr>
            <w:r>
              <w:t>MAY</w:t>
            </w:r>
          </w:p>
        </w:tc>
        <w:tc>
          <w:tcPr>
            <w:tcW w:w="1584" w:type="dxa"/>
          </w:tcPr>
          <w:p w14:paraId="397B94E2" w14:textId="77777777" w:rsidR="00625553" w:rsidRDefault="00000000">
            <w:pPr>
              <w:pStyle w:val="Compact"/>
            </w:pPr>
            <w:r>
              <w:rPr>
                <w:rStyle w:val="VerbatimChar"/>
              </w:rPr>
              <w:t>IA5String</w:t>
            </w:r>
          </w:p>
        </w:tc>
        <w:tc>
          <w:tcPr>
            <w:tcW w:w="2376" w:type="dxa"/>
          </w:tcPr>
          <w:p w14:paraId="550B6CA7" w14:textId="77777777" w:rsidR="00625553"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625553" w14:paraId="2A51D36C" w14:textId="77777777">
        <w:tc>
          <w:tcPr>
            <w:tcW w:w="2376" w:type="dxa"/>
          </w:tcPr>
          <w:p w14:paraId="640C6866" w14:textId="77777777" w:rsidR="00625553" w:rsidRDefault="00000000">
            <w:pPr>
              <w:pStyle w:val="Compact"/>
            </w:pPr>
            <w:r>
              <w:t>Any other qualifier</w:t>
            </w:r>
          </w:p>
        </w:tc>
        <w:tc>
          <w:tcPr>
            <w:tcW w:w="1584" w:type="dxa"/>
          </w:tcPr>
          <w:p w14:paraId="4B0E05F1" w14:textId="77777777" w:rsidR="00625553" w:rsidRDefault="00000000">
            <w:pPr>
              <w:pStyle w:val="Compact"/>
            </w:pPr>
            <w:r>
              <w:t>MUST NOT</w:t>
            </w:r>
          </w:p>
        </w:tc>
        <w:tc>
          <w:tcPr>
            <w:tcW w:w="1584" w:type="dxa"/>
          </w:tcPr>
          <w:p w14:paraId="7406D62C" w14:textId="77777777" w:rsidR="00625553" w:rsidRDefault="00000000">
            <w:pPr>
              <w:pStyle w:val="Compact"/>
            </w:pPr>
            <w:r>
              <w:t>-</w:t>
            </w:r>
          </w:p>
        </w:tc>
        <w:tc>
          <w:tcPr>
            <w:tcW w:w="2376" w:type="dxa"/>
          </w:tcPr>
          <w:p w14:paraId="45535E34" w14:textId="77777777" w:rsidR="00625553" w:rsidRDefault="00000000">
            <w:pPr>
              <w:pStyle w:val="Compact"/>
            </w:pPr>
            <w:r>
              <w:t>-</w:t>
            </w:r>
          </w:p>
        </w:tc>
      </w:tr>
    </w:tbl>
    <w:p w14:paraId="2028AA9B" w14:textId="77777777" w:rsidR="00625553" w:rsidRDefault="00000000">
      <w:pPr>
        <w:pStyle w:val="Heading5"/>
      </w:pPr>
      <w:bookmarkStart w:id="752" w:name="X8529b5b12de55de4d022a84914bbf1e786f6d91"/>
      <w:bookmarkEnd w:id="751"/>
      <w:r>
        <w:t>7.1.2.3.3 Technically Constrained Non-TLS Subordinate CA Extended Key Usage</w:t>
      </w:r>
    </w:p>
    <w:p w14:paraId="5325C404" w14:textId="77777777" w:rsidR="00625553"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r>
        <w:t xml:space="preserve"> and </w:t>
      </w: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r>
        <w:t>) are NOT RECOMMENDED.</w:t>
      </w:r>
    </w:p>
    <w:tbl>
      <w:tblPr>
        <w:tblStyle w:val="Table"/>
        <w:tblW w:w="5000" w:type="pct"/>
        <w:tblLayout w:type="fixed"/>
        <w:tblLook w:val="0020" w:firstRow="1" w:lastRow="0" w:firstColumn="0" w:lastColumn="0" w:noHBand="0" w:noVBand="0"/>
      </w:tblPr>
      <w:tblGrid>
        <w:gridCol w:w="3744"/>
        <w:gridCol w:w="3744"/>
        <w:gridCol w:w="1872"/>
      </w:tblGrid>
      <w:tr w:rsidR="00625553" w14:paraId="5F18B64B" w14:textId="77777777">
        <w:trPr>
          <w:tblHeader/>
        </w:trPr>
        <w:tc>
          <w:tcPr>
            <w:tcW w:w="3168" w:type="dxa"/>
          </w:tcPr>
          <w:p w14:paraId="6ADDA0C5" w14:textId="77777777" w:rsidR="00625553" w:rsidRDefault="00000000">
            <w:pPr>
              <w:pStyle w:val="Compact"/>
            </w:pPr>
            <w:r>
              <w:rPr>
                <w:b/>
                <w:bCs/>
              </w:rPr>
              <w:t>Key Purpose</w:t>
            </w:r>
          </w:p>
        </w:tc>
        <w:tc>
          <w:tcPr>
            <w:tcW w:w="3168" w:type="dxa"/>
          </w:tcPr>
          <w:p w14:paraId="536DA52B" w14:textId="77777777" w:rsidR="00625553" w:rsidRDefault="00000000">
            <w:pPr>
              <w:pStyle w:val="Compact"/>
            </w:pPr>
            <w:r>
              <w:rPr>
                <w:b/>
                <w:bCs/>
              </w:rPr>
              <w:t>OID</w:t>
            </w:r>
          </w:p>
        </w:tc>
        <w:tc>
          <w:tcPr>
            <w:tcW w:w="1584" w:type="dxa"/>
          </w:tcPr>
          <w:p w14:paraId="30664959" w14:textId="77777777" w:rsidR="00625553" w:rsidRDefault="00000000">
            <w:pPr>
              <w:pStyle w:val="Compact"/>
            </w:pPr>
            <w:r>
              <w:rPr>
                <w:b/>
                <w:bCs/>
              </w:rPr>
              <w:t>Presence</w:t>
            </w:r>
          </w:p>
        </w:tc>
      </w:tr>
      <w:tr w:rsidR="00625553" w14:paraId="73518A27" w14:textId="77777777">
        <w:tc>
          <w:tcPr>
            <w:tcW w:w="3168" w:type="dxa"/>
          </w:tcPr>
          <w:p w14:paraId="521648B7"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3168" w:type="dxa"/>
          </w:tcPr>
          <w:p w14:paraId="3BF07CC8" w14:textId="77777777" w:rsidR="00625553" w:rsidRDefault="00000000">
            <w:pPr>
              <w:pStyle w:val="Compact"/>
            </w:pPr>
            <w:r>
              <w:t>1.3.6.1.5.5.7.3.1</w:t>
            </w:r>
          </w:p>
        </w:tc>
        <w:tc>
          <w:tcPr>
            <w:tcW w:w="1584" w:type="dxa"/>
          </w:tcPr>
          <w:p w14:paraId="13EFD881" w14:textId="77777777" w:rsidR="00625553" w:rsidRDefault="00000000">
            <w:pPr>
              <w:pStyle w:val="Compact"/>
            </w:pPr>
            <w:r>
              <w:t>MUST NOT</w:t>
            </w:r>
          </w:p>
        </w:tc>
      </w:tr>
      <w:tr w:rsidR="00625553" w14:paraId="4175B5F4" w14:textId="77777777">
        <w:tc>
          <w:tcPr>
            <w:tcW w:w="3168" w:type="dxa"/>
          </w:tcPr>
          <w:p w14:paraId="1A2DEA57"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6E83BBEF" w14:textId="77777777" w:rsidR="00625553" w:rsidRDefault="00000000">
            <w:pPr>
              <w:pStyle w:val="Compact"/>
            </w:pPr>
            <w:r>
              <w:t>1.3.6.1.5.5.7.3.9</w:t>
            </w:r>
          </w:p>
        </w:tc>
        <w:tc>
          <w:tcPr>
            <w:tcW w:w="1584" w:type="dxa"/>
          </w:tcPr>
          <w:p w14:paraId="4ECD9FBB" w14:textId="77777777" w:rsidR="00625553" w:rsidRDefault="00000000">
            <w:pPr>
              <w:pStyle w:val="Compact"/>
            </w:pPr>
            <w:r>
              <w:t>MUST NOT</w:t>
            </w:r>
          </w:p>
        </w:tc>
      </w:tr>
      <w:tr w:rsidR="00625553" w14:paraId="52733ACF" w14:textId="77777777">
        <w:tc>
          <w:tcPr>
            <w:tcW w:w="3168" w:type="dxa"/>
          </w:tcPr>
          <w:p w14:paraId="5BD2367E" w14:textId="77777777" w:rsidR="00625553" w:rsidRDefault="00000000">
            <w:pPr>
              <w:pStyle w:val="Compact"/>
            </w:pPr>
            <w:proofErr w:type="spellStart"/>
            <w:r>
              <w:rPr>
                <w:rStyle w:val="VerbatimChar"/>
              </w:rPr>
              <w:t>anyExtendedKeyUsage</w:t>
            </w:r>
            <w:proofErr w:type="spellEnd"/>
          </w:p>
        </w:tc>
        <w:tc>
          <w:tcPr>
            <w:tcW w:w="3168" w:type="dxa"/>
          </w:tcPr>
          <w:p w14:paraId="2A816C59" w14:textId="77777777" w:rsidR="00625553" w:rsidRDefault="00000000">
            <w:pPr>
              <w:pStyle w:val="Compact"/>
            </w:pPr>
            <w:r>
              <w:t>2.5.29.37.0</w:t>
            </w:r>
          </w:p>
        </w:tc>
        <w:tc>
          <w:tcPr>
            <w:tcW w:w="1584" w:type="dxa"/>
          </w:tcPr>
          <w:p w14:paraId="42264D60" w14:textId="77777777" w:rsidR="00625553" w:rsidRDefault="00000000">
            <w:pPr>
              <w:pStyle w:val="Compact"/>
            </w:pPr>
            <w:r>
              <w:t>MUST NOT</w:t>
            </w:r>
          </w:p>
        </w:tc>
      </w:tr>
      <w:tr w:rsidR="00625553" w14:paraId="4818FF31" w14:textId="77777777">
        <w:tc>
          <w:tcPr>
            <w:tcW w:w="3168" w:type="dxa"/>
          </w:tcPr>
          <w:p w14:paraId="29A3F65C" w14:textId="77777777" w:rsidR="00625553" w:rsidRDefault="00000000">
            <w:pPr>
              <w:pStyle w:val="Compact"/>
            </w:pPr>
            <w:proofErr w:type="spellStart"/>
            <w:r>
              <w:t>Precertificate</w:t>
            </w:r>
            <w:proofErr w:type="spellEnd"/>
            <w:r>
              <w:t xml:space="preserve"> Signing Certificate</w:t>
            </w:r>
          </w:p>
        </w:tc>
        <w:tc>
          <w:tcPr>
            <w:tcW w:w="3168" w:type="dxa"/>
          </w:tcPr>
          <w:p w14:paraId="122EF520" w14:textId="77777777" w:rsidR="00625553" w:rsidRDefault="00000000">
            <w:pPr>
              <w:pStyle w:val="Compact"/>
            </w:pPr>
            <w:r>
              <w:t>1.3.6.1.4.1.11129.2.4.4</w:t>
            </w:r>
          </w:p>
        </w:tc>
        <w:tc>
          <w:tcPr>
            <w:tcW w:w="1584" w:type="dxa"/>
          </w:tcPr>
          <w:p w14:paraId="2E7E8DF7" w14:textId="77777777" w:rsidR="00625553" w:rsidRDefault="00000000">
            <w:pPr>
              <w:pStyle w:val="Compact"/>
            </w:pPr>
            <w:r>
              <w:t>MUST NOT</w:t>
            </w:r>
          </w:p>
        </w:tc>
      </w:tr>
      <w:tr w:rsidR="00625553" w14:paraId="4C1E15C5" w14:textId="77777777">
        <w:tc>
          <w:tcPr>
            <w:tcW w:w="3168" w:type="dxa"/>
          </w:tcPr>
          <w:p w14:paraId="0202D911" w14:textId="77777777" w:rsidR="00625553" w:rsidRDefault="00000000">
            <w:pPr>
              <w:pStyle w:val="Compact"/>
            </w:pPr>
            <w:r>
              <w:t>Any other value</w:t>
            </w:r>
          </w:p>
        </w:tc>
        <w:tc>
          <w:tcPr>
            <w:tcW w:w="3168" w:type="dxa"/>
          </w:tcPr>
          <w:p w14:paraId="424E019F" w14:textId="77777777" w:rsidR="00625553" w:rsidRDefault="00000000">
            <w:pPr>
              <w:pStyle w:val="Compact"/>
            </w:pPr>
            <w:r>
              <w:t>-</w:t>
            </w:r>
          </w:p>
        </w:tc>
        <w:tc>
          <w:tcPr>
            <w:tcW w:w="1584" w:type="dxa"/>
          </w:tcPr>
          <w:p w14:paraId="45A0FD31" w14:textId="77777777" w:rsidR="00625553" w:rsidRDefault="00000000">
            <w:pPr>
              <w:pStyle w:val="Compact"/>
            </w:pPr>
            <w:r>
              <w:t>MAY</w:t>
            </w:r>
          </w:p>
        </w:tc>
      </w:tr>
    </w:tbl>
    <w:p w14:paraId="3935FFA8" w14:textId="77777777" w:rsidR="00625553" w:rsidRDefault="00000000">
      <w:pPr>
        <w:pStyle w:val="Heading4"/>
      </w:pPr>
      <w:bookmarkStart w:id="753" w:name="X3a11ccc0762fa70b64286ca02bf471eb0cdabb5"/>
      <w:bookmarkEnd w:id="749"/>
      <w:bookmarkEnd w:id="752"/>
      <w:r>
        <w:t xml:space="preserve">7.1.2.4 Technically Constrained </w:t>
      </w:r>
      <w:proofErr w:type="spellStart"/>
      <w:r>
        <w:t>Precertificate</w:t>
      </w:r>
      <w:proofErr w:type="spellEnd"/>
      <w:r>
        <w:t xml:space="preserve"> Signing CA Certificate Profile</w:t>
      </w:r>
    </w:p>
    <w:p w14:paraId="679DA8BF" w14:textId="77777777" w:rsidR="00625553" w:rsidRDefault="00000000">
      <w:pPr>
        <w:pStyle w:val="FirstParagraph"/>
      </w:pPr>
      <w:r>
        <w:t xml:space="preserve">This Certificate Profile MUST be used when issuing a CA Certificate that will be used as a </w:t>
      </w:r>
      <w:proofErr w:type="spellStart"/>
      <w:r>
        <w:t>Precertificate</w:t>
      </w:r>
      <w:proofErr w:type="spellEnd"/>
      <w:r>
        <w:t xml:space="preserve"> Signing CA, as described in </w:t>
      </w:r>
      <w:hyperlink r:id="rId48" w:anchor="section-3.1">
        <w:r w:rsidR="00625553">
          <w:rPr>
            <w:rStyle w:val="Hyperlink"/>
          </w:rPr>
          <w:t>RFC 6962, Section 3.1</w:t>
        </w:r>
      </w:hyperlink>
      <w:r>
        <w:t>. If a CA Certificate conforms to this profile, it is considered Technically Constrained.</w:t>
      </w:r>
    </w:p>
    <w:p w14:paraId="265F83A0" w14:textId="77777777" w:rsidR="00625553" w:rsidRDefault="00000000">
      <w:pPr>
        <w:pStyle w:val="BodyText"/>
      </w:pPr>
      <w:r>
        <w:t xml:space="preserve">A </w:t>
      </w:r>
      <w:proofErr w:type="spellStart"/>
      <w:r>
        <w:t>Precertificate</w:t>
      </w:r>
      <w:proofErr w:type="spellEnd"/>
      <w:r>
        <w:t xml:space="preserve"> Signing CA MUST only be used to sign </w:t>
      </w:r>
      <w:proofErr w:type="spellStart"/>
      <w:r>
        <w:t>Precertificates</w:t>
      </w:r>
      <w:proofErr w:type="spellEnd"/>
      <w:r>
        <w:t xml:space="preserve">, as defined in </w:t>
      </w:r>
      <w:hyperlink w:anchor="Xcb2d3f29b52e459935bf97d91c89d922117914a">
        <w:r w:rsidR="00625553">
          <w:rPr>
            <w:rStyle w:val="Hyperlink"/>
          </w:rPr>
          <w:t>Section 7.1.2.9</w:t>
        </w:r>
      </w:hyperlink>
      <w:r>
        <w:t xml:space="preserve">. When a </w:t>
      </w:r>
      <w:proofErr w:type="spellStart"/>
      <w:r>
        <w:t>Precertificate</w:t>
      </w:r>
      <w:proofErr w:type="spellEnd"/>
      <w:r>
        <w:t xml:space="preserve"> Signing CA issues a </w:t>
      </w:r>
      <w:proofErr w:type="spellStart"/>
      <w:r>
        <w:t>Precertificate</w:t>
      </w:r>
      <w:proofErr w:type="spellEnd"/>
      <w:r>
        <w:t xml:space="preserve">, it shall be interpreted as if the Issuing CA of the </w:t>
      </w:r>
      <w:proofErr w:type="spellStart"/>
      <w:r>
        <w:t>Precertificate</w:t>
      </w:r>
      <w:proofErr w:type="spellEnd"/>
      <w:r>
        <w:t xml:space="preserve"> Signing CA has issued a Certificate with a matching </w:t>
      </w:r>
      <w:proofErr w:type="spellStart"/>
      <w:r>
        <w:rPr>
          <w:rStyle w:val="VerbatimChar"/>
        </w:rPr>
        <w:t>tbsCertificate</w:t>
      </w:r>
      <w:proofErr w:type="spellEnd"/>
      <w:r>
        <w:t xml:space="preserve"> of the </w:t>
      </w:r>
      <w:proofErr w:type="spellStart"/>
      <w:r>
        <w:t>Precertificate</w:t>
      </w:r>
      <w:proofErr w:type="spellEnd"/>
      <w:r>
        <w:t xml:space="preserve">, after applying the modifications specified in </w:t>
      </w:r>
      <w:hyperlink r:id="rId49" w:anchor="section-3.2">
        <w:r w:rsidR="00625553">
          <w:rPr>
            <w:rStyle w:val="Hyperlink"/>
          </w:rPr>
          <w:t>RFC 6962, Section 3.2</w:t>
        </w:r>
      </w:hyperlink>
      <w:r>
        <w:t>.</w:t>
      </w:r>
    </w:p>
    <w:p w14:paraId="39495B9B" w14:textId="77777777" w:rsidR="00625553" w:rsidRDefault="00000000">
      <w:pPr>
        <w:pStyle w:val="BodyText"/>
      </w:pPr>
      <w:r>
        <w:lastRenderedPageBreak/>
        <w:t xml:space="preserve">As noted in RFC 6962, Section 3.2, the </w:t>
      </w:r>
      <w:r>
        <w:rPr>
          <w:rStyle w:val="VerbatimChar"/>
        </w:rPr>
        <w:t>signature</w:t>
      </w:r>
      <w:r>
        <w:t xml:space="preserve"> field of a </w:t>
      </w:r>
      <w:proofErr w:type="spellStart"/>
      <w:r>
        <w:t>Precertificate</w:t>
      </w:r>
      <w:proofErr w:type="spellEnd"/>
      <w:r>
        <w:t xml:space="preserve"> is not altered as part of these modifications. As such, the </w:t>
      </w:r>
      <w:proofErr w:type="spellStart"/>
      <w:r>
        <w:t>Precertificate</w:t>
      </w:r>
      <w:proofErr w:type="spellEnd"/>
      <w:r>
        <w:t xml:space="preserve"> Signing CA MUST use the same signature algorithm as the Issuing CA when issuing </w:t>
      </w:r>
      <w:proofErr w:type="spellStart"/>
      <w:r>
        <w:t>Precertificates</w:t>
      </w:r>
      <w:proofErr w:type="spellEnd"/>
      <w:r>
        <w:t xml:space="preserve">, and, correspondingly, MUST use a public key of the same public key algorithm as the Issuing CA, although MAY </w:t>
      </w:r>
      <w:proofErr w:type="gramStart"/>
      <w:r>
        <w:t>use</w:t>
      </w:r>
      <w:proofErr w:type="gramEnd"/>
      <w:r>
        <w:t xml:space="preserve"> a different CA Key Pair.</w:t>
      </w:r>
    </w:p>
    <w:tbl>
      <w:tblPr>
        <w:tblStyle w:val="Table"/>
        <w:tblW w:w="5000" w:type="pct"/>
        <w:tblLayout w:type="fixed"/>
        <w:tblLook w:val="0020" w:firstRow="1" w:lastRow="0" w:firstColumn="0" w:lastColumn="0" w:noHBand="0" w:noVBand="0"/>
      </w:tblPr>
      <w:tblGrid>
        <w:gridCol w:w="3744"/>
        <w:gridCol w:w="5616"/>
      </w:tblGrid>
      <w:tr w:rsidR="00625553" w14:paraId="69A610DB" w14:textId="77777777">
        <w:trPr>
          <w:tblHeader/>
        </w:trPr>
        <w:tc>
          <w:tcPr>
            <w:tcW w:w="3168" w:type="dxa"/>
          </w:tcPr>
          <w:p w14:paraId="4E4C11EA" w14:textId="77777777" w:rsidR="00625553" w:rsidRDefault="00000000">
            <w:pPr>
              <w:pStyle w:val="Compact"/>
            </w:pPr>
            <w:r>
              <w:rPr>
                <w:b/>
                <w:bCs/>
              </w:rPr>
              <w:t>Field</w:t>
            </w:r>
          </w:p>
        </w:tc>
        <w:tc>
          <w:tcPr>
            <w:tcW w:w="4752" w:type="dxa"/>
          </w:tcPr>
          <w:p w14:paraId="57581838" w14:textId="77777777" w:rsidR="00625553" w:rsidRDefault="00000000">
            <w:pPr>
              <w:pStyle w:val="Compact"/>
            </w:pPr>
            <w:r>
              <w:rPr>
                <w:b/>
                <w:bCs/>
              </w:rPr>
              <w:t>Description</w:t>
            </w:r>
          </w:p>
        </w:tc>
      </w:tr>
      <w:tr w:rsidR="00625553" w14:paraId="419C4AB4" w14:textId="77777777">
        <w:tc>
          <w:tcPr>
            <w:tcW w:w="3168" w:type="dxa"/>
          </w:tcPr>
          <w:p w14:paraId="22E18CB5" w14:textId="77777777" w:rsidR="00625553" w:rsidRDefault="00000000">
            <w:pPr>
              <w:pStyle w:val="Compact"/>
            </w:pPr>
            <w:proofErr w:type="spellStart"/>
            <w:r>
              <w:rPr>
                <w:rStyle w:val="VerbatimChar"/>
              </w:rPr>
              <w:t>tbsCertificate</w:t>
            </w:r>
            <w:proofErr w:type="spellEnd"/>
          </w:p>
        </w:tc>
        <w:tc>
          <w:tcPr>
            <w:tcW w:w="4752" w:type="dxa"/>
          </w:tcPr>
          <w:p w14:paraId="41DFCBDA" w14:textId="77777777" w:rsidR="00625553" w:rsidRDefault="00625553">
            <w:pPr>
              <w:pStyle w:val="Compact"/>
            </w:pPr>
          </w:p>
        </w:tc>
      </w:tr>
      <w:tr w:rsidR="00625553" w14:paraId="585479D2" w14:textId="77777777">
        <w:tc>
          <w:tcPr>
            <w:tcW w:w="3168" w:type="dxa"/>
          </w:tcPr>
          <w:p w14:paraId="23EAB36F" w14:textId="77777777" w:rsidR="00625553" w:rsidRDefault="00000000">
            <w:pPr>
              <w:pStyle w:val="Compact"/>
            </w:pPr>
            <w:r>
              <w:t>    </w:t>
            </w:r>
            <w:r>
              <w:rPr>
                <w:rStyle w:val="VerbatimChar"/>
              </w:rPr>
              <w:t>version</w:t>
            </w:r>
          </w:p>
        </w:tc>
        <w:tc>
          <w:tcPr>
            <w:tcW w:w="4752" w:type="dxa"/>
          </w:tcPr>
          <w:p w14:paraId="7DF26D35" w14:textId="77777777" w:rsidR="00625553" w:rsidRDefault="00000000">
            <w:pPr>
              <w:pStyle w:val="Compact"/>
            </w:pPr>
            <w:r>
              <w:t>MUST be v3(2)</w:t>
            </w:r>
          </w:p>
        </w:tc>
      </w:tr>
      <w:tr w:rsidR="00625553" w14:paraId="488734C3" w14:textId="77777777">
        <w:tc>
          <w:tcPr>
            <w:tcW w:w="3168" w:type="dxa"/>
          </w:tcPr>
          <w:p w14:paraId="3BD258F6" w14:textId="77777777" w:rsidR="00625553" w:rsidRDefault="00000000">
            <w:pPr>
              <w:pStyle w:val="Compact"/>
            </w:pPr>
            <w:r>
              <w:t>    </w:t>
            </w:r>
            <w:proofErr w:type="spellStart"/>
            <w:r>
              <w:rPr>
                <w:rStyle w:val="VerbatimChar"/>
              </w:rPr>
              <w:t>serialNumber</w:t>
            </w:r>
            <w:proofErr w:type="spellEnd"/>
          </w:p>
        </w:tc>
        <w:tc>
          <w:tcPr>
            <w:tcW w:w="4752" w:type="dxa"/>
          </w:tcPr>
          <w:p w14:paraId="0FABAFE2" w14:textId="77777777" w:rsidR="00625553" w:rsidRDefault="00000000">
            <w:pPr>
              <w:pStyle w:val="Compact"/>
            </w:pPr>
            <w:r>
              <w:t>MUST be a non-sequential number greater than zero (0) and less than 2¹⁵⁹ containing at least 64 bits of output from a CSPRNG.</w:t>
            </w:r>
          </w:p>
        </w:tc>
      </w:tr>
      <w:tr w:rsidR="00625553" w14:paraId="33C43E4A" w14:textId="77777777">
        <w:tc>
          <w:tcPr>
            <w:tcW w:w="3168" w:type="dxa"/>
          </w:tcPr>
          <w:p w14:paraId="05FFF782" w14:textId="77777777" w:rsidR="00625553" w:rsidRDefault="00000000">
            <w:pPr>
              <w:pStyle w:val="Compact"/>
            </w:pPr>
            <w:r>
              <w:t>    </w:t>
            </w:r>
            <w:r>
              <w:rPr>
                <w:rStyle w:val="VerbatimChar"/>
              </w:rPr>
              <w:t>signature</w:t>
            </w:r>
          </w:p>
        </w:tc>
        <w:tc>
          <w:tcPr>
            <w:tcW w:w="4752" w:type="dxa"/>
          </w:tcPr>
          <w:p w14:paraId="47C6E176"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5923FC0F" w14:textId="77777777">
        <w:tc>
          <w:tcPr>
            <w:tcW w:w="3168" w:type="dxa"/>
          </w:tcPr>
          <w:p w14:paraId="0A966F3C" w14:textId="77777777" w:rsidR="00625553" w:rsidRDefault="00000000">
            <w:pPr>
              <w:pStyle w:val="Compact"/>
            </w:pPr>
            <w:r>
              <w:t>    </w:t>
            </w:r>
            <w:r>
              <w:rPr>
                <w:rStyle w:val="VerbatimChar"/>
              </w:rPr>
              <w:t>issuer</w:t>
            </w:r>
          </w:p>
        </w:tc>
        <w:tc>
          <w:tcPr>
            <w:tcW w:w="4752" w:type="dxa"/>
          </w:tcPr>
          <w:p w14:paraId="4835F5D0"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0CA397A2" w14:textId="77777777">
        <w:tc>
          <w:tcPr>
            <w:tcW w:w="3168" w:type="dxa"/>
          </w:tcPr>
          <w:p w14:paraId="5489C0F0" w14:textId="77777777" w:rsidR="00625553" w:rsidRDefault="00000000">
            <w:pPr>
              <w:pStyle w:val="Compact"/>
            </w:pPr>
            <w:r>
              <w:t>    </w:t>
            </w:r>
            <w:r>
              <w:rPr>
                <w:rStyle w:val="VerbatimChar"/>
              </w:rPr>
              <w:t>validity</w:t>
            </w:r>
          </w:p>
        </w:tc>
        <w:tc>
          <w:tcPr>
            <w:tcW w:w="4752" w:type="dxa"/>
          </w:tcPr>
          <w:p w14:paraId="43BB89D5"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33DEC2FD" w14:textId="77777777">
        <w:tc>
          <w:tcPr>
            <w:tcW w:w="3168" w:type="dxa"/>
          </w:tcPr>
          <w:p w14:paraId="7AFCE0DD" w14:textId="77777777" w:rsidR="00625553" w:rsidRDefault="00000000">
            <w:pPr>
              <w:pStyle w:val="Compact"/>
            </w:pPr>
            <w:r>
              <w:t>    </w:t>
            </w:r>
            <w:r>
              <w:rPr>
                <w:rStyle w:val="VerbatimChar"/>
              </w:rPr>
              <w:t>subject</w:t>
            </w:r>
          </w:p>
        </w:tc>
        <w:tc>
          <w:tcPr>
            <w:tcW w:w="4752" w:type="dxa"/>
          </w:tcPr>
          <w:p w14:paraId="524B7545"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46B3635D" w14:textId="77777777">
        <w:tc>
          <w:tcPr>
            <w:tcW w:w="3168" w:type="dxa"/>
          </w:tcPr>
          <w:p w14:paraId="03EB4579" w14:textId="77777777" w:rsidR="00625553" w:rsidRDefault="00000000">
            <w:pPr>
              <w:pStyle w:val="Compact"/>
            </w:pPr>
            <w:r>
              <w:t>    </w:t>
            </w:r>
            <w:proofErr w:type="spellStart"/>
            <w:r>
              <w:rPr>
                <w:rStyle w:val="VerbatimChar"/>
              </w:rPr>
              <w:t>subjectPublicKeyInfo</w:t>
            </w:r>
            <w:proofErr w:type="spellEnd"/>
          </w:p>
        </w:tc>
        <w:tc>
          <w:tcPr>
            <w:tcW w:w="4752" w:type="dxa"/>
          </w:tcPr>
          <w:p w14:paraId="73D4D319" w14:textId="77777777" w:rsidR="00625553" w:rsidRDefault="00000000">
            <w:pPr>
              <w:pStyle w:val="Compact"/>
            </w:pPr>
            <w:r>
              <w:t xml:space="preserve">The algorithm identifier MUST be byte-for-byte identical to the algorithm identifier of the </w:t>
            </w:r>
            <w:proofErr w:type="spellStart"/>
            <w:r>
              <w:rPr>
                <w:rStyle w:val="VerbatimChar"/>
              </w:rPr>
              <w:t>subjectPublicKeyInfo</w:t>
            </w:r>
            <w:proofErr w:type="spellEnd"/>
            <w:r>
              <w:t xml:space="preserve"> field of the Issuing CA. See </w:t>
            </w:r>
            <w:hyperlink w:anchor="X789f64d56178ba8203f2f1417983d0672f61285">
              <w:r w:rsidR="00625553">
                <w:rPr>
                  <w:rStyle w:val="Hyperlink"/>
                </w:rPr>
                <w:t>Section 7.1.3.1</w:t>
              </w:r>
            </w:hyperlink>
          </w:p>
        </w:tc>
      </w:tr>
      <w:tr w:rsidR="00625553" w14:paraId="19220B45" w14:textId="77777777">
        <w:tc>
          <w:tcPr>
            <w:tcW w:w="3168" w:type="dxa"/>
          </w:tcPr>
          <w:p w14:paraId="6AF7B53C" w14:textId="77777777" w:rsidR="00625553" w:rsidRDefault="00000000">
            <w:pPr>
              <w:pStyle w:val="Compact"/>
            </w:pPr>
            <w:r>
              <w:t>    </w:t>
            </w:r>
            <w:proofErr w:type="spellStart"/>
            <w:r>
              <w:rPr>
                <w:rStyle w:val="VerbatimChar"/>
              </w:rPr>
              <w:t>issuerUniqueID</w:t>
            </w:r>
            <w:proofErr w:type="spellEnd"/>
          </w:p>
        </w:tc>
        <w:tc>
          <w:tcPr>
            <w:tcW w:w="4752" w:type="dxa"/>
          </w:tcPr>
          <w:p w14:paraId="3BF09F74" w14:textId="77777777" w:rsidR="00625553" w:rsidRDefault="00000000">
            <w:pPr>
              <w:pStyle w:val="Compact"/>
            </w:pPr>
            <w:r>
              <w:t>MUST NOT be present</w:t>
            </w:r>
          </w:p>
        </w:tc>
      </w:tr>
      <w:tr w:rsidR="00625553" w14:paraId="6CCFAFC1" w14:textId="77777777">
        <w:tc>
          <w:tcPr>
            <w:tcW w:w="3168" w:type="dxa"/>
          </w:tcPr>
          <w:p w14:paraId="4A171FA5" w14:textId="77777777" w:rsidR="00625553" w:rsidRDefault="00000000">
            <w:pPr>
              <w:pStyle w:val="Compact"/>
            </w:pPr>
            <w:r>
              <w:t>    </w:t>
            </w:r>
            <w:proofErr w:type="spellStart"/>
            <w:r>
              <w:rPr>
                <w:rStyle w:val="VerbatimChar"/>
              </w:rPr>
              <w:t>subjectUniqueID</w:t>
            </w:r>
            <w:proofErr w:type="spellEnd"/>
          </w:p>
        </w:tc>
        <w:tc>
          <w:tcPr>
            <w:tcW w:w="4752" w:type="dxa"/>
          </w:tcPr>
          <w:p w14:paraId="7425E504" w14:textId="77777777" w:rsidR="00625553" w:rsidRDefault="00000000">
            <w:pPr>
              <w:pStyle w:val="Compact"/>
            </w:pPr>
            <w:r>
              <w:t>MUST NOT be present</w:t>
            </w:r>
          </w:p>
        </w:tc>
      </w:tr>
      <w:tr w:rsidR="00625553" w14:paraId="1505D809" w14:textId="77777777">
        <w:tc>
          <w:tcPr>
            <w:tcW w:w="3168" w:type="dxa"/>
          </w:tcPr>
          <w:p w14:paraId="76966F21" w14:textId="77777777" w:rsidR="00625553" w:rsidRDefault="00000000">
            <w:pPr>
              <w:pStyle w:val="Compact"/>
            </w:pPr>
            <w:r>
              <w:t>    </w:t>
            </w:r>
            <w:r>
              <w:rPr>
                <w:rStyle w:val="VerbatimChar"/>
              </w:rPr>
              <w:t>extensions</w:t>
            </w:r>
          </w:p>
        </w:tc>
        <w:tc>
          <w:tcPr>
            <w:tcW w:w="4752" w:type="dxa"/>
          </w:tcPr>
          <w:p w14:paraId="0432341C" w14:textId="77777777" w:rsidR="00625553" w:rsidRDefault="00000000">
            <w:pPr>
              <w:pStyle w:val="Compact"/>
            </w:pPr>
            <w:r>
              <w:t xml:space="preserve">See </w:t>
            </w:r>
            <w:hyperlink w:anchor="Xfe275e78f78f9e0778e8521168808b5cc8656c9">
              <w:r w:rsidR="00625553">
                <w:rPr>
                  <w:rStyle w:val="Hyperlink"/>
                </w:rPr>
                <w:t>Section 7.1.2.4.1</w:t>
              </w:r>
            </w:hyperlink>
          </w:p>
        </w:tc>
      </w:tr>
      <w:tr w:rsidR="00625553" w14:paraId="39E202C6" w14:textId="77777777">
        <w:tc>
          <w:tcPr>
            <w:tcW w:w="3168" w:type="dxa"/>
          </w:tcPr>
          <w:p w14:paraId="1C3D9E26" w14:textId="77777777" w:rsidR="00625553" w:rsidRDefault="00000000">
            <w:pPr>
              <w:pStyle w:val="Compact"/>
            </w:pPr>
            <w:proofErr w:type="spellStart"/>
            <w:r>
              <w:rPr>
                <w:rStyle w:val="VerbatimChar"/>
              </w:rPr>
              <w:t>signatureAlgorithm</w:t>
            </w:r>
            <w:proofErr w:type="spellEnd"/>
          </w:p>
        </w:tc>
        <w:tc>
          <w:tcPr>
            <w:tcW w:w="4752" w:type="dxa"/>
          </w:tcPr>
          <w:p w14:paraId="02E8D939"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4B7B2F69" w14:textId="77777777">
        <w:tc>
          <w:tcPr>
            <w:tcW w:w="3168" w:type="dxa"/>
          </w:tcPr>
          <w:p w14:paraId="2E914012" w14:textId="77777777" w:rsidR="00625553" w:rsidRDefault="00000000">
            <w:pPr>
              <w:pStyle w:val="Compact"/>
            </w:pPr>
            <w:r>
              <w:rPr>
                <w:rStyle w:val="VerbatimChar"/>
              </w:rPr>
              <w:t>signature</w:t>
            </w:r>
          </w:p>
        </w:tc>
        <w:tc>
          <w:tcPr>
            <w:tcW w:w="4752" w:type="dxa"/>
          </w:tcPr>
          <w:p w14:paraId="1553D0BA" w14:textId="77777777" w:rsidR="00625553" w:rsidRDefault="00625553">
            <w:pPr>
              <w:pStyle w:val="Compact"/>
            </w:pPr>
          </w:p>
        </w:tc>
      </w:tr>
    </w:tbl>
    <w:p w14:paraId="4FD69FB1" w14:textId="77777777" w:rsidR="00625553" w:rsidRDefault="00000000">
      <w:pPr>
        <w:pStyle w:val="Heading5"/>
      </w:pPr>
      <w:bookmarkStart w:id="754" w:name="Xfe275e78f78f9e0778e8521168808b5cc8656c9"/>
      <w:r>
        <w:t xml:space="preserve">7.1.2.4.1 Technically Constrained </w:t>
      </w:r>
      <w:proofErr w:type="spellStart"/>
      <w:r>
        <w:t>Precertificate</w:t>
      </w:r>
      <w:proofErr w:type="spellEnd"/>
      <w:r>
        <w:t xml:space="preserve"> Signing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625553" w14:paraId="1F3577CC" w14:textId="77777777">
        <w:trPr>
          <w:tblHeader/>
        </w:trPr>
        <w:tc>
          <w:tcPr>
            <w:tcW w:w="3168" w:type="dxa"/>
          </w:tcPr>
          <w:p w14:paraId="77B92D41" w14:textId="77777777" w:rsidR="00625553" w:rsidRDefault="00000000">
            <w:pPr>
              <w:pStyle w:val="Compact"/>
            </w:pPr>
            <w:r>
              <w:rPr>
                <w:b/>
                <w:bCs/>
              </w:rPr>
              <w:t>Extension</w:t>
            </w:r>
          </w:p>
        </w:tc>
        <w:tc>
          <w:tcPr>
            <w:tcW w:w="1584" w:type="dxa"/>
          </w:tcPr>
          <w:p w14:paraId="1609FC4B" w14:textId="77777777" w:rsidR="00625553" w:rsidRDefault="00000000">
            <w:pPr>
              <w:pStyle w:val="Compact"/>
            </w:pPr>
            <w:r>
              <w:rPr>
                <w:b/>
                <w:bCs/>
              </w:rPr>
              <w:t>Presence</w:t>
            </w:r>
          </w:p>
        </w:tc>
        <w:tc>
          <w:tcPr>
            <w:tcW w:w="1584" w:type="dxa"/>
          </w:tcPr>
          <w:p w14:paraId="18208F75" w14:textId="77777777" w:rsidR="00625553" w:rsidRDefault="00000000">
            <w:pPr>
              <w:pStyle w:val="Compact"/>
            </w:pPr>
            <w:r>
              <w:rPr>
                <w:b/>
                <w:bCs/>
              </w:rPr>
              <w:t>Critical</w:t>
            </w:r>
          </w:p>
        </w:tc>
        <w:tc>
          <w:tcPr>
            <w:tcW w:w="1584" w:type="dxa"/>
          </w:tcPr>
          <w:p w14:paraId="342C368C" w14:textId="77777777" w:rsidR="00625553" w:rsidRDefault="00000000">
            <w:pPr>
              <w:pStyle w:val="Compact"/>
            </w:pPr>
            <w:r>
              <w:rPr>
                <w:b/>
                <w:bCs/>
              </w:rPr>
              <w:t>Description</w:t>
            </w:r>
          </w:p>
        </w:tc>
      </w:tr>
      <w:tr w:rsidR="00625553" w14:paraId="25E65E5C" w14:textId="77777777">
        <w:tc>
          <w:tcPr>
            <w:tcW w:w="3168" w:type="dxa"/>
          </w:tcPr>
          <w:p w14:paraId="614185E7" w14:textId="77777777" w:rsidR="00625553" w:rsidRDefault="00000000">
            <w:pPr>
              <w:pStyle w:val="Compact"/>
            </w:pPr>
            <w:proofErr w:type="spellStart"/>
            <w:r>
              <w:rPr>
                <w:rStyle w:val="VerbatimChar"/>
              </w:rPr>
              <w:t>authorityKeyIdentifier</w:t>
            </w:r>
            <w:proofErr w:type="spellEnd"/>
          </w:p>
        </w:tc>
        <w:tc>
          <w:tcPr>
            <w:tcW w:w="1584" w:type="dxa"/>
          </w:tcPr>
          <w:p w14:paraId="29BAE2FC" w14:textId="77777777" w:rsidR="00625553" w:rsidRDefault="00000000">
            <w:pPr>
              <w:pStyle w:val="Compact"/>
            </w:pPr>
            <w:r>
              <w:t>MUST</w:t>
            </w:r>
          </w:p>
        </w:tc>
        <w:tc>
          <w:tcPr>
            <w:tcW w:w="1584" w:type="dxa"/>
          </w:tcPr>
          <w:p w14:paraId="01A29EE3" w14:textId="77777777" w:rsidR="00625553" w:rsidRDefault="00000000">
            <w:pPr>
              <w:pStyle w:val="Compact"/>
            </w:pPr>
            <w:r>
              <w:t>N</w:t>
            </w:r>
          </w:p>
        </w:tc>
        <w:tc>
          <w:tcPr>
            <w:tcW w:w="1584" w:type="dxa"/>
          </w:tcPr>
          <w:p w14:paraId="56B62CED"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547B9B21" w14:textId="77777777">
        <w:tc>
          <w:tcPr>
            <w:tcW w:w="3168" w:type="dxa"/>
          </w:tcPr>
          <w:p w14:paraId="11BEC1B2" w14:textId="77777777" w:rsidR="00625553" w:rsidRDefault="00000000">
            <w:pPr>
              <w:pStyle w:val="Compact"/>
            </w:pPr>
            <w:proofErr w:type="spellStart"/>
            <w:r>
              <w:rPr>
                <w:rStyle w:val="VerbatimChar"/>
              </w:rPr>
              <w:t>basicConstraints</w:t>
            </w:r>
            <w:proofErr w:type="spellEnd"/>
          </w:p>
        </w:tc>
        <w:tc>
          <w:tcPr>
            <w:tcW w:w="1584" w:type="dxa"/>
          </w:tcPr>
          <w:p w14:paraId="5E198E12" w14:textId="77777777" w:rsidR="00625553" w:rsidRDefault="00000000">
            <w:pPr>
              <w:pStyle w:val="Compact"/>
            </w:pPr>
            <w:r>
              <w:t>MUST</w:t>
            </w:r>
          </w:p>
        </w:tc>
        <w:tc>
          <w:tcPr>
            <w:tcW w:w="1584" w:type="dxa"/>
          </w:tcPr>
          <w:p w14:paraId="156C4286" w14:textId="77777777" w:rsidR="00625553" w:rsidRDefault="00000000">
            <w:pPr>
              <w:pStyle w:val="Compact"/>
            </w:pPr>
            <w:r>
              <w:t>Y</w:t>
            </w:r>
          </w:p>
        </w:tc>
        <w:tc>
          <w:tcPr>
            <w:tcW w:w="1584" w:type="dxa"/>
          </w:tcPr>
          <w:p w14:paraId="7540DD6D"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0A71651E" w14:textId="77777777">
        <w:tc>
          <w:tcPr>
            <w:tcW w:w="3168" w:type="dxa"/>
          </w:tcPr>
          <w:p w14:paraId="24FB16A2" w14:textId="77777777" w:rsidR="00625553" w:rsidRDefault="00000000">
            <w:pPr>
              <w:pStyle w:val="Compact"/>
            </w:pPr>
            <w:proofErr w:type="spellStart"/>
            <w:r>
              <w:rPr>
                <w:rStyle w:val="VerbatimChar"/>
              </w:rPr>
              <w:t>certificatePolicies</w:t>
            </w:r>
            <w:proofErr w:type="spellEnd"/>
          </w:p>
        </w:tc>
        <w:tc>
          <w:tcPr>
            <w:tcW w:w="1584" w:type="dxa"/>
          </w:tcPr>
          <w:p w14:paraId="4FA00FEE" w14:textId="77777777" w:rsidR="00625553" w:rsidRDefault="00000000">
            <w:pPr>
              <w:pStyle w:val="Compact"/>
            </w:pPr>
            <w:r>
              <w:t>MUST</w:t>
            </w:r>
          </w:p>
        </w:tc>
        <w:tc>
          <w:tcPr>
            <w:tcW w:w="1584" w:type="dxa"/>
          </w:tcPr>
          <w:p w14:paraId="4A8FF773" w14:textId="77777777" w:rsidR="00625553" w:rsidRDefault="00000000">
            <w:pPr>
              <w:pStyle w:val="Compact"/>
            </w:pPr>
            <w:r>
              <w:t>N</w:t>
            </w:r>
          </w:p>
        </w:tc>
        <w:tc>
          <w:tcPr>
            <w:tcW w:w="1584" w:type="dxa"/>
          </w:tcPr>
          <w:p w14:paraId="1014D664"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76AF9391" w14:textId="77777777">
        <w:tc>
          <w:tcPr>
            <w:tcW w:w="3168" w:type="dxa"/>
          </w:tcPr>
          <w:p w14:paraId="3B40D883" w14:textId="77777777" w:rsidR="00625553" w:rsidRDefault="00000000">
            <w:pPr>
              <w:pStyle w:val="Compact"/>
            </w:pPr>
            <w:proofErr w:type="spellStart"/>
            <w:r>
              <w:rPr>
                <w:rStyle w:val="VerbatimChar"/>
              </w:rPr>
              <w:t>crlDistributionPoints</w:t>
            </w:r>
            <w:proofErr w:type="spellEnd"/>
          </w:p>
        </w:tc>
        <w:tc>
          <w:tcPr>
            <w:tcW w:w="1584" w:type="dxa"/>
          </w:tcPr>
          <w:p w14:paraId="41BEDE4D" w14:textId="77777777" w:rsidR="00625553" w:rsidRDefault="00000000">
            <w:pPr>
              <w:pStyle w:val="Compact"/>
            </w:pPr>
            <w:r>
              <w:t>MUST</w:t>
            </w:r>
          </w:p>
        </w:tc>
        <w:tc>
          <w:tcPr>
            <w:tcW w:w="1584" w:type="dxa"/>
          </w:tcPr>
          <w:p w14:paraId="5262F91A" w14:textId="77777777" w:rsidR="00625553" w:rsidRDefault="00000000">
            <w:pPr>
              <w:pStyle w:val="Compact"/>
            </w:pPr>
            <w:r>
              <w:t>N</w:t>
            </w:r>
          </w:p>
        </w:tc>
        <w:tc>
          <w:tcPr>
            <w:tcW w:w="1584" w:type="dxa"/>
          </w:tcPr>
          <w:p w14:paraId="39FB3F13"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04BBD9D3" w14:textId="77777777">
        <w:tc>
          <w:tcPr>
            <w:tcW w:w="3168" w:type="dxa"/>
          </w:tcPr>
          <w:p w14:paraId="48BD0F72" w14:textId="77777777" w:rsidR="00625553" w:rsidRDefault="00000000">
            <w:pPr>
              <w:pStyle w:val="Compact"/>
            </w:pPr>
            <w:proofErr w:type="spellStart"/>
            <w:r>
              <w:rPr>
                <w:rStyle w:val="VerbatimChar"/>
              </w:rPr>
              <w:t>keyUsage</w:t>
            </w:r>
            <w:proofErr w:type="spellEnd"/>
          </w:p>
        </w:tc>
        <w:tc>
          <w:tcPr>
            <w:tcW w:w="1584" w:type="dxa"/>
          </w:tcPr>
          <w:p w14:paraId="1806664D" w14:textId="77777777" w:rsidR="00625553" w:rsidRDefault="00000000">
            <w:pPr>
              <w:pStyle w:val="Compact"/>
            </w:pPr>
            <w:r>
              <w:t>MUST</w:t>
            </w:r>
          </w:p>
        </w:tc>
        <w:tc>
          <w:tcPr>
            <w:tcW w:w="1584" w:type="dxa"/>
          </w:tcPr>
          <w:p w14:paraId="488F624D" w14:textId="77777777" w:rsidR="00625553" w:rsidRDefault="00000000">
            <w:pPr>
              <w:pStyle w:val="Compact"/>
            </w:pPr>
            <w:r>
              <w:t>Y</w:t>
            </w:r>
          </w:p>
        </w:tc>
        <w:tc>
          <w:tcPr>
            <w:tcW w:w="1584" w:type="dxa"/>
          </w:tcPr>
          <w:p w14:paraId="3FBB0501"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1826E064" w14:textId="77777777">
        <w:tc>
          <w:tcPr>
            <w:tcW w:w="3168" w:type="dxa"/>
          </w:tcPr>
          <w:p w14:paraId="35A01AB1" w14:textId="77777777" w:rsidR="00625553" w:rsidRDefault="00000000">
            <w:pPr>
              <w:pStyle w:val="Compact"/>
            </w:pPr>
            <w:proofErr w:type="spellStart"/>
            <w:r>
              <w:rPr>
                <w:rStyle w:val="VerbatimChar"/>
              </w:rPr>
              <w:lastRenderedPageBreak/>
              <w:t>subjectKeyIdentifier</w:t>
            </w:r>
            <w:proofErr w:type="spellEnd"/>
          </w:p>
        </w:tc>
        <w:tc>
          <w:tcPr>
            <w:tcW w:w="1584" w:type="dxa"/>
          </w:tcPr>
          <w:p w14:paraId="5A2CC420" w14:textId="77777777" w:rsidR="00625553" w:rsidRDefault="00000000">
            <w:pPr>
              <w:pStyle w:val="Compact"/>
            </w:pPr>
            <w:r>
              <w:t>MUST</w:t>
            </w:r>
          </w:p>
        </w:tc>
        <w:tc>
          <w:tcPr>
            <w:tcW w:w="1584" w:type="dxa"/>
          </w:tcPr>
          <w:p w14:paraId="026CF8F0" w14:textId="77777777" w:rsidR="00625553" w:rsidRDefault="00000000">
            <w:pPr>
              <w:pStyle w:val="Compact"/>
            </w:pPr>
            <w:r>
              <w:t>N</w:t>
            </w:r>
          </w:p>
        </w:tc>
        <w:tc>
          <w:tcPr>
            <w:tcW w:w="1584" w:type="dxa"/>
          </w:tcPr>
          <w:p w14:paraId="2996C596"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0713B728" w14:textId="77777777">
        <w:tc>
          <w:tcPr>
            <w:tcW w:w="3168" w:type="dxa"/>
          </w:tcPr>
          <w:p w14:paraId="267B1F17" w14:textId="77777777" w:rsidR="00625553" w:rsidRDefault="00000000">
            <w:pPr>
              <w:pStyle w:val="Compact"/>
            </w:pPr>
            <w:proofErr w:type="spellStart"/>
            <w:r>
              <w:rPr>
                <w:rStyle w:val="VerbatimChar"/>
              </w:rPr>
              <w:t>extKeyUsage</w:t>
            </w:r>
            <w:proofErr w:type="spellEnd"/>
          </w:p>
        </w:tc>
        <w:tc>
          <w:tcPr>
            <w:tcW w:w="1584" w:type="dxa"/>
          </w:tcPr>
          <w:p w14:paraId="5C648920" w14:textId="77777777" w:rsidR="00625553" w:rsidRDefault="00000000">
            <w:pPr>
              <w:pStyle w:val="Compact"/>
            </w:pPr>
            <w:r>
              <w:t>MUST</w:t>
            </w:r>
            <w:r>
              <w:rPr>
                <w:rStyle w:val="FootnoteReference"/>
              </w:rPr>
              <w:footnoteReference w:id="7"/>
            </w:r>
          </w:p>
        </w:tc>
        <w:tc>
          <w:tcPr>
            <w:tcW w:w="1584" w:type="dxa"/>
          </w:tcPr>
          <w:p w14:paraId="17ED6D50" w14:textId="77777777" w:rsidR="00625553" w:rsidRDefault="00000000">
            <w:pPr>
              <w:pStyle w:val="Compact"/>
            </w:pPr>
            <w:r>
              <w:t>N</w:t>
            </w:r>
          </w:p>
        </w:tc>
        <w:tc>
          <w:tcPr>
            <w:tcW w:w="1584" w:type="dxa"/>
          </w:tcPr>
          <w:p w14:paraId="0A8763FE" w14:textId="77777777" w:rsidR="00625553" w:rsidRDefault="00000000">
            <w:pPr>
              <w:pStyle w:val="Compact"/>
            </w:pPr>
            <w:r>
              <w:t xml:space="preserve">See </w:t>
            </w:r>
            <w:hyperlink w:anchor="X795e7cf3f9f37fb67beb3e7daca40185b8264e5">
              <w:r w:rsidR="00625553">
                <w:rPr>
                  <w:rStyle w:val="Hyperlink"/>
                </w:rPr>
                <w:t>Section 7.1.2.4.2</w:t>
              </w:r>
            </w:hyperlink>
          </w:p>
        </w:tc>
      </w:tr>
      <w:tr w:rsidR="00625553" w14:paraId="03184D40" w14:textId="77777777">
        <w:tc>
          <w:tcPr>
            <w:tcW w:w="3168" w:type="dxa"/>
          </w:tcPr>
          <w:p w14:paraId="1A662FA2" w14:textId="77777777" w:rsidR="00625553" w:rsidRDefault="00000000">
            <w:pPr>
              <w:pStyle w:val="Compact"/>
            </w:pPr>
            <w:proofErr w:type="spellStart"/>
            <w:r>
              <w:rPr>
                <w:rStyle w:val="VerbatimChar"/>
              </w:rPr>
              <w:t>authorityInformationAccess</w:t>
            </w:r>
            <w:proofErr w:type="spellEnd"/>
          </w:p>
        </w:tc>
        <w:tc>
          <w:tcPr>
            <w:tcW w:w="1584" w:type="dxa"/>
          </w:tcPr>
          <w:p w14:paraId="5D3E12DF" w14:textId="77777777" w:rsidR="00625553" w:rsidRDefault="00000000">
            <w:pPr>
              <w:pStyle w:val="Compact"/>
            </w:pPr>
            <w:r>
              <w:t>SHOULD</w:t>
            </w:r>
          </w:p>
        </w:tc>
        <w:tc>
          <w:tcPr>
            <w:tcW w:w="1584" w:type="dxa"/>
          </w:tcPr>
          <w:p w14:paraId="3166D79E" w14:textId="77777777" w:rsidR="00625553" w:rsidRDefault="00000000">
            <w:pPr>
              <w:pStyle w:val="Compact"/>
            </w:pPr>
            <w:r>
              <w:t>N</w:t>
            </w:r>
          </w:p>
        </w:tc>
        <w:tc>
          <w:tcPr>
            <w:tcW w:w="1584" w:type="dxa"/>
          </w:tcPr>
          <w:p w14:paraId="516AA3BC"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04CF6FBB" w14:textId="77777777">
        <w:tc>
          <w:tcPr>
            <w:tcW w:w="3168" w:type="dxa"/>
          </w:tcPr>
          <w:p w14:paraId="56583D95" w14:textId="77777777" w:rsidR="00625553" w:rsidRDefault="00000000">
            <w:pPr>
              <w:pStyle w:val="Compact"/>
            </w:pPr>
            <w:proofErr w:type="spellStart"/>
            <w:r>
              <w:rPr>
                <w:rStyle w:val="VerbatimChar"/>
              </w:rPr>
              <w:t>nameConstraints</w:t>
            </w:r>
            <w:proofErr w:type="spellEnd"/>
          </w:p>
        </w:tc>
        <w:tc>
          <w:tcPr>
            <w:tcW w:w="1584" w:type="dxa"/>
          </w:tcPr>
          <w:p w14:paraId="123F52DA" w14:textId="77777777" w:rsidR="00625553" w:rsidRDefault="00000000">
            <w:pPr>
              <w:pStyle w:val="Compact"/>
            </w:pPr>
            <w:r>
              <w:t>MAY</w:t>
            </w:r>
          </w:p>
        </w:tc>
        <w:tc>
          <w:tcPr>
            <w:tcW w:w="1584" w:type="dxa"/>
          </w:tcPr>
          <w:p w14:paraId="225A37E2" w14:textId="77777777" w:rsidR="00625553" w:rsidRDefault="00000000">
            <w:pPr>
              <w:pStyle w:val="Compact"/>
            </w:pPr>
            <w:r>
              <w:t>*</w:t>
            </w:r>
            <w:r>
              <w:rPr>
                <w:rStyle w:val="FootnoteReference"/>
              </w:rPr>
              <w:footnoteReference w:id="8"/>
            </w:r>
          </w:p>
        </w:tc>
        <w:tc>
          <w:tcPr>
            <w:tcW w:w="1584" w:type="dxa"/>
          </w:tcPr>
          <w:p w14:paraId="7A1EA5E6"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6550B6E7" w14:textId="77777777">
        <w:tc>
          <w:tcPr>
            <w:tcW w:w="3168" w:type="dxa"/>
          </w:tcPr>
          <w:p w14:paraId="24FE0020" w14:textId="77777777" w:rsidR="00625553" w:rsidRDefault="00000000">
            <w:pPr>
              <w:pStyle w:val="Compact"/>
            </w:pPr>
            <w:r>
              <w:t>Signed Certificate Timestamp List</w:t>
            </w:r>
          </w:p>
        </w:tc>
        <w:tc>
          <w:tcPr>
            <w:tcW w:w="1584" w:type="dxa"/>
          </w:tcPr>
          <w:p w14:paraId="3F577F07" w14:textId="77777777" w:rsidR="00625553" w:rsidRDefault="00000000">
            <w:pPr>
              <w:pStyle w:val="Compact"/>
            </w:pPr>
            <w:r>
              <w:t>MAY</w:t>
            </w:r>
          </w:p>
        </w:tc>
        <w:tc>
          <w:tcPr>
            <w:tcW w:w="1584" w:type="dxa"/>
          </w:tcPr>
          <w:p w14:paraId="1AB0FA40" w14:textId="77777777" w:rsidR="00625553" w:rsidRDefault="00000000">
            <w:pPr>
              <w:pStyle w:val="Compact"/>
            </w:pPr>
            <w:r>
              <w:t>N</w:t>
            </w:r>
          </w:p>
        </w:tc>
        <w:tc>
          <w:tcPr>
            <w:tcW w:w="1584" w:type="dxa"/>
          </w:tcPr>
          <w:p w14:paraId="127D2066"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54FCBDFA" w14:textId="77777777">
        <w:tc>
          <w:tcPr>
            <w:tcW w:w="3168" w:type="dxa"/>
          </w:tcPr>
          <w:p w14:paraId="6485B18E" w14:textId="77777777" w:rsidR="00625553" w:rsidRDefault="00000000">
            <w:pPr>
              <w:pStyle w:val="Compact"/>
            </w:pPr>
            <w:r>
              <w:t>Any other extension</w:t>
            </w:r>
          </w:p>
        </w:tc>
        <w:tc>
          <w:tcPr>
            <w:tcW w:w="1584" w:type="dxa"/>
          </w:tcPr>
          <w:p w14:paraId="77F9752A" w14:textId="77777777" w:rsidR="00625553" w:rsidRDefault="00000000">
            <w:pPr>
              <w:pStyle w:val="Compact"/>
            </w:pPr>
            <w:r>
              <w:t>NOT RECOMMENDED</w:t>
            </w:r>
          </w:p>
        </w:tc>
        <w:tc>
          <w:tcPr>
            <w:tcW w:w="1584" w:type="dxa"/>
          </w:tcPr>
          <w:p w14:paraId="3810D1A2" w14:textId="77777777" w:rsidR="00625553" w:rsidRDefault="00000000">
            <w:pPr>
              <w:pStyle w:val="Compact"/>
            </w:pPr>
            <w:r>
              <w:t>-</w:t>
            </w:r>
          </w:p>
        </w:tc>
        <w:tc>
          <w:tcPr>
            <w:tcW w:w="1584" w:type="dxa"/>
          </w:tcPr>
          <w:p w14:paraId="7846F39D"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7F11080B" w14:textId="77777777" w:rsidR="00625553" w:rsidRDefault="00000000">
      <w:pPr>
        <w:pStyle w:val="Heading5"/>
      </w:pPr>
      <w:bookmarkStart w:id="755" w:name="X795e7cf3f9f37fb67beb3e7daca40185b8264e5"/>
      <w:bookmarkEnd w:id="754"/>
      <w:r>
        <w:t xml:space="preserve">7.1.2.4.2 Technically Constrained </w:t>
      </w:r>
      <w:proofErr w:type="spellStart"/>
      <w:r>
        <w:t>Precertificate</w:t>
      </w:r>
      <w:proofErr w:type="spellEnd"/>
      <w:r>
        <w:t xml:space="preserve"> Signing CA Extended Key Usage</w:t>
      </w:r>
    </w:p>
    <w:tbl>
      <w:tblPr>
        <w:tblStyle w:val="Table"/>
        <w:tblW w:w="5000" w:type="pct"/>
        <w:tblLayout w:type="fixed"/>
        <w:tblLook w:val="0020" w:firstRow="1" w:lastRow="0" w:firstColumn="0" w:lastColumn="0" w:noHBand="0" w:noVBand="0"/>
      </w:tblPr>
      <w:tblGrid>
        <w:gridCol w:w="3744"/>
        <w:gridCol w:w="3744"/>
        <w:gridCol w:w="1872"/>
      </w:tblGrid>
      <w:tr w:rsidR="00625553" w14:paraId="68717B4C" w14:textId="77777777">
        <w:trPr>
          <w:tblHeader/>
        </w:trPr>
        <w:tc>
          <w:tcPr>
            <w:tcW w:w="3168" w:type="dxa"/>
          </w:tcPr>
          <w:p w14:paraId="4B6E813C" w14:textId="77777777" w:rsidR="00625553" w:rsidRDefault="00000000">
            <w:pPr>
              <w:pStyle w:val="Compact"/>
            </w:pPr>
            <w:r>
              <w:rPr>
                <w:b/>
                <w:bCs/>
              </w:rPr>
              <w:t>Key Purpose</w:t>
            </w:r>
          </w:p>
        </w:tc>
        <w:tc>
          <w:tcPr>
            <w:tcW w:w="3168" w:type="dxa"/>
          </w:tcPr>
          <w:p w14:paraId="6960C2B8" w14:textId="77777777" w:rsidR="00625553" w:rsidRDefault="00000000">
            <w:pPr>
              <w:pStyle w:val="Compact"/>
            </w:pPr>
            <w:r>
              <w:rPr>
                <w:b/>
                <w:bCs/>
              </w:rPr>
              <w:t>OID</w:t>
            </w:r>
          </w:p>
        </w:tc>
        <w:tc>
          <w:tcPr>
            <w:tcW w:w="1584" w:type="dxa"/>
          </w:tcPr>
          <w:p w14:paraId="401B0A93" w14:textId="77777777" w:rsidR="00625553" w:rsidRDefault="00000000">
            <w:pPr>
              <w:pStyle w:val="Compact"/>
            </w:pPr>
            <w:r>
              <w:rPr>
                <w:b/>
                <w:bCs/>
              </w:rPr>
              <w:t>Presence</w:t>
            </w:r>
          </w:p>
        </w:tc>
      </w:tr>
      <w:tr w:rsidR="00625553" w14:paraId="28F53934" w14:textId="77777777">
        <w:tc>
          <w:tcPr>
            <w:tcW w:w="3168" w:type="dxa"/>
          </w:tcPr>
          <w:p w14:paraId="649400E7" w14:textId="77777777" w:rsidR="00625553" w:rsidRDefault="00000000">
            <w:pPr>
              <w:pStyle w:val="Compact"/>
            </w:pPr>
            <w:proofErr w:type="spellStart"/>
            <w:r>
              <w:t>Precertificate</w:t>
            </w:r>
            <w:proofErr w:type="spellEnd"/>
            <w:r>
              <w:t xml:space="preserve"> Signing Certificate</w:t>
            </w:r>
          </w:p>
        </w:tc>
        <w:tc>
          <w:tcPr>
            <w:tcW w:w="3168" w:type="dxa"/>
          </w:tcPr>
          <w:p w14:paraId="1CF38625" w14:textId="77777777" w:rsidR="00625553" w:rsidRDefault="00000000">
            <w:pPr>
              <w:pStyle w:val="Compact"/>
            </w:pPr>
            <w:r>
              <w:t>1.3.6.1.4.1.11129.2.4.4</w:t>
            </w:r>
          </w:p>
        </w:tc>
        <w:tc>
          <w:tcPr>
            <w:tcW w:w="1584" w:type="dxa"/>
          </w:tcPr>
          <w:p w14:paraId="456E0651" w14:textId="77777777" w:rsidR="00625553" w:rsidRDefault="00000000">
            <w:pPr>
              <w:pStyle w:val="Compact"/>
            </w:pPr>
            <w:r>
              <w:t>MUST</w:t>
            </w:r>
          </w:p>
        </w:tc>
      </w:tr>
      <w:tr w:rsidR="00625553" w14:paraId="704177D8" w14:textId="77777777">
        <w:tc>
          <w:tcPr>
            <w:tcW w:w="3168" w:type="dxa"/>
          </w:tcPr>
          <w:p w14:paraId="62A04952" w14:textId="77777777" w:rsidR="00625553" w:rsidRDefault="00000000">
            <w:pPr>
              <w:pStyle w:val="Compact"/>
            </w:pPr>
            <w:r>
              <w:t>Any other value</w:t>
            </w:r>
          </w:p>
        </w:tc>
        <w:tc>
          <w:tcPr>
            <w:tcW w:w="3168" w:type="dxa"/>
          </w:tcPr>
          <w:p w14:paraId="3A29A8EE" w14:textId="77777777" w:rsidR="00625553" w:rsidRDefault="00000000">
            <w:pPr>
              <w:pStyle w:val="Compact"/>
            </w:pPr>
            <w:r>
              <w:t>-</w:t>
            </w:r>
          </w:p>
        </w:tc>
        <w:tc>
          <w:tcPr>
            <w:tcW w:w="1584" w:type="dxa"/>
          </w:tcPr>
          <w:p w14:paraId="6B4279A4" w14:textId="77777777" w:rsidR="00625553" w:rsidRDefault="00000000">
            <w:pPr>
              <w:pStyle w:val="Compact"/>
            </w:pPr>
            <w:r>
              <w:t>MUST NOT</w:t>
            </w:r>
          </w:p>
        </w:tc>
      </w:tr>
    </w:tbl>
    <w:p w14:paraId="1A9F8FA2" w14:textId="77777777" w:rsidR="00625553" w:rsidRDefault="00000000">
      <w:pPr>
        <w:pStyle w:val="Heading4"/>
      </w:pPr>
      <w:bookmarkStart w:id="756" w:name="X4b34e41df5400863ce43607cf7e9c043f309c45"/>
      <w:bookmarkEnd w:id="753"/>
      <w:bookmarkEnd w:id="755"/>
      <w:r>
        <w:t>7.1.2.5 Technically Constrained TLS Subordinate CA Certificate Profile</w:t>
      </w:r>
    </w:p>
    <w:p w14:paraId="7655FE8F" w14:textId="77777777" w:rsidR="00625553"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625553" w14:paraId="4A108CE0" w14:textId="77777777">
        <w:trPr>
          <w:tblHeader/>
        </w:trPr>
        <w:tc>
          <w:tcPr>
            <w:tcW w:w="3168" w:type="dxa"/>
          </w:tcPr>
          <w:p w14:paraId="5C13A371" w14:textId="77777777" w:rsidR="00625553" w:rsidRDefault="00000000">
            <w:pPr>
              <w:pStyle w:val="Compact"/>
            </w:pPr>
            <w:r>
              <w:rPr>
                <w:b/>
                <w:bCs/>
              </w:rPr>
              <w:t>Field</w:t>
            </w:r>
          </w:p>
        </w:tc>
        <w:tc>
          <w:tcPr>
            <w:tcW w:w="4752" w:type="dxa"/>
          </w:tcPr>
          <w:p w14:paraId="78720AAD" w14:textId="77777777" w:rsidR="00625553" w:rsidRDefault="00000000">
            <w:pPr>
              <w:pStyle w:val="Compact"/>
            </w:pPr>
            <w:r>
              <w:rPr>
                <w:b/>
                <w:bCs/>
              </w:rPr>
              <w:t>Description</w:t>
            </w:r>
          </w:p>
        </w:tc>
      </w:tr>
      <w:tr w:rsidR="00625553" w14:paraId="38E0ECE8" w14:textId="77777777">
        <w:tc>
          <w:tcPr>
            <w:tcW w:w="3168" w:type="dxa"/>
          </w:tcPr>
          <w:p w14:paraId="77F95B4B" w14:textId="77777777" w:rsidR="00625553" w:rsidRDefault="00000000">
            <w:pPr>
              <w:pStyle w:val="Compact"/>
            </w:pPr>
            <w:proofErr w:type="spellStart"/>
            <w:r>
              <w:rPr>
                <w:rStyle w:val="VerbatimChar"/>
              </w:rPr>
              <w:t>tbsCertificate</w:t>
            </w:r>
            <w:proofErr w:type="spellEnd"/>
          </w:p>
        </w:tc>
        <w:tc>
          <w:tcPr>
            <w:tcW w:w="4752" w:type="dxa"/>
          </w:tcPr>
          <w:p w14:paraId="343037FE" w14:textId="77777777" w:rsidR="00625553" w:rsidRDefault="00625553">
            <w:pPr>
              <w:pStyle w:val="Compact"/>
            </w:pPr>
          </w:p>
        </w:tc>
      </w:tr>
      <w:tr w:rsidR="00625553" w14:paraId="2F77F241" w14:textId="77777777">
        <w:tc>
          <w:tcPr>
            <w:tcW w:w="3168" w:type="dxa"/>
          </w:tcPr>
          <w:p w14:paraId="27ED4DC2" w14:textId="77777777" w:rsidR="00625553" w:rsidRDefault="00000000">
            <w:pPr>
              <w:pStyle w:val="Compact"/>
            </w:pPr>
            <w:r>
              <w:t>    </w:t>
            </w:r>
            <w:r>
              <w:rPr>
                <w:rStyle w:val="VerbatimChar"/>
              </w:rPr>
              <w:t>version</w:t>
            </w:r>
          </w:p>
        </w:tc>
        <w:tc>
          <w:tcPr>
            <w:tcW w:w="4752" w:type="dxa"/>
          </w:tcPr>
          <w:p w14:paraId="55CCDE45" w14:textId="77777777" w:rsidR="00625553" w:rsidRDefault="00000000">
            <w:pPr>
              <w:pStyle w:val="Compact"/>
            </w:pPr>
            <w:r>
              <w:t>MUST be v3(2)</w:t>
            </w:r>
          </w:p>
        </w:tc>
      </w:tr>
      <w:tr w:rsidR="00625553" w14:paraId="18700825" w14:textId="77777777">
        <w:tc>
          <w:tcPr>
            <w:tcW w:w="3168" w:type="dxa"/>
          </w:tcPr>
          <w:p w14:paraId="279584C0" w14:textId="77777777" w:rsidR="00625553" w:rsidRDefault="00000000">
            <w:pPr>
              <w:pStyle w:val="Compact"/>
            </w:pPr>
            <w:r>
              <w:t>    </w:t>
            </w:r>
            <w:proofErr w:type="spellStart"/>
            <w:r>
              <w:rPr>
                <w:rStyle w:val="VerbatimChar"/>
              </w:rPr>
              <w:t>serialNumber</w:t>
            </w:r>
            <w:proofErr w:type="spellEnd"/>
          </w:p>
        </w:tc>
        <w:tc>
          <w:tcPr>
            <w:tcW w:w="4752" w:type="dxa"/>
          </w:tcPr>
          <w:p w14:paraId="2E128B20" w14:textId="77777777" w:rsidR="00625553" w:rsidRDefault="00000000">
            <w:pPr>
              <w:pStyle w:val="Compact"/>
            </w:pPr>
            <w:r>
              <w:t>MUST be a non-sequential number greater than zero (0) and less than 2¹⁵⁹ containing at least 64 bits of output from a CSPRNG.</w:t>
            </w:r>
          </w:p>
        </w:tc>
      </w:tr>
      <w:tr w:rsidR="00625553" w14:paraId="30417D48" w14:textId="77777777">
        <w:tc>
          <w:tcPr>
            <w:tcW w:w="3168" w:type="dxa"/>
          </w:tcPr>
          <w:p w14:paraId="1CF52BCA" w14:textId="77777777" w:rsidR="00625553" w:rsidRDefault="00000000">
            <w:pPr>
              <w:pStyle w:val="Compact"/>
            </w:pPr>
            <w:r>
              <w:t>    </w:t>
            </w:r>
            <w:r>
              <w:rPr>
                <w:rStyle w:val="VerbatimChar"/>
              </w:rPr>
              <w:t>signature</w:t>
            </w:r>
          </w:p>
        </w:tc>
        <w:tc>
          <w:tcPr>
            <w:tcW w:w="4752" w:type="dxa"/>
          </w:tcPr>
          <w:p w14:paraId="049DAEA4"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35968D7C" w14:textId="77777777">
        <w:tc>
          <w:tcPr>
            <w:tcW w:w="3168" w:type="dxa"/>
          </w:tcPr>
          <w:p w14:paraId="5B6FF35E" w14:textId="77777777" w:rsidR="00625553" w:rsidRDefault="00000000">
            <w:pPr>
              <w:pStyle w:val="Compact"/>
            </w:pPr>
            <w:r>
              <w:t>    </w:t>
            </w:r>
            <w:r>
              <w:rPr>
                <w:rStyle w:val="VerbatimChar"/>
              </w:rPr>
              <w:t>issuer</w:t>
            </w:r>
          </w:p>
        </w:tc>
        <w:tc>
          <w:tcPr>
            <w:tcW w:w="4752" w:type="dxa"/>
          </w:tcPr>
          <w:p w14:paraId="70D85089"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179E491F" w14:textId="77777777">
        <w:tc>
          <w:tcPr>
            <w:tcW w:w="3168" w:type="dxa"/>
          </w:tcPr>
          <w:p w14:paraId="6BBE8F4F" w14:textId="77777777" w:rsidR="00625553" w:rsidRDefault="00000000">
            <w:pPr>
              <w:pStyle w:val="Compact"/>
            </w:pPr>
            <w:r>
              <w:t>    </w:t>
            </w:r>
            <w:r>
              <w:rPr>
                <w:rStyle w:val="VerbatimChar"/>
              </w:rPr>
              <w:t>validity</w:t>
            </w:r>
          </w:p>
        </w:tc>
        <w:tc>
          <w:tcPr>
            <w:tcW w:w="4752" w:type="dxa"/>
          </w:tcPr>
          <w:p w14:paraId="088CAB8F"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2304FD41" w14:textId="77777777">
        <w:tc>
          <w:tcPr>
            <w:tcW w:w="3168" w:type="dxa"/>
          </w:tcPr>
          <w:p w14:paraId="2E67D845" w14:textId="77777777" w:rsidR="00625553" w:rsidRDefault="00000000">
            <w:pPr>
              <w:pStyle w:val="Compact"/>
            </w:pPr>
            <w:r>
              <w:t>    </w:t>
            </w:r>
            <w:r>
              <w:rPr>
                <w:rStyle w:val="VerbatimChar"/>
              </w:rPr>
              <w:t>subject</w:t>
            </w:r>
          </w:p>
        </w:tc>
        <w:tc>
          <w:tcPr>
            <w:tcW w:w="4752" w:type="dxa"/>
          </w:tcPr>
          <w:p w14:paraId="60E096C5"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28A7F4CF" w14:textId="77777777">
        <w:tc>
          <w:tcPr>
            <w:tcW w:w="3168" w:type="dxa"/>
          </w:tcPr>
          <w:p w14:paraId="1174597E" w14:textId="77777777" w:rsidR="00625553" w:rsidRDefault="00000000">
            <w:pPr>
              <w:pStyle w:val="Compact"/>
            </w:pPr>
            <w:r>
              <w:lastRenderedPageBreak/>
              <w:t>    </w:t>
            </w:r>
            <w:proofErr w:type="spellStart"/>
            <w:r>
              <w:rPr>
                <w:rStyle w:val="VerbatimChar"/>
              </w:rPr>
              <w:t>subjectPublicKeyInfo</w:t>
            </w:r>
            <w:proofErr w:type="spellEnd"/>
          </w:p>
        </w:tc>
        <w:tc>
          <w:tcPr>
            <w:tcW w:w="4752" w:type="dxa"/>
          </w:tcPr>
          <w:p w14:paraId="3799F710"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47AC290C" w14:textId="77777777">
        <w:tc>
          <w:tcPr>
            <w:tcW w:w="3168" w:type="dxa"/>
          </w:tcPr>
          <w:p w14:paraId="4E67746D" w14:textId="77777777" w:rsidR="00625553" w:rsidRDefault="00000000">
            <w:pPr>
              <w:pStyle w:val="Compact"/>
            </w:pPr>
            <w:r>
              <w:t>    </w:t>
            </w:r>
            <w:proofErr w:type="spellStart"/>
            <w:r>
              <w:rPr>
                <w:rStyle w:val="VerbatimChar"/>
              </w:rPr>
              <w:t>issuerUniqueID</w:t>
            </w:r>
            <w:proofErr w:type="spellEnd"/>
          </w:p>
        </w:tc>
        <w:tc>
          <w:tcPr>
            <w:tcW w:w="4752" w:type="dxa"/>
          </w:tcPr>
          <w:p w14:paraId="71EA6185" w14:textId="77777777" w:rsidR="00625553" w:rsidRDefault="00000000">
            <w:pPr>
              <w:pStyle w:val="Compact"/>
            </w:pPr>
            <w:r>
              <w:t>MUST NOT be present</w:t>
            </w:r>
          </w:p>
        </w:tc>
      </w:tr>
      <w:tr w:rsidR="00625553" w14:paraId="48DF7A4A" w14:textId="77777777">
        <w:tc>
          <w:tcPr>
            <w:tcW w:w="3168" w:type="dxa"/>
          </w:tcPr>
          <w:p w14:paraId="32AF8368" w14:textId="77777777" w:rsidR="00625553" w:rsidRDefault="00000000">
            <w:pPr>
              <w:pStyle w:val="Compact"/>
            </w:pPr>
            <w:r>
              <w:t>    </w:t>
            </w:r>
            <w:proofErr w:type="spellStart"/>
            <w:r>
              <w:rPr>
                <w:rStyle w:val="VerbatimChar"/>
              </w:rPr>
              <w:t>subjectUniqueID</w:t>
            </w:r>
            <w:proofErr w:type="spellEnd"/>
          </w:p>
        </w:tc>
        <w:tc>
          <w:tcPr>
            <w:tcW w:w="4752" w:type="dxa"/>
          </w:tcPr>
          <w:p w14:paraId="125102A7" w14:textId="77777777" w:rsidR="00625553" w:rsidRDefault="00000000">
            <w:pPr>
              <w:pStyle w:val="Compact"/>
            </w:pPr>
            <w:r>
              <w:t>MUST NOT be present</w:t>
            </w:r>
          </w:p>
        </w:tc>
      </w:tr>
      <w:tr w:rsidR="00625553" w14:paraId="5A3818F3" w14:textId="77777777">
        <w:tc>
          <w:tcPr>
            <w:tcW w:w="3168" w:type="dxa"/>
          </w:tcPr>
          <w:p w14:paraId="40633682" w14:textId="77777777" w:rsidR="00625553" w:rsidRDefault="00000000">
            <w:pPr>
              <w:pStyle w:val="Compact"/>
            </w:pPr>
            <w:r>
              <w:t>    </w:t>
            </w:r>
            <w:r>
              <w:rPr>
                <w:rStyle w:val="VerbatimChar"/>
              </w:rPr>
              <w:t>extensions</w:t>
            </w:r>
          </w:p>
        </w:tc>
        <w:tc>
          <w:tcPr>
            <w:tcW w:w="4752" w:type="dxa"/>
          </w:tcPr>
          <w:p w14:paraId="392EF9F6" w14:textId="77777777" w:rsidR="00625553" w:rsidRDefault="00000000">
            <w:pPr>
              <w:pStyle w:val="Compact"/>
            </w:pPr>
            <w:r>
              <w:t xml:space="preserve">See </w:t>
            </w:r>
            <w:hyperlink w:anchor="Xe05cf35c56977850c4763ce50f1ab9b14704084">
              <w:r w:rsidR="00625553">
                <w:rPr>
                  <w:rStyle w:val="Hyperlink"/>
                </w:rPr>
                <w:t>Section 7.1.2.5.1</w:t>
              </w:r>
            </w:hyperlink>
          </w:p>
        </w:tc>
      </w:tr>
      <w:tr w:rsidR="00625553" w14:paraId="17E1FC87" w14:textId="77777777">
        <w:tc>
          <w:tcPr>
            <w:tcW w:w="3168" w:type="dxa"/>
          </w:tcPr>
          <w:p w14:paraId="3522002A" w14:textId="77777777" w:rsidR="00625553" w:rsidRDefault="00000000">
            <w:pPr>
              <w:pStyle w:val="Compact"/>
            </w:pPr>
            <w:proofErr w:type="spellStart"/>
            <w:r>
              <w:rPr>
                <w:rStyle w:val="VerbatimChar"/>
              </w:rPr>
              <w:t>signatureAlgorithm</w:t>
            </w:r>
            <w:proofErr w:type="spellEnd"/>
          </w:p>
        </w:tc>
        <w:tc>
          <w:tcPr>
            <w:tcW w:w="4752" w:type="dxa"/>
          </w:tcPr>
          <w:p w14:paraId="746D1595"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3134EB9E" w14:textId="77777777">
        <w:tc>
          <w:tcPr>
            <w:tcW w:w="3168" w:type="dxa"/>
          </w:tcPr>
          <w:p w14:paraId="53A18336" w14:textId="77777777" w:rsidR="00625553" w:rsidRDefault="00000000">
            <w:pPr>
              <w:pStyle w:val="Compact"/>
            </w:pPr>
            <w:r>
              <w:rPr>
                <w:rStyle w:val="VerbatimChar"/>
              </w:rPr>
              <w:t>signature</w:t>
            </w:r>
          </w:p>
        </w:tc>
        <w:tc>
          <w:tcPr>
            <w:tcW w:w="4752" w:type="dxa"/>
          </w:tcPr>
          <w:p w14:paraId="763382FC" w14:textId="77777777" w:rsidR="00625553" w:rsidRDefault="00625553">
            <w:pPr>
              <w:pStyle w:val="Compact"/>
            </w:pPr>
          </w:p>
        </w:tc>
      </w:tr>
    </w:tbl>
    <w:p w14:paraId="563FDFCB" w14:textId="77777777" w:rsidR="00625553" w:rsidRDefault="00000000">
      <w:pPr>
        <w:pStyle w:val="Heading5"/>
      </w:pPr>
      <w:bookmarkStart w:id="757"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625553" w14:paraId="39FAD791" w14:textId="77777777">
        <w:trPr>
          <w:tblHeader/>
        </w:trPr>
        <w:tc>
          <w:tcPr>
            <w:tcW w:w="3168" w:type="dxa"/>
          </w:tcPr>
          <w:p w14:paraId="6B794EF4" w14:textId="77777777" w:rsidR="00625553" w:rsidRDefault="00000000">
            <w:pPr>
              <w:pStyle w:val="Compact"/>
            </w:pPr>
            <w:r>
              <w:rPr>
                <w:b/>
                <w:bCs/>
              </w:rPr>
              <w:t>Extension</w:t>
            </w:r>
          </w:p>
        </w:tc>
        <w:tc>
          <w:tcPr>
            <w:tcW w:w="1584" w:type="dxa"/>
          </w:tcPr>
          <w:p w14:paraId="27D6C92C" w14:textId="77777777" w:rsidR="00625553" w:rsidRDefault="00000000">
            <w:pPr>
              <w:pStyle w:val="Compact"/>
            </w:pPr>
            <w:r>
              <w:rPr>
                <w:b/>
                <w:bCs/>
              </w:rPr>
              <w:t>Presence</w:t>
            </w:r>
          </w:p>
        </w:tc>
        <w:tc>
          <w:tcPr>
            <w:tcW w:w="1584" w:type="dxa"/>
          </w:tcPr>
          <w:p w14:paraId="75F0716D" w14:textId="77777777" w:rsidR="00625553" w:rsidRDefault="00000000">
            <w:pPr>
              <w:pStyle w:val="Compact"/>
            </w:pPr>
            <w:r>
              <w:rPr>
                <w:b/>
                <w:bCs/>
              </w:rPr>
              <w:t>Critical</w:t>
            </w:r>
          </w:p>
        </w:tc>
        <w:tc>
          <w:tcPr>
            <w:tcW w:w="1584" w:type="dxa"/>
          </w:tcPr>
          <w:p w14:paraId="243C57A3" w14:textId="77777777" w:rsidR="00625553" w:rsidRDefault="00000000">
            <w:pPr>
              <w:pStyle w:val="Compact"/>
            </w:pPr>
            <w:r>
              <w:rPr>
                <w:b/>
                <w:bCs/>
              </w:rPr>
              <w:t>Description</w:t>
            </w:r>
          </w:p>
        </w:tc>
      </w:tr>
      <w:tr w:rsidR="00625553" w14:paraId="6438ED10" w14:textId="77777777">
        <w:tc>
          <w:tcPr>
            <w:tcW w:w="3168" w:type="dxa"/>
          </w:tcPr>
          <w:p w14:paraId="672C96DD" w14:textId="77777777" w:rsidR="00625553" w:rsidRDefault="00000000">
            <w:pPr>
              <w:pStyle w:val="Compact"/>
            </w:pPr>
            <w:proofErr w:type="spellStart"/>
            <w:r>
              <w:rPr>
                <w:rStyle w:val="VerbatimChar"/>
              </w:rPr>
              <w:t>authorityKeyIdentifier</w:t>
            </w:r>
            <w:proofErr w:type="spellEnd"/>
          </w:p>
        </w:tc>
        <w:tc>
          <w:tcPr>
            <w:tcW w:w="1584" w:type="dxa"/>
          </w:tcPr>
          <w:p w14:paraId="34A4772D" w14:textId="77777777" w:rsidR="00625553" w:rsidRDefault="00000000">
            <w:pPr>
              <w:pStyle w:val="Compact"/>
            </w:pPr>
            <w:r>
              <w:t>MUST</w:t>
            </w:r>
          </w:p>
        </w:tc>
        <w:tc>
          <w:tcPr>
            <w:tcW w:w="1584" w:type="dxa"/>
          </w:tcPr>
          <w:p w14:paraId="247CB97D" w14:textId="77777777" w:rsidR="00625553" w:rsidRDefault="00000000">
            <w:pPr>
              <w:pStyle w:val="Compact"/>
            </w:pPr>
            <w:r>
              <w:t>N</w:t>
            </w:r>
          </w:p>
        </w:tc>
        <w:tc>
          <w:tcPr>
            <w:tcW w:w="1584" w:type="dxa"/>
          </w:tcPr>
          <w:p w14:paraId="5FE4B677"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13589FB9" w14:textId="77777777">
        <w:tc>
          <w:tcPr>
            <w:tcW w:w="3168" w:type="dxa"/>
          </w:tcPr>
          <w:p w14:paraId="76EB65FC" w14:textId="77777777" w:rsidR="00625553" w:rsidRDefault="00000000">
            <w:pPr>
              <w:pStyle w:val="Compact"/>
            </w:pPr>
            <w:proofErr w:type="spellStart"/>
            <w:r>
              <w:rPr>
                <w:rStyle w:val="VerbatimChar"/>
              </w:rPr>
              <w:t>basicConstraints</w:t>
            </w:r>
            <w:proofErr w:type="spellEnd"/>
          </w:p>
        </w:tc>
        <w:tc>
          <w:tcPr>
            <w:tcW w:w="1584" w:type="dxa"/>
          </w:tcPr>
          <w:p w14:paraId="3FB47952" w14:textId="77777777" w:rsidR="00625553" w:rsidRDefault="00000000">
            <w:pPr>
              <w:pStyle w:val="Compact"/>
            </w:pPr>
            <w:r>
              <w:t>MUST</w:t>
            </w:r>
          </w:p>
        </w:tc>
        <w:tc>
          <w:tcPr>
            <w:tcW w:w="1584" w:type="dxa"/>
          </w:tcPr>
          <w:p w14:paraId="099F1389" w14:textId="77777777" w:rsidR="00625553" w:rsidRDefault="00000000">
            <w:pPr>
              <w:pStyle w:val="Compact"/>
            </w:pPr>
            <w:r>
              <w:t>Y</w:t>
            </w:r>
          </w:p>
        </w:tc>
        <w:tc>
          <w:tcPr>
            <w:tcW w:w="1584" w:type="dxa"/>
          </w:tcPr>
          <w:p w14:paraId="36BD32F5"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65ECF2EA" w14:textId="77777777">
        <w:tc>
          <w:tcPr>
            <w:tcW w:w="3168" w:type="dxa"/>
          </w:tcPr>
          <w:p w14:paraId="49F430F5" w14:textId="77777777" w:rsidR="00625553" w:rsidRDefault="00000000">
            <w:pPr>
              <w:pStyle w:val="Compact"/>
            </w:pPr>
            <w:proofErr w:type="spellStart"/>
            <w:r>
              <w:rPr>
                <w:rStyle w:val="VerbatimChar"/>
              </w:rPr>
              <w:t>certificatePolicies</w:t>
            </w:r>
            <w:proofErr w:type="spellEnd"/>
          </w:p>
        </w:tc>
        <w:tc>
          <w:tcPr>
            <w:tcW w:w="1584" w:type="dxa"/>
          </w:tcPr>
          <w:p w14:paraId="3806FC0C" w14:textId="77777777" w:rsidR="00625553" w:rsidRDefault="00000000">
            <w:pPr>
              <w:pStyle w:val="Compact"/>
            </w:pPr>
            <w:r>
              <w:t>MUST</w:t>
            </w:r>
          </w:p>
        </w:tc>
        <w:tc>
          <w:tcPr>
            <w:tcW w:w="1584" w:type="dxa"/>
          </w:tcPr>
          <w:p w14:paraId="7F00386A" w14:textId="77777777" w:rsidR="00625553" w:rsidRDefault="00000000">
            <w:pPr>
              <w:pStyle w:val="Compact"/>
            </w:pPr>
            <w:r>
              <w:t>N</w:t>
            </w:r>
          </w:p>
        </w:tc>
        <w:tc>
          <w:tcPr>
            <w:tcW w:w="1584" w:type="dxa"/>
          </w:tcPr>
          <w:p w14:paraId="46813577"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376D5C1D" w14:textId="77777777">
        <w:tc>
          <w:tcPr>
            <w:tcW w:w="3168" w:type="dxa"/>
          </w:tcPr>
          <w:p w14:paraId="4E2FEF4C" w14:textId="77777777" w:rsidR="00625553" w:rsidRDefault="00000000">
            <w:pPr>
              <w:pStyle w:val="Compact"/>
            </w:pPr>
            <w:proofErr w:type="spellStart"/>
            <w:r>
              <w:rPr>
                <w:rStyle w:val="VerbatimChar"/>
              </w:rPr>
              <w:t>crlDistributionPoints</w:t>
            </w:r>
            <w:proofErr w:type="spellEnd"/>
          </w:p>
        </w:tc>
        <w:tc>
          <w:tcPr>
            <w:tcW w:w="1584" w:type="dxa"/>
          </w:tcPr>
          <w:p w14:paraId="1FFC0CDB" w14:textId="77777777" w:rsidR="00625553" w:rsidRDefault="00000000">
            <w:pPr>
              <w:pStyle w:val="Compact"/>
            </w:pPr>
            <w:r>
              <w:t>MUST</w:t>
            </w:r>
          </w:p>
        </w:tc>
        <w:tc>
          <w:tcPr>
            <w:tcW w:w="1584" w:type="dxa"/>
          </w:tcPr>
          <w:p w14:paraId="2385E3A9" w14:textId="77777777" w:rsidR="00625553" w:rsidRDefault="00000000">
            <w:pPr>
              <w:pStyle w:val="Compact"/>
            </w:pPr>
            <w:r>
              <w:t>N</w:t>
            </w:r>
          </w:p>
        </w:tc>
        <w:tc>
          <w:tcPr>
            <w:tcW w:w="1584" w:type="dxa"/>
          </w:tcPr>
          <w:p w14:paraId="627B836A"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298EE23C" w14:textId="77777777">
        <w:tc>
          <w:tcPr>
            <w:tcW w:w="3168" w:type="dxa"/>
          </w:tcPr>
          <w:p w14:paraId="79739FDF" w14:textId="77777777" w:rsidR="00625553" w:rsidRDefault="00000000">
            <w:pPr>
              <w:pStyle w:val="Compact"/>
            </w:pPr>
            <w:proofErr w:type="spellStart"/>
            <w:r>
              <w:rPr>
                <w:rStyle w:val="VerbatimChar"/>
              </w:rPr>
              <w:t>keyUsage</w:t>
            </w:r>
            <w:proofErr w:type="spellEnd"/>
          </w:p>
        </w:tc>
        <w:tc>
          <w:tcPr>
            <w:tcW w:w="1584" w:type="dxa"/>
          </w:tcPr>
          <w:p w14:paraId="63C917F5" w14:textId="77777777" w:rsidR="00625553" w:rsidRDefault="00000000">
            <w:pPr>
              <w:pStyle w:val="Compact"/>
            </w:pPr>
            <w:r>
              <w:t>MUST</w:t>
            </w:r>
          </w:p>
        </w:tc>
        <w:tc>
          <w:tcPr>
            <w:tcW w:w="1584" w:type="dxa"/>
          </w:tcPr>
          <w:p w14:paraId="34A90C37" w14:textId="77777777" w:rsidR="00625553" w:rsidRDefault="00000000">
            <w:pPr>
              <w:pStyle w:val="Compact"/>
            </w:pPr>
            <w:r>
              <w:t>Y</w:t>
            </w:r>
          </w:p>
        </w:tc>
        <w:tc>
          <w:tcPr>
            <w:tcW w:w="1584" w:type="dxa"/>
          </w:tcPr>
          <w:p w14:paraId="54465745"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B0CBCB8" w14:textId="77777777">
        <w:tc>
          <w:tcPr>
            <w:tcW w:w="3168" w:type="dxa"/>
          </w:tcPr>
          <w:p w14:paraId="6989EE69" w14:textId="77777777" w:rsidR="00625553" w:rsidRDefault="00000000">
            <w:pPr>
              <w:pStyle w:val="Compact"/>
            </w:pPr>
            <w:proofErr w:type="spellStart"/>
            <w:r>
              <w:rPr>
                <w:rStyle w:val="VerbatimChar"/>
              </w:rPr>
              <w:t>subjectKeyIdentifier</w:t>
            </w:r>
            <w:proofErr w:type="spellEnd"/>
          </w:p>
        </w:tc>
        <w:tc>
          <w:tcPr>
            <w:tcW w:w="1584" w:type="dxa"/>
          </w:tcPr>
          <w:p w14:paraId="6B8C3172" w14:textId="77777777" w:rsidR="00625553" w:rsidRDefault="00000000">
            <w:pPr>
              <w:pStyle w:val="Compact"/>
            </w:pPr>
            <w:r>
              <w:t>MUST</w:t>
            </w:r>
          </w:p>
        </w:tc>
        <w:tc>
          <w:tcPr>
            <w:tcW w:w="1584" w:type="dxa"/>
          </w:tcPr>
          <w:p w14:paraId="7C51D38D" w14:textId="77777777" w:rsidR="00625553" w:rsidRDefault="00000000">
            <w:pPr>
              <w:pStyle w:val="Compact"/>
            </w:pPr>
            <w:r>
              <w:t>N</w:t>
            </w:r>
          </w:p>
        </w:tc>
        <w:tc>
          <w:tcPr>
            <w:tcW w:w="1584" w:type="dxa"/>
          </w:tcPr>
          <w:p w14:paraId="6A2DD336"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44702485" w14:textId="77777777">
        <w:tc>
          <w:tcPr>
            <w:tcW w:w="3168" w:type="dxa"/>
          </w:tcPr>
          <w:p w14:paraId="32B0D395" w14:textId="77777777" w:rsidR="00625553" w:rsidRDefault="00000000">
            <w:pPr>
              <w:pStyle w:val="Compact"/>
            </w:pPr>
            <w:proofErr w:type="spellStart"/>
            <w:r>
              <w:rPr>
                <w:rStyle w:val="VerbatimChar"/>
              </w:rPr>
              <w:t>extKeyUsage</w:t>
            </w:r>
            <w:proofErr w:type="spellEnd"/>
          </w:p>
        </w:tc>
        <w:tc>
          <w:tcPr>
            <w:tcW w:w="1584" w:type="dxa"/>
          </w:tcPr>
          <w:p w14:paraId="44B1D4F8" w14:textId="77777777" w:rsidR="00625553" w:rsidRDefault="00000000">
            <w:pPr>
              <w:pStyle w:val="Compact"/>
            </w:pPr>
            <w:r>
              <w:t>MUST</w:t>
            </w:r>
            <w:r>
              <w:rPr>
                <w:rStyle w:val="FootnoteReference"/>
              </w:rPr>
              <w:footnoteReference w:id="9"/>
            </w:r>
          </w:p>
        </w:tc>
        <w:tc>
          <w:tcPr>
            <w:tcW w:w="1584" w:type="dxa"/>
          </w:tcPr>
          <w:p w14:paraId="7543FFC3" w14:textId="77777777" w:rsidR="00625553" w:rsidRDefault="00000000">
            <w:pPr>
              <w:pStyle w:val="Compact"/>
            </w:pPr>
            <w:r>
              <w:t>N</w:t>
            </w:r>
          </w:p>
        </w:tc>
        <w:tc>
          <w:tcPr>
            <w:tcW w:w="1584" w:type="dxa"/>
          </w:tcPr>
          <w:p w14:paraId="4CB7DB98" w14:textId="77777777" w:rsidR="00625553" w:rsidRDefault="00000000">
            <w:pPr>
              <w:pStyle w:val="Compact"/>
            </w:pPr>
            <w:r>
              <w:t xml:space="preserve">See </w:t>
            </w:r>
            <w:hyperlink w:anchor="Xf32e1b175c44d646f52ed6639d47c210fc4db53">
              <w:r w:rsidR="00625553">
                <w:rPr>
                  <w:rStyle w:val="Hyperlink"/>
                </w:rPr>
                <w:t>Section 7.1.2.10.6</w:t>
              </w:r>
            </w:hyperlink>
          </w:p>
        </w:tc>
      </w:tr>
      <w:tr w:rsidR="00625553" w14:paraId="0831374E" w14:textId="77777777">
        <w:tc>
          <w:tcPr>
            <w:tcW w:w="3168" w:type="dxa"/>
          </w:tcPr>
          <w:p w14:paraId="1D35D50A" w14:textId="77777777" w:rsidR="00625553" w:rsidRDefault="00000000">
            <w:pPr>
              <w:pStyle w:val="Compact"/>
            </w:pPr>
            <w:proofErr w:type="spellStart"/>
            <w:r>
              <w:rPr>
                <w:rStyle w:val="VerbatimChar"/>
              </w:rPr>
              <w:t>nameConstraints</w:t>
            </w:r>
            <w:proofErr w:type="spellEnd"/>
          </w:p>
        </w:tc>
        <w:tc>
          <w:tcPr>
            <w:tcW w:w="1584" w:type="dxa"/>
          </w:tcPr>
          <w:p w14:paraId="353AA87D" w14:textId="77777777" w:rsidR="00625553" w:rsidRDefault="00000000">
            <w:pPr>
              <w:pStyle w:val="Compact"/>
            </w:pPr>
            <w:r>
              <w:t>MUST</w:t>
            </w:r>
          </w:p>
        </w:tc>
        <w:tc>
          <w:tcPr>
            <w:tcW w:w="1584" w:type="dxa"/>
          </w:tcPr>
          <w:p w14:paraId="265EA4AB" w14:textId="77777777" w:rsidR="00625553" w:rsidRDefault="00000000">
            <w:pPr>
              <w:pStyle w:val="Compact"/>
            </w:pPr>
            <w:r>
              <w:t>*</w:t>
            </w:r>
            <w:r>
              <w:rPr>
                <w:rStyle w:val="FootnoteReference"/>
              </w:rPr>
              <w:footnoteReference w:id="10"/>
            </w:r>
          </w:p>
        </w:tc>
        <w:tc>
          <w:tcPr>
            <w:tcW w:w="1584" w:type="dxa"/>
          </w:tcPr>
          <w:p w14:paraId="17E0051F" w14:textId="77777777" w:rsidR="00625553" w:rsidRDefault="00000000">
            <w:pPr>
              <w:pStyle w:val="Compact"/>
            </w:pPr>
            <w:r>
              <w:t xml:space="preserve">See </w:t>
            </w:r>
            <w:hyperlink w:anchor="Xf064364335ac124a7fc98faef8ac1843ae1a7cc">
              <w:r w:rsidR="00625553">
                <w:rPr>
                  <w:rStyle w:val="Hyperlink"/>
                </w:rPr>
                <w:t>Section 7.1.2.5.2</w:t>
              </w:r>
            </w:hyperlink>
          </w:p>
        </w:tc>
      </w:tr>
      <w:tr w:rsidR="00625553" w14:paraId="1949B30C" w14:textId="77777777">
        <w:tc>
          <w:tcPr>
            <w:tcW w:w="3168" w:type="dxa"/>
          </w:tcPr>
          <w:p w14:paraId="632351EC" w14:textId="77777777" w:rsidR="00625553" w:rsidRDefault="00000000">
            <w:pPr>
              <w:pStyle w:val="Compact"/>
            </w:pPr>
            <w:proofErr w:type="spellStart"/>
            <w:r>
              <w:rPr>
                <w:rStyle w:val="VerbatimChar"/>
              </w:rPr>
              <w:t>authorityInformationAccess</w:t>
            </w:r>
            <w:proofErr w:type="spellEnd"/>
          </w:p>
        </w:tc>
        <w:tc>
          <w:tcPr>
            <w:tcW w:w="1584" w:type="dxa"/>
          </w:tcPr>
          <w:p w14:paraId="5D0AB97A" w14:textId="77777777" w:rsidR="00625553" w:rsidRDefault="00000000">
            <w:pPr>
              <w:pStyle w:val="Compact"/>
            </w:pPr>
            <w:r>
              <w:t>SHOULD</w:t>
            </w:r>
          </w:p>
        </w:tc>
        <w:tc>
          <w:tcPr>
            <w:tcW w:w="1584" w:type="dxa"/>
          </w:tcPr>
          <w:p w14:paraId="7F7A68FD" w14:textId="77777777" w:rsidR="00625553" w:rsidRDefault="00000000">
            <w:pPr>
              <w:pStyle w:val="Compact"/>
            </w:pPr>
            <w:r>
              <w:t>N</w:t>
            </w:r>
          </w:p>
        </w:tc>
        <w:tc>
          <w:tcPr>
            <w:tcW w:w="1584" w:type="dxa"/>
          </w:tcPr>
          <w:p w14:paraId="161AB2CA"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7DF1BE77" w14:textId="77777777">
        <w:tc>
          <w:tcPr>
            <w:tcW w:w="3168" w:type="dxa"/>
          </w:tcPr>
          <w:p w14:paraId="3B6687A9" w14:textId="77777777" w:rsidR="00625553" w:rsidRDefault="00000000">
            <w:pPr>
              <w:pStyle w:val="Compact"/>
            </w:pPr>
            <w:r>
              <w:t>Signed Certificate Timestamp List</w:t>
            </w:r>
          </w:p>
        </w:tc>
        <w:tc>
          <w:tcPr>
            <w:tcW w:w="1584" w:type="dxa"/>
          </w:tcPr>
          <w:p w14:paraId="676F2FFD" w14:textId="77777777" w:rsidR="00625553" w:rsidRDefault="00000000">
            <w:pPr>
              <w:pStyle w:val="Compact"/>
            </w:pPr>
            <w:r>
              <w:t>MAY</w:t>
            </w:r>
          </w:p>
        </w:tc>
        <w:tc>
          <w:tcPr>
            <w:tcW w:w="1584" w:type="dxa"/>
          </w:tcPr>
          <w:p w14:paraId="2F90F5B2" w14:textId="77777777" w:rsidR="00625553" w:rsidRDefault="00000000">
            <w:pPr>
              <w:pStyle w:val="Compact"/>
            </w:pPr>
            <w:r>
              <w:t>N</w:t>
            </w:r>
          </w:p>
        </w:tc>
        <w:tc>
          <w:tcPr>
            <w:tcW w:w="1584" w:type="dxa"/>
          </w:tcPr>
          <w:p w14:paraId="672E8002"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2EAD549A" w14:textId="77777777">
        <w:tc>
          <w:tcPr>
            <w:tcW w:w="3168" w:type="dxa"/>
          </w:tcPr>
          <w:p w14:paraId="3E24D118" w14:textId="77777777" w:rsidR="00625553" w:rsidRDefault="00000000">
            <w:pPr>
              <w:pStyle w:val="Compact"/>
            </w:pPr>
            <w:r>
              <w:t>Any other extension</w:t>
            </w:r>
          </w:p>
        </w:tc>
        <w:tc>
          <w:tcPr>
            <w:tcW w:w="1584" w:type="dxa"/>
          </w:tcPr>
          <w:p w14:paraId="257654EB" w14:textId="77777777" w:rsidR="00625553" w:rsidRDefault="00000000">
            <w:pPr>
              <w:pStyle w:val="Compact"/>
            </w:pPr>
            <w:r>
              <w:t>NOT RECOMMENDED</w:t>
            </w:r>
          </w:p>
        </w:tc>
        <w:tc>
          <w:tcPr>
            <w:tcW w:w="1584" w:type="dxa"/>
          </w:tcPr>
          <w:p w14:paraId="47A494FC" w14:textId="77777777" w:rsidR="00625553" w:rsidRDefault="00000000">
            <w:pPr>
              <w:pStyle w:val="Compact"/>
            </w:pPr>
            <w:r>
              <w:t>-</w:t>
            </w:r>
          </w:p>
        </w:tc>
        <w:tc>
          <w:tcPr>
            <w:tcW w:w="1584" w:type="dxa"/>
          </w:tcPr>
          <w:p w14:paraId="0FF46AAE"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4A93650C" w14:textId="77777777" w:rsidR="00625553" w:rsidRDefault="00000000">
      <w:pPr>
        <w:pStyle w:val="Heading5"/>
      </w:pPr>
      <w:bookmarkStart w:id="758" w:name="Xf064364335ac124a7fc98faef8ac1843ae1a7cc"/>
      <w:bookmarkEnd w:id="757"/>
      <w:r>
        <w:lastRenderedPageBreak/>
        <w:t>7.1.2.5.2 Technically Constrained TLS Subordinate CA Name Constraints</w:t>
      </w:r>
    </w:p>
    <w:p w14:paraId="139853AE" w14:textId="77777777" w:rsidR="00625553"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55CEF747" w14:textId="77777777" w:rsidR="00625553" w:rsidRDefault="00000000">
      <w:pPr>
        <w:pStyle w:val="TableCaption"/>
      </w:pPr>
      <w:proofErr w:type="spellStart"/>
      <w:r>
        <w:rPr>
          <w:rStyle w:val="VerbatimChar"/>
        </w:rPr>
        <w:t>nameConstraints</w:t>
      </w:r>
      <w:proofErr w:type="spellEnd"/>
      <w:r>
        <w:t xml:space="preserve"> requirements</w:t>
      </w:r>
    </w:p>
    <w:tbl>
      <w:tblPr>
        <w:tblStyle w:val="Table"/>
        <w:tblW w:w="5000" w:type="pct"/>
        <w:tblLayout w:type="fixed"/>
        <w:tblLook w:val="0020" w:firstRow="1" w:lastRow="0" w:firstColumn="0" w:lastColumn="0" w:noHBand="0" w:noVBand="0"/>
      </w:tblPr>
      <w:tblGrid>
        <w:gridCol w:w="3744"/>
        <w:gridCol w:w="5616"/>
      </w:tblGrid>
      <w:tr w:rsidR="00625553" w14:paraId="7B217A10" w14:textId="77777777">
        <w:trPr>
          <w:tblHeader/>
        </w:trPr>
        <w:tc>
          <w:tcPr>
            <w:tcW w:w="3168" w:type="dxa"/>
          </w:tcPr>
          <w:p w14:paraId="7FF13A0D" w14:textId="77777777" w:rsidR="00625553" w:rsidRDefault="00000000">
            <w:pPr>
              <w:pStyle w:val="Compact"/>
            </w:pPr>
            <w:r>
              <w:rPr>
                <w:b/>
                <w:bCs/>
              </w:rPr>
              <w:t>Field</w:t>
            </w:r>
          </w:p>
        </w:tc>
        <w:tc>
          <w:tcPr>
            <w:tcW w:w="4752" w:type="dxa"/>
          </w:tcPr>
          <w:p w14:paraId="644D0E10" w14:textId="77777777" w:rsidR="00625553" w:rsidRDefault="00000000">
            <w:pPr>
              <w:pStyle w:val="Compact"/>
            </w:pPr>
            <w:r>
              <w:rPr>
                <w:b/>
                <w:bCs/>
              </w:rPr>
              <w:t>Description</w:t>
            </w:r>
          </w:p>
        </w:tc>
      </w:tr>
      <w:tr w:rsidR="00625553" w14:paraId="7843A267" w14:textId="77777777">
        <w:tc>
          <w:tcPr>
            <w:tcW w:w="3168" w:type="dxa"/>
          </w:tcPr>
          <w:p w14:paraId="4E54BA7D" w14:textId="77777777" w:rsidR="00625553" w:rsidRDefault="00000000">
            <w:pPr>
              <w:pStyle w:val="Compact"/>
            </w:pPr>
            <w:proofErr w:type="spellStart"/>
            <w:r>
              <w:rPr>
                <w:rStyle w:val="VerbatimChar"/>
              </w:rPr>
              <w:t>permittedSubtrees</w:t>
            </w:r>
            <w:proofErr w:type="spellEnd"/>
          </w:p>
        </w:tc>
        <w:tc>
          <w:tcPr>
            <w:tcW w:w="4752" w:type="dxa"/>
          </w:tcPr>
          <w:p w14:paraId="23831EDC" w14:textId="77777777" w:rsidR="00625553" w:rsidRDefault="00000000">
            <w:pPr>
              <w:pStyle w:val="Compact"/>
            </w:pPr>
            <w:r>
              <w:t xml:space="preserve">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for </w:t>
            </w:r>
            <w:proofErr w:type="gramStart"/>
            <w:r>
              <w:t xml:space="preserve">both of the </w:t>
            </w:r>
            <w:proofErr w:type="spellStart"/>
            <w:r>
              <w:rPr>
                <w:rStyle w:val="VerbatimChar"/>
              </w:rPr>
              <w:t>dNSName</w:t>
            </w:r>
            <w:proofErr w:type="spellEnd"/>
            <w:proofErr w:type="gram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 specified </w:t>
            </w:r>
            <w:proofErr w:type="spellStart"/>
            <w:r>
              <w:rPr>
                <w:rStyle w:val="VerbatimChar"/>
              </w:rPr>
              <w:t>GeneralName</w:t>
            </w:r>
            <w:proofErr w:type="spellEnd"/>
            <w:r>
              <w:t xml:space="preserve"> name type appears within the </w:t>
            </w:r>
            <w:proofErr w:type="spellStart"/>
            <w:r>
              <w:rPr>
                <w:rStyle w:val="VerbatimChar"/>
              </w:rPr>
              <w:t>excludedSubtrees</w:t>
            </w:r>
            <w:proofErr w:type="spellEnd"/>
            <w:r>
              <w:t xml:space="preserve"> to exclude all names of that name type. Additionally, 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of the </w:t>
            </w:r>
            <w:proofErr w:type="spellStart"/>
            <w:r>
              <w:rPr>
                <w:rStyle w:val="VerbatimChar"/>
              </w:rPr>
              <w:t>directoryName</w:t>
            </w:r>
            <w:proofErr w:type="spellEnd"/>
            <w:r>
              <w:t xml:space="preserve"> </w:t>
            </w:r>
            <w:proofErr w:type="spellStart"/>
            <w:r>
              <w:rPr>
                <w:rStyle w:val="VerbatimChar"/>
              </w:rPr>
              <w:t>GeneralName</w:t>
            </w:r>
            <w:proofErr w:type="spellEnd"/>
            <w:r>
              <w:t xml:space="preserve"> name type.</w:t>
            </w:r>
          </w:p>
        </w:tc>
      </w:tr>
      <w:tr w:rsidR="00625553" w14:paraId="04D6C07F" w14:textId="77777777">
        <w:tc>
          <w:tcPr>
            <w:tcW w:w="3168" w:type="dxa"/>
          </w:tcPr>
          <w:p w14:paraId="55BA4A5E" w14:textId="77777777" w:rsidR="00625553" w:rsidRDefault="00000000">
            <w:pPr>
              <w:pStyle w:val="Compact"/>
            </w:pPr>
            <w:r>
              <w:t>    </w:t>
            </w:r>
            <w:proofErr w:type="spellStart"/>
            <w:r>
              <w:rPr>
                <w:rStyle w:val="VerbatimChar"/>
              </w:rPr>
              <w:t>GeneralSubtree</w:t>
            </w:r>
            <w:proofErr w:type="spellEnd"/>
          </w:p>
        </w:tc>
        <w:tc>
          <w:tcPr>
            <w:tcW w:w="4752" w:type="dxa"/>
          </w:tcPr>
          <w:p w14:paraId="66C3E937" w14:textId="77777777" w:rsidR="00625553"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625553" w14:paraId="4C9455A3" w14:textId="77777777">
        <w:tc>
          <w:tcPr>
            <w:tcW w:w="3168" w:type="dxa"/>
          </w:tcPr>
          <w:p w14:paraId="3DA36FA0" w14:textId="77777777" w:rsidR="00625553" w:rsidRDefault="00000000">
            <w:pPr>
              <w:pStyle w:val="Compact"/>
            </w:pPr>
            <w:r>
              <w:t>        </w:t>
            </w:r>
            <w:r>
              <w:rPr>
                <w:rStyle w:val="VerbatimChar"/>
              </w:rPr>
              <w:t>base</w:t>
            </w:r>
          </w:p>
        </w:tc>
        <w:tc>
          <w:tcPr>
            <w:tcW w:w="4752" w:type="dxa"/>
          </w:tcPr>
          <w:p w14:paraId="41FE1C66" w14:textId="77777777" w:rsidR="00625553" w:rsidRDefault="00000000">
            <w:pPr>
              <w:pStyle w:val="Compact"/>
            </w:pPr>
            <w:r>
              <w:t>See following table.</w:t>
            </w:r>
          </w:p>
        </w:tc>
      </w:tr>
      <w:tr w:rsidR="00625553" w14:paraId="1E48E066" w14:textId="77777777">
        <w:tc>
          <w:tcPr>
            <w:tcW w:w="3168" w:type="dxa"/>
          </w:tcPr>
          <w:p w14:paraId="71A62D39" w14:textId="77777777" w:rsidR="00625553" w:rsidRDefault="00000000">
            <w:pPr>
              <w:pStyle w:val="Compact"/>
            </w:pPr>
            <w:r>
              <w:t>        </w:t>
            </w:r>
            <w:r>
              <w:rPr>
                <w:rStyle w:val="VerbatimChar"/>
              </w:rPr>
              <w:t>minimum</w:t>
            </w:r>
          </w:p>
        </w:tc>
        <w:tc>
          <w:tcPr>
            <w:tcW w:w="4752" w:type="dxa"/>
          </w:tcPr>
          <w:p w14:paraId="0F21C9D6" w14:textId="77777777" w:rsidR="00625553" w:rsidRDefault="00000000">
            <w:pPr>
              <w:pStyle w:val="Compact"/>
            </w:pPr>
            <w:r>
              <w:t>MUST NOT be present.</w:t>
            </w:r>
          </w:p>
        </w:tc>
      </w:tr>
      <w:tr w:rsidR="00625553" w14:paraId="67F9AAC9" w14:textId="77777777">
        <w:tc>
          <w:tcPr>
            <w:tcW w:w="3168" w:type="dxa"/>
          </w:tcPr>
          <w:p w14:paraId="6CD571BC" w14:textId="77777777" w:rsidR="00625553" w:rsidRDefault="00000000">
            <w:pPr>
              <w:pStyle w:val="Compact"/>
            </w:pPr>
            <w:r>
              <w:t>        </w:t>
            </w:r>
            <w:r>
              <w:rPr>
                <w:rStyle w:val="VerbatimChar"/>
              </w:rPr>
              <w:t>maximum</w:t>
            </w:r>
          </w:p>
        </w:tc>
        <w:tc>
          <w:tcPr>
            <w:tcW w:w="4752" w:type="dxa"/>
          </w:tcPr>
          <w:p w14:paraId="53791A7A" w14:textId="77777777" w:rsidR="00625553" w:rsidRDefault="00000000">
            <w:pPr>
              <w:pStyle w:val="Compact"/>
            </w:pPr>
            <w:r>
              <w:t>MUST NOT be present.</w:t>
            </w:r>
          </w:p>
        </w:tc>
      </w:tr>
      <w:tr w:rsidR="00625553" w14:paraId="479EC5B6" w14:textId="77777777">
        <w:tc>
          <w:tcPr>
            <w:tcW w:w="3168" w:type="dxa"/>
          </w:tcPr>
          <w:p w14:paraId="7019D382" w14:textId="77777777" w:rsidR="00625553" w:rsidRDefault="00000000">
            <w:pPr>
              <w:pStyle w:val="Compact"/>
            </w:pPr>
            <w:proofErr w:type="spellStart"/>
            <w:r>
              <w:rPr>
                <w:rStyle w:val="VerbatimChar"/>
              </w:rPr>
              <w:t>excludedSubtrees</w:t>
            </w:r>
            <w:proofErr w:type="spellEnd"/>
          </w:p>
        </w:tc>
        <w:tc>
          <w:tcPr>
            <w:tcW w:w="4752" w:type="dxa"/>
          </w:tcPr>
          <w:p w14:paraId="29D4110C" w14:textId="77777777" w:rsidR="00625553" w:rsidRDefault="00000000">
            <w:pPr>
              <w:pStyle w:val="Compact"/>
            </w:pPr>
            <w:r>
              <w:t xml:space="preserve">The </w:t>
            </w:r>
            <w:proofErr w:type="spellStart"/>
            <w:r>
              <w:rPr>
                <w:rStyle w:val="VerbatimChar"/>
              </w:rPr>
              <w:t>excludedSubtrees</w:t>
            </w:r>
            <w:proofErr w:type="spellEnd"/>
            <w:r>
              <w:t xml:space="preserve"> MUST contain at least one </w:t>
            </w:r>
            <w:proofErr w:type="spellStart"/>
            <w:r>
              <w:rPr>
                <w:rStyle w:val="VerbatimChar"/>
              </w:rPr>
              <w:t>GeneralSubtree</w:t>
            </w:r>
            <w:proofErr w:type="spellEnd"/>
            <w:r>
              <w:t xml:space="preserve"> for each of the </w:t>
            </w:r>
            <w:proofErr w:type="spellStart"/>
            <w:r>
              <w:rPr>
                <w:rStyle w:val="VerbatimChar"/>
              </w:rPr>
              <w:t>dNSName</w:t>
            </w:r>
            <w:proofErr w:type="spell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there is an instance present of that name type in the </w:t>
            </w:r>
            <w:proofErr w:type="spellStart"/>
            <w:r>
              <w:rPr>
                <w:rStyle w:val="VerbatimChar"/>
              </w:rPr>
              <w:t>permittedSubtrees</w:t>
            </w:r>
            <w:proofErr w:type="spellEnd"/>
            <w:r>
              <w:t xml:space="preserve">. The </w:t>
            </w:r>
            <w:proofErr w:type="spellStart"/>
            <w:r>
              <w:rPr>
                <w:rStyle w:val="VerbatimChar"/>
              </w:rPr>
              <w:t>directoryName</w:t>
            </w:r>
            <w:proofErr w:type="spellEnd"/>
            <w:r>
              <w:t xml:space="preserve"> name type is NOT RECOMMENDED.</w:t>
            </w:r>
          </w:p>
        </w:tc>
      </w:tr>
      <w:tr w:rsidR="00625553" w14:paraId="76A7CF18" w14:textId="77777777">
        <w:tc>
          <w:tcPr>
            <w:tcW w:w="3168" w:type="dxa"/>
          </w:tcPr>
          <w:p w14:paraId="3113B47B" w14:textId="77777777" w:rsidR="00625553" w:rsidRDefault="00000000">
            <w:pPr>
              <w:pStyle w:val="Compact"/>
            </w:pPr>
            <w:r>
              <w:t>    </w:t>
            </w:r>
            <w:proofErr w:type="spellStart"/>
            <w:r>
              <w:rPr>
                <w:rStyle w:val="VerbatimChar"/>
              </w:rPr>
              <w:t>GeneralSubtree</w:t>
            </w:r>
            <w:proofErr w:type="spellEnd"/>
          </w:p>
        </w:tc>
        <w:tc>
          <w:tcPr>
            <w:tcW w:w="4752" w:type="dxa"/>
          </w:tcPr>
          <w:p w14:paraId="5BFF9299" w14:textId="77777777" w:rsidR="00625553"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625553" w14:paraId="08D9DC4C" w14:textId="77777777">
        <w:tc>
          <w:tcPr>
            <w:tcW w:w="3168" w:type="dxa"/>
          </w:tcPr>
          <w:p w14:paraId="1EC0D1EB" w14:textId="77777777" w:rsidR="00625553" w:rsidRDefault="00000000">
            <w:pPr>
              <w:pStyle w:val="Compact"/>
            </w:pPr>
            <w:r>
              <w:t>        </w:t>
            </w:r>
            <w:r>
              <w:rPr>
                <w:rStyle w:val="VerbatimChar"/>
              </w:rPr>
              <w:t>base</w:t>
            </w:r>
          </w:p>
        </w:tc>
        <w:tc>
          <w:tcPr>
            <w:tcW w:w="4752" w:type="dxa"/>
          </w:tcPr>
          <w:p w14:paraId="6641E422" w14:textId="77777777" w:rsidR="00625553" w:rsidRDefault="00000000">
            <w:pPr>
              <w:pStyle w:val="Compact"/>
            </w:pPr>
            <w:r>
              <w:t>See following table.</w:t>
            </w:r>
          </w:p>
        </w:tc>
      </w:tr>
      <w:tr w:rsidR="00625553" w14:paraId="1897CE60" w14:textId="77777777">
        <w:tc>
          <w:tcPr>
            <w:tcW w:w="3168" w:type="dxa"/>
          </w:tcPr>
          <w:p w14:paraId="28E51153" w14:textId="77777777" w:rsidR="00625553" w:rsidRDefault="00000000">
            <w:pPr>
              <w:pStyle w:val="Compact"/>
            </w:pPr>
            <w:r>
              <w:t>        </w:t>
            </w:r>
            <w:r>
              <w:rPr>
                <w:rStyle w:val="VerbatimChar"/>
              </w:rPr>
              <w:t>minimum</w:t>
            </w:r>
          </w:p>
        </w:tc>
        <w:tc>
          <w:tcPr>
            <w:tcW w:w="4752" w:type="dxa"/>
          </w:tcPr>
          <w:p w14:paraId="76D65C17" w14:textId="77777777" w:rsidR="00625553" w:rsidRDefault="00000000">
            <w:pPr>
              <w:pStyle w:val="Compact"/>
            </w:pPr>
            <w:r>
              <w:t>MUST NOT be present.</w:t>
            </w:r>
          </w:p>
        </w:tc>
      </w:tr>
      <w:tr w:rsidR="00625553" w14:paraId="40C40A7D" w14:textId="77777777">
        <w:tc>
          <w:tcPr>
            <w:tcW w:w="3168" w:type="dxa"/>
          </w:tcPr>
          <w:p w14:paraId="12D501A2" w14:textId="77777777" w:rsidR="00625553" w:rsidRDefault="00000000">
            <w:pPr>
              <w:pStyle w:val="Compact"/>
            </w:pPr>
            <w:r>
              <w:t>        </w:t>
            </w:r>
            <w:r>
              <w:rPr>
                <w:rStyle w:val="VerbatimChar"/>
              </w:rPr>
              <w:t>maximum</w:t>
            </w:r>
          </w:p>
        </w:tc>
        <w:tc>
          <w:tcPr>
            <w:tcW w:w="4752" w:type="dxa"/>
          </w:tcPr>
          <w:p w14:paraId="10AC65A4" w14:textId="77777777" w:rsidR="00625553" w:rsidRDefault="00000000">
            <w:pPr>
              <w:pStyle w:val="Compact"/>
            </w:pPr>
            <w:r>
              <w:t>MUST NOT be present.</w:t>
            </w:r>
          </w:p>
        </w:tc>
      </w:tr>
    </w:tbl>
    <w:p w14:paraId="3BD322F2" w14:textId="77777777" w:rsidR="00625553" w:rsidRDefault="00000000">
      <w:pPr>
        <w:pStyle w:val="BodyText"/>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2DF066F8" w14:textId="77777777" w:rsidR="00625553" w:rsidRDefault="00000000">
      <w:pPr>
        <w:pStyle w:val="TableCaption"/>
      </w:pPr>
      <w:proofErr w:type="spellStart"/>
      <w:r>
        <w:rPr>
          <w:rStyle w:val="VerbatimChar"/>
        </w:rPr>
        <w:lastRenderedPageBreak/>
        <w:t>GeneralName</w:t>
      </w:r>
      <w:proofErr w:type="spellEnd"/>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1418"/>
        <w:gridCol w:w="1229"/>
        <w:gridCol w:w="2175"/>
        <w:gridCol w:w="2269"/>
        <w:gridCol w:w="2269"/>
      </w:tblGrid>
      <w:tr w:rsidR="00625553" w14:paraId="5E04B7B2" w14:textId="77777777">
        <w:trPr>
          <w:tblHeader/>
        </w:trPr>
        <w:tc>
          <w:tcPr>
            <w:tcW w:w="1200" w:type="dxa"/>
          </w:tcPr>
          <w:p w14:paraId="7AAB15C0" w14:textId="77777777" w:rsidR="00625553" w:rsidRDefault="00000000">
            <w:pPr>
              <w:pStyle w:val="Compact"/>
            </w:pPr>
            <w:r>
              <w:rPr>
                <w:b/>
                <w:bCs/>
              </w:rPr>
              <w:t>Name Type</w:t>
            </w:r>
          </w:p>
        </w:tc>
        <w:tc>
          <w:tcPr>
            <w:tcW w:w="1040" w:type="dxa"/>
          </w:tcPr>
          <w:p w14:paraId="106E68E7" w14:textId="77777777" w:rsidR="00625553" w:rsidRDefault="00000000">
            <w:pPr>
              <w:pStyle w:val="Compact"/>
            </w:pPr>
            <w:r>
              <w:rPr>
                <w:b/>
                <w:bCs/>
              </w:rPr>
              <w:t>Presence</w:t>
            </w:r>
          </w:p>
        </w:tc>
        <w:tc>
          <w:tcPr>
            <w:tcW w:w="1840" w:type="dxa"/>
          </w:tcPr>
          <w:p w14:paraId="76BB2D06" w14:textId="77777777" w:rsidR="00625553" w:rsidRDefault="00000000">
            <w:pPr>
              <w:pStyle w:val="Compact"/>
            </w:pPr>
            <w:r>
              <w:rPr>
                <w:b/>
                <w:bCs/>
              </w:rPr>
              <w:t>Permitted Subtrees</w:t>
            </w:r>
          </w:p>
        </w:tc>
        <w:tc>
          <w:tcPr>
            <w:tcW w:w="1920" w:type="dxa"/>
          </w:tcPr>
          <w:p w14:paraId="05BB277C" w14:textId="77777777" w:rsidR="00625553" w:rsidRDefault="00000000">
            <w:pPr>
              <w:pStyle w:val="Compact"/>
            </w:pPr>
            <w:r>
              <w:rPr>
                <w:b/>
                <w:bCs/>
              </w:rPr>
              <w:t>Excluded Subtrees</w:t>
            </w:r>
          </w:p>
        </w:tc>
        <w:tc>
          <w:tcPr>
            <w:tcW w:w="1920" w:type="dxa"/>
          </w:tcPr>
          <w:p w14:paraId="77E66D86" w14:textId="77777777" w:rsidR="00625553" w:rsidRDefault="00000000">
            <w:pPr>
              <w:pStyle w:val="Compact"/>
            </w:pPr>
            <w:r>
              <w:rPr>
                <w:b/>
                <w:bCs/>
              </w:rPr>
              <w:t>Entire Namespace Exclusion</w:t>
            </w:r>
          </w:p>
        </w:tc>
      </w:tr>
      <w:tr w:rsidR="00625553" w14:paraId="28FD1DC5" w14:textId="77777777">
        <w:tc>
          <w:tcPr>
            <w:tcW w:w="1200" w:type="dxa"/>
          </w:tcPr>
          <w:p w14:paraId="760817FB" w14:textId="77777777" w:rsidR="00625553" w:rsidRDefault="00000000">
            <w:pPr>
              <w:pStyle w:val="Compact"/>
            </w:pPr>
            <w:proofErr w:type="spellStart"/>
            <w:r>
              <w:rPr>
                <w:rStyle w:val="VerbatimChar"/>
              </w:rPr>
              <w:t>dNSName</w:t>
            </w:r>
            <w:proofErr w:type="spellEnd"/>
          </w:p>
        </w:tc>
        <w:tc>
          <w:tcPr>
            <w:tcW w:w="1040" w:type="dxa"/>
          </w:tcPr>
          <w:p w14:paraId="2F8CDCBD" w14:textId="77777777" w:rsidR="00625553" w:rsidRDefault="00000000">
            <w:pPr>
              <w:pStyle w:val="Compact"/>
            </w:pPr>
            <w:r>
              <w:t>MUST</w:t>
            </w:r>
          </w:p>
        </w:tc>
        <w:tc>
          <w:tcPr>
            <w:tcW w:w="1840" w:type="dxa"/>
          </w:tcPr>
          <w:p w14:paraId="49FD0F82" w14:textId="77777777" w:rsidR="00625553" w:rsidRDefault="00000000">
            <w:pPr>
              <w:pStyle w:val="Compact"/>
            </w:pPr>
            <w:r>
              <w:t xml:space="preserve">The CA MUST confirm that the Applicant has registered 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sidR="00625553">
                <w:rPr>
                  <w:rStyle w:val="Hyperlink"/>
                </w:rPr>
                <w:t>Section 3.2.2.4</w:t>
              </w:r>
            </w:hyperlink>
            <w:r>
              <w:t>.</w:t>
            </w:r>
          </w:p>
        </w:tc>
        <w:tc>
          <w:tcPr>
            <w:tcW w:w="1920" w:type="dxa"/>
          </w:tcPr>
          <w:p w14:paraId="0C48C7B2" w14:textId="77777777" w:rsidR="00625553" w:rsidRDefault="00000000">
            <w:pPr>
              <w:pStyle w:val="Compact"/>
            </w:pPr>
            <w:r>
              <w:t xml:space="preserve">If at least one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the CA MAY indicate one or more subordinate domains to be excluded.</w:t>
            </w:r>
          </w:p>
        </w:tc>
        <w:tc>
          <w:tcPr>
            <w:tcW w:w="1920" w:type="dxa"/>
          </w:tcPr>
          <w:p w14:paraId="5F21A67E" w14:textId="77777777" w:rsidR="00625553" w:rsidRDefault="00000000">
            <w:pPr>
              <w:pStyle w:val="Compact"/>
            </w:pPr>
            <w:r>
              <w:t xml:space="preserve">If no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xml:space="preserve">, then the CA MUST include a zero-length </w:t>
            </w:r>
            <w:proofErr w:type="spellStart"/>
            <w:r>
              <w:rPr>
                <w:rStyle w:val="VerbatimChar"/>
              </w:rPr>
              <w:t>dNSName</w:t>
            </w:r>
            <w:proofErr w:type="spellEnd"/>
            <w:r>
              <w:t xml:space="preserve"> to indicate no domain names are permitted.</w:t>
            </w:r>
          </w:p>
        </w:tc>
      </w:tr>
      <w:tr w:rsidR="00625553" w14:paraId="21FDDC05" w14:textId="77777777">
        <w:tc>
          <w:tcPr>
            <w:tcW w:w="1200" w:type="dxa"/>
          </w:tcPr>
          <w:p w14:paraId="116BDAEC" w14:textId="77777777" w:rsidR="00625553" w:rsidRDefault="00000000">
            <w:pPr>
              <w:pStyle w:val="Compact"/>
            </w:pPr>
            <w:proofErr w:type="spellStart"/>
            <w:r>
              <w:rPr>
                <w:rStyle w:val="VerbatimChar"/>
              </w:rPr>
              <w:t>iPAddress</w:t>
            </w:r>
            <w:proofErr w:type="spellEnd"/>
          </w:p>
        </w:tc>
        <w:tc>
          <w:tcPr>
            <w:tcW w:w="1040" w:type="dxa"/>
          </w:tcPr>
          <w:p w14:paraId="71BA46BB" w14:textId="77777777" w:rsidR="00625553" w:rsidRDefault="00000000">
            <w:pPr>
              <w:pStyle w:val="Compact"/>
            </w:pPr>
            <w:r>
              <w:t>MUST</w:t>
            </w:r>
          </w:p>
        </w:tc>
        <w:tc>
          <w:tcPr>
            <w:tcW w:w="1840" w:type="dxa"/>
          </w:tcPr>
          <w:p w14:paraId="12385A37" w14:textId="77777777" w:rsidR="00625553" w:rsidRDefault="00000000">
            <w:pPr>
              <w:pStyle w:val="Compact"/>
            </w:pPr>
            <w:r>
              <w:t xml:space="preserve">The CA MUST confirm that the Applicant has been assigned 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sidR="00625553">
                <w:rPr>
                  <w:rStyle w:val="Hyperlink"/>
                </w:rPr>
                <w:t>Section 3.2.2.5</w:t>
              </w:r>
            </w:hyperlink>
            <w:r>
              <w:t>.</w:t>
            </w:r>
          </w:p>
        </w:tc>
        <w:tc>
          <w:tcPr>
            <w:tcW w:w="1920" w:type="dxa"/>
          </w:tcPr>
          <w:p w14:paraId="16E9A136" w14:textId="77777777" w:rsidR="00625553" w:rsidRDefault="00000000">
            <w:pPr>
              <w:pStyle w:val="Compact"/>
            </w:pPr>
            <w:r>
              <w:t xml:space="preserve">If at least one </w:t>
            </w:r>
            <w:proofErr w:type="spellStart"/>
            <w:r>
              <w:rPr>
                <w:rStyle w:val="VerbatimChar"/>
              </w:rPr>
              <w:t>iPAddress</w:t>
            </w:r>
            <w:proofErr w:type="spellEnd"/>
            <w:r>
              <w:t xml:space="preserve"> instance is present in the </w:t>
            </w:r>
            <w:proofErr w:type="spellStart"/>
            <w:r>
              <w:rPr>
                <w:rStyle w:val="VerbatimChar"/>
              </w:rPr>
              <w:t>permittedSubtrees</w:t>
            </w:r>
            <w:proofErr w:type="spellEnd"/>
            <w:r>
              <w:t>, the CA MAY indicate one or more subdivisions of those ranges to be excluded.</w:t>
            </w:r>
          </w:p>
        </w:tc>
        <w:tc>
          <w:tcPr>
            <w:tcW w:w="1920" w:type="dxa"/>
          </w:tcPr>
          <w:p w14:paraId="1BDA550F" w14:textId="77777777" w:rsidR="00625553" w:rsidRDefault="00000000">
            <w:pPr>
              <w:pStyle w:val="Compact"/>
            </w:pPr>
            <w:r>
              <w:t xml:space="preserve">If no IPv4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8 zero octets, indicating the IPv4 range of 0.0.0.0/0 being excluded. If no IPv6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32 zero octets, indicating the IPv6 range </w:t>
            </w:r>
            <w:proofErr w:type="gramStart"/>
            <w:r>
              <w:t>of :</w:t>
            </w:r>
            <w:proofErr w:type="gramEnd"/>
            <w:r>
              <w:t>:0/0 being excluded.</w:t>
            </w:r>
          </w:p>
        </w:tc>
      </w:tr>
      <w:tr w:rsidR="00625553" w14:paraId="1CB23B05" w14:textId="77777777">
        <w:tc>
          <w:tcPr>
            <w:tcW w:w="1200" w:type="dxa"/>
          </w:tcPr>
          <w:p w14:paraId="22EE6ECE" w14:textId="77777777" w:rsidR="00625553" w:rsidRDefault="00000000">
            <w:pPr>
              <w:pStyle w:val="Compact"/>
            </w:pPr>
            <w:proofErr w:type="spellStart"/>
            <w:r>
              <w:rPr>
                <w:rStyle w:val="VerbatimChar"/>
              </w:rPr>
              <w:t>directoryName</w:t>
            </w:r>
            <w:proofErr w:type="spellEnd"/>
          </w:p>
        </w:tc>
        <w:tc>
          <w:tcPr>
            <w:tcW w:w="1040" w:type="dxa"/>
          </w:tcPr>
          <w:p w14:paraId="301D9726" w14:textId="77777777" w:rsidR="00625553" w:rsidRDefault="00000000">
            <w:pPr>
              <w:pStyle w:val="Compact"/>
            </w:pPr>
            <w:r>
              <w:t>MUST</w:t>
            </w:r>
          </w:p>
        </w:tc>
        <w:tc>
          <w:tcPr>
            <w:tcW w:w="1840" w:type="dxa"/>
          </w:tcPr>
          <w:p w14:paraId="7A3C5D20" w14:textId="77777777" w:rsidR="00625553"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625553">
                <w:rPr>
                  <w:rStyle w:val="Hyperlink"/>
                </w:rPr>
                <w:t>Section 7.1.2</w:t>
              </w:r>
            </w:hyperlink>
            <w:r>
              <w:t xml:space="preserve">), </w:t>
            </w:r>
            <w:r>
              <w:lastRenderedPageBreak/>
              <w:t xml:space="preserve">including Name Forms (See </w:t>
            </w:r>
            <w:hyperlink w:anchor="X551a1f9df7ab3f98f6d6d5943e4a45a5bb83086">
              <w:r w:rsidR="00625553">
                <w:rPr>
                  <w:rStyle w:val="Hyperlink"/>
                </w:rPr>
                <w:t>Section 7.1.4</w:t>
              </w:r>
            </w:hyperlink>
            <w:r>
              <w:t>).</w:t>
            </w:r>
          </w:p>
        </w:tc>
        <w:tc>
          <w:tcPr>
            <w:tcW w:w="1920" w:type="dxa"/>
          </w:tcPr>
          <w:p w14:paraId="78CD8A09" w14:textId="77777777" w:rsidR="00625553" w:rsidRDefault="00000000">
            <w:pPr>
              <w:pStyle w:val="Compact"/>
            </w:pPr>
            <w:r>
              <w:lastRenderedPageBreak/>
              <w:t xml:space="preserve">It is NOT RECOMMENDED to include values within </w:t>
            </w:r>
            <w:proofErr w:type="spellStart"/>
            <w:r>
              <w:rPr>
                <w:rStyle w:val="VerbatimChar"/>
              </w:rPr>
              <w:t>excludedSubtrees</w:t>
            </w:r>
            <w:proofErr w:type="spellEnd"/>
            <w:r>
              <w:t>.</w:t>
            </w:r>
          </w:p>
        </w:tc>
        <w:tc>
          <w:tcPr>
            <w:tcW w:w="1920" w:type="dxa"/>
          </w:tcPr>
          <w:p w14:paraId="00356D64" w14:textId="77777777" w:rsidR="00625553" w:rsidRDefault="00000000">
            <w:pPr>
              <w:pStyle w:val="Compact"/>
            </w:pPr>
            <w:r>
              <w:t xml:space="preserve">The CA MUST include a value within </w:t>
            </w:r>
            <w:proofErr w:type="spellStart"/>
            <w:r>
              <w:rPr>
                <w:rStyle w:val="VerbatimChar"/>
              </w:rPr>
              <w:t>permittedSubtrees</w:t>
            </w:r>
            <w:proofErr w:type="spellEnd"/>
            <w:r>
              <w:t>, and as such, this does not apply. See the Excluded Subtrees requirements for more.</w:t>
            </w:r>
          </w:p>
        </w:tc>
      </w:tr>
      <w:tr w:rsidR="00625553" w14:paraId="546D3EFE" w14:textId="77777777">
        <w:tc>
          <w:tcPr>
            <w:tcW w:w="1200" w:type="dxa"/>
          </w:tcPr>
          <w:p w14:paraId="7C8EF04D" w14:textId="77777777" w:rsidR="00625553" w:rsidRDefault="00000000">
            <w:pPr>
              <w:pStyle w:val="Compact"/>
            </w:pPr>
            <w:proofErr w:type="spellStart"/>
            <w:r>
              <w:rPr>
                <w:rStyle w:val="VerbatimChar"/>
              </w:rPr>
              <w:t>otherName</w:t>
            </w:r>
            <w:proofErr w:type="spellEnd"/>
          </w:p>
        </w:tc>
        <w:tc>
          <w:tcPr>
            <w:tcW w:w="1040" w:type="dxa"/>
          </w:tcPr>
          <w:p w14:paraId="12A5BF20" w14:textId="77777777" w:rsidR="00625553" w:rsidRDefault="00000000">
            <w:pPr>
              <w:pStyle w:val="Compact"/>
            </w:pPr>
            <w:r>
              <w:t>NOT RECOMMENDED</w:t>
            </w:r>
          </w:p>
        </w:tc>
        <w:tc>
          <w:tcPr>
            <w:tcW w:w="1840" w:type="dxa"/>
          </w:tcPr>
          <w:p w14:paraId="7BA1D98E" w14:textId="77777777" w:rsidR="00625553" w:rsidRDefault="00000000">
            <w:pPr>
              <w:pStyle w:val="Compact"/>
            </w:pPr>
            <w:r>
              <w:t>See below</w:t>
            </w:r>
          </w:p>
        </w:tc>
        <w:tc>
          <w:tcPr>
            <w:tcW w:w="1920" w:type="dxa"/>
          </w:tcPr>
          <w:p w14:paraId="0B241FDD" w14:textId="77777777" w:rsidR="00625553" w:rsidRDefault="00000000">
            <w:pPr>
              <w:pStyle w:val="Compact"/>
            </w:pPr>
            <w:r>
              <w:t>See below</w:t>
            </w:r>
          </w:p>
        </w:tc>
        <w:tc>
          <w:tcPr>
            <w:tcW w:w="1920" w:type="dxa"/>
          </w:tcPr>
          <w:p w14:paraId="03E71DC2" w14:textId="77777777" w:rsidR="00625553" w:rsidRDefault="00000000">
            <w:pPr>
              <w:pStyle w:val="Compact"/>
            </w:pPr>
            <w:r>
              <w:t>See below</w:t>
            </w:r>
          </w:p>
        </w:tc>
      </w:tr>
      <w:tr w:rsidR="00625553" w14:paraId="47261D2D" w14:textId="77777777">
        <w:tc>
          <w:tcPr>
            <w:tcW w:w="1200" w:type="dxa"/>
          </w:tcPr>
          <w:p w14:paraId="7E1673DB" w14:textId="77777777" w:rsidR="00625553" w:rsidRDefault="00000000">
            <w:pPr>
              <w:pStyle w:val="Compact"/>
            </w:pPr>
            <w:r>
              <w:t>Any other value</w:t>
            </w:r>
          </w:p>
        </w:tc>
        <w:tc>
          <w:tcPr>
            <w:tcW w:w="1040" w:type="dxa"/>
          </w:tcPr>
          <w:p w14:paraId="3E6793BE" w14:textId="77777777" w:rsidR="00625553" w:rsidRDefault="00000000">
            <w:pPr>
              <w:pStyle w:val="Compact"/>
            </w:pPr>
            <w:r>
              <w:t>MUST NOT</w:t>
            </w:r>
          </w:p>
        </w:tc>
        <w:tc>
          <w:tcPr>
            <w:tcW w:w="1840" w:type="dxa"/>
          </w:tcPr>
          <w:p w14:paraId="269BAB2E" w14:textId="77777777" w:rsidR="00625553" w:rsidRDefault="00000000">
            <w:pPr>
              <w:pStyle w:val="Compact"/>
            </w:pPr>
            <w:r>
              <w:t>-</w:t>
            </w:r>
          </w:p>
        </w:tc>
        <w:tc>
          <w:tcPr>
            <w:tcW w:w="1920" w:type="dxa"/>
          </w:tcPr>
          <w:p w14:paraId="3D02BE4E" w14:textId="77777777" w:rsidR="00625553" w:rsidRDefault="00000000">
            <w:pPr>
              <w:pStyle w:val="Compact"/>
            </w:pPr>
            <w:r>
              <w:t>-</w:t>
            </w:r>
          </w:p>
        </w:tc>
        <w:tc>
          <w:tcPr>
            <w:tcW w:w="1920" w:type="dxa"/>
          </w:tcPr>
          <w:p w14:paraId="2D4B91D3" w14:textId="77777777" w:rsidR="00625553" w:rsidRDefault="00000000">
            <w:pPr>
              <w:pStyle w:val="Compact"/>
            </w:pPr>
            <w:r>
              <w:t>-</w:t>
            </w:r>
          </w:p>
        </w:tc>
      </w:tr>
    </w:tbl>
    <w:p w14:paraId="1C3A12CE" w14:textId="77777777" w:rsidR="00625553" w:rsidRDefault="00000000">
      <w:pPr>
        <w:pStyle w:val="BodyText"/>
      </w:pPr>
      <w:r>
        <w:t xml:space="preserve">Any </w:t>
      </w:r>
      <w:proofErr w:type="spellStart"/>
      <w:proofErr w:type="gramStart"/>
      <w:r>
        <w:rPr>
          <w:rStyle w:val="VerbatimChar"/>
        </w:rPr>
        <w:t>otherName</w:t>
      </w:r>
      <w:proofErr w:type="spellEnd"/>
      <w:proofErr w:type="gramEnd"/>
      <w:r>
        <w:t>, if present:</w:t>
      </w:r>
    </w:p>
    <w:p w14:paraId="7AF018F0" w14:textId="77777777" w:rsidR="00625553" w:rsidRDefault="00000000">
      <w:pPr>
        <w:pStyle w:val="Compact"/>
        <w:numPr>
          <w:ilvl w:val="0"/>
          <w:numId w:val="93"/>
        </w:numPr>
      </w:pPr>
      <w:r>
        <w:t>MUST apply in the context of the public Internet, unless:</w:t>
      </w:r>
    </w:p>
    <w:p w14:paraId="67F9A08D" w14:textId="77777777" w:rsidR="00625553" w:rsidRDefault="00000000">
      <w:pPr>
        <w:pStyle w:val="Compact"/>
        <w:numPr>
          <w:ilvl w:val="1"/>
          <w:numId w:val="94"/>
        </w:numPr>
      </w:pPr>
      <w:r>
        <w:t xml:space="preserve">the </w:t>
      </w:r>
      <w:r>
        <w:rPr>
          <w:rStyle w:val="VerbatimChar"/>
        </w:rPr>
        <w:t>type-id</w:t>
      </w:r>
      <w:r>
        <w:t xml:space="preserve"> falls within an OID arc for which the Applicant demonstrates ownership, or,</w:t>
      </w:r>
    </w:p>
    <w:p w14:paraId="6E913AAE" w14:textId="77777777" w:rsidR="00625553" w:rsidRDefault="00000000">
      <w:pPr>
        <w:pStyle w:val="Compact"/>
        <w:numPr>
          <w:ilvl w:val="1"/>
          <w:numId w:val="94"/>
        </w:numPr>
      </w:pPr>
      <w:r>
        <w:t>the Applicant can otherwise demonstrate the right to assert the data in a public context.</w:t>
      </w:r>
    </w:p>
    <w:p w14:paraId="54850FE8" w14:textId="77777777" w:rsidR="00625553" w:rsidRDefault="00000000">
      <w:pPr>
        <w:pStyle w:val="Compact"/>
        <w:numPr>
          <w:ilvl w:val="0"/>
          <w:numId w:val="93"/>
        </w:numPr>
      </w:pPr>
      <w:r>
        <w:t>MUST NOT include semantics that will mislead the Relying Party about certificate information verified by the CA.</w:t>
      </w:r>
    </w:p>
    <w:p w14:paraId="0FC02A4D" w14:textId="77777777" w:rsidR="00625553" w:rsidRDefault="00000000">
      <w:pPr>
        <w:pStyle w:val="Compact"/>
        <w:numPr>
          <w:ilvl w:val="0"/>
          <w:numId w:val="93"/>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5A23787B" w14:textId="77777777" w:rsidR="00625553" w:rsidRDefault="00000000">
      <w:pPr>
        <w:pStyle w:val="FirstParagraph"/>
      </w:pPr>
      <w:r>
        <w:t>CAs SHALL NOT include additional names unless the CA is aware of a reason for including the data in the Certificate.</w:t>
      </w:r>
    </w:p>
    <w:p w14:paraId="1DD1DC7B" w14:textId="77777777" w:rsidR="00625553" w:rsidRDefault="00000000">
      <w:pPr>
        <w:pStyle w:val="Heading4"/>
      </w:pPr>
      <w:bookmarkStart w:id="759" w:name="X99197482bfd77aca3a2b561b19fa1ecfd02e70d"/>
      <w:bookmarkEnd w:id="756"/>
      <w:bookmarkEnd w:id="758"/>
      <w:r>
        <w:t>7.1.2.6 TLS Subordinate CA Certificate Profile</w:t>
      </w:r>
    </w:p>
    <w:tbl>
      <w:tblPr>
        <w:tblStyle w:val="Table"/>
        <w:tblW w:w="5000" w:type="pct"/>
        <w:tblLayout w:type="fixed"/>
        <w:tblLook w:val="0020" w:firstRow="1" w:lastRow="0" w:firstColumn="0" w:lastColumn="0" w:noHBand="0" w:noVBand="0"/>
      </w:tblPr>
      <w:tblGrid>
        <w:gridCol w:w="3744"/>
        <w:gridCol w:w="5616"/>
      </w:tblGrid>
      <w:tr w:rsidR="00625553" w14:paraId="07086346" w14:textId="77777777">
        <w:trPr>
          <w:tblHeader/>
        </w:trPr>
        <w:tc>
          <w:tcPr>
            <w:tcW w:w="3168" w:type="dxa"/>
          </w:tcPr>
          <w:p w14:paraId="17040D57" w14:textId="77777777" w:rsidR="00625553" w:rsidRDefault="00000000">
            <w:pPr>
              <w:pStyle w:val="Compact"/>
            </w:pPr>
            <w:r>
              <w:rPr>
                <w:b/>
                <w:bCs/>
              </w:rPr>
              <w:t>Field</w:t>
            </w:r>
          </w:p>
        </w:tc>
        <w:tc>
          <w:tcPr>
            <w:tcW w:w="4752" w:type="dxa"/>
          </w:tcPr>
          <w:p w14:paraId="11806DFE" w14:textId="77777777" w:rsidR="00625553" w:rsidRDefault="00000000">
            <w:pPr>
              <w:pStyle w:val="Compact"/>
            </w:pPr>
            <w:r>
              <w:rPr>
                <w:b/>
                <w:bCs/>
              </w:rPr>
              <w:t>Description</w:t>
            </w:r>
          </w:p>
        </w:tc>
      </w:tr>
      <w:tr w:rsidR="00625553" w14:paraId="12FC4CFE" w14:textId="77777777">
        <w:tc>
          <w:tcPr>
            <w:tcW w:w="3168" w:type="dxa"/>
          </w:tcPr>
          <w:p w14:paraId="67D5182B" w14:textId="77777777" w:rsidR="00625553" w:rsidRDefault="00000000">
            <w:pPr>
              <w:pStyle w:val="Compact"/>
            </w:pPr>
            <w:proofErr w:type="spellStart"/>
            <w:r>
              <w:rPr>
                <w:rStyle w:val="VerbatimChar"/>
              </w:rPr>
              <w:t>tbsCertificate</w:t>
            </w:r>
            <w:proofErr w:type="spellEnd"/>
          </w:p>
        </w:tc>
        <w:tc>
          <w:tcPr>
            <w:tcW w:w="4752" w:type="dxa"/>
          </w:tcPr>
          <w:p w14:paraId="750D1C1C" w14:textId="77777777" w:rsidR="00625553" w:rsidRDefault="00625553">
            <w:pPr>
              <w:pStyle w:val="Compact"/>
            </w:pPr>
          </w:p>
        </w:tc>
      </w:tr>
      <w:tr w:rsidR="00625553" w14:paraId="1913CE7A" w14:textId="77777777">
        <w:tc>
          <w:tcPr>
            <w:tcW w:w="3168" w:type="dxa"/>
          </w:tcPr>
          <w:p w14:paraId="7422789F" w14:textId="77777777" w:rsidR="00625553" w:rsidRDefault="00000000">
            <w:pPr>
              <w:pStyle w:val="Compact"/>
            </w:pPr>
            <w:r>
              <w:t>    </w:t>
            </w:r>
            <w:r>
              <w:rPr>
                <w:rStyle w:val="VerbatimChar"/>
              </w:rPr>
              <w:t>version</w:t>
            </w:r>
          </w:p>
        </w:tc>
        <w:tc>
          <w:tcPr>
            <w:tcW w:w="4752" w:type="dxa"/>
          </w:tcPr>
          <w:p w14:paraId="697A6F7C" w14:textId="77777777" w:rsidR="00625553" w:rsidRDefault="00000000">
            <w:pPr>
              <w:pStyle w:val="Compact"/>
            </w:pPr>
            <w:r>
              <w:t>MUST be v3(2)</w:t>
            </w:r>
          </w:p>
        </w:tc>
      </w:tr>
      <w:tr w:rsidR="00625553" w14:paraId="5F36FF19" w14:textId="77777777">
        <w:tc>
          <w:tcPr>
            <w:tcW w:w="3168" w:type="dxa"/>
          </w:tcPr>
          <w:p w14:paraId="27E4DD69" w14:textId="77777777" w:rsidR="00625553" w:rsidRDefault="00000000">
            <w:pPr>
              <w:pStyle w:val="Compact"/>
            </w:pPr>
            <w:r>
              <w:t>    </w:t>
            </w:r>
            <w:proofErr w:type="spellStart"/>
            <w:r>
              <w:rPr>
                <w:rStyle w:val="VerbatimChar"/>
              </w:rPr>
              <w:t>serialNumber</w:t>
            </w:r>
            <w:proofErr w:type="spellEnd"/>
          </w:p>
        </w:tc>
        <w:tc>
          <w:tcPr>
            <w:tcW w:w="4752" w:type="dxa"/>
          </w:tcPr>
          <w:p w14:paraId="120EDCBD" w14:textId="77777777" w:rsidR="00625553" w:rsidRDefault="00000000">
            <w:pPr>
              <w:pStyle w:val="Compact"/>
            </w:pPr>
            <w:r>
              <w:t>MUST be a non-sequential number greater than zero (0) and less than 2¹⁵⁹ containing at least 64 bits of output from a CSPRNG.</w:t>
            </w:r>
          </w:p>
        </w:tc>
      </w:tr>
      <w:tr w:rsidR="00625553" w14:paraId="10D6815E" w14:textId="77777777">
        <w:tc>
          <w:tcPr>
            <w:tcW w:w="3168" w:type="dxa"/>
          </w:tcPr>
          <w:p w14:paraId="5BE54403" w14:textId="77777777" w:rsidR="00625553" w:rsidRDefault="00000000">
            <w:pPr>
              <w:pStyle w:val="Compact"/>
            </w:pPr>
            <w:r>
              <w:t>    </w:t>
            </w:r>
            <w:r>
              <w:rPr>
                <w:rStyle w:val="VerbatimChar"/>
              </w:rPr>
              <w:t>signature</w:t>
            </w:r>
          </w:p>
        </w:tc>
        <w:tc>
          <w:tcPr>
            <w:tcW w:w="4752" w:type="dxa"/>
          </w:tcPr>
          <w:p w14:paraId="056F1071"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7A21F862" w14:textId="77777777">
        <w:tc>
          <w:tcPr>
            <w:tcW w:w="3168" w:type="dxa"/>
          </w:tcPr>
          <w:p w14:paraId="102D9D1D" w14:textId="77777777" w:rsidR="00625553" w:rsidRDefault="00000000">
            <w:pPr>
              <w:pStyle w:val="Compact"/>
            </w:pPr>
            <w:r>
              <w:t>    </w:t>
            </w:r>
            <w:r>
              <w:rPr>
                <w:rStyle w:val="VerbatimChar"/>
              </w:rPr>
              <w:t>issuer</w:t>
            </w:r>
          </w:p>
        </w:tc>
        <w:tc>
          <w:tcPr>
            <w:tcW w:w="4752" w:type="dxa"/>
          </w:tcPr>
          <w:p w14:paraId="40F10A39"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540465E2" w14:textId="77777777">
        <w:tc>
          <w:tcPr>
            <w:tcW w:w="3168" w:type="dxa"/>
          </w:tcPr>
          <w:p w14:paraId="0442B2FA" w14:textId="77777777" w:rsidR="00625553" w:rsidRDefault="00000000">
            <w:pPr>
              <w:pStyle w:val="Compact"/>
            </w:pPr>
            <w:r>
              <w:t>    </w:t>
            </w:r>
            <w:r>
              <w:rPr>
                <w:rStyle w:val="VerbatimChar"/>
              </w:rPr>
              <w:t>validity</w:t>
            </w:r>
          </w:p>
        </w:tc>
        <w:tc>
          <w:tcPr>
            <w:tcW w:w="4752" w:type="dxa"/>
          </w:tcPr>
          <w:p w14:paraId="0DD8DF8A" w14:textId="77777777" w:rsidR="00625553" w:rsidRDefault="00000000">
            <w:pPr>
              <w:pStyle w:val="Compact"/>
            </w:pPr>
            <w:r>
              <w:t xml:space="preserve">See </w:t>
            </w:r>
            <w:hyperlink w:anchor="Xfebeb21894ca97159e4c0c6c1308fb9f72764d5">
              <w:r w:rsidR="00625553">
                <w:rPr>
                  <w:rStyle w:val="Hyperlink"/>
                </w:rPr>
                <w:t>Section 7.1.2.10.1</w:t>
              </w:r>
            </w:hyperlink>
          </w:p>
        </w:tc>
      </w:tr>
      <w:tr w:rsidR="00625553" w14:paraId="5D826618" w14:textId="77777777">
        <w:tc>
          <w:tcPr>
            <w:tcW w:w="3168" w:type="dxa"/>
          </w:tcPr>
          <w:p w14:paraId="47C56425" w14:textId="77777777" w:rsidR="00625553" w:rsidRDefault="00000000">
            <w:pPr>
              <w:pStyle w:val="Compact"/>
            </w:pPr>
            <w:r>
              <w:t>    </w:t>
            </w:r>
            <w:r>
              <w:rPr>
                <w:rStyle w:val="VerbatimChar"/>
              </w:rPr>
              <w:t>subject</w:t>
            </w:r>
          </w:p>
        </w:tc>
        <w:tc>
          <w:tcPr>
            <w:tcW w:w="4752" w:type="dxa"/>
          </w:tcPr>
          <w:p w14:paraId="7A9FBF7F"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21B2C800" w14:textId="77777777">
        <w:tc>
          <w:tcPr>
            <w:tcW w:w="3168" w:type="dxa"/>
          </w:tcPr>
          <w:p w14:paraId="6E938367" w14:textId="77777777" w:rsidR="00625553" w:rsidRDefault="00000000">
            <w:pPr>
              <w:pStyle w:val="Compact"/>
            </w:pPr>
            <w:r>
              <w:t>    </w:t>
            </w:r>
            <w:proofErr w:type="spellStart"/>
            <w:r>
              <w:rPr>
                <w:rStyle w:val="VerbatimChar"/>
              </w:rPr>
              <w:t>subjectPublicKeyInfo</w:t>
            </w:r>
            <w:proofErr w:type="spellEnd"/>
          </w:p>
        </w:tc>
        <w:tc>
          <w:tcPr>
            <w:tcW w:w="4752" w:type="dxa"/>
          </w:tcPr>
          <w:p w14:paraId="2C24FAB5"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7DB2EBD5" w14:textId="77777777">
        <w:tc>
          <w:tcPr>
            <w:tcW w:w="3168" w:type="dxa"/>
          </w:tcPr>
          <w:p w14:paraId="62AF5E19" w14:textId="77777777" w:rsidR="00625553" w:rsidRDefault="00000000">
            <w:pPr>
              <w:pStyle w:val="Compact"/>
            </w:pPr>
            <w:r>
              <w:t>    </w:t>
            </w:r>
            <w:proofErr w:type="spellStart"/>
            <w:r>
              <w:rPr>
                <w:rStyle w:val="VerbatimChar"/>
              </w:rPr>
              <w:t>issuerUniqueID</w:t>
            </w:r>
            <w:proofErr w:type="spellEnd"/>
          </w:p>
        </w:tc>
        <w:tc>
          <w:tcPr>
            <w:tcW w:w="4752" w:type="dxa"/>
          </w:tcPr>
          <w:p w14:paraId="7CB9C476" w14:textId="77777777" w:rsidR="00625553" w:rsidRDefault="00000000">
            <w:pPr>
              <w:pStyle w:val="Compact"/>
            </w:pPr>
            <w:r>
              <w:t>MUST NOT be present</w:t>
            </w:r>
          </w:p>
        </w:tc>
      </w:tr>
      <w:tr w:rsidR="00625553" w14:paraId="0DCB428D" w14:textId="77777777">
        <w:tc>
          <w:tcPr>
            <w:tcW w:w="3168" w:type="dxa"/>
          </w:tcPr>
          <w:p w14:paraId="540E4C14" w14:textId="77777777" w:rsidR="00625553" w:rsidRDefault="00000000">
            <w:pPr>
              <w:pStyle w:val="Compact"/>
            </w:pPr>
            <w:r>
              <w:t>    </w:t>
            </w:r>
            <w:proofErr w:type="spellStart"/>
            <w:r>
              <w:rPr>
                <w:rStyle w:val="VerbatimChar"/>
              </w:rPr>
              <w:t>subjectUniqueID</w:t>
            </w:r>
            <w:proofErr w:type="spellEnd"/>
          </w:p>
        </w:tc>
        <w:tc>
          <w:tcPr>
            <w:tcW w:w="4752" w:type="dxa"/>
          </w:tcPr>
          <w:p w14:paraId="4389854A" w14:textId="77777777" w:rsidR="00625553" w:rsidRDefault="00000000">
            <w:pPr>
              <w:pStyle w:val="Compact"/>
            </w:pPr>
            <w:r>
              <w:t>MUST NOT be present</w:t>
            </w:r>
          </w:p>
        </w:tc>
      </w:tr>
      <w:tr w:rsidR="00625553" w14:paraId="62407E71" w14:textId="77777777">
        <w:tc>
          <w:tcPr>
            <w:tcW w:w="3168" w:type="dxa"/>
          </w:tcPr>
          <w:p w14:paraId="49C4C675" w14:textId="77777777" w:rsidR="00625553" w:rsidRDefault="00000000">
            <w:pPr>
              <w:pStyle w:val="Compact"/>
            </w:pPr>
            <w:r>
              <w:t>    </w:t>
            </w:r>
            <w:r>
              <w:rPr>
                <w:rStyle w:val="VerbatimChar"/>
              </w:rPr>
              <w:t>extensions</w:t>
            </w:r>
          </w:p>
        </w:tc>
        <w:tc>
          <w:tcPr>
            <w:tcW w:w="4752" w:type="dxa"/>
          </w:tcPr>
          <w:p w14:paraId="1CFE48ED" w14:textId="77777777" w:rsidR="00625553" w:rsidRDefault="00000000">
            <w:pPr>
              <w:pStyle w:val="Compact"/>
            </w:pPr>
            <w:r>
              <w:t xml:space="preserve">See </w:t>
            </w:r>
            <w:hyperlink w:anchor="Xbe76e2a74fcec105ba4b4fb58a3500a124fb6db">
              <w:r w:rsidR="00625553">
                <w:rPr>
                  <w:rStyle w:val="Hyperlink"/>
                </w:rPr>
                <w:t>Section 7.1.2.6.1</w:t>
              </w:r>
            </w:hyperlink>
          </w:p>
        </w:tc>
      </w:tr>
      <w:tr w:rsidR="00625553" w14:paraId="05140504" w14:textId="77777777">
        <w:tc>
          <w:tcPr>
            <w:tcW w:w="3168" w:type="dxa"/>
          </w:tcPr>
          <w:p w14:paraId="5F3FA6CA" w14:textId="77777777" w:rsidR="00625553" w:rsidRDefault="00000000">
            <w:pPr>
              <w:pStyle w:val="Compact"/>
            </w:pPr>
            <w:proofErr w:type="spellStart"/>
            <w:r>
              <w:rPr>
                <w:rStyle w:val="VerbatimChar"/>
              </w:rPr>
              <w:lastRenderedPageBreak/>
              <w:t>signatureAlgorithm</w:t>
            </w:r>
            <w:proofErr w:type="spellEnd"/>
          </w:p>
        </w:tc>
        <w:tc>
          <w:tcPr>
            <w:tcW w:w="4752" w:type="dxa"/>
          </w:tcPr>
          <w:p w14:paraId="27EE893F"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72880D62" w14:textId="77777777">
        <w:tc>
          <w:tcPr>
            <w:tcW w:w="3168" w:type="dxa"/>
          </w:tcPr>
          <w:p w14:paraId="6C1116BC" w14:textId="77777777" w:rsidR="00625553" w:rsidRDefault="00000000">
            <w:pPr>
              <w:pStyle w:val="Compact"/>
            </w:pPr>
            <w:r>
              <w:rPr>
                <w:rStyle w:val="VerbatimChar"/>
              </w:rPr>
              <w:t>signature</w:t>
            </w:r>
          </w:p>
        </w:tc>
        <w:tc>
          <w:tcPr>
            <w:tcW w:w="4752" w:type="dxa"/>
          </w:tcPr>
          <w:p w14:paraId="66A2118C" w14:textId="77777777" w:rsidR="00625553" w:rsidRDefault="00625553">
            <w:pPr>
              <w:pStyle w:val="Compact"/>
            </w:pPr>
          </w:p>
        </w:tc>
      </w:tr>
    </w:tbl>
    <w:p w14:paraId="68766D86" w14:textId="77777777" w:rsidR="00625553" w:rsidRDefault="00000000">
      <w:pPr>
        <w:pStyle w:val="Heading5"/>
      </w:pPr>
      <w:bookmarkStart w:id="760" w:name="Xbe76e2a74fcec105ba4b4fb58a3500a124fb6db"/>
      <w:r>
        <w:t>7.1.2.6.1 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7062698F" w14:textId="77777777">
        <w:trPr>
          <w:tblHeader/>
        </w:trPr>
        <w:tc>
          <w:tcPr>
            <w:tcW w:w="2376" w:type="dxa"/>
          </w:tcPr>
          <w:p w14:paraId="22549083" w14:textId="77777777" w:rsidR="00625553" w:rsidRDefault="00000000">
            <w:pPr>
              <w:pStyle w:val="Compact"/>
            </w:pPr>
            <w:r>
              <w:rPr>
                <w:b/>
                <w:bCs/>
              </w:rPr>
              <w:t>Extension</w:t>
            </w:r>
          </w:p>
        </w:tc>
        <w:tc>
          <w:tcPr>
            <w:tcW w:w="1584" w:type="dxa"/>
          </w:tcPr>
          <w:p w14:paraId="2138BB79" w14:textId="77777777" w:rsidR="00625553" w:rsidRDefault="00000000">
            <w:pPr>
              <w:pStyle w:val="Compact"/>
            </w:pPr>
            <w:r>
              <w:rPr>
                <w:b/>
                <w:bCs/>
              </w:rPr>
              <w:t>Presence</w:t>
            </w:r>
          </w:p>
        </w:tc>
        <w:tc>
          <w:tcPr>
            <w:tcW w:w="1584" w:type="dxa"/>
          </w:tcPr>
          <w:p w14:paraId="187CC82F" w14:textId="77777777" w:rsidR="00625553" w:rsidRDefault="00000000">
            <w:pPr>
              <w:pStyle w:val="Compact"/>
            </w:pPr>
            <w:r>
              <w:rPr>
                <w:b/>
                <w:bCs/>
              </w:rPr>
              <w:t>Critical</w:t>
            </w:r>
          </w:p>
        </w:tc>
        <w:tc>
          <w:tcPr>
            <w:tcW w:w="2376" w:type="dxa"/>
          </w:tcPr>
          <w:p w14:paraId="06186189" w14:textId="77777777" w:rsidR="00625553" w:rsidRDefault="00000000">
            <w:pPr>
              <w:pStyle w:val="Compact"/>
            </w:pPr>
            <w:r>
              <w:rPr>
                <w:b/>
                <w:bCs/>
              </w:rPr>
              <w:t>Description</w:t>
            </w:r>
          </w:p>
        </w:tc>
      </w:tr>
      <w:tr w:rsidR="00625553" w14:paraId="0AF2F227" w14:textId="77777777">
        <w:tc>
          <w:tcPr>
            <w:tcW w:w="2376" w:type="dxa"/>
          </w:tcPr>
          <w:p w14:paraId="0A7873E9" w14:textId="77777777" w:rsidR="00625553" w:rsidRDefault="00000000">
            <w:pPr>
              <w:pStyle w:val="Compact"/>
            </w:pPr>
            <w:proofErr w:type="spellStart"/>
            <w:r>
              <w:rPr>
                <w:rStyle w:val="VerbatimChar"/>
              </w:rPr>
              <w:t>authorityKeyIdentifier</w:t>
            </w:r>
            <w:proofErr w:type="spellEnd"/>
          </w:p>
        </w:tc>
        <w:tc>
          <w:tcPr>
            <w:tcW w:w="1584" w:type="dxa"/>
          </w:tcPr>
          <w:p w14:paraId="4A0366EB" w14:textId="77777777" w:rsidR="00625553" w:rsidRDefault="00000000">
            <w:pPr>
              <w:pStyle w:val="Compact"/>
            </w:pPr>
            <w:r>
              <w:t>MUST</w:t>
            </w:r>
          </w:p>
        </w:tc>
        <w:tc>
          <w:tcPr>
            <w:tcW w:w="1584" w:type="dxa"/>
          </w:tcPr>
          <w:p w14:paraId="7F9024D4" w14:textId="77777777" w:rsidR="00625553" w:rsidRDefault="00000000">
            <w:pPr>
              <w:pStyle w:val="Compact"/>
            </w:pPr>
            <w:r>
              <w:t>N</w:t>
            </w:r>
          </w:p>
        </w:tc>
        <w:tc>
          <w:tcPr>
            <w:tcW w:w="2376" w:type="dxa"/>
          </w:tcPr>
          <w:p w14:paraId="57E1C297"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5162530D" w14:textId="77777777">
        <w:tc>
          <w:tcPr>
            <w:tcW w:w="2376" w:type="dxa"/>
          </w:tcPr>
          <w:p w14:paraId="254066BC" w14:textId="77777777" w:rsidR="00625553" w:rsidRDefault="00000000">
            <w:pPr>
              <w:pStyle w:val="Compact"/>
            </w:pPr>
            <w:proofErr w:type="spellStart"/>
            <w:r>
              <w:rPr>
                <w:rStyle w:val="VerbatimChar"/>
              </w:rPr>
              <w:t>basicConstraints</w:t>
            </w:r>
            <w:proofErr w:type="spellEnd"/>
          </w:p>
        </w:tc>
        <w:tc>
          <w:tcPr>
            <w:tcW w:w="1584" w:type="dxa"/>
          </w:tcPr>
          <w:p w14:paraId="32B2065A" w14:textId="77777777" w:rsidR="00625553" w:rsidRDefault="00000000">
            <w:pPr>
              <w:pStyle w:val="Compact"/>
            </w:pPr>
            <w:r>
              <w:t>MUST</w:t>
            </w:r>
          </w:p>
        </w:tc>
        <w:tc>
          <w:tcPr>
            <w:tcW w:w="1584" w:type="dxa"/>
          </w:tcPr>
          <w:p w14:paraId="72AA6C2E" w14:textId="77777777" w:rsidR="00625553" w:rsidRDefault="00000000">
            <w:pPr>
              <w:pStyle w:val="Compact"/>
            </w:pPr>
            <w:r>
              <w:t>Y</w:t>
            </w:r>
          </w:p>
        </w:tc>
        <w:tc>
          <w:tcPr>
            <w:tcW w:w="2376" w:type="dxa"/>
          </w:tcPr>
          <w:p w14:paraId="0F05177A" w14:textId="77777777" w:rsidR="00625553" w:rsidRDefault="00000000">
            <w:pPr>
              <w:pStyle w:val="Compact"/>
            </w:pPr>
            <w:r>
              <w:t xml:space="preserve">See </w:t>
            </w:r>
            <w:hyperlink w:anchor="Xa49168aba921502d2667bd1f470353b060a7587">
              <w:r w:rsidR="00625553">
                <w:rPr>
                  <w:rStyle w:val="Hyperlink"/>
                </w:rPr>
                <w:t>Section 7.1.2.10.4</w:t>
              </w:r>
            </w:hyperlink>
          </w:p>
        </w:tc>
      </w:tr>
      <w:tr w:rsidR="00625553" w14:paraId="13D30E8C" w14:textId="77777777">
        <w:tc>
          <w:tcPr>
            <w:tcW w:w="2376" w:type="dxa"/>
          </w:tcPr>
          <w:p w14:paraId="4418E83F" w14:textId="77777777" w:rsidR="00625553" w:rsidRDefault="00000000">
            <w:pPr>
              <w:pStyle w:val="Compact"/>
            </w:pPr>
            <w:proofErr w:type="spellStart"/>
            <w:r>
              <w:rPr>
                <w:rStyle w:val="VerbatimChar"/>
              </w:rPr>
              <w:t>certificatePolicies</w:t>
            </w:r>
            <w:proofErr w:type="spellEnd"/>
          </w:p>
        </w:tc>
        <w:tc>
          <w:tcPr>
            <w:tcW w:w="1584" w:type="dxa"/>
          </w:tcPr>
          <w:p w14:paraId="0A92A084" w14:textId="77777777" w:rsidR="00625553" w:rsidRDefault="00000000">
            <w:pPr>
              <w:pStyle w:val="Compact"/>
            </w:pPr>
            <w:r>
              <w:t>MUST</w:t>
            </w:r>
          </w:p>
        </w:tc>
        <w:tc>
          <w:tcPr>
            <w:tcW w:w="1584" w:type="dxa"/>
          </w:tcPr>
          <w:p w14:paraId="3624A372" w14:textId="77777777" w:rsidR="00625553" w:rsidRDefault="00000000">
            <w:pPr>
              <w:pStyle w:val="Compact"/>
            </w:pPr>
            <w:r>
              <w:t>N</w:t>
            </w:r>
          </w:p>
        </w:tc>
        <w:tc>
          <w:tcPr>
            <w:tcW w:w="2376" w:type="dxa"/>
          </w:tcPr>
          <w:p w14:paraId="369F2ECC" w14:textId="77777777" w:rsidR="00625553" w:rsidRDefault="00000000">
            <w:pPr>
              <w:pStyle w:val="Compact"/>
            </w:pPr>
            <w:r>
              <w:t xml:space="preserve">See </w:t>
            </w:r>
            <w:hyperlink w:anchor="X85643cc560f8a3830ba546cba7ac2ec66b374f9">
              <w:r w:rsidR="00625553">
                <w:rPr>
                  <w:rStyle w:val="Hyperlink"/>
                </w:rPr>
                <w:t>Section 7.1.2.10.5</w:t>
              </w:r>
            </w:hyperlink>
          </w:p>
        </w:tc>
      </w:tr>
      <w:tr w:rsidR="00625553" w14:paraId="4B752633" w14:textId="77777777">
        <w:tc>
          <w:tcPr>
            <w:tcW w:w="2376" w:type="dxa"/>
          </w:tcPr>
          <w:p w14:paraId="22E1BA72" w14:textId="77777777" w:rsidR="00625553" w:rsidRDefault="00000000">
            <w:pPr>
              <w:pStyle w:val="Compact"/>
            </w:pPr>
            <w:proofErr w:type="spellStart"/>
            <w:r>
              <w:rPr>
                <w:rStyle w:val="VerbatimChar"/>
              </w:rPr>
              <w:t>crlDistributionPoints</w:t>
            </w:r>
            <w:proofErr w:type="spellEnd"/>
          </w:p>
        </w:tc>
        <w:tc>
          <w:tcPr>
            <w:tcW w:w="1584" w:type="dxa"/>
          </w:tcPr>
          <w:p w14:paraId="48BA79FC" w14:textId="77777777" w:rsidR="00625553" w:rsidRDefault="00000000">
            <w:pPr>
              <w:pStyle w:val="Compact"/>
            </w:pPr>
            <w:r>
              <w:t>MUST</w:t>
            </w:r>
          </w:p>
        </w:tc>
        <w:tc>
          <w:tcPr>
            <w:tcW w:w="1584" w:type="dxa"/>
          </w:tcPr>
          <w:p w14:paraId="34E698D5" w14:textId="77777777" w:rsidR="00625553" w:rsidRDefault="00000000">
            <w:pPr>
              <w:pStyle w:val="Compact"/>
            </w:pPr>
            <w:r>
              <w:t>N</w:t>
            </w:r>
          </w:p>
        </w:tc>
        <w:tc>
          <w:tcPr>
            <w:tcW w:w="2376" w:type="dxa"/>
          </w:tcPr>
          <w:p w14:paraId="0D81E685"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1BCAD3EB" w14:textId="77777777">
        <w:tc>
          <w:tcPr>
            <w:tcW w:w="2376" w:type="dxa"/>
          </w:tcPr>
          <w:p w14:paraId="684760F8" w14:textId="77777777" w:rsidR="00625553" w:rsidRDefault="00000000">
            <w:pPr>
              <w:pStyle w:val="Compact"/>
            </w:pPr>
            <w:proofErr w:type="spellStart"/>
            <w:r>
              <w:rPr>
                <w:rStyle w:val="VerbatimChar"/>
              </w:rPr>
              <w:t>keyUsage</w:t>
            </w:r>
            <w:proofErr w:type="spellEnd"/>
          </w:p>
        </w:tc>
        <w:tc>
          <w:tcPr>
            <w:tcW w:w="1584" w:type="dxa"/>
          </w:tcPr>
          <w:p w14:paraId="15600042" w14:textId="77777777" w:rsidR="00625553" w:rsidRDefault="00000000">
            <w:pPr>
              <w:pStyle w:val="Compact"/>
            </w:pPr>
            <w:r>
              <w:t>MUST</w:t>
            </w:r>
          </w:p>
        </w:tc>
        <w:tc>
          <w:tcPr>
            <w:tcW w:w="1584" w:type="dxa"/>
          </w:tcPr>
          <w:p w14:paraId="1EF6A89D" w14:textId="77777777" w:rsidR="00625553" w:rsidRDefault="00000000">
            <w:pPr>
              <w:pStyle w:val="Compact"/>
            </w:pPr>
            <w:r>
              <w:t>Y</w:t>
            </w:r>
          </w:p>
        </w:tc>
        <w:tc>
          <w:tcPr>
            <w:tcW w:w="2376" w:type="dxa"/>
          </w:tcPr>
          <w:p w14:paraId="77AF5132" w14:textId="77777777" w:rsidR="00625553" w:rsidRDefault="00000000">
            <w:pPr>
              <w:pStyle w:val="Compact"/>
            </w:pPr>
            <w:r>
              <w:t xml:space="preserve">See </w:t>
            </w:r>
            <w:hyperlink w:anchor="Xae231f62ef12988e6f84e018baa52c377099052">
              <w:r w:rsidR="00625553">
                <w:rPr>
                  <w:rStyle w:val="Hyperlink"/>
                </w:rPr>
                <w:t>Section 7.1.2.10.7</w:t>
              </w:r>
            </w:hyperlink>
          </w:p>
        </w:tc>
      </w:tr>
      <w:tr w:rsidR="00625553" w14:paraId="7D2EC40C" w14:textId="77777777">
        <w:tc>
          <w:tcPr>
            <w:tcW w:w="2376" w:type="dxa"/>
          </w:tcPr>
          <w:p w14:paraId="4F308F73" w14:textId="77777777" w:rsidR="00625553" w:rsidRDefault="00000000">
            <w:pPr>
              <w:pStyle w:val="Compact"/>
            </w:pPr>
            <w:proofErr w:type="spellStart"/>
            <w:r>
              <w:rPr>
                <w:rStyle w:val="VerbatimChar"/>
              </w:rPr>
              <w:t>subjectKeyIdentifier</w:t>
            </w:r>
            <w:proofErr w:type="spellEnd"/>
          </w:p>
        </w:tc>
        <w:tc>
          <w:tcPr>
            <w:tcW w:w="1584" w:type="dxa"/>
          </w:tcPr>
          <w:p w14:paraId="14FC07A5" w14:textId="77777777" w:rsidR="00625553" w:rsidRDefault="00000000">
            <w:pPr>
              <w:pStyle w:val="Compact"/>
            </w:pPr>
            <w:r>
              <w:t>MUST</w:t>
            </w:r>
          </w:p>
        </w:tc>
        <w:tc>
          <w:tcPr>
            <w:tcW w:w="1584" w:type="dxa"/>
          </w:tcPr>
          <w:p w14:paraId="23BE08C1" w14:textId="77777777" w:rsidR="00625553" w:rsidRDefault="00000000">
            <w:pPr>
              <w:pStyle w:val="Compact"/>
            </w:pPr>
            <w:r>
              <w:t>N</w:t>
            </w:r>
          </w:p>
        </w:tc>
        <w:tc>
          <w:tcPr>
            <w:tcW w:w="2376" w:type="dxa"/>
          </w:tcPr>
          <w:p w14:paraId="4C629659"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32A074D4" w14:textId="77777777">
        <w:tc>
          <w:tcPr>
            <w:tcW w:w="2376" w:type="dxa"/>
          </w:tcPr>
          <w:p w14:paraId="0623F9E6" w14:textId="77777777" w:rsidR="00625553" w:rsidRDefault="00000000">
            <w:pPr>
              <w:pStyle w:val="Compact"/>
            </w:pPr>
            <w:proofErr w:type="spellStart"/>
            <w:r>
              <w:rPr>
                <w:rStyle w:val="VerbatimChar"/>
              </w:rPr>
              <w:t>extKeyUsage</w:t>
            </w:r>
            <w:proofErr w:type="spellEnd"/>
          </w:p>
        </w:tc>
        <w:tc>
          <w:tcPr>
            <w:tcW w:w="1584" w:type="dxa"/>
          </w:tcPr>
          <w:p w14:paraId="2D3691A5" w14:textId="77777777" w:rsidR="00625553" w:rsidRDefault="00000000">
            <w:pPr>
              <w:pStyle w:val="Compact"/>
            </w:pPr>
            <w:r>
              <w:t>MUST</w:t>
            </w:r>
            <w:r>
              <w:rPr>
                <w:rStyle w:val="FootnoteReference"/>
              </w:rPr>
              <w:footnoteReference w:id="11"/>
            </w:r>
          </w:p>
        </w:tc>
        <w:tc>
          <w:tcPr>
            <w:tcW w:w="1584" w:type="dxa"/>
          </w:tcPr>
          <w:p w14:paraId="217E3D69" w14:textId="77777777" w:rsidR="00625553" w:rsidRDefault="00000000">
            <w:pPr>
              <w:pStyle w:val="Compact"/>
            </w:pPr>
            <w:r>
              <w:t>N</w:t>
            </w:r>
          </w:p>
        </w:tc>
        <w:tc>
          <w:tcPr>
            <w:tcW w:w="2376" w:type="dxa"/>
          </w:tcPr>
          <w:p w14:paraId="0306B027" w14:textId="77777777" w:rsidR="00625553" w:rsidRDefault="00000000">
            <w:pPr>
              <w:pStyle w:val="Compact"/>
            </w:pPr>
            <w:r>
              <w:t xml:space="preserve">See </w:t>
            </w:r>
            <w:hyperlink w:anchor="Xf32e1b175c44d646f52ed6639d47c210fc4db53">
              <w:r w:rsidR="00625553">
                <w:rPr>
                  <w:rStyle w:val="Hyperlink"/>
                </w:rPr>
                <w:t>Section 7.1.2.10.6</w:t>
              </w:r>
            </w:hyperlink>
          </w:p>
        </w:tc>
      </w:tr>
      <w:tr w:rsidR="00625553" w14:paraId="3E0BFE86" w14:textId="77777777">
        <w:tc>
          <w:tcPr>
            <w:tcW w:w="2376" w:type="dxa"/>
          </w:tcPr>
          <w:p w14:paraId="50AEA662" w14:textId="77777777" w:rsidR="00625553" w:rsidRDefault="00000000">
            <w:pPr>
              <w:pStyle w:val="Compact"/>
            </w:pPr>
            <w:proofErr w:type="spellStart"/>
            <w:r>
              <w:rPr>
                <w:rStyle w:val="VerbatimChar"/>
              </w:rPr>
              <w:t>authorityInformationAccess</w:t>
            </w:r>
            <w:proofErr w:type="spellEnd"/>
          </w:p>
        </w:tc>
        <w:tc>
          <w:tcPr>
            <w:tcW w:w="1584" w:type="dxa"/>
          </w:tcPr>
          <w:p w14:paraId="5731E560" w14:textId="77777777" w:rsidR="00625553" w:rsidRDefault="00000000">
            <w:pPr>
              <w:pStyle w:val="Compact"/>
            </w:pPr>
            <w:r>
              <w:t>SHOULD</w:t>
            </w:r>
          </w:p>
        </w:tc>
        <w:tc>
          <w:tcPr>
            <w:tcW w:w="1584" w:type="dxa"/>
          </w:tcPr>
          <w:p w14:paraId="303983AB" w14:textId="77777777" w:rsidR="00625553" w:rsidRDefault="00000000">
            <w:pPr>
              <w:pStyle w:val="Compact"/>
            </w:pPr>
            <w:r>
              <w:t>N</w:t>
            </w:r>
          </w:p>
        </w:tc>
        <w:tc>
          <w:tcPr>
            <w:tcW w:w="2376" w:type="dxa"/>
          </w:tcPr>
          <w:p w14:paraId="297D1143" w14:textId="77777777" w:rsidR="00625553" w:rsidRDefault="00000000">
            <w:pPr>
              <w:pStyle w:val="Compact"/>
            </w:pPr>
            <w:r>
              <w:t xml:space="preserve">See </w:t>
            </w:r>
            <w:hyperlink w:anchor="X7d80bd15125df51194565908cd86c79248131ca">
              <w:r w:rsidR="00625553">
                <w:rPr>
                  <w:rStyle w:val="Hyperlink"/>
                </w:rPr>
                <w:t>Section 7.1.2.10.3</w:t>
              </w:r>
            </w:hyperlink>
          </w:p>
        </w:tc>
      </w:tr>
      <w:tr w:rsidR="00625553" w14:paraId="1AF570C3" w14:textId="77777777">
        <w:tc>
          <w:tcPr>
            <w:tcW w:w="2376" w:type="dxa"/>
          </w:tcPr>
          <w:p w14:paraId="6D302395" w14:textId="77777777" w:rsidR="00625553" w:rsidRDefault="00000000">
            <w:pPr>
              <w:pStyle w:val="Compact"/>
            </w:pPr>
            <w:proofErr w:type="spellStart"/>
            <w:r>
              <w:rPr>
                <w:rStyle w:val="VerbatimChar"/>
              </w:rPr>
              <w:t>nameConstraints</w:t>
            </w:r>
            <w:proofErr w:type="spellEnd"/>
          </w:p>
        </w:tc>
        <w:tc>
          <w:tcPr>
            <w:tcW w:w="1584" w:type="dxa"/>
          </w:tcPr>
          <w:p w14:paraId="6AD20137" w14:textId="77777777" w:rsidR="00625553" w:rsidRDefault="00000000">
            <w:pPr>
              <w:pStyle w:val="Compact"/>
            </w:pPr>
            <w:r>
              <w:t>MAY</w:t>
            </w:r>
          </w:p>
        </w:tc>
        <w:tc>
          <w:tcPr>
            <w:tcW w:w="1584" w:type="dxa"/>
          </w:tcPr>
          <w:p w14:paraId="15857F03" w14:textId="77777777" w:rsidR="00625553" w:rsidRDefault="00000000">
            <w:pPr>
              <w:pStyle w:val="Compact"/>
            </w:pPr>
            <w:r>
              <w:t>*</w:t>
            </w:r>
            <w:r>
              <w:rPr>
                <w:rStyle w:val="FootnoteReference"/>
              </w:rPr>
              <w:footnoteReference w:id="12"/>
            </w:r>
          </w:p>
        </w:tc>
        <w:tc>
          <w:tcPr>
            <w:tcW w:w="2376" w:type="dxa"/>
          </w:tcPr>
          <w:p w14:paraId="3D665C73" w14:textId="77777777" w:rsidR="00625553" w:rsidRDefault="00000000">
            <w:pPr>
              <w:pStyle w:val="Compact"/>
            </w:pPr>
            <w:r>
              <w:t xml:space="preserve">See </w:t>
            </w:r>
            <w:hyperlink w:anchor="X76ec6846db7815b141f8e97321a587335ac308c">
              <w:r w:rsidR="00625553">
                <w:rPr>
                  <w:rStyle w:val="Hyperlink"/>
                </w:rPr>
                <w:t>Section 7.1.2.10.8</w:t>
              </w:r>
            </w:hyperlink>
          </w:p>
        </w:tc>
      </w:tr>
      <w:tr w:rsidR="00625553" w14:paraId="33582E55" w14:textId="77777777">
        <w:tc>
          <w:tcPr>
            <w:tcW w:w="2376" w:type="dxa"/>
          </w:tcPr>
          <w:p w14:paraId="54F3992B" w14:textId="77777777" w:rsidR="00625553" w:rsidRDefault="00000000">
            <w:pPr>
              <w:pStyle w:val="Compact"/>
            </w:pPr>
            <w:r>
              <w:t>Signed Certificate Timestamp List</w:t>
            </w:r>
          </w:p>
        </w:tc>
        <w:tc>
          <w:tcPr>
            <w:tcW w:w="1584" w:type="dxa"/>
          </w:tcPr>
          <w:p w14:paraId="2047E688" w14:textId="77777777" w:rsidR="00625553" w:rsidRDefault="00000000">
            <w:pPr>
              <w:pStyle w:val="Compact"/>
            </w:pPr>
            <w:r>
              <w:t>MAY</w:t>
            </w:r>
          </w:p>
        </w:tc>
        <w:tc>
          <w:tcPr>
            <w:tcW w:w="1584" w:type="dxa"/>
          </w:tcPr>
          <w:p w14:paraId="0163B611" w14:textId="77777777" w:rsidR="00625553" w:rsidRDefault="00000000">
            <w:pPr>
              <w:pStyle w:val="Compact"/>
            </w:pPr>
            <w:r>
              <w:t>N</w:t>
            </w:r>
          </w:p>
        </w:tc>
        <w:tc>
          <w:tcPr>
            <w:tcW w:w="2376" w:type="dxa"/>
          </w:tcPr>
          <w:p w14:paraId="694C68AA"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5F30CB96" w14:textId="77777777">
        <w:tc>
          <w:tcPr>
            <w:tcW w:w="2376" w:type="dxa"/>
          </w:tcPr>
          <w:p w14:paraId="58F63963" w14:textId="77777777" w:rsidR="00625553" w:rsidRDefault="00000000">
            <w:pPr>
              <w:pStyle w:val="Compact"/>
            </w:pPr>
            <w:r>
              <w:t>Any other extension</w:t>
            </w:r>
          </w:p>
        </w:tc>
        <w:tc>
          <w:tcPr>
            <w:tcW w:w="1584" w:type="dxa"/>
          </w:tcPr>
          <w:p w14:paraId="790461E1" w14:textId="77777777" w:rsidR="00625553" w:rsidRDefault="00000000">
            <w:pPr>
              <w:pStyle w:val="Compact"/>
            </w:pPr>
            <w:r>
              <w:t>NOT RECOMMENDED</w:t>
            </w:r>
          </w:p>
        </w:tc>
        <w:tc>
          <w:tcPr>
            <w:tcW w:w="1584" w:type="dxa"/>
          </w:tcPr>
          <w:p w14:paraId="382BE98D" w14:textId="77777777" w:rsidR="00625553" w:rsidRDefault="00000000">
            <w:pPr>
              <w:pStyle w:val="Compact"/>
            </w:pPr>
            <w:r>
              <w:t>-</w:t>
            </w:r>
          </w:p>
        </w:tc>
        <w:tc>
          <w:tcPr>
            <w:tcW w:w="2376" w:type="dxa"/>
          </w:tcPr>
          <w:p w14:paraId="07ABA6F5"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6DFF1760" w14:textId="77777777" w:rsidR="00625553" w:rsidRDefault="00000000">
      <w:pPr>
        <w:pStyle w:val="Heading4"/>
      </w:pPr>
      <w:bookmarkStart w:id="761" w:name="Xcda3b49a670e03c0ddaee43338cd2bee31b9631"/>
      <w:bookmarkEnd w:id="759"/>
      <w:bookmarkEnd w:id="760"/>
      <w:r>
        <w:t>7.1.2.7 Subscriber (Server) Certificate Profile</w:t>
      </w:r>
    </w:p>
    <w:tbl>
      <w:tblPr>
        <w:tblStyle w:val="Table"/>
        <w:tblW w:w="5000" w:type="pct"/>
        <w:tblLayout w:type="fixed"/>
        <w:tblLook w:val="0020" w:firstRow="1" w:lastRow="0" w:firstColumn="0" w:lastColumn="0" w:noHBand="0" w:noVBand="0"/>
      </w:tblPr>
      <w:tblGrid>
        <w:gridCol w:w="3744"/>
        <w:gridCol w:w="5616"/>
      </w:tblGrid>
      <w:tr w:rsidR="00625553" w14:paraId="606AEF48" w14:textId="77777777">
        <w:trPr>
          <w:tblHeader/>
        </w:trPr>
        <w:tc>
          <w:tcPr>
            <w:tcW w:w="3168" w:type="dxa"/>
          </w:tcPr>
          <w:p w14:paraId="6E30AE91" w14:textId="77777777" w:rsidR="00625553" w:rsidRDefault="00000000">
            <w:pPr>
              <w:pStyle w:val="Compact"/>
            </w:pPr>
            <w:r>
              <w:rPr>
                <w:b/>
                <w:bCs/>
              </w:rPr>
              <w:t>Field</w:t>
            </w:r>
          </w:p>
        </w:tc>
        <w:tc>
          <w:tcPr>
            <w:tcW w:w="4752" w:type="dxa"/>
          </w:tcPr>
          <w:p w14:paraId="5CA5D1B5" w14:textId="77777777" w:rsidR="00625553" w:rsidRDefault="00000000">
            <w:pPr>
              <w:pStyle w:val="Compact"/>
            </w:pPr>
            <w:r>
              <w:rPr>
                <w:b/>
                <w:bCs/>
              </w:rPr>
              <w:t>Description</w:t>
            </w:r>
          </w:p>
        </w:tc>
      </w:tr>
      <w:tr w:rsidR="00625553" w14:paraId="6A46D417" w14:textId="77777777">
        <w:tc>
          <w:tcPr>
            <w:tcW w:w="3168" w:type="dxa"/>
          </w:tcPr>
          <w:p w14:paraId="016A97E5" w14:textId="77777777" w:rsidR="00625553" w:rsidRDefault="00000000">
            <w:pPr>
              <w:pStyle w:val="Compact"/>
            </w:pPr>
            <w:proofErr w:type="spellStart"/>
            <w:r>
              <w:rPr>
                <w:rStyle w:val="VerbatimChar"/>
              </w:rPr>
              <w:t>tbsCertificate</w:t>
            </w:r>
            <w:proofErr w:type="spellEnd"/>
          </w:p>
        </w:tc>
        <w:tc>
          <w:tcPr>
            <w:tcW w:w="4752" w:type="dxa"/>
          </w:tcPr>
          <w:p w14:paraId="7151CD88" w14:textId="77777777" w:rsidR="00625553" w:rsidRDefault="00625553">
            <w:pPr>
              <w:pStyle w:val="Compact"/>
            </w:pPr>
          </w:p>
        </w:tc>
      </w:tr>
      <w:tr w:rsidR="00625553" w14:paraId="7A59D22A" w14:textId="77777777">
        <w:tc>
          <w:tcPr>
            <w:tcW w:w="3168" w:type="dxa"/>
          </w:tcPr>
          <w:p w14:paraId="3A435B22" w14:textId="77777777" w:rsidR="00625553" w:rsidRDefault="00000000">
            <w:pPr>
              <w:pStyle w:val="Compact"/>
            </w:pPr>
            <w:r>
              <w:t>    </w:t>
            </w:r>
            <w:r>
              <w:rPr>
                <w:rStyle w:val="VerbatimChar"/>
              </w:rPr>
              <w:t>version</w:t>
            </w:r>
          </w:p>
        </w:tc>
        <w:tc>
          <w:tcPr>
            <w:tcW w:w="4752" w:type="dxa"/>
          </w:tcPr>
          <w:p w14:paraId="450C0CF4" w14:textId="77777777" w:rsidR="00625553" w:rsidRDefault="00000000">
            <w:pPr>
              <w:pStyle w:val="Compact"/>
            </w:pPr>
            <w:r>
              <w:t>MUST be v3(2)</w:t>
            </w:r>
          </w:p>
        </w:tc>
      </w:tr>
      <w:tr w:rsidR="00625553" w14:paraId="3AE5D360" w14:textId="77777777">
        <w:tc>
          <w:tcPr>
            <w:tcW w:w="3168" w:type="dxa"/>
          </w:tcPr>
          <w:p w14:paraId="62E09A2E" w14:textId="77777777" w:rsidR="00625553" w:rsidRDefault="00000000">
            <w:pPr>
              <w:pStyle w:val="Compact"/>
            </w:pPr>
            <w:r>
              <w:t>    </w:t>
            </w:r>
            <w:proofErr w:type="spellStart"/>
            <w:r>
              <w:rPr>
                <w:rStyle w:val="VerbatimChar"/>
              </w:rPr>
              <w:t>serialNumber</w:t>
            </w:r>
            <w:proofErr w:type="spellEnd"/>
          </w:p>
        </w:tc>
        <w:tc>
          <w:tcPr>
            <w:tcW w:w="4752" w:type="dxa"/>
          </w:tcPr>
          <w:p w14:paraId="5D87B98A" w14:textId="77777777" w:rsidR="00625553" w:rsidRDefault="00000000">
            <w:pPr>
              <w:pStyle w:val="Compact"/>
            </w:pPr>
            <w:r>
              <w:t>MUST be a non-sequential number greater than zero (0) and less than 2¹⁵⁹ containing at least 64 bits of output from a CSPRNG.</w:t>
            </w:r>
          </w:p>
        </w:tc>
      </w:tr>
      <w:tr w:rsidR="00625553" w14:paraId="3FA92117" w14:textId="77777777">
        <w:tc>
          <w:tcPr>
            <w:tcW w:w="3168" w:type="dxa"/>
          </w:tcPr>
          <w:p w14:paraId="1DEAE776" w14:textId="77777777" w:rsidR="00625553" w:rsidRDefault="00000000">
            <w:pPr>
              <w:pStyle w:val="Compact"/>
            </w:pPr>
            <w:r>
              <w:t>    </w:t>
            </w:r>
            <w:r>
              <w:rPr>
                <w:rStyle w:val="VerbatimChar"/>
              </w:rPr>
              <w:t>signature</w:t>
            </w:r>
          </w:p>
        </w:tc>
        <w:tc>
          <w:tcPr>
            <w:tcW w:w="4752" w:type="dxa"/>
          </w:tcPr>
          <w:p w14:paraId="57BE6EAF"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70663ABE" w14:textId="77777777">
        <w:tc>
          <w:tcPr>
            <w:tcW w:w="3168" w:type="dxa"/>
          </w:tcPr>
          <w:p w14:paraId="56675050" w14:textId="77777777" w:rsidR="00625553" w:rsidRDefault="00000000">
            <w:pPr>
              <w:pStyle w:val="Compact"/>
            </w:pPr>
            <w:r>
              <w:t>    </w:t>
            </w:r>
            <w:r>
              <w:rPr>
                <w:rStyle w:val="VerbatimChar"/>
              </w:rPr>
              <w:t>issuer</w:t>
            </w:r>
          </w:p>
        </w:tc>
        <w:tc>
          <w:tcPr>
            <w:tcW w:w="4752" w:type="dxa"/>
          </w:tcPr>
          <w:p w14:paraId="5480E88D"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04AD2448" w14:textId="77777777">
        <w:tc>
          <w:tcPr>
            <w:tcW w:w="3168" w:type="dxa"/>
          </w:tcPr>
          <w:p w14:paraId="1CE87CD8" w14:textId="77777777" w:rsidR="00625553" w:rsidRDefault="00000000">
            <w:pPr>
              <w:pStyle w:val="Compact"/>
            </w:pPr>
            <w:r>
              <w:lastRenderedPageBreak/>
              <w:t>    </w:t>
            </w:r>
            <w:r>
              <w:rPr>
                <w:rStyle w:val="VerbatimChar"/>
              </w:rPr>
              <w:t>validity</w:t>
            </w:r>
          </w:p>
        </w:tc>
        <w:tc>
          <w:tcPr>
            <w:tcW w:w="4752" w:type="dxa"/>
          </w:tcPr>
          <w:p w14:paraId="1E0A1AA6" w14:textId="77777777" w:rsidR="00625553" w:rsidRDefault="00625553">
            <w:pPr>
              <w:pStyle w:val="Compact"/>
            </w:pPr>
          </w:p>
        </w:tc>
      </w:tr>
      <w:tr w:rsidR="00625553" w14:paraId="7C3E1B08" w14:textId="77777777">
        <w:tc>
          <w:tcPr>
            <w:tcW w:w="3168" w:type="dxa"/>
          </w:tcPr>
          <w:p w14:paraId="015586B2" w14:textId="77777777" w:rsidR="00625553" w:rsidRDefault="00000000">
            <w:pPr>
              <w:pStyle w:val="Compact"/>
            </w:pPr>
            <w:r>
              <w:t xml:space="preserve">         </w:t>
            </w:r>
            <w:proofErr w:type="spellStart"/>
            <w:r>
              <w:rPr>
                <w:rStyle w:val="VerbatimChar"/>
              </w:rPr>
              <w:t>notBefore</w:t>
            </w:r>
            <w:proofErr w:type="spellEnd"/>
          </w:p>
        </w:tc>
        <w:tc>
          <w:tcPr>
            <w:tcW w:w="4752" w:type="dxa"/>
          </w:tcPr>
          <w:p w14:paraId="491D1868" w14:textId="77777777" w:rsidR="00625553" w:rsidRDefault="00000000">
            <w:pPr>
              <w:pStyle w:val="Compact"/>
            </w:pPr>
            <w:r>
              <w:t>A value within 48 hours of the certificate signing operation.</w:t>
            </w:r>
          </w:p>
        </w:tc>
      </w:tr>
      <w:tr w:rsidR="00625553" w14:paraId="2C68C0DC" w14:textId="77777777">
        <w:tc>
          <w:tcPr>
            <w:tcW w:w="3168" w:type="dxa"/>
          </w:tcPr>
          <w:p w14:paraId="759FF19F" w14:textId="77777777" w:rsidR="00625553" w:rsidRDefault="00000000">
            <w:pPr>
              <w:pStyle w:val="Compact"/>
            </w:pPr>
            <w:r>
              <w:t xml:space="preserve">         </w:t>
            </w:r>
            <w:proofErr w:type="spellStart"/>
            <w:r>
              <w:rPr>
                <w:rStyle w:val="VerbatimChar"/>
              </w:rPr>
              <w:t>notAfter</w:t>
            </w:r>
            <w:proofErr w:type="spellEnd"/>
          </w:p>
        </w:tc>
        <w:tc>
          <w:tcPr>
            <w:tcW w:w="4752" w:type="dxa"/>
          </w:tcPr>
          <w:p w14:paraId="14055A60" w14:textId="77777777" w:rsidR="00625553" w:rsidRDefault="00000000">
            <w:pPr>
              <w:pStyle w:val="Compact"/>
            </w:pPr>
            <w:r>
              <w:t xml:space="preserve">See </w:t>
            </w:r>
            <w:hyperlink w:anchor="Xd8dbf126b99db7d89ad58c0292d6af64a10d668">
              <w:r w:rsidR="00625553">
                <w:rPr>
                  <w:rStyle w:val="Hyperlink"/>
                </w:rPr>
                <w:t>Section 6.3.2</w:t>
              </w:r>
            </w:hyperlink>
          </w:p>
        </w:tc>
      </w:tr>
      <w:tr w:rsidR="00625553" w14:paraId="211E2115" w14:textId="77777777">
        <w:tc>
          <w:tcPr>
            <w:tcW w:w="3168" w:type="dxa"/>
          </w:tcPr>
          <w:p w14:paraId="49BB834D" w14:textId="77777777" w:rsidR="00625553" w:rsidRDefault="00000000">
            <w:pPr>
              <w:pStyle w:val="Compact"/>
            </w:pPr>
            <w:r>
              <w:t>    </w:t>
            </w:r>
            <w:r>
              <w:rPr>
                <w:rStyle w:val="VerbatimChar"/>
              </w:rPr>
              <w:t>subject</w:t>
            </w:r>
          </w:p>
        </w:tc>
        <w:tc>
          <w:tcPr>
            <w:tcW w:w="4752" w:type="dxa"/>
          </w:tcPr>
          <w:p w14:paraId="39A8F079" w14:textId="77777777" w:rsidR="00625553" w:rsidRDefault="00000000">
            <w:pPr>
              <w:pStyle w:val="Compact"/>
            </w:pPr>
            <w:r>
              <w:t xml:space="preserve">See </w:t>
            </w:r>
            <w:hyperlink w:anchor="Xd0033f702fae0d5d8d09dfc748a4e8230648a37">
              <w:r w:rsidR="00625553">
                <w:rPr>
                  <w:rStyle w:val="Hyperlink"/>
                </w:rPr>
                <w:t>Section 7.1.2.7.1</w:t>
              </w:r>
            </w:hyperlink>
          </w:p>
        </w:tc>
      </w:tr>
      <w:tr w:rsidR="00625553" w14:paraId="5F7EA996" w14:textId="77777777">
        <w:tc>
          <w:tcPr>
            <w:tcW w:w="3168" w:type="dxa"/>
          </w:tcPr>
          <w:p w14:paraId="1BE7F547" w14:textId="77777777" w:rsidR="00625553" w:rsidRDefault="00000000">
            <w:pPr>
              <w:pStyle w:val="Compact"/>
            </w:pPr>
            <w:r>
              <w:t>    </w:t>
            </w:r>
            <w:proofErr w:type="spellStart"/>
            <w:r>
              <w:rPr>
                <w:rStyle w:val="VerbatimChar"/>
              </w:rPr>
              <w:t>subjectPublicKeyInfo</w:t>
            </w:r>
            <w:proofErr w:type="spellEnd"/>
          </w:p>
        </w:tc>
        <w:tc>
          <w:tcPr>
            <w:tcW w:w="4752" w:type="dxa"/>
          </w:tcPr>
          <w:p w14:paraId="2CB965AF"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7BBFB914" w14:textId="77777777">
        <w:tc>
          <w:tcPr>
            <w:tcW w:w="3168" w:type="dxa"/>
          </w:tcPr>
          <w:p w14:paraId="193CD67B" w14:textId="77777777" w:rsidR="00625553" w:rsidRDefault="00000000">
            <w:pPr>
              <w:pStyle w:val="Compact"/>
            </w:pPr>
            <w:r>
              <w:t>    </w:t>
            </w:r>
            <w:proofErr w:type="spellStart"/>
            <w:r>
              <w:rPr>
                <w:rStyle w:val="VerbatimChar"/>
              </w:rPr>
              <w:t>issuerUniqueID</w:t>
            </w:r>
            <w:proofErr w:type="spellEnd"/>
          </w:p>
        </w:tc>
        <w:tc>
          <w:tcPr>
            <w:tcW w:w="4752" w:type="dxa"/>
          </w:tcPr>
          <w:p w14:paraId="4DFCF13E" w14:textId="77777777" w:rsidR="00625553" w:rsidRDefault="00000000">
            <w:pPr>
              <w:pStyle w:val="Compact"/>
            </w:pPr>
            <w:r>
              <w:t>MUST NOT be present</w:t>
            </w:r>
          </w:p>
        </w:tc>
      </w:tr>
      <w:tr w:rsidR="00625553" w14:paraId="62DA7F2C" w14:textId="77777777">
        <w:tc>
          <w:tcPr>
            <w:tcW w:w="3168" w:type="dxa"/>
          </w:tcPr>
          <w:p w14:paraId="052C2124" w14:textId="77777777" w:rsidR="00625553" w:rsidRDefault="00000000">
            <w:pPr>
              <w:pStyle w:val="Compact"/>
            </w:pPr>
            <w:r>
              <w:t>    </w:t>
            </w:r>
            <w:proofErr w:type="spellStart"/>
            <w:r>
              <w:rPr>
                <w:rStyle w:val="VerbatimChar"/>
              </w:rPr>
              <w:t>subjectUniqueID</w:t>
            </w:r>
            <w:proofErr w:type="spellEnd"/>
          </w:p>
        </w:tc>
        <w:tc>
          <w:tcPr>
            <w:tcW w:w="4752" w:type="dxa"/>
          </w:tcPr>
          <w:p w14:paraId="090012B6" w14:textId="77777777" w:rsidR="00625553" w:rsidRDefault="00000000">
            <w:pPr>
              <w:pStyle w:val="Compact"/>
            </w:pPr>
            <w:r>
              <w:t>MUST NOT be present</w:t>
            </w:r>
          </w:p>
        </w:tc>
      </w:tr>
      <w:tr w:rsidR="00625553" w14:paraId="4EF211C1" w14:textId="77777777">
        <w:tc>
          <w:tcPr>
            <w:tcW w:w="3168" w:type="dxa"/>
          </w:tcPr>
          <w:p w14:paraId="734D9785" w14:textId="77777777" w:rsidR="00625553" w:rsidRDefault="00000000">
            <w:pPr>
              <w:pStyle w:val="Compact"/>
            </w:pPr>
            <w:r>
              <w:t>    </w:t>
            </w:r>
            <w:r>
              <w:rPr>
                <w:rStyle w:val="VerbatimChar"/>
              </w:rPr>
              <w:t>extensions</w:t>
            </w:r>
          </w:p>
        </w:tc>
        <w:tc>
          <w:tcPr>
            <w:tcW w:w="4752" w:type="dxa"/>
          </w:tcPr>
          <w:p w14:paraId="02BAAFAC" w14:textId="77777777" w:rsidR="00625553" w:rsidRDefault="00000000">
            <w:pPr>
              <w:pStyle w:val="Compact"/>
            </w:pPr>
            <w:r>
              <w:t xml:space="preserve">See </w:t>
            </w:r>
            <w:hyperlink w:anchor="Xab0a869d81c1014fe1d51a2434cb0cc3cb52099">
              <w:r w:rsidR="00625553">
                <w:rPr>
                  <w:rStyle w:val="Hyperlink"/>
                </w:rPr>
                <w:t>Section 7.1.2.7.6</w:t>
              </w:r>
            </w:hyperlink>
          </w:p>
        </w:tc>
      </w:tr>
      <w:tr w:rsidR="00625553" w14:paraId="085031AF" w14:textId="77777777">
        <w:tc>
          <w:tcPr>
            <w:tcW w:w="3168" w:type="dxa"/>
          </w:tcPr>
          <w:p w14:paraId="37A002C4" w14:textId="77777777" w:rsidR="00625553" w:rsidRDefault="00000000">
            <w:pPr>
              <w:pStyle w:val="Compact"/>
            </w:pPr>
            <w:proofErr w:type="spellStart"/>
            <w:r>
              <w:rPr>
                <w:rStyle w:val="VerbatimChar"/>
              </w:rPr>
              <w:t>signatureAlgorithm</w:t>
            </w:r>
            <w:proofErr w:type="spellEnd"/>
          </w:p>
        </w:tc>
        <w:tc>
          <w:tcPr>
            <w:tcW w:w="4752" w:type="dxa"/>
          </w:tcPr>
          <w:p w14:paraId="1096E808"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07DE7C71" w14:textId="77777777">
        <w:tc>
          <w:tcPr>
            <w:tcW w:w="3168" w:type="dxa"/>
          </w:tcPr>
          <w:p w14:paraId="078EB196" w14:textId="77777777" w:rsidR="00625553" w:rsidRDefault="00000000">
            <w:pPr>
              <w:pStyle w:val="Compact"/>
            </w:pPr>
            <w:r>
              <w:rPr>
                <w:rStyle w:val="VerbatimChar"/>
              </w:rPr>
              <w:t>signature</w:t>
            </w:r>
          </w:p>
        </w:tc>
        <w:tc>
          <w:tcPr>
            <w:tcW w:w="4752" w:type="dxa"/>
          </w:tcPr>
          <w:p w14:paraId="083F8503" w14:textId="77777777" w:rsidR="00625553" w:rsidRDefault="00625553">
            <w:pPr>
              <w:pStyle w:val="Compact"/>
            </w:pPr>
          </w:p>
        </w:tc>
      </w:tr>
    </w:tbl>
    <w:p w14:paraId="7D589EF0" w14:textId="77777777" w:rsidR="00625553" w:rsidRDefault="00000000">
      <w:pPr>
        <w:pStyle w:val="Heading5"/>
      </w:pPr>
      <w:bookmarkStart w:id="762" w:name="Xd0033f702fae0d5d8d09dfc748a4e8230648a37"/>
      <w:r>
        <w:t>7.1.2.7.1 Subscriber Certificate Types</w:t>
      </w:r>
    </w:p>
    <w:p w14:paraId="4BD65D9D" w14:textId="77777777" w:rsidR="00625553"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proofErr w:type="spellStart"/>
      <w:r>
        <w:rPr>
          <w:rStyle w:val="VerbatimChar"/>
        </w:rPr>
        <w:t>certificatePolicies</w:t>
      </w:r>
      <w:proofErr w:type="spellEnd"/>
      <w:r>
        <w:t xml:space="preserve"> extension.</w:t>
      </w:r>
    </w:p>
    <w:tbl>
      <w:tblPr>
        <w:tblStyle w:val="Table"/>
        <w:tblW w:w="5000" w:type="pct"/>
        <w:tblLayout w:type="fixed"/>
        <w:tblLook w:val="0020" w:firstRow="1" w:lastRow="0" w:firstColumn="0" w:lastColumn="0" w:noHBand="0" w:noVBand="0"/>
      </w:tblPr>
      <w:tblGrid>
        <w:gridCol w:w="3744"/>
        <w:gridCol w:w="5616"/>
      </w:tblGrid>
      <w:tr w:rsidR="00625553" w14:paraId="5A30F317" w14:textId="77777777">
        <w:trPr>
          <w:tblHeader/>
        </w:trPr>
        <w:tc>
          <w:tcPr>
            <w:tcW w:w="3168" w:type="dxa"/>
          </w:tcPr>
          <w:p w14:paraId="79D236C2" w14:textId="77777777" w:rsidR="00625553" w:rsidRDefault="00000000">
            <w:pPr>
              <w:pStyle w:val="Compact"/>
            </w:pPr>
            <w:r>
              <w:rPr>
                <w:b/>
                <w:bCs/>
              </w:rPr>
              <w:t>Type</w:t>
            </w:r>
          </w:p>
        </w:tc>
        <w:tc>
          <w:tcPr>
            <w:tcW w:w="4752" w:type="dxa"/>
          </w:tcPr>
          <w:p w14:paraId="108BB1CE" w14:textId="77777777" w:rsidR="00625553" w:rsidRDefault="00000000">
            <w:pPr>
              <w:pStyle w:val="Compact"/>
            </w:pPr>
            <w:r>
              <w:rPr>
                <w:b/>
                <w:bCs/>
              </w:rPr>
              <w:t>Description</w:t>
            </w:r>
          </w:p>
        </w:tc>
      </w:tr>
      <w:tr w:rsidR="00625553" w14:paraId="7D3ACDB1" w14:textId="77777777">
        <w:tc>
          <w:tcPr>
            <w:tcW w:w="3168" w:type="dxa"/>
          </w:tcPr>
          <w:p w14:paraId="22EAAF98" w14:textId="77777777" w:rsidR="00625553" w:rsidRDefault="00000000">
            <w:pPr>
              <w:pStyle w:val="Compact"/>
            </w:pPr>
            <w:r>
              <w:t>Domain Validated (DV)</w:t>
            </w:r>
          </w:p>
        </w:tc>
        <w:tc>
          <w:tcPr>
            <w:tcW w:w="4752" w:type="dxa"/>
          </w:tcPr>
          <w:p w14:paraId="205F25D3" w14:textId="77777777" w:rsidR="00625553" w:rsidRDefault="00000000">
            <w:pPr>
              <w:pStyle w:val="Compact"/>
            </w:pPr>
            <w:r>
              <w:t xml:space="preserve">See </w:t>
            </w:r>
            <w:hyperlink w:anchor="Xc25aeb93d0596f196ce7ed0c2dd707c364f85c8">
              <w:r w:rsidR="00625553">
                <w:rPr>
                  <w:rStyle w:val="Hyperlink"/>
                </w:rPr>
                <w:t>Section 7.1.2.7.2</w:t>
              </w:r>
            </w:hyperlink>
          </w:p>
        </w:tc>
      </w:tr>
      <w:tr w:rsidR="00625553" w14:paraId="6202DFB4" w14:textId="77777777">
        <w:tc>
          <w:tcPr>
            <w:tcW w:w="3168" w:type="dxa"/>
          </w:tcPr>
          <w:p w14:paraId="53F1E86D" w14:textId="77777777" w:rsidR="00625553" w:rsidRDefault="00000000">
            <w:pPr>
              <w:pStyle w:val="Compact"/>
            </w:pPr>
            <w:r>
              <w:t>Individual Validated (IV)</w:t>
            </w:r>
          </w:p>
        </w:tc>
        <w:tc>
          <w:tcPr>
            <w:tcW w:w="4752" w:type="dxa"/>
          </w:tcPr>
          <w:p w14:paraId="026E7172" w14:textId="77777777" w:rsidR="00625553" w:rsidRDefault="00000000">
            <w:pPr>
              <w:pStyle w:val="Compact"/>
            </w:pPr>
            <w:r>
              <w:t xml:space="preserve">See </w:t>
            </w:r>
            <w:hyperlink w:anchor="Xad3b19781cce9ef21d76f3fcd86fbeabbf4b3bc">
              <w:r w:rsidR="00625553">
                <w:rPr>
                  <w:rStyle w:val="Hyperlink"/>
                </w:rPr>
                <w:t>Section 7.1.2.7.3</w:t>
              </w:r>
            </w:hyperlink>
          </w:p>
        </w:tc>
      </w:tr>
      <w:tr w:rsidR="00625553" w14:paraId="25C10BEA" w14:textId="77777777">
        <w:tc>
          <w:tcPr>
            <w:tcW w:w="3168" w:type="dxa"/>
          </w:tcPr>
          <w:p w14:paraId="234CEC90" w14:textId="77777777" w:rsidR="00625553" w:rsidRDefault="00000000">
            <w:pPr>
              <w:pStyle w:val="Compact"/>
            </w:pPr>
            <w:r>
              <w:t>Organization Validated (OV)</w:t>
            </w:r>
          </w:p>
        </w:tc>
        <w:tc>
          <w:tcPr>
            <w:tcW w:w="4752" w:type="dxa"/>
          </w:tcPr>
          <w:p w14:paraId="591C1791" w14:textId="77777777" w:rsidR="00625553" w:rsidRDefault="00000000">
            <w:pPr>
              <w:pStyle w:val="Compact"/>
            </w:pPr>
            <w:r>
              <w:t xml:space="preserve">See </w:t>
            </w:r>
            <w:hyperlink w:anchor="Xc51d926e08d810df8ddc100d4a339d533767e59">
              <w:r w:rsidR="00625553">
                <w:rPr>
                  <w:rStyle w:val="Hyperlink"/>
                </w:rPr>
                <w:t>Section 7.1.2.7.4</w:t>
              </w:r>
            </w:hyperlink>
          </w:p>
        </w:tc>
      </w:tr>
      <w:tr w:rsidR="00625553" w14:paraId="49D7C607" w14:textId="77777777">
        <w:tc>
          <w:tcPr>
            <w:tcW w:w="3168" w:type="dxa"/>
          </w:tcPr>
          <w:p w14:paraId="79F2DB9B" w14:textId="77777777" w:rsidR="00625553" w:rsidRDefault="00000000">
            <w:pPr>
              <w:pStyle w:val="Compact"/>
            </w:pPr>
            <w:r>
              <w:t>Extended Validation (EV)</w:t>
            </w:r>
          </w:p>
        </w:tc>
        <w:tc>
          <w:tcPr>
            <w:tcW w:w="4752" w:type="dxa"/>
          </w:tcPr>
          <w:p w14:paraId="74DFD413" w14:textId="77777777" w:rsidR="00625553" w:rsidRDefault="00000000">
            <w:pPr>
              <w:pStyle w:val="Compact"/>
            </w:pPr>
            <w:r>
              <w:t xml:space="preserve">See </w:t>
            </w:r>
            <w:hyperlink w:anchor="Xf360df53ff6d7647e6c7ade4fcfdaead3eb12f4">
              <w:r w:rsidR="00625553">
                <w:rPr>
                  <w:rStyle w:val="Hyperlink"/>
                </w:rPr>
                <w:t>Section 7.1.2.7.5</w:t>
              </w:r>
            </w:hyperlink>
          </w:p>
        </w:tc>
      </w:tr>
    </w:tbl>
    <w:p w14:paraId="75D4CE63" w14:textId="77777777" w:rsidR="00625553"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7FFE8F9E" w14:textId="77777777" w:rsidR="00625553" w:rsidRDefault="00000000">
      <w:pPr>
        <w:pStyle w:val="Heading5"/>
      </w:pPr>
      <w:bookmarkStart w:id="763" w:name="Xc25aeb93d0596f196ce7ed0c2dd707c364f85c8"/>
      <w:bookmarkEnd w:id="762"/>
      <w:r>
        <w:t>7.1.2.7.2 Domain Validated</w:t>
      </w:r>
    </w:p>
    <w:p w14:paraId="63D890B7" w14:textId="77777777" w:rsidR="00625553"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625553" w14:paraId="50E2AD83" w14:textId="77777777">
        <w:trPr>
          <w:tblHeader/>
        </w:trPr>
        <w:tc>
          <w:tcPr>
            <w:tcW w:w="2376" w:type="dxa"/>
          </w:tcPr>
          <w:p w14:paraId="0634A11D" w14:textId="77777777" w:rsidR="00625553" w:rsidRDefault="00000000">
            <w:pPr>
              <w:pStyle w:val="Compact"/>
            </w:pPr>
            <w:r>
              <w:rPr>
                <w:b/>
                <w:bCs/>
              </w:rPr>
              <w:t>Field</w:t>
            </w:r>
          </w:p>
        </w:tc>
        <w:tc>
          <w:tcPr>
            <w:tcW w:w="5544" w:type="dxa"/>
          </w:tcPr>
          <w:p w14:paraId="2C1586D7" w14:textId="77777777" w:rsidR="00625553" w:rsidRDefault="00000000">
            <w:pPr>
              <w:pStyle w:val="Compact"/>
            </w:pPr>
            <w:r>
              <w:rPr>
                <w:b/>
                <w:bCs/>
              </w:rPr>
              <w:t>Requirements</w:t>
            </w:r>
          </w:p>
        </w:tc>
      </w:tr>
      <w:tr w:rsidR="00625553" w14:paraId="71B0F972" w14:textId="77777777">
        <w:tc>
          <w:tcPr>
            <w:tcW w:w="2376" w:type="dxa"/>
          </w:tcPr>
          <w:p w14:paraId="23275867" w14:textId="77777777" w:rsidR="00625553" w:rsidRDefault="00000000">
            <w:pPr>
              <w:pStyle w:val="Compact"/>
            </w:pPr>
            <w:r>
              <w:rPr>
                <w:rStyle w:val="VerbatimChar"/>
              </w:rPr>
              <w:t>subject</w:t>
            </w:r>
          </w:p>
        </w:tc>
        <w:tc>
          <w:tcPr>
            <w:tcW w:w="5544" w:type="dxa"/>
          </w:tcPr>
          <w:p w14:paraId="37772AC8" w14:textId="77777777" w:rsidR="00625553" w:rsidRDefault="00000000">
            <w:pPr>
              <w:pStyle w:val="Compact"/>
            </w:pPr>
            <w:r>
              <w:t>See following table.</w:t>
            </w:r>
          </w:p>
        </w:tc>
      </w:tr>
      <w:tr w:rsidR="00625553" w14:paraId="18B8A0C1" w14:textId="77777777">
        <w:tc>
          <w:tcPr>
            <w:tcW w:w="2376" w:type="dxa"/>
          </w:tcPr>
          <w:p w14:paraId="2D5E6C7F" w14:textId="77777777" w:rsidR="00625553" w:rsidRDefault="00000000">
            <w:pPr>
              <w:pStyle w:val="Compact"/>
            </w:pPr>
            <w:proofErr w:type="spellStart"/>
            <w:r>
              <w:rPr>
                <w:rStyle w:val="VerbatimChar"/>
              </w:rPr>
              <w:t>certificatePolicies</w:t>
            </w:r>
            <w:proofErr w:type="spellEnd"/>
          </w:p>
        </w:tc>
        <w:tc>
          <w:tcPr>
            <w:tcW w:w="5544" w:type="dxa"/>
          </w:tcPr>
          <w:p w14:paraId="1A751523"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2.23.140.1.2.1</w:t>
            </w:r>
            <w:r>
              <w:t xml:space="preserve"> as a </w:t>
            </w:r>
            <w:proofErr w:type="spellStart"/>
            <w:r>
              <w:rPr>
                <w:rStyle w:val="VerbatimChar"/>
              </w:rPr>
              <w:t>policyIdentifier</w:t>
            </w:r>
            <w:proofErr w:type="spellEnd"/>
            <w:r>
              <w:t xml:space="preserve">. See </w:t>
            </w:r>
            <w:hyperlink w:anchor="X49e22a2f33fcedc8ec0d56f39942194370d221e">
              <w:r w:rsidR="00625553">
                <w:rPr>
                  <w:rStyle w:val="Hyperlink"/>
                </w:rPr>
                <w:t>Section 7.1.2.7.9</w:t>
              </w:r>
            </w:hyperlink>
            <w:r>
              <w:t>.</w:t>
            </w:r>
          </w:p>
        </w:tc>
      </w:tr>
      <w:tr w:rsidR="00625553" w14:paraId="771E1868" w14:textId="77777777">
        <w:tc>
          <w:tcPr>
            <w:tcW w:w="2376" w:type="dxa"/>
          </w:tcPr>
          <w:p w14:paraId="7DFBD910" w14:textId="77777777" w:rsidR="00625553" w:rsidRDefault="00000000">
            <w:pPr>
              <w:pStyle w:val="Compact"/>
            </w:pPr>
            <w:r>
              <w:lastRenderedPageBreak/>
              <w:t>All other extensions</w:t>
            </w:r>
          </w:p>
        </w:tc>
        <w:tc>
          <w:tcPr>
            <w:tcW w:w="5544" w:type="dxa"/>
          </w:tcPr>
          <w:p w14:paraId="41C3298F" w14:textId="77777777" w:rsidR="00625553" w:rsidRDefault="00000000">
            <w:pPr>
              <w:pStyle w:val="Compact"/>
            </w:pPr>
            <w:r>
              <w:t xml:space="preserve">See </w:t>
            </w:r>
            <w:hyperlink w:anchor="Xab0a869d81c1014fe1d51a2434cb0cc3cb52099">
              <w:r w:rsidR="00625553">
                <w:rPr>
                  <w:rStyle w:val="Hyperlink"/>
                </w:rPr>
                <w:t>Section 7.1.2.7.6</w:t>
              </w:r>
            </w:hyperlink>
          </w:p>
        </w:tc>
      </w:tr>
    </w:tbl>
    <w:p w14:paraId="589B363B" w14:textId="77777777" w:rsidR="00625553" w:rsidRDefault="00000000">
      <w:pPr>
        <w:pStyle w:val="BodyText"/>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557C575D" w14:textId="77777777" w:rsidR="00625553"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1E307423" w14:textId="77777777" w:rsidR="00625553"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1872"/>
        <w:gridCol w:w="2808"/>
        <w:gridCol w:w="2808"/>
        <w:gridCol w:w="1872"/>
      </w:tblGrid>
      <w:tr w:rsidR="00625553" w14:paraId="697EB6C3" w14:textId="77777777">
        <w:trPr>
          <w:tblHeader/>
        </w:trPr>
        <w:tc>
          <w:tcPr>
            <w:tcW w:w="1584" w:type="dxa"/>
          </w:tcPr>
          <w:p w14:paraId="43E42507" w14:textId="77777777" w:rsidR="00625553" w:rsidRDefault="00000000">
            <w:pPr>
              <w:pStyle w:val="Compact"/>
            </w:pPr>
            <w:r>
              <w:rPr>
                <w:b/>
                <w:bCs/>
              </w:rPr>
              <w:t>Attribute Name</w:t>
            </w:r>
          </w:p>
        </w:tc>
        <w:tc>
          <w:tcPr>
            <w:tcW w:w="2376" w:type="dxa"/>
          </w:tcPr>
          <w:p w14:paraId="226D4DDE" w14:textId="77777777" w:rsidR="00625553" w:rsidRDefault="00000000">
            <w:pPr>
              <w:pStyle w:val="Compact"/>
            </w:pPr>
            <w:r>
              <w:rPr>
                <w:b/>
                <w:bCs/>
              </w:rPr>
              <w:t>Presence</w:t>
            </w:r>
          </w:p>
        </w:tc>
        <w:tc>
          <w:tcPr>
            <w:tcW w:w="2376" w:type="dxa"/>
          </w:tcPr>
          <w:p w14:paraId="56510CB2" w14:textId="77777777" w:rsidR="00625553" w:rsidRDefault="00000000">
            <w:pPr>
              <w:pStyle w:val="Compact"/>
            </w:pPr>
            <w:r>
              <w:rPr>
                <w:b/>
                <w:bCs/>
              </w:rPr>
              <w:t>Value</w:t>
            </w:r>
          </w:p>
        </w:tc>
        <w:tc>
          <w:tcPr>
            <w:tcW w:w="1584" w:type="dxa"/>
          </w:tcPr>
          <w:p w14:paraId="7E60FAB4" w14:textId="77777777" w:rsidR="00625553" w:rsidRDefault="00000000">
            <w:pPr>
              <w:pStyle w:val="Compact"/>
            </w:pPr>
            <w:r>
              <w:rPr>
                <w:b/>
                <w:bCs/>
              </w:rPr>
              <w:t>Verification</w:t>
            </w:r>
          </w:p>
        </w:tc>
      </w:tr>
      <w:tr w:rsidR="00625553" w14:paraId="0626401B" w14:textId="77777777">
        <w:tc>
          <w:tcPr>
            <w:tcW w:w="1584" w:type="dxa"/>
          </w:tcPr>
          <w:p w14:paraId="3D363BEB" w14:textId="77777777" w:rsidR="00625553" w:rsidRDefault="00000000">
            <w:pPr>
              <w:pStyle w:val="Compact"/>
            </w:pPr>
            <w:proofErr w:type="spellStart"/>
            <w:r>
              <w:rPr>
                <w:rStyle w:val="VerbatimChar"/>
              </w:rPr>
              <w:t>countryName</w:t>
            </w:r>
            <w:proofErr w:type="spellEnd"/>
          </w:p>
        </w:tc>
        <w:tc>
          <w:tcPr>
            <w:tcW w:w="2376" w:type="dxa"/>
          </w:tcPr>
          <w:p w14:paraId="64A5817B" w14:textId="77777777" w:rsidR="00625553" w:rsidRDefault="00000000">
            <w:pPr>
              <w:pStyle w:val="Compact"/>
            </w:pPr>
            <w:r>
              <w:t>MAY</w:t>
            </w:r>
          </w:p>
        </w:tc>
        <w:tc>
          <w:tcPr>
            <w:tcW w:w="2376" w:type="dxa"/>
          </w:tcPr>
          <w:p w14:paraId="3C654717" w14:textId="77777777" w:rsidR="00625553" w:rsidRDefault="00000000">
            <w:pPr>
              <w:pStyle w:val="Compact"/>
            </w:pPr>
            <w:r>
              <w:t>The two-letter ISO 3166-1 country code for the country associated with the Subject.</w:t>
            </w:r>
          </w:p>
        </w:tc>
        <w:tc>
          <w:tcPr>
            <w:tcW w:w="1584" w:type="dxa"/>
          </w:tcPr>
          <w:p w14:paraId="14651D6B" w14:textId="77777777" w:rsidR="00625553" w:rsidRDefault="00625553">
            <w:pPr>
              <w:pStyle w:val="Compact"/>
            </w:pPr>
            <w:hyperlink w:anchor="X6c76a26a5b208a55b2152305586d1e4240deb4a">
              <w:r>
                <w:rPr>
                  <w:rStyle w:val="Hyperlink"/>
                </w:rPr>
                <w:t>Section 3.2.2.3</w:t>
              </w:r>
            </w:hyperlink>
          </w:p>
        </w:tc>
      </w:tr>
      <w:tr w:rsidR="00625553" w14:paraId="193F38F3" w14:textId="77777777">
        <w:tc>
          <w:tcPr>
            <w:tcW w:w="1584" w:type="dxa"/>
          </w:tcPr>
          <w:p w14:paraId="04760210" w14:textId="77777777" w:rsidR="00625553" w:rsidRDefault="00000000">
            <w:pPr>
              <w:pStyle w:val="Compact"/>
            </w:pPr>
            <w:proofErr w:type="spellStart"/>
            <w:r>
              <w:rPr>
                <w:rStyle w:val="VerbatimChar"/>
              </w:rPr>
              <w:t>commonName</w:t>
            </w:r>
            <w:proofErr w:type="spellEnd"/>
          </w:p>
        </w:tc>
        <w:tc>
          <w:tcPr>
            <w:tcW w:w="2376" w:type="dxa"/>
          </w:tcPr>
          <w:p w14:paraId="3E39C068" w14:textId="77777777" w:rsidR="00625553" w:rsidRDefault="00000000">
            <w:pPr>
              <w:pStyle w:val="Compact"/>
            </w:pPr>
            <w:r>
              <w:t>NOT RECOMMENDED</w:t>
            </w:r>
          </w:p>
        </w:tc>
        <w:tc>
          <w:tcPr>
            <w:tcW w:w="2376" w:type="dxa"/>
          </w:tcPr>
          <w:p w14:paraId="48973025" w14:textId="77777777" w:rsidR="00625553" w:rsidRDefault="00000000">
            <w:pPr>
              <w:pStyle w:val="Compact"/>
            </w:pPr>
            <w:r>
              <w:t xml:space="preserve">If present, MUST </w:t>
            </w:r>
            <w:proofErr w:type="gramStart"/>
            <w:r>
              <w:t>contain</w:t>
            </w:r>
            <w:proofErr w:type="gramEnd"/>
            <w:r>
              <w:t xml:space="preserve"> a value derived from the </w:t>
            </w:r>
            <w:proofErr w:type="spellStart"/>
            <w:r>
              <w:rPr>
                <w:rStyle w:val="VerbatimChar"/>
              </w:rPr>
              <w:t>subjectAltName</w:t>
            </w:r>
            <w:proofErr w:type="spellEnd"/>
            <w:r>
              <w:t xml:space="preserve"> extension according to </w:t>
            </w:r>
            <w:hyperlink w:anchor="Xcec18e6ac32aca3a45eec84a1ba551934837a7f">
              <w:r w:rsidR="00625553">
                <w:rPr>
                  <w:rStyle w:val="Hyperlink"/>
                </w:rPr>
                <w:t>Section 7.1.4.3</w:t>
              </w:r>
            </w:hyperlink>
            <w:r>
              <w:t>.</w:t>
            </w:r>
          </w:p>
        </w:tc>
        <w:tc>
          <w:tcPr>
            <w:tcW w:w="1584" w:type="dxa"/>
          </w:tcPr>
          <w:p w14:paraId="6B1ED787" w14:textId="77777777" w:rsidR="00625553" w:rsidRDefault="00625553">
            <w:pPr>
              <w:pStyle w:val="Compact"/>
            </w:pPr>
          </w:p>
        </w:tc>
      </w:tr>
      <w:tr w:rsidR="00625553" w14:paraId="49F6E0E9" w14:textId="77777777">
        <w:tc>
          <w:tcPr>
            <w:tcW w:w="1584" w:type="dxa"/>
          </w:tcPr>
          <w:p w14:paraId="29789320" w14:textId="77777777" w:rsidR="00625553" w:rsidRDefault="00000000">
            <w:pPr>
              <w:pStyle w:val="Compact"/>
            </w:pPr>
            <w:r>
              <w:t>Any other attribute</w:t>
            </w:r>
          </w:p>
        </w:tc>
        <w:tc>
          <w:tcPr>
            <w:tcW w:w="2376" w:type="dxa"/>
          </w:tcPr>
          <w:p w14:paraId="11B10C18" w14:textId="77777777" w:rsidR="00625553" w:rsidRDefault="00000000">
            <w:pPr>
              <w:pStyle w:val="Compact"/>
            </w:pPr>
            <w:r>
              <w:t>MUST NOT</w:t>
            </w:r>
          </w:p>
        </w:tc>
        <w:tc>
          <w:tcPr>
            <w:tcW w:w="2376" w:type="dxa"/>
          </w:tcPr>
          <w:p w14:paraId="5029A38C" w14:textId="77777777" w:rsidR="00625553" w:rsidRDefault="00000000">
            <w:pPr>
              <w:pStyle w:val="Compact"/>
            </w:pPr>
            <w:r>
              <w:t>-</w:t>
            </w:r>
          </w:p>
        </w:tc>
        <w:tc>
          <w:tcPr>
            <w:tcW w:w="1584" w:type="dxa"/>
          </w:tcPr>
          <w:p w14:paraId="68741FDA" w14:textId="77777777" w:rsidR="00625553" w:rsidRDefault="00000000">
            <w:pPr>
              <w:pStyle w:val="Compact"/>
            </w:pPr>
            <w:r>
              <w:t>-</w:t>
            </w:r>
          </w:p>
        </w:tc>
      </w:tr>
    </w:tbl>
    <w:p w14:paraId="1F1F2802" w14:textId="77777777" w:rsidR="00625553" w:rsidRDefault="00000000">
      <w:pPr>
        <w:pStyle w:val="Heading5"/>
      </w:pPr>
      <w:bookmarkStart w:id="764" w:name="Xad3b19781cce9ef21d76f3fcd86fbeabbf4b3bc"/>
      <w:bookmarkEnd w:id="763"/>
      <w:r>
        <w:t>7.1.2.7.3 Individual Validated</w:t>
      </w:r>
    </w:p>
    <w:p w14:paraId="094E94A5" w14:textId="77777777" w:rsidR="00625553"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
      <w:tblGrid>
        <w:gridCol w:w="2080"/>
        <w:gridCol w:w="7280"/>
      </w:tblGrid>
      <w:tr w:rsidR="00625553" w14:paraId="35768647" w14:textId="77777777">
        <w:trPr>
          <w:tblHeader/>
        </w:trPr>
        <w:tc>
          <w:tcPr>
            <w:tcW w:w="1760" w:type="dxa"/>
          </w:tcPr>
          <w:p w14:paraId="26A92F19" w14:textId="77777777" w:rsidR="00625553" w:rsidRDefault="00000000">
            <w:pPr>
              <w:pStyle w:val="Compact"/>
            </w:pPr>
            <w:r>
              <w:rPr>
                <w:b/>
                <w:bCs/>
              </w:rPr>
              <w:t>Field</w:t>
            </w:r>
          </w:p>
        </w:tc>
        <w:tc>
          <w:tcPr>
            <w:tcW w:w="6160" w:type="dxa"/>
          </w:tcPr>
          <w:p w14:paraId="43808B8D" w14:textId="77777777" w:rsidR="00625553" w:rsidRDefault="00000000">
            <w:pPr>
              <w:pStyle w:val="Compact"/>
            </w:pPr>
            <w:r>
              <w:rPr>
                <w:b/>
                <w:bCs/>
              </w:rPr>
              <w:t>Requirements</w:t>
            </w:r>
          </w:p>
        </w:tc>
      </w:tr>
      <w:tr w:rsidR="00625553" w14:paraId="65A12EF6" w14:textId="77777777">
        <w:tc>
          <w:tcPr>
            <w:tcW w:w="1760" w:type="dxa"/>
          </w:tcPr>
          <w:p w14:paraId="1F0A1468" w14:textId="77777777" w:rsidR="00625553" w:rsidRDefault="00000000">
            <w:pPr>
              <w:pStyle w:val="Compact"/>
            </w:pPr>
            <w:r>
              <w:rPr>
                <w:rStyle w:val="VerbatimChar"/>
              </w:rPr>
              <w:t>subject</w:t>
            </w:r>
          </w:p>
        </w:tc>
        <w:tc>
          <w:tcPr>
            <w:tcW w:w="6160" w:type="dxa"/>
          </w:tcPr>
          <w:p w14:paraId="60BD9F9D" w14:textId="77777777" w:rsidR="00625553" w:rsidRDefault="00000000">
            <w:pPr>
              <w:pStyle w:val="Compact"/>
            </w:pPr>
            <w:r>
              <w:t>See following table.</w:t>
            </w:r>
          </w:p>
        </w:tc>
      </w:tr>
      <w:tr w:rsidR="00625553" w14:paraId="30184D10" w14:textId="77777777">
        <w:tc>
          <w:tcPr>
            <w:tcW w:w="1760" w:type="dxa"/>
          </w:tcPr>
          <w:p w14:paraId="739386E7" w14:textId="77777777" w:rsidR="00625553" w:rsidRDefault="00000000">
            <w:pPr>
              <w:pStyle w:val="Compact"/>
            </w:pPr>
            <w:proofErr w:type="spellStart"/>
            <w:r>
              <w:rPr>
                <w:rStyle w:val="VerbatimChar"/>
              </w:rPr>
              <w:t>certificatePolicies</w:t>
            </w:r>
            <w:proofErr w:type="spellEnd"/>
          </w:p>
        </w:tc>
        <w:tc>
          <w:tcPr>
            <w:tcW w:w="6160" w:type="dxa"/>
          </w:tcPr>
          <w:p w14:paraId="7DAB4F90"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2.23.140.1.2.3</w:t>
            </w:r>
            <w:r>
              <w:t xml:space="preserve"> as a </w:t>
            </w:r>
            <w:proofErr w:type="spellStart"/>
            <w:r>
              <w:rPr>
                <w:rStyle w:val="VerbatimChar"/>
              </w:rPr>
              <w:t>policyIdentifier</w:t>
            </w:r>
            <w:proofErr w:type="spellEnd"/>
            <w:r>
              <w:t xml:space="preserve">. See </w:t>
            </w:r>
            <w:hyperlink w:anchor="X49e22a2f33fcedc8ec0d56f39942194370d221e">
              <w:r w:rsidR="00625553">
                <w:rPr>
                  <w:rStyle w:val="Hyperlink"/>
                </w:rPr>
                <w:t>Section 7.1.2.7.9</w:t>
              </w:r>
            </w:hyperlink>
            <w:r>
              <w:t>.</w:t>
            </w:r>
          </w:p>
        </w:tc>
      </w:tr>
      <w:tr w:rsidR="00625553" w14:paraId="42A75A13" w14:textId="77777777">
        <w:tc>
          <w:tcPr>
            <w:tcW w:w="1760" w:type="dxa"/>
          </w:tcPr>
          <w:p w14:paraId="2F511B22" w14:textId="77777777" w:rsidR="00625553" w:rsidRDefault="00000000">
            <w:pPr>
              <w:pStyle w:val="Compact"/>
            </w:pPr>
            <w:r>
              <w:t>All other extensions</w:t>
            </w:r>
          </w:p>
        </w:tc>
        <w:tc>
          <w:tcPr>
            <w:tcW w:w="6160" w:type="dxa"/>
          </w:tcPr>
          <w:p w14:paraId="558AA34B" w14:textId="77777777" w:rsidR="00625553" w:rsidRDefault="00000000">
            <w:pPr>
              <w:pStyle w:val="Compact"/>
            </w:pPr>
            <w:r>
              <w:t xml:space="preserve">See </w:t>
            </w:r>
            <w:hyperlink w:anchor="Xab0a869d81c1014fe1d51a2434cb0cc3cb52099">
              <w:r w:rsidR="00625553">
                <w:rPr>
                  <w:rStyle w:val="Hyperlink"/>
                </w:rPr>
                <w:t>Section 7.1.2.7.6</w:t>
              </w:r>
            </w:hyperlink>
          </w:p>
        </w:tc>
      </w:tr>
    </w:tbl>
    <w:p w14:paraId="29375EF9" w14:textId="77777777" w:rsidR="00625553" w:rsidRDefault="00000000">
      <w:pPr>
        <w:pStyle w:val="BodyText"/>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4C4348A7" w14:textId="77777777" w:rsidR="00625553"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4C471279" w14:textId="77777777" w:rsidR="00625553" w:rsidRDefault="00000000">
      <w:pPr>
        <w:pStyle w:val="TableCaption"/>
      </w:pPr>
      <w:r>
        <w:lastRenderedPageBreak/>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08"/>
        <w:gridCol w:w="1872"/>
        <w:gridCol w:w="2808"/>
        <w:gridCol w:w="1872"/>
      </w:tblGrid>
      <w:tr w:rsidR="00625553" w14:paraId="0CDB0FEB" w14:textId="77777777">
        <w:trPr>
          <w:tblHeader/>
        </w:trPr>
        <w:tc>
          <w:tcPr>
            <w:tcW w:w="2376" w:type="dxa"/>
          </w:tcPr>
          <w:p w14:paraId="5D9C83B2" w14:textId="77777777" w:rsidR="00625553" w:rsidRDefault="00000000">
            <w:pPr>
              <w:pStyle w:val="Compact"/>
            </w:pPr>
            <w:r>
              <w:rPr>
                <w:b/>
                <w:bCs/>
              </w:rPr>
              <w:t>Attribute Name</w:t>
            </w:r>
          </w:p>
        </w:tc>
        <w:tc>
          <w:tcPr>
            <w:tcW w:w="1584" w:type="dxa"/>
          </w:tcPr>
          <w:p w14:paraId="58753867" w14:textId="77777777" w:rsidR="00625553" w:rsidRDefault="00000000">
            <w:pPr>
              <w:pStyle w:val="Compact"/>
            </w:pPr>
            <w:r>
              <w:rPr>
                <w:b/>
                <w:bCs/>
              </w:rPr>
              <w:t>Presence</w:t>
            </w:r>
          </w:p>
        </w:tc>
        <w:tc>
          <w:tcPr>
            <w:tcW w:w="2376" w:type="dxa"/>
          </w:tcPr>
          <w:p w14:paraId="2401A11C" w14:textId="77777777" w:rsidR="00625553" w:rsidRDefault="00000000">
            <w:pPr>
              <w:pStyle w:val="Compact"/>
            </w:pPr>
            <w:r>
              <w:rPr>
                <w:b/>
                <w:bCs/>
              </w:rPr>
              <w:t>Value</w:t>
            </w:r>
          </w:p>
        </w:tc>
        <w:tc>
          <w:tcPr>
            <w:tcW w:w="1584" w:type="dxa"/>
          </w:tcPr>
          <w:p w14:paraId="6D8E72E8" w14:textId="77777777" w:rsidR="00625553" w:rsidRDefault="00000000">
            <w:pPr>
              <w:pStyle w:val="Compact"/>
            </w:pPr>
            <w:r>
              <w:rPr>
                <w:b/>
                <w:bCs/>
              </w:rPr>
              <w:t>Verification</w:t>
            </w:r>
          </w:p>
        </w:tc>
      </w:tr>
      <w:tr w:rsidR="00625553" w14:paraId="72574357" w14:textId="77777777">
        <w:tc>
          <w:tcPr>
            <w:tcW w:w="2376" w:type="dxa"/>
          </w:tcPr>
          <w:p w14:paraId="4AFE518F" w14:textId="77777777" w:rsidR="00625553" w:rsidRDefault="00000000">
            <w:pPr>
              <w:pStyle w:val="Compact"/>
            </w:pPr>
            <w:proofErr w:type="spellStart"/>
            <w:r>
              <w:rPr>
                <w:rStyle w:val="VerbatimChar"/>
              </w:rPr>
              <w:t>countryName</w:t>
            </w:r>
            <w:proofErr w:type="spellEnd"/>
          </w:p>
        </w:tc>
        <w:tc>
          <w:tcPr>
            <w:tcW w:w="1584" w:type="dxa"/>
          </w:tcPr>
          <w:p w14:paraId="198BB4B7" w14:textId="77777777" w:rsidR="00625553" w:rsidRDefault="00000000">
            <w:pPr>
              <w:pStyle w:val="Compact"/>
            </w:pPr>
            <w:r>
              <w:t>MUST</w:t>
            </w:r>
          </w:p>
        </w:tc>
        <w:tc>
          <w:tcPr>
            <w:tcW w:w="2376" w:type="dxa"/>
          </w:tcPr>
          <w:p w14:paraId="1FA09B30" w14:textId="77777777" w:rsidR="00625553"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6F6E3795" w14:textId="77777777" w:rsidR="00625553" w:rsidRDefault="00625553">
            <w:pPr>
              <w:pStyle w:val="Compact"/>
            </w:pPr>
            <w:hyperlink w:anchor="X5e81d1d1a78dd78ab93cd3533e3d04341ace3b9">
              <w:r>
                <w:rPr>
                  <w:rStyle w:val="Hyperlink"/>
                </w:rPr>
                <w:t>Section 3.2.3</w:t>
              </w:r>
            </w:hyperlink>
          </w:p>
        </w:tc>
      </w:tr>
      <w:tr w:rsidR="00625553" w14:paraId="2141E8FB" w14:textId="77777777">
        <w:tc>
          <w:tcPr>
            <w:tcW w:w="2376" w:type="dxa"/>
          </w:tcPr>
          <w:p w14:paraId="18BF5652" w14:textId="77777777" w:rsidR="00625553" w:rsidRDefault="00000000">
            <w:pPr>
              <w:pStyle w:val="Compact"/>
            </w:pPr>
            <w:proofErr w:type="spellStart"/>
            <w:r>
              <w:rPr>
                <w:rStyle w:val="VerbatimChar"/>
              </w:rPr>
              <w:t>stateOrProvinceName</w:t>
            </w:r>
            <w:proofErr w:type="spellEnd"/>
          </w:p>
        </w:tc>
        <w:tc>
          <w:tcPr>
            <w:tcW w:w="1584" w:type="dxa"/>
          </w:tcPr>
          <w:p w14:paraId="7F5F490C" w14:textId="77777777" w:rsidR="00625553" w:rsidRDefault="00000000">
            <w:pPr>
              <w:pStyle w:val="Compact"/>
            </w:pPr>
            <w:r>
              <w:t>MUST / MAY</w:t>
            </w:r>
          </w:p>
        </w:tc>
        <w:tc>
          <w:tcPr>
            <w:tcW w:w="2376" w:type="dxa"/>
          </w:tcPr>
          <w:p w14:paraId="05825995" w14:textId="77777777" w:rsidR="00625553" w:rsidRDefault="00000000">
            <w:pPr>
              <w:pStyle w:val="Compact"/>
            </w:pPr>
            <w:r>
              <w:t xml:space="preserve">MUST be present if </w:t>
            </w:r>
            <w:proofErr w:type="spellStart"/>
            <w:proofErr w:type="gramStart"/>
            <w:r>
              <w:rPr>
                <w:rStyle w:val="VerbatimChar"/>
              </w:rPr>
              <w:t>localityName</w:t>
            </w:r>
            <w:proofErr w:type="spellEnd"/>
            <w:proofErr w:type="gramEnd"/>
            <w:r>
              <w:t xml:space="preserve"> is absent, MAY be present otherwise. If present, MUST contain the Subject’s state or province information.</w:t>
            </w:r>
          </w:p>
        </w:tc>
        <w:tc>
          <w:tcPr>
            <w:tcW w:w="1584" w:type="dxa"/>
          </w:tcPr>
          <w:p w14:paraId="74B3654B" w14:textId="77777777" w:rsidR="00625553" w:rsidRDefault="00625553">
            <w:pPr>
              <w:pStyle w:val="Compact"/>
            </w:pPr>
            <w:hyperlink w:anchor="X5e81d1d1a78dd78ab93cd3533e3d04341ace3b9">
              <w:r>
                <w:rPr>
                  <w:rStyle w:val="Hyperlink"/>
                </w:rPr>
                <w:t>Section 3.2.3</w:t>
              </w:r>
            </w:hyperlink>
          </w:p>
        </w:tc>
      </w:tr>
      <w:tr w:rsidR="00625553" w14:paraId="1C5197D2" w14:textId="77777777">
        <w:tc>
          <w:tcPr>
            <w:tcW w:w="2376" w:type="dxa"/>
          </w:tcPr>
          <w:p w14:paraId="7893AD09" w14:textId="77777777" w:rsidR="00625553" w:rsidRDefault="00000000">
            <w:pPr>
              <w:pStyle w:val="Compact"/>
            </w:pPr>
            <w:proofErr w:type="spellStart"/>
            <w:r>
              <w:rPr>
                <w:rStyle w:val="VerbatimChar"/>
              </w:rPr>
              <w:t>localityName</w:t>
            </w:r>
            <w:proofErr w:type="spellEnd"/>
          </w:p>
        </w:tc>
        <w:tc>
          <w:tcPr>
            <w:tcW w:w="1584" w:type="dxa"/>
          </w:tcPr>
          <w:p w14:paraId="546239E4" w14:textId="77777777" w:rsidR="00625553" w:rsidRDefault="00000000">
            <w:pPr>
              <w:pStyle w:val="Compact"/>
            </w:pPr>
            <w:r>
              <w:t>MUST / MAY</w:t>
            </w:r>
          </w:p>
        </w:tc>
        <w:tc>
          <w:tcPr>
            <w:tcW w:w="2376" w:type="dxa"/>
          </w:tcPr>
          <w:p w14:paraId="5753B0F9" w14:textId="77777777" w:rsidR="00625553" w:rsidRDefault="00000000">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1584" w:type="dxa"/>
          </w:tcPr>
          <w:p w14:paraId="40B935CC" w14:textId="77777777" w:rsidR="00625553" w:rsidRDefault="00625553">
            <w:pPr>
              <w:pStyle w:val="Compact"/>
            </w:pPr>
            <w:hyperlink w:anchor="X5e81d1d1a78dd78ab93cd3533e3d04341ace3b9">
              <w:r>
                <w:rPr>
                  <w:rStyle w:val="Hyperlink"/>
                </w:rPr>
                <w:t>Section 3.2.3</w:t>
              </w:r>
            </w:hyperlink>
          </w:p>
        </w:tc>
      </w:tr>
      <w:tr w:rsidR="00625553" w14:paraId="11390E82" w14:textId="77777777">
        <w:tc>
          <w:tcPr>
            <w:tcW w:w="2376" w:type="dxa"/>
          </w:tcPr>
          <w:p w14:paraId="013A1C6C" w14:textId="77777777" w:rsidR="00625553" w:rsidRDefault="00000000">
            <w:pPr>
              <w:pStyle w:val="Compact"/>
            </w:pPr>
            <w:proofErr w:type="spellStart"/>
            <w:r>
              <w:rPr>
                <w:rStyle w:val="VerbatimChar"/>
              </w:rPr>
              <w:t>postalCode</w:t>
            </w:r>
            <w:proofErr w:type="spellEnd"/>
          </w:p>
        </w:tc>
        <w:tc>
          <w:tcPr>
            <w:tcW w:w="1584" w:type="dxa"/>
          </w:tcPr>
          <w:p w14:paraId="2D611980" w14:textId="77777777" w:rsidR="00625553" w:rsidRDefault="00000000">
            <w:pPr>
              <w:pStyle w:val="Compact"/>
            </w:pPr>
            <w:r>
              <w:t>NOT RECOMMENDED</w:t>
            </w:r>
          </w:p>
        </w:tc>
        <w:tc>
          <w:tcPr>
            <w:tcW w:w="2376" w:type="dxa"/>
          </w:tcPr>
          <w:p w14:paraId="011C1B2C" w14:textId="77777777" w:rsidR="00625553" w:rsidRDefault="00000000">
            <w:pPr>
              <w:pStyle w:val="Compact"/>
            </w:pPr>
            <w:r>
              <w:t>If present, MUST contain the Subject’s zip or postal information.</w:t>
            </w:r>
          </w:p>
        </w:tc>
        <w:tc>
          <w:tcPr>
            <w:tcW w:w="1584" w:type="dxa"/>
          </w:tcPr>
          <w:p w14:paraId="2E4B1388" w14:textId="77777777" w:rsidR="00625553" w:rsidRDefault="00625553">
            <w:pPr>
              <w:pStyle w:val="Compact"/>
            </w:pPr>
            <w:hyperlink w:anchor="X5e81d1d1a78dd78ab93cd3533e3d04341ace3b9">
              <w:r>
                <w:rPr>
                  <w:rStyle w:val="Hyperlink"/>
                </w:rPr>
                <w:t>Section 3.2.3</w:t>
              </w:r>
            </w:hyperlink>
          </w:p>
        </w:tc>
      </w:tr>
      <w:tr w:rsidR="00625553" w14:paraId="7E6832B2" w14:textId="77777777">
        <w:tc>
          <w:tcPr>
            <w:tcW w:w="2376" w:type="dxa"/>
          </w:tcPr>
          <w:p w14:paraId="54EE3A23" w14:textId="77777777" w:rsidR="00625553" w:rsidRDefault="00000000">
            <w:pPr>
              <w:pStyle w:val="Compact"/>
            </w:pPr>
            <w:proofErr w:type="spellStart"/>
            <w:r>
              <w:rPr>
                <w:rStyle w:val="VerbatimChar"/>
              </w:rPr>
              <w:t>streetAddress</w:t>
            </w:r>
            <w:proofErr w:type="spellEnd"/>
          </w:p>
        </w:tc>
        <w:tc>
          <w:tcPr>
            <w:tcW w:w="1584" w:type="dxa"/>
          </w:tcPr>
          <w:p w14:paraId="5239314C" w14:textId="77777777" w:rsidR="00625553" w:rsidRDefault="00000000">
            <w:pPr>
              <w:pStyle w:val="Compact"/>
            </w:pPr>
            <w:r>
              <w:t>NOT RECOMMENDED</w:t>
            </w:r>
          </w:p>
        </w:tc>
        <w:tc>
          <w:tcPr>
            <w:tcW w:w="2376" w:type="dxa"/>
          </w:tcPr>
          <w:p w14:paraId="77250F9E" w14:textId="77777777" w:rsidR="00625553" w:rsidRDefault="00000000">
            <w:pPr>
              <w:pStyle w:val="Compact"/>
            </w:pPr>
            <w:r>
              <w:t xml:space="preserve">If present, MUST contain the </w:t>
            </w:r>
            <w:proofErr w:type="gramStart"/>
            <w:r>
              <w:t>Subject’s street</w:t>
            </w:r>
            <w:proofErr w:type="gramEnd"/>
            <w:r>
              <w:t xml:space="preserve"> address information. Multiple instances MAY be present.</w:t>
            </w:r>
          </w:p>
        </w:tc>
        <w:tc>
          <w:tcPr>
            <w:tcW w:w="1584" w:type="dxa"/>
          </w:tcPr>
          <w:p w14:paraId="63D50686" w14:textId="77777777" w:rsidR="00625553" w:rsidRDefault="00625553">
            <w:pPr>
              <w:pStyle w:val="Compact"/>
            </w:pPr>
            <w:hyperlink w:anchor="X5e81d1d1a78dd78ab93cd3533e3d04341ace3b9">
              <w:r>
                <w:rPr>
                  <w:rStyle w:val="Hyperlink"/>
                </w:rPr>
                <w:t>Section 3.2.3</w:t>
              </w:r>
            </w:hyperlink>
          </w:p>
        </w:tc>
      </w:tr>
      <w:tr w:rsidR="00625553" w14:paraId="2B326EBD" w14:textId="77777777">
        <w:tc>
          <w:tcPr>
            <w:tcW w:w="2376" w:type="dxa"/>
          </w:tcPr>
          <w:p w14:paraId="7E6DC5B4" w14:textId="77777777" w:rsidR="00625553" w:rsidRDefault="00000000">
            <w:pPr>
              <w:pStyle w:val="Compact"/>
            </w:pPr>
            <w:proofErr w:type="spellStart"/>
            <w:r>
              <w:rPr>
                <w:rStyle w:val="VerbatimChar"/>
              </w:rPr>
              <w:t>organizationName</w:t>
            </w:r>
            <w:proofErr w:type="spellEnd"/>
          </w:p>
        </w:tc>
        <w:tc>
          <w:tcPr>
            <w:tcW w:w="1584" w:type="dxa"/>
          </w:tcPr>
          <w:p w14:paraId="54469216" w14:textId="77777777" w:rsidR="00625553" w:rsidRDefault="00000000">
            <w:pPr>
              <w:pStyle w:val="Compact"/>
            </w:pPr>
            <w:r>
              <w:t>NOT RECOMMENDED</w:t>
            </w:r>
          </w:p>
        </w:tc>
        <w:tc>
          <w:tcPr>
            <w:tcW w:w="2376" w:type="dxa"/>
          </w:tcPr>
          <w:p w14:paraId="325F2E09" w14:textId="77777777" w:rsidR="00625553" w:rsidRDefault="00000000">
            <w:pPr>
              <w:pStyle w:val="Compact"/>
            </w:pPr>
            <w:r>
              <w:t xml:space="preserve">If present, MUST contain the Subject’s name and/or DBA/tradename. The CA MAY include information in this field that differs slightly from the verified name, such as common variations or </w:t>
            </w:r>
            <w:r>
              <w:lastRenderedPageBreak/>
              <w:t xml:space="preserve">abbreviations, provided that the CA documents the difference and any abbreviations used are locally accepted abbreviations. If both are included, the DBA/tradename SHALL </w:t>
            </w:r>
            <w:proofErr w:type="gramStart"/>
            <w:r>
              <w:t>appear</w:t>
            </w:r>
            <w:proofErr w:type="gramEnd"/>
            <w:r>
              <w:t xml:space="preserve"> first, followed by the Subject’s name in parentheses.</w:t>
            </w:r>
          </w:p>
        </w:tc>
        <w:tc>
          <w:tcPr>
            <w:tcW w:w="1584" w:type="dxa"/>
          </w:tcPr>
          <w:p w14:paraId="0875D329" w14:textId="77777777" w:rsidR="00625553" w:rsidRDefault="00625553">
            <w:pPr>
              <w:pStyle w:val="Compact"/>
            </w:pPr>
            <w:hyperlink w:anchor="X5e81d1d1a78dd78ab93cd3533e3d04341ace3b9">
              <w:r>
                <w:rPr>
                  <w:rStyle w:val="Hyperlink"/>
                </w:rPr>
                <w:t>Section 3.2.3</w:t>
              </w:r>
            </w:hyperlink>
          </w:p>
        </w:tc>
      </w:tr>
      <w:tr w:rsidR="00625553" w14:paraId="59899EB9" w14:textId="77777777">
        <w:tc>
          <w:tcPr>
            <w:tcW w:w="2376" w:type="dxa"/>
          </w:tcPr>
          <w:p w14:paraId="48CF0DE5" w14:textId="77777777" w:rsidR="00625553" w:rsidRDefault="00000000">
            <w:pPr>
              <w:pStyle w:val="Compact"/>
            </w:pPr>
            <w:r>
              <w:rPr>
                <w:rStyle w:val="VerbatimChar"/>
              </w:rPr>
              <w:t>surname</w:t>
            </w:r>
          </w:p>
        </w:tc>
        <w:tc>
          <w:tcPr>
            <w:tcW w:w="1584" w:type="dxa"/>
          </w:tcPr>
          <w:p w14:paraId="4A54DDBC" w14:textId="77777777" w:rsidR="00625553" w:rsidRDefault="00000000">
            <w:pPr>
              <w:pStyle w:val="Compact"/>
            </w:pPr>
            <w:r>
              <w:t>MUST</w:t>
            </w:r>
          </w:p>
        </w:tc>
        <w:tc>
          <w:tcPr>
            <w:tcW w:w="2376" w:type="dxa"/>
          </w:tcPr>
          <w:p w14:paraId="34CB6371" w14:textId="77777777" w:rsidR="00625553" w:rsidRDefault="00000000">
            <w:pPr>
              <w:pStyle w:val="Compact"/>
            </w:pPr>
            <w:r>
              <w:t>The Subject’s surname.</w:t>
            </w:r>
          </w:p>
        </w:tc>
        <w:tc>
          <w:tcPr>
            <w:tcW w:w="1584" w:type="dxa"/>
          </w:tcPr>
          <w:p w14:paraId="79B2C056" w14:textId="77777777" w:rsidR="00625553" w:rsidRDefault="00625553">
            <w:pPr>
              <w:pStyle w:val="Compact"/>
            </w:pPr>
            <w:hyperlink w:anchor="X5e81d1d1a78dd78ab93cd3533e3d04341ace3b9">
              <w:r>
                <w:rPr>
                  <w:rStyle w:val="Hyperlink"/>
                </w:rPr>
                <w:t>Section 3.2.3</w:t>
              </w:r>
            </w:hyperlink>
          </w:p>
        </w:tc>
      </w:tr>
      <w:tr w:rsidR="00625553" w14:paraId="0E218671" w14:textId="77777777">
        <w:tc>
          <w:tcPr>
            <w:tcW w:w="2376" w:type="dxa"/>
          </w:tcPr>
          <w:p w14:paraId="0F9B063D" w14:textId="77777777" w:rsidR="00625553" w:rsidRDefault="00000000">
            <w:pPr>
              <w:pStyle w:val="Compact"/>
            </w:pPr>
            <w:proofErr w:type="spellStart"/>
            <w:r>
              <w:rPr>
                <w:rStyle w:val="VerbatimChar"/>
              </w:rPr>
              <w:t>givenName</w:t>
            </w:r>
            <w:proofErr w:type="spellEnd"/>
          </w:p>
        </w:tc>
        <w:tc>
          <w:tcPr>
            <w:tcW w:w="1584" w:type="dxa"/>
          </w:tcPr>
          <w:p w14:paraId="494AFC45" w14:textId="77777777" w:rsidR="00625553" w:rsidRDefault="00000000">
            <w:pPr>
              <w:pStyle w:val="Compact"/>
            </w:pPr>
            <w:r>
              <w:t>MUST</w:t>
            </w:r>
          </w:p>
        </w:tc>
        <w:tc>
          <w:tcPr>
            <w:tcW w:w="2376" w:type="dxa"/>
          </w:tcPr>
          <w:p w14:paraId="5CBCC00D" w14:textId="77777777" w:rsidR="00625553" w:rsidRDefault="00000000">
            <w:pPr>
              <w:pStyle w:val="Compact"/>
            </w:pPr>
            <w:r>
              <w:t>The Subject’s given name.</w:t>
            </w:r>
          </w:p>
        </w:tc>
        <w:tc>
          <w:tcPr>
            <w:tcW w:w="1584" w:type="dxa"/>
          </w:tcPr>
          <w:p w14:paraId="50209C85" w14:textId="77777777" w:rsidR="00625553" w:rsidRDefault="00625553">
            <w:pPr>
              <w:pStyle w:val="Compact"/>
            </w:pPr>
            <w:hyperlink w:anchor="X5e81d1d1a78dd78ab93cd3533e3d04341ace3b9">
              <w:r>
                <w:rPr>
                  <w:rStyle w:val="Hyperlink"/>
                </w:rPr>
                <w:t>Section 3.2.3</w:t>
              </w:r>
            </w:hyperlink>
          </w:p>
        </w:tc>
      </w:tr>
      <w:tr w:rsidR="00625553" w14:paraId="2049A336" w14:textId="77777777">
        <w:tc>
          <w:tcPr>
            <w:tcW w:w="2376" w:type="dxa"/>
          </w:tcPr>
          <w:p w14:paraId="372F54A6" w14:textId="77777777" w:rsidR="00625553" w:rsidRDefault="00000000">
            <w:pPr>
              <w:pStyle w:val="Compact"/>
            </w:pPr>
            <w:proofErr w:type="spellStart"/>
            <w:r>
              <w:rPr>
                <w:rStyle w:val="VerbatimChar"/>
              </w:rPr>
              <w:t>organizationalUnitName</w:t>
            </w:r>
            <w:proofErr w:type="spellEnd"/>
          </w:p>
        </w:tc>
        <w:tc>
          <w:tcPr>
            <w:tcW w:w="1584" w:type="dxa"/>
          </w:tcPr>
          <w:p w14:paraId="2DCF359A" w14:textId="77777777" w:rsidR="00625553" w:rsidRDefault="00000000">
            <w:pPr>
              <w:pStyle w:val="Compact"/>
            </w:pPr>
            <w:r>
              <w:t>MUST NOT</w:t>
            </w:r>
          </w:p>
        </w:tc>
        <w:tc>
          <w:tcPr>
            <w:tcW w:w="2376" w:type="dxa"/>
          </w:tcPr>
          <w:p w14:paraId="014831DC" w14:textId="77777777" w:rsidR="00625553" w:rsidRDefault="00000000">
            <w:pPr>
              <w:pStyle w:val="Compact"/>
            </w:pPr>
            <w:r>
              <w:t>-</w:t>
            </w:r>
          </w:p>
        </w:tc>
        <w:tc>
          <w:tcPr>
            <w:tcW w:w="1584" w:type="dxa"/>
          </w:tcPr>
          <w:p w14:paraId="49AD8164" w14:textId="77777777" w:rsidR="00625553" w:rsidRDefault="00000000">
            <w:pPr>
              <w:pStyle w:val="Compact"/>
            </w:pPr>
            <w:r>
              <w:t>-</w:t>
            </w:r>
          </w:p>
        </w:tc>
      </w:tr>
      <w:tr w:rsidR="00625553" w14:paraId="4C6F7432" w14:textId="77777777">
        <w:tc>
          <w:tcPr>
            <w:tcW w:w="2376" w:type="dxa"/>
          </w:tcPr>
          <w:p w14:paraId="4407114E" w14:textId="77777777" w:rsidR="00625553" w:rsidRDefault="00000000">
            <w:pPr>
              <w:pStyle w:val="Compact"/>
            </w:pPr>
            <w:proofErr w:type="spellStart"/>
            <w:r>
              <w:rPr>
                <w:rStyle w:val="VerbatimChar"/>
              </w:rPr>
              <w:t>commonName</w:t>
            </w:r>
            <w:proofErr w:type="spellEnd"/>
          </w:p>
        </w:tc>
        <w:tc>
          <w:tcPr>
            <w:tcW w:w="1584" w:type="dxa"/>
          </w:tcPr>
          <w:p w14:paraId="5E2FAA23" w14:textId="77777777" w:rsidR="00625553" w:rsidRDefault="00000000">
            <w:pPr>
              <w:pStyle w:val="Compact"/>
            </w:pPr>
            <w:r>
              <w:t>NOT RECOMMENDED</w:t>
            </w:r>
          </w:p>
        </w:tc>
        <w:tc>
          <w:tcPr>
            <w:tcW w:w="2376" w:type="dxa"/>
          </w:tcPr>
          <w:p w14:paraId="659EE185" w14:textId="77777777" w:rsidR="00625553" w:rsidRDefault="00000000">
            <w:pPr>
              <w:pStyle w:val="Compact"/>
            </w:pPr>
            <w:r>
              <w:t xml:space="preserve">If present, MUST </w:t>
            </w:r>
            <w:proofErr w:type="gramStart"/>
            <w:r>
              <w:t>contain</w:t>
            </w:r>
            <w:proofErr w:type="gramEnd"/>
            <w:r>
              <w:t xml:space="preserve"> a value derived from the </w:t>
            </w:r>
            <w:proofErr w:type="spellStart"/>
            <w:r>
              <w:rPr>
                <w:rStyle w:val="VerbatimChar"/>
              </w:rPr>
              <w:t>subjectAltName</w:t>
            </w:r>
            <w:proofErr w:type="spellEnd"/>
            <w:r>
              <w:t xml:space="preserve"> extension according to </w:t>
            </w:r>
            <w:hyperlink w:anchor="Xcec18e6ac32aca3a45eec84a1ba551934837a7f">
              <w:r w:rsidR="00625553">
                <w:rPr>
                  <w:rStyle w:val="Hyperlink"/>
                </w:rPr>
                <w:t>Section 7.1.4.3</w:t>
              </w:r>
            </w:hyperlink>
            <w:r>
              <w:t>.</w:t>
            </w:r>
          </w:p>
        </w:tc>
        <w:tc>
          <w:tcPr>
            <w:tcW w:w="1584" w:type="dxa"/>
          </w:tcPr>
          <w:p w14:paraId="1B3E9F3C" w14:textId="77777777" w:rsidR="00625553" w:rsidRDefault="00625553">
            <w:pPr>
              <w:pStyle w:val="Compact"/>
            </w:pPr>
          </w:p>
        </w:tc>
      </w:tr>
      <w:tr w:rsidR="00625553" w14:paraId="7F1BBEE7" w14:textId="77777777">
        <w:tc>
          <w:tcPr>
            <w:tcW w:w="2376" w:type="dxa"/>
          </w:tcPr>
          <w:p w14:paraId="6AC9933B" w14:textId="77777777" w:rsidR="00625553" w:rsidRDefault="00000000">
            <w:pPr>
              <w:pStyle w:val="Compact"/>
            </w:pPr>
            <w:r>
              <w:t>Any other attribute</w:t>
            </w:r>
          </w:p>
        </w:tc>
        <w:tc>
          <w:tcPr>
            <w:tcW w:w="1584" w:type="dxa"/>
          </w:tcPr>
          <w:p w14:paraId="52221BF1" w14:textId="77777777" w:rsidR="00625553" w:rsidRDefault="00000000">
            <w:pPr>
              <w:pStyle w:val="Compact"/>
            </w:pPr>
            <w:r>
              <w:t>NOT RECOMMENDED</w:t>
            </w:r>
          </w:p>
        </w:tc>
        <w:tc>
          <w:tcPr>
            <w:tcW w:w="2376" w:type="dxa"/>
          </w:tcPr>
          <w:p w14:paraId="0196E0C5" w14:textId="77777777" w:rsidR="00625553" w:rsidRDefault="00000000">
            <w:pPr>
              <w:pStyle w:val="Compact"/>
            </w:pPr>
            <w:r>
              <w:t>-</w:t>
            </w:r>
          </w:p>
        </w:tc>
        <w:tc>
          <w:tcPr>
            <w:tcW w:w="1584" w:type="dxa"/>
          </w:tcPr>
          <w:p w14:paraId="14398E7B" w14:textId="77777777" w:rsidR="00625553" w:rsidRDefault="00000000">
            <w:pPr>
              <w:pStyle w:val="Compact"/>
            </w:pPr>
            <w:r>
              <w:t xml:space="preserve">See </w:t>
            </w:r>
            <w:hyperlink w:anchor="Xfbe97d39f8a1a297d6543af0b1b4ce6e9225ae0">
              <w:r w:rsidR="00625553">
                <w:rPr>
                  <w:rStyle w:val="Hyperlink"/>
                </w:rPr>
                <w:t>Section 7.1.4.4</w:t>
              </w:r>
            </w:hyperlink>
          </w:p>
        </w:tc>
      </w:tr>
    </w:tbl>
    <w:p w14:paraId="66778E6D" w14:textId="77777777" w:rsidR="00625553" w:rsidRDefault="00000000">
      <w:pPr>
        <w:pStyle w:val="BodyText"/>
      </w:pPr>
      <w:r>
        <w:t xml:space="preserve">In addition, </w:t>
      </w:r>
      <w:r>
        <w:rPr>
          <w:rStyle w:val="VerbatimChar"/>
        </w:rPr>
        <w:t>subject</w:t>
      </w:r>
      <w:r>
        <w:t xml:space="preserve"> Attributes MUST NOT contain only metadata such </w:t>
      </w:r>
      <w:proofErr w:type="gramStart"/>
      <w:r>
        <w:t>as ‘.’</w:t>
      </w:r>
      <w:proofErr w:type="gramEnd"/>
      <w:r>
        <w:t xml:space="preserve">, </w:t>
      </w:r>
      <w:proofErr w:type="gramStart"/>
      <w:r>
        <w:t>‘-</w:t>
      </w:r>
      <w:proofErr w:type="gramEnd"/>
      <w:r>
        <w:t xml:space="preserve">’, </w:t>
      </w:r>
      <w:proofErr w:type="gramStart"/>
      <w:r>
        <w:t>and ’</w:t>
      </w:r>
      <w:proofErr w:type="gramEnd"/>
      <w:r>
        <w:t xml:space="preserve"> ’ (i.e. space) characters, and/or any other indication that the value is absent, incomplete, or not applicable.</w:t>
      </w:r>
    </w:p>
    <w:p w14:paraId="139FE06A" w14:textId="77777777" w:rsidR="00625553" w:rsidRDefault="00000000">
      <w:pPr>
        <w:pStyle w:val="Heading5"/>
      </w:pPr>
      <w:bookmarkStart w:id="765" w:name="Xc51d926e08d810df8ddc100d4a339d533767e59"/>
      <w:bookmarkEnd w:id="764"/>
      <w:r>
        <w:t>7.1.2.7.4 Organization Validated</w:t>
      </w:r>
    </w:p>
    <w:p w14:paraId="7770FCCD" w14:textId="77777777" w:rsidR="00625553"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625553" w14:paraId="26664BD9" w14:textId="77777777">
        <w:trPr>
          <w:tblHeader/>
        </w:trPr>
        <w:tc>
          <w:tcPr>
            <w:tcW w:w="2376" w:type="dxa"/>
          </w:tcPr>
          <w:p w14:paraId="449F2A73" w14:textId="77777777" w:rsidR="00625553" w:rsidRDefault="00000000">
            <w:pPr>
              <w:pStyle w:val="Compact"/>
            </w:pPr>
            <w:r>
              <w:rPr>
                <w:b/>
                <w:bCs/>
              </w:rPr>
              <w:t>Field</w:t>
            </w:r>
          </w:p>
        </w:tc>
        <w:tc>
          <w:tcPr>
            <w:tcW w:w="5544" w:type="dxa"/>
          </w:tcPr>
          <w:p w14:paraId="292C5FDC" w14:textId="77777777" w:rsidR="00625553" w:rsidRDefault="00000000">
            <w:pPr>
              <w:pStyle w:val="Compact"/>
            </w:pPr>
            <w:r>
              <w:rPr>
                <w:b/>
                <w:bCs/>
              </w:rPr>
              <w:t>Requirements</w:t>
            </w:r>
          </w:p>
        </w:tc>
      </w:tr>
      <w:tr w:rsidR="00625553" w14:paraId="00A4F349" w14:textId="77777777">
        <w:tc>
          <w:tcPr>
            <w:tcW w:w="2376" w:type="dxa"/>
          </w:tcPr>
          <w:p w14:paraId="3D787DE7" w14:textId="77777777" w:rsidR="00625553" w:rsidRDefault="00000000">
            <w:pPr>
              <w:pStyle w:val="Compact"/>
            </w:pPr>
            <w:r>
              <w:rPr>
                <w:rStyle w:val="VerbatimChar"/>
              </w:rPr>
              <w:t>subject</w:t>
            </w:r>
          </w:p>
        </w:tc>
        <w:tc>
          <w:tcPr>
            <w:tcW w:w="5544" w:type="dxa"/>
          </w:tcPr>
          <w:p w14:paraId="5282D7FD" w14:textId="77777777" w:rsidR="00625553" w:rsidRDefault="00000000">
            <w:pPr>
              <w:pStyle w:val="Compact"/>
            </w:pPr>
            <w:r>
              <w:t>See following table.</w:t>
            </w:r>
          </w:p>
        </w:tc>
      </w:tr>
      <w:tr w:rsidR="00625553" w14:paraId="4759785F" w14:textId="77777777">
        <w:tc>
          <w:tcPr>
            <w:tcW w:w="2376" w:type="dxa"/>
          </w:tcPr>
          <w:p w14:paraId="5315D9FC" w14:textId="77777777" w:rsidR="00625553" w:rsidRDefault="00000000">
            <w:pPr>
              <w:pStyle w:val="Compact"/>
            </w:pPr>
            <w:proofErr w:type="spellStart"/>
            <w:r>
              <w:rPr>
                <w:rStyle w:val="VerbatimChar"/>
              </w:rPr>
              <w:t>certificatePolicies</w:t>
            </w:r>
            <w:proofErr w:type="spellEnd"/>
          </w:p>
        </w:tc>
        <w:tc>
          <w:tcPr>
            <w:tcW w:w="5544" w:type="dxa"/>
          </w:tcPr>
          <w:p w14:paraId="085887AC"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2.23.140.1.2.2</w:t>
            </w:r>
            <w:r>
              <w:t xml:space="preserve"> as a </w:t>
            </w:r>
            <w:proofErr w:type="spellStart"/>
            <w:proofErr w:type="gramStart"/>
            <w:r>
              <w:rPr>
                <w:rStyle w:val="VerbatimChar"/>
              </w:rPr>
              <w:t>policyIdentifier</w:t>
            </w:r>
            <w:proofErr w:type="spellEnd"/>
            <w:proofErr w:type="gramEnd"/>
            <w:r>
              <w:t xml:space="preserve">. See </w:t>
            </w:r>
            <w:hyperlink w:anchor="X49e22a2f33fcedc8ec0d56f39942194370d221e">
              <w:r w:rsidR="00625553">
                <w:rPr>
                  <w:rStyle w:val="Hyperlink"/>
                </w:rPr>
                <w:t>Section 7.1.2.7.9</w:t>
              </w:r>
            </w:hyperlink>
            <w:r>
              <w:t>.</w:t>
            </w:r>
          </w:p>
        </w:tc>
      </w:tr>
      <w:tr w:rsidR="00625553" w14:paraId="1F7A6258" w14:textId="77777777">
        <w:tc>
          <w:tcPr>
            <w:tcW w:w="2376" w:type="dxa"/>
          </w:tcPr>
          <w:p w14:paraId="4E6BB8C4" w14:textId="77777777" w:rsidR="00625553" w:rsidRDefault="00000000">
            <w:pPr>
              <w:pStyle w:val="Compact"/>
            </w:pPr>
            <w:r>
              <w:t>All other extensions</w:t>
            </w:r>
          </w:p>
        </w:tc>
        <w:tc>
          <w:tcPr>
            <w:tcW w:w="5544" w:type="dxa"/>
          </w:tcPr>
          <w:p w14:paraId="159C1265" w14:textId="77777777" w:rsidR="00625553" w:rsidRDefault="00000000">
            <w:pPr>
              <w:pStyle w:val="Compact"/>
            </w:pPr>
            <w:r>
              <w:t xml:space="preserve">See </w:t>
            </w:r>
            <w:hyperlink w:anchor="Xab0a869d81c1014fe1d51a2434cb0cc3cb52099">
              <w:r w:rsidR="00625553">
                <w:rPr>
                  <w:rStyle w:val="Hyperlink"/>
                </w:rPr>
                <w:t>Section 7.1.2.7.6</w:t>
              </w:r>
            </w:hyperlink>
          </w:p>
        </w:tc>
      </w:tr>
    </w:tbl>
    <w:p w14:paraId="351B7F8B" w14:textId="77777777" w:rsidR="00625553" w:rsidRDefault="00000000">
      <w:pPr>
        <w:pStyle w:val="BodyText"/>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7AF8CC76" w14:textId="77777777" w:rsidR="00625553" w:rsidRDefault="00000000">
      <w:pPr>
        <w:pStyle w:val="BodyText"/>
      </w:pPr>
      <w:r>
        <w:lastRenderedPageBreak/>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35C8CA52" w14:textId="77777777" w:rsidR="00625553"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08"/>
        <w:gridCol w:w="1872"/>
        <w:gridCol w:w="2808"/>
        <w:gridCol w:w="1872"/>
      </w:tblGrid>
      <w:tr w:rsidR="00625553" w14:paraId="683F66F9" w14:textId="77777777">
        <w:trPr>
          <w:tblHeader/>
        </w:trPr>
        <w:tc>
          <w:tcPr>
            <w:tcW w:w="2376" w:type="dxa"/>
          </w:tcPr>
          <w:p w14:paraId="73068494" w14:textId="77777777" w:rsidR="00625553" w:rsidRDefault="00000000">
            <w:pPr>
              <w:pStyle w:val="Compact"/>
            </w:pPr>
            <w:r>
              <w:rPr>
                <w:b/>
                <w:bCs/>
              </w:rPr>
              <w:t>Attribute Name</w:t>
            </w:r>
          </w:p>
        </w:tc>
        <w:tc>
          <w:tcPr>
            <w:tcW w:w="1584" w:type="dxa"/>
          </w:tcPr>
          <w:p w14:paraId="5C1904F8" w14:textId="77777777" w:rsidR="00625553" w:rsidRDefault="00000000">
            <w:pPr>
              <w:pStyle w:val="Compact"/>
            </w:pPr>
            <w:r>
              <w:rPr>
                <w:b/>
                <w:bCs/>
              </w:rPr>
              <w:t>Presence</w:t>
            </w:r>
          </w:p>
        </w:tc>
        <w:tc>
          <w:tcPr>
            <w:tcW w:w="2376" w:type="dxa"/>
          </w:tcPr>
          <w:p w14:paraId="46E08AD1" w14:textId="77777777" w:rsidR="00625553" w:rsidRDefault="00000000">
            <w:pPr>
              <w:pStyle w:val="Compact"/>
            </w:pPr>
            <w:r>
              <w:rPr>
                <w:b/>
                <w:bCs/>
              </w:rPr>
              <w:t>Value</w:t>
            </w:r>
          </w:p>
        </w:tc>
        <w:tc>
          <w:tcPr>
            <w:tcW w:w="1584" w:type="dxa"/>
          </w:tcPr>
          <w:p w14:paraId="2F3A3CE8" w14:textId="77777777" w:rsidR="00625553" w:rsidRDefault="00000000">
            <w:pPr>
              <w:pStyle w:val="Compact"/>
            </w:pPr>
            <w:r>
              <w:rPr>
                <w:b/>
                <w:bCs/>
              </w:rPr>
              <w:t>Verification</w:t>
            </w:r>
          </w:p>
        </w:tc>
      </w:tr>
      <w:tr w:rsidR="00625553" w14:paraId="114AFDA3" w14:textId="77777777">
        <w:tc>
          <w:tcPr>
            <w:tcW w:w="2376" w:type="dxa"/>
          </w:tcPr>
          <w:p w14:paraId="635E3E5D" w14:textId="77777777" w:rsidR="00625553" w:rsidRDefault="00000000">
            <w:pPr>
              <w:pStyle w:val="Compact"/>
            </w:pPr>
            <w:proofErr w:type="spellStart"/>
            <w:r>
              <w:rPr>
                <w:rStyle w:val="VerbatimChar"/>
              </w:rPr>
              <w:t>domainComponent</w:t>
            </w:r>
            <w:proofErr w:type="spellEnd"/>
          </w:p>
        </w:tc>
        <w:tc>
          <w:tcPr>
            <w:tcW w:w="1584" w:type="dxa"/>
          </w:tcPr>
          <w:p w14:paraId="318B62CF" w14:textId="77777777" w:rsidR="00625553" w:rsidRDefault="00000000">
            <w:pPr>
              <w:pStyle w:val="Compact"/>
            </w:pPr>
            <w:r>
              <w:t>MAY</w:t>
            </w:r>
          </w:p>
        </w:tc>
        <w:tc>
          <w:tcPr>
            <w:tcW w:w="2376" w:type="dxa"/>
          </w:tcPr>
          <w:p w14:paraId="4B5A5DB0" w14:textId="77777777" w:rsidR="00625553" w:rsidRDefault="00000000">
            <w:pPr>
              <w:pStyle w:val="Compact"/>
            </w:pPr>
            <w:r>
              <w:t xml:space="preserve">If present, this field MUST contain a Domain Label from a Domain Name. The </w:t>
            </w:r>
            <w:proofErr w:type="spellStart"/>
            <w:proofErr w:type="gramStart"/>
            <w:r>
              <w:rPr>
                <w:rStyle w:val="VerbatimChar"/>
              </w:rPr>
              <w:t>domainComponent</w:t>
            </w:r>
            <w:proofErr w:type="spellEnd"/>
            <w:proofErr w:type="gramEnd"/>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
          <w:p w14:paraId="64C91582" w14:textId="77777777" w:rsidR="00625553" w:rsidRDefault="00000000">
            <w:pPr>
              <w:pStyle w:val="Compact"/>
            </w:pPr>
            <w:r>
              <w:t>[Section 3.2]</w:t>
            </w:r>
          </w:p>
        </w:tc>
      </w:tr>
      <w:tr w:rsidR="00625553" w14:paraId="0D5CA44C" w14:textId="77777777">
        <w:tc>
          <w:tcPr>
            <w:tcW w:w="2376" w:type="dxa"/>
          </w:tcPr>
          <w:p w14:paraId="04F10ECA" w14:textId="77777777" w:rsidR="00625553" w:rsidRDefault="00000000">
            <w:pPr>
              <w:pStyle w:val="Compact"/>
            </w:pPr>
            <w:proofErr w:type="spellStart"/>
            <w:r>
              <w:rPr>
                <w:rStyle w:val="VerbatimChar"/>
              </w:rPr>
              <w:t>countryName</w:t>
            </w:r>
            <w:proofErr w:type="spellEnd"/>
          </w:p>
        </w:tc>
        <w:tc>
          <w:tcPr>
            <w:tcW w:w="1584" w:type="dxa"/>
          </w:tcPr>
          <w:p w14:paraId="2ED1142E" w14:textId="77777777" w:rsidR="00625553" w:rsidRDefault="00000000">
            <w:pPr>
              <w:pStyle w:val="Compact"/>
            </w:pPr>
            <w:r>
              <w:t>MUST</w:t>
            </w:r>
          </w:p>
        </w:tc>
        <w:tc>
          <w:tcPr>
            <w:tcW w:w="2376" w:type="dxa"/>
          </w:tcPr>
          <w:p w14:paraId="25FFF66A" w14:textId="77777777" w:rsidR="00625553"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679D01D8" w14:textId="77777777" w:rsidR="00625553" w:rsidRDefault="00625553">
            <w:pPr>
              <w:pStyle w:val="Compact"/>
            </w:pPr>
            <w:hyperlink w:anchor="Xa28b1e088335c6bc0e93517d16c4c6db7d1275c">
              <w:r>
                <w:rPr>
                  <w:rStyle w:val="Hyperlink"/>
                </w:rPr>
                <w:t>Section 3.2.2.1</w:t>
              </w:r>
            </w:hyperlink>
          </w:p>
        </w:tc>
      </w:tr>
      <w:tr w:rsidR="00625553" w14:paraId="544E786E" w14:textId="77777777">
        <w:tc>
          <w:tcPr>
            <w:tcW w:w="2376" w:type="dxa"/>
          </w:tcPr>
          <w:p w14:paraId="3617AF82" w14:textId="77777777" w:rsidR="00625553" w:rsidRDefault="00000000">
            <w:pPr>
              <w:pStyle w:val="Compact"/>
            </w:pPr>
            <w:proofErr w:type="spellStart"/>
            <w:r>
              <w:rPr>
                <w:rStyle w:val="VerbatimChar"/>
              </w:rPr>
              <w:t>stateOrProvinceName</w:t>
            </w:r>
            <w:proofErr w:type="spellEnd"/>
          </w:p>
        </w:tc>
        <w:tc>
          <w:tcPr>
            <w:tcW w:w="1584" w:type="dxa"/>
          </w:tcPr>
          <w:p w14:paraId="45B4D509" w14:textId="77777777" w:rsidR="00625553" w:rsidRDefault="00000000">
            <w:pPr>
              <w:pStyle w:val="Compact"/>
            </w:pPr>
            <w:r>
              <w:t>MUST / MAY</w:t>
            </w:r>
          </w:p>
        </w:tc>
        <w:tc>
          <w:tcPr>
            <w:tcW w:w="2376" w:type="dxa"/>
          </w:tcPr>
          <w:p w14:paraId="455D86B2" w14:textId="77777777" w:rsidR="00625553" w:rsidRDefault="00000000">
            <w:pPr>
              <w:pStyle w:val="Compact"/>
            </w:pPr>
            <w:r>
              <w:t xml:space="preserve">MUST be present if </w:t>
            </w:r>
            <w:proofErr w:type="spellStart"/>
            <w:proofErr w:type="gramStart"/>
            <w:r>
              <w:rPr>
                <w:rStyle w:val="VerbatimChar"/>
              </w:rPr>
              <w:t>localityName</w:t>
            </w:r>
            <w:proofErr w:type="spellEnd"/>
            <w:proofErr w:type="gramEnd"/>
            <w:r>
              <w:t xml:space="preserve"> is absent, MAY be present otherwise. If present, MUST contain the Subject’s state or province information.</w:t>
            </w:r>
          </w:p>
        </w:tc>
        <w:tc>
          <w:tcPr>
            <w:tcW w:w="1584" w:type="dxa"/>
          </w:tcPr>
          <w:p w14:paraId="30053EFF" w14:textId="77777777" w:rsidR="00625553" w:rsidRDefault="00625553">
            <w:pPr>
              <w:pStyle w:val="Compact"/>
            </w:pPr>
            <w:hyperlink w:anchor="Xa28b1e088335c6bc0e93517d16c4c6db7d1275c">
              <w:r>
                <w:rPr>
                  <w:rStyle w:val="Hyperlink"/>
                </w:rPr>
                <w:t>Section 3.2.2.1</w:t>
              </w:r>
            </w:hyperlink>
          </w:p>
        </w:tc>
      </w:tr>
      <w:tr w:rsidR="00625553" w14:paraId="795EEE69" w14:textId="77777777">
        <w:tc>
          <w:tcPr>
            <w:tcW w:w="2376" w:type="dxa"/>
          </w:tcPr>
          <w:p w14:paraId="616EEBDA" w14:textId="77777777" w:rsidR="00625553" w:rsidRDefault="00000000">
            <w:pPr>
              <w:pStyle w:val="Compact"/>
            </w:pPr>
            <w:proofErr w:type="spellStart"/>
            <w:r>
              <w:rPr>
                <w:rStyle w:val="VerbatimChar"/>
              </w:rPr>
              <w:lastRenderedPageBreak/>
              <w:t>localityName</w:t>
            </w:r>
            <w:proofErr w:type="spellEnd"/>
          </w:p>
        </w:tc>
        <w:tc>
          <w:tcPr>
            <w:tcW w:w="1584" w:type="dxa"/>
          </w:tcPr>
          <w:p w14:paraId="775AE681" w14:textId="77777777" w:rsidR="00625553" w:rsidRDefault="00000000">
            <w:pPr>
              <w:pStyle w:val="Compact"/>
            </w:pPr>
            <w:r>
              <w:t>MUST / MAY</w:t>
            </w:r>
          </w:p>
        </w:tc>
        <w:tc>
          <w:tcPr>
            <w:tcW w:w="2376" w:type="dxa"/>
          </w:tcPr>
          <w:p w14:paraId="7549DAAC" w14:textId="77777777" w:rsidR="00625553" w:rsidRDefault="00000000">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1584" w:type="dxa"/>
          </w:tcPr>
          <w:p w14:paraId="2D56E369" w14:textId="77777777" w:rsidR="00625553" w:rsidRDefault="00625553">
            <w:pPr>
              <w:pStyle w:val="Compact"/>
            </w:pPr>
            <w:hyperlink w:anchor="Xa28b1e088335c6bc0e93517d16c4c6db7d1275c">
              <w:r>
                <w:rPr>
                  <w:rStyle w:val="Hyperlink"/>
                </w:rPr>
                <w:t>Section 3.2.2.1</w:t>
              </w:r>
            </w:hyperlink>
          </w:p>
        </w:tc>
      </w:tr>
      <w:tr w:rsidR="00625553" w14:paraId="7ACA08E0" w14:textId="77777777">
        <w:tc>
          <w:tcPr>
            <w:tcW w:w="2376" w:type="dxa"/>
          </w:tcPr>
          <w:p w14:paraId="49ED25FC" w14:textId="77777777" w:rsidR="00625553" w:rsidRDefault="00000000">
            <w:pPr>
              <w:pStyle w:val="Compact"/>
            </w:pPr>
            <w:proofErr w:type="spellStart"/>
            <w:r>
              <w:rPr>
                <w:rStyle w:val="VerbatimChar"/>
              </w:rPr>
              <w:t>postalCode</w:t>
            </w:r>
            <w:proofErr w:type="spellEnd"/>
          </w:p>
        </w:tc>
        <w:tc>
          <w:tcPr>
            <w:tcW w:w="1584" w:type="dxa"/>
          </w:tcPr>
          <w:p w14:paraId="29D7077F" w14:textId="77777777" w:rsidR="00625553" w:rsidRDefault="00000000">
            <w:pPr>
              <w:pStyle w:val="Compact"/>
            </w:pPr>
            <w:r>
              <w:t>NOT RECOMMENDED</w:t>
            </w:r>
          </w:p>
        </w:tc>
        <w:tc>
          <w:tcPr>
            <w:tcW w:w="2376" w:type="dxa"/>
          </w:tcPr>
          <w:p w14:paraId="39474989" w14:textId="77777777" w:rsidR="00625553" w:rsidRDefault="00000000">
            <w:pPr>
              <w:pStyle w:val="Compact"/>
            </w:pPr>
            <w:r>
              <w:t>If present, MUST contain the Subject’s zip or postal information.</w:t>
            </w:r>
          </w:p>
        </w:tc>
        <w:tc>
          <w:tcPr>
            <w:tcW w:w="1584" w:type="dxa"/>
          </w:tcPr>
          <w:p w14:paraId="7EDCE1A9" w14:textId="77777777" w:rsidR="00625553" w:rsidRDefault="00625553">
            <w:pPr>
              <w:pStyle w:val="Compact"/>
            </w:pPr>
            <w:hyperlink w:anchor="Xa28b1e088335c6bc0e93517d16c4c6db7d1275c">
              <w:r>
                <w:rPr>
                  <w:rStyle w:val="Hyperlink"/>
                </w:rPr>
                <w:t>Section 3.2.2.1</w:t>
              </w:r>
            </w:hyperlink>
          </w:p>
        </w:tc>
      </w:tr>
      <w:tr w:rsidR="00625553" w14:paraId="71C8D33A" w14:textId="77777777">
        <w:tc>
          <w:tcPr>
            <w:tcW w:w="2376" w:type="dxa"/>
          </w:tcPr>
          <w:p w14:paraId="33C37C93" w14:textId="77777777" w:rsidR="00625553" w:rsidRDefault="00000000">
            <w:pPr>
              <w:pStyle w:val="Compact"/>
            </w:pPr>
            <w:proofErr w:type="spellStart"/>
            <w:r>
              <w:rPr>
                <w:rStyle w:val="VerbatimChar"/>
              </w:rPr>
              <w:t>streetAddress</w:t>
            </w:r>
            <w:proofErr w:type="spellEnd"/>
          </w:p>
        </w:tc>
        <w:tc>
          <w:tcPr>
            <w:tcW w:w="1584" w:type="dxa"/>
          </w:tcPr>
          <w:p w14:paraId="6D8EEF56" w14:textId="77777777" w:rsidR="00625553" w:rsidRDefault="00000000">
            <w:pPr>
              <w:pStyle w:val="Compact"/>
            </w:pPr>
            <w:r>
              <w:t>NOT RECOMMENDED</w:t>
            </w:r>
          </w:p>
        </w:tc>
        <w:tc>
          <w:tcPr>
            <w:tcW w:w="2376" w:type="dxa"/>
          </w:tcPr>
          <w:p w14:paraId="1F80B194" w14:textId="77777777" w:rsidR="00625553" w:rsidRDefault="00000000">
            <w:pPr>
              <w:pStyle w:val="Compact"/>
            </w:pPr>
            <w:r>
              <w:t xml:space="preserve">If present, MUST contain the </w:t>
            </w:r>
            <w:proofErr w:type="gramStart"/>
            <w:r>
              <w:t>Subject’s street</w:t>
            </w:r>
            <w:proofErr w:type="gramEnd"/>
            <w:r>
              <w:t xml:space="preserve"> address information. Multiple instances MAY be present.</w:t>
            </w:r>
          </w:p>
        </w:tc>
        <w:tc>
          <w:tcPr>
            <w:tcW w:w="1584" w:type="dxa"/>
          </w:tcPr>
          <w:p w14:paraId="27292DA5" w14:textId="77777777" w:rsidR="00625553" w:rsidRDefault="00625553">
            <w:pPr>
              <w:pStyle w:val="Compact"/>
            </w:pPr>
            <w:hyperlink w:anchor="Xa28b1e088335c6bc0e93517d16c4c6db7d1275c">
              <w:r>
                <w:rPr>
                  <w:rStyle w:val="Hyperlink"/>
                </w:rPr>
                <w:t>Section 3.2.2.1</w:t>
              </w:r>
            </w:hyperlink>
          </w:p>
        </w:tc>
      </w:tr>
      <w:tr w:rsidR="00625553" w14:paraId="0D473B45" w14:textId="77777777">
        <w:tc>
          <w:tcPr>
            <w:tcW w:w="2376" w:type="dxa"/>
          </w:tcPr>
          <w:p w14:paraId="405C526E" w14:textId="77777777" w:rsidR="00625553" w:rsidRDefault="00000000">
            <w:pPr>
              <w:pStyle w:val="Compact"/>
            </w:pPr>
            <w:proofErr w:type="spellStart"/>
            <w:r>
              <w:rPr>
                <w:rStyle w:val="VerbatimChar"/>
              </w:rPr>
              <w:t>organizationName</w:t>
            </w:r>
            <w:proofErr w:type="spellEnd"/>
          </w:p>
        </w:tc>
        <w:tc>
          <w:tcPr>
            <w:tcW w:w="1584" w:type="dxa"/>
          </w:tcPr>
          <w:p w14:paraId="30D31144" w14:textId="77777777" w:rsidR="00625553" w:rsidRDefault="00000000">
            <w:pPr>
              <w:pStyle w:val="Compact"/>
            </w:pPr>
            <w:r>
              <w:t>MUST</w:t>
            </w:r>
          </w:p>
        </w:tc>
        <w:tc>
          <w:tcPr>
            <w:tcW w:w="2376" w:type="dxa"/>
          </w:tcPr>
          <w:p w14:paraId="2C4A263C" w14:textId="77777777" w:rsidR="00625553" w:rsidRDefault="00000000">
            <w:pPr>
              <w:pStyle w:val="Compact"/>
            </w:pPr>
            <w:r>
              <w:t xml:space="preserve">The Subject’s name and/or DBA/tradename. The CA MAY include information in this field that differs slightly from the verified name, such as common variations or abbreviations, provided that the CA documents the difference and any abbreviations used are locally accepted </w:t>
            </w:r>
            <w:proofErr w:type="gramStart"/>
            <w:r>
              <w:t>abbreviations;</w:t>
            </w:r>
            <w:proofErr w:type="gramEnd"/>
            <w:r>
              <w:t xml:space="preserve"> e.g. if the official record shows “Company Name Incorporated”, the CA MAY use “Company Name Inc.” or “Company Name”. If both are included, the DBA/tradename SHALL </w:t>
            </w:r>
            <w:proofErr w:type="gramStart"/>
            <w:r>
              <w:t>appear</w:t>
            </w:r>
            <w:proofErr w:type="gramEnd"/>
            <w:r>
              <w:t xml:space="preserve"> first, followed by the Subject’s name in parentheses.</w:t>
            </w:r>
          </w:p>
        </w:tc>
        <w:tc>
          <w:tcPr>
            <w:tcW w:w="1584" w:type="dxa"/>
          </w:tcPr>
          <w:p w14:paraId="33A99F0B" w14:textId="77777777" w:rsidR="00625553" w:rsidRDefault="00625553">
            <w:pPr>
              <w:pStyle w:val="Compact"/>
            </w:pPr>
            <w:hyperlink w:anchor="X0f735931595a9b83d3b2daab91c3379eb22baab">
              <w:r>
                <w:rPr>
                  <w:rStyle w:val="Hyperlink"/>
                </w:rPr>
                <w:t>Section 3.2.2.2</w:t>
              </w:r>
            </w:hyperlink>
          </w:p>
        </w:tc>
      </w:tr>
      <w:tr w:rsidR="00625553" w14:paraId="323D63C9" w14:textId="77777777">
        <w:tc>
          <w:tcPr>
            <w:tcW w:w="2376" w:type="dxa"/>
          </w:tcPr>
          <w:p w14:paraId="00B98A7B" w14:textId="77777777" w:rsidR="00625553" w:rsidRDefault="00000000">
            <w:pPr>
              <w:pStyle w:val="Compact"/>
            </w:pPr>
            <w:r>
              <w:rPr>
                <w:rStyle w:val="VerbatimChar"/>
              </w:rPr>
              <w:t>surname</w:t>
            </w:r>
          </w:p>
        </w:tc>
        <w:tc>
          <w:tcPr>
            <w:tcW w:w="1584" w:type="dxa"/>
          </w:tcPr>
          <w:p w14:paraId="69023DF0" w14:textId="77777777" w:rsidR="00625553" w:rsidRDefault="00000000">
            <w:pPr>
              <w:pStyle w:val="Compact"/>
            </w:pPr>
            <w:r>
              <w:t>MUST NOT</w:t>
            </w:r>
          </w:p>
        </w:tc>
        <w:tc>
          <w:tcPr>
            <w:tcW w:w="2376" w:type="dxa"/>
          </w:tcPr>
          <w:p w14:paraId="160F154E" w14:textId="77777777" w:rsidR="00625553" w:rsidRDefault="00000000">
            <w:pPr>
              <w:pStyle w:val="Compact"/>
            </w:pPr>
            <w:r>
              <w:t>-</w:t>
            </w:r>
          </w:p>
        </w:tc>
        <w:tc>
          <w:tcPr>
            <w:tcW w:w="1584" w:type="dxa"/>
          </w:tcPr>
          <w:p w14:paraId="5BB10C9A" w14:textId="77777777" w:rsidR="00625553" w:rsidRDefault="00000000">
            <w:pPr>
              <w:pStyle w:val="Compact"/>
            </w:pPr>
            <w:r>
              <w:t>-</w:t>
            </w:r>
          </w:p>
        </w:tc>
      </w:tr>
      <w:tr w:rsidR="00625553" w14:paraId="3486707E" w14:textId="77777777">
        <w:tc>
          <w:tcPr>
            <w:tcW w:w="2376" w:type="dxa"/>
          </w:tcPr>
          <w:p w14:paraId="7829E8D0" w14:textId="77777777" w:rsidR="00625553" w:rsidRDefault="00000000">
            <w:pPr>
              <w:pStyle w:val="Compact"/>
            </w:pPr>
            <w:proofErr w:type="spellStart"/>
            <w:r>
              <w:rPr>
                <w:rStyle w:val="VerbatimChar"/>
              </w:rPr>
              <w:t>givenName</w:t>
            </w:r>
            <w:proofErr w:type="spellEnd"/>
          </w:p>
        </w:tc>
        <w:tc>
          <w:tcPr>
            <w:tcW w:w="1584" w:type="dxa"/>
          </w:tcPr>
          <w:p w14:paraId="7AD568BF" w14:textId="77777777" w:rsidR="00625553" w:rsidRDefault="00000000">
            <w:pPr>
              <w:pStyle w:val="Compact"/>
            </w:pPr>
            <w:r>
              <w:t>MUST NOT</w:t>
            </w:r>
          </w:p>
        </w:tc>
        <w:tc>
          <w:tcPr>
            <w:tcW w:w="2376" w:type="dxa"/>
          </w:tcPr>
          <w:p w14:paraId="68206AE2" w14:textId="77777777" w:rsidR="00625553" w:rsidRDefault="00000000">
            <w:pPr>
              <w:pStyle w:val="Compact"/>
            </w:pPr>
            <w:r>
              <w:t>-</w:t>
            </w:r>
          </w:p>
        </w:tc>
        <w:tc>
          <w:tcPr>
            <w:tcW w:w="1584" w:type="dxa"/>
          </w:tcPr>
          <w:p w14:paraId="3EB157EA" w14:textId="77777777" w:rsidR="00625553" w:rsidRDefault="00000000">
            <w:pPr>
              <w:pStyle w:val="Compact"/>
            </w:pPr>
            <w:r>
              <w:t>-</w:t>
            </w:r>
          </w:p>
        </w:tc>
      </w:tr>
      <w:tr w:rsidR="00625553" w14:paraId="40D6BE90" w14:textId="77777777">
        <w:tc>
          <w:tcPr>
            <w:tcW w:w="2376" w:type="dxa"/>
          </w:tcPr>
          <w:p w14:paraId="24966C5D" w14:textId="77777777" w:rsidR="00625553" w:rsidRDefault="00000000">
            <w:pPr>
              <w:pStyle w:val="Compact"/>
            </w:pPr>
            <w:proofErr w:type="spellStart"/>
            <w:r>
              <w:rPr>
                <w:rStyle w:val="VerbatimChar"/>
              </w:rPr>
              <w:t>organizationalUnitName</w:t>
            </w:r>
            <w:proofErr w:type="spellEnd"/>
          </w:p>
        </w:tc>
        <w:tc>
          <w:tcPr>
            <w:tcW w:w="1584" w:type="dxa"/>
          </w:tcPr>
          <w:p w14:paraId="39C7F66A" w14:textId="77777777" w:rsidR="00625553" w:rsidRDefault="00000000">
            <w:pPr>
              <w:pStyle w:val="Compact"/>
            </w:pPr>
            <w:r>
              <w:t>MUST NOT</w:t>
            </w:r>
          </w:p>
        </w:tc>
        <w:tc>
          <w:tcPr>
            <w:tcW w:w="2376" w:type="dxa"/>
          </w:tcPr>
          <w:p w14:paraId="4745170D" w14:textId="77777777" w:rsidR="00625553" w:rsidRDefault="00000000">
            <w:pPr>
              <w:pStyle w:val="Compact"/>
            </w:pPr>
            <w:r>
              <w:t>-</w:t>
            </w:r>
          </w:p>
        </w:tc>
        <w:tc>
          <w:tcPr>
            <w:tcW w:w="1584" w:type="dxa"/>
          </w:tcPr>
          <w:p w14:paraId="40921FB2" w14:textId="77777777" w:rsidR="00625553" w:rsidRDefault="00000000">
            <w:pPr>
              <w:pStyle w:val="Compact"/>
            </w:pPr>
            <w:r>
              <w:t>-</w:t>
            </w:r>
          </w:p>
        </w:tc>
      </w:tr>
      <w:tr w:rsidR="00625553" w14:paraId="0C8B1518" w14:textId="77777777">
        <w:tc>
          <w:tcPr>
            <w:tcW w:w="2376" w:type="dxa"/>
          </w:tcPr>
          <w:p w14:paraId="09597E6C" w14:textId="77777777" w:rsidR="00625553" w:rsidRDefault="00000000">
            <w:pPr>
              <w:pStyle w:val="Compact"/>
            </w:pPr>
            <w:proofErr w:type="spellStart"/>
            <w:r>
              <w:rPr>
                <w:rStyle w:val="VerbatimChar"/>
              </w:rPr>
              <w:lastRenderedPageBreak/>
              <w:t>commonName</w:t>
            </w:r>
            <w:proofErr w:type="spellEnd"/>
          </w:p>
        </w:tc>
        <w:tc>
          <w:tcPr>
            <w:tcW w:w="1584" w:type="dxa"/>
          </w:tcPr>
          <w:p w14:paraId="49539C1F" w14:textId="77777777" w:rsidR="00625553" w:rsidRDefault="00000000">
            <w:pPr>
              <w:pStyle w:val="Compact"/>
            </w:pPr>
            <w:r>
              <w:t>NOT RECOMMENDED</w:t>
            </w:r>
          </w:p>
        </w:tc>
        <w:tc>
          <w:tcPr>
            <w:tcW w:w="2376" w:type="dxa"/>
          </w:tcPr>
          <w:p w14:paraId="27993585" w14:textId="77777777" w:rsidR="00625553" w:rsidRDefault="00000000">
            <w:pPr>
              <w:pStyle w:val="Compact"/>
            </w:pPr>
            <w:r>
              <w:t xml:space="preserve">If present, MUST </w:t>
            </w:r>
            <w:proofErr w:type="gramStart"/>
            <w:r>
              <w:t>contain</w:t>
            </w:r>
            <w:proofErr w:type="gramEnd"/>
            <w:r>
              <w:t xml:space="preserve"> a value derived from the </w:t>
            </w:r>
            <w:proofErr w:type="spellStart"/>
            <w:r>
              <w:rPr>
                <w:rStyle w:val="VerbatimChar"/>
              </w:rPr>
              <w:t>subjectAltName</w:t>
            </w:r>
            <w:proofErr w:type="spellEnd"/>
            <w:r>
              <w:t xml:space="preserve"> extension according to </w:t>
            </w:r>
            <w:hyperlink w:anchor="Xcec18e6ac32aca3a45eec84a1ba551934837a7f">
              <w:r w:rsidR="00625553">
                <w:rPr>
                  <w:rStyle w:val="Hyperlink"/>
                </w:rPr>
                <w:t>Section 7.1.4.3</w:t>
              </w:r>
            </w:hyperlink>
            <w:r>
              <w:t>.</w:t>
            </w:r>
          </w:p>
        </w:tc>
        <w:tc>
          <w:tcPr>
            <w:tcW w:w="1584" w:type="dxa"/>
          </w:tcPr>
          <w:p w14:paraId="3BA6E424" w14:textId="77777777" w:rsidR="00625553" w:rsidRDefault="00625553">
            <w:pPr>
              <w:pStyle w:val="Compact"/>
            </w:pPr>
          </w:p>
        </w:tc>
      </w:tr>
      <w:tr w:rsidR="00625553" w14:paraId="5650A0D9" w14:textId="77777777">
        <w:tc>
          <w:tcPr>
            <w:tcW w:w="2376" w:type="dxa"/>
          </w:tcPr>
          <w:p w14:paraId="4EB4EF4B" w14:textId="77777777" w:rsidR="00625553" w:rsidRDefault="00000000">
            <w:pPr>
              <w:pStyle w:val="Compact"/>
            </w:pPr>
            <w:r>
              <w:t>Any other attribute</w:t>
            </w:r>
          </w:p>
        </w:tc>
        <w:tc>
          <w:tcPr>
            <w:tcW w:w="1584" w:type="dxa"/>
          </w:tcPr>
          <w:p w14:paraId="0E4CE538" w14:textId="77777777" w:rsidR="00625553" w:rsidRDefault="00000000">
            <w:pPr>
              <w:pStyle w:val="Compact"/>
            </w:pPr>
            <w:r>
              <w:t>NOT RECOMMENDED</w:t>
            </w:r>
          </w:p>
        </w:tc>
        <w:tc>
          <w:tcPr>
            <w:tcW w:w="2376" w:type="dxa"/>
          </w:tcPr>
          <w:p w14:paraId="37024812" w14:textId="77777777" w:rsidR="00625553" w:rsidRDefault="00000000">
            <w:pPr>
              <w:pStyle w:val="Compact"/>
            </w:pPr>
            <w:r>
              <w:t>-</w:t>
            </w:r>
          </w:p>
        </w:tc>
        <w:tc>
          <w:tcPr>
            <w:tcW w:w="1584" w:type="dxa"/>
          </w:tcPr>
          <w:p w14:paraId="6D93B340" w14:textId="77777777" w:rsidR="00625553" w:rsidRDefault="00000000">
            <w:pPr>
              <w:pStyle w:val="Compact"/>
            </w:pPr>
            <w:r>
              <w:t xml:space="preserve">See </w:t>
            </w:r>
            <w:hyperlink w:anchor="Xfbe97d39f8a1a297d6543af0b1b4ce6e9225ae0">
              <w:r w:rsidR="00625553">
                <w:rPr>
                  <w:rStyle w:val="Hyperlink"/>
                </w:rPr>
                <w:t>Section 7.1.4.4</w:t>
              </w:r>
            </w:hyperlink>
          </w:p>
        </w:tc>
      </w:tr>
    </w:tbl>
    <w:p w14:paraId="6E3795BF" w14:textId="77777777" w:rsidR="00625553" w:rsidRDefault="00000000">
      <w:pPr>
        <w:pStyle w:val="BodyText"/>
      </w:pPr>
      <w:r>
        <w:t xml:space="preserve">In addition, </w:t>
      </w:r>
      <w:r>
        <w:rPr>
          <w:rStyle w:val="VerbatimChar"/>
        </w:rPr>
        <w:t>subject</w:t>
      </w:r>
      <w:r>
        <w:t xml:space="preserve"> Attributes MUST NOT contain only metadata such </w:t>
      </w:r>
      <w:proofErr w:type="gramStart"/>
      <w:r>
        <w:t>as ‘.’</w:t>
      </w:r>
      <w:proofErr w:type="gramEnd"/>
      <w:r>
        <w:t xml:space="preserve">, </w:t>
      </w:r>
      <w:proofErr w:type="gramStart"/>
      <w:r>
        <w:t>‘-</w:t>
      </w:r>
      <w:proofErr w:type="gramEnd"/>
      <w:r>
        <w:t xml:space="preserve">’, </w:t>
      </w:r>
      <w:proofErr w:type="gramStart"/>
      <w:r>
        <w:t>and ’</w:t>
      </w:r>
      <w:proofErr w:type="gramEnd"/>
      <w:r>
        <w:t xml:space="preserve"> ’ (i.e. space) characters, and/or any other indication that the value is absent, incomplete, or not applicable.</w:t>
      </w:r>
    </w:p>
    <w:p w14:paraId="6578B652" w14:textId="77777777" w:rsidR="00625553" w:rsidRDefault="00000000">
      <w:pPr>
        <w:pStyle w:val="Heading5"/>
      </w:pPr>
      <w:bookmarkStart w:id="766" w:name="Xf360df53ff6d7647e6c7ade4fcfdaead3eb12f4"/>
      <w:bookmarkEnd w:id="765"/>
      <w:r>
        <w:t>7.1.2.7.5 Extended Validation</w:t>
      </w:r>
    </w:p>
    <w:p w14:paraId="62F76465" w14:textId="77777777" w:rsidR="00625553"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
      <w:tblGrid>
        <w:gridCol w:w="2808"/>
        <w:gridCol w:w="6552"/>
      </w:tblGrid>
      <w:tr w:rsidR="00625553" w14:paraId="0E4BA9D5" w14:textId="77777777">
        <w:trPr>
          <w:tblHeader/>
        </w:trPr>
        <w:tc>
          <w:tcPr>
            <w:tcW w:w="2376" w:type="dxa"/>
          </w:tcPr>
          <w:p w14:paraId="47D35327" w14:textId="77777777" w:rsidR="00625553" w:rsidRDefault="00000000">
            <w:pPr>
              <w:pStyle w:val="Compact"/>
            </w:pPr>
            <w:r>
              <w:rPr>
                <w:b/>
                <w:bCs/>
              </w:rPr>
              <w:t>Field</w:t>
            </w:r>
          </w:p>
        </w:tc>
        <w:tc>
          <w:tcPr>
            <w:tcW w:w="5544" w:type="dxa"/>
          </w:tcPr>
          <w:p w14:paraId="1129DE8E" w14:textId="77777777" w:rsidR="00625553" w:rsidRDefault="00000000">
            <w:pPr>
              <w:pStyle w:val="Compact"/>
            </w:pPr>
            <w:r>
              <w:rPr>
                <w:b/>
                <w:bCs/>
              </w:rPr>
              <w:t>Requirements</w:t>
            </w:r>
          </w:p>
        </w:tc>
      </w:tr>
      <w:tr w:rsidR="00625553" w14:paraId="358C88A3" w14:textId="77777777">
        <w:tc>
          <w:tcPr>
            <w:tcW w:w="2376" w:type="dxa"/>
          </w:tcPr>
          <w:p w14:paraId="07BF055B" w14:textId="77777777" w:rsidR="00625553" w:rsidRDefault="00000000">
            <w:pPr>
              <w:pStyle w:val="Compact"/>
            </w:pPr>
            <w:r>
              <w:rPr>
                <w:rStyle w:val="VerbatimChar"/>
              </w:rPr>
              <w:t>subject</w:t>
            </w:r>
          </w:p>
        </w:tc>
        <w:tc>
          <w:tcPr>
            <w:tcW w:w="5544" w:type="dxa"/>
          </w:tcPr>
          <w:p w14:paraId="463D37A5" w14:textId="77777777" w:rsidR="00625553" w:rsidRDefault="00000000">
            <w:pPr>
              <w:pStyle w:val="Compact"/>
            </w:pPr>
            <w:r>
              <w:t>See Guidelines for the Issuance and Management of Extended Validation Certificates, Section 7.1.4.2.</w:t>
            </w:r>
          </w:p>
        </w:tc>
      </w:tr>
      <w:tr w:rsidR="00625553" w14:paraId="31DE94F5" w14:textId="77777777">
        <w:tc>
          <w:tcPr>
            <w:tcW w:w="2376" w:type="dxa"/>
          </w:tcPr>
          <w:p w14:paraId="6B62AAEE" w14:textId="77777777" w:rsidR="00625553" w:rsidRDefault="00000000">
            <w:pPr>
              <w:pStyle w:val="Compact"/>
            </w:pPr>
            <w:proofErr w:type="spellStart"/>
            <w:r>
              <w:rPr>
                <w:rStyle w:val="VerbatimChar"/>
              </w:rPr>
              <w:t>certificatePolicies</w:t>
            </w:r>
            <w:proofErr w:type="spellEnd"/>
          </w:p>
        </w:tc>
        <w:tc>
          <w:tcPr>
            <w:tcW w:w="5544" w:type="dxa"/>
          </w:tcPr>
          <w:p w14:paraId="434464DF" w14:textId="77777777" w:rsidR="00625553" w:rsidRDefault="00000000">
            <w:pPr>
              <w:pStyle w:val="Compact"/>
            </w:pPr>
            <w:r>
              <w:t xml:space="preserve">MUST be present. MUST assert the </w:t>
            </w:r>
            <w:hyperlink w:anchor="Xd886d368fed64db74e3fc7a280ac2a3180671ff">
              <w:r w:rsidR="00625553">
                <w:rPr>
                  <w:rStyle w:val="Hyperlink"/>
                </w:rPr>
                <w:t>Reserved Certificate Policy Identifier</w:t>
              </w:r>
            </w:hyperlink>
            <w:r>
              <w:t xml:space="preserve"> of </w:t>
            </w:r>
            <w:r>
              <w:rPr>
                <w:rStyle w:val="VerbatimChar"/>
              </w:rPr>
              <w:t>2.23.140.1.1</w:t>
            </w:r>
            <w:r>
              <w:t xml:space="preserve"> as a </w:t>
            </w:r>
            <w:proofErr w:type="spellStart"/>
            <w:r>
              <w:rPr>
                <w:rStyle w:val="VerbatimChar"/>
              </w:rPr>
              <w:t>policyIdentifier</w:t>
            </w:r>
            <w:proofErr w:type="spellEnd"/>
            <w:r>
              <w:t xml:space="preserve">. See </w:t>
            </w:r>
            <w:hyperlink w:anchor="X49e22a2f33fcedc8ec0d56f39942194370d221e">
              <w:r w:rsidR="00625553">
                <w:rPr>
                  <w:rStyle w:val="Hyperlink"/>
                </w:rPr>
                <w:t>Section 7.1.2.7.9</w:t>
              </w:r>
            </w:hyperlink>
            <w:r>
              <w:t>.</w:t>
            </w:r>
          </w:p>
        </w:tc>
      </w:tr>
      <w:tr w:rsidR="00625553" w14:paraId="3F1E3D51" w14:textId="77777777">
        <w:tc>
          <w:tcPr>
            <w:tcW w:w="2376" w:type="dxa"/>
          </w:tcPr>
          <w:p w14:paraId="43053B98" w14:textId="77777777" w:rsidR="00625553" w:rsidRDefault="00000000">
            <w:pPr>
              <w:pStyle w:val="Compact"/>
            </w:pPr>
            <w:r>
              <w:t>All other extensions</w:t>
            </w:r>
          </w:p>
        </w:tc>
        <w:tc>
          <w:tcPr>
            <w:tcW w:w="5544" w:type="dxa"/>
          </w:tcPr>
          <w:p w14:paraId="3ACBFFB9" w14:textId="77777777" w:rsidR="00625553" w:rsidRDefault="00000000">
            <w:pPr>
              <w:pStyle w:val="Compact"/>
            </w:pPr>
            <w:r>
              <w:t xml:space="preserve">See </w:t>
            </w:r>
            <w:hyperlink w:anchor="Xab0a869d81c1014fe1d51a2434cb0cc3cb52099">
              <w:r w:rsidR="00625553">
                <w:rPr>
                  <w:rStyle w:val="Hyperlink"/>
                </w:rPr>
                <w:t>Section 7.1.2.7.6</w:t>
              </w:r>
            </w:hyperlink>
            <w:r>
              <w:t xml:space="preserve"> and the Guidelines for the Issuance and Management of Extended Validation Certificates.</w:t>
            </w:r>
          </w:p>
        </w:tc>
      </w:tr>
    </w:tbl>
    <w:p w14:paraId="06230F7E" w14:textId="77777777" w:rsidR="00625553" w:rsidRDefault="00000000">
      <w:pPr>
        <w:pStyle w:val="BodyText"/>
      </w:pPr>
      <w:r>
        <w:t xml:space="preserve">In addition, </w:t>
      </w:r>
      <w:r>
        <w:rPr>
          <w:rStyle w:val="VerbatimChar"/>
        </w:rPr>
        <w:t>subject</w:t>
      </w:r>
      <w:r>
        <w:t xml:space="preserve"> Attributes MUST NOT contain only metadata such </w:t>
      </w:r>
      <w:proofErr w:type="gramStart"/>
      <w:r>
        <w:t>as ‘.’</w:t>
      </w:r>
      <w:proofErr w:type="gramEnd"/>
      <w:r>
        <w:t xml:space="preserve">, </w:t>
      </w:r>
      <w:proofErr w:type="gramStart"/>
      <w:r>
        <w:t>‘-</w:t>
      </w:r>
      <w:proofErr w:type="gramEnd"/>
      <w:r>
        <w:t xml:space="preserve">’, </w:t>
      </w:r>
      <w:proofErr w:type="gramStart"/>
      <w:r>
        <w:t>and ’</w:t>
      </w:r>
      <w:proofErr w:type="gramEnd"/>
      <w:r>
        <w:t xml:space="preserve"> ’ (i.e. space) characters, and/or any other indication that the value is absent, incomplete, or not applicable.</w:t>
      </w:r>
    </w:p>
    <w:p w14:paraId="0A15F7B2" w14:textId="77777777" w:rsidR="00625553" w:rsidRDefault="00000000">
      <w:pPr>
        <w:pStyle w:val="Heading5"/>
      </w:pPr>
      <w:bookmarkStart w:id="767" w:name="Xab0a869d81c1014fe1d51a2434cb0cc3cb52099"/>
      <w:bookmarkEnd w:id="766"/>
      <w:r>
        <w:t>7.1.2.7.6 Subscriber Certificate Extensions</w:t>
      </w:r>
    </w:p>
    <w:tbl>
      <w:tblPr>
        <w:tblStyle w:val="Table"/>
        <w:tblW w:w="5000" w:type="pct"/>
        <w:tblLayout w:type="fixed"/>
        <w:tblLook w:val="0020" w:firstRow="1" w:lastRow="0" w:firstColumn="0" w:lastColumn="0" w:noHBand="0" w:noVBand="0"/>
      </w:tblPr>
      <w:tblGrid>
        <w:gridCol w:w="3286"/>
        <w:gridCol w:w="1095"/>
        <w:gridCol w:w="1195"/>
        <w:gridCol w:w="3784"/>
      </w:tblGrid>
      <w:tr w:rsidR="00625553" w14:paraId="3D08D5EF" w14:textId="77777777">
        <w:trPr>
          <w:tblHeader/>
        </w:trPr>
        <w:tc>
          <w:tcPr>
            <w:tcW w:w="2780" w:type="dxa"/>
          </w:tcPr>
          <w:p w14:paraId="07CC0D82" w14:textId="77777777" w:rsidR="00625553" w:rsidRDefault="00000000">
            <w:pPr>
              <w:pStyle w:val="Compact"/>
            </w:pPr>
            <w:r>
              <w:rPr>
                <w:b/>
                <w:bCs/>
              </w:rPr>
              <w:t>Extension</w:t>
            </w:r>
          </w:p>
        </w:tc>
        <w:tc>
          <w:tcPr>
            <w:tcW w:w="926" w:type="dxa"/>
          </w:tcPr>
          <w:p w14:paraId="3A2EDD4A" w14:textId="77777777" w:rsidR="00625553" w:rsidRDefault="00000000">
            <w:pPr>
              <w:pStyle w:val="Compact"/>
            </w:pPr>
            <w:r>
              <w:rPr>
                <w:b/>
                <w:bCs/>
              </w:rPr>
              <w:t>Presence</w:t>
            </w:r>
          </w:p>
        </w:tc>
        <w:tc>
          <w:tcPr>
            <w:tcW w:w="1011" w:type="dxa"/>
          </w:tcPr>
          <w:p w14:paraId="32EC280A" w14:textId="77777777" w:rsidR="00625553" w:rsidRDefault="00000000">
            <w:pPr>
              <w:pStyle w:val="Compact"/>
            </w:pPr>
            <w:r>
              <w:rPr>
                <w:b/>
                <w:bCs/>
              </w:rPr>
              <w:t>Critical</w:t>
            </w:r>
          </w:p>
        </w:tc>
        <w:tc>
          <w:tcPr>
            <w:tcW w:w="3201" w:type="dxa"/>
          </w:tcPr>
          <w:p w14:paraId="28C8DE67" w14:textId="77777777" w:rsidR="00625553" w:rsidRDefault="00000000">
            <w:pPr>
              <w:pStyle w:val="Compact"/>
            </w:pPr>
            <w:r>
              <w:rPr>
                <w:b/>
                <w:bCs/>
              </w:rPr>
              <w:t>Description</w:t>
            </w:r>
          </w:p>
        </w:tc>
      </w:tr>
      <w:tr w:rsidR="00625553" w14:paraId="382D96CE" w14:textId="77777777">
        <w:tc>
          <w:tcPr>
            <w:tcW w:w="2780" w:type="dxa"/>
          </w:tcPr>
          <w:p w14:paraId="1703F45D" w14:textId="77777777" w:rsidR="00625553" w:rsidRDefault="00000000">
            <w:pPr>
              <w:pStyle w:val="Compact"/>
            </w:pPr>
            <w:proofErr w:type="spellStart"/>
            <w:r>
              <w:rPr>
                <w:rStyle w:val="VerbatimChar"/>
              </w:rPr>
              <w:t>authorityInformationAccess</w:t>
            </w:r>
            <w:proofErr w:type="spellEnd"/>
          </w:p>
        </w:tc>
        <w:tc>
          <w:tcPr>
            <w:tcW w:w="926" w:type="dxa"/>
          </w:tcPr>
          <w:p w14:paraId="0DC252A7" w14:textId="77777777" w:rsidR="00625553" w:rsidRDefault="00000000">
            <w:pPr>
              <w:pStyle w:val="Compact"/>
            </w:pPr>
            <w:r>
              <w:t>MUST</w:t>
            </w:r>
          </w:p>
        </w:tc>
        <w:tc>
          <w:tcPr>
            <w:tcW w:w="1011" w:type="dxa"/>
          </w:tcPr>
          <w:p w14:paraId="72E9935A" w14:textId="77777777" w:rsidR="00625553" w:rsidRDefault="00000000">
            <w:pPr>
              <w:pStyle w:val="Compact"/>
            </w:pPr>
            <w:r>
              <w:t>N</w:t>
            </w:r>
          </w:p>
        </w:tc>
        <w:tc>
          <w:tcPr>
            <w:tcW w:w="3201" w:type="dxa"/>
          </w:tcPr>
          <w:p w14:paraId="05C6D6DD" w14:textId="77777777" w:rsidR="00625553" w:rsidRDefault="00000000">
            <w:pPr>
              <w:pStyle w:val="Compact"/>
            </w:pPr>
            <w:r>
              <w:t xml:space="preserve">See </w:t>
            </w:r>
            <w:hyperlink w:anchor="X4c091c622b843a22a3402e3a812830e58a4787d">
              <w:r w:rsidR="00625553">
                <w:rPr>
                  <w:rStyle w:val="Hyperlink"/>
                </w:rPr>
                <w:t>Section 7.1.2.7.7</w:t>
              </w:r>
            </w:hyperlink>
          </w:p>
        </w:tc>
      </w:tr>
      <w:tr w:rsidR="00625553" w14:paraId="2433D1BD" w14:textId="77777777">
        <w:tc>
          <w:tcPr>
            <w:tcW w:w="2780" w:type="dxa"/>
          </w:tcPr>
          <w:p w14:paraId="47FF315B" w14:textId="77777777" w:rsidR="00625553" w:rsidRDefault="00000000">
            <w:pPr>
              <w:pStyle w:val="Compact"/>
            </w:pPr>
            <w:proofErr w:type="spellStart"/>
            <w:r>
              <w:rPr>
                <w:rStyle w:val="VerbatimChar"/>
              </w:rPr>
              <w:t>authorityKeyIdentifier</w:t>
            </w:r>
            <w:proofErr w:type="spellEnd"/>
          </w:p>
        </w:tc>
        <w:tc>
          <w:tcPr>
            <w:tcW w:w="926" w:type="dxa"/>
          </w:tcPr>
          <w:p w14:paraId="241545B4" w14:textId="77777777" w:rsidR="00625553" w:rsidRDefault="00000000">
            <w:pPr>
              <w:pStyle w:val="Compact"/>
            </w:pPr>
            <w:r>
              <w:t>MUST</w:t>
            </w:r>
          </w:p>
        </w:tc>
        <w:tc>
          <w:tcPr>
            <w:tcW w:w="1011" w:type="dxa"/>
          </w:tcPr>
          <w:p w14:paraId="5F1FD578" w14:textId="77777777" w:rsidR="00625553" w:rsidRDefault="00000000">
            <w:pPr>
              <w:pStyle w:val="Compact"/>
            </w:pPr>
            <w:r>
              <w:t>N</w:t>
            </w:r>
          </w:p>
        </w:tc>
        <w:tc>
          <w:tcPr>
            <w:tcW w:w="3201" w:type="dxa"/>
          </w:tcPr>
          <w:p w14:paraId="634D3695"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28F8DD2D" w14:textId="77777777">
        <w:tc>
          <w:tcPr>
            <w:tcW w:w="2780" w:type="dxa"/>
          </w:tcPr>
          <w:p w14:paraId="730210CE" w14:textId="77777777" w:rsidR="00625553" w:rsidRDefault="00000000">
            <w:pPr>
              <w:pStyle w:val="Compact"/>
            </w:pPr>
            <w:proofErr w:type="spellStart"/>
            <w:r>
              <w:rPr>
                <w:rStyle w:val="VerbatimChar"/>
              </w:rPr>
              <w:t>certificatePolicies</w:t>
            </w:r>
            <w:proofErr w:type="spellEnd"/>
          </w:p>
        </w:tc>
        <w:tc>
          <w:tcPr>
            <w:tcW w:w="926" w:type="dxa"/>
          </w:tcPr>
          <w:p w14:paraId="314BA42D" w14:textId="77777777" w:rsidR="00625553" w:rsidRDefault="00000000">
            <w:pPr>
              <w:pStyle w:val="Compact"/>
            </w:pPr>
            <w:r>
              <w:t>MUST</w:t>
            </w:r>
          </w:p>
        </w:tc>
        <w:tc>
          <w:tcPr>
            <w:tcW w:w="1011" w:type="dxa"/>
          </w:tcPr>
          <w:p w14:paraId="3DE61735" w14:textId="77777777" w:rsidR="00625553" w:rsidRDefault="00000000">
            <w:pPr>
              <w:pStyle w:val="Compact"/>
            </w:pPr>
            <w:r>
              <w:t>N</w:t>
            </w:r>
          </w:p>
        </w:tc>
        <w:tc>
          <w:tcPr>
            <w:tcW w:w="3201" w:type="dxa"/>
          </w:tcPr>
          <w:p w14:paraId="3F152352" w14:textId="77777777" w:rsidR="00625553" w:rsidRDefault="00000000">
            <w:pPr>
              <w:pStyle w:val="Compact"/>
            </w:pPr>
            <w:r>
              <w:t xml:space="preserve">See </w:t>
            </w:r>
            <w:hyperlink w:anchor="X49e22a2f33fcedc8ec0d56f39942194370d221e">
              <w:r w:rsidR="00625553">
                <w:rPr>
                  <w:rStyle w:val="Hyperlink"/>
                </w:rPr>
                <w:t>Section 7.1.2.7.9</w:t>
              </w:r>
            </w:hyperlink>
          </w:p>
        </w:tc>
      </w:tr>
      <w:tr w:rsidR="00625553" w14:paraId="1295E4C5" w14:textId="77777777">
        <w:tc>
          <w:tcPr>
            <w:tcW w:w="2780" w:type="dxa"/>
          </w:tcPr>
          <w:p w14:paraId="6E49DFC3" w14:textId="77777777" w:rsidR="00625553" w:rsidRDefault="00000000">
            <w:pPr>
              <w:pStyle w:val="Compact"/>
            </w:pPr>
            <w:proofErr w:type="spellStart"/>
            <w:r>
              <w:rPr>
                <w:rStyle w:val="VerbatimChar"/>
              </w:rPr>
              <w:t>extKeyUsage</w:t>
            </w:r>
            <w:proofErr w:type="spellEnd"/>
          </w:p>
        </w:tc>
        <w:tc>
          <w:tcPr>
            <w:tcW w:w="926" w:type="dxa"/>
          </w:tcPr>
          <w:p w14:paraId="231A2292" w14:textId="77777777" w:rsidR="00625553" w:rsidRDefault="00000000">
            <w:pPr>
              <w:pStyle w:val="Compact"/>
            </w:pPr>
            <w:r>
              <w:t>MUST</w:t>
            </w:r>
          </w:p>
        </w:tc>
        <w:tc>
          <w:tcPr>
            <w:tcW w:w="1011" w:type="dxa"/>
          </w:tcPr>
          <w:p w14:paraId="3CACEFB7" w14:textId="77777777" w:rsidR="00625553" w:rsidRDefault="00000000">
            <w:pPr>
              <w:pStyle w:val="Compact"/>
            </w:pPr>
            <w:r>
              <w:t>N</w:t>
            </w:r>
          </w:p>
        </w:tc>
        <w:tc>
          <w:tcPr>
            <w:tcW w:w="3201" w:type="dxa"/>
          </w:tcPr>
          <w:p w14:paraId="51750D8E" w14:textId="77777777" w:rsidR="00625553" w:rsidRDefault="00000000">
            <w:pPr>
              <w:pStyle w:val="Compact"/>
            </w:pPr>
            <w:r>
              <w:t xml:space="preserve">See </w:t>
            </w:r>
            <w:hyperlink w:anchor="Xb185935fc96238acab8a8fe7aafa718f47406b5">
              <w:r w:rsidR="00625553">
                <w:rPr>
                  <w:rStyle w:val="Hyperlink"/>
                </w:rPr>
                <w:t>Section 7.1.2.7.10</w:t>
              </w:r>
            </w:hyperlink>
          </w:p>
        </w:tc>
      </w:tr>
      <w:tr w:rsidR="00625553" w14:paraId="48B54901" w14:textId="77777777">
        <w:tc>
          <w:tcPr>
            <w:tcW w:w="2780" w:type="dxa"/>
          </w:tcPr>
          <w:p w14:paraId="1B76076D" w14:textId="77777777" w:rsidR="00625553" w:rsidRDefault="00000000">
            <w:pPr>
              <w:pStyle w:val="Compact"/>
            </w:pPr>
            <w:proofErr w:type="spellStart"/>
            <w:r>
              <w:rPr>
                <w:rStyle w:val="VerbatimChar"/>
              </w:rPr>
              <w:t>subjectAltName</w:t>
            </w:r>
            <w:proofErr w:type="spellEnd"/>
          </w:p>
        </w:tc>
        <w:tc>
          <w:tcPr>
            <w:tcW w:w="926" w:type="dxa"/>
          </w:tcPr>
          <w:p w14:paraId="1A079A5F" w14:textId="77777777" w:rsidR="00625553" w:rsidRDefault="00000000">
            <w:pPr>
              <w:pStyle w:val="Compact"/>
            </w:pPr>
            <w:r>
              <w:t>MUST</w:t>
            </w:r>
          </w:p>
        </w:tc>
        <w:tc>
          <w:tcPr>
            <w:tcW w:w="1011" w:type="dxa"/>
          </w:tcPr>
          <w:p w14:paraId="30B9E3B6" w14:textId="77777777" w:rsidR="00625553" w:rsidRDefault="00000000">
            <w:pPr>
              <w:pStyle w:val="Compact"/>
            </w:pPr>
            <w:r>
              <w:t>*</w:t>
            </w:r>
          </w:p>
        </w:tc>
        <w:tc>
          <w:tcPr>
            <w:tcW w:w="3201" w:type="dxa"/>
          </w:tcPr>
          <w:p w14:paraId="6661959B" w14:textId="77777777" w:rsidR="00625553" w:rsidRDefault="00000000">
            <w:pPr>
              <w:pStyle w:val="Compact"/>
            </w:pPr>
            <w:r>
              <w:t xml:space="preserve">See </w:t>
            </w:r>
            <w:hyperlink w:anchor="X7357be686a72e0b81e7848590260cddfc1e7770">
              <w:r w:rsidR="00625553">
                <w:rPr>
                  <w:rStyle w:val="Hyperlink"/>
                </w:rPr>
                <w:t>Section 7.1.2.7.12</w:t>
              </w:r>
            </w:hyperlink>
          </w:p>
        </w:tc>
      </w:tr>
      <w:tr w:rsidR="00625553" w14:paraId="5462272C" w14:textId="77777777">
        <w:tc>
          <w:tcPr>
            <w:tcW w:w="2780" w:type="dxa"/>
          </w:tcPr>
          <w:p w14:paraId="6DBE8234" w14:textId="77777777" w:rsidR="00625553" w:rsidRDefault="00000000">
            <w:pPr>
              <w:pStyle w:val="Compact"/>
            </w:pPr>
            <w:proofErr w:type="spellStart"/>
            <w:r>
              <w:rPr>
                <w:rStyle w:val="VerbatimChar"/>
              </w:rPr>
              <w:lastRenderedPageBreak/>
              <w:t>nameConstraints</w:t>
            </w:r>
            <w:proofErr w:type="spellEnd"/>
          </w:p>
        </w:tc>
        <w:tc>
          <w:tcPr>
            <w:tcW w:w="926" w:type="dxa"/>
          </w:tcPr>
          <w:p w14:paraId="4095F2BC" w14:textId="77777777" w:rsidR="00625553" w:rsidRDefault="00000000">
            <w:pPr>
              <w:pStyle w:val="Compact"/>
            </w:pPr>
            <w:r>
              <w:t>MUST NOT</w:t>
            </w:r>
          </w:p>
        </w:tc>
        <w:tc>
          <w:tcPr>
            <w:tcW w:w="1011" w:type="dxa"/>
          </w:tcPr>
          <w:p w14:paraId="538DFB39" w14:textId="77777777" w:rsidR="00625553" w:rsidRDefault="00000000">
            <w:pPr>
              <w:pStyle w:val="Compact"/>
            </w:pPr>
            <w:r>
              <w:t>-</w:t>
            </w:r>
          </w:p>
        </w:tc>
        <w:tc>
          <w:tcPr>
            <w:tcW w:w="3201" w:type="dxa"/>
          </w:tcPr>
          <w:p w14:paraId="08EBAD40" w14:textId="77777777" w:rsidR="00625553" w:rsidRDefault="00000000">
            <w:pPr>
              <w:pStyle w:val="Compact"/>
            </w:pPr>
            <w:r>
              <w:t>-</w:t>
            </w:r>
          </w:p>
        </w:tc>
      </w:tr>
      <w:tr w:rsidR="00625553" w14:paraId="133FA5E6" w14:textId="77777777">
        <w:tc>
          <w:tcPr>
            <w:tcW w:w="2780" w:type="dxa"/>
          </w:tcPr>
          <w:p w14:paraId="5485A24B" w14:textId="77777777" w:rsidR="00625553" w:rsidRDefault="00000000">
            <w:pPr>
              <w:pStyle w:val="Compact"/>
            </w:pPr>
            <w:proofErr w:type="spellStart"/>
            <w:r>
              <w:rPr>
                <w:rStyle w:val="VerbatimChar"/>
              </w:rPr>
              <w:t>keyUsage</w:t>
            </w:r>
            <w:proofErr w:type="spellEnd"/>
          </w:p>
        </w:tc>
        <w:tc>
          <w:tcPr>
            <w:tcW w:w="926" w:type="dxa"/>
          </w:tcPr>
          <w:p w14:paraId="25AFF2E3" w14:textId="77777777" w:rsidR="00625553" w:rsidRDefault="00000000">
            <w:pPr>
              <w:pStyle w:val="Compact"/>
            </w:pPr>
            <w:r>
              <w:t>SHOULD</w:t>
            </w:r>
          </w:p>
        </w:tc>
        <w:tc>
          <w:tcPr>
            <w:tcW w:w="1011" w:type="dxa"/>
          </w:tcPr>
          <w:p w14:paraId="6A05A78F" w14:textId="77777777" w:rsidR="00625553" w:rsidRDefault="00000000">
            <w:pPr>
              <w:pStyle w:val="Compact"/>
            </w:pPr>
            <w:r>
              <w:t>Y</w:t>
            </w:r>
          </w:p>
        </w:tc>
        <w:tc>
          <w:tcPr>
            <w:tcW w:w="3201" w:type="dxa"/>
          </w:tcPr>
          <w:p w14:paraId="75FA0285" w14:textId="77777777" w:rsidR="00625553" w:rsidRDefault="00000000">
            <w:pPr>
              <w:pStyle w:val="Compact"/>
            </w:pPr>
            <w:r>
              <w:t xml:space="preserve">See </w:t>
            </w:r>
            <w:hyperlink w:anchor="X74498c18a0d42e29eace6245aa51720e6e5016d">
              <w:r w:rsidR="00625553">
                <w:rPr>
                  <w:rStyle w:val="Hyperlink"/>
                </w:rPr>
                <w:t>Section 7.1.2.7.11</w:t>
              </w:r>
            </w:hyperlink>
          </w:p>
        </w:tc>
      </w:tr>
      <w:tr w:rsidR="00625553" w14:paraId="58777E68" w14:textId="77777777">
        <w:tc>
          <w:tcPr>
            <w:tcW w:w="2780" w:type="dxa"/>
          </w:tcPr>
          <w:p w14:paraId="0BCC2C85" w14:textId="77777777" w:rsidR="00625553" w:rsidRDefault="00000000">
            <w:pPr>
              <w:pStyle w:val="Compact"/>
            </w:pPr>
            <w:proofErr w:type="spellStart"/>
            <w:r>
              <w:rPr>
                <w:rStyle w:val="VerbatimChar"/>
              </w:rPr>
              <w:t>basicConstraints</w:t>
            </w:r>
            <w:proofErr w:type="spellEnd"/>
          </w:p>
        </w:tc>
        <w:tc>
          <w:tcPr>
            <w:tcW w:w="926" w:type="dxa"/>
          </w:tcPr>
          <w:p w14:paraId="32D49421" w14:textId="77777777" w:rsidR="00625553" w:rsidRDefault="00000000">
            <w:pPr>
              <w:pStyle w:val="Compact"/>
            </w:pPr>
            <w:r>
              <w:t>MAY</w:t>
            </w:r>
          </w:p>
        </w:tc>
        <w:tc>
          <w:tcPr>
            <w:tcW w:w="1011" w:type="dxa"/>
          </w:tcPr>
          <w:p w14:paraId="2043771A" w14:textId="77777777" w:rsidR="00625553" w:rsidRDefault="00000000">
            <w:pPr>
              <w:pStyle w:val="Compact"/>
            </w:pPr>
            <w:r>
              <w:t>Y</w:t>
            </w:r>
          </w:p>
        </w:tc>
        <w:tc>
          <w:tcPr>
            <w:tcW w:w="3201" w:type="dxa"/>
          </w:tcPr>
          <w:p w14:paraId="573CF45D" w14:textId="77777777" w:rsidR="00625553" w:rsidRDefault="00000000">
            <w:pPr>
              <w:pStyle w:val="Compact"/>
            </w:pPr>
            <w:r>
              <w:t xml:space="preserve">See </w:t>
            </w:r>
            <w:hyperlink w:anchor="Xc571d3296b8d97244e5d2bfd14f8e034df81083">
              <w:r w:rsidR="00625553">
                <w:rPr>
                  <w:rStyle w:val="Hyperlink"/>
                </w:rPr>
                <w:t>Section 7.1.2.7.8</w:t>
              </w:r>
            </w:hyperlink>
          </w:p>
        </w:tc>
      </w:tr>
      <w:tr w:rsidR="00625553" w14:paraId="62EEE710" w14:textId="77777777">
        <w:tc>
          <w:tcPr>
            <w:tcW w:w="2780" w:type="dxa"/>
          </w:tcPr>
          <w:p w14:paraId="7B3947D3" w14:textId="77777777" w:rsidR="00625553" w:rsidRDefault="00000000">
            <w:pPr>
              <w:pStyle w:val="Compact"/>
            </w:pPr>
            <w:proofErr w:type="spellStart"/>
            <w:r>
              <w:rPr>
                <w:rStyle w:val="VerbatimChar"/>
              </w:rPr>
              <w:t>crlDistributionPoints</w:t>
            </w:r>
            <w:proofErr w:type="spellEnd"/>
          </w:p>
        </w:tc>
        <w:tc>
          <w:tcPr>
            <w:tcW w:w="926" w:type="dxa"/>
          </w:tcPr>
          <w:p w14:paraId="5F856701" w14:textId="77777777" w:rsidR="00625553" w:rsidRDefault="00000000">
            <w:pPr>
              <w:pStyle w:val="Compact"/>
            </w:pPr>
            <w:r>
              <w:t>*</w:t>
            </w:r>
          </w:p>
        </w:tc>
        <w:tc>
          <w:tcPr>
            <w:tcW w:w="1011" w:type="dxa"/>
          </w:tcPr>
          <w:p w14:paraId="1BCD8D39" w14:textId="77777777" w:rsidR="00625553" w:rsidRDefault="00000000">
            <w:pPr>
              <w:pStyle w:val="Compact"/>
            </w:pPr>
            <w:r>
              <w:t>N</w:t>
            </w:r>
          </w:p>
        </w:tc>
        <w:tc>
          <w:tcPr>
            <w:tcW w:w="3201" w:type="dxa"/>
          </w:tcPr>
          <w:p w14:paraId="37AF80D9"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151E2836" w14:textId="77777777">
        <w:tc>
          <w:tcPr>
            <w:tcW w:w="2780" w:type="dxa"/>
          </w:tcPr>
          <w:p w14:paraId="02232FAD" w14:textId="77777777" w:rsidR="00625553" w:rsidRDefault="00000000">
            <w:pPr>
              <w:pStyle w:val="Compact"/>
            </w:pPr>
            <w:r>
              <w:t>Signed Certificate Timestamp List</w:t>
            </w:r>
          </w:p>
        </w:tc>
        <w:tc>
          <w:tcPr>
            <w:tcW w:w="926" w:type="dxa"/>
          </w:tcPr>
          <w:p w14:paraId="1AE8B1AD" w14:textId="77777777" w:rsidR="00625553" w:rsidRDefault="00000000">
            <w:pPr>
              <w:pStyle w:val="Compact"/>
            </w:pPr>
            <w:r>
              <w:t>MAY</w:t>
            </w:r>
          </w:p>
        </w:tc>
        <w:tc>
          <w:tcPr>
            <w:tcW w:w="1011" w:type="dxa"/>
          </w:tcPr>
          <w:p w14:paraId="6BF50BAB" w14:textId="77777777" w:rsidR="00625553" w:rsidRDefault="00000000">
            <w:pPr>
              <w:pStyle w:val="Compact"/>
            </w:pPr>
            <w:r>
              <w:t>N</w:t>
            </w:r>
          </w:p>
        </w:tc>
        <w:tc>
          <w:tcPr>
            <w:tcW w:w="3201" w:type="dxa"/>
          </w:tcPr>
          <w:p w14:paraId="32CD9D74"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293FC94E" w14:textId="77777777">
        <w:tc>
          <w:tcPr>
            <w:tcW w:w="2780" w:type="dxa"/>
          </w:tcPr>
          <w:p w14:paraId="40F95484" w14:textId="77777777" w:rsidR="00625553" w:rsidRDefault="00000000">
            <w:pPr>
              <w:pStyle w:val="Compact"/>
            </w:pPr>
            <w:proofErr w:type="spellStart"/>
            <w:r>
              <w:rPr>
                <w:rStyle w:val="VerbatimChar"/>
              </w:rPr>
              <w:t>subjectKeyIdentifier</w:t>
            </w:r>
            <w:proofErr w:type="spellEnd"/>
          </w:p>
        </w:tc>
        <w:tc>
          <w:tcPr>
            <w:tcW w:w="926" w:type="dxa"/>
          </w:tcPr>
          <w:p w14:paraId="382C2EEF" w14:textId="77777777" w:rsidR="00625553" w:rsidRDefault="00000000">
            <w:pPr>
              <w:pStyle w:val="Compact"/>
            </w:pPr>
            <w:r>
              <w:t>NOT RECOMMENDED</w:t>
            </w:r>
          </w:p>
        </w:tc>
        <w:tc>
          <w:tcPr>
            <w:tcW w:w="1011" w:type="dxa"/>
          </w:tcPr>
          <w:p w14:paraId="12115EA5" w14:textId="77777777" w:rsidR="00625553" w:rsidRDefault="00000000">
            <w:pPr>
              <w:pStyle w:val="Compact"/>
            </w:pPr>
            <w:r>
              <w:t>N</w:t>
            </w:r>
          </w:p>
        </w:tc>
        <w:tc>
          <w:tcPr>
            <w:tcW w:w="3201" w:type="dxa"/>
          </w:tcPr>
          <w:p w14:paraId="3F688EEC"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568A546D" w14:textId="77777777">
        <w:tc>
          <w:tcPr>
            <w:tcW w:w="2780" w:type="dxa"/>
          </w:tcPr>
          <w:p w14:paraId="0F1A7973" w14:textId="77777777" w:rsidR="00625553" w:rsidRDefault="00000000">
            <w:pPr>
              <w:pStyle w:val="Compact"/>
            </w:pPr>
            <w:r>
              <w:t>Any other extension</w:t>
            </w:r>
          </w:p>
        </w:tc>
        <w:tc>
          <w:tcPr>
            <w:tcW w:w="926" w:type="dxa"/>
          </w:tcPr>
          <w:p w14:paraId="05B1E887" w14:textId="77777777" w:rsidR="00625553" w:rsidRDefault="00000000">
            <w:pPr>
              <w:pStyle w:val="Compact"/>
            </w:pPr>
            <w:r>
              <w:t>NOT RECOMMENDED</w:t>
            </w:r>
          </w:p>
        </w:tc>
        <w:tc>
          <w:tcPr>
            <w:tcW w:w="1011" w:type="dxa"/>
          </w:tcPr>
          <w:p w14:paraId="15323BEB" w14:textId="77777777" w:rsidR="00625553" w:rsidRDefault="00000000">
            <w:pPr>
              <w:pStyle w:val="Compact"/>
            </w:pPr>
            <w:r>
              <w:t>-</w:t>
            </w:r>
          </w:p>
        </w:tc>
        <w:tc>
          <w:tcPr>
            <w:tcW w:w="3201" w:type="dxa"/>
          </w:tcPr>
          <w:p w14:paraId="433154AD"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13D5C2CD" w14:textId="77777777" w:rsidR="00625553" w:rsidRDefault="00000000">
      <w:pPr>
        <w:pStyle w:val="BodyText"/>
      </w:pPr>
      <w:r>
        <w:rPr>
          <w:b/>
          <w:bCs/>
        </w:rPr>
        <w:t>Notes</w:t>
      </w:r>
      <w:r>
        <w:t xml:space="preserve">: - whether or not the </w:t>
      </w:r>
      <w:proofErr w:type="spellStart"/>
      <w:r>
        <w:rPr>
          <w:rStyle w:val="VerbatimChar"/>
        </w:rPr>
        <w:t>subjectAltName</w:t>
      </w:r>
      <w:proofErr w:type="spellEnd"/>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625553">
          <w:rPr>
            <w:rStyle w:val="Hyperlink"/>
          </w:rPr>
          <w:t>Section 7.1.2.7.12</w:t>
        </w:r>
      </w:hyperlink>
      <w:r>
        <w:t>. - whether or not the CRL Distribution Points extension must be present depends on 1) whether the Certificate includes an Authority Information Access extension with an id-ad-</w:t>
      </w:r>
      <w:proofErr w:type="spellStart"/>
      <w:r>
        <w:t>ocsp</w:t>
      </w:r>
      <w:proofErr w:type="spellEnd"/>
      <w:r>
        <w:t xml:space="preserve"> </w:t>
      </w:r>
      <w:proofErr w:type="spellStart"/>
      <w:r>
        <w:t>accessMethod</w:t>
      </w:r>
      <w:proofErr w:type="spellEnd"/>
      <w:r>
        <w:t xml:space="preserve"> and 2) the Certificate’s validity period, as detailed in </w:t>
      </w:r>
      <w:hyperlink w:anchor="X7ccd0a689f5677da27acef41359fc9c419251f9">
        <w:r w:rsidR="00625553">
          <w:rPr>
            <w:rStyle w:val="Hyperlink"/>
          </w:rPr>
          <w:t>Section 7.1.2.11.2</w:t>
        </w:r>
      </w:hyperlink>
      <w:r>
        <w:t>.</w:t>
      </w:r>
    </w:p>
    <w:p w14:paraId="0A9EE6DA" w14:textId="77777777" w:rsidR="00625553" w:rsidRDefault="00000000">
      <w:pPr>
        <w:pStyle w:val="Heading5"/>
      </w:pPr>
      <w:bookmarkStart w:id="768" w:name="X4c091c622b843a22a3402e3a812830e58a4787d"/>
      <w:bookmarkEnd w:id="767"/>
      <w:r>
        <w:t>7.1.2.7.7 Subscriber Certificate Authority Information Access</w:t>
      </w:r>
    </w:p>
    <w:p w14:paraId="0D0AEB67" w14:textId="77777777" w:rsidR="00625553" w:rsidRDefault="00000000">
      <w:pPr>
        <w:pStyle w:val="FirstParagraph"/>
      </w:pPr>
      <w:r>
        <w:t xml:space="preserve">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76F5765A" w14:textId="77777777" w:rsidR="00625553" w:rsidRDefault="00000000">
      <w:pPr>
        <w:pStyle w:val="BodyText"/>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ayout w:type="fixed"/>
        <w:tblLook w:val="0020" w:firstRow="1" w:lastRow="0" w:firstColumn="0" w:lastColumn="0" w:noHBand="0" w:noVBand="0"/>
      </w:tblPr>
      <w:tblGrid>
        <w:gridCol w:w="1337"/>
        <w:gridCol w:w="1337"/>
        <w:gridCol w:w="2006"/>
        <w:gridCol w:w="1337"/>
        <w:gridCol w:w="1337"/>
        <w:gridCol w:w="2006"/>
      </w:tblGrid>
      <w:tr w:rsidR="00625553" w14:paraId="573B7A08" w14:textId="77777777">
        <w:trPr>
          <w:tblHeader/>
        </w:trPr>
        <w:tc>
          <w:tcPr>
            <w:tcW w:w="1131" w:type="dxa"/>
          </w:tcPr>
          <w:p w14:paraId="41CA53C8" w14:textId="77777777" w:rsidR="00625553" w:rsidRDefault="00000000">
            <w:pPr>
              <w:pStyle w:val="Compact"/>
            </w:pPr>
            <w:r>
              <w:rPr>
                <w:b/>
                <w:bCs/>
              </w:rPr>
              <w:lastRenderedPageBreak/>
              <w:t>Access Method</w:t>
            </w:r>
          </w:p>
        </w:tc>
        <w:tc>
          <w:tcPr>
            <w:tcW w:w="1131" w:type="dxa"/>
          </w:tcPr>
          <w:p w14:paraId="09FCE784" w14:textId="77777777" w:rsidR="00625553" w:rsidRDefault="00000000">
            <w:pPr>
              <w:pStyle w:val="Compact"/>
            </w:pPr>
            <w:r>
              <w:rPr>
                <w:b/>
                <w:bCs/>
              </w:rPr>
              <w:t>OID</w:t>
            </w:r>
          </w:p>
        </w:tc>
        <w:tc>
          <w:tcPr>
            <w:tcW w:w="1697" w:type="dxa"/>
          </w:tcPr>
          <w:p w14:paraId="464A6DD9" w14:textId="77777777" w:rsidR="00625553" w:rsidRDefault="00000000">
            <w:pPr>
              <w:pStyle w:val="Compact"/>
            </w:pPr>
            <w:r>
              <w:rPr>
                <w:b/>
                <w:bCs/>
              </w:rPr>
              <w:t>Access Location</w:t>
            </w:r>
          </w:p>
        </w:tc>
        <w:tc>
          <w:tcPr>
            <w:tcW w:w="1131" w:type="dxa"/>
          </w:tcPr>
          <w:p w14:paraId="3064EED5" w14:textId="77777777" w:rsidR="00625553" w:rsidRDefault="00000000">
            <w:pPr>
              <w:pStyle w:val="Compact"/>
            </w:pPr>
            <w:r>
              <w:rPr>
                <w:b/>
                <w:bCs/>
              </w:rPr>
              <w:t>Presence</w:t>
            </w:r>
          </w:p>
        </w:tc>
        <w:tc>
          <w:tcPr>
            <w:tcW w:w="1131" w:type="dxa"/>
          </w:tcPr>
          <w:p w14:paraId="2B2B226B" w14:textId="77777777" w:rsidR="00625553" w:rsidRDefault="00000000">
            <w:pPr>
              <w:pStyle w:val="Compact"/>
            </w:pPr>
            <w:r>
              <w:rPr>
                <w:b/>
                <w:bCs/>
              </w:rPr>
              <w:t>Maximum</w:t>
            </w:r>
          </w:p>
        </w:tc>
        <w:tc>
          <w:tcPr>
            <w:tcW w:w="1697" w:type="dxa"/>
          </w:tcPr>
          <w:p w14:paraId="30D42FD3" w14:textId="77777777" w:rsidR="00625553" w:rsidRDefault="00000000">
            <w:pPr>
              <w:pStyle w:val="Compact"/>
            </w:pPr>
            <w:r>
              <w:rPr>
                <w:b/>
                <w:bCs/>
              </w:rPr>
              <w:t>Description</w:t>
            </w:r>
          </w:p>
        </w:tc>
      </w:tr>
      <w:tr w:rsidR="00625553" w14:paraId="6F2CD7C0" w14:textId="77777777">
        <w:tc>
          <w:tcPr>
            <w:tcW w:w="1131" w:type="dxa"/>
          </w:tcPr>
          <w:p w14:paraId="1FC57095" w14:textId="77777777" w:rsidR="00625553" w:rsidRDefault="00000000">
            <w:pPr>
              <w:pStyle w:val="Compact"/>
            </w:pPr>
            <w:r>
              <w:rPr>
                <w:rStyle w:val="VerbatimChar"/>
              </w:rPr>
              <w:t>id-ad-</w:t>
            </w:r>
            <w:proofErr w:type="spellStart"/>
            <w:r>
              <w:rPr>
                <w:rStyle w:val="VerbatimChar"/>
              </w:rPr>
              <w:t>ocsp</w:t>
            </w:r>
            <w:proofErr w:type="spellEnd"/>
          </w:p>
        </w:tc>
        <w:tc>
          <w:tcPr>
            <w:tcW w:w="1131" w:type="dxa"/>
          </w:tcPr>
          <w:p w14:paraId="747CB847" w14:textId="77777777" w:rsidR="00625553" w:rsidRDefault="00000000">
            <w:pPr>
              <w:pStyle w:val="Compact"/>
            </w:pPr>
            <w:r>
              <w:t>1.3.6.1.5.5.7.48.1</w:t>
            </w:r>
          </w:p>
        </w:tc>
        <w:tc>
          <w:tcPr>
            <w:tcW w:w="1697" w:type="dxa"/>
          </w:tcPr>
          <w:p w14:paraId="6FB665D0" w14:textId="77777777" w:rsidR="00625553" w:rsidRDefault="00000000">
            <w:pPr>
              <w:pStyle w:val="Compact"/>
            </w:pPr>
            <w:proofErr w:type="spellStart"/>
            <w:r>
              <w:rPr>
                <w:rStyle w:val="VerbatimChar"/>
              </w:rPr>
              <w:t>uniformResourceIdentifier</w:t>
            </w:r>
            <w:proofErr w:type="spellEnd"/>
          </w:p>
        </w:tc>
        <w:tc>
          <w:tcPr>
            <w:tcW w:w="1131" w:type="dxa"/>
          </w:tcPr>
          <w:p w14:paraId="436CDDAA" w14:textId="77777777" w:rsidR="00625553" w:rsidRDefault="00000000">
            <w:pPr>
              <w:pStyle w:val="Compact"/>
            </w:pPr>
            <w:r>
              <w:t>MAY</w:t>
            </w:r>
          </w:p>
        </w:tc>
        <w:tc>
          <w:tcPr>
            <w:tcW w:w="1131" w:type="dxa"/>
          </w:tcPr>
          <w:p w14:paraId="42809B66" w14:textId="77777777" w:rsidR="00625553" w:rsidRDefault="00000000">
            <w:pPr>
              <w:pStyle w:val="Compact"/>
            </w:pPr>
            <w:r>
              <w:t>*</w:t>
            </w:r>
          </w:p>
        </w:tc>
        <w:tc>
          <w:tcPr>
            <w:tcW w:w="1697" w:type="dxa"/>
          </w:tcPr>
          <w:p w14:paraId="5AD66D52" w14:textId="77777777" w:rsidR="00625553" w:rsidRDefault="00000000">
            <w:pPr>
              <w:pStyle w:val="Compact"/>
            </w:pPr>
            <w:r>
              <w:t>A HTTP URL of the Issuing CA’s OCSP responder.</w:t>
            </w:r>
          </w:p>
        </w:tc>
      </w:tr>
      <w:tr w:rsidR="00625553" w14:paraId="0B147C2F" w14:textId="77777777">
        <w:tc>
          <w:tcPr>
            <w:tcW w:w="1131" w:type="dxa"/>
          </w:tcPr>
          <w:p w14:paraId="265DCF59" w14:textId="77777777" w:rsidR="00625553" w:rsidRDefault="00000000">
            <w:pPr>
              <w:pStyle w:val="Compact"/>
            </w:pPr>
            <w:r>
              <w:rPr>
                <w:rStyle w:val="VerbatimChar"/>
              </w:rPr>
              <w:t>id-ad-</w:t>
            </w:r>
            <w:proofErr w:type="spellStart"/>
            <w:r>
              <w:rPr>
                <w:rStyle w:val="VerbatimChar"/>
              </w:rPr>
              <w:t>caIssuers</w:t>
            </w:r>
            <w:proofErr w:type="spellEnd"/>
          </w:p>
        </w:tc>
        <w:tc>
          <w:tcPr>
            <w:tcW w:w="1131" w:type="dxa"/>
          </w:tcPr>
          <w:p w14:paraId="77E840B3" w14:textId="77777777" w:rsidR="00625553" w:rsidRDefault="00000000">
            <w:pPr>
              <w:pStyle w:val="Compact"/>
            </w:pPr>
            <w:r>
              <w:t>1.3.6.1.5.5.7.48.2</w:t>
            </w:r>
          </w:p>
        </w:tc>
        <w:tc>
          <w:tcPr>
            <w:tcW w:w="1697" w:type="dxa"/>
          </w:tcPr>
          <w:p w14:paraId="24071C26" w14:textId="77777777" w:rsidR="00625553" w:rsidRDefault="00000000">
            <w:pPr>
              <w:pStyle w:val="Compact"/>
            </w:pPr>
            <w:proofErr w:type="spellStart"/>
            <w:r>
              <w:rPr>
                <w:rStyle w:val="VerbatimChar"/>
              </w:rPr>
              <w:t>uniformResourceIdentifier</w:t>
            </w:r>
            <w:proofErr w:type="spellEnd"/>
          </w:p>
        </w:tc>
        <w:tc>
          <w:tcPr>
            <w:tcW w:w="1131" w:type="dxa"/>
          </w:tcPr>
          <w:p w14:paraId="3FCFA0DE" w14:textId="77777777" w:rsidR="00625553" w:rsidRDefault="00000000">
            <w:pPr>
              <w:pStyle w:val="Compact"/>
            </w:pPr>
            <w:r>
              <w:t>SHOULD</w:t>
            </w:r>
          </w:p>
        </w:tc>
        <w:tc>
          <w:tcPr>
            <w:tcW w:w="1131" w:type="dxa"/>
          </w:tcPr>
          <w:p w14:paraId="1B5B2DEE" w14:textId="77777777" w:rsidR="00625553" w:rsidRDefault="00000000">
            <w:pPr>
              <w:pStyle w:val="Compact"/>
            </w:pPr>
            <w:r>
              <w:t>*</w:t>
            </w:r>
          </w:p>
        </w:tc>
        <w:tc>
          <w:tcPr>
            <w:tcW w:w="1697" w:type="dxa"/>
          </w:tcPr>
          <w:p w14:paraId="13FDCFAB" w14:textId="77777777" w:rsidR="00625553" w:rsidRDefault="00000000">
            <w:pPr>
              <w:pStyle w:val="Compact"/>
            </w:pPr>
            <w:r>
              <w:t>A HTTP URL of the Issuing CA’s certificate.</w:t>
            </w:r>
          </w:p>
        </w:tc>
      </w:tr>
      <w:tr w:rsidR="00625553" w14:paraId="24258AA6" w14:textId="77777777">
        <w:tc>
          <w:tcPr>
            <w:tcW w:w="1131" w:type="dxa"/>
          </w:tcPr>
          <w:p w14:paraId="2BECDF3B" w14:textId="77777777" w:rsidR="00625553" w:rsidRDefault="00000000">
            <w:pPr>
              <w:pStyle w:val="Compact"/>
            </w:pPr>
            <w:r>
              <w:t>Any other value</w:t>
            </w:r>
          </w:p>
        </w:tc>
        <w:tc>
          <w:tcPr>
            <w:tcW w:w="1131" w:type="dxa"/>
          </w:tcPr>
          <w:p w14:paraId="393CB134" w14:textId="77777777" w:rsidR="00625553" w:rsidRDefault="00000000">
            <w:pPr>
              <w:pStyle w:val="Compact"/>
            </w:pPr>
            <w:r>
              <w:t>-</w:t>
            </w:r>
          </w:p>
        </w:tc>
        <w:tc>
          <w:tcPr>
            <w:tcW w:w="1697" w:type="dxa"/>
          </w:tcPr>
          <w:p w14:paraId="6866D867" w14:textId="77777777" w:rsidR="00625553" w:rsidRDefault="00000000">
            <w:pPr>
              <w:pStyle w:val="Compact"/>
            </w:pPr>
            <w:r>
              <w:t>-</w:t>
            </w:r>
          </w:p>
        </w:tc>
        <w:tc>
          <w:tcPr>
            <w:tcW w:w="1131" w:type="dxa"/>
          </w:tcPr>
          <w:p w14:paraId="4C88D051" w14:textId="77777777" w:rsidR="00625553" w:rsidRDefault="00000000">
            <w:pPr>
              <w:pStyle w:val="Compact"/>
            </w:pPr>
            <w:r>
              <w:t>MUST NOT</w:t>
            </w:r>
          </w:p>
        </w:tc>
        <w:tc>
          <w:tcPr>
            <w:tcW w:w="1131" w:type="dxa"/>
          </w:tcPr>
          <w:p w14:paraId="37AC98A8" w14:textId="77777777" w:rsidR="00625553" w:rsidRDefault="00000000">
            <w:pPr>
              <w:pStyle w:val="Compact"/>
            </w:pPr>
            <w:r>
              <w:t>-</w:t>
            </w:r>
          </w:p>
        </w:tc>
        <w:tc>
          <w:tcPr>
            <w:tcW w:w="1697" w:type="dxa"/>
          </w:tcPr>
          <w:p w14:paraId="736927B7" w14:textId="77777777" w:rsidR="00625553" w:rsidRDefault="00000000">
            <w:pPr>
              <w:pStyle w:val="Compact"/>
            </w:pPr>
            <w:r>
              <w:t xml:space="preserve">No other </w:t>
            </w:r>
            <w:proofErr w:type="spellStart"/>
            <w:r>
              <w:rPr>
                <w:rStyle w:val="VerbatimChar"/>
              </w:rPr>
              <w:t>accessMethod</w:t>
            </w:r>
            <w:r>
              <w:t>s</w:t>
            </w:r>
            <w:proofErr w:type="spellEnd"/>
            <w:r>
              <w:t xml:space="preserve"> may be used.</w:t>
            </w:r>
          </w:p>
        </w:tc>
      </w:tr>
    </w:tbl>
    <w:p w14:paraId="4F44BCD3" w14:textId="77777777" w:rsidR="00625553" w:rsidRDefault="00000000">
      <w:pPr>
        <w:pStyle w:val="Heading5"/>
      </w:pPr>
      <w:bookmarkStart w:id="769" w:name="Xc571d3296b8d97244e5d2bfd14f8e034df81083"/>
      <w:bookmarkEnd w:id="768"/>
      <w:r>
        <w:t>7.1.2.7.8 Subscriber Certificate Basic Constraints</w:t>
      </w:r>
    </w:p>
    <w:tbl>
      <w:tblPr>
        <w:tblStyle w:val="Table"/>
        <w:tblW w:w="0" w:type="auto"/>
        <w:tblLook w:val="0020" w:firstRow="1" w:lastRow="0" w:firstColumn="0" w:lastColumn="0" w:noHBand="0" w:noVBand="0"/>
      </w:tblPr>
      <w:tblGrid>
        <w:gridCol w:w="2460"/>
        <w:gridCol w:w="2409"/>
      </w:tblGrid>
      <w:tr w:rsidR="00625553" w14:paraId="7A667B90" w14:textId="77777777">
        <w:trPr>
          <w:tblHeader/>
        </w:trPr>
        <w:tc>
          <w:tcPr>
            <w:tcW w:w="0" w:type="auto"/>
          </w:tcPr>
          <w:p w14:paraId="1B0CBF2D" w14:textId="77777777" w:rsidR="00625553" w:rsidRDefault="00000000">
            <w:pPr>
              <w:pStyle w:val="Compact"/>
            </w:pPr>
            <w:r>
              <w:rPr>
                <w:b/>
                <w:bCs/>
              </w:rPr>
              <w:t>Field</w:t>
            </w:r>
          </w:p>
        </w:tc>
        <w:tc>
          <w:tcPr>
            <w:tcW w:w="0" w:type="auto"/>
          </w:tcPr>
          <w:p w14:paraId="530ED0A0" w14:textId="77777777" w:rsidR="00625553" w:rsidRDefault="00000000">
            <w:pPr>
              <w:pStyle w:val="Compact"/>
            </w:pPr>
            <w:r>
              <w:rPr>
                <w:b/>
                <w:bCs/>
              </w:rPr>
              <w:t>Description</w:t>
            </w:r>
          </w:p>
        </w:tc>
      </w:tr>
      <w:tr w:rsidR="00625553" w14:paraId="3FC4B72B" w14:textId="77777777">
        <w:tc>
          <w:tcPr>
            <w:tcW w:w="0" w:type="auto"/>
          </w:tcPr>
          <w:p w14:paraId="489F43AA" w14:textId="77777777" w:rsidR="00625553" w:rsidRDefault="00000000">
            <w:pPr>
              <w:pStyle w:val="Compact"/>
            </w:pPr>
            <w:proofErr w:type="spellStart"/>
            <w:r>
              <w:rPr>
                <w:rStyle w:val="VerbatimChar"/>
              </w:rPr>
              <w:t>cA</w:t>
            </w:r>
            <w:proofErr w:type="spellEnd"/>
          </w:p>
        </w:tc>
        <w:tc>
          <w:tcPr>
            <w:tcW w:w="0" w:type="auto"/>
          </w:tcPr>
          <w:p w14:paraId="20F3B072" w14:textId="77777777" w:rsidR="00625553" w:rsidRDefault="00000000">
            <w:pPr>
              <w:pStyle w:val="Compact"/>
            </w:pPr>
            <w:r>
              <w:t>MUST be FALSE</w:t>
            </w:r>
          </w:p>
        </w:tc>
      </w:tr>
      <w:tr w:rsidR="00625553" w14:paraId="0D87C38B" w14:textId="77777777">
        <w:tc>
          <w:tcPr>
            <w:tcW w:w="0" w:type="auto"/>
          </w:tcPr>
          <w:p w14:paraId="78B3B779" w14:textId="77777777" w:rsidR="00625553" w:rsidRDefault="00000000">
            <w:pPr>
              <w:pStyle w:val="Compact"/>
            </w:pPr>
            <w:proofErr w:type="spellStart"/>
            <w:r>
              <w:rPr>
                <w:rStyle w:val="VerbatimChar"/>
              </w:rPr>
              <w:t>pathLenConstraint</w:t>
            </w:r>
            <w:proofErr w:type="spellEnd"/>
          </w:p>
        </w:tc>
        <w:tc>
          <w:tcPr>
            <w:tcW w:w="0" w:type="auto"/>
          </w:tcPr>
          <w:p w14:paraId="21928868" w14:textId="77777777" w:rsidR="00625553" w:rsidRDefault="00000000">
            <w:pPr>
              <w:pStyle w:val="Compact"/>
            </w:pPr>
            <w:r>
              <w:t>MUST NOT be present</w:t>
            </w:r>
          </w:p>
        </w:tc>
      </w:tr>
    </w:tbl>
    <w:p w14:paraId="2C656318" w14:textId="77777777" w:rsidR="00625553" w:rsidRDefault="00000000">
      <w:pPr>
        <w:pStyle w:val="Heading5"/>
      </w:pPr>
      <w:bookmarkStart w:id="770" w:name="X49e22a2f33fcedc8ec0d56f39942194370d221e"/>
      <w:bookmarkEnd w:id="769"/>
      <w:r>
        <w:t xml:space="preserve">7.1.2.7.9 Subscriber Certificate </w:t>
      </w:r>
      <w:proofErr w:type="spellStart"/>
      <w:r>
        <w:t>Certificate</w:t>
      </w:r>
      <w:proofErr w:type="spellEnd"/>
      <w:r>
        <w:t xml:space="preserve"> Policies</w:t>
      </w:r>
    </w:p>
    <w:p w14:paraId="48976104" w14:textId="77777777" w:rsidR="00625553"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ayout w:type="fixed"/>
        <w:tblLook w:val="0020" w:firstRow="1" w:lastRow="0" w:firstColumn="0" w:lastColumn="0" w:noHBand="0" w:noVBand="0"/>
      </w:tblPr>
      <w:tblGrid>
        <w:gridCol w:w="2808"/>
        <w:gridCol w:w="1872"/>
        <w:gridCol w:w="4680"/>
      </w:tblGrid>
      <w:tr w:rsidR="00625553" w14:paraId="3D2CFD40" w14:textId="77777777">
        <w:trPr>
          <w:tblHeader/>
        </w:trPr>
        <w:tc>
          <w:tcPr>
            <w:tcW w:w="2376" w:type="dxa"/>
          </w:tcPr>
          <w:p w14:paraId="7271B35D" w14:textId="77777777" w:rsidR="00625553" w:rsidRDefault="00000000">
            <w:pPr>
              <w:pStyle w:val="Compact"/>
            </w:pPr>
            <w:r>
              <w:rPr>
                <w:b/>
                <w:bCs/>
              </w:rPr>
              <w:t>Field</w:t>
            </w:r>
          </w:p>
        </w:tc>
        <w:tc>
          <w:tcPr>
            <w:tcW w:w="1584" w:type="dxa"/>
          </w:tcPr>
          <w:p w14:paraId="0EFAD99E" w14:textId="77777777" w:rsidR="00625553" w:rsidRDefault="00000000">
            <w:pPr>
              <w:pStyle w:val="Compact"/>
            </w:pPr>
            <w:r>
              <w:rPr>
                <w:b/>
                <w:bCs/>
              </w:rPr>
              <w:t>Presence</w:t>
            </w:r>
          </w:p>
        </w:tc>
        <w:tc>
          <w:tcPr>
            <w:tcW w:w="3960" w:type="dxa"/>
          </w:tcPr>
          <w:p w14:paraId="487B4C5A" w14:textId="77777777" w:rsidR="00625553" w:rsidRDefault="00000000">
            <w:pPr>
              <w:pStyle w:val="Compact"/>
            </w:pPr>
            <w:r>
              <w:rPr>
                <w:b/>
                <w:bCs/>
              </w:rPr>
              <w:t>Contents</w:t>
            </w:r>
          </w:p>
        </w:tc>
      </w:tr>
      <w:tr w:rsidR="00625553" w14:paraId="4913D451" w14:textId="77777777">
        <w:tc>
          <w:tcPr>
            <w:tcW w:w="2376" w:type="dxa"/>
          </w:tcPr>
          <w:p w14:paraId="01FC50F4" w14:textId="77777777" w:rsidR="00625553" w:rsidRDefault="00000000">
            <w:pPr>
              <w:pStyle w:val="Compact"/>
            </w:pPr>
            <w:proofErr w:type="spellStart"/>
            <w:r>
              <w:rPr>
                <w:rStyle w:val="VerbatimChar"/>
              </w:rPr>
              <w:t>policyIdentifier</w:t>
            </w:r>
            <w:proofErr w:type="spellEnd"/>
          </w:p>
        </w:tc>
        <w:tc>
          <w:tcPr>
            <w:tcW w:w="1584" w:type="dxa"/>
          </w:tcPr>
          <w:p w14:paraId="47BA45CE" w14:textId="77777777" w:rsidR="00625553" w:rsidRDefault="00000000">
            <w:pPr>
              <w:pStyle w:val="Compact"/>
            </w:pPr>
            <w:r>
              <w:t>MUST</w:t>
            </w:r>
          </w:p>
        </w:tc>
        <w:tc>
          <w:tcPr>
            <w:tcW w:w="3960" w:type="dxa"/>
          </w:tcPr>
          <w:p w14:paraId="5014CD46" w14:textId="77777777" w:rsidR="00625553" w:rsidRDefault="00000000">
            <w:pPr>
              <w:pStyle w:val="Compact"/>
            </w:pPr>
            <w:r>
              <w:t>One of the following policy identifiers:</w:t>
            </w:r>
          </w:p>
        </w:tc>
      </w:tr>
      <w:tr w:rsidR="00625553" w14:paraId="4B5A87F5" w14:textId="77777777">
        <w:tc>
          <w:tcPr>
            <w:tcW w:w="2376" w:type="dxa"/>
          </w:tcPr>
          <w:p w14:paraId="18C4F1C2"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1584" w:type="dxa"/>
          </w:tcPr>
          <w:p w14:paraId="567B5A25" w14:textId="77777777" w:rsidR="00625553" w:rsidRDefault="00000000">
            <w:pPr>
              <w:pStyle w:val="Compact"/>
            </w:pPr>
            <w:r>
              <w:t>MUST</w:t>
            </w:r>
          </w:p>
        </w:tc>
        <w:tc>
          <w:tcPr>
            <w:tcW w:w="3960" w:type="dxa"/>
          </w:tcPr>
          <w:p w14:paraId="553E1FE5" w14:textId="77777777" w:rsidR="00625553" w:rsidRDefault="00000000">
            <w:pPr>
              <w:pStyle w:val="Compact"/>
            </w:pPr>
            <w:r>
              <w:t xml:space="preserve">The Reserved Certificate Policy Identifier (see </w:t>
            </w:r>
            <w:hyperlink w:anchor="Xd886d368fed64db74e3fc7a280ac2a3180671ff">
              <w:r w:rsidR="00625553">
                <w:rPr>
                  <w:rStyle w:val="Hyperlink"/>
                </w:rPr>
                <w:t>Section 7.1.6.1</w:t>
              </w:r>
            </w:hyperlink>
            <w:r>
              <w:t xml:space="preserve">) associated with the given Subscriber Certificate type (see </w:t>
            </w:r>
            <w:hyperlink w:anchor="Xd0033f702fae0d5d8d09dfc748a4e8230648a37">
              <w:r w:rsidR="00625553">
                <w:rPr>
                  <w:rStyle w:val="Hyperlink"/>
                </w:rPr>
                <w:t>Section 7.1.2.7.1</w:t>
              </w:r>
            </w:hyperlink>
            <w:r>
              <w:t>).</w:t>
            </w:r>
          </w:p>
        </w:tc>
      </w:tr>
      <w:tr w:rsidR="00625553" w14:paraId="01D350C7" w14:textId="77777777">
        <w:tc>
          <w:tcPr>
            <w:tcW w:w="2376" w:type="dxa"/>
          </w:tcPr>
          <w:p w14:paraId="6B1E8DD4" w14:textId="77777777" w:rsidR="00625553" w:rsidRDefault="00000000">
            <w:pPr>
              <w:pStyle w:val="Compact"/>
            </w:pPr>
            <w:r>
              <w:t>    </w:t>
            </w:r>
            <w:proofErr w:type="spellStart"/>
            <w:r>
              <w:rPr>
                <w:rStyle w:val="VerbatimChar"/>
              </w:rPr>
              <w:t>anyPolicy</w:t>
            </w:r>
            <w:proofErr w:type="spellEnd"/>
          </w:p>
        </w:tc>
        <w:tc>
          <w:tcPr>
            <w:tcW w:w="1584" w:type="dxa"/>
          </w:tcPr>
          <w:p w14:paraId="0E33F754" w14:textId="77777777" w:rsidR="00625553" w:rsidRDefault="00000000">
            <w:pPr>
              <w:pStyle w:val="Compact"/>
            </w:pPr>
            <w:r>
              <w:t>MUST NOT</w:t>
            </w:r>
          </w:p>
        </w:tc>
        <w:tc>
          <w:tcPr>
            <w:tcW w:w="3960" w:type="dxa"/>
          </w:tcPr>
          <w:p w14:paraId="7AA407FC" w14:textId="77777777" w:rsidR="00625553" w:rsidRDefault="00000000">
            <w:pPr>
              <w:pStyle w:val="Compact"/>
            </w:pPr>
            <w:r>
              <w:t xml:space="preserve">The </w:t>
            </w:r>
            <w:proofErr w:type="spellStart"/>
            <w:r>
              <w:rPr>
                <w:rStyle w:val="VerbatimChar"/>
              </w:rPr>
              <w:t>anyPolicy</w:t>
            </w:r>
            <w:proofErr w:type="spellEnd"/>
            <w:r>
              <w:t xml:space="preserve"> Policy Identifier MUST NOT be present.</w:t>
            </w:r>
          </w:p>
        </w:tc>
      </w:tr>
      <w:tr w:rsidR="00625553" w14:paraId="1788A91E" w14:textId="77777777">
        <w:tc>
          <w:tcPr>
            <w:tcW w:w="2376" w:type="dxa"/>
          </w:tcPr>
          <w:p w14:paraId="22CE8A15" w14:textId="77777777" w:rsidR="00625553" w:rsidRDefault="00000000">
            <w:pPr>
              <w:pStyle w:val="Compact"/>
            </w:pPr>
            <w:r>
              <w:t>    Any other identifier</w:t>
            </w:r>
          </w:p>
        </w:tc>
        <w:tc>
          <w:tcPr>
            <w:tcW w:w="1584" w:type="dxa"/>
          </w:tcPr>
          <w:p w14:paraId="68940C6A" w14:textId="77777777" w:rsidR="00625553" w:rsidRDefault="00000000">
            <w:pPr>
              <w:pStyle w:val="Compact"/>
            </w:pPr>
            <w:r>
              <w:t>MAY</w:t>
            </w:r>
          </w:p>
        </w:tc>
        <w:tc>
          <w:tcPr>
            <w:tcW w:w="3960" w:type="dxa"/>
          </w:tcPr>
          <w:p w14:paraId="12AD259D" w14:textId="77777777" w:rsidR="00625553" w:rsidRDefault="00000000">
            <w:pPr>
              <w:pStyle w:val="Compact"/>
            </w:pPr>
            <w:r>
              <w:t>If present, MUST be defined and documented in the CA’s Certificate Policy and/or Certification Practice Statement.</w:t>
            </w:r>
          </w:p>
        </w:tc>
      </w:tr>
      <w:tr w:rsidR="00625553" w14:paraId="79B1FDC8" w14:textId="77777777">
        <w:tc>
          <w:tcPr>
            <w:tcW w:w="2376" w:type="dxa"/>
          </w:tcPr>
          <w:p w14:paraId="70CC9666" w14:textId="77777777" w:rsidR="00625553" w:rsidRDefault="00000000">
            <w:pPr>
              <w:pStyle w:val="Compact"/>
            </w:pPr>
            <w:proofErr w:type="spellStart"/>
            <w:r>
              <w:rPr>
                <w:rStyle w:val="VerbatimChar"/>
              </w:rPr>
              <w:t>policyQualifiers</w:t>
            </w:r>
            <w:proofErr w:type="spellEnd"/>
          </w:p>
        </w:tc>
        <w:tc>
          <w:tcPr>
            <w:tcW w:w="1584" w:type="dxa"/>
          </w:tcPr>
          <w:p w14:paraId="73B2B13A" w14:textId="77777777" w:rsidR="00625553" w:rsidRDefault="00000000">
            <w:pPr>
              <w:pStyle w:val="Compact"/>
            </w:pPr>
            <w:r>
              <w:t>NOT RECOMMENDED</w:t>
            </w:r>
          </w:p>
        </w:tc>
        <w:tc>
          <w:tcPr>
            <w:tcW w:w="3960" w:type="dxa"/>
          </w:tcPr>
          <w:p w14:paraId="2945E6BF"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C61DE0A" w14:textId="77777777" w:rsidR="00625553"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25553">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118FED31" w14:textId="77777777" w:rsidR="00625553"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3B0E8EDA" w14:textId="77777777">
        <w:trPr>
          <w:tblHeader/>
        </w:trPr>
        <w:tc>
          <w:tcPr>
            <w:tcW w:w="2376" w:type="dxa"/>
          </w:tcPr>
          <w:p w14:paraId="598B362F" w14:textId="77777777" w:rsidR="00625553" w:rsidRDefault="00000000">
            <w:pPr>
              <w:pStyle w:val="Compact"/>
            </w:pPr>
            <w:r>
              <w:rPr>
                <w:b/>
                <w:bCs/>
              </w:rPr>
              <w:t>Qualifier ID</w:t>
            </w:r>
          </w:p>
        </w:tc>
        <w:tc>
          <w:tcPr>
            <w:tcW w:w="1584" w:type="dxa"/>
          </w:tcPr>
          <w:p w14:paraId="4CAA8A8E" w14:textId="77777777" w:rsidR="00625553" w:rsidRDefault="00000000">
            <w:pPr>
              <w:pStyle w:val="Compact"/>
            </w:pPr>
            <w:r>
              <w:rPr>
                <w:b/>
                <w:bCs/>
              </w:rPr>
              <w:t>Presence</w:t>
            </w:r>
          </w:p>
        </w:tc>
        <w:tc>
          <w:tcPr>
            <w:tcW w:w="1584" w:type="dxa"/>
          </w:tcPr>
          <w:p w14:paraId="45924F7D" w14:textId="77777777" w:rsidR="00625553" w:rsidRDefault="00000000">
            <w:pPr>
              <w:pStyle w:val="Compact"/>
            </w:pPr>
            <w:r>
              <w:rPr>
                <w:b/>
                <w:bCs/>
              </w:rPr>
              <w:t>Field Type</w:t>
            </w:r>
          </w:p>
        </w:tc>
        <w:tc>
          <w:tcPr>
            <w:tcW w:w="2376" w:type="dxa"/>
          </w:tcPr>
          <w:p w14:paraId="19004973" w14:textId="77777777" w:rsidR="00625553" w:rsidRDefault="00000000">
            <w:pPr>
              <w:pStyle w:val="Compact"/>
            </w:pPr>
            <w:r>
              <w:rPr>
                <w:b/>
                <w:bCs/>
              </w:rPr>
              <w:t>Contents</w:t>
            </w:r>
          </w:p>
        </w:tc>
      </w:tr>
      <w:tr w:rsidR="00625553" w14:paraId="121A18F8" w14:textId="77777777">
        <w:tc>
          <w:tcPr>
            <w:tcW w:w="2376" w:type="dxa"/>
          </w:tcPr>
          <w:p w14:paraId="388B2560" w14:textId="77777777" w:rsidR="00625553" w:rsidRDefault="00000000">
            <w:pPr>
              <w:pStyle w:val="Compact"/>
            </w:pPr>
            <w:r>
              <w:rPr>
                <w:rStyle w:val="VerbatimChar"/>
              </w:rPr>
              <w:t>id-qt-cps</w:t>
            </w:r>
            <w:r>
              <w:t xml:space="preserve"> (OID: 1.3.6.1.5.5.7.2.1)</w:t>
            </w:r>
          </w:p>
        </w:tc>
        <w:tc>
          <w:tcPr>
            <w:tcW w:w="1584" w:type="dxa"/>
          </w:tcPr>
          <w:p w14:paraId="4D25A818" w14:textId="77777777" w:rsidR="00625553" w:rsidRDefault="00000000">
            <w:pPr>
              <w:pStyle w:val="Compact"/>
            </w:pPr>
            <w:r>
              <w:t>MAY</w:t>
            </w:r>
          </w:p>
        </w:tc>
        <w:tc>
          <w:tcPr>
            <w:tcW w:w="1584" w:type="dxa"/>
          </w:tcPr>
          <w:p w14:paraId="38AE80DA" w14:textId="77777777" w:rsidR="00625553" w:rsidRDefault="00000000">
            <w:pPr>
              <w:pStyle w:val="Compact"/>
            </w:pPr>
            <w:r>
              <w:rPr>
                <w:rStyle w:val="VerbatimChar"/>
              </w:rPr>
              <w:t>IA5String</w:t>
            </w:r>
          </w:p>
        </w:tc>
        <w:tc>
          <w:tcPr>
            <w:tcW w:w="2376" w:type="dxa"/>
          </w:tcPr>
          <w:p w14:paraId="199206C3" w14:textId="77777777" w:rsidR="00625553"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625553" w14:paraId="27B719AE" w14:textId="77777777">
        <w:tc>
          <w:tcPr>
            <w:tcW w:w="2376" w:type="dxa"/>
          </w:tcPr>
          <w:p w14:paraId="0E3CA96E" w14:textId="77777777" w:rsidR="00625553" w:rsidRDefault="00000000">
            <w:pPr>
              <w:pStyle w:val="Compact"/>
            </w:pPr>
            <w:r>
              <w:t>Any other qualifier</w:t>
            </w:r>
          </w:p>
        </w:tc>
        <w:tc>
          <w:tcPr>
            <w:tcW w:w="1584" w:type="dxa"/>
          </w:tcPr>
          <w:p w14:paraId="483C9170" w14:textId="77777777" w:rsidR="00625553" w:rsidRDefault="00000000">
            <w:pPr>
              <w:pStyle w:val="Compact"/>
            </w:pPr>
            <w:r>
              <w:t>MUST NOT</w:t>
            </w:r>
          </w:p>
        </w:tc>
        <w:tc>
          <w:tcPr>
            <w:tcW w:w="1584" w:type="dxa"/>
          </w:tcPr>
          <w:p w14:paraId="56A46388" w14:textId="77777777" w:rsidR="00625553" w:rsidRDefault="00000000">
            <w:pPr>
              <w:pStyle w:val="Compact"/>
            </w:pPr>
            <w:r>
              <w:t>-</w:t>
            </w:r>
          </w:p>
        </w:tc>
        <w:tc>
          <w:tcPr>
            <w:tcW w:w="2376" w:type="dxa"/>
          </w:tcPr>
          <w:p w14:paraId="7B8B3D2E" w14:textId="77777777" w:rsidR="00625553" w:rsidRDefault="00000000">
            <w:pPr>
              <w:pStyle w:val="Compact"/>
            </w:pPr>
            <w:r>
              <w:t>-</w:t>
            </w:r>
          </w:p>
        </w:tc>
      </w:tr>
    </w:tbl>
    <w:p w14:paraId="3660E760" w14:textId="77777777" w:rsidR="00625553" w:rsidRDefault="00000000">
      <w:pPr>
        <w:pStyle w:val="Heading5"/>
      </w:pPr>
      <w:bookmarkStart w:id="771" w:name="Xb185935fc96238acab8a8fe7aafa718f47406b5"/>
      <w:bookmarkEnd w:id="770"/>
      <w:r>
        <w:t>7.1.2.7.10 Subscriber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625553" w14:paraId="55CEB6F3" w14:textId="77777777">
        <w:trPr>
          <w:tblHeader/>
        </w:trPr>
        <w:tc>
          <w:tcPr>
            <w:tcW w:w="3168" w:type="dxa"/>
          </w:tcPr>
          <w:p w14:paraId="3E992C6F" w14:textId="77777777" w:rsidR="00625553" w:rsidRDefault="00000000">
            <w:pPr>
              <w:pStyle w:val="Compact"/>
            </w:pPr>
            <w:r>
              <w:rPr>
                <w:b/>
                <w:bCs/>
              </w:rPr>
              <w:t>Key Purpose</w:t>
            </w:r>
          </w:p>
        </w:tc>
        <w:tc>
          <w:tcPr>
            <w:tcW w:w="3168" w:type="dxa"/>
          </w:tcPr>
          <w:p w14:paraId="154A8102" w14:textId="77777777" w:rsidR="00625553" w:rsidRDefault="00000000">
            <w:pPr>
              <w:pStyle w:val="Compact"/>
            </w:pPr>
            <w:r>
              <w:rPr>
                <w:b/>
                <w:bCs/>
              </w:rPr>
              <w:t>OID</w:t>
            </w:r>
          </w:p>
        </w:tc>
        <w:tc>
          <w:tcPr>
            <w:tcW w:w="1584" w:type="dxa"/>
          </w:tcPr>
          <w:p w14:paraId="6643E5AB" w14:textId="77777777" w:rsidR="00625553" w:rsidRDefault="00000000">
            <w:pPr>
              <w:pStyle w:val="Compact"/>
            </w:pPr>
            <w:r>
              <w:rPr>
                <w:b/>
                <w:bCs/>
              </w:rPr>
              <w:t>Presence</w:t>
            </w:r>
          </w:p>
        </w:tc>
      </w:tr>
      <w:tr w:rsidR="00625553" w14:paraId="63205671" w14:textId="77777777">
        <w:tc>
          <w:tcPr>
            <w:tcW w:w="3168" w:type="dxa"/>
          </w:tcPr>
          <w:p w14:paraId="764D5C58"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3168" w:type="dxa"/>
          </w:tcPr>
          <w:p w14:paraId="10DC9488" w14:textId="77777777" w:rsidR="00625553" w:rsidRDefault="00000000">
            <w:pPr>
              <w:pStyle w:val="Compact"/>
            </w:pPr>
            <w:r>
              <w:t>1.3.6.1.5.5.7.3.1</w:t>
            </w:r>
          </w:p>
        </w:tc>
        <w:tc>
          <w:tcPr>
            <w:tcW w:w="1584" w:type="dxa"/>
          </w:tcPr>
          <w:p w14:paraId="793AE2EB" w14:textId="77777777" w:rsidR="00625553" w:rsidRDefault="00000000">
            <w:pPr>
              <w:pStyle w:val="Compact"/>
            </w:pPr>
            <w:r>
              <w:t>MUST</w:t>
            </w:r>
          </w:p>
        </w:tc>
      </w:tr>
      <w:tr w:rsidR="00625553" w14:paraId="013FBBB3" w14:textId="77777777">
        <w:tc>
          <w:tcPr>
            <w:tcW w:w="3168" w:type="dxa"/>
          </w:tcPr>
          <w:p w14:paraId="6AA11DAA"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3168" w:type="dxa"/>
          </w:tcPr>
          <w:p w14:paraId="41FC032F" w14:textId="77777777" w:rsidR="00625553" w:rsidRDefault="00000000">
            <w:pPr>
              <w:pStyle w:val="Compact"/>
            </w:pPr>
            <w:r>
              <w:t>1.3.6.1.5.5.7.3.2</w:t>
            </w:r>
          </w:p>
        </w:tc>
        <w:tc>
          <w:tcPr>
            <w:tcW w:w="1584" w:type="dxa"/>
          </w:tcPr>
          <w:p w14:paraId="7C1308A6" w14:textId="77777777" w:rsidR="00625553" w:rsidRDefault="00000000">
            <w:pPr>
              <w:pStyle w:val="Compact"/>
            </w:pPr>
            <w:r>
              <w:t>MAY</w:t>
            </w:r>
          </w:p>
        </w:tc>
      </w:tr>
      <w:tr w:rsidR="00625553" w14:paraId="649C80E9" w14:textId="77777777">
        <w:tc>
          <w:tcPr>
            <w:tcW w:w="3168" w:type="dxa"/>
          </w:tcPr>
          <w:p w14:paraId="05106B04"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3168" w:type="dxa"/>
          </w:tcPr>
          <w:p w14:paraId="61E639A4" w14:textId="77777777" w:rsidR="00625553" w:rsidRDefault="00000000">
            <w:pPr>
              <w:pStyle w:val="Compact"/>
            </w:pPr>
            <w:r>
              <w:t>1.3.6.1.5.5.7.3.3</w:t>
            </w:r>
          </w:p>
        </w:tc>
        <w:tc>
          <w:tcPr>
            <w:tcW w:w="1584" w:type="dxa"/>
          </w:tcPr>
          <w:p w14:paraId="583E2EF6" w14:textId="77777777" w:rsidR="00625553" w:rsidRDefault="00000000">
            <w:pPr>
              <w:pStyle w:val="Compact"/>
            </w:pPr>
            <w:r>
              <w:t>MUST NOT</w:t>
            </w:r>
          </w:p>
        </w:tc>
      </w:tr>
      <w:tr w:rsidR="00625553" w14:paraId="3C570C04" w14:textId="77777777">
        <w:tc>
          <w:tcPr>
            <w:tcW w:w="3168" w:type="dxa"/>
          </w:tcPr>
          <w:p w14:paraId="630A59E9"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3168" w:type="dxa"/>
          </w:tcPr>
          <w:p w14:paraId="1F2835BC" w14:textId="77777777" w:rsidR="00625553" w:rsidRDefault="00000000">
            <w:pPr>
              <w:pStyle w:val="Compact"/>
            </w:pPr>
            <w:r>
              <w:t>1.3.6.1.5.5.7.3.4</w:t>
            </w:r>
          </w:p>
        </w:tc>
        <w:tc>
          <w:tcPr>
            <w:tcW w:w="1584" w:type="dxa"/>
          </w:tcPr>
          <w:p w14:paraId="64A22AF6" w14:textId="77777777" w:rsidR="00625553" w:rsidRDefault="00000000">
            <w:pPr>
              <w:pStyle w:val="Compact"/>
            </w:pPr>
            <w:r>
              <w:t>MUST NOT</w:t>
            </w:r>
          </w:p>
        </w:tc>
      </w:tr>
      <w:tr w:rsidR="00625553" w14:paraId="1A6D3F97" w14:textId="77777777">
        <w:tc>
          <w:tcPr>
            <w:tcW w:w="3168" w:type="dxa"/>
          </w:tcPr>
          <w:p w14:paraId="7274B776"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3168" w:type="dxa"/>
          </w:tcPr>
          <w:p w14:paraId="02AF2B0C" w14:textId="77777777" w:rsidR="00625553" w:rsidRDefault="00000000">
            <w:pPr>
              <w:pStyle w:val="Compact"/>
            </w:pPr>
            <w:r>
              <w:t>1.3.6.1.5.5.7.3.8</w:t>
            </w:r>
          </w:p>
        </w:tc>
        <w:tc>
          <w:tcPr>
            <w:tcW w:w="1584" w:type="dxa"/>
          </w:tcPr>
          <w:p w14:paraId="15132488" w14:textId="77777777" w:rsidR="00625553" w:rsidRDefault="00000000">
            <w:pPr>
              <w:pStyle w:val="Compact"/>
            </w:pPr>
            <w:r>
              <w:t>MUST NOT</w:t>
            </w:r>
          </w:p>
        </w:tc>
      </w:tr>
      <w:tr w:rsidR="00625553" w14:paraId="290B9422" w14:textId="77777777">
        <w:tc>
          <w:tcPr>
            <w:tcW w:w="3168" w:type="dxa"/>
          </w:tcPr>
          <w:p w14:paraId="6C2D4797"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20204D7D" w14:textId="77777777" w:rsidR="00625553" w:rsidRDefault="00000000">
            <w:pPr>
              <w:pStyle w:val="Compact"/>
            </w:pPr>
            <w:r>
              <w:t>1.3.6.1.5.5.7.3.9</w:t>
            </w:r>
          </w:p>
        </w:tc>
        <w:tc>
          <w:tcPr>
            <w:tcW w:w="1584" w:type="dxa"/>
          </w:tcPr>
          <w:p w14:paraId="124981F7" w14:textId="77777777" w:rsidR="00625553" w:rsidRDefault="00000000">
            <w:pPr>
              <w:pStyle w:val="Compact"/>
            </w:pPr>
            <w:r>
              <w:t>MUST NOT</w:t>
            </w:r>
          </w:p>
        </w:tc>
      </w:tr>
      <w:tr w:rsidR="00625553" w14:paraId="5DE8C999" w14:textId="77777777">
        <w:tc>
          <w:tcPr>
            <w:tcW w:w="3168" w:type="dxa"/>
          </w:tcPr>
          <w:p w14:paraId="3C3EA70E" w14:textId="77777777" w:rsidR="00625553" w:rsidRDefault="00000000">
            <w:pPr>
              <w:pStyle w:val="Compact"/>
            </w:pPr>
            <w:proofErr w:type="spellStart"/>
            <w:r>
              <w:rPr>
                <w:rStyle w:val="VerbatimChar"/>
              </w:rPr>
              <w:t>anyExtendedKeyUsage</w:t>
            </w:r>
            <w:proofErr w:type="spellEnd"/>
          </w:p>
        </w:tc>
        <w:tc>
          <w:tcPr>
            <w:tcW w:w="3168" w:type="dxa"/>
          </w:tcPr>
          <w:p w14:paraId="4A9BA199" w14:textId="77777777" w:rsidR="00625553" w:rsidRDefault="00000000">
            <w:pPr>
              <w:pStyle w:val="Compact"/>
            </w:pPr>
            <w:r>
              <w:t>2.5.29.37.0</w:t>
            </w:r>
          </w:p>
        </w:tc>
        <w:tc>
          <w:tcPr>
            <w:tcW w:w="1584" w:type="dxa"/>
          </w:tcPr>
          <w:p w14:paraId="4F93386F" w14:textId="77777777" w:rsidR="00625553" w:rsidRDefault="00000000">
            <w:pPr>
              <w:pStyle w:val="Compact"/>
            </w:pPr>
            <w:r>
              <w:t>MUST NOT</w:t>
            </w:r>
          </w:p>
        </w:tc>
      </w:tr>
      <w:tr w:rsidR="00625553" w14:paraId="5C6FCBF5" w14:textId="77777777">
        <w:tc>
          <w:tcPr>
            <w:tcW w:w="3168" w:type="dxa"/>
          </w:tcPr>
          <w:p w14:paraId="468AD32A" w14:textId="77777777" w:rsidR="00625553" w:rsidRDefault="00000000">
            <w:pPr>
              <w:pStyle w:val="Compact"/>
            </w:pPr>
            <w:proofErr w:type="spellStart"/>
            <w:r>
              <w:t>Precertificate</w:t>
            </w:r>
            <w:proofErr w:type="spellEnd"/>
            <w:r>
              <w:t xml:space="preserve"> Signing Certificate</w:t>
            </w:r>
          </w:p>
        </w:tc>
        <w:tc>
          <w:tcPr>
            <w:tcW w:w="3168" w:type="dxa"/>
          </w:tcPr>
          <w:p w14:paraId="56D3D144" w14:textId="77777777" w:rsidR="00625553" w:rsidRDefault="00000000">
            <w:pPr>
              <w:pStyle w:val="Compact"/>
            </w:pPr>
            <w:r>
              <w:t>1.3.6.1.4.1.11129.2.4.4</w:t>
            </w:r>
          </w:p>
        </w:tc>
        <w:tc>
          <w:tcPr>
            <w:tcW w:w="1584" w:type="dxa"/>
          </w:tcPr>
          <w:p w14:paraId="171003D5" w14:textId="77777777" w:rsidR="00625553" w:rsidRDefault="00000000">
            <w:pPr>
              <w:pStyle w:val="Compact"/>
            </w:pPr>
            <w:r>
              <w:t>MUST NOT</w:t>
            </w:r>
          </w:p>
        </w:tc>
      </w:tr>
      <w:tr w:rsidR="00625553" w14:paraId="5DEB116B" w14:textId="77777777">
        <w:tc>
          <w:tcPr>
            <w:tcW w:w="3168" w:type="dxa"/>
          </w:tcPr>
          <w:p w14:paraId="47F05E14" w14:textId="77777777" w:rsidR="00625553" w:rsidRDefault="00000000">
            <w:pPr>
              <w:pStyle w:val="Compact"/>
            </w:pPr>
            <w:r>
              <w:t>Any other value</w:t>
            </w:r>
          </w:p>
        </w:tc>
        <w:tc>
          <w:tcPr>
            <w:tcW w:w="3168" w:type="dxa"/>
          </w:tcPr>
          <w:p w14:paraId="6B560A91" w14:textId="77777777" w:rsidR="00625553" w:rsidRDefault="00000000">
            <w:pPr>
              <w:pStyle w:val="Compact"/>
            </w:pPr>
            <w:r>
              <w:t>-</w:t>
            </w:r>
          </w:p>
        </w:tc>
        <w:tc>
          <w:tcPr>
            <w:tcW w:w="1584" w:type="dxa"/>
          </w:tcPr>
          <w:p w14:paraId="5EE04CB1" w14:textId="77777777" w:rsidR="00625553" w:rsidRDefault="00000000">
            <w:pPr>
              <w:pStyle w:val="Compact"/>
            </w:pPr>
            <w:r>
              <w:t>NOT RECOMMENDED</w:t>
            </w:r>
          </w:p>
        </w:tc>
      </w:tr>
    </w:tbl>
    <w:p w14:paraId="1E081E06" w14:textId="77777777" w:rsidR="00625553" w:rsidRDefault="00000000">
      <w:pPr>
        <w:pStyle w:val="Heading5"/>
      </w:pPr>
      <w:bookmarkStart w:id="772" w:name="X74498c18a0d42e29eace6245aa51720e6e5016d"/>
      <w:bookmarkEnd w:id="771"/>
      <w:r>
        <w:t>7.1.2.7.11 Subscriber Certificate Key Usage</w:t>
      </w:r>
    </w:p>
    <w:p w14:paraId="38749217" w14:textId="77777777" w:rsidR="00625553" w:rsidRDefault="00000000">
      <w:pPr>
        <w:pStyle w:val="FirstParagraph"/>
      </w:pPr>
      <w:r>
        <w:t xml:space="preserve">The acceptable Key Usage values vary based on whether the Certificate’s </w:t>
      </w:r>
      <w:proofErr w:type="spellStart"/>
      <w:r>
        <w:rPr>
          <w:rStyle w:val="VerbatimChar"/>
        </w:rPr>
        <w:t>subjectPublicKeyInfo</w:t>
      </w:r>
      <w:proofErr w:type="spellEnd"/>
      <w:r>
        <w:t xml:space="preserve"> identifies an RSA public key or an ECC public key. CAs MUST ensure the Key Usage is appropriate for the Certificate Public Key.</w:t>
      </w:r>
    </w:p>
    <w:p w14:paraId="6B1541E3" w14:textId="77777777" w:rsidR="00625553" w:rsidRDefault="00000000">
      <w:pPr>
        <w:pStyle w:val="TableCaption"/>
      </w:pPr>
      <w:r>
        <w:lastRenderedPageBreak/>
        <w:t>Key Usage for RSA Public Keys</w:t>
      </w:r>
    </w:p>
    <w:tbl>
      <w:tblPr>
        <w:tblStyle w:val="Table"/>
        <w:tblW w:w="0" w:type="auto"/>
        <w:tblLook w:val="0020" w:firstRow="1" w:lastRow="0" w:firstColumn="0" w:lastColumn="0" w:noHBand="0" w:noVBand="0"/>
      </w:tblPr>
      <w:tblGrid>
        <w:gridCol w:w="2328"/>
        <w:gridCol w:w="1240"/>
        <w:gridCol w:w="2424"/>
      </w:tblGrid>
      <w:tr w:rsidR="00625553" w14:paraId="1BB0386A" w14:textId="77777777">
        <w:trPr>
          <w:tblHeader/>
        </w:trPr>
        <w:tc>
          <w:tcPr>
            <w:tcW w:w="0" w:type="auto"/>
          </w:tcPr>
          <w:p w14:paraId="298D90E3" w14:textId="77777777" w:rsidR="00625553" w:rsidRDefault="00000000">
            <w:pPr>
              <w:pStyle w:val="Compact"/>
            </w:pPr>
            <w:r>
              <w:rPr>
                <w:b/>
                <w:bCs/>
              </w:rPr>
              <w:t>Key Usage</w:t>
            </w:r>
          </w:p>
        </w:tc>
        <w:tc>
          <w:tcPr>
            <w:tcW w:w="0" w:type="auto"/>
          </w:tcPr>
          <w:p w14:paraId="36FC0BD6" w14:textId="77777777" w:rsidR="00625553" w:rsidRDefault="00000000">
            <w:pPr>
              <w:pStyle w:val="Compact"/>
            </w:pPr>
            <w:r>
              <w:rPr>
                <w:b/>
                <w:bCs/>
              </w:rPr>
              <w:t>Permitted</w:t>
            </w:r>
          </w:p>
        </w:tc>
        <w:tc>
          <w:tcPr>
            <w:tcW w:w="0" w:type="auto"/>
          </w:tcPr>
          <w:p w14:paraId="7E5EF37F" w14:textId="77777777" w:rsidR="00625553" w:rsidRDefault="00000000">
            <w:pPr>
              <w:pStyle w:val="Compact"/>
            </w:pPr>
            <w:r>
              <w:rPr>
                <w:b/>
                <w:bCs/>
              </w:rPr>
              <w:t>Required</w:t>
            </w:r>
          </w:p>
        </w:tc>
      </w:tr>
      <w:tr w:rsidR="00625553" w14:paraId="009BF705" w14:textId="77777777">
        <w:tc>
          <w:tcPr>
            <w:tcW w:w="0" w:type="auto"/>
          </w:tcPr>
          <w:p w14:paraId="5270F5ED" w14:textId="77777777" w:rsidR="00625553" w:rsidRDefault="00000000">
            <w:pPr>
              <w:pStyle w:val="Compact"/>
            </w:pPr>
            <w:proofErr w:type="spellStart"/>
            <w:r>
              <w:rPr>
                <w:rStyle w:val="VerbatimChar"/>
              </w:rPr>
              <w:t>digitalSignature</w:t>
            </w:r>
            <w:proofErr w:type="spellEnd"/>
          </w:p>
        </w:tc>
        <w:tc>
          <w:tcPr>
            <w:tcW w:w="0" w:type="auto"/>
          </w:tcPr>
          <w:p w14:paraId="52976082" w14:textId="77777777" w:rsidR="00625553" w:rsidRDefault="00000000">
            <w:pPr>
              <w:pStyle w:val="Compact"/>
            </w:pPr>
            <w:r>
              <w:t>Y</w:t>
            </w:r>
          </w:p>
        </w:tc>
        <w:tc>
          <w:tcPr>
            <w:tcW w:w="0" w:type="auto"/>
          </w:tcPr>
          <w:p w14:paraId="145E4C26" w14:textId="77777777" w:rsidR="00625553" w:rsidRDefault="00000000">
            <w:pPr>
              <w:pStyle w:val="Compact"/>
            </w:pPr>
            <w:r>
              <w:t>SHOULD</w:t>
            </w:r>
          </w:p>
        </w:tc>
      </w:tr>
      <w:tr w:rsidR="00625553" w14:paraId="66DCBD02" w14:textId="77777777">
        <w:tc>
          <w:tcPr>
            <w:tcW w:w="0" w:type="auto"/>
          </w:tcPr>
          <w:p w14:paraId="7A602A8B" w14:textId="77777777" w:rsidR="00625553" w:rsidRDefault="00000000">
            <w:pPr>
              <w:pStyle w:val="Compact"/>
            </w:pPr>
            <w:proofErr w:type="spellStart"/>
            <w:r>
              <w:rPr>
                <w:rStyle w:val="VerbatimChar"/>
              </w:rPr>
              <w:t>nonRepudiation</w:t>
            </w:r>
            <w:proofErr w:type="spellEnd"/>
          </w:p>
        </w:tc>
        <w:tc>
          <w:tcPr>
            <w:tcW w:w="0" w:type="auto"/>
          </w:tcPr>
          <w:p w14:paraId="564D0B62" w14:textId="77777777" w:rsidR="00625553" w:rsidRDefault="00000000">
            <w:pPr>
              <w:pStyle w:val="Compact"/>
            </w:pPr>
            <w:r>
              <w:t>N</w:t>
            </w:r>
          </w:p>
        </w:tc>
        <w:tc>
          <w:tcPr>
            <w:tcW w:w="0" w:type="auto"/>
          </w:tcPr>
          <w:p w14:paraId="64BAA1C4" w14:textId="77777777" w:rsidR="00625553" w:rsidRDefault="00000000">
            <w:pPr>
              <w:pStyle w:val="Compact"/>
            </w:pPr>
            <w:r>
              <w:t>–</w:t>
            </w:r>
          </w:p>
        </w:tc>
      </w:tr>
      <w:tr w:rsidR="00625553" w14:paraId="1F1197FF" w14:textId="77777777">
        <w:tc>
          <w:tcPr>
            <w:tcW w:w="0" w:type="auto"/>
          </w:tcPr>
          <w:p w14:paraId="3D4BE9A4" w14:textId="77777777" w:rsidR="00625553" w:rsidRDefault="00000000">
            <w:pPr>
              <w:pStyle w:val="Compact"/>
            </w:pPr>
            <w:proofErr w:type="spellStart"/>
            <w:r>
              <w:rPr>
                <w:rStyle w:val="VerbatimChar"/>
              </w:rPr>
              <w:t>keyEncipherment</w:t>
            </w:r>
            <w:proofErr w:type="spellEnd"/>
          </w:p>
        </w:tc>
        <w:tc>
          <w:tcPr>
            <w:tcW w:w="0" w:type="auto"/>
          </w:tcPr>
          <w:p w14:paraId="244F1258" w14:textId="77777777" w:rsidR="00625553" w:rsidRDefault="00000000">
            <w:pPr>
              <w:pStyle w:val="Compact"/>
            </w:pPr>
            <w:r>
              <w:t>Y</w:t>
            </w:r>
          </w:p>
        </w:tc>
        <w:tc>
          <w:tcPr>
            <w:tcW w:w="0" w:type="auto"/>
          </w:tcPr>
          <w:p w14:paraId="087F84AD" w14:textId="77777777" w:rsidR="00625553" w:rsidRDefault="00000000">
            <w:pPr>
              <w:pStyle w:val="Compact"/>
            </w:pPr>
            <w:r>
              <w:t>MAY</w:t>
            </w:r>
          </w:p>
        </w:tc>
      </w:tr>
      <w:tr w:rsidR="00625553" w14:paraId="5105100B" w14:textId="77777777">
        <w:tc>
          <w:tcPr>
            <w:tcW w:w="0" w:type="auto"/>
          </w:tcPr>
          <w:p w14:paraId="0100DF7E" w14:textId="77777777" w:rsidR="00625553" w:rsidRDefault="00000000">
            <w:pPr>
              <w:pStyle w:val="Compact"/>
            </w:pPr>
            <w:proofErr w:type="spellStart"/>
            <w:r>
              <w:rPr>
                <w:rStyle w:val="VerbatimChar"/>
              </w:rPr>
              <w:t>dataEncipherment</w:t>
            </w:r>
            <w:proofErr w:type="spellEnd"/>
          </w:p>
        </w:tc>
        <w:tc>
          <w:tcPr>
            <w:tcW w:w="0" w:type="auto"/>
          </w:tcPr>
          <w:p w14:paraId="198A8DB0" w14:textId="77777777" w:rsidR="00625553" w:rsidRDefault="00000000">
            <w:pPr>
              <w:pStyle w:val="Compact"/>
            </w:pPr>
            <w:r>
              <w:t>Y</w:t>
            </w:r>
          </w:p>
        </w:tc>
        <w:tc>
          <w:tcPr>
            <w:tcW w:w="0" w:type="auto"/>
          </w:tcPr>
          <w:p w14:paraId="736A5328" w14:textId="77777777" w:rsidR="00625553" w:rsidRDefault="00000000">
            <w:pPr>
              <w:pStyle w:val="Compact"/>
            </w:pPr>
            <w:r>
              <w:t>NOT RECOMMENDED</w:t>
            </w:r>
          </w:p>
        </w:tc>
      </w:tr>
      <w:tr w:rsidR="00625553" w14:paraId="4FF95BF5" w14:textId="77777777">
        <w:tc>
          <w:tcPr>
            <w:tcW w:w="0" w:type="auto"/>
          </w:tcPr>
          <w:p w14:paraId="4A454472" w14:textId="77777777" w:rsidR="00625553" w:rsidRDefault="00000000">
            <w:pPr>
              <w:pStyle w:val="Compact"/>
            </w:pPr>
            <w:proofErr w:type="spellStart"/>
            <w:r>
              <w:rPr>
                <w:rStyle w:val="VerbatimChar"/>
              </w:rPr>
              <w:t>keyAgreement</w:t>
            </w:r>
            <w:proofErr w:type="spellEnd"/>
          </w:p>
        </w:tc>
        <w:tc>
          <w:tcPr>
            <w:tcW w:w="0" w:type="auto"/>
          </w:tcPr>
          <w:p w14:paraId="5E5FAA12" w14:textId="77777777" w:rsidR="00625553" w:rsidRDefault="00000000">
            <w:pPr>
              <w:pStyle w:val="Compact"/>
            </w:pPr>
            <w:r>
              <w:t>N</w:t>
            </w:r>
          </w:p>
        </w:tc>
        <w:tc>
          <w:tcPr>
            <w:tcW w:w="0" w:type="auto"/>
          </w:tcPr>
          <w:p w14:paraId="170C5A85" w14:textId="77777777" w:rsidR="00625553" w:rsidRDefault="00000000">
            <w:pPr>
              <w:pStyle w:val="Compact"/>
            </w:pPr>
            <w:r>
              <w:t>–</w:t>
            </w:r>
          </w:p>
        </w:tc>
      </w:tr>
      <w:tr w:rsidR="00625553" w14:paraId="74F417A5" w14:textId="77777777">
        <w:tc>
          <w:tcPr>
            <w:tcW w:w="0" w:type="auto"/>
          </w:tcPr>
          <w:p w14:paraId="2C49B653" w14:textId="77777777" w:rsidR="00625553" w:rsidRDefault="00000000">
            <w:pPr>
              <w:pStyle w:val="Compact"/>
            </w:pPr>
            <w:proofErr w:type="spellStart"/>
            <w:r>
              <w:rPr>
                <w:rStyle w:val="VerbatimChar"/>
              </w:rPr>
              <w:t>keyCertSign</w:t>
            </w:r>
            <w:proofErr w:type="spellEnd"/>
          </w:p>
        </w:tc>
        <w:tc>
          <w:tcPr>
            <w:tcW w:w="0" w:type="auto"/>
          </w:tcPr>
          <w:p w14:paraId="22E44C58" w14:textId="77777777" w:rsidR="00625553" w:rsidRDefault="00000000">
            <w:pPr>
              <w:pStyle w:val="Compact"/>
            </w:pPr>
            <w:r>
              <w:t>N</w:t>
            </w:r>
          </w:p>
        </w:tc>
        <w:tc>
          <w:tcPr>
            <w:tcW w:w="0" w:type="auto"/>
          </w:tcPr>
          <w:p w14:paraId="2B519CAB" w14:textId="77777777" w:rsidR="00625553" w:rsidRDefault="00000000">
            <w:pPr>
              <w:pStyle w:val="Compact"/>
            </w:pPr>
            <w:r>
              <w:t>–</w:t>
            </w:r>
          </w:p>
        </w:tc>
      </w:tr>
      <w:tr w:rsidR="00625553" w14:paraId="1CF300F3" w14:textId="77777777">
        <w:tc>
          <w:tcPr>
            <w:tcW w:w="0" w:type="auto"/>
          </w:tcPr>
          <w:p w14:paraId="533C18BD" w14:textId="77777777" w:rsidR="00625553" w:rsidRDefault="00000000">
            <w:pPr>
              <w:pStyle w:val="Compact"/>
            </w:pPr>
            <w:proofErr w:type="spellStart"/>
            <w:r>
              <w:rPr>
                <w:rStyle w:val="VerbatimChar"/>
              </w:rPr>
              <w:t>cRLSign</w:t>
            </w:r>
            <w:proofErr w:type="spellEnd"/>
          </w:p>
        </w:tc>
        <w:tc>
          <w:tcPr>
            <w:tcW w:w="0" w:type="auto"/>
          </w:tcPr>
          <w:p w14:paraId="438DF7FB" w14:textId="77777777" w:rsidR="00625553" w:rsidRDefault="00000000">
            <w:pPr>
              <w:pStyle w:val="Compact"/>
            </w:pPr>
            <w:r>
              <w:t>N</w:t>
            </w:r>
          </w:p>
        </w:tc>
        <w:tc>
          <w:tcPr>
            <w:tcW w:w="0" w:type="auto"/>
          </w:tcPr>
          <w:p w14:paraId="386F328C" w14:textId="77777777" w:rsidR="00625553" w:rsidRDefault="00000000">
            <w:pPr>
              <w:pStyle w:val="Compact"/>
            </w:pPr>
            <w:r>
              <w:t>–</w:t>
            </w:r>
          </w:p>
        </w:tc>
      </w:tr>
      <w:tr w:rsidR="00625553" w14:paraId="45E980E8" w14:textId="77777777">
        <w:tc>
          <w:tcPr>
            <w:tcW w:w="0" w:type="auto"/>
          </w:tcPr>
          <w:p w14:paraId="317826D2" w14:textId="77777777" w:rsidR="00625553" w:rsidRDefault="00000000">
            <w:pPr>
              <w:pStyle w:val="Compact"/>
            </w:pPr>
            <w:proofErr w:type="spellStart"/>
            <w:r>
              <w:rPr>
                <w:rStyle w:val="VerbatimChar"/>
              </w:rPr>
              <w:t>encipherOnly</w:t>
            </w:r>
            <w:proofErr w:type="spellEnd"/>
          </w:p>
        </w:tc>
        <w:tc>
          <w:tcPr>
            <w:tcW w:w="0" w:type="auto"/>
          </w:tcPr>
          <w:p w14:paraId="69761722" w14:textId="77777777" w:rsidR="00625553" w:rsidRDefault="00000000">
            <w:pPr>
              <w:pStyle w:val="Compact"/>
            </w:pPr>
            <w:r>
              <w:t>N</w:t>
            </w:r>
          </w:p>
        </w:tc>
        <w:tc>
          <w:tcPr>
            <w:tcW w:w="0" w:type="auto"/>
          </w:tcPr>
          <w:p w14:paraId="7262732D" w14:textId="77777777" w:rsidR="00625553" w:rsidRDefault="00000000">
            <w:pPr>
              <w:pStyle w:val="Compact"/>
            </w:pPr>
            <w:r>
              <w:t>–</w:t>
            </w:r>
          </w:p>
        </w:tc>
      </w:tr>
      <w:tr w:rsidR="00625553" w14:paraId="412E3923" w14:textId="77777777">
        <w:tc>
          <w:tcPr>
            <w:tcW w:w="0" w:type="auto"/>
          </w:tcPr>
          <w:p w14:paraId="2A030BFD" w14:textId="77777777" w:rsidR="00625553" w:rsidRDefault="00000000">
            <w:pPr>
              <w:pStyle w:val="Compact"/>
            </w:pPr>
            <w:proofErr w:type="spellStart"/>
            <w:r>
              <w:rPr>
                <w:rStyle w:val="VerbatimChar"/>
              </w:rPr>
              <w:t>decipherOnly</w:t>
            </w:r>
            <w:proofErr w:type="spellEnd"/>
          </w:p>
        </w:tc>
        <w:tc>
          <w:tcPr>
            <w:tcW w:w="0" w:type="auto"/>
          </w:tcPr>
          <w:p w14:paraId="51EFBC3B" w14:textId="77777777" w:rsidR="00625553" w:rsidRDefault="00000000">
            <w:pPr>
              <w:pStyle w:val="Compact"/>
            </w:pPr>
            <w:r>
              <w:t>N</w:t>
            </w:r>
          </w:p>
        </w:tc>
        <w:tc>
          <w:tcPr>
            <w:tcW w:w="0" w:type="auto"/>
          </w:tcPr>
          <w:p w14:paraId="7514FCAC" w14:textId="77777777" w:rsidR="00625553" w:rsidRDefault="00000000">
            <w:pPr>
              <w:pStyle w:val="Compact"/>
            </w:pPr>
            <w:r>
              <w:t>–</w:t>
            </w:r>
          </w:p>
        </w:tc>
      </w:tr>
    </w:tbl>
    <w:p w14:paraId="2552C7DC" w14:textId="77777777" w:rsidR="00625553" w:rsidRDefault="00000000">
      <w:pPr>
        <w:pStyle w:val="BodyText"/>
      </w:pPr>
      <w:r>
        <w:rPr>
          <w:b/>
          <w:bCs/>
        </w:rPr>
        <w:t>Note</w:t>
      </w:r>
      <w:r>
        <w:t xml:space="preserve">: At least one Key Usage MUST be set for RSA Public Keys. The </w:t>
      </w:r>
      <w:proofErr w:type="spellStart"/>
      <w:r>
        <w:rPr>
          <w:rStyle w:val="VerbatimChar"/>
        </w:rPr>
        <w:t>digitalSignature</w:t>
      </w:r>
      <w:proofErr w:type="spellEnd"/>
      <w:r>
        <w:t xml:space="preserve"> bit is REQUIRED for use with modern protocols, such as TLS 1.3, and secure </w:t>
      </w:r>
      <w:proofErr w:type="spellStart"/>
      <w:r>
        <w:t>ciphersuites</w:t>
      </w:r>
      <w:proofErr w:type="spellEnd"/>
      <w:r>
        <w:t xml:space="preserve">, while the </w:t>
      </w:r>
      <w:proofErr w:type="spellStart"/>
      <w:r>
        <w:rPr>
          <w:rStyle w:val="VerbatimChar"/>
        </w:rPr>
        <w:t>keyEncipherment</w:t>
      </w:r>
      <w:proofErr w:type="spellEnd"/>
      <w:r>
        <w:t xml:space="preserve"> bit MAY be asserted to support older protocols, such as TLS 1.2, when using insecure </w:t>
      </w:r>
      <w:proofErr w:type="spellStart"/>
      <w:r>
        <w:t>ciphersuites</w:t>
      </w:r>
      <w:proofErr w:type="spellEnd"/>
      <w:r>
        <w:t xml:space="preserve">. Subscribers MAY wish to ensure key separation to limit the risk from such legacy protocols, and thus a CA MAY issue a Subscriber certificate that only asserts the </w:t>
      </w:r>
      <w:proofErr w:type="spellStart"/>
      <w:r>
        <w:rPr>
          <w:rStyle w:val="VerbatimChar"/>
        </w:rPr>
        <w:t>keyEncipherment</w:t>
      </w:r>
      <w:proofErr w:type="spellEnd"/>
      <w:r>
        <w:t xml:space="preserve"> bit. For most Subscribers, the </w:t>
      </w:r>
      <w:proofErr w:type="spellStart"/>
      <w:r>
        <w:rPr>
          <w:rStyle w:val="VerbatimChar"/>
        </w:rPr>
        <w:t>digitalSignature</w:t>
      </w:r>
      <w:proofErr w:type="spellEnd"/>
      <w:r>
        <w:t xml:space="preserve"> bit is sufficient, while Subscribers that want to mix insecure and secure </w:t>
      </w:r>
      <w:proofErr w:type="spellStart"/>
      <w:r>
        <w:t>ciphersuites</w:t>
      </w:r>
      <w:proofErr w:type="spellEnd"/>
      <w:r>
        <w:t xml:space="preserve"> with the same algorithm may choose to assert both </w:t>
      </w:r>
      <w:proofErr w:type="spellStart"/>
      <w:r>
        <w:rPr>
          <w:rStyle w:val="VerbatimChar"/>
        </w:rPr>
        <w:t>digitalSignature</w:t>
      </w:r>
      <w:proofErr w:type="spellEnd"/>
      <w:r>
        <w:t xml:space="preserve"> and </w:t>
      </w:r>
      <w:proofErr w:type="spellStart"/>
      <w:r>
        <w:rPr>
          <w:rStyle w:val="VerbatimChar"/>
        </w:rPr>
        <w:t>keyEncipherment</w:t>
      </w:r>
      <w:proofErr w:type="spellEnd"/>
      <w:r>
        <w:t xml:space="preserve"> within the same certificate, although this is NOT RECOMMENDED. The </w:t>
      </w:r>
      <w:proofErr w:type="spellStart"/>
      <w:r>
        <w:rPr>
          <w:rStyle w:val="VerbatimChar"/>
        </w:rPr>
        <w:t>dataEncipherment</w:t>
      </w:r>
      <w:proofErr w:type="spellEnd"/>
      <w:r>
        <w:t xml:space="preserve"> bit is currently permitted, although setting it is NOT RECOMMENDED, as it is a Pending Prohibition (https://github.com/cabforum/servercert/issues/384).</w:t>
      </w:r>
    </w:p>
    <w:p w14:paraId="73CA1C15" w14:textId="77777777" w:rsidR="00625553" w:rsidRDefault="00000000">
      <w:pPr>
        <w:pStyle w:val="TableCaption"/>
      </w:pPr>
      <w:r>
        <w:t>Key Usage for ECC Public Keys</w:t>
      </w:r>
    </w:p>
    <w:tbl>
      <w:tblPr>
        <w:tblStyle w:val="Table"/>
        <w:tblW w:w="0" w:type="auto"/>
        <w:tblLook w:val="0020" w:firstRow="1" w:lastRow="0" w:firstColumn="0" w:lastColumn="0" w:noHBand="0" w:noVBand="0"/>
      </w:tblPr>
      <w:tblGrid>
        <w:gridCol w:w="2328"/>
        <w:gridCol w:w="1240"/>
        <w:gridCol w:w="2424"/>
      </w:tblGrid>
      <w:tr w:rsidR="00625553" w14:paraId="6E671677" w14:textId="77777777">
        <w:trPr>
          <w:tblHeader/>
        </w:trPr>
        <w:tc>
          <w:tcPr>
            <w:tcW w:w="0" w:type="auto"/>
          </w:tcPr>
          <w:p w14:paraId="2BA457AD" w14:textId="77777777" w:rsidR="00625553" w:rsidRDefault="00000000">
            <w:pPr>
              <w:pStyle w:val="Compact"/>
            </w:pPr>
            <w:r>
              <w:rPr>
                <w:b/>
                <w:bCs/>
              </w:rPr>
              <w:t>Key Usage</w:t>
            </w:r>
          </w:p>
        </w:tc>
        <w:tc>
          <w:tcPr>
            <w:tcW w:w="0" w:type="auto"/>
          </w:tcPr>
          <w:p w14:paraId="5AC46009" w14:textId="77777777" w:rsidR="00625553" w:rsidRDefault="00000000">
            <w:pPr>
              <w:pStyle w:val="Compact"/>
            </w:pPr>
            <w:r>
              <w:rPr>
                <w:b/>
                <w:bCs/>
              </w:rPr>
              <w:t>Permitted</w:t>
            </w:r>
          </w:p>
        </w:tc>
        <w:tc>
          <w:tcPr>
            <w:tcW w:w="0" w:type="auto"/>
          </w:tcPr>
          <w:p w14:paraId="3AA53175" w14:textId="77777777" w:rsidR="00625553" w:rsidRDefault="00000000">
            <w:pPr>
              <w:pStyle w:val="Compact"/>
            </w:pPr>
            <w:r>
              <w:rPr>
                <w:b/>
                <w:bCs/>
              </w:rPr>
              <w:t>Required</w:t>
            </w:r>
          </w:p>
        </w:tc>
      </w:tr>
      <w:tr w:rsidR="00625553" w14:paraId="6193E2D1" w14:textId="77777777">
        <w:tc>
          <w:tcPr>
            <w:tcW w:w="0" w:type="auto"/>
          </w:tcPr>
          <w:p w14:paraId="03D5BF95" w14:textId="77777777" w:rsidR="00625553" w:rsidRDefault="00000000">
            <w:pPr>
              <w:pStyle w:val="Compact"/>
            </w:pPr>
            <w:proofErr w:type="spellStart"/>
            <w:r>
              <w:rPr>
                <w:rStyle w:val="VerbatimChar"/>
              </w:rPr>
              <w:t>digitalSignature</w:t>
            </w:r>
            <w:proofErr w:type="spellEnd"/>
          </w:p>
        </w:tc>
        <w:tc>
          <w:tcPr>
            <w:tcW w:w="0" w:type="auto"/>
          </w:tcPr>
          <w:p w14:paraId="3A235D6B" w14:textId="77777777" w:rsidR="00625553" w:rsidRDefault="00000000">
            <w:pPr>
              <w:pStyle w:val="Compact"/>
            </w:pPr>
            <w:r>
              <w:t>Y</w:t>
            </w:r>
          </w:p>
        </w:tc>
        <w:tc>
          <w:tcPr>
            <w:tcW w:w="0" w:type="auto"/>
          </w:tcPr>
          <w:p w14:paraId="79C3A4BD" w14:textId="77777777" w:rsidR="00625553" w:rsidRDefault="00000000">
            <w:pPr>
              <w:pStyle w:val="Compact"/>
            </w:pPr>
            <w:r>
              <w:t>MUST</w:t>
            </w:r>
          </w:p>
        </w:tc>
      </w:tr>
      <w:tr w:rsidR="00625553" w14:paraId="6B75A203" w14:textId="77777777">
        <w:tc>
          <w:tcPr>
            <w:tcW w:w="0" w:type="auto"/>
          </w:tcPr>
          <w:p w14:paraId="01714505" w14:textId="77777777" w:rsidR="00625553" w:rsidRDefault="00000000">
            <w:pPr>
              <w:pStyle w:val="Compact"/>
            </w:pPr>
            <w:proofErr w:type="spellStart"/>
            <w:r>
              <w:rPr>
                <w:rStyle w:val="VerbatimChar"/>
              </w:rPr>
              <w:t>nonRepudiation</w:t>
            </w:r>
            <w:proofErr w:type="spellEnd"/>
          </w:p>
        </w:tc>
        <w:tc>
          <w:tcPr>
            <w:tcW w:w="0" w:type="auto"/>
          </w:tcPr>
          <w:p w14:paraId="7171832A" w14:textId="77777777" w:rsidR="00625553" w:rsidRDefault="00000000">
            <w:pPr>
              <w:pStyle w:val="Compact"/>
            </w:pPr>
            <w:r>
              <w:t>N</w:t>
            </w:r>
          </w:p>
        </w:tc>
        <w:tc>
          <w:tcPr>
            <w:tcW w:w="0" w:type="auto"/>
          </w:tcPr>
          <w:p w14:paraId="2AC1E4DC" w14:textId="77777777" w:rsidR="00625553" w:rsidRDefault="00000000">
            <w:pPr>
              <w:pStyle w:val="Compact"/>
            </w:pPr>
            <w:r>
              <w:t>–</w:t>
            </w:r>
          </w:p>
        </w:tc>
      </w:tr>
      <w:tr w:rsidR="00625553" w14:paraId="47880773" w14:textId="77777777">
        <w:tc>
          <w:tcPr>
            <w:tcW w:w="0" w:type="auto"/>
          </w:tcPr>
          <w:p w14:paraId="1AD541FB" w14:textId="77777777" w:rsidR="00625553" w:rsidRDefault="00000000">
            <w:pPr>
              <w:pStyle w:val="Compact"/>
            </w:pPr>
            <w:proofErr w:type="spellStart"/>
            <w:r>
              <w:rPr>
                <w:rStyle w:val="VerbatimChar"/>
              </w:rPr>
              <w:t>keyEncipherment</w:t>
            </w:r>
            <w:proofErr w:type="spellEnd"/>
          </w:p>
        </w:tc>
        <w:tc>
          <w:tcPr>
            <w:tcW w:w="0" w:type="auto"/>
          </w:tcPr>
          <w:p w14:paraId="0250FB73" w14:textId="77777777" w:rsidR="00625553" w:rsidRDefault="00000000">
            <w:pPr>
              <w:pStyle w:val="Compact"/>
            </w:pPr>
            <w:r>
              <w:t>N</w:t>
            </w:r>
          </w:p>
        </w:tc>
        <w:tc>
          <w:tcPr>
            <w:tcW w:w="0" w:type="auto"/>
          </w:tcPr>
          <w:p w14:paraId="77CB2644" w14:textId="77777777" w:rsidR="00625553" w:rsidRDefault="00000000">
            <w:pPr>
              <w:pStyle w:val="Compact"/>
            </w:pPr>
            <w:r>
              <w:t>–</w:t>
            </w:r>
          </w:p>
        </w:tc>
      </w:tr>
      <w:tr w:rsidR="00625553" w14:paraId="370ED86B" w14:textId="77777777">
        <w:tc>
          <w:tcPr>
            <w:tcW w:w="0" w:type="auto"/>
          </w:tcPr>
          <w:p w14:paraId="4892A436" w14:textId="77777777" w:rsidR="00625553" w:rsidRDefault="00000000">
            <w:pPr>
              <w:pStyle w:val="Compact"/>
            </w:pPr>
            <w:proofErr w:type="spellStart"/>
            <w:r>
              <w:rPr>
                <w:rStyle w:val="VerbatimChar"/>
              </w:rPr>
              <w:t>dataEncipherment</w:t>
            </w:r>
            <w:proofErr w:type="spellEnd"/>
          </w:p>
        </w:tc>
        <w:tc>
          <w:tcPr>
            <w:tcW w:w="0" w:type="auto"/>
          </w:tcPr>
          <w:p w14:paraId="3CB298DD" w14:textId="77777777" w:rsidR="00625553" w:rsidRDefault="00000000">
            <w:pPr>
              <w:pStyle w:val="Compact"/>
            </w:pPr>
            <w:r>
              <w:t>N</w:t>
            </w:r>
          </w:p>
        </w:tc>
        <w:tc>
          <w:tcPr>
            <w:tcW w:w="0" w:type="auto"/>
          </w:tcPr>
          <w:p w14:paraId="2A9F29AF" w14:textId="77777777" w:rsidR="00625553" w:rsidRDefault="00000000">
            <w:pPr>
              <w:pStyle w:val="Compact"/>
            </w:pPr>
            <w:r>
              <w:t>–</w:t>
            </w:r>
          </w:p>
        </w:tc>
      </w:tr>
      <w:tr w:rsidR="00625553" w14:paraId="3D7888AD" w14:textId="77777777">
        <w:tc>
          <w:tcPr>
            <w:tcW w:w="0" w:type="auto"/>
          </w:tcPr>
          <w:p w14:paraId="4F916367" w14:textId="77777777" w:rsidR="00625553" w:rsidRDefault="00000000">
            <w:pPr>
              <w:pStyle w:val="Compact"/>
            </w:pPr>
            <w:proofErr w:type="spellStart"/>
            <w:r>
              <w:rPr>
                <w:rStyle w:val="VerbatimChar"/>
              </w:rPr>
              <w:t>keyAgreement</w:t>
            </w:r>
            <w:proofErr w:type="spellEnd"/>
          </w:p>
        </w:tc>
        <w:tc>
          <w:tcPr>
            <w:tcW w:w="0" w:type="auto"/>
          </w:tcPr>
          <w:p w14:paraId="179F3ACA" w14:textId="77777777" w:rsidR="00625553" w:rsidRDefault="00000000">
            <w:pPr>
              <w:pStyle w:val="Compact"/>
            </w:pPr>
            <w:r>
              <w:t>Y</w:t>
            </w:r>
          </w:p>
        </w:tc>
        <w:tc>
          <w:tcPr>
            <w:tcW w:w="0" w:type="auto"/>
          </w:tcPr>
          <w:p w14:paraId="529F1F17" w14:textId="77777777" w:rsidR="00625553" w:rsidRDefault="00000000">
            <w:pPr>
              <w:pStyle w:val="Compact"/>
            </w:pPr>
            <w:r>
              <w:t>NOT RECOMMENDED</w:t>
            </w:r>
          </w:p>
        </w:tc>
      </w:tr>
      <w:tr w:rsidR="00625553" w14:paraId="3FF5237E" w14:textId="77777777">
        <w:tc>
          <w:tcPr>
            <w:tcW w:w="0" w:type="auto"/>
          </w:tcPr>
          <w:p w14:paraId="54202E16" w14:textId="77777777" w:rsidR="00625553" w:rsidRDefault="00000000">
            <w:pPr>
              <w:pStyle w:val="Compact"/>
            </w:pPr>
            <w:proofErr w:type="spellStart"/>
            <w:r>
              <w:rPr>
                <w:rStyle w:val="VerbatimChar"/>
              </w:rPr>
              <w:t>keyCertSign</w:t>
            </w:r>
            <w:proofErr w:type="spellEnd"/>
          </w:p>
        </w:tc>
        <w:tc>
          <w:tcPr>
            <w:tcW w:w="0" w:type="auto"/>
          </w:tcPr>
          <w:p w14:paraId="7194E8A4" w14:textId="77777777" w:rsidR="00625553" w:rsidRDefault="00000000">
            <w:pPr>
              <w:pStyle w:val="Compact"/>
            </w:pPr>
            <w:r>
              <w:t>N</w:t>
            </w:r>
          </w:p>
        </w:tc>
        <w:tc>
          <w:tcPr>
            <w:tcW w:w="0" w:type="auto"/>
          </w:tcPr>
          <w:p w14:paraId="78ADD5EF" w14:textId="77777777" w:rsidR="00625553" w:rsidRDefault="00000000">
            <w:pPr>
              <w:pStyle w:val="Compact"/>
            </w:pPr>
            <w:r>
              <w:t>–</w:t>
            </w:r>
          </w:p>
        </w:tc>
      </w:tr>
      <w:tr w:rsidR="00625553" w14:paraId="686C121A" w14:textId="77777777">
        <w:tc>
          <w:tcPr>
            <w:tcW w:w="0" w:type="auto"/>
          </w:tcPr>
          <w:p w14:paraId="3A5F6161" w14:textId="77777777" w:rsidR="00625553" w:rsidRDefault="00000000">
            <w:pPr>
              <w:pStyle w:val="Compact"/>
            </w:pPr>
            <w:proofErr w:type="spellStart"/>
            <w:r>
              <w:rPr>
                <w:rStyle w:val="VerbatimChar"/>
              </w:rPr>
              <w:t>cRLSign</w:t>
            </w:r>
            <w:proofErr w:type="spellEnd"/>
          </w:p>
        </w:tc>
        <w:tc>
          <w:tcPr>
            <w:tcW w:w="0" w:type="auto"/>
          </w:tcPr>
          <w:p w14:paraId="7827A073" w14:textId="77777777" w:rsidR="00625553" w:rsidRDefault="00000000">
            <w:pPr>
              <w:pStyle w:val="Compact"/>
            </w:pPr>
            <w:r>
              <w:t>N</w:t>
            </w:r>
          </w:p>
        </w:tc>
        <w:tc>
          <w:tcPr>
            <w:tcW w:w="0" w:type="auto"/>
          </w:tcPr>
          <w:p w14:paraId="2343504B" w14:textId="77777777" w:rsidR="00625553" w:rsidRDefault="00000000">
            <w:pPr>
              <w:pStyle w:val="Compact"/>
            </w:pPr>
            <w:r>
              <w:t>–</w:t>
            </w:r>
          </w:p>
        </w:tc>
      </w:tr>
      <w:tr w:rsidR="00625553" w14:paraId="222E8258" w14:textId="77777777">
        <w:tc>
          <w:tcPr>
            <w:tcW w:w="0" w:type="auto"/>
          </w:tcPr>
          <w:p w14:paraId="14FF6CE1" w14:textId="77777777" w:rsidR="00625553" w:rsidRDefault="00000000">
            <w:pPr>
              <w:pStyle w:val="Compact"/>
            </w:pPr>
            <w:proofErr w:type="spellStart"/>
            <w:r>
              <w:rPr>
                <w:rStyle w:val="VerbatimChar"/>
              </w:rPr>
              <w:t>encipherOnly</w:t>
            </w:r>
            <w:proofErr w:type="spellEnd"/>
          </w:p>
        </w:tc>
        <w:tc>
          <w:tcPr>
            <w:tcW w:w="0" w:type="auto"/>
          </w:tcPr>
          <w:p w14:paraId="2600A9C3" w14:textId="77777777" w:rsidR="00625553" w:rsidRDefault="00000000">
            <w:pPr>
              <w:pStyle w:val="Compact"/>
            </w:pPr>
            <w:r>
              <w:t>N</w:t>
            </w:r>
          </w:p>
        </w:tc>
        <w:tc>
          <w:tcPr>
            <w:tcW w:w="0" w:type="auto"/>
          </w:tcPr>
          <w:p w14:paraId="027D7642" w14:textId="77777777" w:rsidR="00625553" w:rsidRDefault="00000000">
            <w:pPr>
              <w:pStyle w:val="Compact"/>
            </w:pPr>
            <w:r>
              <w:t>–</w:t>
            </w:r>
          </w:p>
        </w:tc>
      </w:tr>
      <w:tr w:rsidR="00625553" w14:paraId="34858E61" w14:textId="77777777">
        <w:tc>
          <w:tcPr>
            <w:tcW w:w="0" w:type="auto"/>
          </w:tcPr>
          <w:p w14:paraId="6D4B1E91" w14:textId="77777777" w:rsidR="00625553" w:rsidRDefault="00000000">
            <w:pPr>
              <w:pStyle w:val="Compact"/>
            </w:pPr>
            <w:proofErr w:type="spellStart"/>
            <w:r>
              <w:rPr>
                <w:rStyle w:val="VerbatimChar"/>
              </w:rPr>
              <w:t>decipherOnly</w:t>
            </w:r>
            <w:proofErr w:type="spellEnd"/>
          </w:p>
        </w:tc>
        <w:tc>
          <w:tcPr>
            <w:tcW w:w="0" w:type="auto"/>
          </w:tcPr>
          <w:p w14:paraId="75E0A525" w14:textId="77777777" w:rsidR="00625553" w:rsidRDefault="00000000">
            <w:pPr>
              <w:pStyle w:val="Compact"/>
            </w:pPr>
            <w:r>
              <w:t>N</w:t>
            </w:r>
          </w:p>
        </w:tc>
        <w:tc>
          <w:tcPr>
            <w:tcW w:w="0" w:type="auto"/>
          </w:tcPr>
          <w:p w14:paraId="462C820A" w14:textId="77777777" w:rsidR="00625553" w:rsidRDefault="00000000">
            <w:pPr>
              <w:pStyle w:val="Compact"/>
            </w:pPr>
            <w:r>
              <w:t>–</w:t>
            </w:r>
          </w:p>
        </w:tc>
      </w:tr>
    </w:tbl>
    <w:p w14:paraId="02B3E36D" w14:textId="77777777" w:rsidR="00625553" w:rsidRDefault="00000000">
      <w:pPr>
        <w:pStyle w:val="BodyText"/>
      </w:pPr>
      <w:r>
        <w:rPr>
          <w:b/>
          <w:bCs/>
        </w:rPr>
        <w:t>Note</w:t>
      </w:r>
      <w:r>
        <w:t xml:space="preserve">: The </w:t>
      </w:r>
      <w:proofErr w:type="spellStart"/>
      <w:r>
        <w:rPr>
          <w:rStyle w:val="VerbatimChar"/>
        </w:rPr>
        <w:t>keyAgreement</w:t>
      </w:r>
      <w:proofErr w:type="spellEnd"/>
      <w:r>
        <w:t xml:space="preserve"> bit is currently permitted, although setting it is NOT RECOMMENDED, as it is a Pending Prohibition (https://github.com/cabforum/servercert/issues/384).</w:t>
      </w:r>
    </w:p>
    <w:p w14:paraId="4A288B50" w14:textId="77777777" w:rsidR="00625553" w:rsidRDefault="00000000">
      <w:pPr>
        <w:pStyle w:val="Heading5"/>
      </w:pPr>
      <w:bookmarkStart w:id="773" w:name="X7357be686a72e0b81e7848590260cddfc1e7770"/>
      <w:bookmarkEnd w:id="772"/>
      <w:r>
        <w:lastRenderedPageBreak/>
        <w:t>7.1.2.7.12 Subscriber Certificate Subject Alternative Name</w:t>
      </w:r>
    </w:p>
    <w:p w14:paraId="1075572E" w14:textId="77777777" w:rsidR="00625553" w:rsidRDefault="00000000">
      <w:pPr>
        <w:pStyle w:val="FirstParagraph"/>
      </w:pPr>
      <w:r>
        <w:t xml:space="preserve">For Subscriber Certificates, the Subject Alternative Name MUST be present and MUST contain at least one </w:t>
      </w:r>
      <w:proofErr w:type="spellStart"/>
      <w:r>
        <w:rPr>
          <w:rStyle w:val="VerbatimChar"/>
        </w:rPr>
        <w:t>dNSName</w:t>
      </w:r>
      <w:proofErr w:type="spellEnd"/>
      <w:r>
        <w:t xml:space="preserve"> or </w:t>
      </w:r>
      <w:proofErr w:type="spellStart"/>
      <w:r>
        <w:rPr>
          <w:rStyle w:val="VerbatimChar"/>
        </w:rPr>
        <w:t>iPAddress</w:t>
      </w:r>
      <w:proofErr w:type="spellEnd"/>
      <w:r>
        <w:t xml:space="preserve"> </w:t>
      </w:r>
      <w:proofErr w:type="spellStart"/>
      <w:r>
        <w:rPr>
          <w:rStyle w:val="VerbatimChar"/>
        </w:rPr>
        <w:t>GeneralName</w:t>
      </w:r>
      <w:proofErr w:type="spellEnd"/>
      <w:r>
        <w:t>. See below for further requirements about the permitted fields and their validation requirements.</w:t>
      </w:r>
    </w:p>
    <w:p w14:paraId="009E4566" w14:textId="77777777" w:rsidR="00625553"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50" w:anchor="section-4.2.1.6">
        <w:r w:rsidR="00625553">
          <w:rPr>
            <w:rStyle w:val="Hyperlink"/>
          </w:rPr>
          <w:t>RFC 5280, Section 4.2.1.6</w:t>
        </w:r>
      </w:hyperlink>
      <w:r>
        <w:t>. Otherwise, this extension MUST NOT be marked critical.</w:t>
      </w:r>
    </w:p>
    <w:p w14:paraId="52D90AAF" w14:textId="77777777" w:rsidR="00625553" w:rsidRDefault="00000000">
      <w:pPr>
        <w:pStyle w:val="TableCaption"/>
      </w:pPr>
      <w:proofErr w:type="spellStart"/>
      <w:r>
        <w:rPr>
          <w:rStyle w:val="VerbatimChar"/>
        </w:rPr>
        <w:t>GeneralName</w:t>
      </w:r>
      <w:proofErr w:type="spellEnd"/>
      <w:r>
        <w:t xml:space="preserve"> within a </w:t>
      </w:r>
      <w:proofErr w:type="spellStart"/>
      <w:r>
        <w:rPr>
          <w:rStyle w:val="VerbatimChar"/>
        </w:rPr>
        <w:t>subjectAltName</w:t>
      </w:r>
      <w:proofErr w:type="spellEnd"/>
      <w:r>
        <w:t xml:space="preserve"> extension</w:t>
      </w:r>
    </w:p>
    <w:tbl>
      <w:tblPr>
        <w:tblStyle w:val="Table"/>
        <w:tblW w:w="5000" w:type="pct"/>
        <w:tblLayout w:type="fixed"/>
        <w:tblLook w:val="0020" w:firstRow="1" w:lastRow="0" w:firstColumn="0" w:lastColumn="0" w:noHBand="0" w:noVBand="0"/>
      </w:tblPr>
      <w:tblGrid>
        <w:gridCol w:w="2808"/>
        <w:gridCol w:w="1872"/>
        <w:gridCol w:w="4680"/>
      </w:tblGrid>
      <w:tr w:rsidR="00625553" w14:paraId="392F63FB" w14:textId="77777777">
        <w:trPr>
          <w:tblHeader/>
        </w:trPr>
        <w:tc>
          <w:tcPr>
            <w:tcW w:w="2376" w:type="dxa"/>
          </w:tcPr>
          <w:p w14:paraId="6B7BB0FE" w14:textId="77777777" w:rsidR="00625553" w:rsidRDefault="00000000">
            <w:pPr>
              <w:pStyle w:val="Compact"/>
            </w:pPr>
            <w:r>
              <w:rPr>
                <w:b/>
                <w:bCs/>
              </w:rPr>
              <w:t>Name Type</w:t>
            </w:r>
          </w:p>
        </w:tc>
        <w:tc>
          <w:tcPr>
            <w:tcW w:w="1584" w:type="dxa"/>
          </w:tcPr>
          <w:p w14:paraId="0341E847" w14:textId="77777777" w:rsidR="00625553" w:rsidRDefault="00000000">
            <w:pPr>
              <w:pStyle w:val="Compact"/>
            </w:pPr>
            <w:r>
              <w:rPr>
                <w:b/>
                <w:bCs/>
              </w:rPr>
              <w:t>Permitted</w:t>
            </w:r>
          </w:p>
        </w:tc>
        <w:tc>
          <w:tcPr>
            <w:tcW w:w="3960" w:type="dxa"/>
          </w:tcPr>
          <w:p w14:paraId="1278A3C4" w14:textId="77777777" w:rsidR="00625553" w:rsidRDefault="00000000">
            <w:pPr>
              <w:pStyle w:val="Compact"/>
            </w:pPr>
            <w:r>
              <w:rPr>
                <w:b/>
                <w:bCs/>
              </w:rPr>
              <w:t>Validation</w:t>
            </w:r>
          </w:p>
        </w:tc>
      </w:tr>
      <w:tr w:rsidR="00625553" w14:paraId="3E5FF085" w14:textId="77777777">
        <w:tc>
          <w:tcPr>
            <w:tcW w:w="2376" w:type="dxa"/>
          </w:tcPr>
          <w:p w14:paraId="6A1B737D" w14:textId="77777777" w:rsidR="00625553" w:rsidRDefault="00000000">
            <w:pPr>
              <w:pStyle w:val="Compact"/>
            </w:pPr>
            <w:proofErr w:type="spellStart"/>
            <w:r>
              <w:rPr>
                <w:rStyle w:val="VerbatimChar"/>
              </w:rPr>
              <w:t>otherName</w:t>
            </w:r>
            <w:proofErr w:type="spellEnd"/>
          </w:p>
        </w:tc>
        <w:tc>
          <w:tcPr>
            <w:tcW w:w="1584" w:type="dxa"/>
          </w:tcPr>
          <w:p w14:paraId="3A2A8469" w14:textId="77777777" w:rsidR="00625553" w:rsidRDefault="00000000">
            <w:pPr>
              <w:pStyle w:val="Compact"/>
            </w:pPr>
            <w:r>
              <w:t>N</w:t>
            </w:r>
          </w:p>
        </w:tc>
        <w:tc>
          <w:tcPr>
            <w:tcW w:w="3960" w:type="dxa"/>
          </w:tcPr>
          <w:p w14:paraId="0C268F9B" w14:textId="77777777" w:rsidR="00625553" w:rsidRDefault="00000000">
            <w:pPr>
              <w:pStyle w:val="Compact"/>
            </w:pPr>
            <w:r>
              <w:t>-</w:t>
            </w:r>
          </w:p>
        </w:tc>
      </w:tr>
      <w:tr w:rsidR="00625553" w14:paraId="659C68C9" w14:textId="77777777">
        <w:tc>
          <w:tcPr>
            <w:tcW w:w="2376" w:type="dxa"/>
          </w:tcPr>
          <w:p w14:paraId="019AF589" w14:textId="77777777" w:rsidR="00625553" w:rsidRDefault="00000000">
            <w:pPr>
              <w:pStyle w:val="Compact"/>
            </w:pPr>
            <w:r>
              <w:rPr>
                <w:rStyle w:val="VerbatimChar"/>
              </w:rPr>
              <w:t>rfc822Name</w:t>
            </w:r>
          </w:p>
        </w:tc>
        <w:tc>
          <w:tcPr>
            <w:tcW w:w="1584" w:type="dxa"/>
          </w:tcPr>
          <w:p w14:paraId="30CA4CBB" w14:textId="77777777" w:rsidR="00625553" w:rsidRDefault="00000000">
            <w:pPr>
              <w:pStyle w:val="Compact"/>
            </w:pPr>
            <w:r>
              <w:t>N</w:t>
            </w:r>
          </w:p>
        </w:tc>
        <w:tc>
          <w:tcPr>
            <w:tcW w:w="3960" w:type="dxa"/>
          </w:tcPr>
          <w:p w14:paraId="5BEE721B" w14:textId="77777777" w:rsidR="00625553" w:rsidRDefault="00000000">
            <w:pPr>
              <w:pStyle w:val="Compact"/>
            </w:pPr>
            <w:r>
              <w:t>-</w:t>
            </w:r>
          </w:p>
        </w:tc>
      </w:tr>
      <w:tr w:rsidR="00625553" w14:paraId="422D879F" w14:textId="77777777">
        <w:tc>
          <w:tcPr>
            <w:tcW w:w="2376" w:type="dxa"/>
          </w:tcPr>
          <w:p w14:paraId="3C6CC9A0" w14:textId="77777777" w:rsidR="00625553" w:rsidRDefault="00000000">
            <w:pPr>
              <w:pStyle w:val="Compact"/>
            </w:pPr>
            <w:proofErr w:type="spellStart"/>
            <w:r>
              <w:rPr>
                <w:rStyle w:val="VerbatimChar"/>
              </w:rPr>
              <w:t>dNSName</w:t>
            </w:r>
            <w:proofErr w:type="spellEnd"/>
          </w:p>
        </w:tc>
        <w:tc>
          <w:tcPr>
            <w:tcW w:w="1584" w:type="dxa"/>
          </w:tcPr>
          <w:p w14:paraId="347FDA77" w14:textId="77777777" w:rsidR="00625553" w:rsidRDefault="00000000">
            <w:pPr>
              <w:pStyle w:val="Compact"/>
            </w:pPr>
            <w:r>
              <w:t>Y</w:t>
            </w:r>
          </w:p>
        </w:tc>
        <w:tc>
          <w:tcPr>
            <w:tcW w:w="3960" w:type="dxa"/>
          </w:tcPr>
          <w:p w14:paraId="27ECCAD1" w14:textId="77777777" w:rsidR="00625553" w:rsidRDefault="00000000">
            <w:pPr>
              <w:pStyle w:val="Compact"/>
            </w:pPr>
            <w:r>
              <w:t xml:space="preserve">The entry MUST contain either a Fully-Qualified Domain Name or Wildcard Domain Name that the CA has validated in accordance with </w:t>
            </w:r>
            <w:hyperlink w:anchor="X5e8fa04e2cd845b31d90f2e711d620bbd1630c8">
              <w:r w:rsidR="00625553">
                <w:rPr>
                  <w:rStyle w:val="Hyperlink"/>
                </w:rPr>
                <w:t>Section 3.2.2.4</w:t>
              </w:r>
            </w:hyperlink>
            <w:r>
              <w:t xml:space="preserve">. Wildcard Domain Names MUST be validated for consistency with </w:t>
            </w:r>
            <w:hyperlink w:anchor="Xce7840efd1833acc9962b5f310c5bd8cad69f39">
              <w:r w:rsidR="00625553">
                <w:rPr>
                  <w:rStyle w:val="Hyperlink"/>
                </w:rPr>
                <w:t>Section 3.2.2.6</w:t>
              </w:r>
            </w:hyperlink>
            <w:r>
              <w:t>.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625553" w14:paraId="5689EB74" w14:textId="77777777">
        <w:tc>
          <w:tcPr>
            <w:tcW w:w="2376" w:type="dxa"/>
          </w:tcPr>
          <w:p w14:paraId="67B8B47A" w14:textId="77777777" w:rsidR="00625553" w:rsidRDefault="00000000">
            <w:pPr>
              <w:pStyle w:val="Compact"/>
            </w:pPr>
            <w:r>
              <w:rPr>
                <w:rStyle w:val="VerbatimChar"/>
              </w:rPr>
              <w:t>x400Address</w:t>
            </w:r>
          </w:p>
        </w:tc>
        <w:tc>
          <w:tcPr>
            <w:tcW w:w="1584" w:type="dxa"/>
          </w:tcPr>
          <w:p w14:paraId="33F0A4BB" w14:textId="77777777" w:rsidR="00625553" w:rsidRDefault="00000000">
            <w:pPr>
              <w:pStyle w:val="Compact"/>
            </w:pPr>
            <w:r>
              <w:t>N</w:t>
            </w:r>
          </w:p>
        </w:tc>
        <w:tc>
          <w:tcPr>
            <w:tcW w:w="3960" w:type="dxa"/>
          </w:tcPr>
          <w:p w14:paraId="31EC6FCD" w14:textId="77777777" w:rsidR="00625553" w:rsidRDefault="00000000">
            <w:pPr>
              <w:pStyle w:val="Compact"/>
            </w:pPr>
            <w:r>
              <w:t>-</w:t>
            </w:r>
          </w:p>
        </w:tc>
      </w:tr>
      <w:tr w:rsidR="00625553" w14:paraId="33B0B145" w14:textId="77777777">
        <w:tc>
          <w:tcPr>
            <w:tcW w:w="2376" w:type="dxa"/>
          </w:tcPr>
          <w:p w14:paraId="041AB522" w14:textId="77777777" w:rsidR="00625553" w:rsidRDefault="00000000">
            <w:pPr>
              <w:pStyle w:val="Compact"/>
            </w:pPr>
            <w:proofErr w:type="spellStart"/>
            <w:r>
              <w:rPr>
                <w:rStyle w:val="VerbatimChar"/>
              </w:rPr>
              <w:t>directoryName</w:t>
            </w:r>
            <w:proofErr w:type="spellEnd"/>
          </w:p>
        </w:tc>
        <w:tc>
          <w:tcPr>
            <w:tcW w:w="1584" w:type="dxa"/>
          </w:tcPr>
          <w:p w14:paraId="0FA393B9" w14:textId="77777777" w:rsidR="00625553" w:rsidRDefault="00000000">
            <w:pPr>
              <w:pStyle w:val="Compact"/>
            </w:pPr>
            <w:r>
              <w:t>N</w:t>
            </w:r>
          </w:p>
        </w:tc>
        <w:tc>
          <w:tcPr>
            <w:tcW w:w="3960" w:type="dxa"/>
          </w:tcPr>
          <w:p w14:paraId="1166E6CB" w14:textId="77777777" w:rsidR="00625553" w:rsidRDefault="00000000">
            <w:pPr>
              <w:pStyle w:val="Compact"/>
            </w:pPr>
            <w:r>
              <w:t>-</w:t>
            </w:r>
          </w:p>
        </w:tc>
      </w:tr>
      <w:tr w:rsidR="00625553" w14:paraId="6AD1174E" w14:textId="77777777">
        <w:tc>
          <w:tcPr>
            <w:tcW w:w="2376" w:type="dxa"/>
          </w:tcPr>
          <w:p w14:paraId="1C8D6E66" w14:textId="77777777" w:rsidR="00625553" w:rsidRDefault="00000000">
            <w:pPr>
              <w:pStyle w:val="Compact"/>
            </w:pPr>
            <w:proofErr w:type="spellStart"/>
            <w:r>
              <w:rPr>
                <w:rStyle w:val="VerbatimChar"/>
              </w:rPr>
              <w:t>ediPartyName</w:t>
            </w:r>
            <w:proofErr w:type="spellEnd"/>
          </w:p>
        </w:tc>
        <w:tc>
          <w:tcPr>
            <w:tcW w:w="1584" w:type="dxa"/>
          </w:tcPr>
          <w:p w14:paraId="78D0F9B8" w14:textId="77777777" w:rsidR="00625553" w:rsidRDefault="00000000">
            <w:pPr>
              <w:pStyle w:val="Compact"/>
            </w:pPr>
            <w:r>
              <w:t>N</w:t>
            </w:r>
          </w:p>
        </w:tc>
        <w:tc>
          <w:tcPr>
            <w:tcW w:w="3960" w:type="dxa"/>
          </w:tcPr>
          <w:p w14:paraId="040910AB" w14:textId="77777777" w:rsidR="00625553" w:rsidRDefault="00000000">
            <w:pPr>
              <w:pStyle w:val="Compact"/>
            </w:pPr>
            <w:r>
              <w:t>-</w:t>
            </w:r>
          </w:p>
        </w:tc>
      </w:tr>
      <w:tr w:rsidR="00625553" w14:paraId="2F8AA8C0" w14:textId="77777777">
        <w:tc>
          <w:tcPr>
            <w:tcW w:w="2376" w:type="dxa"/>
          </w:tcPr>
          <w:p w14:paraId="72780B76" w14:textId="77777777" w:rsidR="00625553" w:rsidRDefault="00000000">
            <w:pPr>
              <w:pStyle w:val="Compact"/>
            </w:pPr>
            <w:proofErr w:type="spellStart"/>
            <w:r>
              <w:rPr>
                <w:rStyle w:val="VerbatimChar"/>
              </w:rPr>
              <w:t>uniformResourceIdentifier</w:t>
            </w:r>
            <w:proofErr w:type="spellEnd"/>
          </w:p>
        </w:tc>
        <w:tc>
          <w:tcPr>
            <w:tcW w:w="1584" w:type="dxa"/>
          </w:tcPr>
          <w:p w14:paraId="025C9F17" w14:textId="77777777" w:rsidR="00625553" w:rsidRDefault="00000000">
            <w:pPr>
              <w:pStyle w:val="Compact"/>
            </w:pPr>
            <w:r>
              <w:t>N</w:t>
            </w:r>
          </w:p>
        </w:tc>
        <w:tc>
          <w:tcPr>
            <w:tcW w:w="3960" w:type="dxa"/>
          </w:tcPr>
          <w:p w14:paraId="364FD427" w14:textId="77777777" w:rsidR="00625553" w:rsidRDefault="00000000">
            <w:pPr>
              <w:pStyle w:val="Compact"/>
            </w:pPr>
            <w:r>
              <w:t>-</w:t>
            </w:r>
          </w:p>
        </w:tc>
      </w:tr>
      <w:tr w:rsidR="00625553" w14:paraId="105FDA24" w14:textId="77777777">
        <w:tc>
          <w:tcPr>
            <w:tcW w:w="2376" w:type="dxa"/>
          </w:tcPr>
          <w:p w14:paraId="75788A4A" w14:textId="77777777" w:rsidR="00625553" w:rsidRDefault="00000000">
            <w:pPr>
              <w:pStyle w:val="Compact"/>
            </w:pPr>
            <w:proofErr w:type="spellStart"/>
            <w:r>
              <w:rPr>
                <w:rStyle w:val="VerbatimChar"/>
              </w:rPr>
              <w:t>iPAddress</w:t>
            </w:r>
            <w:proofErr w:type="spellEnd"/>
          </w:p>
        </w:tc>
        <w:tc>
          <w:tcPr>
            <w:tcW w:w="1584" w:type="dxa"/>
          </w:tcPr>
          <w:p w14:paraId="2C5E3018" w14:textId="77777777" w:rsidR="00625553" w:rsidRDefault="00000000">
            <w:pPr>
              <w:pStyle w:val="Compact"/>
            </w:pPr>
            <w:r>
              <w:t>Y</w:t>
            </w:r>
          </w:p>
        </w:tc>
        <w:tc>
          <w:tcPr>
            <w:tcW w:w="3960" w:type="dxa"/>
          </w:tcPr>
          <w:p w14:paraId="3467E242" w14:textId="77777777" w:rsidR="00625553"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sidR="00625553">
                <w:rPr>
                  <w:rStyle w:val="Hyperlink"/>
                </w:rPr>
                <w:t>Section 3.2.2.5</w:t>
              </w:r>
            </w:hyperlink>
            <w:r>
              <w:t>. The entry MUST NOT contain a Reserved IP Address.</w:t>
            </w:r>
          </w:p>
        </w:tc>
      </w:tr>
      <w:tr w:rsidR="00625553" w14:paraId="5682ABC4" w14:textId="77777777">
        <w:tc>
          <w:tcPr>
            <w:tcW w:w="2376" w:type="dxa"/>
          </w:tcPr>
          <w:p w14:paraId="48405A97" w14:textId="77777777" w:rsidR="00625553" w:rsidRDefault="00000000">
            <w:pPr>
              <w:pStyle w:val="Compact"/>
            </w:pPr>
            <w:proofErr w:type="spellStart"/>
            <w:r>
              <w:rPr>
                <w:rStyle w:val="VerbatimChar"/>
              </w:rPr>
              <w:t>registeredID</w:t>
            </w:r>
            <w:proofErr w:type="spellEnd"/>
          </w:p>
        </w:tc>
        <w:tc>
          <w:tcPr>
            <w:tcW w:w="1584" w:type="dxa"/>
          </w:tcPr>
          <w:p w14:paraId="67E01F94" w14:textId="77777777" w:rsidR="00625553" w:rsidRDefault="00000000">
            <w:pPr>
              <w:pStyle w:val="Compact"/>
            </w:pPr>
            <w:r>
              <w:t>N</w:t>
            </w:r>
          </w:p>
        </w:tc>
        <w:tc>
          <w:tcPr>
            <w:tcW w:w="3960" w:type="dxa"/>
          </w:tcPr>
          <w:p w14:paraId="1C2870F8" w14:textId="77777777" w:rsidR="00625553" w:rsidRDefault="00000000">
            <w:pPr>
              <w:pStyle w:val="Compact"/>
            </w:pPr>
            <w:r>
              <w:t>-</w:t>
            </w:r>
          </w:p>
        </w:tc>
      </w:tr>
    </w:tbl>
    <w:p w14:paraId="6E045797" w14:textId="77777777" w:rsidR="00625553" w:rsidRDefault="00000000">
      <w:pPr>
        <w:pStyle w:val="BodyText"/>
      </w:pPr>
      <w:r>
        <w:rPr>
          <w:b/>
          <w:bCs/>
        </w:rPr>
        <w:lastRenderedPageBreak/>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37A13072" w14:textId="77777777" w:rsidR="00625553" w:rsidRDefault="00000000">
      <w:pPr>
        <w:pStyle w:val="Heading4"/>
      </w:pPr>
      <w:bookmarkStart w:id="774" w:name="X9abe9cbfc0842599f0ee8c86e16112f68ee99ce"/>
      <w:bookmarkEnd w:id="761"/>
      <w:bookmarkEnd w:id="773"/>
      <w:r>
        <w:t>7.1.2.8 OCSP Responder Certificate Profile</w:t>
      </w:r>
    </w:p>
    <w:p w14:paraId="3DCC512B" w14:textId="77777777" w:rsidR="00625553" w:rsidRDefault="00000000">
      <w:pPr>
        <w:pStyle w:val="FirstParagraph"/>
      </w:pPr>
      <w:r>
        <w:t xml:space="preserve">If the Issuing CA does not directly sign OCSP responses, it MAY make use of an OCSP Authorized Responder, as defined by </w:t>
      </w:r>
      <w:hyperlink r:id="rId51" w:anchor="section-4.2.2.2">
        <w:r w:rsidR="00625553">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
      <w:tblGrid>
        <w:gridCol w:w="3120"/>
        <w:gridCol w:w="6240"/>
      </w:tblGrid>
      <w:tr w:rsidR="00625553" w14:paraId="581DF9C0" w14:textId="77777777">
        <w:trPr>
          <w:tblHeader/>
        </w:trPr>
        <w:tc>
          <w:tcPr>
            <w:tcW w:w="2640" w:type="dxa"/>
          </w:tcPr>
          <w:p w14:paraId="6252AA99" w14:textId="77777777" w:rsidR="00625553" w:rsidRDefault="00000000">
            <w:pPr>
              <w:pStyle w:val="Compact"/>
            </w:pPr>
            <w:r>
              <w:rPr>
                <w:b/>
                <w:bCs/>
              </w:rPr>
              <w:t>Field</w:t>
            </w:r>
          </w:p>
        </w:tc>
        <w:tc>
          <w:tcPr>
            <w:tcW w:w="5280" w:type="dxa"/>
          </w:tcPr>
          <w:p w14:paraId="18679078" w14:textId="77777777" w:rsidR="00625553" w:rsidRDefault="00000000">
            <w:pPr>
              <w:pStyle w:val="Compact"/>
            </w:pPr>
            <w:r>
              <w:rPr>
                <w:b/>
                <w:bCs/>
              </w:rPr>
              <w:t>Description</w:t>
            </w:r>
          </w:p>
        </w:tc>
      </w:tr>
      <w:tr w:rsidR="00625553" w14:paraId="27B5088F" w14:textId="77777777">
        <w:tc>
          <w:tcPr>
            <w:tcW w:w="2640" w:type="dxa"/>
          </w:tcPr>
          <w:p w14:paraId="11031065" w14:textId="77777777" w:rsidR="00625553" w:rsidRDefault="00000000">
            <w:pPr>
              <w:pStyle w:val="Compact"/>
            </w:pPr>
            <w:proofErr w:type="spellStart"/>
            <w:r>
              <w:rPr>
                <w:rStyle w:val="VerbatimChar"/>
              </w:rPr>
              <w:t>tbsCertificate</w:t>
            </w:r>
            <w:proofErr w:type="spellEnd"/>
          </w:p>
        </w:tc>
        <w:tc>
          <w:tcPr>
            <w:tcW w:w="5280" w:type="dxa"/>
          </w:tcPr>
          <w:p w14:paraId="3D98BDC5" w14:textId="77777777" w:rsidR="00625553" w:rsidRDefault="00625553">
            <w:pPr>
              <w:pStyle w:val="Compact"/>
            </w:pPr>
          </w:p>
        </w:tc>
      </w:tr>
      <w:tr w:rsidR="00625553" w14:paraId="5F984609" w14:textId="77777777">
        <w:tc>
          <w:tcPr>
            <w:tcW w:w="2640" w:type="dxa"/>
          </w:tcPr>
          <w:p w14:paraId="67160F31" w14:textId="77777777" w:rsidR="00625553" w:rsidRDefault="00000000">
            <w:pPr>
              <w:pStyle w:val="Compact"/>
            </w:pPr>
            <w:r>
              <w:t>    </w:t>
            </w:r>
            <w:r>
              <w:rPr>
                <w:rStyle w:val="VerbatimChar"/>
              </w:rPr>
              <w:t>version</w:t>
            </w:r>
          </w:p>
        </w:tc>
        <w:tc>
          <w:tcPr>
            <w:tcW w:w="5280" w:type="dxa"/>
          </w:tcPr>
          <w:p w14:paraId="5451C24F" w14:textId="77777777" w:rsidR="00625553" w:rsidRDefault="00000000">
            <w:pPr>
              <w:pStyle w:val="Compact"/>
            </w:pPr>
            <w:r>
              <w:t>MUST be v3(2)</w:t>
            </w:r>
          </w:p>
        </w:tc>
      </w:tr>
      <w:tr w:rsidR="00625553" w14:paraId="5786DAB6" w14:textId="77777777">
        <w:tc>
          <w:tcPr>
            <w:tcW w:w="2640" w:type="dxa"/>
          </w:tcPr>
          <w:p w14:paraId="6FC3B257" w14:textId="77777777" w:rsidR="00625553" w:rsidRDefault="00000000">
            <w:pPr>
              <w:pStyle w:val="Compact"/>
            </w:pPr>
            <w:r>
              <w:t>    </w:t>
            </w:r>
            <w:proofErr w:type="spellStart"/>
            <w:r>
              <w:rPr>
                <w:rStyle w:val="VerbatimChar"/>
              </w:rPr>
              <w:t>serialNumber</w:t>
            </w:r>
            <w:proofErr w:type="spellEnd"/>
          </w:p>
        </w:tc>
        <w:tc>
          <w:tcPr>
            <w:tcW w:w="5280" w:type="dxa"/>
          </w:tcPr>
          <w:p w14:paraId="419DA319" w14:textId="77777777" w:rsidR="00625553" w:rsidRDefault="00000000">
            <w:pPr>
              <w:pStyle w:val="Compact"/>
            </w:pPr>
            <w:r>
              <w:t>MUST be a non-sequential number greater than zero (0) and less than 2¹⁵⁹ containing at least 64 bits of output from a CSPRNG.</w:t>
            </w:r>
          </w:p>
        </w:tc>
      </w:tr>
      <w:tr w:rsidR="00625553" w14:paraId="28B0C87C" w14:textId="77777777">
        <w:tc>
          <w:tcPr>
            <w:tcW w:w="2640" w:type="dxa"/>
          </w:tcPr>
          <w:p w14:paraId="6B814FC8" w14:textId="77777777" w:rsidR="00625553" w:rsidRDefault="00000000">
            <w:pPr>
              <w:pStyle w:val="Compact"/>
            </w:pPr>
            <w:r>
              <w:t>    </w:t>
            </w:r>
            <w:r>
              <w:rPr>
                <w:rStyle w:val="VerbatimChar"/>
              </w:rPr>
              <w:t>signature</w:t>
            </w:r>
          </w:p>
        </w:tc>
        <w:tc>
          <w:tcPr>
            <w:tcW w:w="5280" w:type="dxa"/>
          </w:tcPr>
          <w:p w14:paraId="5ADE996D"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15817CBD" w14:textId="77777777">
        <w:tc>
          <w:tcPr>
            <w:tcW w:w="2640" w:type="dxa"/>
          </w:tcPr>
          <w:p w14:paraId="21080761" w14:textId="77777777" w:rsidR="00625553" w:rsidRDefault="00000000">
            <w:pPr>
              <w:pStyle w:val="Compact"/>
            </w:pPr>
            <w:r>
              <w:t>    </w:t>
            </w:r>
            <w:r>
              <w:rPr>
                <w:rStyle w:val="VerbatimChar"/>
              </w:rPr>
              <w:t>issuer</w:t>
            </w:r>
          </w:p>
        </w:tc>
        <w:tc>
          <w:tcPr>
            <w:tcW w:w="5280" w:type="dxa"/>
          </w:tcPr>
          <w:p w14:paraId="4C0FCEE8" w14:textId="77777777" w:rsidR="00625553"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25553">
                <w:rPr>
                  <w:rStyle w:val="Hyperlink"/>
                </w:rPr>
                <w:t>Section 7.1.4.1</w:t>
              </w:r>
            </w:hyperlink>
          </w:p>
        </w:tc>
      </w:tr>
      <w:tr w:rsidR="00625553" w14:paraId="0941BF87" w14:textId="77777777">
        <w:tc>
          <w:tcPr>
            <w:tcW w:w="2640" w:type="dxa"/>
          </w:tcPr>
          <w:p w14:paraId="239B2C10" w14:textId="77777777" w:rsidR="00625553" w:rsidRDefault="00000000">
            <w:pPr>
              <w:pStyle w:val="Compact"/>
            </w:pPr>
            <w:r>
              <w:t>    </w:t>
            </w:r>
            <w:r>
              <w:rPr>
                <w:rStyle w:val="VerbatimChar"/>
              </w:rPr>
              <w:t>validity</w:t>
            </w:r>
          </w:p>
        </w:tc>
        <w:tc>
          <w:tcPr>
            <w:tcW w:w="5280" w:type="dxa"/>
          </w:tcPr>
          <w:p w14:paraId="12F62DA5" w14:textId="77777777" w:rsidR="00625553" w:rsidRDefault="00000000">
            <w:pPr>
              <w:pStyle w:val="Compact"/>
            </w:pPr>
            <w:r>
              <w:t xml:space="preserve">See </w:t>
            </w:r>
            <w:hyperlink w:anchor="Xdccb582c0716fc32a9c85050d868dc6cd55f0df">
              <w:r w:rsidR="00625553">
                <w:rPr>
                  <w:rStyle w:val="Hyperlink"/>
                </w:rPr>
                <w:t>Section 7.1.2.8.1</w:t>
              </w:r>
            </w:hyperlink>
          </w:p>
        </w:tc>
      </w:tr>
      <w:tr w:rsidR="00625553" w14:paraId="463DE109" w14:textId="77777777">
        <w:tc>
          <w:tcPr>
            <w:tcW w:w="2640" w:type="dxa"/>
          </w:tcPr>
          <w:p w14:paraId="3A5D5471" w14:textId="77777777" w:rsidR="00625553" w:rsidRDefault="00000000">
            <w:pPr>
              <w:pStyle w:val="Compact"/>
            </w:pPr>
            <w:r>
              <w:t>    </w:t>
            </w:r>
            <w:r>
              <w:rPr>
                <w:rStyle w:val="VerbatimChar"/>
              </w:rPr>
              <w:t>subject</w:t>
            </w:r>
          </w:p>
        </w:tc>
        <w:tc>
          <w:tcPr>
            <w:tcW w:w="5280" w:type="dxa"/>
          </w:tcPr>
          <w:p w14:paraId="297D47F2" w14:textId="77777777" w:rsidR="00625553" w:rsidRDefault="00000000">
            <w:pPr>
              <w:pStyle w:val="Compact"/>
            </w:pPr>
            <w:r>
              <w:t xml:space="preserve">See </w:t>
            </w:r>
            <w:hyperlink w:anchor="Xe94bc0eb578fb96d7e069281d0f5466ed610861">
              <w:r w:rsidR="00625553">
                <w:rPr>
                  <w:rStyle w:val="Hyperlink"/>
                </w:rPr>
                <w:t>Section 7.1.2.10.2</w:t>
              </w:r>
            </w:hyperlink>
          </w:p>
        </w:tc>
      </w:tr>
      <w:tr w:rsidR="00625553" w14:paraId="22984A7D" w14:textId="77777777">
        <w:tc>
          <w:tcPr>
            <w:tcW w:w="2640" w:type="dxa"/>
          </w:tcPr>
          <w:p w14:paraId="4EEEF31B" w14:textId="77777777" w:rsidR="00625553" w:rsidRDefault="00000000">
            <w:pPr>
              <w:pStyle w:val="Compact"/>
            </w:pPr>
            <w:r>
              <w:t>    </w:t>
            </w:r>
            <w:proofErr w:type="spellStart"/>
            <w:r>
              <w:rPr>
                <w:rStyle w:val="VerbatimChar"/>
              </w:rPr>
              <w:t>subjectPublicKeyInfo</w:t>
            </w:r>
            <w:proofErr w:type="spellEnd"/>
          </w:p>
        </w:tc>
        <w:tc>
          <w:tcPr>
            <w:tcW w:w="5280" w:type="dxa"/>
          </w:tcPr>
          <w:p w14:paraId="3FF12EAC" w14:textId="77777777" w:rsidR="00625553" w:rsidRDefault="00000000">
            <w:pPr>
              <w:pStyle w:val="Compact"/>
            </w:pPr>
            <w:r>
              <w:t xml:space="preserve">See </w:t>
            </w:r>
            <w:hyperlink w:anchor="X789f64d56178ba8203f2f1417983d0672f61285">
              <w:r w:rsidR="00625553">
                <w:rPr>
                  <w:rStyle w:val="Hyperlink"/>
                </w:rPr>
                <w:t>Section 7.1.3.1</w:t>
              </w:r>
            </w:hyperlink>
          </w:p>
        </w:tc>
      </w:tr>
      <w:tr w:rsidR="00625553" w14:paraId="07E74330" w14:textId="77777777">
        <w:tc>
          <w:tcPr>
            <w:tcW w:w="2640" w:type="dxa"/>
          </w:tcPr>
          <w:p w14:paraId="476E5442" w14:textId="77777777" w:rsidR="00625553" w:rsidRDefault="00000000">
            <w:pPr>
              <w:pStyle w:val="Compact"/>
            </w:pPr>
            <w:r>
              <w:t>    </w:t>
            </w:r>
            <w:proofErr w:type="spellStart"/>
            <w:r>
              <w:rPr>
                <w:rStyle w:val="VerbatimChar"/>
              </w:rPr>
              <w:t>issuerUniqueID</w:t>
            </w:r>
            <w:proofErr w:type="spellEnd"/>
          </w:p>
        </w:tc>
        <w:tc>
          <w:tcPr>
            <w:tcW w:w="5280" w:type="dxa"/>
          </w:tcPr>
          <w:p w14:paraId="6EA34051" w14:textId="77777777" w:rsidR="00625553" w:rsidRDefault="00000000">
            <w:pPr>
              <w:pStyle w:val="Compact"/>
            </w:pPr>
            <w:r>
              <w:t>MUST NOT be present</w:t>
            </w:r>
          </w:p>
        </w:tc>
      </w:tr>
      <w:tr w:rsidR="00625553" w14:paraId="35B421BB" w14:textId="77777777">
        <w:tc>
          <w:tcPr>
            <w:tcW w:w="2640" w:type="dxa"/>
          </w:tcPr>
          <w:p w14:paraId="4E09414F" w14:textId="77777777" w:rsidR="00625553" w:rsidRDefault="00000000">
            <w:pPr>
              <w:pStyle w:val="Compact"/>
            </w:pPr>
            <w:r>
              <w:t>    </w:t>
            </w:r>
            <w:proofErr w:type="spellStart"/>
            <w:r>
              <w:rPr>
                <w:rStyle w:val="VerbatimChar"/>
              </w:rPr>
              <w:t>subjectUniqueID</w:t>
            </w:r>
            <w:proofErr w:type="spellEnd"/>
          </w:p>
        </w:tc>
        <w:tc>
          <w:tcPr>
            <w:tcW w:w="5280" w:type="dxa"/>
          </w:tcPr>
          <w:p w14:paraId="541B485E" w14:textId="77777777" w:rsidR="00625553" w:rsidRDefault="00000000">
            <w:pPr>
              <w:pStyle w:val="Compact"/>
            </w:pPr>
            <w:r>
              <w:t>MUST NOT be present</w:t>
            </w:r>
          </w:p>
        </w:tc>
      </w:tr>
      <w:tr w:rsidR="00625553" w14:paraId="63B715E6" w14:textId="77777777">
        <w:tc>
          <w:tcPr>
            <w:tcW w:w="2640" w:type="dxa"/>
          </w:tcPr>
          <w:p w14:paraId="5A7EC5C5" w14:textId="77777777" w:rsidR="00625553" w:rsidRDefault="00000000">
            <w:pPr>
              <w:pStyle w:val="Compact"/>
            </w:pPr>
            <w:r>
              <w:t>    </w:t>
            </w:r>
            <w:r>
              <w:rPr>
                <w:rStyle w:val="VerbatimChar"/>
              </w:rPr>
              <w:t>extensions</w:t>
            </w:r>
          </w:p>
        </w:tc>
        <w:tc>
          <w:tcPr>
            <w:tcW w:w="5280" w:type="dxa"/>
          </w:tcPr>
          <w:p w14:paraId="4C75F14E" w14:textId="77777777" w:rsidR="00625553" w:rsidRDefault="00000000">
            <w:pPr>
              <w:pStyle w:val="Compact"/>
            </w:pPr>
            <w:r>
              <w:t xml:space="preserve">See </w:t>
            </w:r>
            <w:hyperlink w:anchor="X3112d17c0122ab74faa3132ea8018bfea5151bb">
              <w:r w:rsidR="00625553">
                <w:rPr>
                  <w:rStyle w:val="Hyperlink"/>
                </w:rPr>
                <w:t>Section 7.1.2.8.2</w:t>
              </w:r>
            </w:hyperlink>
          </w:p>
        </w:tc>
      </w:tr>
      <w:tr w:rsidR="00625553" w14:paraId="50E18409" w14:textId="77777777">
        <w:tc>
          <w:tcPr>
            <w:tcW w:w="2640" w:type="dxa"/>
          </w:tcPr>
          <w:p w14:paraId="01D00D39" w14:textId="77777777" w:rsidR="00625553" w:rsidRDefault="00000000">
            <w:pPr>
              <w:pStyle w:val="Compact"/>
            </w:pPr>
            <w:proofErr w:type="spellStart"/>
            <w:r>
              <w:rPr>
                <w:rStyle w:val="VerbatimChar"/>
              </w:rPr>
              <w:t>signatureAlgorithm</w:t>
            </w:r>
            <w:proofErr w:type="spellEnd"/>
          </w:p>
        </w:tc>
        <w:tc>
          <w:tcPr>
            <w:tcW w:w="5280" w:type="dxa"/>
          </w:tcPr>
          <w:p w14:paraId="2597F011"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23FA1573" w14:textId="77777777">
        <w:tc>
          <w:tcPr>
            <w:tcW w:w="2640" w:type="dxa"/>
          </w:tcPr>
          <w:p w14:paraId="76931F2A" w14:textId="77777777" w:rsidR="00625553" w:rsidRDefault="00000000">
            <w:pPr>
              <w:pStyle w:val="Compact"/>
            </w:pPr>
            <w:r>
              <w:rPr>
                <w:rStyle w:val="VerbatimChar"/>
              </w:rPr>
              <w:t>signature</w:t>
            </w:r>
          </w:p>
        </w:tc>
        <w:tc>
          <w:tcPr>
            <w:tcW w:w="5280" w:type="dxa"/>
          </w:tcPr>
          <w:p w14:paraId="051F7C8E" w14:textId="77777777" w:rsidR="00625553" w:rsidRDefault="00625553">
            <w:pPr>
              <w:pStyle w:val="Compact"/>
            </w:pPr>
          </w:p>
        </w:tc>
      </w:tr>
    </w:tbl>
    <w:p w14:paraId="4C15A9A7" w14:textId="77777777" w:rsidR="00625553" w:rsidRDefault="00000000">
      <w:pPr>
        <w:pStyle w:val="Heading5"/>
      </w:pPr>
      <w:bookmarkStart w:id="775" w:name="Xdccb582c0716fc32a9c85050d868dc6cd55f0df"/>
      <w:r>
        <w:t>7.1.2.8.1 OCSP Responder Validity</w:t>
      </w:r>
    </w:p>
    <w:tbl>
      <w:tblPr>
        <w:tblStyle w:val="Table"/>
        <w:tblW w:w="5000" w:type="pct"/>
        <w:tblLayout w:type="fixed"/>
        <w:tblLook w:val="0020" w:firstRow="1" w:lastRow="0" w:firstColumn="0" w:lastColumn="0" w:noHBand="0" w:noVBand="0"/>
      </w:tblPr>
      <w:tblGrid>
        <w:gridCol w:w="1872"/>
        <w:gridCol w:w="3744"/>
        <w:gridCol w:w="3744"/>
      </w:tblGrid>
      <w:tr w:rsidR="00625553" w14:paraId="72966CED" w14:textId="77777777">
        <w:trPr>
          <w:tblHeader/>
        </w:trPr>
        <w:tc>
          <w:tcPr>
            <w:tcW w:w="1584" w:type="dxa"/>
          </w:tcPr>
          <w:p w14:paraId="761A5371" w14:textId="77777777" w:rsidR="00625553" w:rsidRDefault="00000000">
            <w:pPr>
              <w:pStyle w:val="Compact"/>
            </w:pPr>
            <w:r>
              <w:rPr>
                <w:b/>
                <w:bCs/>
              </w:rPr>
              <w:t>Field</w:t>
            </w:r>
          </w:p>
        </w:tc>
        <w:tc>
          <w:tcPr>
            <w:tcW w:w="3168" w:type="dxa"/>
          </w:tcPr>
          <w:p w14:paraId="6B0005D7" w14:textId="77777777" w:rsidR="00625553" w:rsidRDefault="00000000">
            <w:pPr>
              <w:pStyle w:val="Compact"/>
            </w:pPr>
            <w:r>
              <w:rPr>
                <w:b/>
                <w:bCs/>
              </w:rPr>
              <w:t>Minimum</w:t>
            </w:r>
          </w:p>
        </w:tc>
        <w:tc>
          <w:tcPr>
            <w:tcW w:w="3168" w:type="dxa"/>
          </w:tcPr>
          <w:p w14:paraId="7AED099B" w14:textId="77777777" w:rsidR="00625553" w:rsidRDefault="00000000">
            <w:pPr>
              <w:pStyle w:val="Compact"/>
            </w:pPr>
            <w:r>
              <w:rPr>
                <w:b/>
                <w:bCs/>
              </w:rPr>
              <w:t>Maximum</w:t>
            </w:r>
          </w:p>
        </w:tc>
      </w:tr>
      <w:tr w:rsidR="00625553" w14:paraId="3A22343B" w14:textId="77777777">
        <w:tc>
          <w:tcPr>
            <w:tcW w:w="1584" w:type="dxa"/>
          </w:tcPr>
          <w:p w14:paraId="0FDDB66A" w14:textId="77777777" w:rsidR="00625553" w:rsidRDefault="00000000">
            <w:pPr>
              <w:pStyle w:val="Compact"/>
            </w:pPr>
            <w:proofErr w:type="spellStart"/>
            <w:r>
              <w:rPr>
                <w:rStyle w:val="VerbatimChar"/>
              </w:rPr>
              <w:t>notBefore</w:t>
            </w:r>
            <w:proofErr w:type="spellEnd"/>
          </w:p>
        </w:tc>
        <w:tc>
          <w:tcPr>
            <w:tcW w:w="3168" w:type="dxa"/>
          </w:tcPr>
          <w:p w14:paraId="47ABACCA" w14:textId="77777777" w:rsidR="00625553" w:rsidRDefault="00000000">
            <w:pPr>
              <w:pStyle w:val="Compact"/>
            </w:pPr>
            <w:r>
              <w:t>One day prior to the time of signing</w:t>
            </w:r>
          </w:p>
        </w:tc>
        <w:tc>
          <w:tcPr>
            <w:tcW w:w="3168" w:type="dxa"/>
          </w:tcPr>
          <w:p w14:paraId="2010A8A3" w14:textId="77777777" w:rsidR="00625553" w:rsidRDefault="00000000">
            <w:pPr>
              <w:pStyle w:val="Compact"/>
            </w:pPr>
            <w:r>
              <w:t>The time of signing</w:t>
            </w:r>
          </w:p>
        </w:tc>
      </w:tr>
      <w:tr w:rsidR="00625553" w14:paraId="57F84D07" w14:textId="77777777">
        <w:tc>
          <w:tcPr>
            <w:tcW w:w="1584" w:type="dxa"/>
          </w:tcPr>
          <w:p w14:paraId="4D3A8C0E" w14:textId="77777777" w:rsidR="00625553" w:rsidRDefault="00000000">
            <w:pPr>
              <w:pStyle w:val="Compact"/>
            </w:pPr>
            <w:proofErr w:type="spellStart"/>
            <w:r>
              <w:rPr>
                <w:rStyle w:val="VerbatimChar"/>
              </w:rPr>
              <w:t>notAfter</w:t>
            </w:r>
            <w:proofErr w:type="spellEnd"/>
          </w:p>
        </w:tc>
        <w:tc>
          <w:tcPr>
            <w:tcW w:w="3168" w:type="dxa"/>
          </w:tcPr>
          <w:p w14:paraId="5A1BE002" w14:textId="77777777" w:rsidR="00625553" w:rsidRDefault="00000000">
            <w:pPr>
              <w:pStyle w:val="Compact"/>
            </w:pPr>
            <w:r>
              <w:t>The time of signing</w:t>
            </w:r>
          </w:p>
        </w:tc>
        <w:tc>
          <w:tcPr>
            <w:tcW w:w="3168" w:type="dxa"/>
          </w:tcPr>
          <w:p w14:paraId="7A6D8E48" w14:textId="77777777" w:rsidR="00625553" w:rsidRDefault="00000000">
            <w:pPr>
              <w:pStyle w:val="Compact"/>
            </w:pPr>
            <w:r>
              <w:t>Unspecified</w:t>
            </w:r>
          </w:p>
        </w:tc>
      </w:tr>
    </w:tbl>
    <w:p w14:paraId="6BAFDC88" w14:textId="77777777" w:rsidR="00625553" w:rsidRDefault="00000000">
      <w:pPr>
        <w:pStyle w:val="Heading5"/>
      </w:pPr>
      <w:bookmarkStart w:id="776" w:name="X3112d17c0122ab74faa3132ea8018bfea5151bb"/>
      <w:bookmarkEnd w:id="775"/>
      <w:r>
        <w:t>7.1.2.8.2 OCSP Responder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2EAD8C07" w14:textId="77777777">
        <w:trPr>
          <w:tblHeader/>
        </w:trPr>
        <w:tc>
          <w:tcPr>
            <w:tcW w:w="2376" w:type="dxa"/>
          </w:tcPr>
          <w:p w14:paraId="54AC4930" w14:textId="77777777" w:rsidR="00625553" w:rsidRDefault="00000000">
            <w:pPr>
              <w:pStyle w:val="Compact"/>
            </w:pPr>
            <w:r>
              <w:rPr>
                <w:b/>
                <w:bCs/>
              </w:rPr>
              <w:t>Extension</w:t>
            </w:r>
          </w:p>
        </w:tc>
        <w:tc>
          <w:tcPr>
            <w:tcW w:w="1584" w:type="dxa"/>
          </w:tcPr>
          <w:p w14:paraId="708092F9" w14:textId="77777777" w:rsidR="00625553" w:rsidRDefault="00000000">
            <w:pPr>
              <w:pStyle w:val="Compact"/>
            </w:pPr>
            <w:r>
              <w:rPr>
                <w:b/>
                <w:bCs/>
              </w:rPr>
              <w:t>Presence</w:t>
            </w:r>
          </w:p>
        </w:tc>
        <w:tc>
          <w:tcPr>
            <w:tcW w:w="1584" w:type="dxa"/>
          </w:tcPr>
          <w:p w14:paraId="0F9340D0" w14:textId="77777777" w:rsidR="00625553" w:rsidRDefault="00000000">
            <w:pPr>
              <w:pStyle w:val="Compact"/>
            </w:pPr>
            <w:r>
              <w:rPr>
                <w:b/>
                <w:bCs/>
              </w:rPr>
              <w:t>Critical</w:t>
            </w:r>
          </w:p>
        </w:tc>
        <w:tc>
          <w:tcPr>
            <w:tcW w:w="2376" w:type="dxa"/>
          </w:tcPr>
          <w:p w14:paraId="1F2A23D6" w14:textId="77777777" w:rsidR="00625553" w:rsidRDefault="00000000">
            <w:pPr>
              <w:pStyle w:val="Compact"/>
            </w:pPr>
            <w:r>
              <w:rPr>
                <w:b/>
                <w:bCs/>
              </w:rPr>
              <w:t>Description</w:t>
            </w:r>
          </w:p>
        </w:tc>
      </w:tr>
      <w:tr w:rsidR="00625553" w14:paraId="4D8A3A1C" w14:textId="77777777">
        <w:tc>
          <w:tcPr>
            <w:tcW w:w="2376" w:type="dxa"/>
          </w:tcPr>
          <w:p w14:paraId="52E1C6BA" w14:textId="77777777" w:rsidR="00625553" w:rsidRDefault="00000000">
            <w:pPr>
              <w:pStyle w:val="Compact"/>
            </w:pPr>
            <w:proofErr w:type="spellStart"/>
            <w:r>
              <w:rPr>
                <w:rStyle w:val="VerbatimChar"/>
              </w:rPr>
              <w:t>authorityKeyIdentifier</w:t>
            </w:r>
            <w:proofErr w:type="spellEnd"/>
          </w:p>
        </w:tc>
        <w:tc>
          <w:tcPr>
            <w:tcW w:w="1584" w:type="dxa"/>
          </w:tcPr>
          <w:p w14:paraId="3A91B3C6" w14:textId="77777777" w:rsidR="00625553" w:rsidRDefault="00000000">
            <w:pPr>
              <w:pStyle w:val="Compact"/>
            </w:pPr>
            <w:r>
              <w:t>MUST</w:t>
            </w:r>
          </w:p>
        </w:tc>
        <w:tc>
          <w:tcPr>
            <w:tcW w:w="1584" w:type="dxa"/>
          </w:tcPr>
          <w:p w14:paraId="02AA837B" w14:textId="77777777" w:rsidR="00625553" w:rsidRDefault="00000000">
            <w:pPr>
              <w:pStyle w:val="Compact"/>
            </w:pPr>
            <w:r>
              <w:t>N</w:t>
            </w:r>
          </w:p>
        </w:tc>
        <w:tc>
          <w:tcPr>
            <w:tcW w:w="2376" w:type="dxa"/>
          </w:tcPr>
          <w:p w14:paraId="6282C346"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3A290862" w14:textId="77777777">
        <w:tc>
          <w:tcPr>
            <w:tcW w:w="2376" w:type="dxa"/>
          </w:tcPr>
          <w:p w14:paraId="4AE4214F" w14:textId="77777777" w:rsidR="00625553" w:rsidRDefault="00000000">
            <w:pPr>
              <w:pStyle w:val="Compact"/>
            </w:pPr>
            <w:proofErr w:type="spellStart"/>
            <w:r>
              <w:rPr>
                <w:rStyle w:val="VerbatimChar"/>
              </w:rPr>
              <w:t>extKeyUsage</w:t>
            </w:r>
            <w:proofErr w:type="spellEnd"/>
          </w:p>
        </w:tc>
        <w:tc>
          <w:tcPr>
            <w:tcW w:w="1584" w:type="dxa"/>
          </w:tcPr>
          <w:p w14:paraId="2CDEA513" w14:textId="77777777" w:rsidR="00625553" w:rsidRDefault="00000000">
            <w:pPr>
              <w:pStyle w:val="Compact"/>
            </w:pPr>
            <w:r>
              <w:t>MUST</w:t>
            </w:r>
          </w:p>
        </w:tc>
        <w:tc>
          <w:tcPr>
            <w:tcW w:w="1584" w:type="dxa"/>
          </w:tcPr>
          <w:p w14:paraId="746F876A" w14:textId="77777777" w:rsidR="00625553" w:rsidRDefault="00000000">
            <w:pPr>
              <w:pStyle w:val="Compact"/>
            </w:pPr>
            <w:r>
              <w:t>-</w:t>
            </w:r>
          </w:p>
        </w:tc>
        <w:tc>
          <w:tcPr>
            <w:tcW w:w="2376" w:type="dxa"/>
          </w:tcPr>
          <w:p w14:paraId="75AAF294" w14:textId="77777777" w:rsidR="00625553" w:rsidRDefault="00000000">
            <w:pPr>
              <w:pStyle w:val="Compact"/>
            </w:pPr>
            <w:r>
              <w:t xml:space="preserve">See </w:t>
            </w:r>
            <w:hyperlink w:anchor="Xa1c2baddd46a0411a64fe3e22497b4a5c1cc887">
              <w:r w:rsidR="00625553">
                <w:rPr>
                  <w:rStyle w:val="Hyperlink"/>
                </w:rPr>
                <w:t>Section 7.1.2.8.5</w:t>
              </w:r>
            </w:hyperlink>
          </w:p>
        </w:tc>
      </w:tr>
      <w:tr w:rsidR="00625553" w14:paraId="591EA04C" w14:textId="77777777">
        <w:tc>
          <w:tcPr>
            <w:tcW w:w="2376" w:type="dxa"/>
          </w:tcPr>
          <w:p w14:paraId="533371BD" w14:textId="77777777" w:rsidR="00625553" w:rsidRDefault="00000000">
            <w:pPr>
              <w:pStyle w:val="Compact"/>
            </w:pPr>
            <w:r>
              <w:rPr>
                <w:rStyle w:val="VerbatimChar"/>
              </w:rPr>
              <w:lastRenderedPageBreak/>
              <w:t>id-</w:t>
            </w:r>
            <w:proofErr w:type="spellStart"/>
            <w:r>
              <w:rPr>
                <w:rStyle w:val="VerbatimChar"/>
              </w:rPr>
              <w:t>pkix</w:t>
            </w:r>
            <w:proofErr w:type="spellEnd"/>
            <w:r>
              <w:rPr>
                <w:rStyle w:val="VerbatimChar"/>
              </w:rPr>
              <w:t>-</w:t>
            </w:r>
            <w:proofErr w:type="spellStart"/>
            <w:r>
              <w:rPr>
                <w:rStyle w:val="VerbatimChar"/>
              </w:rPr>
              <w:t>ocsp-nocheck</w:t>
            </w:r>
            <w:proofErr w:type="spellEnd"/>
          </w:p>
        </w:tc>
        <w:tc>
          <w:tcPr>
            <w:tcW w:w="1584" w:type="dxa"/>
          </w:tcPr>
          <w:p w14:paraId="779F4D34" w14:textId="77777777" w:rsidR="00625553" w:rsidRDefault="00000000">
            <w:pPr>
              <w:pStyle w:val="Compact"/>
            </w:pPr>
            <w:r>
              <w:t>MUST</w:t>
            </w:r>
          </w:p>
        </w:tc>
        <w:tc>
          <w:tcPr>
            <w:tcW w:w="1584" w:type="dxa"/>
          </w:tcPr>
          <w:p w14:paraId="3561B329" w14:textId="77777777" w:rsidR="00625553" w:rsidRDefault="00000000">
            <w:pPr>
              <w:pStyle w:val="Compact"/>
            </w:pPr>
            <w:r>
              <w:t>N</w:t>
            </w:r>
          </w:p>
        </w:tc>
        <w:tc>
          <w:tcPr>
            <w:tcW w:w="2376" w:type="dxa"/>
          </w:tcPr>
          <w:p w14:paraId="0022FBB3" w14:textId="77777777" w:rsidR="00625553" w:rsidRDefault="00000000">
            <w:pPr>
              <w:pStyle w:val="Compact"/>
            </w:pPr>
            <w:r>
              <w:t xml:space="preserve">See </w:t>
            </w:r>
            <w:hyperlink w:anchor="X92cd02c63734ba98748379f0ed74d58d3e1f12a">
              <w:r w:rsidR="00625553">
                <w:rPr>
                  <w:rStyle w:val="Hyperlink"/>
                </w:rPr>
                <w:t>Section 7.1.2.8.6</w:t>
              </w:r>
            </w:hyperlink>
          </w:p>
        </w:tc>
      </w:tr>
      <w:tr w:rsidR="00625553" w14:paraId="7AF2E9D6" w14:textId="77777777">
        <w:tc>
          <w:tcPr>
            <w:tcW w:w="2376" w:type="dxa"/>
          </w:tcPr>
          <w:p w14:paraId="06F86C24" w14:textId="77777777" w:rsidR="00625553" w:rsidRDefault="00000000">
            <w:pPr>
              <w:pStyle w:val="Compact"/>
            </w:pPr>
            <w:proofErr w:type="spellStart"/>
            <w:r>
              <w:rPr>
                <w:rStyle w:val="VerbatimChar"/>
              </w:rPr>
              <w:t>keyUsage</w:t>
            </w:r>
            <w:proofErr w:type="spellEnd"/>
          </w:p>
        </w:tc>
        <w:tc>
          <w:tcPr>
            <w:tcW w:w="1584" w:type="dxa"/>
          </w:tcPr>
          <w:p w14:paraId="03594B7E" w14:textId="77777777" w:rsidR="00625553" w:rsidRDefault="00000000">
            <w:pPr>
              <w:pStyle w:val="Compact"/>
            </w:pPr>
            <w:r>
              <w:t>MUST</w:t>
            </w:r>
          </w:p>
        </w:tc>
        <w:tc>
          <w:tcPr>
            <w:tcW w:w="1584" w:type="dxa"/>
          </w:tcPr>
          <w:p w14:paraId="13B1CCE9" w14:textId="77777777" w:rsidR="00625553" w:rsidRDefault="00000000">
            <w:pPr>
              <w:pStyle w:val="Compact"/>
            </w:pPr>
            <w:r>
              <w:t>Y</w:t>
            </w:r>
          </w:p>
        </w:tc>
        <w:tc>
          <w:tcPr>
            <w:tcW w:w="2376" w:type="dxa"/>
          </w:tcPr>
          <w:p w14:paraId="270EB999" w14:textId="77777777" w:rsidR="00625553" w:rsidRDefault="00000000">
            <w:pPr>
              <w:pStyle w:val="Compact"/>
            </w:pPr>
            <w:r>
              <w:t xml:space="preserve">See </w:t>
            </w:r>
            <w:hyperlink w:anchor="X3ca71d2ed17c4e1d167defb8b02be9cb5f12690">
              <w:r w:rsidR="00625553">
                <w:rPr>
                  <w:rStyle w:val="Hyperlink"/>
                </w:rPr>
                <w:t>Section 7.1.2.8.7</w:t>
              </w:r>
            </w:hyperlink>
          </w:p>
        </w:tc>
      </w:tr>
      <w:tr w:rsidR="00625553" w14:paraId="029EC4AD" w14:textId="77777777">
        <w:tc>
          <w:tcPr>
            <w:tcW w:w="2376" w:type="dxa"/>
          </w:tcPr>
          <w:p w14:paraId="5401ACFA" w14:textId="77777777" w:rsidR="00625553" w:rsidRDefault="00000000">
            <w:pPr>
              <w:pStyle w:val="Compact"/>
            </w:pPr>
            <w:proofErr w:type="spellStart"/>
            <w:r>
              <w:rPr>
                <w:rStyle w:val="VerbatimChar"/>
              </w:rPr>
              <w:t>basicConstraints</w:t>
            </w:r>
            <w:proofErr w:type="spellEnd"/>
          </w:p>
        </w:tc>
        <w:tc>
          <w:tcPr>
            <w:tcW w:w="1584" w:type="dxa"/>
          </w:tcPr>
          <w:p w14:paraId="5F55E4EF" w14:textId="77777777" w:rsidR="00625553" w:rsidRDefault="00000000">
            <w:pPr>
              <w:pStyle w:val="Compact"/>
            </w:pPr>
            <w:r>
              <w:t>MAY</w:t>
            </w:r>
          </w:p>
        </w:tc>
        <w:tc>
          <w:tcPr>
            <w:tcW w:w="1584" w:type="dxa"/>
          </w:tcPr>
          <w:p w14:paraId="7D3C9729" w14:textId="77777777" w:rsidR="00625553" w:rsidRDefault="00000000">
            <w:pPr>
              <w:pStyle w:val="Compact"/>
            </w:pPr>
            <w:r>
              <w:t>Y</w:t>
            </w:r>
          </w:p>
        </w:tc>
        <w:tc>
          <w:tcPr>
            <w:tcW w:w="2376" w:type="dxa"/>
          </w:tcPr>
          <w:p w14:paraId="18800725" w14:textId="77777777" w:rsidR="00625553" w:rsidRDefault="00000000">
            <w:pPr>
              <w:pStyle w:val="Compact"/>
            </w:pPr>
            <w:r>
              <w:t xml:space="preserve">See </w:t>
            </w:r>
            <w:hyperlink w:anchor="X6c4fec7ea9f480aaae9d7ff6719d5e51a2b761a">
              <w:r w:rsidR="00625553">
                <w:rPr>
                  <w:rStyle w:val="Hyperlink"/>
                </w:rPr>
                <w:t>Section 7.1.2.8.4</w:t>
              </w:r>
            </w:hyperlink>
          </w:p>
        </w:tc>
      </w:tr>
      <w:tr w:rsidR="00625553" w14:paraId="41DA288C" w14:textId="77777777">
        <w:tc>
          <w:tcPr>
            <w:tcW w:w="2376" w:type="dxa"/>
          </w:tcPr>
          <w:p w14:paraId="1FEBD719" w14:textId="77777777" w:rsidR="00625553" w:rsidRDefault="00000000">
            <w:pPr>
              <w:pStyle w:val="Compact"/>
            </w:pPr>
            <w:proofErr w:type="spellStart"/>
            <w:r>
              <w:rPr>
                <w:rStyle w:val="VerbatimChar"/>
              </w:rPr>
              <w:t>nameConstraints</w:t>
            </w:r>
            <w:proofErr w:type="spellEnd"/>
          </w:p>
        </w:tc>
        <w:tc>
          <w:tcPr>
            <w:tcW w:w="1584" w:type="dxa"/>
          </w:tcPr>
          <w:p w14:paraId="35A7A10B" w14:textId="77777777" w:rsidR="00625553" w:rsidRDefault="00000000">
            <w:pPr>
              <w:pStyle w:val="Compact"/>
            </w:pPr>
            <w:r>
              <w:t>MUST NOT</w:t>
            </w:r>
          </w:p>
        </w:tc>
        <w:tc>
          <w:tcPr>
            <w:tcW w:w="1584" w:type="dxa"/>
          </w:tcPr>
          <w:p w14:paraId="7AD9EDFF" w14:textId="77777777" w:rsidR="00625553" w:rsidRDefault="00000000">
            <w:pPr>
              <w:pStyle w:val="Compact"/>
            </w:pPr>
            <w:r>
              <w:t>-</w:t>
            </w:r>
          </w:p>
        </w:tc>
        <w:tc>
          <w:tcPr>
            <w:tcW w:w="2376" w:type="dxa"/>
          </w:tcPr>
          <w:p w14:paraId="158C4906" w14:textId="77777777" w:rsidR="00625553" w:rsidRDefault="00000000">
            <w:pPr>
              <w:pStyle w:val="Compact"/>
            </w:pPr>
            <w:r>
              <w:t>-</w:t>
            </w:r>
          </w:p>
        </w:tc>
      </w:tr>
      <w:tr w:rsidR="00625553" w14:paraId="55B8362F" w14:textId="77777777">
        <w:tc>
          <w:tcPr>
            <w:tcW w:w="2376" w:type="dxa"/>
          </w:tcPr>
          <w:p w14:paraId="695253A1" w14:textId="77777777" w:rsidR="00625553" w:rsidRDefault="00000000">
            <w:pPr>
              <w:pStyle w:val="Compact"/>
            </w:pPr>
            <w:proofErr w:type="spellStart"/>
            <w:r>
              <w:rPr>
                <w:rStyle w:val="VerbatimChar"/>
              </w:rPr>
              <w:t>subjectAltName</w:t>
            </w:r>
            <w:proofErr w:type="spellEnd"/>
          </w:p>
        </w:tc>
        <w:tc>
          <w:tcPr>
            <w:tcW w:w="1584" w:type="dxa"/>
          </w:tcPr>
          <w:p w14:paraId="165F405A" w14:textId="77777777" w:rsidR="00625553" w:rsidRDefault="00000000">
            <w:pPr>
              <w:pStyle w:val="Compact"/>
            </w:pPr>
            <w:r>
              <w:t>MUST NOT</w:t>
            </w:r>
          </w:p>
        </w:tc>
        <w:tc>
          <w:tcPr>
            <w:tcW w:w="1584" w:type="dxa"/>
          </w:tcPr>
          <w:p w14:paraId="5F346FA5" w14:textId="77777777" w:rsidR="00625553" w:rsidRDefault="00000000">
            <w:pPr>
              <w:pStyle w:val="Compact"/>
            </w:pPr>
            <w:r>
              <w:t>-</w:t>
            </w:r>
          </w:p>
        </w:tc>
        <w:tc>
          <w:tcPr>
            <w:tcW w:w="2376" w:type="dxa"/>
          </w:tcPr>
          <w:p w14:paraId="79ABFA8F" w14:textId="77777777" w:rsidR="00625553" w:rsidRDefault="00000000">
            <w:pPr>
              <w:pStyle w:val="Compact"/>
            </w:pPr>
            <w:r>
              <w:t>-</w:t>
            </w:r>
          </w:p>
        </w:tc>
      </w:tr>
      <w:tr w:rsidR="00625553" w14:paraId="79AEF7AD" w14:textId="77777777">
        <w:tc>
          <w:tcPr>
            <w:tcW w:w="2376" w:type="dxa"/>
          </w:tcPr>
          <w:p w14:paraId="17039B31" w14:textId="77777777" w:rsidR="00625553" w:rsidRDefault="00000000">
            <w:pPr>
              <w:pStyle w:val="Compact"/>
            </w:pPr>
            <w:proofErr w:type="spellStart"/>
            <w:r>
              <w:rPr>
                <w:rStyle w:val="VerbatimChar"/>
              </w:rPr>
              <w:t>subjectKeyIdentifier</w:t>
            </w:r>
            <w:proofErr w:type="spellEnd"/>
          </w:p>
        </w:tc>
        <w:tc>
          <w:tcPr>
            <w:tcW w:w="1584" w:type="dxa"/>
          </w:tcPr>
          <w:p w14:paraId="006572C8" w14:textId="77777777" w:rsidR="00625553" w:rsidRDefault="00000000">
            <w:pPr>
              <w:pStyle w:val="Compact"/>
            </w:pPr>
            <w:r>
              <w:t>SHOULD</w:t>
            </w:r>
          </w:p>
        </w:tc>
        <w:tc>
          <w:tcPr>
            <w:tcW w:w="1584" w:type="dxa"/>
          </w:tcPr>
          <w:p w14:paraId="4EF11D2D" w14:textId="77777777" w:rsidR="00625553" w:rsidRDefault="00000000">
            <w:pPr>
              <w:pStyle w:val="Compact"/>
            </w:pPr>
            <w:r>
              <w:t>N</w:t>
            </w:r>
          </w:p>
        </w:tc>
        <w:tc>
          <w:tcPr>
            <w:tcW w:w="2376" w:type="dxa"/>
          </w:tcPr>
          <w:p w14:paraId="12F91BDF" w14:textId="77777777" w:rsidR="00625553" w:rsidRDefault="00000000">
            <w:pPr>
              <w:pStyle w:val="Compact"/>
            </w:pPr>
            <w:r>
              <w:t xml:space="preserve">See </w:t>
            </w:r>
            <w:hyperlink w:anchor="X2c0fa72e597f386f2220d8daef33810754966a6">
              <w:r w:rsidR="00625553">
                <w:rPr>
                  <w:rStyle w:val="Hyperlink"/>
                </w:rPr>
                <w:t>Section 7.1.2.11.4</w:t>
              </w:r>
            </w:hyperlink>
          </w:p>
        </w:tc>
      </w:tr>
      <w:tr w:rsidR="00625553" w14:paraId="1F97C969" w14:textId="77777777">
        <w:tc>
          <w:tcPr>
            <w:tcW w:w="2376" w:type="dxa"/>
          </w:tcPr>
          <w:p w14:paraId="4860947E" w14:textId="77777777" w:rsidR="00625553" w:rsidRDefault="00000000">
            <w:pPr>
              <w:pStyle w:val="Compact"/>
            </w:pPr>
            <w:proofErr w:type="spellStart"/>
            <w:r>
              <w:rPr>
                <w:rStyle w:val="VerbatimChar"/>
              </w:rPr>
              <w:t>authorityInformationAccess</w:t>
            </w:r>
            <w:proofErr w:type="spellEnd"/>
          </w:p>
        </w:tc>
        <w:tc>
          <w:tcPr>
            <w:tcW w:w="1584" w:type="dxa"/>
          </w:tcPr>
          <w:p w14:paraId="3C2D8E4D" w14:textId="77777777" w:rsidR="00625553" w:rsidRDefault="00000000">
            <w:pPr>
              <w:pStyle w:val="Compact"/>
            </w:pPr>
            <w:r>
              <w:t>NOT RECOMMENDED</w:t>
            </w:r>
          </w:p>
        </w:tc>
        <w:tc>
          <w:tcPr>
            <w:tcW w:w="1584" w:type="dxa"/>
          </w:tcPr>
          <w:p w14:paraId="3AB8E25C" w14:textId="77777777" w:rsidR="00625553" w:rsidRDefault="00000000">
            <w:pPr>
              <w:pStyle w:val="Compact"/>
            </w:pPr>
            <w:r>
              <w:t>N</w:t>
            </w:r>
          </w:p>
        </w:tc>
        <w:tc>
          <w:tcPr>
            <w:tcW w:w="2376" w:type="dxa"/>
          </w:tcPr>
          <w:p w14:paraId="61D0BAB6" w14:textId="77777777" w:rsidR="00625553" w:rsidRDefault="00000000">
            <w:pPr>
              <w:pStyle w:val="Compact"/>
            </w:pPr>
            <w:r>
              <w:t xml:space="preserve">See </w:t>
            </w:r>
            <w:hyperlink w:anchor="X378728241d76bf6af34d179e7f4f425e877a026">
              <w:r w:rsidR="00625553">
                <w:rPr>
                  <w:rStyle w:val="Hyperlink"/>
                </w:rPr>
                <w:t>Section 7.1.2.8.3</w:t>
              </w:r>
            </w:hyperlink>
          </w:p>
        </w:tc>
      </w:tr>
      <w:tr w:rsidR="00625553" w14:paraId="32096E8A" w14:textId="77777777">
        <w:tc>
          <w:tcPr>
            <w:tcW w:w="2376" w:type="dxa"/>
          </w:tcPr>
          <w:p w14:paraId="1D168D33" w14:textId="77777777" w:rsidR="00625553" w:rsidRDefault="00000000">
            <w:pPr>
              <w:pStyle w:val="Compact"/>
            </w:pPr>
            <w:proofErr w:type="spellStart"/>
            <w:r>
              <w:rPr>
                <w:rStyle w:val="VerbatimChar"/>
              </w:rPr>
              <w:t>certificatePolicies</w:t>
            </w:r>
            <w:proofErr w:type="spellEnd"/>
          </w:p>
        </w:tc>
        <w:tc>
          <w:tcPr>
            <w:tcW w:w="1584" w:type="dxa"/>
          </w:tcPr>
          <w:p w14:paraId="05339F05" w14:textId="77777777" w:rsidR="00625553" w:rsidRDefault="00000000">
            <w:pPr>
              <w:pStyle w:val="Compact"/>
            </w:pPr>
            <w:r>
              <w:t>MUST NOT</w:t>
            </w:r>
          </w:p>
        </w:tc>
        <w:tc>
          <w:tcPr>
            <w:tcW w:w="1584" w:type="dxa"/>
          </w:tcPr>
          <w:p w14:paraId="28682CDA" w14:textId="77777777" w:rsidR="00625553" w:rsidRDefault="00000000">
            <w:pPr>
              <w:pStyle w:val="Compact"/>
            </w:pPr>
            <w:r>
              <w:t>N</w:t>
            </w:r>
          </w:p>
        </w:tc>
        <w:tc>
          <w:tcPr>
            <w:tcW w:w="2376" w:type="dxa"/>
          </w:tcPr>
          <w:p w14:paraId="3F8D7D37" w14:textId="77777777" w:rsidR="00625553" w:rsidRDefault="00000000">
            <w:pPr>
              <w:pStyle w:val="Compact"/>
            </w:pPr>
            <w:r>
              <w:t xml:space="preserve">See </w:t>
            </w:r>
            <w:hyperlink w:anchor="X98f37e44599da23cf9ea7b4f4a13d414b4e189b">
              <w:r w:rsidR="00625553">
                <w:rPr>
                  <w:rStyle w:val="Hyperlink"/>
                </w:rPr>
                <w:t>Section 7.1.2.8.8</w:t>
              </w:r>
            </w:hyperlink>
          </w:p>
        </w:tc>
      </w:tr>
      <w:tr w:rsidR="00625553" w14:paraId="0A06AA40" w14:textId="77777777">
        <w:tc>
          <w:tcPr>
            <w:tcW w:w="2376" w:type="dxa"/>
          </w:tcPr>
          <w:p w14:paraId="2EE26985" w14:textId="77777777" w:rsidR="00625553" w:rsidRDefault="00000000">
            <w:pPr>
              <w:pStyle w:val="Compact"/>
            </w:pPr>
            <w:proofErr w:type="spellStart"/>
            <w:r>
              <w:rPr>
                <w:rStyle w:val="VerbatimChar"/>
              </w:rPr>
              <w:t>crlDistributionPoints</w:t>
            </w:r>
            <w:proofErr w:type="spellEnd"/>
          </w:p>
        </w:tc>
        <w:tc>
          <w:tcPr>
            <w:tcW w:w="1584" w:type="dxa"/>
          </w:tcPr>
          <w:p w14:paraId="3EF6CE6F" w14:textId="77777777" w:rsidR="00625553" w:rsidRDefault="00000000">
            <w:pPr>
              <w:pStyle w:val="Compact"/>
            </w:pPr>
            <w:r>
              <w:t>MUST NOT</w:t>
            </w:r>
          </w:p>
        </w:tc>
        <w:tc>
          <w:tcPr>
            <w:tcW w:w="1584" w:type="dxa"/>
          </w:tcPr>
          <w:p w14:paraId="1D5A5E3B" w14:textId="77777777" w:rsidR="00625553" w:rsidRDefault="00000000">
            <w:pPr>
              <w:pStyle w:val="Compact"/>
            </w:pPr>
            <w:r>
              <w:t>N</w:t>
            </w:r>
          </w:p>
        </w:tc>
        <w:tc>
          <w:tcPr>
            <w:tcW w:w="2376" w:type="dxa"/>
          </w:tcPr>
          <w:p w14:paraId="2EDDB21C" w14:textId="77777777" w:rsidR="00625553" w:rsidRDefault="00000000">
            <w:pPr>
              <w:pStyle w:val="Compact"/>
            </w:pPr>
            <w:r>
              <w:t xml:space="preserve">See </w:t>
            </w:r>
            <w:hyperlink w:anchor="X7ccd0a689f5677da27acef41359fc9c419251f9">
              <w:r w:rsidR="00625553">
                <w:rPr>
                  <w:rStyle w:val="Hyperlink"/>
                </w:rPr>
                <w:t>Section 7.1.2.11.2</w:t>
              </w:r>
            </w:hyperlink>
          </w:p>
        </w:tc>
      </w:tr>
      <w:tr w:rsidR="00625553" w14:paraId="258FA179" w14:textId="77777777">
        <w:tc>
          <w:tcPr>
            <w:tcW w:w="2376" w:type="dxa"/>
          </w:tcPr>
          <w:p w14:paraId="3CBE1711" w14:textId="77777777" w:rsidR="00625553" w:rsidRDefault="00000000">
            <w:pPr>
              <w:pStyle w:val="Compact"/>
            </w:pPr>
            <w:r>
              <w:t>Signed Certificate Timestamp List</w:t>
            </w:r>
          </w:p>
        </w:tc>
        <w:tc>
          <w:tcPr>
            <w:tcW w:w="1584" w:type="dxa"/>
          </w:tcPr>
          <w:p w14:paraId="6387BB65" w14:textId="77777777" w:rsidR="00625553" w:rsidRDefault="00000000">
            <w:pPr>
              <w:pStyle w:val="Compact"/>
            </w:pPr>
            <w:r>
              <w:t>MAY</w:t>
            </w:r>
          </w:p>
        </w:tc>
        <w:tc>
          <w:tcPr>
            <w:tcW w:w="1584" w:type="dxa"/>
          </w:tcPr>
          <w:p w14:paraId="692CF1D2" w14:textId="77777777" w:rsidR="00625553" w:rsidRDefault="00000000">
            <w:pPr>
              <w:pStyle w:val="Compact"/>
            </w:pPr>
            <w:r>
              <w:t>N</w:t>
            </w:r>
          </w:p>
        </w:tc>
        <w:tc>
          <w:tcPr>
            <w:tcW w:w="2376" w:type="dxa"/>
          </w:tcPr>
          <w:p w14:paraId="7C460736" w14:textId="77777777" w:rsidR="00625553" w:rsidRDefault="00000000">
            <w:pPr>
              <w:pStyle w:val="Compact"/>
            </w:pPr>
            <w:r>
              <w:t xml:space="preserve">See </w:t>
            </w:r>
            <w:hyperlink w:anchor="X5f29f6d91844be07282218a1604692674f20515">
              <w:r w:rsidR="00625553">
                <w:rPr>
                  <w:rStyle w:val="Hyperlink"/>
                </w:rPr>
                <w:t>Section 7.1.2.11.3</w:t>
              </w:r>
            </w:hyperlink>
          </w:p>
        </w:tc>
      </w:tr>
      <w:tr w:rsidR="00625553" w14:paraId="0B140C7A" w14:textId="77777777">
        <w:tc>
          <w:tcPr>
            <w:tcW w:w="2376" w:type="dxa"/>
          </w:tcPr>
          <w:p w14:paraId="1232665E" w14:textId="77777777" w:rsidR="00625553" w:rsidRDefault="00000000">
            <w:pPr>
              <w:pStyle w:val="Compact"/>
            </w:pPr>
            <w:r>
              <w:t>Any other extension</w:t>
            </w:r>
          </w:p>
        </w:tc>
        <w:tc>
          <w:tcPr>
            <w:tcW w:w="1584" w:type="dxa"/>
          </w:tcPr>
          <w:p w14:paraId="328DDB99" w14:textId="77777777" w:rsidR="00625553" w:rsidRDefault="00000000">
            <w:pPr>
              <w:pStyle w:val="Compact"/>
            </w:pPr>
            <w:r>
              <w:t>NOT RECOMMENDED</w:t>
            </w:r>
          </w:p>
        </w:tc>
        <w:tc>
          <w:tcPr>
            <w:tcW w:w="1584" w:type="dxa"/>
          </w:tcPr>
          <w:p w14:paraId="072E3FF2" w14:textId="77777777" w:rsidR="00625553" w:rsidRDefault="00000000">
            <w:pPr>
              <w:pStyle w:val="Compact"/>
            </w:pPr>
            <w:r>
              <w:t>-</w:t>
            </w:r>
          </w:p>
        </w:tc>
        <w:tc>
          <w:tcPr>
            <w:tcW w:w="2376" w:type="dxa"/>
          </w:tcPr>
          <w:p w14:paraId="1457E5B5" w14:textId="77777777" w:rsidR="00625553" w:rsidRDefault="00000000">
            <w:pPr>
              <w:pStyle w:val="Compact"/>
            </w:pPr>
            <w:r>
              <w:t xml:space="preserve">See </w:t>
            </w:r>
            <w:hyperlink w:anchor="Xd1d37105006463fc0c3ce8d6a77d8510d86ed0b">
              <w:r w:rsidR="00625553">
                <w:rPr>
                  <w:rStyle w:val="Hyperlink"/>
                </w:rPr>
                <w:t>Section 7.1.2.11.5</w:t>
              </w:r>
            </w:hyperlink>
          </w:p>
        </w:tc>
      </w:tr>
    </w:tbl>
    <w:p w14:paraId="1B2F4EE2" w14:textId="77777777" w:rsidR="00625553" w:rsidRDefault="00000000">
      <w:pPr>
        <w:pStyle w:val="Heading5"/>
      </w:pPr>
      <w:bookmarkStart w:id="777" w:name="X378728241d76bf6af34d179e7f4f425e877a026"/>
      <w:bookmarkEnd w:id="776"/>
      <w:r>
        <w:t>7.1.2.8.3 OCSP Responder Authority Information Access</w:t>
      </w:r>
    </w:p>
    <w:p w14:paraId="00F1EE2D" w14:textId="77777777" w:rsidR="00625553" w:rsidRDefault="00000000">
      <w:pPr>
        <w:pStyle w:val="FirstParagraph"/>
      </w:pPr>
      <w:r>
        <w:t xml:space="preserve">For OCSP Responder certificates, this extension is NOT RECOMMENDED, as the Relying Party should already possess the necessary information. </w:t>
      </w:r>
      <w:proofErr w:type="gramStart"/>
      <w:r>
        <w:t>In order to</w:t>
      </w:r>
      <w:proofErr w:type="gramEnd"/>
      <w:r>
        <w:t xml:space="preserve"> validate the given Responder certificate, the Relying Party must have access to the Issuing CA’s certificate, eliminating the need to provide </w:t>
      </w:r>
      <w:r>
        <w:rPr>
          <w:rStyle w:val="VerbatimChar"/>
        </w:rPr>
        <w:t>id-ad-</w:t>
      </w:r>
      <w:proofErr w:type="spellStart"/>
      <w:r>
        <w:rPr>
          <w:rStyle w:val="VerbatimChar"/>
        </w:rPr>
        <w:t>caIssuers</w:t>
      </w:r>
      <w:proofErr w:type="spellEnd"/>
      <w:r>
        <w:t xml:space="preserve">. Similarly, because of the requirement for an OCSP Responder certificate to include the </w:t>
      </w: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r>
        <w:t xml:space="preserve"> extension, it is not necessary to provide </w:t>
      </w:r>
      <w:r>
        <w:rPr>
          <w:rStyle w:val="VerbatimChar"/>
        </w:rPr>
        <w:t>id-ad-</w:t>
      </w:r>
      <w:proofErr w:type="spellStart"/>
      <w:r>
        <w:rPr>
          <w:rStyle w:val="VerbatimChar"/>
        </w:rPr>
        <w:t>ocsp</w:t>
      </w:r>
      <w:proofErr w:type="spellEnd"/>
      <w:r>
        <w:t>, as such responses will not be checked by Relying Parties.</w:t>
      </w:r>
    </w:p>
    <w:p w14:paraId="5C4ADF0E" w14:textId="77777777" w:rsidR="00625553" w:rsidRDefault="00000000">
      <w:pPr>
        <w:pStyle w:val="BodyText"/>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AuthorityInfoAccessSyntax</w:t>
      </w:r>
      <w:proofErr w:type="spellEnd"/>
      <w:r>
        <w:t xml:space="preserve"> MUST contain all required </w:t>
      </w:r>
      <w:proofErr w:type="spellStart"/>
      <w:r>
        <w:rPr>
          <w:rStyle w:val="VerbatimChar"/>
        </w:rPr>
        <w:t>AccessDescription</w:t>
      </w:r>
      <w:r>
        <w:t>s</w:t>
      </w:r>
      <w:proofErr w:type="spellEnd"/>
      <w:r>
        <w:t>.</w:t>
      </w:r>
    </w:p>
    <w:tbl>
      <w:tblPr>
        <w:tblStyle w:val="Table"/>
        <w:tblW w:w="5000" w:type="pct"/>
        <w:tblLayout w:type="fixed"/>
        <w:tblLook w:val="0020" w:firstRow="1" w:lastRow="0" w:firstColumn="0" w:lastColumn="0" w:noHBand="0" w:noVBand="0"/>
      </w:tblPr>
      <w:tblGrid>
        <w:gridCol w:w="936"/>
        <w:gridCol w:w="936"/>
        <w:gridCol w:w="1872"/>
        <w:gridCol w:w="1872"/>
        <w:gridCol w:w="936"/>
        <w:gridCol w:w="2808"/>
      </w:tblGrid>
      <w:tr w:rsidR="00625553" w14:paraId="35134366" w14:textId="77777777">
        <w:trPr>
          <w:tblHeader/>
        </w:trPr>
        <w:tc>
          <w:tcPr>
            <w:tcW w:w="792" w:type="dxa"/>
          </w:tcPr>
          <w:p w14:paraId="3F5C0A75" w14:textId="77777777" w:rsidR="00625553" w:rsidRDefault="00000000">
            <w:pPr>
              <w:pStyle w:val="Compact"/>
            </w:pPr>
            <w:r>
              <w:rPr>
                <w:b/>
                <w:bCs/>
              </w:rPr>
              <w:t>Access Method</w:t>
            </w:r>
          </w:p>
        </w:tc>
        <w:tc>
          <w:tcPr>
            <w:tcW w:w="792" w:type="dxa"/>
          </w:tcPr>
          <w:p w14:paraId="4909FECC" w14:textId="77777777" w:rsidR="00625553" w:rsidRDefault="00000000">
            <w:pPr>
              <w:pStyle w:val="Compact"/>
            </w:pPr>
            <w:r>
              <w:rPr>
                <w:b/>
                <w:bCs/>
              </w:rPr>
              <w:t>OID</w:t>
            </w:r>
          </w:p>
        </w:tc>
        <w:tc>
          <w:tcPr>
            <w:tcW w:w="1584" w:type="dxa"/>
          </w:tcPr>
          <w:p w14:paraId="1F80BF37" w14:textId="77777777" w:rsidR="00625553" w:rsidRDefault="00000000">
            <w:pPr>
              <w:pStyle w:val="Compact"/>
            </w:pPr>
            <w:r>
              <w:rPr>
                <w:b/>
                <w:bCs/>
              </w:rPr>
              <w:t>Access Location</w:t>
            </w:r>
          </w:p>
        </w:tc>
        <w:tc>
          <w:tcPr>
            <w:tcW w:w="1584" w:type="dxa"/>
          </w:tcPr>
          <w:p w14:paraId="2934520F" w14:textId="77777777" w:rsidR="00625553" w:rsidRDefault="00000000">
            <w:pPr>
              <w:pStyle w:val="Compact"/>
            </w:pPr>
            <w:r>
              <w:rPr>
                <w:b/>
                <w:bCs/>
              </w:rPr>
              <w:t>Presence</w:t>
            </w:r>
          </w:p>
        </w:tc>
        <w:tc>
          <w:tcPr>
            <w:tcW w:w="792" w:type="dxa"/>
          </w:tcPr>
          <w:p w14:paraId="573CE250" w14:textId="77777777" w:rsidR="00625553" w:rsidRDefault="00000000">
            <w:pPr>
              <w:pStyle w:val="Compact"/>
            </w:pPr>
            <w:r>
              <w:rPr>
                <w:b/>
                <w:bCs/>
              </w:rPr>
              <w:t>Maximum</w:t>
            </w:r>
          </w:p>
        </w:tc>
        <w:tc>
          <w:tcPr>
            <w:tcW w:w="2376" w:type="dxa"/>
          </w:tcPr>
          <w:p w14:paraId="55C3013C" w14:textId="77777777" w:rsidR="00625553" w:rsidRDefault="00000000">
            <w:pPr>
              <w:pStyle w:val="Compact"/>
            </w:pPr>
            <w:r>
              <w:rPr>
                <w:b/>
                <w:bCs/>
              </w:rPr>
              <w:t>Description</w:t>
            </w:r>
          </w:p>
        </w:tc>
      </w:tr>
      <w:tr w:rsidR="00625553" w14:paraId="27B070BD" w14:textId="77777777">
        <w:tc>
          <w:tcPr>
            <w:tcW w:w="792" w:type="dxa"/>
          </w:tcPr>
          <w:p w14:paraId="3F0D6969" w14:textId="77777777" w:rsidR="00625553" w:rsidRDefault="00000000">
            <w:pPr>
              <w:pStyle w:val="Compact"/>
            </w:pPr>
            <w:r>
              <w:rPr>
                <w:rStyle w:val="VerbatimChar"/>
              </w:rPr>
              <w:t>id-ad-</w:t>
            </w:r>
            <w:proofErr w:type="spellStart"/>
            <w:r>
              <w:rPr>
                <w:rStyle w:val="VerbatimChar"/>
              </w:rPr>
              <w:t>ocsp</w:t>
            </w:r>
            <w:proofErr w:type="spellEnd"/>
          </w:p>
        </w:tc>
        <w:tc>
          <w:tcPr>
            <w:tcW w:w="792" w:type="dxa"/>
          </w:tcPr>
          <w:p w14:paraId="0091B452" w14:textId="77777777" w:rsidR="00625553" w:rsidRDefault="00000000">
            <w:pPr>
              <w:pStyle w:val="Compact"/>
            </w:pPr>
            <w:r>
              <w:t>1.3.6.1.5.5.7.48.1</w:t>
            </w:r>
          </w:p>
        </w:tc>
        <w:tc>
          <w:tcPr>
            <w:tcW w:w="1584" w:type="dxa"/>
          </w:tcPr>
          <w:p w14:paraId="70BF52BA" w14:textId="77777777" w:rsidR="00625553" w:rsidRDefault="00000000">
            <w:pPr>
              <w:pStyle w:val="Compact"/>
            </w:pPr>
            <w:proofErr w:type="spellStart"/>
            <w:r>
              <w:rPr>
                <w:rStyle w:val="VerbatimChar"/>
              </w:rPr>
              <w:t>uniformResourceIdentifier</w:t>
            </w:r>
            <w:proofErr w:type="spellEnd"/>
          </w:p>
        </w:tc>
        <w:tc>
          <w:tcPr>
            <w:tcW w:w="1584" w:type="dxa"/>
          </w:tcPr>
          <w:p w14:paraId="76D59876" w14:textId="77777777" w:rsidR="00625553" w:rsidRDefault="00000000">
            <w:pPr>
              <w:pStyle w:val="Compact"/>
            </w:pPr>
            <w:r>
              <w:t>NOT RECOMMENDED</w:t>
            </w:r>
          </w:p>
        </w:tc>
        <w:tc>
          <w:tcPr>
            <w:tcW w:w="792" w:type="dxa"/>
          </w:tcPr>
          <w:p w14:paraId="7B46EC03" w14:textId="77777777" w:rsidR="00625553" w:rsidRDefault="00000000">
            <w:pPr>
              <w:pStyle w:val="Compact"/>
            </w:pPr>
            <w:r>
              <w:t>*</w:t>
            </w:r>
          </w:p>
        </w:tc>
        <w:tc>
          <w:tcPr>
            <w:tcW w:w="2376" w:type="dxa"/>
          </w:tcPr>
          <w:p w14:paraId="6AD926BF" w14:textId="77777777" w:rsidR="00625553" w:rsidRDefault="00000000">
            <w:pPr>
              <w:pStyle w:val="Compact"/>
            </w:pPr>
            <w:r>
              <w:t>A HTTP URL of the Issuing CA’s OCSP responder.</w:t>
            </w:r>
          </w:p>
        </w:tc>
      </w:tr>
      <w:tr w:rsidR="00625553" w14:paraId="5361E2B7" w14:textId="77777777">
        <w:tc>
          <w:tcPr>
            <w:tcW w:w="792" w:type="dxa"/>
          </w:tcPr>
          <w:p w14:paraId="36E1C62C" w14:textId="77777777" w:rsidR="00625553" w:rsidRDefault="00000000">
            <w:pPr>
              <w:pStyle w:val="Compact"/>
            </w:pPr>
            <w:r>
              <w:lastRenderedPageBreak/>
              <w:t>Any other value</w:t>
            </w:r>
          </w:p>
        </w:tc>
        <w:tc>
          <w:tcPr>
            <w:tcW w:w="792" w:type="dxa"/>
          </w:tcPr>
          <w:p w14:paraId="0E7C52B7" w14:textId="77777777" w:rsidR="00625553" w:rsidRDefault="00000000">
            <w:pPr>
              <w:pStyle w:val="Compact"/>
            </w:pPr>
            <w:r>
              <w:t>-</w:t>
            </w:r>
          </w:p>
        </w:tc>
        <w:tc>
          <w:tcPr>
            <w:tcW w:w="1584" w:type="dxa"/>
          </w:tcPr>
          <w:p w14:paraId="527DE9F5" w14:textId="77777777" w:rsidR="00625553" w:rsidRDefault="00000000">
            <w:pPr>
              <w:pStyle w:val="Compact"/>
            </w:pPr>
            <w:r>
              <w:t>-</w:t>
            </w:r>
          </w:p>
        </w:tc>
        <w:tc>
          <w:tcPr>
            <w:tcW w:w="1584" w:type="dxa"/>
          </w:tcPr>
          <w:p w14:paraId="43852DAD" w14:textId="77777777" w:rsidR="00625553" w:rsidRDefault="00000000">
            <w:pPr>
              <w:pStyle w:val="Compact"/>
            </w:pPr>
            <w:r>
              <w:t>MUST NOT</w:t>
            </w:r>
          </w:p>
        </w:tc>
        <w:tc>
          <w:tcPr>
            <w:tcW w:w="792" w:type="dxa"/>
          </w:tcPr>
          <w:p w14:paraId="67361F3C" w14:textId="77777777" w:rsidR="00625553" w:rsidRDefault="00000000">
            <w:pPr>
              <w:pStyle w:val="Compact"/>
            </w:pPr>
            <w:r>
              <w:t>-</w:t>
            </w:r>
          </w:p>
        </w:tc>
        <w:tc>
          <w:tcPr>
            <w:tcW w:w="2376" w:type="dxa"/>
          </w:tcPr>
          <w:p w14:paraId="22593563" w14:textId="77777777" w:rsidR="00625553" w:rsidRDefault="00000000">
            <w:pPr>
              <w:pStyle w:val="Compact"/>
            </w:pPr>
            <w:r>
              <w:t xml:space="preserve">No other </w:t>
            </w:r>
            <w:proofErr w:type="spellStart"/>
            <w:r>
              <w:rPr>
                <w:rStyle w:val="VerbatimChar"/>
              </w:rPr>
              <w:t>accessMethod</w:t>
            </w:r>
            <w:r>
              <w:t>s</w:t>
            </w:r>
            <w:proofErr w:type="spellEnd"/>
            <w:r>
              <w:t xml:space="preserve"> may be used.</w:t>
            </w:r>
          </w:p>
        </w:tc>
      </w:tr>
    </w:tbl>
    <w:p w14:paraId="6D4378D2" w14:textId="77777777" w:rsidR="00625553" w:rsidRDefault="00000000">
      <w:pPr>
        <w:pStyle w:val="Heading5"/>
      </w:pPr>
      <w:bookmarkStart w:id="778" w:name="X6c4fec7ea9f480aaae9d7ff6719d5e51a2b761a"/>
      <w:bookmarkEnd w:id="777"/>
      <w:r>
        <w:t>7.1.2.8.4 OCSP Responder Basic Constraints</w:t>
      </w:r>
    </w:p>
    <w:p w14:paraId="507EF12C" w14:textId="77777777" w:rsidR="00625553" w:rsidRDefault="00000000">
      <w:pPr>
        <w:pStyle w:val="FirstParagraph"/>
      </w:pPr>
      <w:r>
        <w:t xml:space="preserve">OCSP Responder certificates MUST NOT be CA certificates. The issuing CA may indicate </w:t>
      </w:r>
      <w:proofErr w:type="gramStart"/>
      <w:r>
        <w:t>this one of two ways</w:t>
      </w:r>
      <w:proofErr w:type="gramEnd"/>
      <w:r>
        <w:t xml:space="preserve">: by omission of the </w:t>
      </w:r>
      <w:proofErr w:type="spellStart"/>
      <w:r>
        <w:rPr>
          <w:rStyle w:val="VerbatimChar"/>
        </w:rPr>
        <w:t>basicConstraints</w:t>
      </w:r>
      <w:proofErr w:type="spellEnd"/>
      <w:r>
        <w:t xml:space="preserve"> extension, or through the inclusion of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w:t>
      </w:r>
    </w:p>
    <w:tbl>
      <w:tblPr>
        <w:tblStyle w:val="Table"/>
        <w:tblW w:w="0" w:type="auto"/>
        <w:tblLook w:val="0020" w:firstRow="1" w:lastRow="0" w:firstColumn="0" w:lastColumn="0" w:noHBand="0" w:noVBand="0"/>
      </w:tblPr>
      <w:tblGrid>
        <w:gridCol w:w="2460"/>
        <w:gridCol w:w="2409"/>
      </w:tblGrid>
      <w:tr w:rsidR="00625553" w14:paraId="39107332" w14:textId="77777777">
        <w:trPr>
          <w:tblHeader/>
        </w:trPr>
        <w:tc>
          <w:tcPr>
            <w:tcW w:w="0" w:type="auto"/>
          </w:tcPr>
          <w:p w14:paraId="30F6F994" w14:textId="77777777" w:rsidR="00625553" w:rsidRDefault="00000000">
            <w:pPr>
              <w:pStyle w:val="Compact"/>
            </w:pPr>
            <w:r>
              <w:rPr>
                <w:b/>
                <w:bCs/>
              </w:rPr>
              <w:t>Field</w:t>
            </w:r>
          </w:p>
        </w:tc>
        <w:tc>
          <w:tcPr>
            <w:tcW w:w="0" w:type="auto"/>
          </w:tcPr>
          <w:p w14:paraId="0DD17F61" w14:textId="77777777" w:rsidR="00625553" w:rsidRDefault="00000000">
            <w:pPr>
              <w:pStyle w:val="Compact"/>
            </w:pPr>
            <w:r>
              <w:rPr>
                <w:b/>
                <w:bCs/>
              </w:rPr>
              <w:t>Description</w:t>
            </w:r>
          </w:p>
        </w:tc>
      </w:tr>
      <w:tr w:rsidR="00625553" w14:paraId="0F9C86E6" w14:textId="77777777">
        <w:tc>
          <w:tcPr>
            <w:tcW w:w="0" w:type="auto"/>
          </w:tcPr>
          <w:p w14:paraId="47201F87" w14:textId="77777777" w:rsidR="00625553" w:rsidRDefault="00000000">
            <w:pPr>
              <w:pStyle w:val="Compact"/>
            </w:pPr>
            <w:proofErr w:type="spellStart"/>
            <w:r>
              <w:rPr>
                <w:rStyle w:val="VerbatimChar"/>
              </w:rPr>
              <w:t>cA</w:t>
            </w:r>
            <w:proofErr w:type="spellEnd"/>
          </w:p>
        </w:tc>
        <w:tc>
          <w:tcPr>
            <w:tcW w:w="0" w:type="auto"/>
          </w:tcPr>
          <w:p w14:paraId="36665A21" w14:textId="77777777" w:rsidR="00625553" w:rsidRDefault="00000000">
            <w:pPr>
              <w:pStyle w:val="Compact"/>
            </w:pPr>
            <w:r>
              <w:t>MUST be FALSE</w:t>
            </w:r>
          </w:p>
        </w:tc>
      </w:tr>
      <w:tr w:rsidR="00625553" w14:paraId="1B573948" w14:textId="77777777">
        <w:tc>
          <w:tcPr>
            <w:tcW w:w="0" w:type="auto"/>
          </w:tcPr>
          <w:p w14:paraId="02EFD00B" w14:textId="77777777" w:rsidR="00625553" w:rsidRDefault="00000000">
            <w:pPr>
              <w:pStyle w:val="Compact"/>
            </w:pPr>
            <w:proofErr w:type="spellStart"/>
            <w:r>
              <w:rPr>
                <w:rStyle w:val="VerbatimChar"/>
              </w:rPr>
              <w:t>pathLenConstraint</w:t>
            </w:r>
            <w:proofErr w:type="spellEnd"/>
          </w:p>
        </w:tc>
        <w:tc>
          <w:tcPr>
            <w:tcW w:w="0" w:type="auto"/>
          </w:tcPr>
          <w:p w14:paraId="450CE919" w14:textId="77777777" w:rsidR="00625553" w:rsidRDefault="00000000">
            <w:pPr>
              <w:pStyle w:val="Compact"/>
            </w:pPr>
            <w:r>
              <w:t>MUST NOT be present</w:t>
            </w:r>
          </w:p>
        </w:tc>
      </w:tr>
    </w:tbl>
    <w:p w14:paraId="7C3D376D" w14:textId="77777777" w:rsidR="00625553" w:rsidRDefault="00000000">
      <w:pPr>
        <w:pStyle w:val="BodyText"/>
      </w:pPr>
      <w:r>
        <w:rPr>
          <w:b/>
          <w:bCs/>
        </w:rPr>
        <w:t>Note</w:t>
      </w:r>
      <w:r>
        <w:t xml:space="preserve">: Due to DER encoding rules regarding the encoding of DEFAULT values within OPTIONAL fields,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53843A3F" w14:textId="77777777" w:rsidR="00625553" w:rsidRDefault="00000000">
      <w:pPr>
        <w:pStyle w:val="Heading5"/>
      </w:pPr>
      <w:bookmarkStart w:id="779" w:name="Xa1c2baddd46a0411a64fe3e22497b4a5c1cc887"/>
      <w:bookmarkEnd w:id="778"/>
      <w:r>
        <w:t>7.1.2.8.5 OCSP Responder Extended Key Usage</w:t>
      </w:r>
    </w:p>
    <w:tbl>
      <w:tblPr>
        <w:tblStyle w:val="Table"/>
        <w:tblW w:w="5000" w:type="pct"/>
        <w:tblLayout w:type="fixed"/>
        <w:tblLook w:val="0020" w:firstRow="1" w:lastRow="0" w:firstColumn="0" w:lastColumn="0" w:noHBand="0" w:noVBand="0"/>
      </w:tblPr>
      <w:tblGrid>
        <w:gridCol w:w="3744"/>
        <w:gridCol w:w="3744"/>
        <w:gridCol w:w="1872"/>
      </w:tblGrid>
      <w:tr w:rsidR="00625553" w14:paraId="7F782765" w14:textId="77777777">
        <w:trPr>
          <w:tblHeader/>
        </w:trPr>
        <w:tc>
          <w:tcPr>
            <w:tcW w:w="3168" w:type="dxa"/>
          </w:tcPr>
          <w:p w14:paraId="12BB6139" w14:textId="77777777" w:rsidR="00625553" w:rsidRDefault="00000000">
            <w:pPr>
              <w:pStyle w:val="Compact"/>
            </w:pPr>
            <w:r>
              <w:rPr>
                <w:b/>
                <w:bCs/>
              </w:rPr>
              <w:t>Key Purpose</w:t>
            </w:r>
          </w:p>
        </w:tc>
        <w:tc>
          <w:tcPr>
            <w:tcW w:w="3168" w:type="dxa"/>
          </w:tcPr>
          <w:p w14:paraId="398D957C" w14:textId="77777777" w:rsidR="00625553" w:rsidRDefault="00000000">
            <w:pPr>
              <w:pStyle w:val="Compact"/>
            </w:pPr>
            <w:r>
              <w:rPr>
                <w:b/>
                <w:bCs/>
              </w:rPr>
              <w:t>OID</w:t>
            </w:r>
          </w:p>
        </w:tc>
        <w:tc>
          <w:tcPr>
            <w:tcW w:w="1584" w:type="dxa"/>
          </w:tcPr>
          <w:p w14:paraId="07AC7E5B" w14:textId="77777777" w:rsidR="00625553" w:rsidRDefault="00000000">
            <w:pPr>
              <w:pStyle w:val="Compact"/>
            </w:pPr>
            <w:r>
              <w:rPr>
                <w:b/>
                <w:bCs/>
              </w:rPr>
              <w:t>Presence</w:t>
            </w:r>
          </w:p>
        </w:tc>
      </w:tr>
      <w:tr w:rsidR="00625553" w14:paraId="61DF1FF0" w14:textId="77777777">
        <w:tc>
          <w:tcPr>
            <w:tcW w:w="3168" w:type="dxa"/>
          </w:tcPr>
          <w:p w14:paraId="3F8C52B1"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054D13AA" w14:textId="77777777" w:rsidR="00625553" w:rsidRDefault="00000000">
            <w:pPr>
              <w:pStyle w:val="Compact"/>
            </w:pPr>
            <w:r>
              <w:t>1.3.6.1.5.5.7.3.9</w:t>
            </w:r>
          </w:p>
        </w:tc>
        <w:tc>
          <w:tcPr>
            <w:tcW w:w="1584" w:type="dxa"/>
          </w:tcPr>
          <w:p w14:paraId="78F81F8B" w14:textId="77777777" w:rsidR="00625553" w:rsidRDefault="00000000">
            <w:pPr>
              <w:pStyle w:val="Compact"/>
            </w:pPr>
            <w:r>
              <w:t>MUST</w:t>
            </w:r>
          </w:p>
        </w:tc>
      </w:tr>
      <w:tr w:rsidR="00625553" w14:paraId="3E4887B4" w14:textId="77777777">
        <w:tc>
          <w:tcPr>
            <w:tcW w:w="3168" w:type="dxa"/>
          </w:tcPr>
          <w:p w14:paraId="47D9318C" w14:textId="77777777" w:rsidR="00625553" w:rsidRDefault="00000000">
            <w:pPr>
              <w:pStyle w:val="Compact"/>
            </w:pPr>
            <w:r>
              <w:t>Any other value</w:t>
            </w:r>
          </w:p>
        </w:tc>
        <w:tc>
          <w:tcPr>
            <w:tcW w:w="3168" w:type="dxa"/>
          </w:tcPr>
          <w:p w14:paraId="724EAF42" w14:textId="77777777" w:rsidR="00625553" w:rsidRDefault="00000000">
            <w:pPr>
              <w:pStyle w:val="Compact"/>
            </w:pPr>
            <w:r>
              <w:t>-</w:t>
            </w:r>
          </w:p>
        </w:tc>
        <w:tc>
          <w:tcPr>
            <w:tcW w:w="1584" w:type="dxa"/>
          </w:tcPr>
          <w:p w14:paraId="4FA66A4A" w14:textId="77777777" w:rsidR="00625553" w:rsidRDefault="00000000">
            <w:pPr>
              <w:pStyle w:val="Compact"/>
            </w:pPr>
            <w:r>
              <w:t>MUST NOT</w:t>
            </w:r>
          </w:p>
        </w:tc>
      </w:tr>
    </w:tbl>
    <w:p w14:paraId="7F8AD0AA" w14:textId="77777777" w:rsidR="00625553" w:rsidRDefault="00000000">
      <w:pPr>
        <w:pStyle w:val="Heading5"/>
      </w:pPr>
      <w:bookmarkStart w:id="780" w:name="X92cd02c63734ba98748379f0ed74d58d3e1f12a"/>
      <w:bookmarkEnd w:id="779"/>
      <w:r>
        <w:t>7.1.2.8.6 OCSP Responder id-</w:t>
      </w:r>
      <w:proofErr w:type="spellStart"/>
      <w:r>
        <w:t>pkix</w:t>
      </w:r>
      <w:proofErr w:type="spellEnd"/>
      <w:r>
        <w:t>-</w:t>
      </w:r>
      <w:proofErr w:type="spellStart"/>
      <w:r>
        <w:t>ocsp-nocheck</w:t>
      </w:r>
      <w:proofErr w:type="spellEnd"/>
    </w:p>
    <w:p w14:paraId="0B740684" w14:textId="77777777" w:rsidR="00625553" w:rsidRDefault="00000000">
      <w:pPr>
        <w:pStyle w:val="FirstParagraph"/>
      </w:pPr>
      <w:r>
        <w:t xml:space="preserve">The CA MUST include the </w:t>
      </w:r>
      <w:r>
        <w:rPr>
          <w:rStyle w:val="VerbatimChar"/>
        </w:rPr>
        <w:t>id-</w:t>
      </w:r>
      <w:proofErr w:type="spellStart"/>
      <w:r>
        <w:rPr>
          <w:rStyle w:val="VerbatimChar"/>
        </w:rPr>
        <w:t>pkix</w:t>
      </w:r>
      <w:proofErr w:type="spellEnd"/>
      <w:r>
        <w:rPr>
          <w:rStyle w:val="VerbatimChar"/>
        </w:rPr>
        <w:t>-</w:t>
      </w:r>
      <w:proofErr w:type="spellStart"/>
      <w:proofErr w:type="gramStart"/>
      <w:r>
        <w:rPr>
          <w:rStyle w:val="VerbatimChar"/>
        </w:rPr>
        <w:t>ocsp-</w:t>
      </w:r>
      <w:proofErr w:type="gramEnd"/>
      <w:r>
        <w:rPr>
          <w:rStyle w:val="VerbatimChar"/>
        </w:rPr>
        <w:t>nocheck</w:t>
      </w:r>
      <w:proofErr w:type="spellEnd"/>
      <w:r>
        <w:t xml:space="preserve"> extension (OID: 1.3.6.1.5.5.7.48.1.5).</w:t>
      </w:r>
    </w:p>
    <w:p w14:paraId="7D2ABA0F" w14:textId="77777777" w:rsidR="00625553" w:rsidRDefault="00000000">
      <w:pPr>
        <w:pStyle w:val="BodyText"/>
      </w:pPr>
      <w:r>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2" w:anchor="section-4.2.2.2.1">
        <w:r w:rsidR="00625553">
          <w:rPr>
            <w:rStyle w:val="Hyperlink"/>
          </w:rPr>
          <w:t>RFC 6960, Section 4.2.2.2.1</w:t>
        </w:r>
      </w:hyperlink>
      <w:r>
        <w:t>.</w:t>
      </w:r>
    </w:p>
    <w:p w14:paraId="6B30D5EC" w14:textId="77777777" w:rsidR="00625553" w:rsidRDefault="00000000">
      <w:pPr>
        <w:pStyle w:val="Heading5"/>
      </w:pPr>
      <w:bookmarkStart w:id="781" w:name="X3ca71d2ed17c4e1d167defb8b02be9cb5f12690"/>
      <w:bookmarkEnd w:id="780"/>
      <w:r>
        <w:t>7.1.2.8.7 OCSP Responder Key Usage</w:t>
      </w:r>
    </w:p>
    <w:tbl>
      <w:tblPr>
        <w:tblStyle w:val="Table"/>
        <w:tblW w:w="0" w:type="auto"/>
        <w:tblLook w:val="0020" w:firstRow="1" w:lastRow="0" w:firstColumn="0" w:lastColumn="0" w:noHBand="0" w:noVBand="0"/>
      </w:tblPr>
      <w:tblGrid>
        <w:gridCol w:w="2328"/>
        <w:gridCol w:w="1240"/>
        <w:gridCol w:w="1160"/>
      </w:tblGrid>
      <w:tr w:rsidR="00625553" w14:paraId="600006F6" w14:textId="77777777">
        <w:trPr>
          <w:tblHeader/>
        </w:trPr>
        <w:tc>
          <w:tcPr>
            <w:tcW w:w="0" w:type="auto"/>
          </w:tcPr>
          <w:p w14:paraId="4B8B9DF8" w14:textId="77777777" w:rsidR="00625553" w:rsidRDefault="00000000">
            <w:pPr>
              <w:pStyle w:val="Compact"/>
            </w:pPr>
            <w:r>
              <w:rPr>
                <w:b/>
                <w:bCs/>
              </w:rPr>
              <w:t>Key Usage</w:t>
            </w:r>
          </w:p>
        </w:tc>
        <w:tc>
          <w:tcPr>
            <w:tcW w:w="0" w:type="auto"/>
          </w:tcPr>
          <w:p w14:paraId="463807D6" w14:textId="77777777" w:rsidR="00625553" w:rsidRDefault="00000000">
            <w:pPr>
              <w:pStyle w:val="Compact"/>
            </w:pPr>
            <w:r>
              <w:rPr>
                <w:b/>
                <w:bCs/>
              </w:rPr>
              <w:t>Permitted</w:t>
            </w:r>
          </w:p>
        </w:tc>
        <w:tc>
          <w:tcPr>
            <w:tcW w:w="0" w:type="auto"/>
          </w:tcPr>
          <w:p w14:paraId="6E91874A" w14:textId="77777777" w:rsidR="00625553" w:rsidRDefault="00000000">
            <w:pPr>
              <w:pStyle w:val="Compact"/>
            </w:pPr>
            <w:r>
              <w:rPr>
                <w:b/>
                <w:bCs/>
              </w:rPr>
              <w:t>Required</w:t>
            </w:r>
          </w:p>
        </w:tc>
      </w:tr>
      <w:tr w:rsidR="00625553" w14:paraId="0FC2C14A" w14:textId="77777777">
        <w:tc>
          <w:tcPr>
            <w:tcW w:w="0" w:type="auto"/>
          </w:tcPr>
          <w:p w14:paraId="7C17E68D" w14:textId="77777777" w:rsidR="00625553" w:rsidRDefault="00000000">
            <w:pPr>
              <w:pStyle w:val="Compact"/>
            </w:pPr>
            <w:proofErr w:type="spellStart"/>
            <w:r>
              <w:rPr>
                <w:rStyle w:val="VerbatimChar"/>
              </w:rPr>
              <w:t>digitalSignature</w:t>
            </w:r>
            <w:proofErr w:type="spellEnd"/>
          </w:p>
        </w:tc>
        <w:tc>
          <w:tcPr>
            <w:tcW w:w="0" w:type="auto"/>
          </w:tcPr>
          <w:p w14:paraId="3BF4B199" w14:textId="77777777" w:rsidR="00625553" w:rsidRDefault="00000000">
            <w:pPr>
              <w:pStyle w:val="Compact"/>
            </w:pPr>
            <w:r>
              <w:t>Y</w:t>
            </w:r>
          </w:p>
        </w:tc>
        <w:tc>
          <w:tcPr>
            <w:tcW w:w="0" w:type="auto"/>
          </w:tcPr>
          <w:p w14:paraId="354E1685" w14:textId="77777777" w:rsidR="00625553" w:rsidRDefault="00000000">
            <w:pPr>
              <w:pStyle w:val="Compact"/>
            </w:pPr>
            <w:r>
              <w:t>Y</w:t>
            </w:r>
          </w:p>
        </w:tc>
      </w:tr>
      <w:tr w:rsidR="00625553" w14:paraId="463B7E5F" w14:textId="77777777">
        <w:tc>
          <w:tcPr>
            <w:tcW w:w="0" w:type="auto"/>
          </w:tcPr>
          <w:p w14:paraId="3D7DE69C" w14:textId="77777777" w:rsidR="00625553" w:rsidRDefault="00000000">
            <w:pPr>
              <w:pStyle w:val="Compact"/>
            </w:pPr>
            <w:proofErr w:type="spellStart"/>
            <w:r>
              <w:rPr>
                <w:rStyle w:val="VerbatimChar"/>
              </w:rPr>
              <w:t>nonRepudiation</w:t>
            </w:r>
            <w:proofErr w:type="spellEnd"/>
          </w:p>
        </w:tc>
        <w:tc>
          <w:tcPr>
            <w:tcW w:w="0" w:type="auto"/>
          </w:tcPr>
          <w:p w14:paraId="2204C764" w14:textId="77777777" w:rsidR="00625553" w:rsidRDefault="00000000">
            <w:pPr>
              <w:pStyle w:val="Compact"/>
            </w:pPr>
            <w:r>
              <w:t>N</w:t>
            </w:r>
          </w:p>
        </w:tc>
        <w:tc>
          <w:tcPr>
            <w:tcW w:w="0" w:type="auto"/>
          </w:tcPr>
          <w:p w14:paraId="2C61FD34" w14:textId="77777777" w:rsidR="00625553" w:rsidRDefault="00000000">
            <w:pPr>
              <w:pStyle w:val="Compact"/>
            </w:pPr>
            <w:r>
              <w:t>–</w:t>
            </w:r>
          </w:p>
        </w:tc>
      </w:tr>
      <w:tr w:rsidR="00625553" w14:paraId="3B0CCAB9" w14:textId="77777777">
        <w:tc>
          <w:tcPr>
            <w:tcW w:w="0" w:type="auto"/>
          </w:tcPr>
          <w:p w14:paraId="736BCB1D" w14:textId="77777777" w:rsidR="00625553" w:rsidRDefault="00000000">
            <w:pPr>
              <w:pStyle w:val="Compact"/>
            </w:pPr>
            <w:proofErr w:type="spellStart"/>
            <w:r>
              <w:rPr>
                <w:rStyle w:val="VerbatimChar"/>
              </w:rPr>
              <w:t>keyEncipherment</w:t>
            </w:r>
            <w:proofErr w:type="spellEnd"/>
          </w:p>
        </w:tc>
        <w:tc>
          <w:tcPr>
            <w:tcW w:w="0" w:type="auto"/>
          </w:tcPr>
          <w:p w14:paraId="095C181E" w14:textId="77777777" w:rsidR="00625553" w:rsidRDefault="00000000">
            <w:pPr>
              <w:pStyle w:val="Compact"/>
            </w:pPr>
            <w:r>
              <w:t>N</w:t>
            </w:r>
          </w:p>
        </w:tc>
        <w:tc>
          <w:tcPr>
            <w:tcW w:w="0" w:type="auto"/>
          </w:tcPr>
          <w:p w14:paraId="2D15DEB0" w14:textId="77777777" w:rsidR="00625553" w:rsidRDefault="00000000">
            <w:pPr>
              <w:pStyle w:val="Compact"/>
            </w:pPr>
            <w:r>
              <w:t>–</w:t>
            </w:r>
          </w:p>
        </w:tc>
      </w:tr>
      <w:tr w:rsidR="00625553" w14:paraId="41B3AA7A" w14:textId="77777777">
        <w:tc>
          <w:tcPr>
            <w:tcW w:w="0" w:type="auto"/>
          </w:tcPr>
          <w:p w14:paraId="74C9EB4D" w14:textId="77777777" w:rsidR="00625553" w:rsidRDefault="00000000">
            <w:pPr>
              <w:pStyle w:val="Compact"/>
            </w:pPr>
            <w:proofErr w:type="spellStart"/>
            <w:r>
              <w:rPr>
                <w:rStyle w:val="VerbatimChar"/>
              </w:rPr>
              <w:t>dataEncipherment</w:t>
            </w:r>
            <w:proofErr w:type="spellEnd"/>
          </w:p>
        </w:tc>
        <w:tc>
          <w:tcPr>
            <w:tcW w:w="0" w:type="auto"/>
          </w:tcPr>
          <w:p w14:paraId="0154EFD9" w14:textId="77777777" w:rsidR="00625553" w:rsidRDefault="00000000">
            <w:pPr>
              <w:pStyle w:val="Compact"/>
            </w:pPr>
            <w:r>
              <w:t>N</w:t>
            </w:r>
          </w:p>
        </w:tc>
        <w:tc>
          <w:tcPr>
            <w:tcW w:w="0" w:type="auto"/>
          </w:tcPr>
          <w:p w14:paraId="32820983" w14:textId="77777777" w:rsidR="00625553" w:rsidRDefault="00000000">
            <w:pPr>
              <w:pStyle w:val="Compact"/>
            </w:pPr>
            <w:r>
              <w:t>–</w:t>
            </w:r>
          </w:p>
        </w:tc>
      </w:tr>
      <w:tr w:rsidR="00625553" w14:paraId="068F7776" w14:textId="77777777">
        <w:tc>
          <w:tcPr>
            <w:tcW w:w="0" w:type="auto"/>
          </w:tcPr>
          <w:p w14:paraId="249FDF07" w14:textId="77777777" w:rsidR="00625553" w:rsidRDefault="00000000">
            <w:pPr>
              <w:pStyle w:val="Compact"/>
            </w:pPr>
            <w:proofErr w:type="spellStart"/>
            <w:r>
              <w:rPr>
                <w:rStyle w:val="VerbatimChar"/>
              </w:rPr>
              <w:t>keyAgreement</w:t>
            </w:r>
            <w:proofErr w:type="spellEnd"/>
          </w:p>
        </w:tc>
        <w:tc>
          <w:tcPr>
            <w:tcW w:w="0" w:type="auto"/>
          </w:tcPr>
          <w:p w14:paraId="243BE377" w14:textId="77777777" w:rsidR="00625553" w:rsidRDefault="00000000">
            <w:pPr>
              <w:pStyle w:val="Compact"/>
            </w:pPr>
            <w:r>
              <w:t>N</w:t>
            </w:r>
          </w:p>
        </w:tc>
        <w:tc>
          <w:tcPr>
            <w:tcW w:w="0" w:type="auto"/>
          </w:tcPr>
          <w:p w14:paraId="2892107E" w14:textId="77777777" w:rsidR="00625553" w:rsidRDefault="00000000">
            <w:pPr>
              <w:pStyle w:val="Compact"/>
            </w:pPr>
            <w:r>
              <w:t>–</w:t>
            </w:r>
          </w:p>
        </w:tc>
      </w:tr>
      <w:tr w:rsidR="00625553" w14:paraId="3FCF269D" w14:textId="77777777">
        <w:tc>
          <w:tcPr>
            <w:tcW w:w="0" w:type="auto"/>
          </w:tcPr>
          <w:p w14:paraId="48E69A7F" w14:textId="77777777" w:rsidR="00625553" w:rsidRDefault="00000000">
            <w:pPr>
              <w:pStyle w:val="Compact"/>
            </w:pPr>
            <w:proofErr w:type="spellStart"/>
            <w:r>
              <w:rPr>
                <w:rStyle w:val="VerbatimChar"/>
              </w:rPr>
              <w:lastRenderedPageBreak/>
              <w:t>keyCertSign</w:t>
            </w:r>
            <w:proofErr w:type="spellEnd"/>
          </w:p>
        </w:tc>
        <w:tc>
          <w:tcPr>
            <w:tcW w:w="0" w:type="auto"/>
          </w:tcPr>
          <w:p w14:paraId="51C1CF8E" w14:textId="77777777" w:rsidR="00625553" w:rsidRDefault="00000000">
            <w:pPr>
              <w:pStyle w:val="Compact"/>
            </w:pPr>
            <w:r>
              <w:t>N</w:t>
            </w:r>
          </w:p>
        </w:tc>
        <w:tc>
          <w:tcPr>
            <w:tcW w:w="0" w:type="auto"/>
          </w:tcPr>
          <w:p w14:paraId="13445720" w14:textId="77777777" w:rsidR="00625553" w:rsidRDefault="00000000">
            <w:pPr>
              <w:pStyle w:val="Compact"/>
            </w:pPr>
            <w:r>
              <w:t>–</w:t>
            </w:r>
          </w:p>
        </w:tc>
      </w:tr>
      <w:tr w:rsidR="00625553" w14:paraId="1F15928D" w14:textId="77777777">
        <w:tc>
          <w:tcPr>
            <w:tcW w:w="0" w:type="auto"/>
          </w:tcPr>
          <w:p w14:paraId="09093386" w14:textId="77777777" w:rsidR="00625553" w:rsidRDefault="00000000">
            <w:pPr>
              <w:pStyle w:val="Compact"/>
            </w:pPr>
            <w:proofErr w:type="spellStart"/>
            <w:r>
              <w:rPr>
                <w:rStyle w:val="VerbatimChar"/>
              </w:rPr>
              <w:t>cRLSign</w:t>
            </w:r>
            <w:proofErr w:type="spellEnd"/>
          </w:p>
        </w:tc>
        <w:tc>
          <w:tcPr>
            <w:tcW w:w="0" w:type="auto"/>
          </w:tcPr>
          <w:p w14:paraId="410A5107" w14:textId="77777777" w:rsidR="00625553" w:rsidRDefault="00000000">
            <w:pPr>
              <w:pStyle w:val="Compact"/>
            </w:pPr>
            <w:r>
              <w:t>N</w:t>
            </w:r>
          </w:p>
        </w:tc>
        <w:tc>
          <w:tcPr>
            <w:tcW w:w="0" w:type="auto"/>
          </w:tcPr>
          <w:p w14:paraId="43D35FF8" w14:textId="77777777" w:rsidR="00625553" w:rsidRDefault="00000000">
            <w:pPr>
              <w:pStyle w:val="Compact"/>
            </w:pPr>
            <w:r>
              <w:t>–</w:t>
            </w:r>
          </w:p>
        </w:tc>
      </w:tr>
      <w:tr w:rsidR="00625553" w14:paraId="6AF40703" w14:textId="77777777">
        <w:tc>
          <w:tcPr>
            <w:tcW w:w="0" w:type="auto"/>
          </w:tcPr>
          <w:p w14:paraId="19A3DC74" w14:textId="77777777" w:rsidR="00625553" w:rsidRDefault="00000000">
            <w:pPr>
              <w:pStyle w:val="Compact"/>
            </w:pPr>
            <w:proofErr w:type="spellStart"/>
            <w:r>
              <w:rPr>
                <w:rStyle w:val="VerbatimChar"/>
              </w:rPr>
              <w:t>encipherOnly</w:t>
            </w:r>
            <w:proofErr w:type="spellEnd"/>
          </w:p>
        </w:tc>
        <w:tc>
          <w:tcPr>
            <w:tcW w:w="0" w:type="auto"/>
          </w:tcPr>
          <w:p w14:paraId="3E4D0E94" w14:textId="77777777" w:rsidR="00625553" w:rsidRDefault="00000000">
            <w:pPr>
              <w:pStyle w:val="Compact"/>
            </w:pPr>
            <w:r>
              <w:t>N</w:t>
            </w:r>
          </w:p>
        </w:tc>
        <w:tc>
          <w:tcPr>
            <w:tcW w:w="0" w:type="auto"/>
          </w:tcPr>
          <w:p w14:paraId="2D3525B3" w14:textId="77777777" w:rsidR="00625553" w:rsidRDefault="00000000">
            <w:pPr>
              <w:pStyle w:val="Compact"/>
            </w:pPr>
            <w:r>
              <w:t>–</w:t>
            </w:r>
          </w:p>
        </w:tc>
      </w:tr>
      <w:tr w:rsidR="00625553" w14:paraId="2D0AD54A" w14:textId="77777777">
        <w:tc>
          <w:tcPr>
            <w:tcW w:w="0" w:type="auto"/>
          </w:tcPr>
          <w:p w14:paraId="2EBDE6C4" w14:textId="77777777" w:rsidR="00625553" w:rsidRDefault="00000000">
            <w:pPr>
              <w:pStyle w:val="Compact"/>
            </w:pPr>
            <w:proofErr w:type="spellStart"/>
            <w:r>
              <w:rPr>
                <w:rStyle w:val="VerbatimChar"/>
              </w:rPr>
              <w:t>decipherOnly</w:t>
            </w:r>
            <w:proofErr w:type="spellEnd"/>
          </w:p>
        </w:tc>
        <w:tc>
          <w:tcPr>
            <w:tcW w:w="0" w:type="auto"/>
          </w:tcPr>
          <w:p w14:paraId="464ABD9A" w14:textId="77777777" w:rsidR="00625553" w:rsidRDefault="00000000">
            <w:pPr>
              <w:pStyle w:val="Compact"/>
            </w:pPr>
            <w:r>
              <w:t>N</w:t>
            </w:r>
          </w:p>
        </w:tc>
        <w:tc>
          <w:tcPr>
            <w:tcW w:w="0" w:type="auto"/>
          </w:tcPr>
          <w:p w14:paraId="3C5892F7" w14:textId="77777777" w:rsidR="00625553" w:rsidRDefault="00000000">
            <w:pPr>
              <w:pStyle w:val="Compact"/>
            </w:pPr>
            <w:r>
              <w:t>–</w:t>
            </w:r>
          </w:p>
        </w:tc>
      </w:tr>
    </w:tbl>
    <w:p w14:paraId="13A53D45" w14:textId="77777777" w:rsidR="00625553" w:rsidRDefault="00000000">
      <w:pPr>
        <w:pStyle w:val="Heading5"/>
      </w:pPr>
      <w:bookmarkStart w:id="782" w:name="X98f37e44599da23cf9ea7b4f4a13d414b4e189b"/>
      <w:bookmarkEnd w:id="781"/>
      <w:r>
        <w:t>7.1.2.8.8 OCSP Responder Certificate Policies</w:t>
      </w:r>
    </w:p>
    <w:p w14:paraId="452C3B2F" w14:textId="77777777" w:rsidR="00625553"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4CE75FFA" w14:textId="77777777" w:rsidR="00625553"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08"/>
        <w:gridCol w:w="1872"/>
        <w:gridCol w:w="4680"/>
      </w:tblGrid>
      <w:tr w:rsidR="00625553" w14:paraId="095A6926" w14:textId="77777777">
        <w:trPr>
          <w:tblHeader/>
        </w:trPr>
        <w:tc>
          <w:tcPr>
            <w:tcW w:w="2376" w:type="dxa"/>
          </w:tcPr>
          <w:p w14:paraId="6359D4DB" w14:textId="77777777" w:rsidR="00625553" w:rsidRDefault="00000000">
            <w:pPr>
              <w:pStyle w:val="Compact"/>
            </w:pPr>
            <w:r>
              <w:rPr>
                <w:b/>
                <w:bCs/>
              </w:rPr>
              <w:t>Field</w:t>
            </w:r>
          </w:p>
        </w:tc>
        <w:tc>
          <w:tcPr>
            <w:tcW w:w="1584" w:type="dxa"/>
          </w:tcPr>
          <w:p w14:paraId="0847CA00" w14:textId="77777777" w:rsidR="00625553" w:rsidRDefault="00000000">
            <w:pPr>
              <w:pStyle w:val="Compact"/>
            </w:pPr>
            <w:r>
              <w:rPr>
                <w:b/>
                <w:bCs/>
              </w:rPr>
              <w:t>Presence</w:t>
            </w:r>
          </w:p>
        </w:tc>
        <w:tc>
          <w:tcPr>
            <w:tcW w:w="3960" w:type="dxa"/>
          </w:tcPr>
          <w:p w14:paraId="451D1FD1" w14:textId="77777777" w:rsidR="00625553" w:rsidRDefault="00000000">
            <w:pPr>
              <w:pStyle w:val="Compact"/>
            </w:pPr>
            <w:r>
              <w:rPr>
                <w:b/>
                <w:bCs/>
              </w:rPr>
              <w:t>Contents</w:t>
            </w:r>
          </w:p>
        </w:tc>
      </w:tr>
      <w:tr w:rsidR="00625553" w14:paraId="4F203FC8" w14:textId="77777777">
        <w:tc>
          <w:tcPr>
            <w:tcW w:w="2376" w:type="dxa"/>
          </w:tcPr>
          <w:p w14:paraId="6C809092" w14:textId="77777777" w:rsidR="00625553" w:rsidRDefault="00000000">
            <w:pPr>
              <w:pStyle w:val="Compact"/>
            </w:pPr>
            <w:proofErr w:type="spellStart"/>
            <w:r>
              <w:rPr>
                <w:rStyle w:val="VerbatimChar"/>
              </w:rPr>
              <w:t>policyIdentifier</w:t>
            </w:r>
            <w:proofErr w:type="spellEnd"/>
          </w:p>
        </w:tc>
        <w:tc>
          <w:tcPr>
            <w:tcW w:w="1584" w:type="dxa"/>
          </w:tcPr>
          <w:p w14:paraId="1B3732F8" w14:textId="77777777" w:rsidR="00625553" w:rsidRDefault="00000000">
            <w:pPr>
              <w:pStyle w:val="Compact"/>
            </w:pPr>
            <w:r>
              <w:t>MUST</w:t>
            </w:r>
          </w:p>
        </w:tc>
        <w:tc>
          <w:tcPr>
            <w:tcW w:w="3960" w:type="dxa"/>
          </w:tcPr>
          <w:p w14:paraId="2FAB065F" w14:textId="77777777" w:rsidR="00625553" w:rsidRDefault="00000000">
            <w:pPr>
              <w:pStyle w:val="Compact"/>
            </w:pPr>
            <w:r>
              <w:t>One of the following policy identifiers:</w:t>
            </w:r>
          </w:p>
        </w:tc>
      </w:tr>
      <w:tr w:rsidR="00625553" w14:paraId="491900AA" w14:textId="77777777">
        <w:tc>
          <w:tcPr>
            <w:tcW w:w="2376" w:type="dxa"/>
          </w:tcPr>
          <w:p w14:paraId="233BAA42"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1584" w:type="dxa"/>
          </w:tcPr>
          <w:p w14:paraId="42FF6E35" w14:textId="77777777" w:rsidR="00625553" w:rsidRDefault="00000000">
            <w:pPr>
              <w:pStyle w:val="Compact"/>
            </w:pPr>
            <w:r>
              <w:t>NOT RECOMMENDED</w:t>
            </w:r>
          </w:p>
        </w:tc>
        <w:tc>
          <w:tcPr>
            <w:tcW w:w="3960" w:type="dxa"/>
          </w:tcPr>
          <w:p w14:paraId="5C33C4FD" w14:textId="77777777" w:rsidR="00625553" w:rsidRDefault="00625553">
            <w:pPr>
              <w:pStyle w:val="Compact"/>
            </w:pPr>
          </w:p>
        </w:tc>
      </w:tr>
      <w:tr w:rsidR="00625553" w14:paraId="4628EF5C" w14:textId="77777777">
        <w:tc>
          <w:tcPr>
            <w:tcW w:w="2376" w:type="dxa"/>
          </w:tcPr>
          <w:p w14:paraId="5F3B6308" w14:textId="77777777" w:rsidR="00625553" w:rsidRDefault="00000000">
            <w:pPr>
              <w:pStyle w:val="Compact"/>
            </w:pPr>
            <w:r>
              <w:t>    </w:t>
            </w:r>
            <w:proofErr w:type="spellStart"/>
            <w:r>
              <w:rPr>
                <w:rStyle w:val="VerbatimChar"/>
              </w:rPr>
              <w:t>anyPolicy</w:t>
            </w:r>
            <w:proofErr w:type="spellEnd"/>
          </w:p>
        </w:tc>
        <w:tc>
          <w:tcPr>
            <w:tcW w:w="1584" w:type="dxa"/>
          </w:tcPr>
          <w:p w14:paraId="04530B9E" w14:textId="77777777" w:rsidR="00625553" w:rsidRDefault="00000000">
            <w:pPr>
              <w:pStyle w:val="Compact"/>
            </w:pPr>
            <w:r>
              <w:t>NOT RECOMMENDED</w:t>
            </w:r>
          </w:p>
        </w:tc>
        <w:tc>
          <w:tcPr>
            <w:tcW w:w="3960" w:type="dxa"/>
          </w:tcPr>
          <w:p w14:paraId="00F15A7C" w14:textId="77777777" w:rsidR="00625553" w:rsidRDefault="00625553">
            <w:pPr>
              <w:pStyle w:val="Compact"/>
            </w:pPr>
          </w:p>
        </w:tc>
      </w:tr>
      <w:tr w:rsidR="00625553" w14:paraId="14CCAF64" w14:textId="77777777">
        <w:tc>
          <w:tcPr>
            <w:tcW w:w="2376" w:type="dxa"/>
          </w:tcPr>
          <w:p w14:paraId="2B736BA0" w14:textId="77777777" w:rsidR="00625553" w:rsidRDefault="00000000">
            <w:pPr>
              <w:pStyle w:val="Compact"/>
            </w:pPr>
            <w:r>
              <w:t>    Any other identifier</w:t>
            </w:r>
          </w:p>
        </w:tc>
        <w:tc>
          <w:tcPr>
            <w:tcW w:w="1584" w:type="dxa"/>
          </w:tcPr>
          <w:p w14:paraId="05F497D8" w14:textId="77777777" w:rsidR="00625553" w:rsidRDefault="00000000">
            <w:pPr>
              <w:pStyle w:val="Compact"/>
            </w:pPr>
            <w:r>
              <w:t>NOT RECOMMENDED</w:t>
            </w:r>
          </w:p>
        </w:tc>
        <w:tc>
          <w:tcPr>
            <w:tcW w:w="3960" w:type="dxa"/>
          </w:tcPr>
          <w:p w14:paraId="1371EE39" w14:textId="77777777" w:rsidR="00625553" w:rsidRDefault="00000000">
            <w:pPr>
              <w:pStyle w:val="Compact"/>
            </w:pPr>
            <w:r>
              <w:t>If present, MUST be defined by the CA and documented by the CA in its Certificate Policy and/or Certification Practice Statement.</w:t>
            </w:r>
          </w:p>
        </w:tc>
      </w:tr>
      <w:tr w:rsidR="00625553" w14:paraId="551C7A74" w14:textId="77777777">
        <w:tc>
          <w:tcPr>
            <w:tcW w:w="2376" w:type="dxa"/>
          </w:tcPr>
          <w:p w14:paraId="0B714907" w14:textId="77777777" w:rsidR="00625553" w:rsidRDefault="00000000">
            <w:pPr>
              <w:pStyle w:val="Compact"/>
            </w:pPr>
            <w:proofErr w:type="spellStart"/>
            <w:r>
              <w:rPr>
                <w:rStyle w:val="VerbatimChar"/>
              </w:rPr>
              <w:t>policyQualifiers</w:t>
            </w:r>
            <w:proofErr w:type="spellEnd"/>
          </w:p>
        </w:tc>
        <w:tc>
          <w:tcPr>
            <w:tcW w:w="1584" w:type="dxa"/>
          </w:tcPr>
          <w:p w14:paraId="140B3FC7" w14:textId="77777777" w:rsidR="00625553" w:rsidRDefault="00000000">
            <w:pPr>
              <w:pStyle w:val="Compact"/>
            </w:pPr>
            <w:r>
              <w:t>NOT RECOMMENDED</w:t>
            </w:r>
          </w:p>
        </w:tc>
        <w:tc>
          <w:tcPr>
            <w:tcW w:w="3960" w:type="dxa"/>
          </w:tcPr>
          <w:p w14:paraId="0E9A6B8B"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40928E81" w14:textId="77777777" w:rsidR="00625553" w:rsidRDefault="00625553"/>
    <w:tbl>
      <w:tblPr>
        <w:tblStyle w:val="Table"/>
        <w:tblW w:w="5000" w:type="pct"/>
        <w:tblLayout w:type="fixed"/>
        <w:tblLook w:val="0020" w:firstRow="1" w:lastRow="0" w:firstColumn="0" w:lastColumn="0" w:noHBand="0" w:noVBand="0"/>
      </w:tblPr>
      <w:tblGrid>
        <w:gridCol w:w="2808"/>
        <w:gridCol w:w="1872"/>
        <w:gridCol w:w="1872"/>
        <w:gridCol w:w="2808"/>
      </w:tblGrid>
      <w:tr w:rsidR="00625553" w14:paraId="7BB38EDE" w14:textId="77777777">
        <w:trPr>
          <w:tblHeader/>
        </w:trPr>
        <w:tc>
          <w:tcPr>
            <w:tcW w:w="2376" w:type="dxa"/>
          </w:tcPr>
          <w:p w14:paraId="5171C6F3" w14:textId="77777777" w:rsidR="00625553" w:rsidRDefault="00000000">
            <w:pPr>
              <w:pStyle w:val="Compact"/>
            </w:pPr>
            <w:r>
              <w:rPr>
                <w:b/>
                <w:bCs/>
              </w:rPr>
              <w:t>Qualifier ID</w:t>
            </w:r>
          </w:p>
        </w:tc>
        <w:tc>
          <w:tcPr>
            <w:tcW w:w="1584" w:type="dxa"/>
          </w:tcPr>
          <w:p w14:paraId="14EA3B30" w14:textId="77777777" w:rsidR="00625553" w:rsidRDefault="00000000">
            <w:pPr>
              <w:pStyle w:val="Compact"/>
            </w:pPr>
            <w:r>
              <w:rPr>
                <w:b/>
                <w:bCs/>
              </w:rPr>
              <w:t>Presence</w:t>
            </w:r>
          </w:p>
        </w:tc>
        <w:tc>
          <w:tcPr>
            <w:tcW w:w="1584" w:type="dxa"/>
          </w:tcPr>
          <w:p w14:paraId="78ED4AEB" w14:textId="77777777" w:rsidR="00625553" w:rsidRDefault="00000000">
            <w:pPr>
              <w:pStyle w:val="Compact"/>
            </w:pPr>
            <w:r>
              <w:rPr>
                <w:b/>
                <w:bCs/>
              </w:rPr>
              <w:t>Field Type</w:t>
            </w:r>
          </w:p>
        </w:tc>
        <w:tc>
          <w:tcPr>
            <w:tcW w:w="2376" w:type="dxa"/>
          </w:tcPr>
          <w:p w14:paraId="42601933" w14:textId="77777777" w:rsidR="00625553" w:rsidRDefault="00000000">
            <w:pPr>
              <w:pStyle w:val="Compact"/>
            </w:pPr>
            <w:r>
              <w:rPr>
                <w:b/>
                <w:bCs/>
              </w:rPr>
              <w:t>Contents</w:t>
            </w:r>
          </w:p>
        </w:tc>
      </w:tr>
      <w:tr w:rsidR="00625553" w14:paraId="595F1CCA" w14:textId="77777777">
        <w:tc>
          <w:tcPr>
            <w:tcW w:w="2376" w:type="dxa"/>
          </w:tcPr>
          <w:p w14:paraId="327CD695" w14:textId="77777777" w:rsidR="00625553" w:rsidRDefault="00000000">
            <w:pPr>
              <w:pStyle w:val="Compact"/>
            </w:pPr>
            <w:r>
              <w:rPr>
                <w:rStyle w:val="VerbatimChar"/>
              </w:rPr>
              <w:t>id-qt-cps</w:t>
            </w:r>
            <w:r>
              <w:t xml:space="preserve"> (OID: 1.3.6.1.5.5.7.2.1)</w:t>
            </w:r>
          </w:p>
        </w:tc>
        <w:tc>
          <w:tcPr>
            <w:tcW w:w="1584" w:type="dxa"/>
          </w:tcPr>
          <w:p w14:paraId="7A40D663" w14:textId="77777777" w:rsidR="00625553" w:rsidRDefault="00000000">
            <w:pPr>
              <w:pStyle w:val="Compact"/>
            </w:pPr>
            <w:r>
              <w:t>MAY</w:t>
            </w:r>
          </w:p>
        </w:tc>
        <w:tc>
          <w:tcPr>
            <w:tcW w:w="1584" w:type="dxa"/>
          </w:tcPr>
          <w:p w14:paraId="246D8003" w14:textId="77777777" w:rsidR="00625553" w:rsidRDefault="00000000">
            <w:pPr>
              <w:pStyle w:val="Compact"/>
            </w:pPr>
            <w:r>
              <w:rPr>
                <w:rStyle w:val="VerbatimChar"/>
              </w:rPr>
              <w:t>IA5String</w:t>
            </w:r>
          </w:p>
        </w:tc>
        <w:tc>
          <w:tcPr>
            <w:tcW w:w="2376" w:type="dxa"/>
          </w:tcPr>
          <w:p w14:paraId="17D4CA3C" w14:textId="77777777" w:rsidR="00625553"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625553" w14:paraId="36D765EE" w14:textId="77777777">
        <w:tc>
          <w:tcPr>
            <w:tcW w:w="2376" w:type="dxa"/>
          </w:tcPr>
          <w:p w14:paraId="30E045AE" w14:textId="77777777" w:rsidR="00625553" w:rsidRDefault="00000000">
            <w:pPr>
              <w:pStyle w:val="Compact"/>
            </w:pPr>
            <w:r>
              <w:t>Any other qualifier</w:t>
            </w:r>
          </w:p>
        </w:tc>
        <w:tc>
          <w:tcPr>
            <w:tcW w:w="1584" w:type="dxa"/>
          </w:tcPr>
          <w:p w14:paraId="26DDE4F3" w14:textId="77777777" w:rsidR="00625553" w:rsidRDefault="00000000">
            <w:pPr>
              <w:pStyle w:val="Compact"/>
            </w:pPr>
            <w:r>
              <w:t>MUST NOT</w:t>
            </w:r>
          </w:p>
        </w:tc>
        <w:tc>
          <w:tcPr>
            <w:tcW w:w="1584" w:type="dxa"/>
          </w:tcPr>
          <w:p w14:paraId="29A515B8" w14:textId="77777777" w:rsidR="00625553" w:rsidRDefault="00000000">
            <w:pPr>
              <w:pStyle w:val="Compact"/>
            </w:pPr>
            <w:r>
              <w:t>-</w:t>
            </w:r>
          </w:p>
        </w:tc>
        <w:tc>
          <w:tcPr>
            <w:tcW w:w="2376" w:type="dxa"/>
          </w:tcPr>
          <w:p w14:paraId="3D3F0CB6" w14:textId="77777777" w:rsidR="00625553" w:rsidRDefault="00000000">
            <w:pPr>
              <w:pStyle w:val="Compact"/>
            </w:pPr>
            <w:r>
              <w:t>-</w:t>
            </w:r>
          </w:p>
        </w:tc>
      </w:tr>
    </w:tbl>
    <w:p w14:paraId="006E1DB4" w14:textId="77777777" w:rsidR="00625553" w:rsidRDefault="00000000">
      <w:pPr>
        <w:pStyle w:val="BodyText"/>
      </w:pPr>
      <w:r>
        <w:rPr>
          <w:b/>
          <w:bCs/>
        </w:rPr>
        <w:t>Note</w:t>
      </w:r>
      <w:r>
        <w:t xml:space="preserve">: See </w:t>
      </w:r>
      <w:hyperlink w:anchor="X3112d17c0122ab74faa3132ea8018bfea5151bb">
        <w:r w:rsidR="00625553">
          <w:rPr>
            <w:rStyle w:val="Hyperlink"/>
          </w:rPr>
          <w:t>Section 7.1.2.8.2</w:t>
        </w:r>
      </w:hyperlink>
      <w:r>
        <w:t xml:space="preserve"> for applicable effective dates for when this extension may be included.</w:t>
      </w:r>
    </w:p>
    <w:p w14:paraId="1B762562" w14:textId="77777777" w:rsidR="00625553" w:rsidRDefault="00000000">
      <w:pPr>
        <w:pStyle w:val="BodyText"/>
      </w:pPr>
      <w:r>
        <w:rPr>
          <w:b/>
          <w:bCs/>
        </w:rPr>
        <w:lastRenderedPageBreak/>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w:t>
      </w:r>
      <w:proofErr w:type="gramStart"/>
      <w:r>
        <w:t>the</w:t>
      </w:r>
      <w:proofErr w:type="gramEnd"/>
      <w:r>
        <w:t xml:space="preserve"> </w:t>
      </w:r>
      <w:proofErr w:type="spellStart"/>
      <w:r>
        <w:rPr>
          <w:rStyle w:val="VerbatimChar"/>
        </w:rPr>
        <w:t>anyPolicy</w:t>
      </w:r>
      <w:proofErr w:type="spellEnd"/>
      <w:r>
        <w:t xml:space="preserve"> policy can reduce this </w:t>
      </w:r>
      <w:proofErr w:type="gramStart"/>
      <w:r>
        <w:t>risk, but</w:t>
      </w:r>
      <w:proofErr w:type="gramEnd"/>
      <w:r>
        <w:t xml:space="preserve"> add to client processing complexity and interoperability issues.</w:t>
      </w:r>
    </w:p>
    <w:p w14:paraId="1E84F3C7" w14:textId="77777777" w:rsidR="00625553" w:rsidRDefault="00000000">
      <w:pPr>
        <w:pStyle w:val="Heading4"/>
      </w:pPr>
      <w:bookmarkStart w:id="783" w:name="Xcb2d3f29b52e459935bf97d91c89d922117914a"/>
      <w:bookmarkEnd w:id="774"/>
      <w:bookmarkEnd w:id="782"/>
      <w:r>
        <w:t xml:space="preserve">7.1.2.9 </w:t>
      </w:r>
      <w:proofErr w:type="spellStart"/>
      <w:r>
        <w:t>Precertificate</w:t>
      </w:r>
      <w:proofErr w:type="spellEnd"/>
      <w:r>
        <w:t xml:space="preserve"> Profile</w:t>
      </w:r>
    </w:p>
    <w:p w14:paraId="6D88C9BB" w14:textId="77777777" w:rsidR="00625553" w:rsidRDefault="00000000">
      <w:pPr>
        <w:pStyle w:val="FirstParagraph"/>
      </w:pPr>
      <w:r>
        <w:t xml:space="preserve">A </w:t>
      </w:r>
      <w:proofErr w:type="spellStart"/>
      <w:r>
        <w:t>Precertificate</w:t>
      </w:r>
      <w:proofErr w:type="spellEnd"/>
      <w:r>
        <w:t xml:space="preserve"> is a signed data structure that can be submitted to a Certificate Transparency log, as defined by </w:t>
      </w:r>
      <w:hyperlink r:id="rId53">
        <w:r w:rsidR="00625553">
          <w:rPr>
            <w:rStyle w:val="Hyperlink"/>
          </w:rPr>
          <w:t>RFC 6962</w:t>
        </w:r>
      </w:hyperlink>
      <w:r>
        <w:t xml:space="preserve">. A </w:t>
      </w:r>
      <w:proofErr w:type="spellStart"/>
      <w:r>
        <w:t>Precertificate</w:t>
      </w:r>
      <w:proofErr w:type="spellEnd"/>
      <w:r>
        <w:t xml:space="preserve"> appears structurally identical to a Certificate, </w:t>
      </w:r>
      <w:proofErr w:type="gramStart"/>
      <w:r>
        <w:t>with the exception of</w:t>
      </w:r>
      <w:proofErr w:type="gramEnd"/>
      <w:r>
        <w:t xml:space="preserve"> a special critical poison extension in the </w:t>
      </w:r>
      <w:r>
        <w:rPr>
          <w:rStyle w:val="VerbatimChar"/>
        </w:rPr>
        <w:t>extensions</w:t>
      </w:r>
      <w:r>
        <w:t xml:space="preserve"> field, with the OID of </w:t>
      </w:r>
      <w:r>
        <w:rPr>
          <w:rStyle w:val="VerbatimChar"/>
        </w:rPr>
        <w:t>1.3.6.1.4.1.11129.2.4.3</w:t>
      </w:r>
      <w:r>
        <w:t xml:space="preserve">. This extension ensures that the </w:t>
      </w:r>
      <w:proofErr w:type="spellStart"/>
      <w:r>
        <w:t>Precertificate</w:t>
      </w:r>
      <w:proofErr w:type="spellEnd"/>
      <w:r>
        <w:t xml:space="preserve"> will not be accepted as a Certificate by clients conforming to </w:t>
      </w:r>
      <w:hyperlink r:id="rId54">
        <w:r w:rsidR="00625553">
          <w:rPr>
            <w:rStyle w:val="Hyperlink"/>
          </w:rPr>
          <w:t>RFC 5280</w:t>
        </w:r>
      </w:hyperlink>
      <w:r>
        <w:t xml:space="preserve">. The existence of a signed </w:t>
      </w:r>
      <w:proofErr w:type="spellStart"/>
      <w:r>
        <w:t>Precertificate</w:t>
      </w:r>
      <w:proofErr w:type="spellEnd"/>
      <w:r>
        <w:t xml:space="preserve"> can be treated as evidence of a corresponding Certificate also existing, as the signature represents a binding commitment by the CA that it may issue such a Certificate.</w:t>
      </w:r>
    </w:p>
    <w:p w14:paraId="33B0087A" w14:textId="77777777" w:rsidR="00625553" w:rsidRDefault="00000000">
      <w:pPr>
        <w:pStyle w:val="BodyText"/>
      </w:pPr>
      <w:r>
        <w:t xml:space="preserve">A </w:t>
      </w:r>
      <w:proofErr w:type="spellStart"/>
      <w:r>
        <w:t>Precertificate</w:t>
      </w:r>
      <w:proofErr w:type="spellEnd"/>
      <w:r>
        <w:t xml:space="preserve"> is created after a CA has decided to issue a Certificate, but prior to the actual signing of the Certificate. The CA MAY construct and sign a </w:t>
      </w:r>
      <w:proofErr w:type="spellStart"/>
      <w:r>
        <w:t>Precertificate</w:t>
      </w:r>
      <w:proofErr w:type="spellEnd"/>
      <w:r>
        <w:t xml:space="preserv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625553">
          <w:rPr>
            <w:rStyle w:val="Hyperlink"/>
          </w:rPr>
          <w:t>Section 7.1.2.11.3</w:t>
        </w:r>
      </w:hyperlink>
      <w:r>
        <w:t xml:space="preserve"> and as permitted by the relevant profile, prior to signing the Certificate.</w:t>
      </w:r>
    </w:p>
    <w:p w14:paraId="03420405" w14:textId="77777777" w:rsidR="00625553" w:rsidRDefault="00000000">
      <w:pPr>
        <w:pStyle w:val="BodyText"/>
      </w:pPr>
      <w:r>
        <w:t xml:space="preserve">Once a </w:t>
      </w:r>
      <w:proofErr w:type="spellStart"/>
      <w:r>
        <w:t>Precertificate</w:t>
      </w:r>
      <w:proofErr w:type="spellEnd"/>
      <w:r>
        <w:t xml:space="preserve"> is signed, relying parties are permitted to treat this as a binding commitment from the CA of the intent to issue a corresponding Certificate, or more commonly, that a corresponding Certificate exists. A Certificate is said to be corresponding to a </w:t>
      </w:r>
      <w:proofErr w:type="spellStart"/>
      <w:r>
        <w:t>Precertificate</w:t>
      </w:r>
      <w:proofErr w:type="spellEnd"/>
      <w:r>
        <w:t xml:space="preserve"> based upon the value of the </w:t>
      </w:r>
      <w:proofErr w:type="spellStart"/>
      <w:r>
        <w:rPr>
          <w:rStyle w:val="VerbatimChar"/>
        </w:rPr>
        <w:t>tbsCertificate</w:t>
      </w:r>
      <w:proofErr w:type="spellEnd"/>
      <w:r>
        <w:t xml:space="preserve"> contents, as transformed by the process defined in </w:t>
      </w:r>
      <w:hyperlink r:id="rId55" w:anchor="section-3.2">
        <w:r w:rsidR="00625553">
          <w:rPr>
            <w:rStyle w:val="Hyperlink"/>
          </w:rPr>
          <w:t>RFC 6962, Section 3.2</w:t>
        </w:r>
      </w:hyperlink>
      <w:r>
        <w:t>.</w:t>
      </w:r>
    </w:p>
    <w:p w14:paraId="16A0E32D" w14:textId="77777777" w:rsidR="00625553" w:rsidRDefault="00000000">
      <w:pPr>
        <w:pStyle w:val="BodyText"/>
      </w:pPr>
      <w:r>
        <w:t xml:space="preserve">This profile describes the transformations that are permitted to a Certificate to construct a </w:t>
      </w:r>
      <w:proofErr w:type="spellStart"/>
      <w:r>
        <w:t>Precertificate</w:t>
      </w:r>
      <w:proofErr w:type="spellEnd"/>
      <w:r>
        <w:t xml:space="preserve">. CAs MUST NOT issue a </w:t>
      </w:r>
      <w:proofErr w:type="spellStart"/>
      <w:r>
        <w:t>Precertificate</w:t>
      </w:r>
      <w:proofErr w:type="spellEnd"/>
      <w:r>
        <w:t xml:space="preserve"> unless they are willing to issue a corresponding Certificate, regardless of whether they have done so. Similarly, a CA MUST NOT issue a </w:t>
      </w:r>
      <w:proofErr w:type="spellStart"/>
      <w:r>
        <w:t>Precertificate</w:t>
      </w:r>
      <w:proofErr w:type="spellEnd"/>
      <w:r>
        <w:t xml:space="preserve"> unless the corresponding Certificate conforms to these Baseline Requirements, regardless of whether the CA signs the corresponding Certificate.</w:t>
      </w:r>
    </w:p>
    <w:p w14:paraId="3537E109" w14:textId="77777777" w:rsidR="00625553" w:rsidRDefault="00000000">
      <w:pPr>
        <w:pStyle w:val="BodyText"/>
      </w:pPr>
      <w:r>
        <w:t xml:space="preserve">A </w:t>
      </w:r>
      <w:proofErr w:type="spellStart"/>
      <w:r>
        <w:t>Precertificate</w:t>
      </w:r>
      <w:proofErr w:type="spellEnd"/>
      <w:r>
        <w:t xml:space="preserve"> may be issued either directly by the Issuing CA or by a Technically Constrained </w:t>
      </w:r>
      <w:proofErr w:type="spellStart"/>
      <w:r>
        <w:t>Precertificate</w:t>
      </w:r>
      <w:proofErr w:type="spellEnd"/>
      <w:r>
        <w:t xml:space="preserve"> Signing CA, as defined in </w:t>
      </w:r>
      <w:hyperlink w:anchor="X3a11ccc0762fa70b64286ca02bf471eb0cdabb5">
        <w:r w:rsidR="00625553">
          <w:rPr>
            <w:rStyle w:val="Hyperlink"/>
          </w:rPr>
          <w:t>Section 7.1.2.4</w:t>
        </w:r>
      </w:hyperlink>
      <w:r>
        <w:t xml:space="preserve">. If issued by a </w:t>
      </w:r>
      <w:proofErr w:type="spellStart"/>
      <w:r>
        <w:t>Precertificate</w:t>
      </w:r>
      <w:proofErr w:type="spellEnd"/>
      <w:r>
        <w:t xml:space="preserve"> Signing CA, then in addition to the </w:t>
      </w:r>
      <w:proofErr w:type="spellStart"/>
      <w:r>
        <w:t>precertificate</w:t>
      </w:r>
      <w:proofErr w:type="spellEnd"/>
      <w:r>
        <w:t xml:space="preserve"> poison and signed certificate timestamp list extensions, the </w:t>
      </w:r>
      <w:proofErr w:type="spellStart"/>
      <w:r>
        <w:t>Precertificate</w:t>
      </w:r>
      <w:proofErr w:type="spellEnd"/>
      <w:r>
        <w:t xml:space="preserve"> </w:t>
      </w:r>
      <w:r>
        <w:rPr>
          <w:rStyle w:val="VerbatimChar"/>
        </w:rPr>
        <w:t>issuer</w:t>
      </w:r>
      <w:r>
        <w:t xml:space="preserve"> field and, if present, </w:t>
      </w:r>
      <w:proofErr w:type="spellStart"/>
      <w:r>
        <w:rPr>
          <w:rStyle w:val="VerbatimChar"/>
        </w:rPr>
        <w:t>authorityKeyIdentifier</w:t>
      </w:r>
      <w:proofErr w:type="spellEnd"/>
      <w:r>
        <w:t xml:space="preserve"> extension, may differ from the Certificate, as described below.</w:t>
      </w:r>
    </w:p>
    <w:p w14:paraId="3BC0DCC7" w14:textId="77777777" w:rsidR="00625553" w:rsidRDefault="00000000">
      <w:pPr>
        <w:pStyle w:val="TableCaption"/>
      </w:pPr>
      <w:r>
        <w:lastRenderedPageBreak/>
        <w:t xml:space="preserve">When the </w:t>
      </w:r>
      <w:proofErr w:type="spellStart"/>
      <w:r>
        <w:t>Precertificate</w:t>
      </w:r>
      <w:proofErr w:type="spellEnd"/>
      <w:r>
        <w:t xml:space="preserve"> is issued directly by the Issuing CA</w:t>
      </w:r>
    </w:p>
    <w:tbl>
      <w:tblPr>
        <w:tblStyle w:val="Table"/>
        <w:tblW w:w="5000" w:type="pct"/>
        <w:tblLayout w:type="fixed"/>
        <w:tblLook w:val="0020" w:firstRow="1" w:lastRow="0" w:firstColumn="0" w:lastColumn="0" w:noHBand="0" w:noVBand="0"/>
      </w:tblPr>
      <w:tblGrid>
        <w:gridCol w:w="3744"/>
        <w:gridCol w:w="5616"/>
      </w:tblGrid>
      <w:tr w:rsidR="00625553" w14:paraId="20B2F7E9" w14:textId="77777777">
        <w:trPr>
          <w:tblHeader/>
        </w:trPr>
        <w:tc>
          <w:tcPr>
            <w:tcW w:w="3168" w:type="dxa"/>
          </w:tcPr>
          <w:p w14:paraId="70E29535" w14:textId="77777777" w:rsidR="00625553" w:rsidRDefault="00000000">
            <w:pPr>
              <w:pStyle w:val="Compact"/>
            </w:pPr>
            <w:r>
              <w:rPr>
                <w:b/>
                <w:bCs/>
              </w:rPr>
              <w:t>Field</w:t>
            </w:r>
          </w:p>
        </w:tc>
        <w:tc>
          <w:tcPr>
            <w:tcW w:w="4752" w:type="dxa"/>
          </w:tcPr>
          <w:p w14:paraId="3F830711" w14:textId="77777777" w:rsidR="00625553" w:rsidRDefault="00000000">
            <w:pPr>
              <w:pStyle w:val="Compact"/>
            </w:pPr>
            <w:r>
              <w:rPr>
                <w:b/>
                <w:bCs/>
              </w:rPr>
              <w:t>Description</w:t>
            </w:r>
          </w:p>
        </w:tc>
      </w:tr>
      <w:tr w:rsidR="00625553" w14:paraId="4BAFE355" w14:textId="77777777">
        <w:tc>
          <w:tcPr>
            <w:tcW w:w="3168" w:type="dxa"/>
          </w:tcPr>
          <w:p w14:paraId="0CDD6C3B" w14:textId="77777777" w:rsidR="00625553" w:rsidRDefault="00000000">
            <w:pPr>
              <w:pStyle w:val="Compact"/>
            </w:pPr>
            <w:proofErr w:type="spellStart"/>
            <w:r>
              <w:rPr>
                <w:rStyle w:val="VerbatimChar"/>
              </w:rPr>
              <w:t>tbsCertificate</w:t>
            </w:r>
            <w:proofErr w:type="spellEnd"/>
          </w:p>
        </w:tc>
        <w:tc>
          <w:tcPr>
            <w:tcW w:w="4752" w:type="dxa"/>
          </w:tcPr>
          <w:p w14:paraId="258DCAF5" w14:textId="77777777" w:rsidR="00625553" w:rsidRDefault="00625553">
            <w:pPr>
              <w:pStyle w:val="Compact"/>
            </w:pPr>
          </w:p>
        </w:tc>
      </w:tr>
      <w:tr w:rsidR="00625553" w14:paraId="63A8DFD8" w14:textId="77777777">
        <w:tc>
          <w:tcPr>
            <w:tcW w:w="3168" w:type="dxa"/>
          </w:tcPr>
          <w:p w14:paraId="35B114E9" w14:textId="77777777" w:rsidR="00625553" w:rsidRDefault="00000000">
            <w:pPr>
              <w:pStyle w:val="Compact"/>
            </w:pPr>
            <w:r>
              <w:t>    </w:t>
            </w:r>
            <w:r>
              <w:rPr>
                <w:rStyle w:val="VerbatimChar"/>
              </w:rPr>
              <w:t>version</w:t>
            </w:r>
          </w:p>
        </w:tc>
        <w:tc>
          <w:tcPr>
            <w:tcW w:w="4752" w:type="dxa"/>
          </w:tcPr>
          <w:p w14:paraId="657C1119" w14:textId="77777777" w:rsidR="00625553" w:rsidRDefault="00000000">
            <w:pPr>
              <w:pStyle w:val="Compact"/>
            </w:pPr>
            <w:r>
              <w:t xml:space="preserve">Encoded value MUST be byte-for-byte identical to </w:t>
            </w:r>
            <w:proofErr w:type="gramStart"/>
            <w:r>
              <w:t xml:space="preserve">the </w:t>
            </w:r>
            <w:r>
              <w:rPr>
                <w:rStyle w:val="VerbatimChar"/>
              </w:rPr>
              <w:t>version</w:t>
            </w:r>
            <w:proofErr w:type="gramEnd"/>
            <w:r>
              <w:t xml:space="preserve"> field of the Certificate</w:t>
            </w:r>
          </w:p>
        </w:tc>
      </w:tr>
      <w:tr w:rsidR="00625553" w14:paraId="49C1DF5E" w14:textId="77777777">
        <w:tc>
          <w:tcPr>
            <w:tcW w:w="3168" w:type="dxa"/>
          </w:tcPr>
          <w:p w14:paraId="60A053A8" w14:textId="77777777" w:rsidR="00625553" w:rsidRDefault="00000000">
            <w:pPr>
              <w:pStyle w:val="Compact"/>
            </w:pPr>
            <w:r>
              <w:t>    </w:t>
            </w:r>
            <w:proofErr w:type="spellStart"/>
            <w:r>
              <w:rPr>
                <w:rStyle w:val="VerbatimChar"/>
              </w:rPr>
              <w:t>serialNumber</w:t>
            </w:r>
            <w:proofErr w:type="spellEnd"/>
          </w:p>
        </w:tc>
        <w:tc>
          <w:tcPr>
            <w:tcW w:w="4752" w:type="dxa"/>
          </w:tcPr>
          <w:p w14:paraId="01B64D58" w14:textId="77777777" w:rsidR="00625553" w:rsidRDefault="00000000">
            <w:pPr>
              <w:pStyle w:val="Compact"/>
            </w:pPr>
            <w:r>
              <w:t xml:space="preserve">Encoded value MUST be byte-for-byte identical to the </w:t>
            </w:r>
            <w:proofErr w:type="spellStart"/>
            <w:proofErr w:type="gramStart"/>
            <w:r>
              <w:rPr>
                <w:rStyle w:val="VerbatimChar"/>
              </w:rPr>
              <w:t>serialNumber</w:t>
            </w:r>
            <w:proofErr w:type="spellEnd"/>
            <w:proofErr w:type="gramEnd"/>
            <w:r>
              <w:t xml:space="preserve"> field of the Certificate</w:t>
            </w:r>
          </w:p>
        </w:tc>
      </w:tr>
      <w:tr w:rsidR="00625553" w14:paraId="49384A08" w14:textId="77777777">
        <w:tc>
          <w:tcPr>
            <w:tcW w:w="3168" w:type="dxa"/>
          </w:tcPr>
          <w:p w14:paraId="2DA2EE0C" w14:textId="77777777" w:rsidR="00625553" w:rsidRDefault="00000000">
            <w:pPr>
              <w:pStyle w:val="Compact"/>
            </w:pPr>
            <w:r>
              <w:t>    </w:t>
            </w:r>
            <w:r>
              <w:rPr>
                <w:rStyle w:val="VerbatimChar"/>
              </w:rPr>
              <w:t>signature</w:t>
            </w:r>
          </w:p>
        </w:tc>
        <w:tc>
          <w:tcPr>
            <w:tcW w:w="4752" w:type="dxa"/>
          </w:tcPr>
          <w:p w14:paraId="5E93051E" w14:textId="77777777" w:rsidR="00625553" w:rsidRDefault="00000000">
            <w:pPr>
              <w:pStyle w:val="Compact"/>
            </w:pPr>
            <w:r>
              <w:t xml:space="preserve">Encoded value MUST be byte-for-byte identical to the </w:t>
            </w:r>
            <w:r>
              <w:rPr>
                <w:rStyle w:val="VerbatimChar"/>
              </w:rPr>
              <w:t>signature</w:t>
            </w:r>
            <w:r>
              <w:t xml:space="preserve"> field of the Certificate</w:t>
            </w:r>
          </w:p>
        </w:tc>
      </w:tr>
      <w:tr w:rsidR="00625553" w14:paraId="7523BBAE" w14:textId="77777777">
        <w:tc>
          <w:tcPr>
            <w:tcW w:w="3168" w:type="dxa"/>
          </w:tcPr>
          <w:p w14:paraId="0F7CF199" w14:textId="77777777" w:rsidR="00625553" w:rsidRDefault="00000000">
            <w:pPr>
              <w:pStyle w:val="Compact"/>
            </w:pPr>
            <w:r>
              <w:t>    </w:t>
            </w:r>
            <w:r>
              <w:rPr>
                <w:rStyle w:val="VerbatimChar"/>
              </w:rPr>
              <w:t>issuer</w:t>
            </w:r>
          </w:p>
        </w:tc>
        <w:tc>
          <w:tcPr>
            <w:tcW w:w="4752" w:type="dxa"/>
          </w:tcPr>
          <w:p w14:paraId="474D2225" w14:textId="77777777" w:rsidR="00625553" w:rsidRDefault="00000000">
            <w:pPr>
              <w:pStyle w:val="Compact"/>
            </w:pPr>
            <w:r>
              <w:t xml:space="preserve">Encoded value MUST be byte-for-byte identical to the </w:t>
            </w:r>
            <w:r>
              <w:rPr>
                <w:rStyle w:val="VerbatimChar"/>
              </w:rPr>
              <w:t>issuer</w:t>
            </w:r>
            <w:r>
              <w:t xml:space="preserve"> field of the Certificate</w:t>
            </w:r>
          </w:p>
        </w:tc>
      </w:tr>
      <w:tr w:rsidR="00625553" w14:paraId="775EEE16" w14:textId="77777777">
        <w:tc>
          <w:tcPr>
            <w:tcW w:w="3168" w:type="dxa"/>
          </w:tcPr>
          <w:p w14:paraId="76E40508" w14:textId="77777777" w:rsidR="00625553" w:rsidRDefault="00000000">
            <w:pPr>
              <w:pStyle w:val="Compact"/>
            </w:pPr>
            <w:r>
              <w:t>    </w:t>
            </w:r>
            <w:r>
              <w:rPr>
                <w:rStyle w:val="VerbatimChar"/>
              </w:rPr>
              <w:t>validity</w:t>
            </w:r>
          </w:p>
        </w:tc>
        <w:tc>
          <w:tcPr>
            <w:tcW w:w="4752" w:type="dxa"/>
          </w:tcPr>
          <w:p w14:paraId="24A209CE" w14:textId="77777777" w:rsidR="00625553" w:rsidRDefault="00000000">
            <w:pPr>
              <w:pStyle w:val="Compact"/>
            </w:pPr>
            <w:r>
              <w:t xml:space="preserve">Encoded value MUST be byte-for-byte identical to the </w:t>
            </w:r>
            <w:r>
              <w:rPr>
                <w:rStyle w:val="VerbatimChar"/>
              </w:rPr>
              <w:t>validity</w:t>
            </w:r>
            <w:r>
              <w:t xml:space="preserve"> field of the Certificate</w:t>
            </w:r>
          </w:p>
        </w:tc>
      </w:tr>
      <w:tr w:rsidR="00625553" w14:paraId="64D2ED8B" w14:textId="77777777">
        <w:tc>
          <w:tcPr>
            <w:tcW w:w="3168" w:type="dxa"/>
          </w:tcPr>
          <w:p w14:paraId="0FE0C26C" w14:textId="77777777" w:rsidR="00625553" w:rsidRDefault="00000000">
            <w:pPr>
              <w:pStyle w:val="Compact"/>
            </w:pPr>
            <w:r>
              <w:t>    </w:t>
            </w:r>
            <w:r>
              <w:rPr>
                <w:rStyle w:val="VerbatimChar"/>
              </w:rPr>
              <w:t>subject</w:t>
            </w:r>
          </w:p>
        </w:tc>
        <w:tc>
          <w:tcPr>
            <w:tcW w:w="4752" w:type="dxa"/>
          </w:tcPr>
          <w:p w14:paraId="3C8F6999" w14:textId="77777777" w:rsidR="00625553" w:rsidRDefault="00000000">
            <w:pPr>
              <w:pStyle w:val="Compact"/>
            </w:pPr>
            <w:r>
              <w:t xml:space="preserve">Encoded value MUST be byte-for-byte identical to the </w:t>
            </w:r>
            <w:r>
              <w:rPr>
                <w:rStyle w:val="VerbatimChar"/>
              </w:rPr>
              <w:t>subject</w:t>
            </w:r>
            <w:r>
              <w:t xml:space="preserve"> field of the Certificate</w:t>
            </w:r>
          </w:p>
        </w:tc>
      </w:tr>
      <w:tr w:rsidR="00625553" w14:paraId="357CECC1" w14:textId="77777777">
        <w:tc>
          <w:tcPr>
            <w:tcW w:w="3168" w:type="dxa"/>
          </w:tcPr>
          <w:p w14:paraId="0AEFDAF8" w14:textId="77777777" w:rsidR="00625553" w:rsidRDefault="00000000">
            <w:pPr>
              <w:pStyle w:val="Compact"/>
            </w:pPr>
            <w:r>
              <w:t>    </w:t>
            </w:r>
            <w:proofErr w:type="spellStart"/>
            <w:r>
              <w:rPr>
                <w:rStyle w:val="VerbatimChar"/>
              </w:rPr>
              <w:t>subjectPublicKeyInfo</w:t>
            </w:r>
            <w:proofErr w:type="spellEnd"/>
          </w:p>
        </w:tc>
        <w:tc>
          <w:tcPr>
            <w:tcW w:w="4752" w:type="dxa"/>
          </w:tcPr>
          <w:p w14:paraId="2EB01E08" w14:textId="77777777" w:rsidR="00625553" w:rsidRDefault="00000000">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625553" w14:paraId="7ED7211B" w14:textId="77777777">
        <w:tc>
          <w:tcPr>
            <w:tcW w:w="3168" w:type="dxa"/>
          </w:tcPr>
          <w:p w14:paraId="14936568" w14:textId="77777777" w:rsidR="00625553" w:rsidRDefault="00000000">
            <w:pPr>
              <w:pStyle w:val="Compact"/>
            </w:pPr>
            <w:r>
              <w:t>    </w:t>
            </w:r>
            <w:proofErr w:type="spellStart"/>
            <w:r>
              <w:rPr>
                <w:rStyle w:val="VerbatimChar"/>
              </w:rPr>
              <w:t>issuerUniqueID</w:t>
            </w:r>
            <w:proofErr w:type="spellEnd"/>
          </w:p>
        </w:tc>
        <w:tc>
          <w:tcPr>
            <w:tcW w:w="4752" w:type="dxa"/>
          </w:tcPr>
          <w:p w14:paraId="75A61095" w14:textId="77777777" w:rsidR="00625553" w:rsidRDefault="00000000">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625553" w14:paraId="4503C069" w14:textId="77777777">
        <w:tc>
          <w:tcPr>
            <w:tcW w:w="3168" w:type="dxa"/>
          </w:tcPr>
          <w:p w14:paraId="1E1E081D" w14:textId="77777777" w:rsidR="00625553" w:rsidRDefault="00000000">
            <w:pPr>
              <w:pStyle w:val="Compact"/>
            </w:pPr>
            <w:r>
              <w:t>    </w:t>
            </w:r>
            <w:proofErr w:type="spellStart"/>
            <w:r>
              <w:rPr>
                <w:rStyle w:val="VerbatimChar"/>
              </w:rPr>
              <w:t>subjectUniqueID</w:t>
            </w:r>
            <w:proofErr w:type="spellEnd"/>
          </w:p>
        </w:tc>
        <w:tc>
          <w:tcPr>
            <w:tcW w:w="4752" w:type="dxa"/>
          </w:tcPr>
          <w:p w14:paraId="012A0B65" w14:textId="77777777" w:rsidR="00625553" w:rsidRDefault="00000000">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625553" w14:paraId="5460017C" w14:textId="77777777">
        <w:tc>
          <w:tcPr>
            <w:tcW w:w="3168" w:type="dxa"/>
          </w:tcPr>
          <w:p w14:paraId="3BF9681E" w14:textId="77777777" w:rsidR="00625553" w:rsidRDefault="00000000">
            <w:pPr>
              <w:pStyle w:val="Compact"/>
            </w:pPr>
            <w:r>
              <w:t>    </w:t>
            </w:r>
            <w:r>
              <w:rPr>
                <w:rStyle w:val="VerbatimChar"/>
              </w:rPr>
              <w:t>extensions</w:t>
            </w:r>
          </w:p>
        </w:tc>
        <w:tc>
          <w:tcPr>
            <w:tcW w:w="4752" w:type="dxa"/>
          </w:tcPr>
          <w:p w14:paraId="6A1C2262" w14:textId="77777777" w:rsidR="00625553" w:rsidRDefault="00000000">
            <w:pPr>
              <w:pStyle w:val="Compact"/>
            </w:pPr>
            <w:r>
              <w:t xml:space="preserve">See </w:t>
            </w:r>
            <w:hyperlink w:anchor="Xd6a0e11bec28bbaff03ee569b1c7bced559434a">
              <w:r w:rsidR="00625553">
                <w:rPr>
                  <w:rStyle w:val="Hyperlink"/>
                </w:rPr>
                <w:t>Section 7.1.2.9.1</w:t>
              </w:r>
            </w:hyperlink>
          </w:p>
        </w:tc>
      </w:tr>
      <w:tr w:rsidR="00625553" w14:paraId="5269961E" w14:textId="77777777">
        <w:tc>
          <w:tcPr>
            <w:tcW w:w="3168" w:type="dxa"/>
          </w:tcPr>
          <w:p w14:paraId="0225E3DE" w14:textId="77777777" w:rsidR="00625553" w:rsidRDefault="00000000">
            <w:pPr>
              <w:pStyle w:val="Compact"/>
            </w:pPr>
            <w:proofErr w:type="spellStart"/>
            <w:r>
              <w:rPr>
                <w:rStyle w:val="VerbatimChar"/>
              </w:rPr>
              <w:t>signatureAlgorithm</w:t>
            </w:r>
            <w:proofErr w:type="spellEnd"/>
          </w:p>
        </w:tc>
        <w:tc>
          <w:tcPr>
            <w:tcW w:w="4752" w:type="dxa"/>
          </w:tcPr>
          <w:p w14:paraId="02A36BC2"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0ABE1810" w14:textId="77777777">
        <w:tc>
          <w:tcPr>
            <w:tcW w:w="3168" w:type="dxa"/>
          </w:tcPr>
          <w:p w14:paraId="37B0E6EB" w14:textId="77777777" w:rsidR="00625553" w:rsidRDefault="00000000">
            <w:pPr>
              <w:pStyle w:val="Compact"/>
            </w:pPr>
            <w:r>
              <w:rPr>
                <w:rStyle w:val="VerbatimChar"/>
              </w:rPr>
              <w:t>signature</w:t>
            </w:r>
          </w:p>
        </w:tc>
        <w:tc>
          <w:tcPr>
            <w:tcW w:w="4752" w:type="dxa"/>
          </w:tcPr>
          <w:p w14:paraId="18979865" w14:textId="77777777" w:rsidR="00625553" w:rsidRDefault="00625553">
            <w:pPr>
              <w:pStyle w:val="Compact"/>
            </w:pPr>
          </w:p>
        </w:tc>
      </w:tr>
    </w:tbl>
    <w:p w14:paraId="39ADC839" w14:textId="77777777" w:rsidR="00625553" w:rsidRDefault="00625553"/>
    <w:p w14:paraId="5AE70534" w14:textId="77777777" w:rsidR="00625553" w:rsidRDefault="00000000">
      <w:pPr>
        <w:pStyle w:val="TableCaption"/>
      </w:pPr>
      <w:r>
        <w:t xml:space="preserve">When the </w:t>
      </w:r>
      <w:proofErr w:type="spellStart"/>
      <w:r>
        <w:t>Precertificate</w:t>
      </w:r>
      <w:proofErr w:type="spellEnd"/>
      <w:r>
        <w:t xml:space="preserve"> is issued by a </w:t>
      </w:r>
      <w:proofErr w:type="spellStart"/>
      <w:r>
        <w:t>Precertificate</w:t>
      </w:r>
      <w:proofErr w:type="spellEnd"/>
      <w:r>
        <w:t xml:space="preserve"> Signing CA on behalf of an Issuing CA</w:t>
      </w:r>
    </w:p>
    <w:tbl>
      <w:tblPr>
        <w:tblStyle w:val="Table"/>
        <w:tblW w:w="5000" w:type="pct"/>
        <w:tblLayout w:type="fixed"/>
        <w:tblLook w:val="0020" w:firstRow="1" w:lastRow="0" w:firstColumn="0" w:lastColumn="0" w:noHBand="0" w:noVBand="0"/>
      </w:tblPr>
      <w:tblGrid>
        <w:gridCol w:w="3120"/>
        <w:gridCol w:w="6240"/>
      </w:tblGrid>
      <w:tr w:rsidR="00625553" w14:paraId="42AB268A" w14:textId="77777777">
        <w:trPr>
          <w:tblHeader/>
        </w:trPr>
        <w:tc>
          <w:tcPr>
            <w:tcW w:w="2640" w:type="dxa"/>
          </w:tcPr>
          <w:p w14:paraId="6BBF7534" w14:textId="77777777" w:rsidR="00625553" w:rsidRDefault="00000000">
            <w:pPr>
              <w:pStyle w:val="Compact"/>
            </w:pPr>
            <w:r>
              <w:rPr>
                <w:b/>
                <w:bCs/>
              </w:rPr>
              <w:t>Field</w:t>
            </w:r>
          </w:p>
        </w:tc>
        <w:tc>
          <w:tcPr>
            <w:tcW w:w="5280" w:type="dxa"/>
          </w:tcPr>
          <w:p w14:paraId="2B003983" w14:textId="77777777" w:rsidR="00625553" w:rsidRDefault="00000000">
            <w:pPr>
              <w:pStyle w:val="Compact"/>
            </w:pPr>
            <w:r>
              <w:rPr>
                <w:b/>
                <w:bCs/>
              </w:rPr>
              <w:t>Description</w:t>
            </w:r>
          </w:p>
        </w:tc>
      </w:tr>
      <w:tr w:rsidR="00625553" w14:paraId="40ABC2FC" w14:textId="77777777">
        <w:tc>
          <w:tcPr>
            <w:tcW w:w="2640" w:type="dxa"/>
          </w:tcPr>
          <w:p w14:paraId="3AF24EB4" w14:textId="77777777" w:rsidR="00625553" w:rsidRDefault="00000000">
            <w:pPr>
              <w:pStyle w:val="Compact"/>
            </w:pPr>
            <w:proofErr w:type="spellStart"/>
            <w:r>
              <w:rPr>
                <w:rStyle w:val="VerbatimChar"/>
              </w:rPr>
              <w:t>tbsCertificate</w:t>
            </w:r>
            <w:proofErr w:type="spellEnd"/>
          </w:p>
        </w:tc>
        <w:tc>
          <w:tcPr>
            <w:tcW w:w="5280" w:type="dxa"/>
          </w:tcPr>
          <w:p w14:paraId="7CC22FAC" w14:textId="77777777" w:rsidR="00625553" w:rsidRDefault="00625553">
            <w:pPr>
              <w:pStyle w:val="Compact"/>
            </w:pPr>
          </w:p>
        </w:tc>
      </w:tr>
      <w:tr w:rsidR="00625553" w14:paraId="20570E9A" w14:textId="77777777">
        <w:tc>
          <w:tcPr>
            <w:tcW w:w="2640" w:type="dxa"/>
          </w:tcPr>
          <w:p w14:paraId="18640DCC" w14:textId="77777777" w:rsidR="00625553" w:rsidRDefault="00000000">
            <w:pPr>
              <w:pStyle w:val="Compact"/>
            </w:pPr>
            <w:r>
              <w:t>    </w:t>
            </w:r>
            <w:r>
              <w:rPr>
                <w:rStyle w:val="VerbatimChar"/>
              </w:rPr>
              <w:t>version</w:t>
            </w:r>
          </w:p>
        </w:tc>
        <w:tc>
          <w:tcPr>
            <w:tcW w:w="5280" w:type="dxa"/>
          </w:tcPr>
          <w:p w14:paraId="51721331" w14:textId="77777777" w:rsidR="00625553" w:rsidRDefault="00000000">
            <w:pPr>
              <w:pStyle w:val="Compact"/>
            </w:pPr>
            <w:r>
              <w:t xml:space="preserve">Encoded value MUST be byte-for-byte identical to </w:t>
            </w:r>
            <w:proofErr w:type="gramStart"/>
            <w:r>
              <w:t xml:space="preserve">the </w:t>
            </w:r>
            <w:r>
              <w:rPr>
                <w:rStyle w:val="VerbatimChar"/>
              </w:rPr>
              <w:t>version</w:t>
            </w:r>
            <w:proofErr w:type="gramEnd"/>
            <w:r>
              <w:t xml:space="preserve"> field of the Certificate</w:t>
            </w:r>
          </w:p>
        </w:tc>
      </w:tr>
      <w:tr w:rsidR="00625553" w14:paraId="485ADBA2" w14:textId="77777777">
        <w:tc>
          <w:tcPr>
            <w:tcW w:w="2640" w:type="dxa"/>
          </w:tcPr>
          <w:p w14:paraId="46D7EE94" w14:textId="77777777" w:rsidR="00625553" w:rsidRDefault="00000000">
            <w:pPr>
              <w:pStyle w:val="Compact"/>
            </w:pPr>
            <w:r>
              <w:t>    </w:t>
            </w:r>
            <w:proofErr w:type="spellStart"/>
            <w:r>
              <w:rPr>
                <w:rStyle w:val="VerbatimChar"/>
              </w:rPr>
              <w:t>serialNumber</w:t>
            </w:r>
            <w:proofErr w:type="spellEnd"/>
          </w:p>
        </w:tc>
        <w:tc>
          <w:tcPr>
            <w:tcW w:w="5280" w:type="dxa"/>
          </w:tcPr>
          <w:p w14:paraId="64E88C4A" w14:textId="77777777" w:rsidR="00625553" w:rsidRDefault="00000000">
            <w:pPr>
              <w:pStyle w:val="Compact"/>
            </w:pPr>
            <w:r>
              <w:t xml:space="preserve">Encoded value MUST be byte-for-byte identical to the </w:t>
            </w:r>
            <w:proofErr w:type="spellStart"/>
            <w:proofErr w:type="gramStart"/>
            <w:r>
              <w:rPr>
                <w:rStyle w:val="VerbatimChar"/>
              </w:rPr>
              <w:t>serialNumber</w:t>
            </w:r>
            <w:proofErr w:type="spellEnd"/>
            <w:proofErr w:type="gramEnd"/>
            <w:r>
              <w:t xml:space="preserve"> field of the Certificate</w:t>
            </w:r>
          </w:p>
        </w:tc>
      </w:tr>
      <w:tr w:rsidR="00625553" w14:paraId="28B11B91" w14:textId="77777777">
        <w:tc>
          <w:tcPr>
            <w:tcW w:w="2640" w:type="dxa"/>
          </w:tcPr>
          <w:p w14:paraId="60A8AD24" w14:textId="77777777" w:rsidR="00625553" w:rsidRDefault="00000000">
            <w:pPr>
              <w:pStyle w:val="Compact"/>
            </w:pPr>
            <w:r>
              <w:t>    </w:t>
            </w:r>
            <w:r>
              <w:rPr>
                <w:rStyle w:val="VerbatimChar"/>
              </w:rPr>
              <w:t>signature</w:t>
            </w:r>
          </w:p>
        </w:tc>
        <w:tc>
          <w:tcPr>
            <w:tcW w:w="5280" w:type="dxa"/>
          </w:tcPr>
          <w:p w14:paraId="42072F5F" w14:textId="77777777" w:rsidR="00625553" w:rsidRDefault="00000000">
            <w:pPr>
              <w:pStyle w:val="Compact"/>
            </w:pPr>
            <w:r>
              <w:t xml:space="preserve">Encoded value MUST be byte-for-byte identical to the </w:t>
            </w:r>
            <w:r>
              <w:rPr>
                <w:rStyle w:val="VerbatimChar"/>
              </w:rPr>
              <w:t>signature</w:t>
            </w:r>
            <w:r>
              <w:t xml:space="preserve"> field of the Certificate</w:t>
            </w:r>
          </w:p>
        </w:tc>
      </w:tr>
      <w:tr w:rsidR="00625553" w14:paraId="7845B50C" w14:textId="77777777">
        <w:tc>
          <w:tcPr>
            <w:tcW w:w="2640" w:type="dxa"/>
          </w:tcPr>
          <w:p w14:paraId="2D7B4B2A" w14:textId="77777777" w:rsidR="00625553" w:rsidRDefault="00000000">
            <w:pPr>
              <w:pStyle w:val="Compact"/>
            </w:pPr>
            <w:r>
              <w:t>    </w:t>
            </w:r>
            <w:r>
              <w:rPr>
                <w:rStyle w:val="VerbatimChar"/>
              </w:rPr>
              <w:t>issuer</w:t>
            </w:r>
          </w:p>
        </w:tc>
        <w:tc>
          <w:tcPr>
            <w:tcW w:w="5280" w:type="dxa"/>
          </w:tcPr>
          <w:p w14:paraId="6DFF5AA7" w14:textId="77777777" w:rsidR="00625553"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proofErr w:type="spellStart"/>
              <w:r w:rsidR="00625553">
                <w:rPr>
                  <w:rStyle w:val="Hyperlink"/>
                </w:rPr>
                <w:t>Precertificate</w:t>
              </w:r>
              <w:proofErr w:type="spellEnd"/>
              <w:r w:rsidR="00625553">
                <w:rPr>
                  <w:rStyle w:val="Hyperlink"/>
                </w:rPr>
                <w:t xml:space="preserve"> Signing CA Certificate</w:t>
              </w:r>
            </w:hyperlink>
          </w:p>
        </w:tc>
      </w:tr>
      <w:tr w:rsidR="00625553" w14:paraId="5393F57C" w14:textId="77777777">
        <w:tc>
          <w:tcPr>
            <w:tcW w:w="2640" w:type="dxa"/>
          </w:tcPr>
          <w:p w14:paraId="253F7B48" w14:textId="77777777" w:rsidR="00625553" w:rsidRDefault="00000000">
            <w:pPr>
              <w:pStyle w:val="Compact"/>
            </w:pPr>
            <w:r>
              <w:lastRenderedPageBreak/>
              <w:t>    </w:t>
            </w:r>
            <w:r>
              <w:rPr>
                <w:rStyle w:val="VerbatimChar"/>
              </w:rPr>
              <w:t>validity</w:t>
            </w:r>
          </w:p>
        </w:tc>
        <w:tc>
          <w:tcPr>
            <w:tcW w:w="5280" w:type="dxa"/>
          </w:tcPr>
          <w:p w14:paraId="0F693E9E" w14:textId="77777777" w:rsidR="00625553" w:rsidRDefault="00000000">
            <w:pPr>
              <w:pStyle w:val="Compact"/>
            </w:pPr>
            <w:r>
              <w:t xml:space="preserve">Encoded value MUST be byte-for-byte identical to the </w:t>
            </w:r>
            <w:r>
              <w:rPr>
                <w:rStyle w:val="VerbatimChar"/>
              </w:rPr>
              <w:t>validity</w:t>
            </w:r>
            <w:r>
              <w:t xml:space="preserve"> field of the Certificate</w:t>
            </w:r>
          </w:p>
        </w:tc>
      </w:tr>
      <w:tr w:rsidR="00625553" w14:paraId="5230D584" w14:textId="77777777">
        <w:tc>
          <w:tcPr>
            <w:tcW w:w="2640" w:type="dxa"/>
          </w:tcPr>
          <w:p w14:paraId="6E3D77D3" w14:textId="77777777" w:rsidR="00625553" w:rsidRDefault="00000000">
            <w:pPr>
              <w:pStyle w:val="Compact"/>
            </w:pPr>
            <w:r>
              <w:t>    </w:t>
            </w:r>
            <w:r>
              <w:rPr>
                <w:rStyle w:val="VerbatimChar"/>
              </w:rPr>
              <w:t>subject</w:t>
            </w:r>
          </w:p>
        </w:tc>
        <w:tc>
          <w:tcPr>
            <w:tcW w:w="5280" w:type="dxa"/>
          </w:tcPr>
          <w:p w14:paraId="472ADB6E" w14:textId="77777777" w:rsidR="00625553" w:rsidRDefault="00000000">
            <w:pPr>
              <w:pStyle w:val="Compact"/>
            </w:pPr>
            <w:r>
              <w:t xml:space="preserve">Encoded value MUST be byte-for-byte identical to the </w:t>
            </w:r>
            <w:r>
              <w:rPr>
                <w:rStyle w:val="VerbatimChar"/>
              </w:rPr>
              <w:t>subject</w:t>
            </w:r>
            <w:r>
              <w:t xml:space="preserve"> field of the Certificate</w:t>
            </w:r>
          </w:p>
        </w:tc>
      </w:tr>
      <w:tr w:rsidR="00625553" w14:paraId="3408F23E" w14:textId="77777777">
        <w:tc>
          <w:tcPr>
            <w:tcW w:w="2640" w:type="dxa"/>
          </w:tcPr>
          <w:p w14:paraId="367BF887" w14:textId="77777777" w:rsidR="00625553" w:rsidRDefault="00000000">
            <w:pPr>
              <w:pStyle w:val="Compact"/>
            </w:pPr>
            <w:r>
              <w:t>    </w:t>
            </w:r>
            <w:proofErr w:type="spellStart"/>
            <w:r>
              <w:rPr>
                <w:rStyle w:val="VerbatimChar"/>
              </w:rPr>
              <w:t>subjectPublicKeyInfo</w:t>
            </w:r>
            <w:proofErr w:type="spellEnd"/>
          </w:p>
        </w:tc>
        <w:tc>
          <w:tcPr>
            <w:tcW w:w="5280" w:type="dxa"/>
          </w:tcPr>
          <w:p w14:paraId="4CFA2923" w14:textId="77777777" w:rsidR="00625553" w:rsidRDefault="00000000">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625553" w14:paraId="1277D0C2" w14:textId="77777777">
        <w:tc>
          <w:tcPr>
            <w:tcW w:w="2640" w:type="dxa"/>
          </w:tcPr>
          <w:p w14:paraId="5641F5C9" w14:textId="77777777" w:rsidR="00625553" w:rsidRDefault="00000000">
            <w:pPr>
              <w:pStyle w:val="Compact"/>
            </w:pPr>
            <w:r>
              <w:t>    </w:t>
            </w:r>
            <w:proofErr w:type="spellStart"/>
            <w:r>
              <w:rPr>
                <w:rStyle w:val="VerbatimChar"/>
              </w:rPr>
              <w:t>issuerUniqueID</w:t>
            </w:r>
            <w:proofErr w:type="spellEnd"/>
          </w:p>
        </w:tc>
        <w:tc>
          <w:tcPr>
            <w:tcW w:w="5280" w:type="dxa"/>
          </w:tcPr>
          <w:p w14:paraId="3B7F01E0" w14:textId="77777777" w:rsidR="00625553" w:rsidRDefault="00000000">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625553" w14:paraId="583FD3CA" w14:textId="77777777">
        <w:tc>
          <w:tcPr>
            <w:tcW w:w="2640" w:type="dxa"/>
          </w:tcPr>
          <w:p w14:paraId="199068E9" w14:textId="77777777" w:rsidR="00625553" w:rsidRDefault="00000000">
            <w:pPr>
              <w:pStyle w:val="Compact"/>
            </w:pPr>
            <w:r>
              <w:t>    </w:t>
            </w:r>
            <w:proofErr w:type="spellStart"/>
            <w:r>
              <w:rPr>
                <w:rStyle w:val="VerbatimChar"/>
              </w:rPr>
              <w:t>subjectUniqueID</w:t>
            </w:r>
            <w:proofErr w:type="spellEnd"/>
          </w:p>
        </w:tc>
        <w:tc>
          <w:tcPr>
            <w:tcW w:w="5280" w:type="dxa"/>
          </w:tcPr>
          <w:p w14:paraId="54158298" w14:textId="77777777" w:rsidR="00625553" w:rsidRDefault="00000000">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625553" w14:paraId="7402D739" w14:textId="77777777">
        <w:tc>
          <w:tcPr>
            <w:tcW w:w="2640" w:type="dxa"/>
          </w:tcPr>
          <w:p w14:paraId="23ACCCAB" w14:textId="77777777" w:rsidR="00625553" w:rsidRDefault="00000000">
            <w:pPr>
              <w:pStyle w:val="Compact"/>
            </w:pPr>
            <w:r>
              <w:t>    </w:t>
            </w:r>
            <w:r>
              <w:rPr>
                <w:rStyle w:val="VerbatimChar"/>
              </w:rPr>
              <w:t>extensions</w:t>
            </w:r>
          </w:p>
        </w:tc>
        <w:tc>
          <w:tcPr>
            <w:tcW w:w="5280" w:type="dxa"/>
          </w:tcPr>
          <w:p w14:paraId="37347F42" w14:textId="77777777" w:rsidR="00625553" w:rsidRDefault="00000000">
            <w:pPr>
              <w:pStyle w:val="Compact"/>
            </w:pPr>
            <w:r>
              <w:t xml:space="preserve">See </w:t>
            </w:r>
            <w:hyperlink w:anchor="Xce7aef67d606d065ab592aacd3bbbbf8dd84865">
              <w:r w:rsidR="00625553">
                <w:rPr>
                  <w:rStyle w:val="Hyperlink"/>
                </w:rPr>
                <w:t>Section 7.1.2.9.2</w:t>
              </w:r>
            </w:hyperlink>
          </w:p>
        </w:tc>
      </w:tr>
      <w:tr w:rsidR="00625553" w14:paraId="4BFF8D78" w14:textId="77777777">
        <w:tc>
          <w:tcPr>
            <w:tcW w:w="2640" w:type="dxa"/>
          </w:tcPr>
          <w:p w14:paraId="2C079427" w14:textId="77777777" w:rsidR="00625553" w:rsidRDefault="00000000">
            <w:pPr>
              <w:pStyle w:val="Compact"/>
            </w:pPr>
            <w:proofErr w:type="spellStart"/>
            <w:r>
              <w:rPr>
                <w:rStyle w:val="VerbatimChar"/>
              </w:rPr>
              <w:t>signatureAlgorithm</w:t>
            </w:r>
            <w:proofErr w:type="spellEnd"/>
          </w:p>
        </w:tc>
        <w:tc>
          <w:tcPr>
            <w:tcW w:w="5280" w:type="dxa"/>
          </w:tcPr>
          <w:p w14:paraId="39CB6C1E" w14:textId="77777777" w:rsidR="00625553"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625553" w14:paraId="323B67A0" w14:textId="77777777">
        <w:tc>
          <w:tcPr>
            <w:tcW w:w="2640" w:type="dxa"/>
          </w:tcPr>
          <w:p w14:paraId="25E314E1" w14:textId="77777777" w:rsidR="00625553" w:rsidRDefault="00000000">
            <w:pPr>
              <w:pStyle w:val="Compact"/>
            </w:pPr>
            <w:r>
              <w:rPr>
                <w:rStyle w:val="VerbatimChar"/>
              </w:rPr>
              <w:t>signature</w:t>
            </w:r>
          </w:p>
        </w:tc>
        <w:tc>
          <w:tcPr>
            <w:tcW w:w="5280" w:type="dxa"/>
          </w:tcPr>
          <w:p w14:paraId="13A4BEE1" w14:textId="77777777" w:rsidR="00625553" w:rsidRDefault="00625553">
            <w:pPr>
              <w:pStyle w:val="Compact"/>
            </w:pPr>
          </w:p>
        </w:tc>
      </w:tr>
    </w:tbl>
    <w:p w14:paraId="2C032D35" w14:textId="77777777" w:rsidR="00625553" w:rsidRDefault="00000000">
      <w:pPr>
        <w:pStyle w:val="BodyText"/>
      </w:pPr>
      <w:r>
        <w:rPr>
          <w:b/>
          <w:bCs/>
        </w:rPr>
        <w:t>Note</w:t>
      </w:r>
      <w:r>
        <w:t xml:space="preserve">: This profile requires that the </w:t>
      </w:r>
      <w:proofErr w:type="spellStart"/>
      <w:r>
        <w:rPr>
          <w:rStyle w:val="VerbatimChar"/>
        </w:rPr>
        <w:t>serialNumber</w:t>
      </w:r>
      <w:proofErr w:type="spellEnd"/>
      <w:r>
        <w:t xml:space="preserve"> field of the </w:t>
      </w:r>
      <w:proofErr w:type="spellStart"/>
      <w:r>
        <w:t>Precertificate</w:t>
      </w:r>
      <w:proofErr w:type="spellEnd"/>
      <w:r>
        <w:t xml:space="preserve"> be identical to that of the corresponding Certificate. </w:t>
      </w:r>
      <w:hyperlink r:id="rId56" w:anchor="section-4.1.2.2">
        <w:r w:rsidR="00625553">
          <w:rPr>
            <w:rStyle w:val="Hyperlink"/>
          </w:rPr>
          <w:t>RFC 5280, Section 4.1.2.2</w:t>
        </w:r>
      </w:hyperlink>
      <w:r>
        <w:t xml:space="preserve"> requires that the </w:t>
      </w:r>
      <w:proofErr w:type="spellStart"/>
      <w:proofErr w:type="gramStart"/>
      <w:r>
        <w:rPr>
          <w:rStyle w:val="VerbatimChar"/>
        </w:rPr>
        <w:t>serialNumber</w:t>
      </w:r>
      <w:proofErr w:type="spellEnd"/>
      <w:proofErr w:type="gramEnd"/>
      <w:r>
        <w:t xml:space="preserve"> of certificates be unique. For the purposes of this document, a </w:t>
      </w:r>
      <w:proofErr w:type="spellStart"/>
      <w:r>
        <w:t>Precertificate</w:t>
      </w:r>
      <w:proofErr w:type="spellEnd"/>
      <w:r>
        <w:t xml:space="preserve"> shall not be considered a “certificate” subject to that </w:t>
      </w:r>
      <w:proofErr w:type="gramStart"/>
      <w:r>
        <w:t>requirement, and</w:t>
      </w:r>
      <w:proofErr w:type="gramEnd"/>
      <w:r>
        <w:t xml:space="preserve"> thus may have the same </w:t>
      </w:r>
      <w:proofErr w:type="spellStart"/>
      <w:r>
        <w:rPr>
          <w:rStyle w:val="VerbatimChar"/>
        </w:rPr>
        <w:t>serialNumber</w:t>
      </w:r>
      <w:proofErr w:type="spellEnd"/>
      <w:r>
        <w:t xml:space="preserve"> of the corresponding Certificate. However, this does not permit two </w:t>
      </w:r>
      <w:proofErr w:type="spellStart"/>
      <w:r>
        <w:t>Precertificates</w:t>
      </w:r>
      <w:proofErr w:type="spellEnd"/>
      <w:r>
        <w:t xml:space="preserve"> to share the same </w:t>
      </w:r>
      <w:proofErr w:type="spellStart"/>
      <w:proofErr w:type="gramStart"/>
      <w:r>
        <w:rPr>
          <w:rStyle w:val="VerbatimChar"/>
        </w:rPr>
        <w:t>serialNumber</w:t>
      </w:r>
      <w:proofErr w:type="spellEnd"/>
      <w:proofErr w:type="gramEnd"/>
      <w:r>
        <w:t xml:space="preserve">, unless they correspond to the same Certificate, as this would otherwise indicate there are two corresponding Certificates that share the same </w:t>
      </w:r>
      <w:proofErr w:type="spellStart"/>
      <w:proofErr w:type="gramStart"/>
      <w:r>
        <w:rPr>
          <w:rStyle w:val="VerbatimChar"/>
        </w:rPr>
        <w:t>serialNumber</w:t>
      </w:r>
      <w:proofErr w:type="spellEnd"/>
      <w:proofErr w:type="gramEnd"/>
      <w:r>
        <w:t>.</w:t>
      </w:r>
    </w:p>
    <w:p w14:paraId="10EA1A0E" w14:textId="77777777" w:rsidR="00625553" w:rsidRDefault="00000000">
      <w:pPr>
        <w:pStyle w:val="Heading5"/>
      </w:pPr>
      <w:bookmarkStart w:id="784" w:name="Xd6a0e11bec28bbaff03ee569b1c7bced559434a"/>
      <w:r>
        <w:t xml:space="preserve">7.1.2.9.1 </w:t>
      </w:r>
      <w:proofErr w:type="spellStart"/>
      <w:r>
        <w:t>Precertificate</w:t>
      </w:r>
      <w:proofErr w:type="spellEnd"/>
      <w:r>
        <w:t xml:space="preserve"> Profile Extensions - Directly Issued</w:t>
      </w:r>
    </w:p>
    <w:p w14:paraId="7FF64FB7" w14:textId="77777777" w:rsidR="00625553" w:rsidRDefault="00000000">
      <w:pPr>
        <w:pStyle w:val="FirstParagraph"/>
      </w:pPr>
      <w:r>
        <w:t xml:space="preserve">These extensions apply in the context of a </w:t>
      </w:r>
      <w:proofErr w:type="spellStart"/>
      <w:r>
        <w:t>Precertificate</w:t>
      </w:r>
      <w:proofErr w:type="spellEnd"/>
      <w:r>
        <w:t xml:space="preserve"> directly issued from a CA, and not from a </w:t>
      </w:r>
      <w:proofErr w:type="spellStart"/>
      <w:r>
        <w:t>Precertificate</w:t>
      </w:r>
      <w:proofErr w:type="spellEnd"/>
      <w:r>
        <w:t xml:space="preserve"> Signing CA Certificate, as defined in </w:t>
      </w:r>
      <w:hyperlink w:anchor="X3a11ccc0762fa70b64286ca02bf471eb0cdabb5">
        <w:r w:rsidR="00625553">
          <w:rPr>
            <w:rStyle w:val="Hyperlink"/>
          </w:rPr>
          <w:t>Section 7.1.2.4</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625553" w14:paraId="06EBCA2C" w14:textId="77777777">
        <w:trPr>
          <w:tblHeader/>
        </w:trPr>
        <w:tc>
          <w:tcPr>
            <w:tcW w:w="3168" w:type="dxa"/>
          </w:tcPr>
          <w:p w14:paraId="275D2E5F" w14:textId="77777777" w:rsidR="00625553" w:rsidRDefault="00000000">
            <w:pPr>
              <w:pStyle w:val="Compact"/>
            </w:pPr>
            <w:r>
              <w:rPr>
                <w:b/>
                <w:bCs/>
              </w:rPr>
              <w:t>Extension</w:t>
            </w:r>
          </w:p>
        </w:tc>
        <w:tc>
          <w:tcPr>
            <w:tcW w:w="792" w:type="dxa"/>
          </w:tcPr>
          <w:p w14:paraId="3CC8B4F9" w14:textId="77777777" w:rsidR="00625553" w:rsidRDefault="00000000">
            <w:pPr>
              <w:pStyle w:val="Compact"/>
            </w:pPr>
            <w:r>
              <w:rPr>
                <w:b/>
                <w:bCs/>
              </w:rPr>
              <w:t>Presence</w:t>
            </w:r>
          </w:p>
        </w:tc>
        <w:tc>
          <w:tcPr>
            <w:tcW w:w="792" w:type="dxa"/>
          </w:tcPr>
          <w:p w14:paraId="7AD392B7" w14:textId="77777777" w:rsidR="00625553" w:rsidRDefault="00000000">
            <w:pPr>
              <w:pStyle w:val="Compact"/>
            </w:pPr>
            <w:r>
              <w:rPr>
                <w:b/>
                <w:bCs/>
              </w:rPr>
              <w:t>Critical</w:t>
            </w:r>
          </w:p>
        </w:tc>
        <w:tc>
          <w:tcPr>
            <w:tcW w:w="3168" w:type="dxa"/>
          </w:tcPr>
          <w:p w14:paraId="21B063A7" w14:textId="77777777" w:rsidR="00625553" w:rsidRDefault="00000000">
            <w:pPr>
              <w:pStyle w:val="Compact"/>
            </w:pPr>
            <w:r>
              <w:rPr>
                <w:b/>
                <w:bCs/>
              </w:rPr>
              <w:t>Description</w:t>
            </w:r>
          </w:p>
        </w:tc>
      </w:tr>
      <w:tr w:rsidR="00625553" w14:paraId="1D376B03" w14:textId="77777777">
        <w:tc>
          <w:tcPr>
            <w:tcW w:w="3168" w:type="dxa"/>
          </w:tcPr>
          <w:p w14:paraId="1EB7BEEC" w14:textId="77777777" w:rsidR="00625553" w:rsidRDefault="00000000">
            <w:pPr>
              <w:pStyle w:val="Compact"/>
            </w:pPr>
            <w:proofErr w:type="spellStart"/>
            <w:r>
              <w:t>Precertificate</w:t>
            </w:r>
            <w:proofErr w:type="spellEnd"/>
            <w:r>
              <w:t xml:space="preserve"> Poison (OID: 1.3.6.1.4.1.11129.2.4.3)</w:t>
            </w:r>
          </w:p>
        </w:tc>
        <w:tc>
          <w:tcPr>
            <w:tcW w:w="792" w:type="dxa"/>
          </w:tcPr>
          <w:p w14:paraId="0A241B69" w14:textId="77777777" w:rsidR="00625553" w:rsidRDefault="00000000">
            <w:pPr>
              <w:pStyle w:val="Compact"/>
            </w:pPr>
            <w:r>
              <w:t>MUST</w:t>
            </w:r>
          </w:p>
        </w:tc>
        <w:tc>
          <w:tcPr>
            <w:tcW w:w="792" w:type="dxa"/>
          </w:tcPr>
          <w:p w14:paraId="263C3D0C" w14:textId="77777777" w:rsidR="00625553" w:rsidRDefault="00000000">
            <w:pPr>
              <w:pStyle w:val="Compact"/>
            </w:pPr>
            <w:r>
              <w:t>Y</w:t>
            </w:r>
          </w:p>
        </w:tc>
        <w:tc>
          <w:tcPr>
            <w:tcW w:w="3168" w:type="dxa"/>
          </w:tcPr>
          <w:p w14:paraId="6FFECE26" w14:textId="77777777" w:rsidR="00625553" w:rsidRDefault="00000000">
            <w:pPr>
              <w:pStyle w:val="Compact"/>
            </w:pPr>
            <w:r>
              <w:t xml:space="preserve">See </w:t>
            </w:r>
            <w:hyperlink w:anchor="X7d7d43631a382cfa183a063512855a63f73632a">
              <w:r w:rsidR="00625553">
                <w:rPr>
                  <w:rStyle w:val="Hyperlink"/>
                </w:rPr>
                <w:t>Section 7.1.2.9.3</w:t>
              </w:r>
            </w:hyperlink>
          </w:p>
        </w:tc>
      </w:tr>
      <w:tr w:rsidR="00625553" w14:paraId="0EF80600" w14:textId="77777777">
        <w:tc>
          <w:tcPr>
            <w:tcW w:w="3168" w:type="dxa"/>
          </w:tcPr>
          <w:p w14:paraId="72111872" w14:textId="77777777" w:rsidR="00625553" w:rsidRDefault="00000000">
            <w:pPr>
              <w:pStyle w:val="Compact"/>
            </w:pPr>
            <w:r>
              <w:t>Signed Certificate Timestamp List</w:t>
            </w:r>
          </w:p>
        </w:tc>
        <w:tc>
          <w:tcPr>
            <w:tcW w:w="792" w:type="dxa"/>
          </w:tcPr>
          <w:p w14:paraId="14E3BCC3" w14:textId="77777777" w:rsidR="00625553" w:rsidRDefault="00000000">
            <w:pPr>
              <w:pStyle w:val="Compact"/>
            </w:pPr>
            <w:r>
              <w:t>MUST NOT</w:t>
            </w:r>
          </w:p>
        </w:tc>
        <w:tc>
          <w:tcPr>
            <w:tcW w:w="792" w:type="dxa"/>
          </w:tcPr>
          <w:p w14:paraId="7FCD3551" w14:textId="77777777" w:rsidR="00625553" w:rsidRDefault="00000000">
            <w:pPr>
              <w:pStyle w:val="Compact"/>
            </w:pPr>
            <w:r>
              <w:t>-</w:t>
            </w:r>
          </w:p>
        </w:tc>
        <w:tc>
          <w:tcPr>
            <w:tcW w:w="3168" w:type="dxa"/>
          </w:tcPr>
          <w:p w14:paraId="7E835244" w14:textId="77777777" w:rsidR="00625553" w:rsidRDefault="00625553">
            <w:pPr>
              <w:pStyle w:val="Compact"/>
            </w:pPr>
          </w:p>
        </w:tc>
      </w:tr>
      <w:tr w:rsidR="00625553" w14:paraId="28A1234F" w14:textId="77777777">
        <w:tc>
          <w:tcPr>
            <w:tcW w:w="3168" w:type="dxa"/>
          </w:tcPr>
          <w:p w14:paraId="5C0AD4E3" w14:textId="77777777" w:rsidR="00625553" w:rsidRDefault="00000000">
            <w:pPr>
              <w:pStyle w:val="Compact"/>
            </w:pPr>
            <w:r>
              <w:t>Any other extension</w:t>
            </w:r>
          </w:p>
        </w:tc>
        <w:tc>
          <w:tcPr>
            <w:tcW w:w="792" w:type="dxa"/>
          </w:tcPr>
          <w:p w14:paraId="2695ECB9" w14:textId="77777777" w:rsidR="00625553" w:rsidRDefault="00000000">
            <w:pPr>
              <w:pStyle w:val="Compact"/>
            </w:pPr>
            <w:r>
              <w:t>*</w:t>
            </w:r>
          </w:p>
        </w:tc>
        <w:tc>
          <w:tcPr>
            <w:tcW w:w="792" w:type="dxa"/>
          </w:tcPr>
          <w:p w14:paraId="60A72A08" w14:textId="77777777" w:rsidR="00625553" w:rsidRDefault="00000000">
            <w:pPr>
              <w:pStyle w:val="Compact"/>
            </w:pPr>
            <w:r>
              <w:t>*</w:t>
            </w:r>
          </w:p>
        </w:tc>
        <w:tc>
          <w:tcPr>
            <w:tcW w:w="3168" w:type="dxa"/>
          </w:tcPr>
          <w:p w14:paraId="080450EC" w14:textId="77777777" w:rsidR="00625553"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48D462AB" w14:textId="77777777" w:rsidR="00625553" w:rsidRDefault="00000000">
      <w:pPr>
        <w:pStyle w:val="BodyText"/>
      </w:pPr>
      <w:r>
        <w:rPr>
          <w:b/>
          <w:bCs/>
        </w:rPr>
        <w:lastRenderedPageBreak/>
        <w:t>Note</w:t>
      </w:r>
      <w:r>
        <w:t xml:space="preserve">: This requirement </w:t>
      </w:r>
      <w:proofErr w:type="gramStart"/>
      <w:r>
        <w:t>is expressing</w:t>
      </w:r>
      <w:proofErr w:type="gramEnd"/>
      <w:r>
        <w:t xml:space="preserve"> that if the </w:t>
      </w:r>
      <w:proofErr w:type="spellStart"/>
      <w:r>
        <w:t>Precertificate</w:t>
      </w:r>
      <w:proofErr w:type="spellEnd"/>
      <w:r>
        <w:t xml:space="preserve"> Poison extension is removed from the </w:t>
      </w:r>
      <w:proofErr w:type="spellStart"/>
      <w:r>
        <w:t>Precertificate</w:t>
      </w:r>
      <w:proofErr w:type="spellEnd"/>
      <w:r>
        <w:t xml:space="preserve">, and the Signed Certificate Timestamp List is removed from the certificate, the contents of the </w:t>
      </w:r>
      <w:r>
        <w:rPr>
          <w:rStyle w:val="VerbatimChar"/>
        </w:rPr>
        <w:t>extensions</w:t>
      </w:r>
      <w:r>
        <w:t xml:space="preserve"> field MUST be byte-for-byte identical to the Certificate.</w:t>
      </w:r>
    </w:p>
    <w:p w14:paraId="16DA1337" w14:textId="77777777" w:rsidR="00625553" w:rsidRDefault="00000000">
      <w:pPr>
        <w:pStyle w:val="Heading5"/>
      </w:pPr>
      <w:bookmarkStart w:id="785" w:name="Xce7aef67d606d065ab592aacd3bbbbf8dd84865"/>
      <w:bookmarkEnd w:id="784"/>
      <w:r>
        <w:t xml:space="preserve">7.1.2.9.2 </w:t>
      </w:r>
      <w:proofErr w:type="spellStart"/>
      <w:r>
        <w:t>Precertificate</w:t>
      </w:r>
      <w:proofErr w:type="spellEnd"/>
      <w:r>
        <w:t xml:space="preserve"> Profile Extensions - </w:t>
      </w:r>
      <w:proofErr w:type="spellStart"/>
      <w:r>
        <w:t>Precertificate</w:t>
      </w:r>
      <w:proofErr w:type="spellEnd"/>
      <w:r>
        <w:t xml:space="preserve"> CA Issued</w:t>
      </w:r>
    </w:p>
    <w:p w14:paraId="471FD755" w14:textId="77777777" w:rsidR="00625553" w:rsidRDefault="00000000">
      <w:pPr>
        <w:pStyle w:val="FirstParagraph"/>
      </w:pPr>
      <w:r>
        <w:t xml:space="preserve">These extensions apply in the context of a </w:t>
      </w:r>
      <w:proofErr w:type="spellStart"/>
      <w:r>
        <w:t>Precertificate</w:t>
      </w:r>
      <w:proofErr w:type="spellEnd"/>
      <w:r>
        <w:t xml:space="preserve"> from a </w:t>
      </w:r>
      <w:proofErr w:type="spellStart"/>
      <w:r>
        <w:t>Precertificate</w:t>
      </w:r>
      <w:proofErr w:type="spellEnd"/>
      <w:r>
        <w:t xml:space="preserve"> Signing CA Certificate, as defined in </w:t>
      </w:r>
      <w:hyperlink w:anchor="X3a11ccc0762fa70b64286ca02bf471eb0cdabb5">
        <w:r w:rsidR="00625553">
          <w:rPr>
            <w:rStyle w:val="Hyperlink"/>
          </w:rPr>
          <w:t>Section 7.1.2.4</w:t>
        </w:r>
      </w:hyperlink>
      <w:r>
        <w:t xml:space="preserve">. For such </w:t>
      </w:r>
      <w:proofErr w:type="spellStart"/>
      <w:r>
        <w:t>Precertificates</w:t>
      </w:r>
      <w:proofErr w:type="spellEnd"/>
      <w:r>
        <w:t xml:space="preserve">, the </w:t>
      </w:r>
      <w:proofErr w:type="spellStart"/>
      <w:r>
        <w:rPr>
          <w:rStyle w:val="VerbatimChar"/>
        </w:rPr>
        <w:t>authorityKeyIdentifier</w:t>
      </w:r>
      <w:proofErr w:type="spellEnd"/>
      <w:r>
        <w:t xml:space="preserve">, if present in the Certificate, is modified in the </w:t>
      </w:r>
      <w:proofErr w:type="spellStart"/>
      <w:r>
        <w:t>Precertificate</w:t>
      </w:r>
      <w:proofErr w:type="spellEnd"/>
      <w:r>
        <w:t xml:space="preserve">, as described in </w:t>
      </w:r>
      <w:hyperlink r:id="rId57" w:anchor="section-3.2">
        <w:r w:rsidR="00625553">
          <w:rPr>
            <w:rStyle w:val="Hyperlink"/>
          </w:rPr>
          <w:t>RFC 6962, Section 3.2</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625553" w14:paraId="2F5570BB" w14:textId="77777777">
        <w:trPr>
          <w:tblHeader/>
        </w:trPr>
        <w:tc>
          <w:tcPr>
            <w:tcW w:w="3168" w:type="dxa"/>
          </w:tcPr>
          <w:p w14:paraId="2B94B41E" w14:textId="77777777" w:rsidR="00625553" w:rsidRDefault="00000000">
            <w:pPr>
              <w:pStyle w:val="Compact"/>
            </w:pPr>
            <w:r>
              <w:rPr>
                <w:b/>
                <w:bCs/>
              </w:rPr>
              <w:t>Extension</w:t>
            </w:r>
          </w:p>
        </w:tc>
        <w:tc>
          <w:tcPr>
            <w:tcW w:w="792" w:type="dxa"/>
          </w:tcPr>
          <w:p w14:paraId="02CEAD62" w14:textId="77777777" w:rsidR="00625553" w:rsidRDefault="00000000">
            <w:pPr>
              <w:pStyle w:val="Compact"/>
            </w:pPr>
            <w:r>
              <w:rPr>
                <w:b/>
                <w:bCs/>
              </w:rPr>
              <w:t>Presence</w:t>
            </w:r>
          </w:p>
        </w:tc>
        <w:tc>
          <w:tcPr>
            <w:tcW w:w="792" w:type="dxa"/>
          </w:tcPr>
          <w:p w14:paraId="4DDE2AD8" w14:textId="77777777" w:rsidR="00625553" w:rsidRDefault="00000000">
            <w:pPr>
              <w:pStyle w:val="Compact"/>
            </w:pPr>
            <w:r>
              <w:rPr>
                <w:b/>
                <w:bCs/>
              </w:rPr>
              <w:t>Critical</w:t>
            </w:r>
          </w:p>
        </w:tc>
        <w:tc>
          <w:tcPr>
            <w:tcW w:w="3168" w:type="dxa"/>
          </w:tcPr>
          <w:p w14:paraId="5F1E7AAF" w14:textId="77777777" w:rsidR="00625553" w:rsidRDefault="00000000">
            <w:pPr>
              <w:pStyle w:val="Compact"/>
            </w:pPr>
            <w:r>
              <w:rPr>
                <w:b/>
                <w:bCs/>
              </w:rPr>
              <w:t>Description</w:t>
            </w:r>
          </w:p>
        </w:tc>
      </w:tr>
      <w:tr w:rsidR="00625553" w14:paraId="72422728" w14:textId="77777777">
        <w:tc>
          <w:tcPr>
            <w:tcW w:w="3168" w:type="dxa"/>
          </w:tcPr>
          <w:p w14:paraId="7BD271A6" w14:textId="77777777" w:rsidR="00625553" w:rsidRDefault="00000000">
            <w:pPr>
              <w:pStyle w:val="Compact"/>
            </w:pPr>
            <w:proofErr w:type="spellStart"/>
            <w:r>
              <w:t>Precertificate</w:t>
            </w:r>
            <w:proofErr w:type="spellEnd"/>
            <w:r>
              <w:t xml:space="preserve"> Poison (OID: 1.3.6.1.4.1.11129.2.4.3)</w:t>
            </w:r>
          </w:p>
        </w:tc>
        <w:tc>
          <w:tcPr>
            <w:tcW w:w="792" w:type="dxa"/>
          </w:tcPr>
          <w:p w14:paraId="535EE497" w14:textId="77777777" w:rsidR="00625553" w:rsidRDefault="00000000">
            <w:pPr>
              <w:pStyle w:val="Compact"/>
            </w:pPr>
            <w:r>
              <w:t>MUST</w:t>
            </w:r>
          </w:p>
        </w:tc>
        <w:tc>
          <w:tcPr>
            <w:tcW w:w="792" w:type="dxa"/>
          </w:tcPr>
          <w:p w14:paraId="7A745549" w14:textId="77777777" w:rsidR="00625553" w:rsidRDefault="00000000">
            <w:pPr>
              <w:pStyle w:val="Compact"/>
            </w:pPr>
            <w:r>
              <w:t>Y</w:t>
            </w:r>
          </w:p>
        </w:tc>
        <w:tc>
          <w:tcPr>
            <w:tcW w:w="3168" w:type="dxa"/>
          </w:tcPr>
          <w:p w14:paraId="5BF8C8F4" w14:textId="77777777" w:rsidR="00625553" w:rsidRDefault="00000000">
            <w:pPr>
              <w:pStyle w:val="Compact"/>
            </w:pPr>
            <w:r>
              <w:t xml:space="preserve">See </w:t>
            </w:r>
            <w:hyperlink w:anchor="X7d7d43631a382cfa183a063512855a63f73632a">
              <w:r w:rsidR="00625553">
                <w:rPr>
                  <w:rStyle w:val="Hyperlink"/>
                </w:rPr>
                <w:t>Section 7.1.2.9.3</w:t>
              </w:r>
            </w:hyperlink>
          </w:p>
        </w:tc>
      </w:tr>
      <w:tr w:rsidR="00625553" w14:paraId="77D29159" w14:textId="77777777">
        <w:tc>
          <w:tcPr>
            <w:tcW w:w="3168" w:type="dxa"/>
          </w:tcPr>
          <w:p w14:paraId="6EE526A9" w14:textId="77777777" w:rsidR="00625553" w:rsidRDefault="00000000">
            <w:pPr>
              <w:pStyle w:val="Compact"/>
            </w:pPr>
            <w:proofErr w:type="spellStart"/>
            <w:r>
              <w:rPr>
                <w:rStyle w:val="VerbatimChar"/>
              </w:rPr>
              <w:t>authorityKeyIdentifier</w:t>
            </w:r>
            <w:proofErr w:type="spellEnd"/>
          </w:p>
        </w:tc>
        <w:tc>
          <w:tcPr>
            <w:tcW w:w="792" w:type="dxa"/>
          </w:tcPr>
          <w:p w14:paraId="6809086B" w14:textId="77777777" w:rsidR="00625553" w:rsidRDefault="00000000">
            <w:pPr>
              <w:pStyle w:val="Compact"/>
            </w:pPr>
            <w:r>
              <w:t>*</w:t>
            </w:r>
          </w:p>
        </w:tc>
        <w:tc>
          <w:tcPr>
            <w:tcW w:w="792" w:type="dxa"/>
          </w:tcPr>
          <w:p w14:paraId="3D94E7C8" w14:textId="77777777" w:rsidR="00625553" w:rsidRDefault="00000000">
            <w:pPr>
              <w:pStyle w:val="Compact"/>
            </w:pPr>
            <w:r>
              <w:t>*</w:t>
            </w:r>
          </w:p>
        </w:tc>
        <w:tc>
          <w:tcPr>
            <w:tcW w:w="3168" w:type="dxa"/>
          </w:tcPr>
          <w:p w14:paraId="148CC79D" w14:textId="77777777" w:rsidR="00625553" w:rsidRDefault="00000000">
            <w:pPr>
              <w:pStyle w:val="Compact"/>
            </w:pPr>
            <w:r>
              <w:t xml:space="preserve">See </w:t>
            </w:r>
            <w:hyperlink w:anchor="Xce57385920dc21d694ea86839eb1a745ab96344">
              <w:r w:rsidR="00625553">
                <w:rPr>
                  <w:rStyle w:val="Hyperlink"/>
                </w:rPr>
                <w:t>Section 7.1.2.9.4</w:t>
              </w:r>
            </w:hyperlink>
          </w:p>
        </w:tc>
      </w:tr>
      <w:tr w:rsidR="00625553" w14:paraId="16750E81" w14:textId="77777777">
        <w:tc>
          <w:tcPr>
            <w:tcW w:w="3168" w:type="dxa"/>
          </w:tcPr>
          <w:p w14:paraId="641EEFD4" w14:textId="77777777" w:rsidR="00625553" w:rsidRDefault="00000000">
            <w:pPr>
              <w:pStyle w:val="Compact"/>
            </w:pPr>
            <w:r>
              <w:t>Signed Certificate Timestamp List</w:t>
            </w:r>
          </w:p>
        </w:tc>
        <w:tc>
          <w:tcPr>
            <w:tcW w:w="792" w:type="dxa"/>
          </w:tcPr>
          <w:p w14:paraId="11E37275" w14:textId="77777777" w:rsidR="00625553" w:rsidRDefault="00000000">
            <w:pPr>
              <w:pStyle w:val="Compact"/>
            </w:pPr>
            <w:r>
              <w:t>MUST NOT</w:t>
            </w:r>
          </w:p>
        </w:tc>
        <w:tc>
          <w:tcPr>
            <w:tcW w:w="792" w:type="dxa"/>
          </w:tcPr>
          <w:p w14:paraId="5DAAAF32" w14:textId="77777777" w:rsidR="00625553" w:rsidRDefault="00000000">
            <w:pPr>
              <w:pStyle w:val="Compact"/>
            </w:pPr>
            <w:r>
              <w:t>-</w:t>
            </w:r>
          </w:p>
        </w:tc>
        <w:tc>
          <w:tcPr>
            <w:tcW w:w="3168" w:type="dxa"/>
          </w:tcPr>
          <w:p w14:paraId="780FEFF2" w14:textId="77777777" w:rsidR="00625553" w:rsidRDefault="00625553">
            <w:pPr>
              <w:pStyle w:val="Compact"/>
            </w:pPr>
          </w:p>
        </w:tc>
      </w:tr>
      <w:tr w:rsidR="00625553" w14:paraId="73305589" w14:textId="77777777">
        <w:tc>
          <w:tcPr>
            <w:tcW w:w="3168" w:type="dxa"/>
          </w:tcPr>
          <w:p w14:paraId="23BA1A72" w14:textId="77777777" w:rsidR="00625553" w:rsidRDefault="00000000">
            <w:pPr>
              <w:pStyle w:val="Compact"/>
            </w:pPr>
            <w:r>
              <w:t>Any other extension</w:t>
            </w:r>
          </w:p>
        </w:tc>
        <w:tc>
          <w:tcPr>
            <w:tcW w:w="792" w:type="dxa"/>
          </w:tcPr>
          <w:p w14:paraId="35954801" w14:textId="77777777" w:rsidR="00625553" w:rsidRDefault="00000000">
            <w:pPr>
              <w:pStyle w:val="Compact"/>
            </w:pPr>
            <w:r>
              <w:t>*</w:t>
            </w:r>
          </w:p>
        </w:tc>
        <w:tc>
          <w:tcPr>
            <w:tcW w:w="792" w:type="dxa"/>
          </w:tcPr>
          <w:p w14:paraId="3AF817DE" w14:textId="77777777" w:rsidR="00625553" w:rsidRDefault="00000000">
            <w:pPr>
              <w:pStyle w:val="Compact"/>
            </w:pPr>
            <w:r>
              <w:t>*</w:t>
            </w:r>
          </w:p>
        </w:tc>
        <w:tc>
          <w:tcPr>
            <w:tcW w:w="3168" w:type="dxa"/>
          </w:tcPr>
          <w:p w14:paraId="5AB880C1" w14:textId="77777777" w:rsidR="00625553"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204E586A" w14:textId="77777777" w:rsidR="00625553" w:rsidRDefault="00000000">
      <w:pPr>
        <w:pStyle w:val="Heading5"/>
      </w:pPr>
      <w:bookmarkStart w:id="786" w:name="X7d7d43631a382cfa183a063512855a63f73632a"/>
      <w:bookmarkEnd w:id="785"/>
      <w:r>
        <w:t xml:space="preserve">7.1.2.9.3 </w:t>
      </w:r>
      <w:proofErr w:type="spellStart"/>
      <w:r>
        <w:t>Precertificate</w:t>
      </w:r>
      <w:proofErr w:type="spellEnd"/>
      <w:r>
        <w:t xml:space="preserve"> Poison</w:t>
      </w:r>
    </w:p>
    <w:p w14:paraId="78A2A6DB" w14:textId="77777777" w:rsidR="00625553" w:rsidRDefault="00000000">
      <w:pPr>
        <w:pStyle w:val="FirstParagraph"/>
      </w:pPr>
      <w:r>
        <w:t xml:space="preserve">The </w:t>
      </w:r>
      <w:proofErr w:type="spellStart"/>
      <w:r>
        <w:t>Precertificate</w:t>
      </w:r>
      <w:proofErr w:type="spellEnd"/>
      <w:r>
        <w:t xml:space="preserve"> MUST contain the </w:t>
      </w:r>
      <w:proofErr w:type="spellStart"/>
      <w:r>
        <w:t>Precertificate</w:t>
      </w:r>
      <w:proofErr w:type="spellEnd"/>
      <w:r>
        <w:t xml:space="preserve"> Poison extension (OID: 1.3.6.1.4.1.11129.2.4.3).</w:t>
      </w:r>
    </w:p>
    <w:p w14:paraId="12E82349" w14:textId="77777777" w:rsidR="00625553" w:rsidRDefault="00000000">
      <w:pPr>
        <w:pStyle w:val="BodyText"/>
      </w:pPr>
      <w:r>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8" w:anchor="section-3.1">
        <w:r w:rsidR="00625553">
          <w:rPr>
            <w:rStyle w:val="Hyperlink"/>
          </w:rPr>
          <w:t>RFC 6962, Section 3.1</w:t>
        </w:r>
      </w:hyperlink>
      <w:r>
        <w:t>.</w:t>
      </w:r>
    </w:p>
    <w:p w14:paraId="6E9E6795" w14:textId="77777777" w:rsidR="00625553" w:rsidRDefault="00000000">
      <w:pPr>
        <w:pStyle w:val="Heading5"/>
      </w:pPr>
      <w:bookmarkStart w:id="787" w:name="Xce57385920dc21d694ea86839eb1a745ab96344"/>
      <w:bookmarkEnd w:id="786"/>
      <w:r>
        <w:t xml:space="preserve">7.1.2.9.4 </w:t>
      </w:r>
      <w:proofErr w:type="spellStart"/>
      <w:r>
        <w:t>Precertificate</w:t>
      </w:r>
      <w:proofErr w:type="spellEnd"/>
      <w:r>
        <w:t xml:space="preserve"> Authority Key Identifier</w:t>
      </w:r>
    </w:p>
    <w:p w14:paraId="4DF8A495" w14:textId="77777777" w:rsidR="00625553" w:rsidRDefault="00000000">
      <w:pPr>
        <w:pStyle w:val="FirstParagraph"/>
      </w:pPr>
      <w:r>
        <w:t xml:space="preserve">For </w:t>
      </w:r>
      <w:proofErr w:type="spellStart"/>
      <w:r>
        <w:t>Precertificates</w:t>
      </w:r>
      <w:proofErr w:type="spellEnd"/>
      <w:r>
        <w:t xml:space="preserve"> issued by a </w:t>
      </w:r>
      <w:proofErr w:type="spellStart"/>
      <w:r>
        <w:t>Precertificate</w:t>
      </w:r>
      <w:proofErr w:type="spellEnd"/>
      <w:r>
        <w:t xml:space="preserve"> Signing CA, the contents of the </w:t>
      </w:r>
      <w:proofErr w:type="spellStart"/>
      <w:r>
        <w:rPr>
          <w:rStyle w:val="VerbatimChar"/>
        </w:rPr>
        <w:t>authorityKeyIdentifier</w:t>
      </w:r>
      <w:proofErr w:type="spellEnd"/>
      <w:r>
        <w:t xml:space="preserve"> extension MUST be one of the following:</w:t>
      </w:r>
    </w:p>
    <w:p w14:paraId="56CEBFDE" w14:textId="77777777" w:rsidR="00625553" w:rsidRDefault="00000000">
      <w:pPr>
        <w:pStyle w:val="Compact"/>
        <w:numPr>
          <w:ilvl w:val="0"/>
          <w:numId w:val="95"/>
        </w:numPr>
      </w:pPr>
      <w:r>
        <w:t xml:space="preserve">SHOULD be as defined in the profile below, </w:t>
      </w:r>
      <w:proofErr w:type="gramStart"/>
      <w:r>
        <w:t>or;</w:t>
      </w:r>
      <w:proofErr w:type="gramEnd"/>
    </w:p>
    <w:p w14:paraId="54A39C63" w14:textId="77777777" w:rsidR="00625553" w:rsidRDefault="00000000">
      <w:pPr>
        <w:pStyle w:val="Compact"/>
        <w:numPr>
          <w:ilvl w:val="0"/>
          <w:numId w:val="95"/>
        </w:numPr>
      </w:pPr>
      <w:r>
        <w:t xml:space="preserve">MAY be byte-for-byte identical with the contents of the </w:t>
      </w:r>
      <w:proofErr w:type="spellStart"/>
      <w:r>
        <w:rPr>
          <w:rStyle w:val="VerbatimChar"/>
        </w:rPr>
        <w:t>authorityKeyIdentifier</w:t>
      </w:r>
      <w:proofErr w:type="spellEnd"/>
      <w:r>
        <w:t xml:space="preserve"> extension of the corresponding Certificate.</w:t>
      </w:r>
    </w:p>
    <w:tbl>
      <w:tblPr>
        <w:tblStyle w:val="Table"/>
        <w:tblW w:w="5000" w:type="pct"/>
        <w:tblLayout w:type="fixed"/>
        <w:tblLook w:val="0020" w:firstRow="1" w:lastRow="0" w:firstColumn="0" w:lastColumn="0" w:noHBand="0" w:noVBand="0"/>
      </w:tblPr>
      <w:tblGrid>
        <w:gridCol w:w="2808"/>
        <w:gridCol w:w="6552"/>
      </w:tblGrid>
      <w:tr w:rsidR="00625553" w14:paraId="7093E3D5" w14:textId="77777777">
        <w:trPr>
          <w:tblHeader/>
        </w:trPr>
        <w:tc>
          <w:tcPr>
            <w:tcW w:w="2376" w:type="dxa"/>
          </w:tcPr>
          <w:p w14:paraId="23B35BA8" w14:textId="77777777" w:rsidR="00625553" w:rsidRDefault="00000000">
            <w:pPr>
              <w:pStyle w:val="Compact"/>
            </w:pPr>
            <w:r>
              <w:rPr>
                <w:b/>
                <w:bCs/>
              </w:rPr>
              <w:t>Field</w:t>
            </w:r>
          </w:p>
        </w:tc>
        <w:tc>
          <w:tcPr>
            <w:tcW w:w="5544" w:type="dxa"/>
          </w:tcPr>
          <w:p w14:paraId="32CFFFC4" w14:textId="77777777" w:rsidR="00625553" w:rsidRDefault="00000000">
            <w:pPr>
              <w:pStyle w:val="Compact"/>
            </w:pPr>
            <w:r>
              <w:rPr>
                <w:b/>
                <w:bCs/>
              </w:rPr>
              <w:t>Description</w:t>
            </w:r>
          </w:p>
        </w:tc>
      </w:tr>
      <w:tr w:rsidR="00625553" w14:paraId="451074B8" w14:textId="77777777">
        <w:tc>
          <w:tcPr>
            <w:tcW w:w="2376" w:type="dxa"/>
          </w:tcPr>
          <w:p w14:paraId="74985637" w14:textId="77777777" w:rsidR="00625553" w:rsidRDefault="00000000">
            <w:pPr>
              <w:pStyle w:val="Compact"/>
            </w:pPr>
            <w:proofErr w:type="spellStart"/>
            <w:r>
              <w:rPr>
                <w:rStyle w:val="VerbatimChar"/>
              </w:rPr>
              <w:t>keyIdentifier</w:t>
            </w:r>
            <w:proofErr w:type="spellEnd"/>
          </w:p>
        </w:tc>
        <w:tc>
          <w:tcPr>
            <w:tcW w:w="5544" w:type="dxa"/>
          </w:tcPr>
          <w:p w14:paraId="1330754B" w14:textId="77777777" w:rsidR="00625553" w:rsidRDefault="00000000">
            <w:pPr>
              <w:pStyle w:val="Compact"/>
            </w:pPr>
            <w:r>
              <w:t xml:space="preserve">MUST be present. MUST be identical to the </w:t>
            </w:r>
            <w:proofErr w:type="spellStart"/>
            <w:r>
              <w:rPr>
                <w:rStyle w:val="VerbatimChar"/>
              </w:rPr>
              <w:t>subjectKeyIdentifier</w:t>
            </w:r>
            <w:proofErr w:type="spellEnd"/>
            <w:r>
              <w:t xml:space="preserve"> field of the </w:t>
            </w:r>
            <w:hyperlink w:anchor="X3a11ccc0762fa70b64286ca02bf471eb0cdabb5">
              <w:proofErr w:type="spellStart"/>
              <w:r w:rsidR="00625553">
                <w:rPr>
                  <w:rStyle w:val="Hyperlink"/>
                </w:rPr>
                <w:t>Precertificate</w:t>
              </w:r>
              <w:proofErr w:type="spellEnd"/>
              <w:r w:rsidR="00625553">
                <w:rPr>
                  <w:rStyle w:val="Hyperlink"/>
                </w:rPr>
                <w:t xml:space="preserve"> Signing CA Certificate</w:t>
              </w:r>
            </w:hyperlink>
          </w:p>
        </w:tc>
      </w:tr>
      <w:tr w:rsidR="00625553" w14:paraId="73BF8452" w14:textId="77777777">
        <w:tc>
          <w:tcPr>
            <w:tcW w:w="2376" w:type="dxa"/>
          </w:tcPr>
          <w:p w14:paraId="235A92B5" w14:textId="77777777" w:rsidR="00625553" w:rsidRDefault="00000000">
            <w:pPr>
              <w:pStyle w:val="Compact"/>
            </w:pPr>
            <w:proofErr w:type="spellStart"/>
            <w:r>
              <w:rPr>
                <w:rStyle w:val="VerbatimChar"/>
              </w:rPr>
              <w:lastRenderedPageBreak/>
              <w:t>authorityCertIssuer</w:t>
            </w:r>
            <w:proofErr w:type="spellEnd"/>
          </w:p>
        </w:tc>
        <w:tc>
          <w:tcPr>
            <w:tcW w:w="5544" w:type="dxa"/>
          </w:tcPr>
          <w:p w14:paraId="64BAF7C1" w14:textId="77777777" w:rsidR="00625553" w:rsidRDefault="00000000">
            <w:pPr>
              <w:pStyle w:val="Compact"/>
            </w:pPr>
            <w:r>
              <w:t>MUST NOT be present</w:t>
            </w:r>
          </w:p>
        </w:tc>
      </w:tr>
      <w:tr w:rsidR="00625553" w14:paraId="0332595D" w14:textId="77777777">
        <w:tc>
          <w:tcPr>
            <w:tcW w:w="2376" w:type="dxa"/>
          </w:tcPr>
          <w:p w14:paraId="15443C7F" w14:textId="77777777" w:rsidR="00625553" w:rsidRDefault="00000000">
            <w:pPr>
              <w:pStyle w:val="Compact"/>
            </w:pPr>
            <w:proofErr w:type="spellStart"/>
            <w:r>
              <w:rPr>
                <w:rStyle w:val="VerbatimChar"/>
              </w:rPr>
              <w:t>authorityCertSerialNumber</w:t>
            </w:r>
            <w:proofErr w:type="spellEnd"/>
          </w:p>
        </w:tc>
        <w:tc>
          <w:tcPr>
            <w:tcW w:w="5544" w:type="dxa"/>
          </w:tcPr>
          <w:p w14:paraId="75D18D9B" w14:textId="77777777" w:rsidR="00625553" w:rsidRDefault="00000000">
            <w:pPr>
              <w:pStyle w:val="Compact"/>
            </w:pPr>
            <w:r>
              <w:t>MUST NOT be present</w:t>
            </w:r>
          </w:p>
        </w:tc>
      </w:tr>
    </w:tbl>
    <w:p w14:paraId="3D9B078C" w14:textId="77777777" w:rsidR="00625553" w:rsidRDefault="00000000">
      <w:pPr>
        <w:pStyle w:val="BodyText"/>
      </w:pPr>
      <w:r>
        <w:rPr>
          <w:b/>
          <w:bCs/>
        </w:rPr>
        <w:t>Note</w:t>
      </w:r>
      <w:r>
        <w:t xml:space="preserve">: </w:t>
      </w:r>
      <w:hyperlink r:id="rId59">
        <w:r w:rsidR="00625553">
          <w:rPr>
            <w:rStyle w:val="Hyperlink"/>
          </w:rPr>
          <w:t>RFC 6962</w:t>
        </w:r>
      </w:hyperlink>
      <w:r>
        <w:t xml:space="preserve"> describes how the </w:t>
      </w:r>
      <w:proofErr w:type="spellStart"/>
      <w:r>
        <w:rPr>
          <w:rStyle w:val="VerbatimChar"/>
        </w:rPr>
        <w:t>authorityKeyIdentifier</w:t>
      </w:r>
      <w:proofErr w:type="spellEnd"/>
      <w:r>
        <w:t xml:space="preserve"> present on a </w:t>
      </w:r>
      <w:proofErr w:type="spellStart"/>
      <w:r>
        <w:t>Precertificate</w:t>
      </w:r>
      <w:proofErr w:type="spellEnd"/>
      <w:r>
        <w:t xml:space="preserve"> is transformed to contain the value of the </w:t>
      </w:r>
      <w:proofErr w:type="spellStart"/>
      <w:r>
        <w:t>Precertificate</w:t>
      </w:r>
      <w:proofErr w:type="spellEnd"/>
      <w:r>
        <w:t xml:space="preserve"> Signing CA’s </w:t>
      </w:r>
      <w:proofErr w:type="spellStart"/>
      <w:r>
        <w:rPr>
          <w:rStyle w:val="VerbatimChar"/>
        </w:rPr>
        <w:t>authorityKeyIdentifier</w:t>
      </w:r>
      <w:proofErr w:type="spellEnd"/>
      <w:r>
        <w:t xml:space="preserve"> extension (i.e. reflecting the actual issuer certificate’s </w:t>
      </w:r>
      <w:proofErr w:type="spellStart"/>
      <w:r>
        <w:rPr>
          <w:rStyle w:val="VerbatimChar"/>
        </w:rPr>
        <w:t>keyIdentifier</w:t>
      </w:r>
      <w:proofErr w:type="spellEnd"/>
      <w:r>
        <w:t xml:space="preserve">), thus matching the corresponding Certificate when verified by clients. These Baseline Requirements RECOMMEND the use of the </w:t>
      </w:r>
      <w:proofErr w:type="spellStart"/>
      <w:r>
        <w:t>Precertificate</w:t>
      </w:r>
      <w:proofErr w:type="spellEnd"/>
      <w:r>
        <w:t xml:space="preserve"> Signing CA’s </w:t>
      </w:r>
      <w:proofErr w:type="spellStart"/>
      <w:r>
        <w:rPr>
          <w:rStyle w:val="VerbatimChar"/>
        </w:rPr>
        <w:t>keyIdentifier</w:t>
      </w:r>
      <w:proofErr w:type="spellEnd"/>
      <w:r>
        <w:t xml:space="preserve"> in </w:t>
      </w:r>
      <w:proofErr w:type="spellStart"/>
      <w:r>
        <w:t>Precertificates</w:t>
      </w:r>
      <w:proofErr w:type="spellEnd"/>
      <w:r>
        <w:t xml:space="preserve"> issued by it </w:t>
      </w:r>
      <w:proofErr w:type="gramStart"/>
      <w:r>
        <w:t>in order to</w:t>
      </w:r>
      <w:proofErr w:type="gramEnd"/>
      <w:r>
        <w:t xml:space="preserve"> ensure consistency between the </w:t>
      </w:r>
      <w:proofErr w:type="spellStart"/>
      <w:r>
        <w:rPr>
          <w:rStyle w:val="VerbatimChar"/>
        </w:rPr>
        <w:t>subjectKeyIdentifier</w:t>
      </w:r>
      <w:proofErr w:type="spellEnd"/>
      <w:r>
        <w:t xml:space="preserve"> and </w:t>
      </w:r>
      <w:proofErr w:type="spellStart"/>
      <w:r>
        <w:rPr>
          <w:rStyle w:val="VerbatimChar"/>
        </w:rPr>
        <w:t>authorityKeyIdentifier</w:t>
      </w:r>
      <w:proofErr w:type="spellEnd"/>
      <w:r>
        <w:t xml:space="preserve"> of all certificates in the chain. Although </w:t>
      </w:r>
      <w:hyperlink r:id="rId60">
        <w:r w:rsidR="00625553">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7F7D59A1" w14:textId="77777777" w:rsidR="00625553" w:rsidRDefault="00000000">
      <w:pPr>
        <w:pStyle w:val="Heading4"/>
      </w:pPr>
      <w:bookmarkStart w:id="788" w:name="Xd6828d8fce0a18dfbd98942c34dc3073d000a5d"/>
      <w:bookmarkEnd w:id="783"/>
      <w:bookmarkEnd w:id="787"/>
      <w:r>
        <w:t>7.1.2.10 Common CA Fields</w:t>
      </w:r>
    </w:p>
    <w:p w14:paraId="06E4692E" w14:textId="77777777" w:rsidR="00625553"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625553">
          <w:rPr>
            <w:rStyle w:val="Hyperlink"/>
          </w:rPr>
          <w:t>Section 7.1.2</w:t>
        </w:r>
      </w:hyperlink>
      <w:r>
        <w:t>.</w:t>
      </w:r>
    </w:p>
    <w:p w14:paraId="03A3CE93" w14:textId="77777777" w:rsidR="00625553" w:rsidRDefault="00000000">
      <w:pPr>
        <w:pStyle w:val="Heading5"/>
      </w:pPr>
      <w:bookmarkStart w:id="789" w:name="Xfebeb21894ca97159e4c0c6c1308fb9f72764d5"/>
      <w:r>
        <w:t>7.1.2.10.1 CA Certificate Validity</w:t>
      </w:r>
    </w:p>
    <w:tbl>
      <w:tblPr>
        <w:tblStyle w:val="Table"/>
        <w:tblW w:w="5000" w:type="pct"/>
        <w:tblLayout w:type="fixed"/>
        <w:tblLook w:val="0020" w:firstRow="1" w:lastRow="0" w:firstColumn="0" w:lastColumn="0" w:noHBand="0" w:noVBand="0"/>
      </w:tblPr>
      <w:tblGrid>
        <w:gridCol w:w="1872"/>
        <w:gridCol w:w="3744"/>
        <w:gridCol w:w="3744"/>
      </w:tblGrid>
      <w:tr w:rsidR="00625553" w14:paraId="39E3407E" w14:textId="77777777">
        <w:trPr>
          <w:tblHeader/>
        </w:trPr>
        <w:tc>
          <w:tcPr>
            <w:tcW w:w="1584" w:type="dxa"/>
          </w:tcPr>
          <w:p w14:paraId="3E388E1B" w14:textId="77777777" w:rsidR="00625553" w:rsidRDefault="00000000">
            <w:pPr>
              <w:pStyle w:val="Compact"/>
            </w:pPr>
            <w:r>
              <w:rPr>
                <w:b/>
                <w:bCs/>
              </w:rPr>
              <w:t>Field</w:t>
            </w:r>
          </w:p>
        </w:tc>
        <w:tc>
          <w:tcPr>
            <w:tcW w:w="3168" w:type="dxa"/>
          </w:tcPr>
          <w:p w14:paraId="1AB07E33" w14:textId="77777777" w:rsidR="00625553" w:rsidRDefault="00000000">
            <w:pPr>
              <w:pStyle w:val="Compact"/>
            </w:pPr>
            <w:r>
              <w:rPr>
                <w:b/>
                <w:bCs/>
              </w:rPr>
              <w:t>Minimum</w:t>
            </w:r>
          </w:p>
        </w:tc>
        <w:tc>
          <w:tcPr>
            <w:tcW w:w="3168" w:type="dxa"/>
          </w:tcPr>
          <w:p w14:paraId="7FE61C93" w14:textId="77777777" w:rsidR="00625553" w:rsidRDefault="00000000">
            <w:pPr>
              <w:pStyle w:val="Compact"/>
            </w:pPr>
            <w:r>
              <w:rPr>
                <w:b/>
                <w:bCs/>
              </w:rPr>
              <w:t>Maximum</w:t>
            </w:r>
          </w:p>
        </w:tc>
      </w:tr>
      <w:tr w:rsidR="00625553" w14:paraId="0CD1D0EA" w14:textId="77777777">
        <w:tc>
          <w:tcPr>
            <w:tcW w:w="1584" w:type="dxa"/>
          </w:tcPr>
          <w:p w14:paraId="5E2DFCCF" w14:textId="77777777" w:rsidR="00625553" w:rsidRDefault="00000000">
            <w:pPr>
              <w:pStyle w:val="Compact"/>
            </w:pPr>
            <w:proofErr w:type="spellStart"/>
            <w:r>
              <w:rPr>
                <w:rStyle w:val="VerbatimChar"/>
              </w:rPr>
              <w:t>notBefore</w:t>
            </w:r>
            <w:proofErr w:type="spellEnd"/>
          </w:p>
        </w:tc>
        <w:tc>
          <w:tcPr>
            <w:tcW w:w="3168" w:type="dxa"/>
          </w:tcPr>
          <w:p w14:paraId="254885A4" w14:textId="77777777" w:rsidR="00625553" w:rsidRDefault="00000000">
            <w:pPr>
              <w:pStyle w:val="Compact"/>
            </w:pPr>
            <w:r>
              <w:t>One day prior to the time of signing</w:t>
            </w:r>
          </w:p>
        </w:tc>
        <w:tc>
          <w:tcPr>
            <w:tcW w:w="3168" w:type="dxa"/>
          </w:tcPr>
          <w:p w14:paraId="6A3BA264" w14:textId="77777777" w:rsidR="00625553" w:rsidRDefault="00000000">
            <w:pPr>
              <w:pStyle w:val="Compact"/>
            </w:pPr>
            <w:r>
              <w:t>The time of signing</w:t>
            </w:r>
          </w:p>
        </w:tc>
      </w:tr>
      <w:tr w:rsidR="00625553" w14:paraId="68D6130D" w14:textId="77777777">
        <w:tc>
          <w:tcPr>
            <w:tcW w:w="1584" w:type="dxa"/>
          </w:tcPr>
          <w:p w14:paraId="68485AC7" w14:textId="77777777" w:rsidR="00625553" w:rsidRDefault="00000000">
            <w:pPr>
              <w:pStyle w:val="Compact"/>
            </w:pPr>
            <w:proofErr w:type="spellStart"/>
            <w:r>
              <w:rPr>
                <w:rStyle w:val="VerbatimChar"/>
              </w:rPr>
              <w:t>notAfter</w:t>
            </w:r>
            <w:proofErr w:type="spellEnd"/>
          </w:p>
        </w:tc>
        <w:tc>
          <w:tcPr>
            <w:tcW w:w="3168" w:type="dxa"/>
          </w:tcPr>
          <w:p w14:paraId="3ACF5FDB" w14:textId="77777777" w:rsidR="00625553" w:rsidRDefault="00000000">
            <w:pPr>
              <w:pStyle w:val="Compact"/>
            </w:pPr>
            <w:r>
              <w:t>The time of signing</w:t>
            </w:r>
          </w:p>
        </w:tc>
        <w:tc>
          <w:tcPr>
            <w:tcW w:w="3168" w:type="dxa"/>
          </w:tcPr>
          <w:p w14:paraId="409D2D0D" w14:textId="77777777" w:rsidR="00625553" w:rsidRDefault="00000000">
            <w:pPr>
              <w:pStyle w:val="Compact"/>
            </w:pPr>
            <w:r>
              <w:t>Unspecified</w:t>
            </w:r>
          </w:p>
        </w:tc>
      </w:tr>
    </w:tbl>
    <w:p w14:paraId="77A5D6ED" w14:textId="77777777" w:rsidR="00625553" w:rsidRDefault="00000000">
      <w:pPr>
        <w:pStyle w:val="Heading5"/>
      </w:pPr>
      <w:bookmarkStart w:id="790" w:name="Xe94bc0eb578fb96d7e069281d0f5466ed610861"/>
      <w:bookmarkEnd w:id="789"/>
      <w:r>
        <w:t>7.1.2.10.2 CA Certificate Naming</w:t>
      </w:r>
    </w:p>
    <w:p w14:paraId="30332FF2" w14:textId="77777777" w:rsidR="00625553"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625553">
          <w:rPr>
            <w:rStyle w:val="Hyperlink"/>
          </w:rPr>
          <w:t>Section 7.1.4</w:t>
        </w:r>
      </w:hyperlink>
      <w:r>
        <w:t>.</w:t>
      </w:r>
    </w:p>
    <w:p w14:paraId="36C3157B" w14:textId="77777777" w:rsidR="00625553"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
      <w:tblGrid>
        <w:gridCol w:w="2808"/>
        <w:gridCol w:w="1872"/>
        <w:gridCol w:w="3744"/>
        <w:gridCol w:w="936"/>
      </w:tblGrid>
      <w:tr w:rsidR="00625553" w14:paraId="08EB1BA1" w14:textId="77777777">
        <w:trPr>
          <w:tblHeader/>
        </w:trPr>
        <w:tc>
          <w:tcPr>
            <w:tcW w:w="2376" w:type="dxa"/>
          </w:tcPr>
          <w:p w14:paraId="751BDCDB" w14:textId="77777777" w:rsidR="00625553" w:rsidRDefault="00000000">
            <w:pPr>
              <w:pStyle w:val="Compact"/>
            </w:pPr>
            <w:r>
              <w:rPr>
                <w:b/>
                <w:bCs/>
              </w:rPr>
              <w:t>Attribute Name</w:t>
            </w:r>
          </w:p>
        </w:tc>
        <w:tc>
          <w:tcPr>
            <w:tcW w:w="1584" w:type="dxa"/>
          </w:tcPr>
          <w:p w14:paraId="48F4C135" w14:textId="77777777" w:rsidR="00625553" w:rsidRDefault="00000000">
            <w:pPr>
              <w:pStyle w:val="Compact"/>
            </w:pPr>
            <w:r>
              <w:rPr>
                <w:b/>
                <w:bCs/>
              </w:rPr>
              <w:t>Presence</w:t>
            </w:r>
          </w:p>
        </w:tc>
        <w:tc>
          <w:tcPr>
            <w:tcW w:w="3168" w:type="dxa"/>
          </w:tcPr>
          <w:p w14:paraId="70A4EDA3" w14:textId="77777777" w:rsidR="00625553" w:rsidRDefault="00000000">
            <w:pPr>
              <w:pStyle w:val="Compact"/>
            </w:pPr>
            <w:r>
              <w:rPr>
                <w:b/>
                <w:bCs/>
              </w:rPr>
              <w:t>Value</w:t>
            </w:r>
          </w:p>
        </w:tc>
        <w:tc>
          <w:tcPr>
            <w:tcW w:w="792" w:type="dxa"/>
          </w:tcPr>
          <w:p w14:paraId="023D68D3" w14:textId="77777777" w:rsidR="00625553" w:rsidRDefault="00000000">
            <w:pPr>
              <w:pStyle w:val="Compact"/>
            </w:pPr>
            <w:r>
              <w:rPr>
                <w:b/>
                <w:bCs/>
              </w:rPr>
              <w:t>Verification</w:t>
            </w:r>
          </w:p>
        </w:tc>
      </w:tr>
      <w:tr w:rsidR="00625553" w14:paraId="0C5ED834" w14:textId="77777777">
        <w:tc>
          <w:tcPr>
            <w:tcW w:w="2376" w:type="dxa"/>
          </w:tcPr>
          <w:p w14:paraId="3E8FB314" w14:textId="77777777" w:rsidR="00625553" w:rsidRDefault="00000000">
            <w:pPr>
              <w:pStyle w:val="Compact"/>
            </w:pPr>
            <w:proofErr w:type="spellStart"/>
            <w:r>
              <w:rPr>
                <w:rStyle w:val="VerbatimChar"/>
              </w:rPr>
              <w:t>countryName</w:t>
            </w:r>
            <w:proofErr w:type="spellEnd"/>
          </w:p>
        </w:tc>
        <w:tc>
          <w:tcPr>
            <w:tcW w:w="1584" w:type="dxa"/>
          </w:tcPr>
          <w:p w14:paraId="29D5CA98" w14:textId="77777777" w:rsidR="00625553" w:rsidRDefault="00000000">
            <w:pPr>
              <w:pStyle w:val="Compact"/>
            </w:pPr>
            <w:r>
              <w:t>MUST</w:t>
            </w:r>
          </w:p>
        </w:tc>
        <w:tc>
          <w:tcPr>
            <w:tcW w:w="3168" w:type="dxa"/>
          </w:tcPr>
          <w:p w14:paraId="09C9E697" w14:textId="77777777" w:rsidR="00625553" w:rsidRDefault="00000000">
            <w:pPr>
              <w:pStyle w:val="Compact"/>
            </w:pPr>
            <w:r>
              <w:t>The two-letter ISO 3166-1 country code for the country in which the CA’s place of business is located.</w:t>
            </w:r>
          </w:p>
        </w:tc>
        <w:tc>
          <w:tcPr>
            <w:tcW w:w="792" w:type="dxa"/>
          </w:tcPr>
          <w:p w14:paraId="219FD944" w14:textId="77777777" w:rsidR="00625553" w:rsidRDefault="00625553">
            <w:pPr>
              <w:pStyle w:val="Compact"/>
            </w:pPr>
            <w:hyperlink w:anchor="X6c76a26a5b208a55b2152305586d1e4240deb4a">
              <w:r>
                <w:rPr>
                  <w:rStyle w:val="Hyperlink"/>
                </w:rPr>
                <w:t>Section 3.2.2.3</w:t>
              </w:r>
            </w:hyperlink>
          </w:p>
        </w:tc>
      </w:tr>
      <w:tr w:rsidR="00625553" w14:paraId="01AF5FDC" w14:textId="77777777">
        <w:tc>
          <w:tcPr>
            <w:tcW w:w="2376" w:type="dxa"/>
          </w:tcPr>
          <w:p w14:paraId="2D98F5D8" w14:textId="77777777" w:rsidR="00625553" w:rsidRDefault="00000000">
            <w:pPr>
              <w:pStyle w:val="Compact"/>
            </w:pPr>
            <w:proofErr w:type="spellStart"/>
            <w:r>
              <w:rPr>
                <w:rStyle w:val="VerbatimChar"/>
              </w:rPr>
              <w:lastRenderedPageBreak/>
              <w:t>stateOrProvinceName</w:t>
            </w:r>
            <w:proofErr w:type="spellEnd"/>
          </w:p>
        </w:tc>
        <w:tc>
          <w:tcPr>
            <w:tcW w:w="1584" w:type="dxa"/>
          </w:tcPr>
          <w:p w14:paraId="601C26B9" w14:textId="77777777" w:rsidR="00625553" w:rsidRDefault="00000000">
            <w:pPr>
              <w:pStyle w:val="Compact"/>
            </w:pPr>
            <w:r>
              <w:t>MAY</w:t>
            </w:r>
          </w:p>
        </w:tc>
        <w:tc>
          <w:tcPr>
            <w:tcW w:w="3168" w:type="dxa"/>
          </w:tcPr>
          <w:p w14:paraId="33067D72" w14:textId="77777777" w:rsidR="00625553" w:rsidRDefault="00000000">
            <w:pPr>
              <w:pStyle w:val="Compact"/>
            </w:pPr>
            <w:r>
              <w:t>If present, the CA’s state or province information.</w:t>
            </w:r>
          </w:p>
        </w:tc>
        <w:tc>
          <w:tcPr>
            <w:tcW w:w="792" w:type="dxa"/>
          </w:tcPr>
          <w:p w14:paraId="1B074A05" w14:textId="77777777" w:rsidR="00625553" w:rsidRDefault="00625553">
            <w:pPr>
              <w:pStyle w:val="Compact"/>
            </w:pPr>
            <w:hyperlink w:anchor="Xa28b1e088335c6bc0e93517d16c4c6db7d1275c">
              <w:r>
                <w:rPr>
                  <w:rStyle w:val="Hyperlink"/>
                </w:rPr>
                <w:t>Section 3.2.2.1</w:t>
              </w:r>
            </w:hyperlink>
          </w:p>
        </w:tc>
      </w:tr>
      <w:tr w:rsidR="00625553" w14:paraId="520ED5C1" w14:textId="77777777">
        <w:tc>
          <w:tcPr>
            <w:tcW w:w="2376" w:type="dxa"/>
          </w:tcPr>
          <w:p w14:paraId="3FFD3DAF" w14:textId="77777777" w:rsidR="00625553" w:rsidRDefault="00000000">
            <w:pPr>
              <w:pStyle w:val="Compact"/>
            </w:pPr>
            <w:proofErr w:type="spellStart"/>
            <w:r>
              <w:rPr>
                <w:rStyle w:val="VerbatimChar"/>
              </w:rPr>
              <w:t>localityName</w:t>
            </w:r>
            <w:proofErr w:type="spellEnd"/>
          </w:p>
        </w:tc>
        <w:tc>
          <w:tcPr>
            <w:tcW w:w="1584" w:type="dxa"/>
          </w:tcPr>
          <w:p w14:paraId="71343658" w14:textId="77777777" w:rsidR="00625553" w:rsidRDefault="00000000">
            <w:pPr>
              <w:pStyle w:val="Compact"/>
            </w:pPr>
            <w:r>
              <w:t>MAY</w:t>
            </w:r>
          </w:p>
        </w:tc>
        <w:tc>
          <w:tcPr>
            <w:tcW w:w="3168" w:type="dxa"/>
          </w:tcPr>
          <w:p w14:paraId="7B15C1A8" w14:textId="77777777" w:rsidR="00625553" w:rsidRDefault="00000000">
            <w:pPr>
              <w:pStyle w:val="Compact"/>
            </w:pPr>
            <w:r>
              <w:t>If present, the CA’s locality.</w:t>
            </w:r>
          </w:p>
        </w:tc>
        <w:tc>
          <w:tcPr>
            <w:tcW w:w="792" w:type="dxa"/>
          </w:tcPr>
          <w:p w14:paraId="0CB33542" w14:textId="77777777" w:rsidR="00625553" w:rsidRDefault="00625553">
            <w:pPr>
              <w:pStyle w:val="Compact"/>
            </w:pPr>
            <w:hyperlink w:anchor="Xa28b1e088335c6bc0e93517d16c4c6db7d1275c">
              <w:r>
                <w:rPr>
                  <w:rStyle w:val="Hyperlink"/>
                </w:rPr>
                <w:t>Section 3.2.2.1</w:t>
              </w:r>
            </w:hyperlink>
          </w:p>
        </w:tc>
      </w:tr>
      <w:tr w:rsidR="00625553" w14:paraId="20861FC4" w14:textId="77777777">
        <w:tc>
          <w:tcPr>
            <w:tcW w:w="2376" w:type="dxa"/>
          </w:tcPr>
          <w:p w14:paraId="1E2B3078" w14:textId="77777777" w:rsidR="00625553" w:rsidRDefault="00000000">
            <w:pPr>
              <w:pStyle w:val="Compact"/>
            </w:pPr>
            <w:proofErr w:type="spellStart"/>
            <w:r>
              <w:rPr>
                <w:rStyle w:val="VerbatimChar"/>
              </w:rPr>
              <w:t>postalCode</w:t>
            </w:r>
            <w:proofErr w:type="spellEnd"/>
          </w:p>
        </w:tc>
        <w:tc>
          <w:tcPr>
            <w:tcW w:w="1584" w:type="dxa"/>
          </w:tcPr>
          <w:p w14:paraId="79EF3FE3" w14:textId="77777777" w:rsidR="00625553" w:rsidRDefault="00000000">
            <w:pPr>
              <w:pStyle w:val="Compact"/>
            </w:pPr>
            <w:r>
              <w:t>MAY</w:t>
            </w:r>
          </w:p>
        </w:tc>
        <w:tc>
          <w:tcPr>
            <w:tcW w:w="3168" w:type="dxa"/>
          </w:tcPr>
          <w:p w14:paraId="6A72CE90" w14:textId="77777777" w:rsidR="00625553" w:rsidRDefault="00000000">
            <w:pPr>
              <w:pStyle w:val="Compact"/>
            </w:pPr>
            <w:r>
              <w:t>If present, the CA’s zip or postal information.</w:t>
            </w:r>
          </w:p>
        </w:tc>
        <w:tc>
          <w:tcPr>
            <w:tcW w:w="792" w:type="dxa"/>
          </w:tcPr>
          <w:p w14:paraId="516B681E" w14:textId="77777777" w:rsidR="00625553" w:rsidRDefault="00625553">
            <w:pPr>
              <w:pStyle w:val="Compact"/>
            </w:pPr>
            <w:hyperlink w:anchor="Xa28b1e088335c6bc0e93517d16c4c6db7d1275c">
              <w:r>
                <w:rPr>
                  <w:rStyle w:val="Hyperlink"/>
                </w:rPr>
                <w:t>Section 3.2.2.1</w:t>
              </w:r>
            </w:hyperlink>
          </w:p>
        </w:tc>
      </w:tr>
      <w:tr w:rsidR="00625553" w14:paraId="09D7AA59" w14:textId="77777777">
        <w:tc>
          <w:tcPr>
            <w:tcW w:w="2376" w:type="dxa"/>
          </w:tcPr>
          <w:p w14:paraId="547D6603" w14:textId="77777777" w:rsidR="00625553" w:rsidRDefault="00000000">
            <w:pPr>
              <w:pStyle w:val="Compact"/>
            </w:pPr>
            <w:proofErr w:type="spellStart"/>
            <w:r>
              <w:rPr>
                <w:rStyle w:val="VerbatimChar"/>
              </w:rPr>
              <w:t>streetAddress</w:t>
            </w:r>
            <w:proofErr w:type="spellEnd"/>
          </w:p>
        </w:tc>
        <w:tc>
          <w:tcPr>
            <w:tcW w:w="1584" w:type="dxa"/>
          </w:tcPr>
          <w:p w14:paraId="69BF69B0" w14:textId="77777777" w:rsidR="00625553" w:rsidRDefault="00000000">
            <w:pPr>
              <w:pStyle w:val="Compact"/>
            </w:pPr>
            <w:r>
              <w:t>MAY</w:t>
            </w:r>
          </w:p>
        </w:tc>
        <w:tc>
          <w:tcPr>
            <w:tcW w:w="3168" w:type="dxa"/>
          </w:tcPr>
          <w:p w14:paraId="6F4674A7" w14:textId="77777777" w:rsidR="00625553" w:rsidRDefault="00000000">
            <w:pPr>
              <w:pStyle w:val="Compact"/>
            </w:pPr>
            <w:r>
              <w:t>If present, the CA’s street address. Multiple instances MAY be present.</w:t>
            </w:r>
          </w:p>
        </w:tc>
        <w:tc>
          <w:tcPr>
            <w:tcW w:w="792" w:type="dxa"/>
          </w:tcPr>
          <w:p w14:paraId="7CF62433" w14:textId="77777777" w:rsidR="00625553" w:rsidRDefault="00625553">
            <w:pPr>
              <w:pStyle w:val="Compact"/>
            </w:pPr>
            <w:hyperlink w:anchor="Xa28b1e088335c6bc0e93517d16c4c6db7d1275c">
              <w:r>
                <w:rPr>
                  <w:rStyle w:val="Hyperlink"/>
                </w:rPr>
                <w:t>Section 3.2.2.1</w:t>
              </w:r>
            </w:hyperlink>
          </w:p>
        </w:tc>
      </w:tr>
      <w:tr w:rsidR="00625553" w14:paraId="29C3F776" w14:textId="77777777">
        <w:tc>
          <w:tcPr>
            <w:tcW w:w="2376" w:type="dxa"/>
          </w:tcPr>
          <w:p w14:paraId="31AEC883" w14:textId="77777777" w:rsidR="00625553" w:rsidRDefault="00000000">
            <w:pPr>
              <w:pStyle w:val="Compact"/>
            </w:pPr>
            <w:proofErr w:type="spellStart"/>
            <w:r>
              <w:rPr>
                <w:rStyle w:val="VerbatimChar"/>
              </w:rPr>
              <w:t>organizationName</w:t>
            </w:r>
            <w:proofErr w:type="spellEnd"/>
          </w:p>
        </w:tc>
        <w:tc>
          <w:tcPr>
            <w:tcW w:w="1584" w:type="dxa"/>
          </w:tcPr>
          <w:p w14:paraId="194F1B90" w14:textId="77777777" w:rsidR="00625553" w:rsidRDefault="00000000">
            <w:pPr>
              <w:pStyle w:val="Compact"/>
            </w:pPr>
            <w:r>
              <w:t>MUST</w:t>
            </w:r>
          </w:p>
        </w:tc>
        <w:tc>
          <w:tcPr>
            <w:tcW w:w="3168" w:type="dxa"/>
          </w:tcPr>
          <w:p w14:paraId="0AE13237" w14:textId="77777777" w:rsidR="00625553" w:rsidRDefault="00000000">
            <w:pPr>
              <w:pStyle w:val="Compact"/>
            </w:pPr>
            <w:r>
              <w:t xml:space="preserve">The CA’s name or DBA. The CA MAY include information in this field that differs slightly from the verified name, such as common variations or abbreviations, provided that the CA documents the difference and any abbreviations used are locally accepted </w:t>
            </w:r>
            <w:proofErr w:type="gramStart"/>
            <w:r>
              <w:t>abbreviations;</w:t>
            </w:r>
            <w:proofErr w:type="gramEnd"/>
            <w:r>
              <w:t xml:space="preserve"> e.g. if the official record shows “Company Name Incorporated”, the CA MAY use “Company Name Inc.” or “Company Name”.</w:t>
            </w:r>
          </w:p>
        </w:tc>
        <w:tc>
          <w:tcPr>
            <w:tcW w:w="792" w:type="dxa"/>
          </w:tcPr>
          <w:p w14:paraId="7C5025B8" w14:textId="77777777" w:rsidR="00625553" w:rsidRDefault="00625553">
            <w:pPr>
              <w:pStyle w:val="Compact"/>
            </w:pPr>
            <w:hyperlink w:anchor="X0f735931595a9b83d3b2daab91c3379eb22baab">
              <w:r>
                <w:rPr>
                  <w:rStyle w:val="Hyperlink"/>
                </w:rPr>
                <w:t>Section 3.2.2.2</w:t>
              </w:r>
            </w:hyperlink>
          </w:p>
        </w:tc>
      </w:tr>
      <w:tr w:rsidR="00625553" w14:paraId="4A797333" w14:textId="77777777">
        <w:tc>
          <w:tcPr>
            <w:tcW w:w="2376" w:type="dxa"/>
          </w:tcPr>
          <w:p w14:paraId="5DF927D5" w14:textId="77777777" w:rsidR="00625553" w:rsidRDefault="00000000">
            <w:pPr>
              <w:pStyle w:val="Compact"/>
            </w:pPr>
            <w:proofErr w:type="spellStart"/>
            <w:r>
              <w:rPr>
                <w:rStyle w:val="VerbatimChar"/>
              </w:rPr>
              <w:t>organizationalUnitName</w:t>
            </w:r>
            <w:proofErr w:type="spellEnd"/>
          </w:p>
        </w:tc>
        <w:tc>
          <w:tcPr>
            <w:tcW w:w="1584" w:type="dxa"/>
          </w:tcPr>
          <w:p w14:paraId="3A79F889" w14:textId="77777777" w:rsidR="00625553" w:rsidRDefault="00000000">
            <w:pPr>
              <w:pStyle w:val="Compact"/>
            </w:pPr>
            <w:r>
              <w:t xml:space="preserve">This attribute MUST NOT be included in Root CA Certificates defined in </w:t>
            </w:r>
            <w:hyperlink w:anchor="Xdacc159fcd91102443e9f7b27387435a3784564">
              <w:r w:rsidR="00625553">
                <w:rPr>
                  <w:rStyle w:val="Hyperlink"/>
                </w:rPr>
                <w:t>Section 7.1.2.1</w:t>
              </w:r>
            </w:hyperlink>
            <w:r>
              <w:t xml:space="preserve"> or TLS Subordinate CA Certificates defined in </w:t>
            </w:r>
            <w:hyperlink w:anchor="X4b34e41df5400863ce43607cf7e9c043f309c45">
              <w:r w:rsidR="00625553">
                <w:rPr>
                  <w:rStyle w:val="Hyperlink"/>
                </w:rPr>
                <w:t>Section 7.1.2.5</w:t>
              </w:r>
            </w:hyperlink>
            <w:r>
              <w:t xml:space="preserve"> or Technically-Constrained TLS Subordinate CA Certificates defined in </w:t>
            </w:r>
            <w:hyperlink w:anchor="X99197482bfd77aca3a2b561b19fa1ecfd02e70d">
              <w:r w:rsidR="00625553">
                <w:rPr>
                  <w:rStyle w:val="Hyperlink"/>
                </w:rPr>
                <w:t>Section 7.1.2.6</w:t>
              </w:r>
            </w:hyperlink>
            <w:r>
              <w:t xml:space="preserve">. This attribute </w:t>
            </w:r>
            <w:r>
              <w:lastRenderedPageBreak/>
              <w:t>SHOULD NOT be included in other types of CA Certificates.</w:t>
            </w:r>
          </w:p>
        </w:tc>
        <w:tc>
          <w:tcPr>
            <w:tcW w:w="3168" w:type="dxa"/>
          </w:tcPr>
          <w:p w14:paraId="744077A8" w14:textId="77777777" w:rsidR="00625553" w:rsidRDefault="00000000">
            <w:pPr>
              <w:pStyle w:val="Compact"/>
            </w:pPr>
            <w:r>
              <w:lastRenderedPageBreak/>
              <w:t>-</w:t>
            </w:r>
          </w:p>
        </w:tc>
        <w:tc>
          <w:tcPr>
            <w:tcW w:w="792" w:type="dxa"/>
          </w:tcPr>
          <w:p w14:paraId="683B6AB4" w14:textId="77777777" w:rsidR="00625553" w:rsidRDefault="00000000">
            <w:pPr>
              <w:pStyle w:val="Compact"/>
            </w:pPr>
            <w:r>
              <w:t>-</w:t>
            </w:r>
          </w:p>
        </w:tc>
      </w:tr>
      <w:tr w:rsidR="00625553" w14:paraId="7329BB33" w14:textId="77777777">
        <w:tc>
          <w:tcPr>
            <w:tcW w:w="2376" w:type="dxa"/>
          </w:tcPr>
          <w:p w14:paraId="30455660" w14:textId="77777777" w:rsidR="00625553" w:rsidRDefault="00000000">
            <w:pPr>
              <w:pStyle w:val="Compact"/>
            </w:pPr>
            <w:proofErr w:type="spellStart"/>
            <w:r>
              <w:rPr>
                <w:rStyle w:val="VerbatimChar"/>
              </w:rPr>
              <w:t>commonName</w:t>
            </w:r>
            <w:proofErr w:type="spellEnd"/>
          </w:p>
        </w:tc>
        <w:tc>
          <w:tcPr>
            <w:tcW w:w="1584" w:type="dxa"/>
          </w:tcPr>
          <w:p w14:paraId="6F0F7B76" w14:textId="77777777" w:rsidR="00625553" w:rsidRDefault="00000000">
            <w:pPr>
              <w:pStyle w:val="Compact"/>
            </w:pPr>
            <w:r>
              <w:t>MUST</w:t>
            </w:r>
          </w:p>
        </w:tc>
        <w:tc>
          <w:tcPr>
            <w:tcW w:w="3168" w:type="dxa"/>
          </w:tcPr>
          <w:p w14:paraId="40004EDC" w14:textId="77777777" w:rsidR="00625553" w:rsidRDefault="00000000">
            <w:pPr>
              <w:pStyle w:val="Compact"/>
            </w:pPr>
            <w:r>
              <w:t>The contents SHOULD be an identifier for the certificate such that the certificate’s Name is unique across all certificates issued by the issuing certificate.</w:t>
            </w:r>
          </w:p>
        </w:tc>
        <w:tc>
          <w:tcPr>
            <w:tcW w:w="792" w:type="dxa"/>
          </w:tcPr>
          <w:p w14:paraId="66DE2476" w14:textId="77777777" w:rsidR="00625553" w:rsidRDefault="00625553">
            <w:pPr>
              <w:pStyle w:val="Compact"/>
            </w:pPr>
          </w:p>
        </w:tc>
      </w:tr>
      <w:tr w:rsidR="00625553" w14:paraId="1FDDA3C6" w14:textId="77777777">
        <w:tc>
          <w:tcPr>
            <w:tcW w:w="2376" w:type="dxa"/>
          </w:tcPr>
          <w:p w14:paraId="22FF88CB" w14:textId="77777777" w:rsidR="00625553" w:rsidRDefault="00000000">
            <w:pPr>
              <w:pStyle w:val="Compact"/>
            </w:pPr>
            <w:r>
              <w:t>Any other attribute</w:t>
            </w:r>
          </w:p>
        </w:tc>
        <w:tc>
          <w:tcPr>
            <w:tcW w:w="1584" w:type="dxa"/>
          </w:tcPr>
          <w:p w14:paraId="402F9190" w14:textId="77777777" w:rsidR="00625553" w:rsidRDefault="00000000">
            <w:pPr>
              <w:pStyle w:val="Compact"/>
            </w:pPr>
            <w:r>
              <w:t>NOT RECOMMENDED</w:t>
            </w:r>
          </w:p>
        </w:tc>
        <w:tc>
          <w:tcPr>
            <w:tcW w:w="3168" w:type="dxa"/>
          </w:tcPr>
          <w:p w14:paraId="7BF01587" w14:textId="77777777" w:rsidR="00625553" w:rsidRDefault="00000000">
            <w:pPr>
              <w:pStyle w:val="Compact"/>
            </w:pPr>
            <w:r>
              <w:t>-</w:t>
            </w:r>
          </w:p>
        </w:tc>
        <w:tc>
          <w:tcPr>
            <w:tcW w:w="792" w:type="dxa"/>
          </w:tcPr>
          <w:p w14:paraId="4476E28A" w14:textId="77777777" w:rsidR="00625553" w:rsidRDefault="00000000">
            <w:pPr>
              <w:pStyle w:val="Compact"/>
            </w:pPr>
            <w:r>
              <w:t xml:space="preserve">See </w:t>
            </w:r>
            <w:hyperlink w:anchor="Xfbe97d39f8a1a297d6543af0b1b4ce6e9225ae0">
              <w:r w:rsidR="00625553">
                <w:rPr>
                  <w:rStyle w:val="Hyperlink"/>
                </w:rPr>
                <w:t>Section 7.1.4.4</w:t>
              </w:r>
            </w:hyperlink>
          </w:p>
        </w:tc>
      </w:tr>
    </w:tbl>
    <w:p w14:paraId="14E09C07" w14:textId="77777777" w:rsidR="00625553" w:rsidRDefault="00000000">
      <w:pPr>
        <w:pStyle w:val="Heading5"/>
      </w:pPr>
      <w:bookmarkStart w:id="791" w:name="X7d80bd15125df51194565908cd86c79248131ca"/>
      <w:bookmarkEnd w:id="790"/>
      <w:r>
        <w:t>7.1.2.10.3 CA Certificate Authority Information Access</w:t>
      </w:r>
    </w:p>
    <w:p w14:paraId="07CE7BC2" w14:textId="77777777" w:rsidR="00625553" w:rsidRDefault="00000000">
      <w:pPr>
        <w:pStyle w:val="FirstParagraph"/>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176E7255" w14:textId="77777777" w:rsidR="00625553" w:rsidRDefault="00000000">
      <w:pPr>
        <w:pStyle w:val="BodyText"/>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ayout w:type="fixed"/>
        <w:tblLook w:val="0020" w:firstRow="1" w:lastRow="0" w:firstColumn="0" w:lastColumn="0" w:noHBand="0" w:noVBand="0"/>
      </w:tblPr>
      <w:tblGrid>
        <w:gridCol w:w="936"/>
        <w:gridCol w:w="936"/>
        <w:gridCol w:w="2808"/>
        <w:gridCol w:w="936"/>
        <w:gridCol w:w="936"/>
        <w:gridCol w:w="2808"/>
      </w:tblGrid>
      <w:tr w:rsidR="00625553" w14:paraId="09BD0542" w14:textId="77777777">
        <w:trPr>
          <w:tblHeader/>
        </w:trPr>
        <w:tc>
          <w:tcPr>
            <w:tcW w:w="792" w:type="dxa"/>
          </w:tcPr>
          <w:p w14:paraId="0324EAD8" w14:textId="77777777" w:rsidR="00625553" w:rsidRDefault="00000000">
            <w:pPr>
              <w:pStyle w:val="Compact"/>
            </w:pPr>
            <w:r>
              <w:rPr>
                <w:b/>
                <w:bCs/>
              </w:rPr>
              <w:t>Access Method</w:t>
            </w:r>
          </w:p>
        </w:tc>
        <w:tc>
          <w:tcPr>
            <w:tcW w:w="792" w:type="dxa"/>
          </w:tcPr>
          <w:p w14:paraId="3A520A48" w14:textId="77777777" w:rsidR="00625553" w:rsidRDefault="00000000">
            <w:pPr>
              <w:pStyle w:val="Compact"/>
            </w:pPr>
            <w:r>
              <w:rPr>
                <w:b/>
                <w:bCs/>
              </w:rPr>
              <w:t>OID</w:t>
            </w:r>
          </w:p>
        </w:tc>
        <w:tc>
          <w:tcPr>
            <w:tcW w:w="2376" w:type="dxa"/>
          </w:tcPr>
          <w:p w14:paraId="78612D45" w14:textId="77777777" w:rsidR="00625553" w:rsidRDefault="00000000">
            <w:pPr>
              <w:pStyle w:val="Compact"/>
            </w:pPr>
            <w:r>
              <w:rPr>
                <w:b/>
                <w:bCs/>
              </w:rPr>
              <w:t>Access Location</w:t>
            </w:r>
          </w:p>
        </w:tc>
        <w:tc>
          <w:tcPr>
            <w:tcW w:w="792" w:type="dxa"/>
          </w:tcPr>
          <w:p w14:paraId="43129AFD" w14:textId="77777777" w:rsidR="00625553" w:rsidRDefault="00000000">
            <w:pPr>
              <w:pStyle w:val="Compact"/>
            </w:pPr>
            <w:r>
              <w:rPr>
                <w:b/>
                <w:bCs/>
              </w:rPr>
              <w:t>Presence</w:t>
            </w:r>
          </w:p>
        </w:tc>
        <w:tc>
          <w:tcPr>
            <w:tcW w:w="792" w:type="dxa"/>
          </w:tcPr>
          <w:p w14:paraId="3BD0BD8B" w14:textId="77777777" w:rsidR="00625553" w:rsidRDefault="00000000">
            <w:pPr>
              <w:pStyle w:val="Compact"/>
            </w:pPr>
            <w:r>
              <w:rPr>
                <w:b/>
                <w:bCs/>
              </w:rPr>
              <w:t>Maximum</w:t>
            </w:r>
          </w:p>
        </w:tc>
        <w:tc>
          <w:tcPr>
            <w:tcW w:w="2376" w:type="dxa"/>
          </w:tcPr>
          <w:p w14:paraId="52044AF9" w14:textId="77777777" w:rsidR="00625553" w:rsidRDefault="00000000">
            <w:pPr>
              <w:pStyle w:val="Compact"/>
            </w:pPr>
            <w:r>
              <w:rPr>
                <w:b/>
                <w:bCs/>
              </w:rPr>
              <w:t>Description</w:t>
            </w:r>
          </w:p>
        </w:tc>
      </w:tr>
      <w:tr w:rsidR="00625553" w14:paraId="3F7C24DE" w14:textId="77777777">
        <w:tc>
          <w:tcPr>
            <w:tcW w:w="792" w:type="dxa"/>
          </w:tcPr>
          <w:p w14:paraId="337F5D70" w14:textId="77777777" w:rsidR="00625553" w:rsidRDefault="00000000">
            <w:pPr>
              <w:pStyle w:val="Compact"/>
            </w:pPr>
            <w:r>
              <w:rPr>
                <w:rStyle w:val="VerbatimChar"/>
              </w:rPr>
              <w:t>id-ad-</w:t>
            </w:r>
            <w:proofErr w:type="spellStart"/>
            <w:r>
              <w:rPr>
                <w:rStyle w:val="VerbatimChar"/>
              </w:rPr>
              <w:t>ocsp</w:t>
            </w:r>
            <w:proofErr w:type="spellEnd"/>
          </w:p>
        </w:tc>
        <w:tc>
          <w:tcPr>
            <w:tcW w:w="792" w:type="dxa"/>
          </w:tcPr>
          <w:p w14:paraId="38306ED3" w14:textId="77777777" w:rsidR="00625553" w:rsidRDefault="00000000">
            <w:pPr>
              <w:pStyle w:val="Compact"/>
            </w:pPr>
            <w:r>
              <w:t>1.3.6.1.5.5.7.48.1</w:t>
            </w:r>
          </w:p>
        </w:tc>
        <w:tc>
          <w:tcPr>
            <w:tcW w:w="2376" w:type="dxa"/>
          </w:tcPr>
          <w:p w14:paraId="35186607" w14:textId="77777777" w:rsidR="00625553" w:rsidRDefault="00000000">
            <w:pPr>
              <w:pStyle w:val="Compact"/>
            </w:pPr>
            <w:proofErr w:type="spellStart"/>
            <w:r>
              <w:rPr>
                <w:rStyle w:val="VerbatimChar"/>
              </w:rPr>
              <w:t>uniformResourceIdentifier</w:t>
            </w:r>
            <w:proofErr w:type="spellEnd"/>
          </w:p>
        </w:tc>
        <w:tc>
          <w:tcPr>
            <w:tcW w:w="792" w:type="dxa"/>
          </w:tcPr>
          <w:p w14:paraId="040ED810" w14:textId="77777777" w:rsidR="00625553" w:rsidRDefault="00000000">
            <w:pPr>
              <w:pStyle w:val="Compact"/>
            </w:pPr>
            <w:r>
              <w:t>MAY</w:t>
            </w:r>
          </w:p>
        </w:tc>
        <w:tc>
          <w:tcPr>
            <w:tcW w:w="792" w:type="dxa"/>
          </w:tcPr>
          <w:p w14:paraId="48839629" w14:textId="77777777" w:rsidR="00625553" w:rsidRDefault="00000000">
            <w:pPr>
              <w:pStyle w:val="Compact"/>
            </w:pPr>
            <w:r>
              <w:t>*</w:t>
            </w:r>
          </w:p>
        </w:tc>
        <w:tc>
          <w:tcPr>
            <w:tcW w:w="2376" w:type="dxa"/>
          </w:tcPr>
          <w:p w14:paraId="7B246D25" w14:textId="77777777" w:rsidR="00625553" w:rsidRDefault="00000000">
            <w:pPr>
              <w:pStyle w:val="Compact"/>
            </w:pPr>
            <w:r>
              <w:t>A HTTP URL of the Issuing CA’s OCSP responder.</w:t>
            </w:r>
          </w:p>
        </w:tc>
      </w:tr>
      <w:tr w:rsidR="00625553" w14:paraId="7546A105" w14:textId="77777777">
        <w:tc>
          <w:tcPr>
            <w:tcW w:w="792" w:type="dxa"/>
          </w:tcPr>
          <w:p w14:paraId="189F3F61" w14:textId="77777777" w:rsidR="00625553" w:rsidRDefault="00000000">
            <w:pPr>
              <w:pStyle w:val="Compact"/>
            </w:pPr>
            <w:r>
              <w:rPr>
                <w:rStyle w:val="VerbatimChar"/>
              </w:rPr>
              <w:t>id-ad-</w:t>
            </w:r>
            <w:proofErr w:type="spellStart"/>
            <w:r>
              <w:rPr>
                <w:rStyle w:val="VerbatimChar"/>
              </w:rPr>
              <w:t>caIssuers</w:t>
            </w:r>
            <w:proofErr w:type="spellEnd"/>
          </w:p>
        </w:tc>
        <w:tc>
          <w:tcPr>
            <w:tcW w:w="792" w:type="dxa"/>
          </w:tcPr>
          <w:p w14:paraId="304F20D7" w14:textId="77777777" w:rsidR="00625553" w:rsidRDefault="00000000">
            <w:pPr>
              <w:pStyle w:val="Compact"/>
            </w:pPr>
            <w:r>
              <w:t>1.3.6.1.5.5.7.48.2</w:t>
            </w:r>
          </w:p>
        </w:tc>
        <w:tc>
          <w:tcPr>
            <w:tcW w:w="2376" w:type="dxa"/>
          </w:tcPr>
          <w:p w14:paraId="66AB9F36" w14:textId="77777777" w:rsidR="00625553" w:rsidRDefault="00000000">
            <w:pPr>
              <w:pStyle w:val="Compact"/>
            </w:pPr>
            <w:proofErr w:type="spellStart"/>
            <w:r>
              <w:rPr>
                <w:rStyle w:val="VerbatimChar"/>
              </w:rPr>
              <w:t>uniformResourceIdentifier</w:t>
            </w:r>
            <w:proofErr w:type="spellEnd"/>
          </w:p>
        </w:tc>
        <w:tc>
          <w:tcPr>
            <w:tcW w:w="792" w:type="dxa"/>
          </w:tcPr>
          <w:p w14:paraId="6107C2EA" w14:textId="77777777" w:rsidR="00625553" w:rsidRDefault="00000000">
            <w:pPr>
              <w:pStyle w:val="Compact"/>
            </w:pPr>
            <w:r>
              <w:t>MAY</w:t>
            </w:r>
          </w:p>
        </w:tc>
        <w:tc>
          <w:tcPr>
            <w:tcW w:w="792" w:type="dxa"/>
          </w:tcPr>
          <w:p w14:paraId="01CD8538" w14:textId="77777777" w:rsidR="00625553" w:rsidRDefault="00000000">
            <w:pPr>
              <w:pStyle w:val="Compact"/>
            </w:pPr>
            <w:r>
              <w:t>*</w:t>
            </w:r>
          </w:p>
        </w:tc>
        <w:tc>
          <w:tcPr>
            <w:tcW w:w="2376" w:type="dxa"/>
          </w:tcPr>
          <w:p w14:paraId="447C72A3" w14:textId="77777777" w:rsidR="00625553" w:rsidRDefault="00000000">
            <w:pPr>
              <w:pStyle w:val="Compact"/>
            </w:pPr>
            <w:r>
              <w:t>A HTTP URL of the Issuing CA’s certificate.</w:t>
            </w:r>
          </w:p>
        </w:tc>
      </w:tr>
      <w:tr w:rsidR="00625553" w14:paraId="1FD4943A" w14:textId="77777777">
        <w:tc>
          <w:tcPr>
            <w:tcW w:w="792" w:type="dxa"/>
          </w:tcPr>
          <w:p w14:paraId="319C2A70" w14:textId="77777777" w:rsidR="00625553" w:rsidRDefault="00000000">
            <w:pPr>
              <w:pStyle w:val="Compact"/>
            </w:pPr>
            <w:r>
              <w:t>Any other value</w:t>
            </w:r>
          </w:p>
        </w:tc>
        <w:tc>
          <w:tcPr>
            <w:tcW w:w="792" w:type="dxa"/>
          </w:tcPr>
          <w:p w14:paraId="4F14DAA3" w14:textId="77777777" w:rsidR="00625553" w:rsidRDefault="00000000">
            <w:pPr>
              <w:pStyle w:val="Compact"/>
            </w:pPr>
            <w:r>
              <w:t>-</w:t>
            </w:r>
          </w:p>
        </w:tc>
        <w:tc>
          <w:tcPr>
            <w:tcW w:w="2376" w:type="dxa"/>
          </w:tcPr>
          <w:p w14:paraId="6E1471C9" w14:textId="77777777" w:rsidR="00625553" w:rsidRDefault="00000000">
            <w:pPr>
              <w:pStyle w:val="Compact"/>
            </w:pPr>
            <w:r>
              <w:t>-</w:t>
            </w:r>
          </w:p>
        </w:tc>
        <w:tc>
          <w:tcPr>
            <w:tcW w:w="792" w:type="dxa"/>
          </w:tcPr>
          <w:p w14:paraId="215E0C4E" w14:textId="77777777" w:rsidR="00625553" w:rsidRDefault="00000000">
            <w:pPr>
              <w:pStyle w:val="Compact"/>
            </w:pPr>
            <w:r>
              <w:t>MUST NOT</w:t>
            </w:r>
          </w:p>
        </w:tc>
        <w:tc>
          <w:tcPr>
            <w:tcW w:w="792" w:type="dxa"/>
          </w:tcPr>
          <w:p w14:paraId="300ACF8C" w14:textId="77777777" w:rsidR="00625553" w:rsidRDefault="00000000">
            <w:pPr>
              <w:pStyle w:val="Compact"/>
            </w:pPr>
            <w:r>
              <w:t>-</w:t>
            </w:r>
          </w:p>
        </w:tc>
        <w:tc>
          <w:tcPr>
            <w:tcW w:w="2376" w:type="dxa"/>
          </w:tcPr>
          <w:p w14:paraId="29C90514" w14:textId="77777777" w:rsidR="00625553" w:rsidRDefault="00000000">
            <w:pPr>
              <w:pStyle w:val="Compact"/>
            </w:pPr>
            <w:r>
              <w:t xml:space="preserve">No other </w:t>
            </w:r>
            <w:proofErr w:type="spellStart"/>
            <w:r>
              <w:rPr>
                <w:rStyle w:val="VerbatimChar"/>
              </w:rPr>
              <w:t>accessMethod</w:t>
            </w:r>
            <w:r>
              <w:t>s</w:t>
            </w:r>
            <w:proofErr w:type="spellEnd"/>
            <w:r>
              <w:t xml:space="preserve"> may be used.</w:t>
            </w:r>
          </w:p>
        </w:tc>
      </w:tr>
    </w:tbl>
    <w:p w14:paraId="3947453F" w14:textId="77777777" w:rsidR="00625553" w:rsidRDefault="00000000">
      <w:pPr>
        <w:pStyle w:val="Heading5"/>
      </w:pPr>
      <w:bookmarkStart w:id="792" w:name="Xa49168aba921502d2667bd1f470353b060a7587"/>
      <w:bookmarkEnd w:id="791"/>
      <w:r>
        <w:lastRenderedPageBreak/>
        <w:t>7.1.2.10.4 CA Certificate Basic Constraints</w:t>
      </w:r>
    </w:p>
    <w:tbl>
      <w:tblPr>
        <w:tblStyle w:val="Table"/>
        <w:tblW w:w="0" w:type="auto"/>
        <w:tblLook w:val="0020" w:firstRow="1" w:lastRow="0" w:firstColumn="0" w:lastColumn="0" w:noHBand="0" w:noVBand="0"/>
      </w:tblPr>
      <w:tblGrid>
        <w:gridCol w:w="2460"/>
        <w:gridCol w:w="2061"/>
      </w:tblGrid>
      <w:tr w:rsidR="00625553" w14:paraId="76CE63FE" w14:textId="77777777">
        <w:trPr>
          <w:tblHeader/>
        </w:trPr>
        <w:tc>
          <w:tcPr>
            <w:tcW w:w="0" w:type="auto"/>
          </w:tcPr>
          <w:p w14:paraId="7E3842FF" w14:textId="77777777" w:rsidR="00625553" w:rsidRDefault="00000000">
            <w:pPr>
              <w:pStyle w:val="Compact"/>
            </w:pPr>
            <w:r>
              <w:rPr>
                <w:b/>
                <w:bCs/>
              </w:rPr>
              <w:t>Field</w:t>
            </w:r>
          </w:p>
        </w:tc>
        <w:tc>
          <w:tcPr>
            <w:tcW w:w="0" w:type="auto"/>
          </w:tcPr>
          <w:p w14:paraId="4F6F2AEB" w14:textId="77777777" w:rsidR="00625553" w:rsidRDefault="00000000">
            <w:pPr>
              <w:pStyle w:val="Compact"/>
            </w:pPr>
            <w:r>
              <w:rPr>
                <w:b/>
                <w:bCs/>
              </w:rPr>
              <w:t>Description</w:t>
            </w:r>
          </w:p>
        </w:tc>
      </w:tr>
      <w:tr w:rsidR="00625553" w14:paraId="5984F8D1" w14:textId="77777777">
        <w:tc>
          <w:tcPr>
            <w:tcW w:w="0" w:type="auto"/>
          </w:tcPr>
          <w:p w14:paraId="66DEF351" w14:textId="77777777" w:rsidR="00625553" w:rsidRDefault="00000000">
            <w:pPr>
              <w:pStyle w:val="Compact"/>
            </w:pPr>
            <w:proofErr w:type="spellStart"/>
            <w:r>
              <w:rPr>
                <w:rStyle w:val="VerbatimChar"/>
              </w:rPr>
              <w:t>cA</w:t>
            </w:r>
            <w:proofErr w:type="spellEnd"/>
          </w:p>
        </w:tc>
        <w:tc>
          <w:tcPr>
            <w:tcW w:w="0" w:type="auto"/>
          </w:tcPr>
          <w:p w14:paraId="122967EF" w14:textId="77777777" w:rsidR="00625553" w:rsidRDefault="00000000">
            <w:pPr>
              <w:pStyle w:val="Compact"/>
            </w:pPr>
            <w:r>
              <w:t>MUST be set TRUE</w:t>
            </w:r>
          </w:p>
        </w:tc>
      </w:tr>
      <w:tr w:rsidR="00625553" w14:paraId="6C0CD9DA" w14:textId="77777777">
        <w:tc>
          <w:tcPr>
            <w:tcW w:w="0" w:type="auto"/>
          </w:tcPr>
          <w:p w14:paraId="5D4A3E38" w14:textId="77777777" w:rsidR="00625553" w:rsidRDefault="00000000">
            <w:pPr>
              <w:pStyle w:val="Compact"/>
            </w:pPr>
            <w:proofErr w:type="spellStart"/>
            <w:r>
              <w:rPr>
                <w:rStyle w:val="VerbatimChar"/>
              </w:rPr>
              <w:t>pathLenConstraint</w:t>
            </w:r>
            <w:proofErr w:type="spellEnd"/>
          </w:p>
        </w:tc>
        <w:tc>
          <w:tcPr>
            <w:tcW w:w="0" w:type="auto"/>
          </w:tcPr>
          <w:p w14:paraId="0441D173" w14:textId="77777777" w:rsidR="00625553" w:rsidRDefault="00000000">
            <w:pPr>
              <w:pStyle w:val="Compact"/>
            </w:pPr>
            <w:r>
              <w:t>MAY be present</w:t>
            </w:r>
          </w:p>
        </w:tc>
      </w:tr>
    </w:tbl>
    <w:p w14:paraId="440E7F6C" w14:textId="77777777" w:rsidR="00625553" w:rsidRDefault="00000000">
      <w:pPr>
        <w:pStyle w:val="Heading5"/>
      </w:pPr>
      <w:bookmarkStart w:id="793" w:name="X85643cc560f8a3830ba546cba7ac2ec66b374f9"/>
      <w:bookmarkEnd w:id="792"/>
      <w:r>
        <w:t xml:space="preserve">7.1.2.10.5 CA Certificate </w:t>
      </w:r>
      <w:proofErr w:type="spellStart"/>
      <w:r>
        <w:t>Certificate</w:t>
      </w:r>
      <w:proofErr w:type="spellEnd"/>
      <w:r>
        <w:t xml:space="preserve"> Policies</w:t>
      </w:r>
    </w:p>
    <w:p w14:paraId="7B3B3C8E" w14:textId="77777777" w:rsidR="00625553"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2A8F0A20" w14:textId="77777777" w:rsidR="00625553"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08"/>
        <w:gridCol w:w="1872"/>
        <w:gridCol w:w="4680"/>
      </w:tblGrid>
      <w:tr w:rsidR="00625553" w14:paraId="6DE5D66A" w14:textId="77777777">
        <w:trPr>
          <w:tblHeader/>
        </w:trPr>
        <w:tc>
          <w:tcPr>
            <w:tcW w:w="2376" w:type="dxa"/>
          </w:tcPr>
          <w:p w14:paraId="4C842EE3" w14:textId="77777777" w:rsidR="00625553" w:rsidRDefault="00000000">
            <w:pPr>
              <w:pStyle w:val="Compact"/>
            </w:pPr>
            <w:r>
              <w:rPr>
                <w:b/>
                <w:bCs/>
              </w:rPr>
              <w:t>Field</w:t>
            </w:r>
          </w:p>
        </w:tc>
        <w:tc>
          <w:tcPr>
            <w:tcW w:w="1584" w:type="dxa"/>
          </w:tcPr>
          <w:p w14:paraId="06079C53" w14:textId="77777777" w:rsidR="00625553" w:rsidRDefault="00000000">
            <w:pPr>
              <w:pStyle w:val="Compact"/>
            </w:pPr>
            <w:r>
              <w:rPr>
                <w:b/>
                <w:bCs/>
              </w:rPr>
              <w:t>Presence</w:t>
            </w:r>
          </w:p>
        </w:tc>
        <w:tc>
          <w:tcPr>
            <w:tcW w:w="3960" w:type="dxa"/>
          </w:tcPr>
          <w:p w14:paraId="6D04D82B" w14:textId="77777777" w:rsidR="00625553" w:rsidRDefault="00000000">
            <w:pPr>
              <w:pStyle w:val="Compact"/>
            </w:pPr>
            <w:r>
              <w:rPr>
                <w:b/>
                <w:bCs/>
              </w:rPr>
              <w:t>Contents</w:t>
            </w:r>
          </w:p>
        </w:tc>
      </w:tr>
      <w:tr w:rsidR="00625553" w14:paraId="7F889E47" w14:textId="77777777">
        <w:tc>
          <w:tcPr>
            <w:tcW w:w="2376" w:type="dxa"/>
          </w:tcPr>
          <w:p w14:paraId="255F96D2" w14:textId="77777777" w:rsidR="00625553" w:rsidRDefault="00000000">
            <w:pPr>
              <w:pStyle w:val="Compact"/>
            </w:pPr>
            <w:proofErr w:type="spellStart"/>
            <w:r>
              <w:rPr>
                <w:rStyle w:val="VerbatimChar"/>
              </w:rPr>
              <w:t>policyIdentifier</w:t>
            </w:r>
            <w:proofErr w:type="spellEnd"/>
          </w:p>
        </w:tc>
        <w:tc>
          <w:tcPr>
            <w:tcW w:w="1584" w:type="dxa"/>
          </w:tcPr>
          <w:p w14:paraId="5F29C8EF" w14:textId="77777777" w:rsidR="00625553" w:rsidRDefault="00000000">
            <w:pPr>
              <w:pStyle w:val="Compact"/>
            </w:pPr>
            <w:r>
              <w:t>MUST</w:t>
            </w:r>
          </w:p>
        </w:tc>
        <w:tc>
          <w:tcPr>
            <w:tcW w:w="3960" w:type="dxa"/>
          </w:tcPr>
          <w:p w14:paraId="610E6013" w14:textId="77777777" w:rsidR="00625553" w:rsidRDefault="00000000">
            <w:pPr>
              <w:pStyle w:val="Compact"/>
            </w:pPr>
            <w:r>
              <w:t xml:space="preserve">When the Issuing CA wishes to express that there are no policy restrictions, and if the Subordinate CA is an Affiliate of the Issuing CA, then the Issuing CA MAY use the </w:t>
            </w:r>
            <w:proofErr w:type="spellStart"/>
            <w:r>
              <w:rPr>
                <w:rStyle w:val="VerbatimChar"/>
              </w:rPr>
              <w:t>anyPolicy</w:t>
            </w:r>
            <w:proofErr w:type="spellEnd"/>
            <w:r>
              <w:t xml:space="preserve"> Policy Identifier, which MUST be the only </w:t>
            </w:r>
            <w:r>
              <w:rPr>
                <w:rStyle w:val="VerbatimChar"/>
              </w:rPr>
              <w:t>PolicyInformation</w:t>
            </w:r>
            <w:r>
              <w:t xml:space="preserve"> value.</w:t>
            </w:r>
          </w:p>
        </w:tc>
      </w:tr>
      <w:tr w:rsidR="00625553" w14:paraId="35601CA4" w14:textId="77777777">
        <w:tc>
          <w:tcPr>
            <w:tcW w:w="2376" w:type="dxa"/>
          </w:tcPr>
          <w:p w14:paraId="372D00C8" w14:textId="77777777" w:rsidR="00625553" w:rsidRDefault="00000000">
            <w:pPr>
              <w:pStyle w:val="Compact"/>
            </w:pPr>
            <w:r>
              <w:t>    </w:t>
            </w:r>
            <w:proofErr w:type="spellStart"/>
            <w:r>
              <w:rPr>
                <w:rStyle w:val="VerbatimChar"/>
              </w:rPr>
              <w:t>anyPolicy</w:t>
            </w:r>
            <w:proofErr w:type="spellEnd"/>
          </w:p>
        </w:tc>
        <w:tc>
          <w:tcPr>
            <w:tcW w:w="1584" w:type="dxa"/>
          </w:tcPr>
          <w:p w14:paraId="5483BD37" w14:textId="77777777" w:rsidR="00625553" w:rsidRDefault="00000000">
            <w:pPr>
              <w:pStyle w:val="Compact"/>
            </w:pPr>
            <w:r>
              <w:t>MUST</w:t>
            </w:r>
          </w:p>
        </w:tc>
        <w:tc>
          <w:tcPr>
            <w:tcW w:w="3960" w:type="dxa"/>
          </w:tcPr>
          <w:p w14:paraId="5CFEC889" w14:textId="77777777" w:rsidR="00625553" w:rsidRDefault="00625553">
            <w:pPr>
              <w:pStyle w:val="Compact"/>
            </w:pPr>
          </w:p>
        </w:tc>
      </w:tr>
      <w:tr w:rsidR="00625553" w14:paraId="0CAF9AC9" w14:textId="77777777">
        <w:tc>
          <w:tcPr>
            <w:tcW w:w="2376" w:type="dxa"/>
          </w:tcPr>
          <w:p w14:paraId="4337967F" w14:textId="77777777" w:rsidR="00625553" w:rsidRDefault="00000000">
            <w:pPr>
              <w:pStyle w:val="Compact"/>
            </w:pPr>
            <w:proofErr w:type="spellStart"/>
            <w:r>
              <w:rPr>
                <w:rStyle w:val="VerbatimChar"/>
              </w:rPr>
              <w:t>policyQualifiers</w:t>
            </w:r>
            <w:proofErr w:type="spellEnd"/>
          </w:p>
        </w:tc>
        <w:tc>
          <w:tcPr>
            <w:tcW w:w="1584" w:type="dxa"/>
          </w:tcPr>
          <w:p w14:paraId="46955496" w14:textId="77777777" w:rsidR="00625553" w:rsidRDefault="00000000">
            <w:pPr>
              <w:pStyle w:val="Compact"/>
            </w:pPr>
            <w:r>
              <w:t>NOT RECOMMENDED</w:t>
            </w:r>
          </w:p>
        </w:tc>
        <w:tc>
          <w:tcPr>
            <w:tcW w:w="3960" w:type="dxa"/>
          </w:tcPr>
          <w:p w14:paraId="69DADF26"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47D1CCAA" w14:textId="77777777" w:rsidR="00625553" w:rsidRDefault="00625553"/>
    <w:p w14:paraId="56A55FB6" w14:textId="77777777" w:rsidR="00625553"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08"/>
        <w:gridCol w:w="1872"/>
        <w:gridCol w:w="4680"/>
      </w:tblGrid>
      <w:tr w:rsidR="00625553" w14:paraId="07B89F62" w14:textId="77777777">
        <w:trPr>
          <w:tblHeader/>
        </w:trPr>
        <w:tc>
          <w:tcPr>
            <w:tcW w:w="2376" w:type="dxa"/>
          </w:tcPr>
          <w:p w14:paraId="2155ADAC" w14:textId="77777777" w:rsidR="00625553" w:rsidRDefault="00000000">
            <w:pPr>
              <w:pStyle w:val="Compact"/>
            </w:pPr>
            <w:r>
              <w:rPr>
                <w:b/>
                <w:bCs/>
              </w:rPr>
              <w:t>Field</w:t>
            </w:r>
          </w:p>
        </w:tc>
        <w:tc>
          <w:tcPr>
            <w:tcW w:w="1584" w:type="dxa"/>
          </w:tcPr>
          <w:p w14:paraId="6EF4702E" w14:textId="77777777" w:rsidR="00625553" w:rsidRDefault="00000000">
            <w:pPr>
              <w:pStyle w:val="Compact"/>
            </w:pPr>
            <w:r>
              <w:rPr>
                <w:b/>
                <w:bCs/>
              </w:rPr>
              <w:t>Presence</w:t>
            </w:r>
          </w:p>
        </w:tc>
        <w:tc>
          <w:tcPr>
            <w:tcW w:w="3960" w:type="dxa"/>
          </w:tcPr>
          <w:p w14:paraId="3280869A" w14:textId="77777777" w:rsidR="00625553" w:rsidRDefault="00000000">
            <w:pPr>
              <w:pStyle w:val="Compact"/>
            </w:pPr>
            <w:r>
              <w:rPr>
                <w:b/>
                <w:bCs/>
              </w:rPr>
              <w:t>Contents</w:t>
            </w:r>
          </w:p>
        </w:tc>
      </w:tr>
      <w:tr w:rsidR="00625553" w14:paraId="2881BE82" w14:textId="77777777">
        <w:tc>
          <w:tcPr>
            <w:tcW w:w="2376" w:type="dxa"/>
          </w:tcPr>
          <w:p w14:paraId="50C7397C" w14:textId="77777777" w:rsidR="00625553" w:rsidRDefault="00000000">
            <w:pPr>
              <w:pStyle w:val="Compact"/>
            </w:pPr>
            <w:proofErr w:type="spellStart"/>
            <w:r>
              <w:rPr>
                <w:rStyle w:val="VerbatimChar"/>
              </w:rPr>
              <w:t>policyIdentifier</w:t>
            </w:r>
            <w:proofErr w:type="spellEnd"/>
          </w:p>
        </w:tc>
        <w:tc>
          <w:tcPr>
            <w:tcW w:w="1584" w:type="dxa"/>
          </w:tcPr>
          <w:p w14:paraId="05F51D72" w14:textId="77777777" w:rsidR="00625553" w:rsidRDefault="00000000">
            <w:pPr>
              <w:pStyle w:val="Compact"/>
            </w:pPr>
            <w:r>
              <w:t>MUST</w:t>
            </w:r>
          </w:p>
        </w:tc>
        <w:tc>
          <w:tcPr>
            <w:tcW w:w="3960" w:type="dxa"/>
          </w:tcPr>
          <w:p w14:paraId="27775843" w14:textId="77777777" w:rsidR="00625553" w:rsidRDefault="00000000">
            <w:pPr>
              <w:pStyle w:val="Compact"/>
            </w:pPr>
            <w:r>
              <w:t>One of the following policy identifiers:</w:t>
            </w:r>
          </w:p>
        </w:tc>
      </w:tr>
      <w:tr w:rsidR="00625553" w14:paraId="1DE26C22" w14:textId="77777777">
        <w:tc>
          <w:tcPr>
            <w:tcW w:w="2376" w:type="dxa"/>
          </w:tcPr>
          <w:p w14:paraId="14765599" w14:textId="77777777" w:rsidR="00625553" w:rsidRDefault="00000000">
            <w:pPr>
              <w:pStyle w:val="Compact"/>
            </w:pPr>
            <w:r>
              <w:t xml:space="preserve">    A </w:t>
            </w:r>
            <w:hyperlink w:anchor="Xd886d368fed64db74e3fc7a280ac2a3180671ff">
              <w:r w:rsidR="00625553">
                <w:rPr>
                  <w:rStyle w:val="Hyperlink"/>
                </w:rPr>
                <w:t>Reserved Certificate Policy Identifier</w:t>
              </w:r>
            </w:hyperlink>
          </w:p>
        </w:tc>
        <w:tc>
          <w:tcPr>
            <w:tcW w:w="1584" w:type="dxa"/>
          </w:tcPr>
          <w:p w14:paraId="1ABE964A" w14:textId="77777777" w:rsidR="00625553" w:rsidRDefault="00000000">
            <w:pPr>
              <w:pStyle w:val="Compact"/>
            </w:pPr>
            <w:r>
              <w:t>MUST</w:t>
            </w:r>
          </w:p>
        </w:tc>
        <w:tc>
          <w:tcPr>
            <w:tcW w:w="3960" w:type="dxa"/>
          </w:tcPr>
          <w:p w14:paraId="1C986835" w14:textId="77777777" w:rsidR="00625553" w:rsidRDefault="00000000">
            <w:pPr>
              <w:pStyle w:val="Compact"/>
            </w:pPr>
            <w:r>
              <w:t xml:space="preserve">The CA MUST include exactly one Reserved Certificate Policy Identifier (see </w:t>
            </w:r>
            <w:hyperlink w:anchor="Xd886d368fed64db74e3fc7a280ac2a3180671ff">
              <w:r w:rsidR="00625553">
                <w:rPr>
                  <w:rStyle w:val="Hyperlink"/>
                </w:rPr>
                <w:t>Section 7.1.6.1</w:t>
              </w:r>
            </w:hyperlink>
            <w:r>
              <w:t xml:space="preserve">) associated with the given Subscriber Certificate type (see </w:t>
            </w:r>
            <w:hyperlink w:anchor="Xd0033f702fae0d5d8d09dfc748a4e8230648a37">
              <w:r w:rsidR="00625553">
                <w:rPr>
                  <w:rStyle w:val="Hyperlink"/>
                </w:rPr>
                <w:t>Section 7.1.2.7.1</w:t>
              </w:r>
            </w:hyperlink>
            <w:r>
              <w:t>) directly or transitively issued by this Certificate.</w:t>
            </w:r>
          </w:p>
        </w:tc>
      </w:tr>
      <w:tr w:rsidR="00625553" w14:paraId="67C79569" w14:textId="77777777">
        <w:tc>
          <w:tcPr>
            <w:tcW w:w="2376" w:type="dxa"/>
          </w:tcPr>
          <w:p w14:paraId="125B14A5" w14:textId="77777777" w:rsidR="00625553" w:rsidRDefault="00000000">
            <w:pPr>
              <w:pStyle w:val="Compact"/>
            </w:pPr>
            <w:r>
              <w:t>    </w:t>
            </w:r>
            <w:proofErr w:type="spellStart"/>
            <w:r>
              <w:rPr>
                <w:rStyle w:val="VerbatimChar"/>
              </w:rPr>
              <w:t>anyPolicy</w:t>
            </w:r>
            <w:proofErr w:type="spellEnd"/>
          </w:p>
        </w:tc>
        <w:tc>
          <w:tcPr>
            <w:tcW w:w="1584" w:type="dxa"/>
          </w:tcPr>
          <w:p w14:paraId="4B33AB93" w14:textId="77777777" w:rsidR="00625553" w:rsidRDefault="00000000">
            <w:pPr>
              <w:pStyle w:val="Compact"/>
            </w:pPr>
            <w:r>
              <w:t>MUST NOT</w:t>
            </w:r>
          </w:p>
        </w:tc>
        <w:tc>
          <w:tcPr>
            <w:tcW w:w="3960" w:type="dxa"/>
          </w:tcPr>
          <w:p w14:paraId="1849F1A2" w14:textId="77777777" w:rsidR="00625553" w:rsidRDefault="00000000">
            <w:pPr>
              <w:pStyle w:val="Compact"/>
            </w:pPr>
            <w:r>
              <w:t xml:space="preserve">The </w:t>
            </w:r>
            <w:proofErr w:type="spellStart"/>
            <w:r>
              <w:rPr>
                <w:rStyle w:val="VerbatimChar"/>
              </w:rPr>
              <w:t>anyPolicy</w:t>
            </w:r>
            <w:proofErr w:type="spellEnd"/>
            <w:r>
              <w:t xml:space="preserve"> Policy Identifier MUST NOT be present.</w:t>
            </w:r>
          </w:p>
        </w:tc>
      </w:tr>
      <w:tr w:rsidR="00625553" w14:paraId="744D9F84" w14:textId="77777777">
        <w:tc>
          <w:tcPr>
            <w:tcW w:w="2376" w:type="dxa"/>
          </w:tcPr>
          <w:p w14:paraId="6EBBDADF" w14:textId="77777777" w:rsidR="00625553" w:rsidRDefault="00000000">
            <w:pPr>
              <w:pStyle w:val="Compact"/>
            </w:pPr>
            <w:r>
              <w:t>    Any other identifier</w:t>
            </w:r>
          </w:p>
        </w:tc>
        <w:tc>
          <w:tcPr>
            <w:tcW w:w="1584" w:type="dxa"/>
          </w:tcPr>
          <w:p w14:paraId="37C89546" w14:textId="77777777" w:rsidR="00625553" w:rsidRDefault="00000000">
            <w:pPr>
              <w:pStyle w:val="Compact"/>
            </w:pPr>
            <w:r>
              <w:t>MAY</w:t>
            </w:r>
          </w:p>
        </w:tc>
        <w:tc>
          <w:tcPr>
            <w:tcW w:w="3960" w:type="dxa"/>
          </w:tcPr>
          <w:p w14:paraId="25136670" w14:textId="77777777" w:rsidR="00625553" w:rsidRDefault="00000000">
            <w:pPr>
              <w:pStyle w:val="Compact"/>
            </w:pPr>
            <w:r>
              <w:t>If present, MUST be defined by the CA and documented by the CA in its Certificate Policy and/or Certification Practice Statement.</w:t>
            </w:r>
          </w:p>
        </w:tc>
      </w:tr>
      <w:tr w:rsidR="00625553" w14:paraId="5FCF2F0A" w14:textId="77777777">
        <w:tc>
          <w:tcPr>
            <w:tcW w:w="2376" w:type="dxa"/>
          </w:tcPr>
          <w:p w14:paraId="60ED7A12" w14:textId="77777777" w:rsidR="00625553" w:rsidRDefault="00000000">
            <w:pPr>
              <w:pStyle w:val="Compact"/>
            </w:pPr>
            <w:proofErr w:type="spellStart"/>
            <w:r>
              <w:rPr>
                <w:rStyle w:val="VerbatimChar"/>
              </w:rPr>
              <w:t>policyQualifiers</w:t>
            </w:r>
            <w:proofErr w:type="spellEnd"/>
          </w:p>
        </w:tc>
        <w:tc>
          <w:tcPr>
            <w:tcW w:w="1584" w:type="dxa"/>
          </w:tcPr>
          <w:p w14:paraId="1170ECC4" w14:textId="77777777" w:rsidR="00625553" w:rsidRDefault="00000000">
            <w:pPr>
              <w:pStyle w:val="Compact"/>
            </w:pPr>
            <w:r>
              <w:t>NOT RECOMMENDED</w:t>
            </w:r>
          </w:p>
        </w:tc>
        <w:tc>
          <w:tcPr>
            <w:tcW w:w="3960" w:type="dxa"/>
          </w:tcPr>
          <w:p w14:paraId="3437E815" w14:textId="77777777" w:rsidR="00625553"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2A4C826D" w14:textId="77777777" w:rsidR="00625553" w:rsidRDefault="00000000">
      <w:pPr>
        <w:pStyle w:val="BodyText"/>
      </w:pPr>
      <w:r>
        <w:lastRenderedPageBreak/>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25553">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543469BC" w14:textId="77777777" w:rsidR="00625553" w:rsidRDefault="00000000">
      <w:pPr>
        <w:pStyle w:val="BodyText"/>
      </w:pPr>
      <w:r>
        <w:rPr>
          <w:b/>
          <w:bCs/>
        </w:rPr>
        <w:t>Note</w:t>
      </w:r>
      <w:r>
        <w:t xml:space="preserve">: </w:t>
      </w:r>
      <w:proofErr w:type="spellStart"/>
      <w:r>
        <w:t>policyQualifiers</w:t>
      </w:r>
      <w:proofErr w:type="spellEnd"/>
      <w:r>
        <w:t xml:space="preserve"> </w:t>
      </w:r>
      <w:proofErr w:type="gramStart"/>
      <w:r>
        <w:t>is</w:t>
      </w:r>
      <w:proofErr w:type="gramEnd"/>
      <w:r>
        <w:t xml:space="preserve">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79C93ED7" w14:textId="77777777" w:rsidR="00625553" w:rsidRDefault="00000000">
      <w:pPr>
        <w:pStyle w:val="BodyText"/>
      </w:pPr>
      <w:r>
        <w:t xml:space="preserve">If the </w:t>
      </w:r>
      <w:proofErr w:type="spellStart"/>
      <w:r>
        <w:rPr>
          <w:rStyle w:val="VerbatimChar"/>
        </w:rPr>
        <w:t>policyQualifiers</w:t>
      </w:r>
      <w:proofErr w:type="spellEnd"/>
      <w:r>
        <w:t xml:space="preserve"> is permitted and present within a </w:t>
      </w:r>
      <w:r>
        <w:rPr>
          <w:rStyle w:val="VerbatimChar"/>
        </w:rPr>
        <w:t>PolicyInformation</w:t>
      </w:r>
      <w:r>
        <w:t xml:space="preserve"> field, it MUST be formatted as follows:</w:t>
      </w:r>
    </w:p>
    <w:p w14:paraId="387CAD60" w14:textId="77777777" w:rsidR="00625553"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08"/>
        <w:gridCol w:w="936"/>
        <w:gridCol w:w="936"/>
        <w:gridCol w:w="4680"/>
      </w:tblGrid>
      <w:tr w:rsidR="00625553" w14:paraId="49A8CE9A" w14:textId="77777777">
        <w:trPr>
          <w:tblHeader/>
        </w:trPr>
        <w:tc>
          <w:tcPr>
            <w:tcW w:w="2376" w:type="dxa"/>
          </w:tcPr>
          <w:p w14:paraId="22140BAD" w14:textId="77777777" w:rsidR="00625553" w:rsidRDefault="00000000">
            <w:pPr>
              <w:pStyle w:val="Compact"/>
            </w:pPr>
            <w:r>
              <w:rPr>
                <w:b/>
                <w:bCs/>
              </w:rPr>
              <w:t>Qualifier ID</w:t>
            </w:r>
          </w:p>
        </w:tc>
        <w:tc>
          <w:tcPr>
            <w:tcW w:w="792" w:type="dxa"/>
          </w:tcPr>
          <w:p w14:paraId="7610B07B" w14:textId="77777777" w:rsidR="00625553" w:rsidRDefault="00000000">
            <w:pPr>
              <w:pStyle w:val="Compact"/>
            </w:pPr>
            <w:r>
              <w:rPr>
                <w:b/>
                <w:bCs/>
              </w:rPr>
              <w:t>Presence</w:t>
            </w:r>
          </w:p>
        </w:tc>
        <w:tc>
          <w:tcPr>
            <w:tcW w:w="792" w:type="dxa"/>
          </w:tcPr>
          <w:p w14:paraId="794F4735" w14:textId="77777777" w:rsidR="00625553" w:rsidRDefault="00000000">
            <w:pPr>
              <w:pStyle w:val="Compact"/>
            </w:pPr>
            <w:r>
              <w:rPr>
                <w:b/>
                <w:bCs/>
              </w:rPr>
              <w:t>Field Type</w:t>
            </w:r>
          </w:p>
        </w:tc>
        <w:tc>
          <w:tcPr>
            <w:tcW w:w="3960" w:type="dxa"/>
          </w:tcPr>
          <w:p w14:paraId="716BA513" w14:textId="77777777" w:rsidR="00625553" w:rsidRDefault="00000000">
            <w:pPr>
              <w:pStyle w:val="Compact"/>
            </w:pPr>
            <w:r>
              <w:rPr>
                <w:b/>
                <w:bCs/>
              </w:rPr>
              <w:t>Contents</w:t>
            </w:r>
          </w:p>
        </w:tc>
      </w:tr>
      <w:tr w:rsidR="00625553" w14:paraId="178D1D69" w14:textId="77777777">
        <w:tc>
          <w:tcPr>
            <w:tcW w:w="2376" w:type="dxa"/>
          </w:tcPr>
          <w:p w14:paraId="6C0AB7CB" w14:textId="77777777" w:rsidR="00625553" w:rsidRDefault="00000000">
            <w:pPr>
              <w:pStyle w:val="Compact"/>
            </w:pPr>
            <w:r>
              <w:rPr>
                <w:rStyle w:val="VerbatimChar"/>
              </w:rPr>
              <w:t>id-qt-cps</w:t>
            </w:r>
            <w:r>
              <w:t xml:space="preserve"> (OID: 1.3.6.1.5.5.7.2.1)</w:t>
            </w:r>
          </w:p>
        </w:tc>
        <w:tc>
          <w:tcPr>
            <w:tcW w:w="792" w:type="dxa"/>
          </w:tcPr>
          <w:p w14:paraId="7239DC61" w14:textId="77777777" w:rsidR="00625553" w:rsidRDefault="00000000">
            <w:pPr>
              <w:pStyle w:val="Compact"/>
            </w:pPr>
            <w:r>
              <w:t>MAY</w:t>
            </w:r>
          </w:p>
        </w:tc>
        <w:tc>
          <w:tcPr>
            <w:tcW w:w="792" w:type="dxa"/>
          </w:tcPr>
          <w:p w14:paraId="30C87C56" w14:textId="77777777" w:rsidR="00625553" w:rsidRDefault="00000000">
            <w:pPr>
              <w:pStyle w:val="Compact"/>
            </w:pPr>
            <w:r>
              <w:rPr>
                <w:rStyle w:val="VerbatimChar"/>
              </w:rPr>
              <w:t>IA5String</w:t>
            </w:r>
          </w:p>
        </w:tc>
        <w:tc>
          <w:tcPr>
            <w:tcW w:w="3960" w:type="dxa"/>
          </w:tcPr>
          <w:p w14:paraId="1656B5E7" w14:textId="77777777" w:rsidR="00625553"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625553" w14:paraId="7CD9739F" w14:textId="77777777">
        <w:tc>
          <w:tcPr>
            <w:tcW w:w="2376" w:type="dxa"/>
          </w:tcPr>
          <w:p w14:paraId="1BAE0B5B" w14:textId="77777777" w:rsidR="00625553" w:rsidRDefault="00000000">
            <w:pPr>
              <w:pStyle w:val="Compact"/>
            </w:pPr>
            <w:r>
              <w:t>Any other qualifier</w:t>
            </w:r>
          </w:p>
        </w:tc>
        <w:tc>
          <w:tcPr>
            <w:tcW w:w="792" w:type="dxa"/>
          </w:tcPr>
          <w:p w14:paraId="7EF65D19" w14:textId="77777777" w:rsidR="00625553" w:rsidRDefault="00000000">
            <w:pPr>
              <w:pStyle w:val="Compact"/>
            </w:pPr>
            <w:r>
              <w:t>MUST NOT</w:t>
            </w:r>
          </w:p>
        </w:tc>
        <w:tc>
          <w:tcPr>
            <w:tcW w:w="792" w:type="dxa"/>
          </w:tcPr>
          <w:p w14:paraId="4C5E8D61" w14:textId="77777777" w:rsidR="00625553" w:rsidRDefault="00000000">
            <w:pPr>
              <w:pStyle w:val="Compact"/>
            </w:pPr>
            <w:r>
              <w:t>-</w:t>
            </w:r>
          </w:p>
        </w:tc>
        <w:tc>
          <w:tcPr>
            <w:tcW w:w="3960" w:type="dxa"/>
          </w:tcPr>
          <w:p w14:paraId="6262A178" w14:textId="77777777" w:rsidR="00625553" w:rsidRDefault="00000000">
            <w:pPr>
              <w:pStyle w:val="Compact"/>
            </w:pPr>
            <w:r>
              <w:t>-</w:t>
            </w:r>
          </w:p>
        </w:tc>
      </w:tr>
    </w:tbl>
    <w:p w14:paraId="3D35A4B5" w14:textId="77777777" w:rsidR="00625553" w:rsidRDefault="00000000">
      <w:pPr>
        <w:pStyle w:val="Heading5"/>
      </w:pPr>
      <w:bookmarkStart w:id="794" w:name="Xf32e1b175c44d646f52ed6639d47c210fc4db53"/>
      <w:bookmarkEnd w:id="793"/>
      <w:r>
        <w:t>7.1.2.10.6 CA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625553" w14:paraId="0DCAE187" w14:textId="77777777">
        <w:trPr>
          <w:tblHeader/>
        </w:trPr>
        <w:tc>
          <w:tcPr>
            <w:tcW w:w="3168" w:type="dxa"/>
          </w:tcPr>
          <w:p w14:paraId="4DFC76AA" w14:textId="77777777" w:rsidR="00625553" w:rsidRDefault="00000000">
            <w:pPr>
              <w:pStyle w:val="Compact"/>
            </w:pPr>
            <w:r>
              <w:rPr>
                <w:b/>
                <w:bCs/>
              </w:rPr>
              <w:t>Key Purpose</w:t>
            </w:r>
          </w:p>
        </w:tc>
        <w:tc>
          <w:tcPr>
            <w:tcW w:w="3168" w:type="dxa"/>
          </w:tcPr>
          <w:p w14:paraId="69613976" w14:textId="77777777" w:rsidR="00625553" w:rsidRDefault="00000000">
            <w:pPr>
              <w:pStyle w:val="Compact"/>
            </w:pPr>
            <w:r>
              <w:rPr>
                <w:b/>
                <w:bCs/>
              </w:rPr>
              <w:t>OID</w:t>
            </w:r>
          </w:p>
        </w:tc>
        <w:tc>
          <w:tcPr>
            <w:tcW w:w="1584" w:type="dxa"/>
          </w:tcPr>
          <w:p w14:paraId="51E65EAD" w14:textId="77777777" w:rsidR="00625553" w:rsidRDefault="00000000">
            <w:pPr>
              <w:pStyle w:val="Compact"/>
            </w:pPr>
            <w:r>
              <w:rPr>
                <w:b/>
                <w:bCs/>
              </w:rPr>
              <w:t>Presence</w:t>
            </w:r>
          </w:p>
        </w:tc>
      </w:tr>
      <w:tr w:rsidR="00625553" w14:paraId="1A9D0068" w14:textId="77777777">
        <w:tc>
          <w:tcPr>
            <w:tcW w:w="3168" w:type="dxa"/>
          </w:tcPr>
          <w:p w14:paraId="3B3AA0E1"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3168" w:type="dxa"/>
          </w:tcPr>
          <w:p w14:paraId="533AB15A" w14:textId="77777777" w:rsidR="00625553" w:rsidRDefault="00000000">
            <w:pPr>
              <w:pStyle w:val="Compact"/>
            </w:pPr>
            <w:r>
              <w:t>1.3.6.1.5.5.7.3.1</w:t>
            </w:r>
          </w:p>
        </w:tc>
        <w:tc>
          <w:tcPr>
            <w:tcW w:w="1584" w:type="dxa"/>
          </w:tcPr>
          <w:p w14:paraId="0DB2ACD4" w14:textId="77777777" w:rsidR="00625553" w:rsidRDefault="00000000">
            <w:pPr>
              <w:pStyle w:val="Compact"/>
            </w:pPr>
            <w:r>
              <w:t>MUST</w:t>
            </w:r>
          </w:p>
        </w:tc>
      </w:tr>
      <w:tr w:rsidR="00625553" w14:paraId="3D7C5F50" w14:textId="77777777">
        <w:tc>
          <w:tcPr>
            <w:tcW w:w="3168" w:type="dxa"/>
          </w:tcPr>
          <w:p w14:paraId="142562E3"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3168" w:type="dxa"/>
          </w:tcPr>
          <w:p w14:paraId="794F4E6A" w14:textId="77777777" w:rsidR="00625553" w:rsidRDefault="00000000">
            <w:pPr>
              <w:pStyle w:val="Compact"/>
            </w:pPr>
            <w:r>
              <w:t>1.3.6.1.5.5.7.3.2</w:t>
            </w:r>
          </w:p>
        </w:tc>
        <w:tc>
          <w:tcPr>
            <w:tcW w:w="1584" w:type="dxa"/>
          </w:tcPr>
          <w:p w14:paraId="7280424C" w14:textId="77777777" w:rsidR="00625553" w:rsidRDefault="00000000">
            <w:pPr>
              <w:pStyle w:val="Compact"/>
            </w:pPr>
            <w:r>
              <w:t>MAY</w:t>
            </w:r>
          </w:p>
        </w:tc>
      </w:tr>
      <w:tr w:rsidR="00625553" w14:paraId="0678B919" w14:textId="77777777">
        <w:tc>
          <w:tcPr>
            <w:tcW w:w="3168" w:type="dxa"/>
          </w:tcPr>
          <w:p w14:paraId="676143B8"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3168" w:type="dxa"/>
          </w:tcPr>
          <w:p w14:paraId="196FEADF" w14:textId="77777777" w:rsidR="00625553" w:rsidRDefault="00000000">
            <w:pPr>
              <w:pStyle w:val="Compact"/>
            </w:pPr>
            <w:r>
              <w:t>1.3.6.1.5.5.7.3.3</w:t>
            </w:r>
          </w:p>
        </w:tc>
        <w:tc>
          <w:tcPr>
            <w:tcW w:w="1584" w:type="dxa"/>
          </w:tcPr>
          <w:p w14:paraId="75923E9B" w14:textId="77777777" w:rsidR="00625553" w:rsidRDefault="00000000">
            <w:pPr>
              <w:pStyle w:val="Compact"/>
            </w:pPr>
            <w:r>
              <w:t>MUST NOT</w:t>
            </w:r>
          </w:p>
        </w:tc>
      </w:tr>
      <w:tr w:rsidR="00625553" w14:paraId="080AE51F" w14:textId="77777777">
        <w:tc>
          <w:tcPr>
            <w:tcW w:w="3168" w:type="dxa"/>
          </w:tcPr>
          <w:p w14:paraId="6061A010"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3168" w:type="dxa"/>
          </w:tcPr>
          <w:p w14:paraId="1C46778E" w14:textId="77777777" w:rsidR="00625553" w:rsidRDefault="00000000">
            <w:pPr>
              <w:pStyle w:val="Compact"/>
            </w:pPr>
            <w:r>
              <w:t>1.3.6.1.5.5.7.3.4</w:t>
            </w:r>
          </w:p>
        </w:tc>
        <w:tc>
          <w:tcPr>
            <w:tcW w:w="1584" w:type="dxa"/>
          </w:tcPr>
          <w:p w14:paraId="56655215" w14:textId="77777777" w:rsidR="00625553" w:rsidRDefault="00000000">
            <w:pPr>
              <w:pStyle w:val="Compact"/>
            </w:pPr>
            <w:r>
              <w:t>MUST NOT</w:t>
            </w:r>
          </w:p>
        </w:tc>
      </w:tr>
      <w:tr w:rsidR="00625553" w14:paraId="410880D4" w14:textId="77777777">
        <w:tc>
          <w:tcPr>
            <w:tcW w:w="3168" w:type="dxa"/>
          </w:tcPr>
          <w:p w14:paraId="2504828C"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3168" w:type="dxa"/>
          </w:tcPr>
          <w:p w14:paraId="3910F5BF" w14:textId="77777777" w:rsidR="00625553" w:rsidRDefault="00000000">
            <w:pPr>
              <w:pStyle w:val="Compact"/>
            </w:pPr>
            <w:r>
              <w:t>1.3.6.1.5.5.7.3.8</w:t>
            </w:r>
          </w:p>
        </w:tc>
        <w:tc>
          <w:tcPr>
            <w:tcW w:w="1584" w:type="dxa"/>
          </w:tcPr>
          <w:p w14:paraId="5AB085C3" w14:textId="77777777" w:rsidR="00625553" w:rsidRDefault="00000000">
            <w:pPr>
              <w:pStyle w:val="Compact"/>
            </w:pPr>
            <w:r>
              <w:t>MUST NOT</w:t>
            </w:r>
          </w:p>
        </w:tc>
      </w:tr>
      <w:tr w:rsidR="00625553" w14:paraId="4775B41C" w14:textId="77777777">
        <w:tc>
          <w:tcPr>
            <w:tcW w:w="3168" w:type="dxa"/>
          </w:tcPr>
          <w:p w14:paraId="7E430992" w14:textId="77777777" w:rsidR="00625553"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6CD32DF5" w14:textId="77777777" w:rsidR="00625553" w:rsidRDefault="00000000">
            <w:pPr>
              <w:pStyle w:val="Compact"/>
            </w:pPr>
            <w:r>
              <w:t>1.3.6.1.5.5.7.3.9</w:t>
            </w:r>
          </w:p>
        </w:tc>
        <w:tc>
          <w:tcPr>
            <w:tcW w:w="1584" w:type="dxa"/>
          </w:tcPr>
          <w:p w14:paraId="7C96FD05" w14:textId="77777777" w:rsidR="00625553" w:rsidRDefault="00000000">
            <w:pPr>
              <w:pStyle w:val="Compact"/>
            </w:pPr>
            <w:r>
              <w:t>MUST NOT</w:t>
            </w:r>
          </w:p>
        </w:tc>
      </w:tr>
      <w:tr w:rsidR="00625553" w14:paraId="41CD2198" w14:textId="77777777">
        <w:tc>
          <w:tcPr>
            <w:tcW w:w="3168" w:type="dxa"/>
          </w:tcPr>
          <w:p w14:paraId="098B636D" w14:textId="77777777" w:rsidR="00625553" w:rsidRDefault="00000000">
            <w:pPr>
              <w:pStyle w:val="Compact"/>
            </w:pPr>
            <w:proofErr w:type="spellStart"/>
            <w:r>
              <w:rPr>
                <w:rStyle w:val="VerbatimChar"/>
              </w:rPr>
              <w:t>anyExtendedKeyUsage</w:t>
            </w:r>
            <w:proofErr w:type="spellEnd"/>
          </w:p>
        </w:tc>
        <w:tc>
          <w:tcPr>
            <w:tcW w:w="3168" w:type="dxa"/>
          </w:tcPr>
          <w:p w14:paraId="43720A7D" w14:textId="77777777" w:rsidR="00625553" w:rsidRDefault="00000000">
            <w:pPr>
              <w:pStyle w:val="Compact"/>
            </w:pPr>
            <w:r>
              <w:t>2.5.29.37.0</w:t>
            </w:r>
          </w:p>
        </w:tc>
        <w:tc>
          <w:tcPr>
            <w:tcW w:w="1584" w:type="dxa"/>
          </w:tcPr>
          <w:p w14:paraId="0909389A" w14:textId="77777777" w:rsidR="00625553" w:rsidRDefault="00000000">
            <w:pPr>
              <w:pStyle w:val="Compact"/>
            </w:pPr>
            <w:r>
              <w:t>MUST NOT</w:t>
            </w:r>
          </w:p>
        </w:tc>
      </w:tr>
      <w:tr w:rsidR="00625553" w14:paraId="642D8F63" w14:textId="77777777">
        <w:tc>
          <w:tcPr>
            <w:tcW w:w="3168" w:type="dxa"/>
          </w:tcPr>
          <w:p w14:paraId="758EA027" w14:textId="77777777" w:rsidR="00625553" w:rsidRDefault="00000000">
            <w:pPr>
              <w:pStyle w:val="Compact"/>
            </w:pPr>
            <w:proofErr w:type="spellStart"/>
            <w:r>
              <w:t>Precertificate</w:t>
            </w:r>
            <w:proofErr w:type="spellEnd"/>
            <w:r>
              <w:t xml:space="preserve"> Signing Certificate</w:t>
            </w:r>
          </w:p>
        </w:tc>
        <w:tc>
          <w:tcPr>
            <w:tcW w:w="3168" w:type="dxa"/>
          </w:tcPr>
          <w:p w14:paraId="7BA2F37F" w14:textId="77777777" w:rsidR="00625553" w:rsidRDefault="00000000">
            <w:pPr>
              <w:pStyle w:val="Compact"/>
            </w:pPr>
            <w:r>
              <w:t>1.3.6.1.4.1.11129.2.4.4</w:t>
            </w:r>
          </w:p>
        </w:tc>
        <w:tc>
          <w:tcPr>
            <w:tcW w:w="1584" w:type="dxa"/>
          </w:tcPr>
          <w:p w14:paraId="35644EBE" w14:textId="77777777" w:rsidR="00625553" w:rsidRDefault="00000000">
            <w:pPr>
              <w:pStyle w:val="Compact"/>
            </w:pPr>
            <w:r>
              <w:t>MUST NOT</w:t>
            </w:r>
          </w:p>
        </w:tc>
      </w:tr>
      <w:tr w:rsidR="00625553" w14:paraId="3D0E0CAA" w14:textId="77777777">
        <w:tc>
          <w:tcPr>
            <w:tcW w:w="3168" w:type="dxa"/>
          </w:tcPr>
          <w:p w14:paraId="42E2A3EE" w14:textId="77777777" w:rsidR="00625553" w:rsidRDefault="00000000">
            <w:pPr>
              <w:pStyle w:val="Compact"/>
            </w:pPr>
            <w:r>
              <w:lastRenderedPageBreak/>
              <w:t>Any other value</w:t>
            </w:r>
          </w:p>
        </w:tc>
        <w:tc>
          <w:tcPr>
            <w:tcW w:w="3168" w:type="dxa"/>
          </w:tcPr>
          <w:p w14:paraId="0BB7A892" w14:textId="77777777" w:rsidR="00625553" w:rsidRDefault="00000000">
            <w:pPr>
              <w:pStyle w:val="Compact"/>
            </w:pPr>
            <w:r>
              <w:t>-</w:t>
            </w:r>
          </w:p>
        </w:tc>
        <w:tc>
          <w:tcPr>
            <w:tcW w:w="1584" w:type="dxa"/>
          </w:tcPr>
          <w:p w14:paraId="1FCAAAFA" w14:textId="77777777" w:rsidR="00625553" w:rsidRDefault="00000000">
            <w:pPr>
              <w:pStyle w:val="Compact"/>
            </w:pPr>
            <w:r>
              <w:t>NOT RECOMMENDED</w:t>
            </w:r>
          </w:p>
        </w:tc>
      </w:tr>
    </w:tbl>
    <w:p w14:paraId="5F08B969" w14:textId="77777777" w:rsidR="00625553" w:rsidRDefault="00000000">
      <w:pPr>
        <w:pStyle w:val="Heading5"/>
      </w:pPr>
      <w:bookmarkStart w:id="795" w:name="Xae231f62ef12988e6f84e018baa52c377099052"/>
      <w:bookmarkEnd w:id="794"/>
      <w:r>
        <w:t>7.1.2.10.7 CA Certificate Key Usage</w:t>
      </w:r>
    </w:p>
    <w:tbl>
      <w:tblPr>
        <w:tblStyle w:val="Table"/>
        <w:tblW w:w="0" w:type="auto"/>
        <w:tblLook w:val="0020" w:firstRow="1" w:lastRow="0" w:firstColumn="0" w:lastColumn="0" w:noHBand="0" w:noVBand="0"/>
      </w:tblPr>
      <w:tblGrid>
        <w:gridCol w:w="2328"/>
        <w:gridCol w:w="1240"/>
        <w:gridCol w:w="1160"/>
      </w:tblGrid>
      <w:tr w:rsidR="00625553" w14:paraId="31006EF3" w14:textId="77777777">
        <w:trPr>
          <w:tblHeader/>
        </w:trPr>
        <w:tc>
          <w:tcPr>
            <w:tcW w:w="0" w:type="auto"/>
          </w:tcPr>
          <w:p w14:paraId="6CBDE14F" w14:textId="77777777" w:rsidR="00625553" w:rsidRDefault="00000000">
            <w:pPr>
              <w:pStyle w:val="Compact"/>
            </w:pPr>
            <w:r>
              <w:rPr>
                <w:b/>
                <w:bCs/>
              </w:rPr>
              <w:t>Key Usage</w:t>
            </w:r>
          </w:p>
        </w:tc>
        <w:tc>
          <w:tcPr>
            <w:tcW w:w="0" w:type="auto"/>
          </w:tcPr>
          <w:p w14:paraId="4B7990AE" w14:textId="77777777" w:rsidR="00625553" w:rsidRDefault="00000000">
            <w:pPr>
              <w:pStyle w:val="Compact"/>
            </w:pPr>
            <w:r>
              <w:rPr>
                <w:b/>
                <w:bCs/>
              </w:rPr>
              <w:t>Permitted</w:t>
            </w:r>
          </w:p>
        </w:tc>
        <w:tc>
          <w:tcPr>
            <w:tcW w:w="0" w:type="auto"/>
          </w:tcPr>
          <w:p w14:paraId="11B03C27" w14:textId="77777777" w:rsidR="00625553" w:rsidRDefault="00000000">
            <w:pPr>
              <w:pStyle w:val="Compact"/>
            </w:pPr>
            <w:r>
              <w:rPr>
                <w:b/>
                <w:bCs/>
              </w:rPr>
              <w:t>Required</w:t>
            </w:r>
          </w:p>
        </w:tc>
      </w:tr>
      <w:tr w:rsidR="00625553" w14:paraId="1164E32A" w14:textId="77777777">
        <w:tc>
          <w:tcPr>
            <w:tcW w:w="0" w:type="auto"/>
          </w:tcPr>
          <w:p w14:paraId="78AD1E64" w14:textId="77777777" w:rsidR="00625553" w:rsidRDefault="00000000">
            <w:pPr>
              <w:pStyle w:val="Compact"/>
            </w:pPr>
            <w:proofErr w:type="spellStart"/>
            <w:r>
              <w:rPr>
                <w:rStyle w:val="VerbatimChar"/>
              </w:rPr>
              <w:t>digitalSignature</w:t>
            </w:r>
            <w:proofErr w:type="spellEnd"/>
          </w:p>
        </w:tc>
        <w:tc>
          <w:tcPr>
            <w:tcW w:w="0" w:type="auto"/>
          </w:tcPr>
          <w:p w14:paraId="2473D26C" w14:textId="77777777" w:rsidR="00625553" w:rsidRDefault="00000000">
            <w:pPr>
              <w:pStyle w:val="Compact"/>
            </w:pPr>
            <w:r>
              <w:t>Y</w:t>
            </w:r>
          </w:p>
        </w:tc>
        <w:tc>
          <w:tcPr>
            <w:tcW w:w="0" w:type="auto"/>
          </w:tcPr>
          <w:p w14:paraId="0A5C48E3" w14:textId="77777777" w:rsidR="00625553" w:rsidRDefault="00000000">
            <w:pPr>
              <w:pStyle w:val="Compact"/>
            </w:pPr>
            <w:r>
              <w:t>N</w:t>
            </w:r>
            <w:r>
              <w:rPr>
                <w:rStyle w:val="FootnoteReference"/>
              </w:rPr>
              <w:footnoteReference w:id="15"/>
            </w:r>
          </w:p>
        </w:tc>
      </w:tr>
      <w:tr w:rsidR="00625553" w14:paraId="156D4652" w14:textId="77777777">
        <w:tc>
          <w:tcPr>
            <w:tcW w:w="0" w:type="auto"/>
          </w:tcPr>
          <w:p w14:paraId="666B8CA9" w14:textId="77777777" w:rsidR="00625553" w:rsidRDefault="00000000">
            <w:pPr>
              <w:pStyle w:val="Compact"/>
            </w:pPr>
            <w:proofErr w:type="spellStart"/>
            <w:r>
              <w:rPr>
                <w:rStyle w:val="VerbatimChar"/>
              </w:rPr>
              <w:t>nonRepudiation</w:t>
            </w:r>
            <w:proofErr w:type="spellEnd"/>
          </w:p>
        </w:tc>
        <w:tc>
          <w:tcPr>
            <w:tcW w:w="0" w:type="auto"/>
          </w:tcPr>
          <w:p w14:paraId="47001765" w14:textId="77777777" w:rsidR="00625553" w:rsidRDefault="00000000">
            <w:pPr>
              <w:pStyle w:val="Compact"/>
            </w:pPr>
            <w:r>
              <w:t>N</w:t>
            </w:r>
          </w:p>
        </w:tc>
        <w:tc>
          <w:tcPr>
            <w:tcW w:w="0" w:type="auto"/>
          </w:tcPr>
          <w:p w14:paraId="698E5C06" w14:textId="77777777" w:rsidR="00625553" w:rsidRDefault="00000000">
            <w:pPr>
              <w:pStyle w:val="Compact"/>
            </w:pPr>
            <w:r>
              <w:t>–</w:t>
            </w:r>
          </w:p>
        </w:tc>
      </w:tr>
      <w:tr w:rsidR="00625553" w14:paraId="1CD28C4D" w14:textId="77777777">
        <w:tc>
          <w:tcPr>
            <w:tcW w:w="0" w:type="auto"/>
          </w:tcPr>
          <w:p w14:paraId="1C2F8019" w14:textId="77777777" w:rsidR="00625553" w:rsidRDefault="00000000">
            <w:pPr>
              <w:pStyle w:val="Compact"/>
            </w:pPr>
            <w:proofErr w:type="spellStart"/>
            <w:r>
              <w:rPr>
                <w:rStyle w:val="VerbatimChar"/>
              </w:rPr>
              <w:t>keyEncipherment</w:t>
            </w:r>
            <w:proofErr w:type="spellEnd"/>
          </w:p>
        </w:tc>
        <w:tc>
          <w:tcPr>
            <w:tcW w:w="0" w:type="auto"/>
          </w:tcPr>
          <w:p w14:paraId="6551FD6C" w14:textId="77777777" w:rsidR="00625553" w:rsidRDefault="00000000">
            <w:pPr>
              <w:pStyle w:val="Compact"/>
            </w:pPr>
            <w:r>
              <w:t>N</w:t>
            </w:r>
          </w:p>
        </w:tc>
        <w:tc>
          <w:tcPr>
            <w:tcW w:w="0" w:type="auto"/>
          </w:tcPr>
          <w:p w14:paraId="1573F6DF" w14:textId="77777777" w:rsidR="00625553" w:rsidRDefault="00000000">
            <w:pPr>
              <w:pStyle w:val="Compact"/>
            </w:pPr>
            <w:r>
              <w:t>–</w:t>
            </w:r>
          </w:p>
        </w:tc>
      </w:tr>
      <w:tr w:rsidR="00625553" w14:paraId="54F3BE9B" w14:textId="77777777">
        <w:tc>
          <w:tcPr>
            <w:tcW w:w="0" w:type="auto"/>
          </w:tcPr>
          <w:p w14:paraId="545D1DCB" w14:textId="77777777" w:rsidR="00625553" w:rsidRDefault="00000000">
            <w:pPr>
              <w:pStyle w:val="Compact"/>
            </w:pPr>
            <w:proofErr w:type="spellStart"/>
            <w:r>
              <w:rPr>
                <w:rStyle w:val="VerbatimChar"/>
              </w:rPr>
              <w:t>dataEncipherment</w:t>
            </w:r>
            <w:proofErr w:type="spellEnd"/>
          </w:p>
        </w:tc>
        <w:tc>
          <w:tcPr>
            <w:tcW w:w="0" w:type="auto"/>
          </w:tcPr>
          <w:p w14:paraId="134CDAF4" w14:textId="77777777" w:rsidR="00625553" w:rsidRDefault="00000000">
            <w:pPr>
              <w:pStyle w:val="Compact"/>
            </w:pPr>
            <w:r>
              <w:t>N</w:t>
            </w:r>
          </w:p>
        </w:tc>
        <w:tc>
          <w:tcPr>
            <w:tcW w:w="0" w:type="auto"/>
          </w:tcPr>
          <w:p w14:paraId="06786CD4" w14:textId="77777777" w:rsidR="00625553" w:rsidRDefault="00000000">
            <w:pPr>
              <w:pStyle w:val="Compact"/>
            </w:pPr>
            <w:r>
              <w:t>–</w:t>
            </w:r>
          </w:p>
        </w:tc>
      </w:tr>
      <w:tr w:rsidR="00625553" w14:paraId="267AEE62" w14:textId="77777777">
        <w:tc>
          <w:tcPr>
            <w:tcW w:w="0" w:type="auto"/>
          </w:tcPr>
          <w:p w14:paraId="25E425FD" w14:textId="77777777" w:rsidR="00625553" w:rsidRDefault="00000000">
            <w:pPr>
              <w:pStyle w:val="Compact"/>
            </w:pPr>
            <w:proofErr w:type="spellStart"/>
            <w:r>
              <w:rPr>
                <w:rStyle w:val="VerbatimChar"/>
              </w:rPr>
              <w:t>keyAgreement</w:t>
            </w:r>
            <w:proofErr w:type="spellEnd"/>
          </w:p>
        </w:tc>
        <w:tc>
          <w:tcPr>
            <w:tcW w:w="0" w:type="auto"/>
          </w:tcPr>
          <w:p w14:paraId="3C92210B" w14:textId="77777777" w:rsidR="00625553" w:rsidRDefault="00000000">
            <w:pPr>
              <w:pStyle w:val="Compact"/>
            </w:pPr>
            <w:r>
              <w:t>N</w:t>
            </w:r>
          </w:p>
        </w:tc>
        <w:tc>
          <w:tcPr>
            <w:tcW w:w="0" w:type="auto"/>
          </w:tcPr>
          <w:p w14:paraId="4D0A7D6F" w14:textId="77777777" w:rsidR="00625553" w:rsidRDefault="00000000">
            <w:pPr>
              <w:pStyle w:val="Compact"/>
            </w:pPr>
            <w:r>
              <w:t>–</w:t>
            </w:r>
          </w:p>
        </w:tc>
      </w:tr>
      <w:tr w:rsidR="00625553" w14:paraId="5664C65F" w14:textId="77777777">
        <w:tc>
          <w:tcPr>
            <w:tcW w:w="0" w:type="auto"/>
          </w:tcPr>
          <w:p w14:paraId="5517DE06" w14:textId="77777777" w:rsidR="00625553" w:rsidRDefault="00000000">
            <w:pPr>
              <w:pStyle w:val="Compact"/>
            </w:pPr>
            <w:proofErr w:type="spellStart"/>
            <w:r>
              <w:rPr>
                <w:rStyle w:val="VerbatimChar"/>
              </w:rPr>
              <w:t>keyCertSign</w:t>
            </w:r>
            <w:proofErr w:type="spellEnd"/>
          </w:p>
        </w:tc>
        <w:tc>
          <w:tcPr>
            <w:tcW w:w="0" w:type="auto"/>
          </w:tcPr>
          <w:p w14:paraId="0FAD5D68" w14:textId="77777777" w:rsidR="00625553" w:rsidRDefault="00000000">
            <w:pPr>
              <w:pStyle w:val="Compact"/>
            </w:pPr>
            <w:r>
              <w:t>Y</w:t>
            </w:r>
          </w:p>
        </w:tc>
        <w:tc>
          <w:tcPr>
            <w:tcW w:w="0" w:type="auto"/>
          </w:tcPr>
          <w:p w14:paraId="08E50E5D" w14:textId="77777777" w:rsidR="00625553" w:rsidRDefault="00000000">
            <w:pPr>
              <w:pStyle w:val="Compact"/>
            </w:pPr>
            <w:r>
              <w:t>Y</w:t>
            </w:r>
          </w:p>
        </w:tc>
      </w:tr>
      <w:tr w:rsidR="00625553" w14:paraId="48ECBD0C" w14:textId="77777777">
        <w:tc>
          <w:tcPr>
            <w:tcW w:w="0" w:type="auto"/>
          </w:tcPr>
          <w:p w14:paraId="731B1A60" w14:textId="77777777" w:rsidR="00625553" w:rsidRDefault="00000000">
            <w:pPr>
              <w:pStyle w:val="Compact"/>
            </w:pPr>
            <w:proofErr w:type="spellStart"/>
            <w:r>
              <w:rPr>
                <w:rStyle w:val="VerbatimChar"/>
              </w:rPr>
              <w:t>cRLSign</w:t>
            </w:r>
            <w:proofErr w:type="spellEnd"/>
          </w:p>
        </w:tc>
        <w:tc>
          <w:tcPr>
            <w:tcW w:w="0" w:type="auto"/>
          </w:tcPr>
          <w:p w14:paraId="71CFDC58" w14:textId="77777777" w:rsidR="00625553" w:rsidRDefault="00000000">
            <w:pPr>
              <w:pStyle w:val="Compact"/>
            </w:pPr>
            <w:r>
              <w:t>Y</w:t>
            </w:r>
          </w:p>
        </w:tc>
        <w:tc>
          <w:tcPr>
            <w:tcW w:w="0" w:type="auto"/>
          </w:tcPr>
          <w:p w14:paraId="4E450564" w14:textId="77777777" w:rsidR="00625553" w:rsidRDefault="00000000">
            <w:pPr>
              <w:pStyle w:val="Compact"/>
            </w:pPr>
            <w:r>
              <w:t>Y</w:t>
            </w:r>
          </w:p>
        </w:tc>
      </w:tr>
      <w:tr w:rsidR="00625553" w14:paraId="7320BD8C" w14:textId="77777777">
        <w:tc>
          <w:tcPr>
            <w:tcW w:w="0" w:type="auto"/>
          </w:tcPr>
          <w:p w14:paraId="3D1D4888" w14:textId="77777777" w:rsidR="00625553" w:rsidRDefault="00000000">
            <w:pPr>
              <w:pStyle w:val="Compact"/>
            </w:pPr>
            <w:proofErr w:type="spellStart"/>
            <w:r>
              <w:rPr>
                <w:rStyle w:val="VerbatimChar"/>
              </w:rPr>
              <w:t>encipherOnly</w:t>
            </w:r>
            <w:proofErr w:type="spellEnd"/>
          </w:p>
        </w:tc>
        <w:tc>
          <w:tcPr>
            <w:tcW w:w="0" w:type="auto"/>
          </w:tcPr>
          <w:p w14:paraId="277454B6" w14:textId="77777777" w:rsidR="00625553" w:rsidRDefault="00000000">
            <w:pPr>
              <w:pStyle w:val="Compact"/>
            </w:pPr>
            <w:r>
              <w:t>N</w:t>
            </w:r>
          </w:p>
        </w:tc>
        <w:tc>
          <w:tcPr>
            <w:tcW w:w="0" w:type="auto"/>
          </w:tcPr>
          <w:p w14:paraId="34E292A6" w14:textId="77777777" w:rsidR="00625553" w:rsidRDefault="00000000">
            <w:pPr>
              <w:pStyle w:val="Compact"/>
            </w:pPr>
            <w:r>
              <w:t>–</w:t>
            </w:r>
          </w:p>
        </w:tc>
      </w:tr>
      <w:tr w:rsidR="00625553" w14:paraId="71621F36" w14:textId="77777777">
        <w:tc>
          <w:tcPr>
            <w:tcW w:w="0" w:type="auto"/>
          </w:tcPr>
          <w:p w14:paraId="4A149C7E" w14:textId="77777777" w:rsidR="00625553" w:rsidRDefault="00000000">
            <w:pPr>
              <w:pStyle w:val="Compact"/>
            </w:pPr>
            <w:proofErr w:type="spellStart"/>
            <w:r>
              <w:rPr>
                <w:rStyle w:val="VerbatimChar"/>
              </w:rPr>
              <w:t>decipherOnly</w:t>
            </w:r>
            <w:proofErr w:type="spellEnd"/>
          </w:p>
        </w:tc>
        <w:tc>
          <w:tcPr>
            <w:tcW w:w="0" w:type="auto"/>
          </w:tcPr>
          <w:p w14:paraId="13C478B3" w14:textId="77777777" w:rsidR="00625553" w:rsidRDefault="00000000">
            <w:pPr>
              <w:pStyle w:val="Compact"/>
            </w:pPr>
            <w:r>
              <w:t>N</w:t>
            </w:r>
          </w:p>
        </w:tc>
        <w:tc>
          <w:tcPr>
            <w:tcW w:w="0" w:type="auto"/>
          </w:tcPr>
          <w:p w14:paraId="73572638" w14:textId="77777777" w:rsidR="00625553" w:rsidRDefault="00000000">
            <w:pPr>
              <w:pStyle w:val="Compact"/>
            </w:pPr>
            <w:r>
              <w:t>–</w:t>
            </w:r>
          </w:p>
        </w:tc>
      </w:tr>
    </w:tbl>
    <w:p w14:paraId="5C5457F9" w14:textId="77777777" w:rsidR="00625553" w:rsidRDefault="00000000">
      <w:pPr>
        <w:pStyle w:val="Heading5"/>
      </w:pPr>
      <w:bookmarkStart w:id="796" w:name="X76ec6846db7815b141f8e97321a587335ac308c"/>
      <w:bookmarkEnd w:id="795"/>
      <w:r>
        <w:t>7.1.2.10.8 CA Certificate Name Constraints</w:t>
      </w:r>
    </w:p>
    <w:p w14:paraId="2ABFC0F4" w14:textId="77777777" w:rsidR="00625553"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195A0DC9" w14:textId="77777777" w:rsidR="00625553" w:rsidRDefault="00000000">
      <w:pPr>
        <w:pStyle w:val="TableCaption"/>
      </w:pPr>
      <w:proofErr w:type="spellStart"/>
      <w:r>
        <w:rPr>
          <w:rStyle w:val="VerbatimChar"/>
        </w:rPr>
        <w:t>nameConstraints</w:t>
      </w:r>
      <w:proofErr w:type="spellEnd"/>
      <w:r>
        <w:t xml:space="preserve"> requirements</w:t>
      </w:r>
    </w:p>
    <w:tbl>
      <w:tblPr>
        <w:tblStyle w:val="Table"/>
        <w:tblW w:w="5000" w:type="pct"/>
        <w:tblLayout w:type="fixed"/>
        <w:tblLook w:val="0020" w:firstRow="1" w:lastRow="0" w:firstColumn="0" w:lastColumn="0" w:noHBand="0" w:noVBand="0"/>
      </w:tblPr>
      <w:tblGrid>
        <w:gridCol w:w="2808"/>
        <w:gridCol w:w="6552"/>
      </w:tblGrid>
      <w:tr w:rsidR="00625553" w14:paraId="1E552A58" w14:textId="77777777">
        <w:trPr>
          <w:tblHeader/>
        </w:trPr>
        <w:tc>
          <w:tcPr>
            <w:tcW w:w="2376" w:type="dxa"/>
          </w:tcPr>
          <w:p w14:paraId="2ECF93E3" w14:textId="77777777" w:rsidR="00625553" w:rsidRDefault="00000000">
            <w:pPr>
              <w:pStyle w:val="Compact"/>
            </w:pPr>
            <w:r>
              <w:rPr>
                <w:b/>
                <w:bCs/>
              </w:rPr>
              <w:t>Field</w:t>
            </w:r>
          </w:p>
        </w:tc>
        <w:tc>
          <w:tcPr>
            <w:tcW w:w="5544" w:type="dxa"/>
          </w:tcPr>
          <w:p w14:paraId="6C694A52" w14:textId="77777777" w:rsidR="00625553" w:rsidRDefault="00000000">
            <w:pPr>
              <w:pStyle w:val="Compact"/>
            </w:pPr>
            <w:r>
              <w:rPr>
                <w:b/>
                <w:bCs/>
              </w:rPr>
              <w:t>Description</w:t>
            </w:r>
          </w:p>
        </w:tc>
      </w:tr>
      <w:tr w:rsidR="00625553" w14:paraId="48470CFE" w14:textId="77777777">
        <w:tc>
          <w:tcPr>
            <w:tcW w:w="2376" w:type="dxa"/>
          </w:tcPr>
          <w:p w14:paraId="444643DE" w14:textId="77777777" w:rsidR="00625553" w:rsidRDefault="00000000">
            <w:pPr>
              <w:pStyle w:val="Compact"/>
            </w:pPr>
            <w:proofErr w:type="spellStart"/>
            <w:r>
              <w:rPr>
                <w:rStyle w:val="VerbatimChar"/>
              </w:rPr>
              <w:t>permittedSubtrees</w:t>
            </w:r>
            <w:proofErr w:type="spellEnd"/>
          </w:p>
        </w:tc>
        <w:tc>
          <w:tcPr>
            <w:tcW w:w="5544" w:type="dxa"/>
          </w:tcPr>
          <w:p w14:paraId="56A66394" w14:textId="77777777" w:rsidR="00625553" w:rsidRDefault="00625553">
            <w:pPr>
              <w:pStyle w:val="Compact"/>
            </w:pPr>
          </w:p>
        </w:tc>
      </w:tr>
      <w:tr w:rsidR="00625553" w14:paraId="4D76738F" w14:textId="77777777">
        <w:tc>
          <w:tcPr>
            <w:tcW w:w="2376" w:type="dxa"/>
          </w:tcPr>
          <w:p w14:paraId="68CA3926" w14:textId="77777777" w:rsidR="00625553" w:rsidRDefault="00000000">
            <w:pPr>
              <w:pStyle w:val="Compact"/>
            </w:pPr>
            <w:r>
              <w:t>  </w:t>
            </w:r>
            <w:proofErr w:type="spellStart"/>
            <w:r>
              <w:rPr>
                <w:rStyle w:val="VerbatimChar"/>
              </w:rPr>
              <w:t>GeneralSubtree</w:t>
            </w:r>
            <w:proofErr w:type="spellEnd"/>
          </w:p>
        </w:tc>
        <w:tc>
          <w:tcPr>
            <w:tcW w:w="5544" w:type="dxa"/>
          </w:tcPr>
          <w:p w14:paraId="30FF4E95" w14:textId="77777777" w:rsidR="00625553"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625553" w14:paraId="03B6F30B" w14:textId="77777777">
        <w:tc>
          <w:tcPr>
            <w:tcW w:w="2376" w:type="dxa"/>
          </w:tcPr>
          <w:p w14:paraId="543C0F16" w14:textId="77777777" w:rsidR="00625553" w:rsidRDefault="00000000">
            <w:pPr>
              <w:pStyle w:val="Compact"/>
            </w:pPr>
            <w:r>
              <w:t>    </w:t>
            </w:r>
            <w:r>
              <w:rPr>
                <w:rStyle w:val="VerbatimChar"/>
              </w:rPr>
              <w:t>base</w:t>
            </w:r>
          </w:p>
        </w:tc>
        <w:tc>
          <w:tcPr>
            <w:tcW w:w="5544" w:type="dxa"/>
          </w:tcPr>
          <w:p w14:paraId="1F1BAC8A" w14:textId="77777777" w:rsidR="00625553" w:rsidRDefault="00000000">
            <w:pPr>
              <w:pStyle w:val="Compact"/>
            </w:pPr>
            <w:r>
              <w:t>See following table.</w:t>
            </w:r>
          </w:p>
        </w:tc>
      </w:tr>
      <w:tr w:rsidR="00625553" w14:paraId="6CB709A3" w14:textId="77777777">
        <w:tc>
          <w:tcPr>
            <w:tcW w:w="2376" w:type="dxa"/>
          </w:tcPr>
          <w:p w14:paraId="1C96965C" w14:textId="77777777" w:rsidR="00625553" w:rsidRDefault="00000000">
            <w:pPr>
              <w:pStyle w:val="Compact"/>
            </w:pPr>
            <w:r>
              <w:t>    </w:t>
            </w:r>
            <w:r>
              <w:rPr>
                <w:rStyle w:val="VerbatimChar"/>
              </w:rPr>
              <w:t>minimum</w:t>
            </w:r>
          </w:p>
        </w:tc>
        <w:tc>
          <w:tcPr>
            <w:tcW w:w="5544" w:type="dxa"/>
          </w:tcPr>
          <w:p w14:paraId="58130516" w14:textId="77777777" w:rsidR="00625553" w:rsidRDefault="00000000">
            <w:pPr>
              <w:pStyle w:val="Compact"/>
            </w:pPr>
            <w:r>
              <w:t>MUST NOT be present.</w:t>
            </w:r>
          </w:p>
        </w:tc>
      </w:tr>
      <w:tr w:rsidR="00625553" w14:paraId="0FFAF887" w14:textId="77777777">
        <w:tc>
          <w:tcPr>
            <w:tcW w:w="2376" w:type="dxa"/>
          </w:tcPr>
          <w:p w14:paraId="44F99A97" w14:textId="77777777" w:rsidR="00625553" w:rsidRDefault="00000000">
            <w:pPr>
              <w:pStyle w:val="Compact"/>
            </w:pPr>
            <w:r>
              <w:t>    </w:t>
            </w:r>
            <w:r>
              <w:rPr>
                <w:rStyle w:val="VerbatimChar"/>
              </w:rPr>
              <w:t>maximum</w:t>
            </w:r>
          </w:p>
        </w:tc>
        <w:tc>
          <w:tcPr>
            <w:tcW w:w="5544" w:type="dxa"/>
          </w:tcPr>
          <w:p w14:paraId="36AC6DBF" w14:textId="77777777" w:rsidR="00625553" w:rsidRDefault="00000000">
            <w:pPr>
              <w:pStyle w:val="Compact"/>
            </w:pPr>
            <w:r>
              <w:t>MUST NOT be present.</w:t>
            </w:r>
          </w:p>
        </w:tc>
      </w:tr>
      <w:tr w:rsidR="00625553" w14:paraId="1EE07130" w14:textId="77777777">
        <w:tc>
          <w:tcPr>
            <w:tcW w:w="2376" w:type="dxa"/>
          </w:tcPr>
          <w:p w14:paraId="2A1D191A" w14:textId="77777777" w:rsidR="00625553" w:rsidRDefault="00000000">
            <w:pPr>
              <w:pStyle w:val="Compact"/>
            </w:pPr>
            <w:proofErr w:type="spellStart"/>
            <w:r>
              <w:rPr>
                <w:rStyle w:val="VerbatimChar"/>
              </w:rPr>
              <w:t>excludedSubtrees</w:t>
            </w:r>
            <w:proofErr w:type="spellEnd"/>
          </w:p>
        </w:tc>
        <w:tc>
          <w:tcPr>
            <w:tcW w:w="5544" w:type="dxa"/>
          </w:tcPr>
          <w:p w14:paraId="3958CDEB" w14:textId="77777777" w:rsidR="00625553" w:rsidRDefault="00625553">
            <w:pPr>
              <w:pStyle w:val="Compact"/>
            </w:pPr>
          </w:p>
        </w:tc>
      </w:tr>
      <w:tr w:rsidR="00625553" w14:paraId="017B7AEF" w14:textId="77777777">
        <w:tc>
          <w:tcPr>
            <w:tcW w:w="2376" w:type="dxa"/>
          </w:tcPr>
          <w:p w14:paraId="2362F67C" w14:textId="77777777" w:rsidR="00625553" w:rsidRDefault="00000000">
            <w:pPr>
              <w:pStyle w:val="Compact"/>
            </w:pPr>
            <w:r>
              <w:t>  </w:t>
            </w:r>
            <w:proofErr w:type="spellStart"/>
            <w:r>
              <w:rPr>
                <w:rStyle w:val="VerbatimChar"/>
              </w:rPr>
              <w:t>GeneralSubtree</w:t>
            </w:r>
            <w:proofErr w:type="spellEnd"/>
          </w:p>
        </w:tc>
        <w:tc>
          <w:tcPr>
            <w:tcW w:w="5544" w:type="dxa"/>
          </w:tcPr>
          <w:p w14:paraId="2696C7CB" w14:textId="77777777" w:rsidR="00625553"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625553" w14:paraId="6107BF78" w14:textId="77777777">
        <w:tc>
          <w:tcPr>
            <w:tcW w:w="2376" w:type="dxa"/>
          </w:tcPr>
          <w:p w14:paraId="7927E189" w14:textId="77777777" w:rsidR="00625553" w:rsidRDefault="00000000">
            <w:pPr>
              <w:pStyle w:val="Compact"/>
            </w:pPr>
            <w:r>
              <w:t>    </w:t>
            </w:r>
            <w:r>
              <w:rPr>
                <w:rStyle w:val="VerbatimChar"/>
              </w:rPr>
              <w:t>base</w:t>
            </w:r>
          </w:p>
        </w:tc>
        <w:tc>
          <w:tcPr>
            <w:tcW w:w="5544" w:type="dxa"/>
          </w:tcPr>
          <w:p w14:paraId="0A044640" w14:textId="77777777" w:rsidR="00625553" w:rsidRDefault="00000000">
            <w:pPr>
              <w:pStyle w:val="Compact"/>
            </w:pPr>
            <w:r>
              <w:t>See following table.</w:t>
            </w:r>
          </w:p>
        </w:tc>
      </w:tr>
      <w:tr w:rsidR="00625553" w14:paraId="65C7597B" w14:textId="77777777">
        <w:tc>
          <w:tcPr>
            <w:tcW w:w="2376" w:type="dxa"/>
          </w:tcPr>
          <w:p w14:paraId="01493D9B" w14:textId="77777777" w:rsidR="00625553" w:rsidRDefault="00000000">
            <w:pPr>
              <w:pStyle w:val="Compact"/>
            </w:pPr>
            <w:r>
              <w:t>    </w:t>
            </w:r>
            <w:r>
              <w:rPr>
                <w:rStyle w:val="VerbatimChar"/>
              </w:rPr>
              <w:t>minimum</w:t>
            </w:r>
          </w:p>
        </w:tc>
        <w:tc>
          <w:tcPr>
            <w:tcW w:w="5544" w:type="dxa"/>
          </w:tcPr>
          <w:p w14:paraId="71CD2312" w14:textId="77777777" w:rsidR="00625553" w:rsidRDefault="00000000">
            <w:pPr>
              <w:pStyle w:val="Compact"/>
            </w:pPr>
            <w:r>
              <w:t>MUST NOT be present.</w:t>
            </w:r>
          </w:p>
        </w:tc>
      </w:tr>
      <w:tr w:rsidR="00625553" w14:paraId="37F47379" w14:textId="77777777">
        <w:tc>
          <w:tcPr>
            <w:tcW w:w="2376" w:type="dxa"/>
          </w:tcPr>
          <w:p w14:paraId="2BC0B74D" w14:textId="77777777" w:rsidR="00625553" w:rsidRDefault="00000000">
            <w:pPr>
              <w:pStyle w:val="Compact"/>
            </w:pPr>
            <w:r>
              <w:lastRenderedPageBreak/>
              <w:t>    </w:t>
            </w:r>
            <w:r>
              <w:rPr>
                <w:rStyle w:val="VerbatimChar"/>
              </w:rPr>
              <w:t>maximum</w:t>
            </w:r>
          </w:p>
        </w:tc>
        <w:tc>
          <w:tcPr>
            <w:tcW w:w="5544" w:type="dxa"/>
          </w:tcPr>
          <w:p w14:paraId="1B44C2DE" w14:textId="77777777" w:rsidR="00625553" w:rsidRDefault="00000000">
            <w:pPr>
              <w:pStyle w:val="Compact"/>
            </w:pPr>
            <w:r>
              <w:t>MUST NOT be present.</w:t>
            </w:r>
          </w:p>
        </w:tc>
      </w:tr>
    </w:tbl>
    <w:p w14:paraId="37FEC4F8" w14:textId="77777777" w:rsidR="00625553" w:rsidRDefault="00000000">
      <w:pPr>
        <w:pStyle w:val="BodyText"/>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43D73A08" w14:textId="77777777" w:rsidR="00625553" w:rsidRDefault="00000000">
      <w:pPr>
        <w:pStyle w:val="TableCaption"/>
      </w:pPr>
      <w:proofErr w:type="spellStart"/>
      <w:r>
        <w:rPr>
          <w:rStyle w:val="VerbatimChar"/>
        </w:rPr>
        <w:t>GeneralName</w:t>
      </w:r>
      <w:proofErr w:type="spellEnd"/>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2808"/>
        <w:gridCol w:w="1872"/>
        <w:gridCol w:w="2808"/>
        <w:gridCol w:w="1872"/>
      </w:tblGrid>
      <w:tr w:rsidR="00625553" w14:paraId="574F92B8" w14:textId="77777777">
        <w:trPr>
          <w:tblHeader/>
        </w:trPr>
        <w:tc>
          <w:tcPr>
            <w:tcW w:w="2376" w:type="dxa"/>
          </w:tcPr>
          <w:p w14:paraId="32DA19E0" w14:textId="77777777" w:rsidR="00625553" w:rsidRDefault="00000000">
            <w:pPr>
              <w:pStyle w:val="Compact"/>
            </w:pPr>
            <w:r>
              <w:rPr>
                <w:b/>
                <w:bCs/>
              </w:rPr>
              <w:t>Name Type</w:t>
            </w:r>
          </w:p>
        </w:tc>
        <w:tc>
          <w:tcPr>
            <w:tcW w:w="1584" w:type="dxa"/>
          </w:tcPr>
          <w:p w14:paraId="741F7F76" w14:textId="77777777" w:rsidR="00625553" w:rsidRDefault="00000000">
            <w:pPr>
              <w:pStyle w:val="Compact"/>
            </w:pPr>
            <w:r>
              <w:rPr>
                <w:b/>
                <w:bCs/>
              </w:rPr>
              <w:t>Presence</w:t>
            </w:r>
          </w:p>
        </w:tc>
        <w:tc>
          <w:tcPr>
            <w:tcW w:w="2376" w:type="dxa"/>
          </w:tcPr>
          <w:p w14:paraId="7769D0F1" w14:textId="77777777" w:rsidR="00625553" w:rsidRDefault="00000000">
            <w:pPr>
              <w:pStyle w:val="Compact"/>
            </w:pPr>
            <w:r>
              <w:rPr>
                <w:b/>
                <w:bCs/>
              </w:rPr>
              <w:t>Permitted Subtrees</w:t>
            </w:r>
          </w:p>
        </w:tc>
        <w:tc>
          <w:tcPr>
            <w:tcW w:w="1584" w:type="dxa"/>
          </w:tcPr>
          <w:p w14:paraId="3181B027" w14:textId="77777777" w:rsidR="00625553" w:rsidRDefault="00000000">
            <w:pPr>
              <w:pStyle w:val="Compact"/>
            </w:pPr>
            <w:r>
              <w:rPr>
                <w:b/>
                <w:bCs/>
              </w:rPr>
              <w:t>Excluded Subtrees</w:t>
            </w:r>
          </w:p>
        </w:tc>
      </w:tr>
      <w:tr w:rsidR="00625553" w14:paraId="1AED17F2" w14:textId="77777777">
        <w:tc>
          <w:tcPr>
            <w:tcW w:w="2376" w:type="dxa"/>
          </w:tcPr>
          <w:p w14:paraId="22BC92C8" w14:textId="77777777" w:rsidR="00625553" w:rsidRDefault="00000000">
            <w:pPr>
              <w:pStyle w:val="Compact"/>
            </w:pPr>
            <w:proofErr w:type="spellStart"/>
            <w:r>
              <w:rPr>
                <w:rStyle w:val="VerbatimChar"/>
              </w:rPr>
              <w:t>dNSName</w:t>
            </w:r>
            <w:proofErr w:type="spellEnd"/>
          </w:p>
        </w:tc>
        <w:tc>
          <w:tcPr>
            <w:tcW w:w="1584" w:type="dxa"/>
          </w:tcPr>
          <w:p w14:paraId="3757D8C0" w14:textId="77777777" w:rsidR="00625553" w:rsidRDefault="00000000">
            <w:pPr>
              <w:pStyle w:val="Compact"/>
            </w:pPr>
            <w:r>
              <w:t>MAY</w:t>
            </w:r>
          </w:p>
        </w:tc>
        <w:tc>
          <w:tcPr>
            <w:tcW w:w="2376" w:type="dxa"/>
          </w:tcPr>
          <w:p w14:paraId="40230C46" w14:textId="77777777" w:rsidR="00625553" w:rsidRDefault="00000000">
            <w:pPr>
              <w:pStyle w:val="Compact"/>
            </w:pPr>
            <w:r>
              <w:t xml:space="preserve">The CA MUST confirm that the Applicant has registered 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sidR="00625553">
                <w:rPr>
                  <w:rStyle w:val="Hyperlink"/>
                </w:rPr>
                <w:t>Section 3.2.2.4</w:t>
              </w:r>
            </w:hyperlink>
            <w:r>
              <w:t>.</w:t>
            </w:r>
          </w:p>
        </w:tc>
        <w:tc>
          <w:tcPr>
            <w:tcW w:w="1584" w:type="dxa"/>
          </w:tcPr>
          <w:p w14:paraId="1B9AC10F" w14:textId="77777777" w:rsidR="00625553" w:rsidRDefault="00000000">
            <w:pPr>
              <w:pStyle w:val="Compact"/>
            </w:pPr>
            <w:r>
              <w:t xml:space="preserve">If at least one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the CA MAY indicate one or more subordinate domains to be excluded.</w:t>
            </w:r>
          </w:p>
        </w:tc>
      </w:tr>
      <w:tr w:rsidR="00625553" w14:paraId="2559B668" w14:textId="77777777">
        <w:tc>
          <w:tcPr>
            <w:tcW w:w="2376" w:type="dxa"/>
          </w:tcPr>
          <w:p w14:paraId="14BC5AEF" w14:textId="77777777" w:rsidR="00625553" w:rsidRDefault="00000000">
            <w:pPr>
              <w:pStyle w:val="Compact"/>
            </w:pPr>
            <w:proofErr w:type="spellStart"/>
            <w:r>
              <w:rPr>
                <w:rStyle w:val="VerbatimChar"/>
              </w:rPr>
              <w:t>iPAddress</w:t>
            </w:r>
            <w:proofErr w:type="spellEnd"/>
          </w:p>
        </w:tc>
        <w:tc>
          <w:tcPr>
            <w:tcW w:w="1584" w:type="dxa"/>
          </w:tcPr>
          <w:p w14:paraId="18F94942" w14:textId="77777777" w:rsidR="00625553" w:rsidRDefault="00000000">
            <w:pPr>
              <w:pStyle w:val="Compact"/>
            </w:pPr>
            <w:r>
              <w:t>MAY</w:t>
            </w:r>
          </w:p>
        </w:tc>
        <w:tc>
          <w:tcPr>
            <w:tcW w:w="2376" w:type="dxa"/>
          </w:tcPr>
          <w:p w14:paraId="2E7C38ED" w14:textId="77777777" w:rsidR="00625553" w:rsidRDefault="00000000">
            <w:pPr>
              <w:pStyle w:val="Compact"/>
            </w:pPr>
            <w:r>
              <w:t xml:space="preserve">The CA MUST confirm that the Applicant has been assigned 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sidR="00625553">
                <w:rPr>
                  <w:rStyle w:val="Hyperlink"/>
                </w:rPr>
                <w:t>Section 3.2.2.5</w:t>
              </w:r>
            </w:hyperlink>
            <w:r>
              <w:t>.</w:t>
            </w:r>
          </w:p>
        </w:tc>
        <w:tc>
          <w:tcPr>
            <w:tcW w:w="1584" w:type="dxa"/>
          </w:tcPr>
          <w:p w14:paraId="6EA0AEAB" w14:textId="77777777" w:rsidR="00625553" w:rsidRDefault="00000000">
            <w:pPr>
              <w:pStyle w:val="Compact"/>
            </w:pPr>
            <w:r>
              <w:t xml:space="preserve">If at least one </w:t>
            </w:r>
            <w:proofErr w:type="spellStart"/>
            <w:r>
              <w:rPr>
                <w:rStyle w:val="VerbatimChar"/>
              </w:rPr>
              <w:t>iPAddress</w:t>
            </w:r>
            <w:proofErr w:type="spellEnd"/>
            <w:r>
              <w:t xml:space="preserve"> instance is present in the </w:t>
            </w:r>
            <w:proofErr w:type="spellStart"/>
            <w:r>
              <w:rPr>
                <w:rStyle w:val="VerbatimChar"/>
              </w:rPr>
              <w:t>permittedSubtrees</w:t>
            </w:r>
            <w:proofErr w:type="spellEnd"/>
            <w:r>
              <w:t>, the CA MAY indicate one or more subdivisions of those ranges to be excluded.</w:t>
            </w:r>
          </w:p>
        </w:tc>
      </w:tr>
      <w:tr w:rsidR="00625553" w14:paraId="36CBEC13" w14:textId="77777777">
        <w:tc>
          <w:tcPr>
            <w:tcW w:w="2376" w:type="dxa"/>
          </w:tcPr>
          <w:p w14:paraId="7DB776FD" w14:textId="77777777" w:rsidR="00625553" w:rsidRDefault="00000000">
            <w:pPr>
              <w:pStyle w:val="Compact"/>
            </w:pPr>
            <w:proofErr w:type="spellStart"/>
            <w:r>
              <w:rPr>
                <w:rStyle w:val="VerbatimChar"/>
              </w:rPr>
              <w:t>directoryName</w:t>
            </w:r>
            <w:proofErr w:type="spellEnd"/>
          </w:p>
        </w:tc>
        <w:tc>
          <w:tcPr>
            <w:tcW w:w="1584" w:type="dxa"/>
          </w:tcPr>
          <w:p w14:paraId="025CC57E" w14:textId="77777777" w:rsidR="00625553" w:rsidRDefault="00000000">
            <w:pPr>
              <w:pStyle w:val="Compact"/>
            </w:pPr>
            <w:r>
              <w:t>MAY</w:t>
            </w:r>
          </w:p>
        </w:tc>
        <w:tc>
          <w:tcPr>
            <w:tcW w:w="2376" w:type="dxa"/>
          </w:tcPr>
          <w:p w14:paraId="3C1136BC" w14:textId="77777777" w:rsidR="00625553"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625553">
                <w:rPr>
                  <w:rStyle w:val="Hyperlink"/>
                </w:rPr>
                <w:t>Section 7.1.2</w:t>
              </w:r>
            </w:hyperlink>
            <w:r>
              <w:t xml:space="preserve">), including Name Forms (See </w:t>
            </w:r>
            <w:hyperlink w:anchor="X551a1f9df7ab3f98f6d6d5943e4a45a5bb83086">
              <w:r w:rsidR="00625553">
                <w:rPr>
                  <w:rStyle w:val="Hyperlink"/>
                </w:rPr>
                <w:t>Section 7.1.4</w:t>
              </w:r>
            </w:hyperlink>
            <w:r>
              <w:t>).</w:t>
            </w:r>
          </w:p>
        </w:tc>
        <w:tc>
          <w:tcPr>
            <w:tcW w:w="1584" w:type="dxa"/>
          </w:tcPr>
          <w:p w14:paraId="7B6D9A78" w14:textId="77777777" w:rsidR="00625553" w:rsidRDefault="00000000">
            <w:pPr>
              <w:pStyle w:val="Compact"/>
            </w:pPr>
            <w:r>
              <w:t xml:space="preserve">It is NOT RECOMMENDED to include values within </w:t>
            </w:r>
            <w:proofErr w:type="spellStart"/>
            <w:r>
              <w:rPr>
                <w:rStyle w:val="VerbatimChar"/>
              </w:rPr>
              <w:t>excludedSubtrees</w:t>
            </w:r>
            <w:proofErr w:type="spellEnd"/>
            <w:r>
              <w:t>.</w:t>
            </w:r>
          </w:p>
        </w:tc>
      </w:tr>
      <w:tr w:rsidR="00625553" w14:paraId="4640E804" w14:textId="77777777">
        <w:tc>
          <w:tcPr>
            <w:tcW w:w="2376" w:type="dxa"/>
          </w:tcPr>
          <w:p w14:paraId="482C5FC1" w14:textId="77777777" w:rsidR="00625553" w:rsidRDefault="00000000">
            <w:pPr>
              <w:pStyle w:val="Compact"/>
            </w:pPr>
            <w:r>
              <w:rPr>
                <w:rStyle w:val="VerbatimChar"/>
              </w:rPr>
              <w:lastRenderedPageBreak/>
              <w:t>rfc822Name</w:t>
            </w:r>
          </w:p>
        </w:tc>
        <w:tc>
          <w:tcPr>
            <w:tcW w:w="1584" w:type="dxa"/>
          </w:tcPr>
          <w:p w14:paraId="69625A8F" w14:textId="77777777" w:rsidR="00625553" w:rsidRDefault="00000000">
            <w:pPr>
              <w:pStyle w:val="Compact"/>
            </w:pPr>
            <w:r>
              <w:t>NOT RECOMMENDED</w:t>
            </w:r>
          </w:p>
        </w:tc>
        <w:tc>
          <w:tcPr>
            <w:tcW w:w="2376" w:type="dxa"/>
          </w:tcPr>
          <w:p w14:paraId="7D390BEB" w14:textId="77777777" w:rsidR="00625553" w:rsidRDefault="00000000">
            <w:pPr>
              <w:pStyle w:val="Compact"/>
            </w:pPr>
            <w:r>
              <w:t xml:space="preserve">The CA MAY constrain to a mailbox, a particular host, or any address within a domain, as specified within </w:t>
            </w:r>
            <w:hyperlink r:id="rId61" w:anchor="section-4.2.1.10">
              <w:r w:rsidR="00625553">
                <w:rPr>
                  <w:rStyle w:val="Hyperlink"/>
                </w:rPr>
                <w:t>RFC 5280, Section 4.2.1.10</w:t>
              </w:r>
            </w:hyperlink>
            <w:r>
              <w:t xml:space="preserve">. For each host, domain, or Domain portion of a Mailbox (as specified within </w:t>
            </w:r>
            <w:hyperlink r:id="rId62" w:anchor="section-4.2.1.6">
              <w:r w:rsidR="00625553">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sidR="00625553">
                <w:rPr>
                  <w:rStyle w:val="Hyperlink"/>
                </w:rPr>
                <w:t>Section 3.2.2.4</w:t>
              </w:r>
            </w:hyperlink>
            <w:r>
              <w:t>.</w:t>
            </w:r>
          </w:p>
        </w:tc>
        <w:tc>
          <w:tcPr>
            <w:tcW w:w="1584" w:type="dxa"/>
          </w:tcPr>
          <w:p w14:paraId="108B2CC3" w14:textId="77777777" w:rsidR="00625553" w:rsidRDefault="00000000">
            <w:pPr>
              <w:pStyle w:val="Compact"/>
            </w:pPr>
            <w:r>
              <w:t xml:space="preserve">If at least one </w:t>
            </w:r>
            <w:r>
              <w:rPr>
                <w:rStyle w:val="VerbatimChar"/>
              </w:rPr>
              <w:t>rfc822Name</w:t>
            </w:r>
            <w:r>
              <w:t xml:space="preserve"> instance is present in the </w:t>
            </w:r>
            <w:proofErr w:type="spellStart"/>
            <w:r>
              <w:rPr>
                <w:rStyle w:val="VerbatimChar"/>
              </w:rPr>
              <w:t>permittedSubtrees</w:t>
            </w:r>
            <w:proofErr w:type="spellEnd"/>
            <w:r>
              <w:t>, the CA MAY indicate one or more mailboxes, hosts, or domains to be excluded.</w:t>
            </w:r>
          </w:p>
        </w:tc>
      </w:tr>
      <w:tr w:rsidR="00625553" w14:paraId="6883785D" w14:textId="77777777">
        <w:tc>
          <w:tcPr>
            <w:tcW w:w="2376" w:type="dxa"/>
          </w:tcPr>
          <w:p w14:paraId="4311BD9D" w14:textId="77777777" w:rsidR="00625553" w:rsidRDefault="00000000">
            <w:pPr>
              <w:pStyle w:val="Compact"/>
            </w:pPr>
            <w:proofErr w:type="spellStart"/>
            <w:r>
              <w:rPr>
                <w:rStyle w:val="VerbatimChar"/>
              </w:rPr>
              <w:t>otherName</w:t>
            </w:r>
            <w:proofErr w:type="spellEnd"/>
          </w:p>
        </w:tc>
        <w:tc>
          <w:tcPr>
            <w:tcW w:w="1584" w:type="dxa"/>
          </w:tcPr>
          <w:p w14:paraId="1AA419E9" w14:textId="77777777" w:rsidR="00625553" w:rsidRDefault="00000000">
            <w:pPr>
              <w:pStyle w:val="Compact"/>
            </w:pPr>
            <w:r>
              <w:t>NOT RECOMMENDED</w:t>
            </w:r>
          </w:p>
        </w:tc>
        <w:tc>
          <w:tcPr>
            <w:tcW w:w="2376" w:type="dxa"/>
          </w:tcPr>
          <w:p w14:paraId="2482CC60" w14:textId="77777777" w:rsidR="00625553" w:rsidRDefault="00000000">
            <w:pPr>
              <w:pStyle w:val="Compact"/>
            </w:pPr>
            <w:r>
              <w:t>See below</w:t>
            </w:r>
          </w:p>
        </w:tc>
        <w:tc>
          <w:tcPr>
            <w:tcW w:w="1584" w:type="dxa"/>
          </w:tcPr>
          <w:p w14:paraId="48E7325A" w14:textId="77777777" w:rsidR="00625553" w:rsidRDefault="00000000">
            <w:pPr>
              <w:pStyle w:val="Compact"/>
            </w:pPr>
            <w:r>
              <w:t>See below</w:t>
            </w:r>
          </w:p>
        </w:tc>
      </w:tr>
      <w:tr w:rsidR="00625553" w14:paraId="0412130A" w14:textId="77777777">
        <w:tc>
          <w:tcPr>
            <w:tcW w:w="2376" w:type="dxa"/>
          </w:tcPr>
          <w:p w14:paraId="16AD878A" w14:textId="77777777" w:rsidR="00625553" w:rsidRDefault="00000000">
            <w:pPr>
              <w:pStyle w:val="Compact"/>
            </w:pPr>
            <w:r>
              <w:t>Any other value</w:t>
            </w:r>
          </w:p>
        </w:tc>
        <w:tc>
          <w:tcPr>
            <w:tcW w:w="1584" w:type="dxa"/>
          </w:tcPr>
          <w:p w14:paraId="1A35875C" w14:textId="77777777" w:rsidR="00625553" w:rsidRDefault="00000000">
            <w:pPr>
              <w:pStyle w:val="Compact"/>
            </w:pPr>
            <w:r>
              <w:t>NOT RECOMMENDED</w:t>
            </w:r>
          </w:p>
        </w:tc>
        <w:tc>
          <w:tcPr>
            <w:tcW w:w="2376" w:type="dxa"/>
          </w:tcPr>
          <w:p w14:paraId="1296A02D" w14:textId="77777777" w:rsidR="00625553" w:rsidRDefault="00000000">
            <w:pPr>
              <w:pStyle w:val="Compact"/>
            </w:pPr>
            <w:r>
              <w:t>-</w:t>
            </w:r>
          </w:p>
        </w:tc>
        <w:tc>
          <w:tcPr>
            <w:tcW w:w="1584" w:type="dxa"/>
          </w:tcPr>
          <w:p w14:paraId="378BAA53" w14:textId="77777777" w:rsidR="00625553" w:rsidRDefault="00000000">
            <w:pPr>
              <w:pStyle w:val="Compact"/>
            </w:pPr>
            <w:r>
              <w:t>-</w:t>
            </w:r>
          </w:p>
        </w:tc>
      </w:tr>
    </w:tbl>
    <w:p w14:paraId="447114CA" w14:textId="77777777" w:rsidR="00625553" w:rsidRDefault="00000000">
      <w:pPr>
        <w:pStyle w:val="BodyText"/>
      </w:pPr>
      <w:r>
        <w:t xml:space="preserve">Any </w:t>
      </w:r>
      <w:proofErr w:type="spellStart"/>
      <w:proofErr w:type="gramStart"/>
      <w:r>
        <w:rPr>
          <w:rStyle w:val="VerbatimChar"/>
        </w:rPr>
        <w:t>otherName</w:t>
      </w:r>
      <w:proofErr w:type="spellEnd"/>
      <w:proofErr w:type="gramEnd"/>
      <w:r>
        <w:t>, if present:</w:t>
      </w:r>
    </w:p>
    <w:p w14:paraId="41375F07" w14:textId="77777777" w:rsidR="00625553" w:rsidRDefault="00000000">
      <w:pPr>
        <w:pStyle w:val="Compact"/>
        <w:numPr>
          <w:ilvl w:val="0"/>
          <w:numId w:val="96"/>
        </w:numPr>
      </w:pPr>
      <w:r>
        <w:t>MUST apply in the context of the public Internet, unless:</w:t>
      </w:r>
    </w:p>
    <w:p w14:paraId="04455AA0" w14:textId="77777777" w:rsidR="00625553" w:rsidRDefault="00000000">
      <w:pPr>
        <w:pStyle w:val="Compact"/>
        <w:numPr>
          <w:ilvl w:val="1"/>
          <w:numId w:val="97"/>
        </w:numPr>
      </w:pPr>
      <w:r>
        <w:t xml:space="preserve">the </w:t>
      </w:r>
      <w:r>
        <w:rPr>
          <w:rStyle w:val="VerbatimChar"/>
        </w:rPr>
        <w:t>type-id</w:t>
      </w:r>
      <w:r>
        <w:t xml:space="preserve"> falls within an OID arc for which the Applicant demonstrates ownership, or,</w:t>
      </w:r>
    </w:p>
    <w:p w14:paraId="73B25FBF" w14:textId="77777777" w:rsidR="00625553" w:rsidRDefault="00000000">
      <w:pPr>
        <w:pStyle w:val="Compact"/>
        <w:numPr>
          <w:ilvl w:val="1"/>
          <w:numId w:val="97"/>
        </w:numPr>
      </w:pPr>
      <w:r>
        <w:t>the Applicant can otherwise demonstrate the right to assert the data in a public context.</w:t>
      </w:r>
    </w:p>
    <w:p w14:paraId="1D10285C" w14:textId="77777777" w:rsidR="00625553" w:rsidRDefault="00000000">
      <w:pPr>
        <w:pStyle w:val="Compact"/>
        <w:numPr>
          <w:ilvl w:val="0"/>
          <w:numId w:val="96"/>
        </w:numPr>
      </w:pPr>
      <w:r>
        <w:t>MUST NOT include semantics that will mislead the Relying Party about certificate information verified by the CA.</w:t>
      </w:r>
    </w:p>
    <w:p w14:paraId="0FE92293" w14:textId="77777777" w:rsidR="00625553" w:rsidRDefault="00000000">
      <w:pPr>
        <w:pStyle w:val="Compact"/>
        <w:numPr>
          <w:ilvl w:val="0"/>
          <w:numId w:val="96"/>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7DE00A03" w14:textId="77777777" w:rsidR="00625553" w:rsidRDefault="00000000">
      <w:pPr>
        <w:pStyle w:val="FirstParagraph"/>
      </w:pPr>
      <w:r>
        <w:t>CAs SHALL NOT include additional names unless the CA is aware of a reason for including the data in the Certificate.</w:t>
      </w:r>
    </w:p>
    <w:p w14:paraId="16ED002A" w14:textId="77777777" w:rsidR="00625553" w:rsidRDefault="00000000">
      <w:pPr>
        <w:pStyle w:val="Heading4"/>
      </w:pPr>
      <w:bookmarkStart w:id="797" w:name="Xa309a45c717fd37a9119a76beab1943b31b2336"/>
      <w:bookmarkEnd w:id="788"/>
      <w:bookmarkEnd w:id="796"/>
      <w:r>
        <w:t>7.1.2.11 Common Certificate Fields</w:t>
      </w:r>
    </w:p>
    <w:p w14:paraId="1D2C1477" w14:textId="77777777" w:rsidR="00625553"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625553">
          <w:rPr>
            <w:rStyle w:val="Hyperlink"/>
          </w:rPr>
          <w:t>Section 7.1.2</w:t>
        </w:r>
      </w:hyperlink>
      <w:r>
        <w:t>.</w:t>
      </w:r>
    </w:p>
    <w:p w14:paraId="3F19DE77" w14:textId="77777777" w:rsidR="00625553" w:rsidRDefault="00000000">
      <w:pPr>
        <w:pStyle w:val="Heading5"/>
      </w:pPr>
      <w:bookmarkStart w:id="798" w:name="X131f74bf293344611e2b63b755d6435b3fbf30f"/>
      <w:r>
        <w:t>7.1.2.11.1 Authority Key Identifier</w:t>
      </w:r>
    </w:p>
    <w:tbl>
      <w:tblPr>
        <w:tblStyle w:val="Table"/>
        <w:tblW w:w="5000" w:type="pct"/>
        <w:tblLayout w:type="fixed"/>
        <w:tblLook w:val="0020" w:firstRow="1" w:lastRow="0" w:firstColumn="0" w:lastColumn="0" w:noHBand="0" w:noVBand="0"/>
      </w:tblPr>
      <w:tblGrid>
        <w:gridCol w:w="2808"/>
        <w:gridCol w:w="6552"/>
      </w:tblGrid>
      <w:tr w:rsidR="00625553" w14:paraId="7C70E330" w14:textId="77777777">
        <w:trPr>
          <w:tblHeader/>
        </w:trPr>
        <w:tc>
          <w:tcPr>
            <w:tcW w:w="2376" w:type="dxa"/>
          </w:tcPr>
          <w:p w14:paraId="5E784EC6" w14:textId="77777777" w:rsidR="00625553" w:rsidRDefault="00000000">
            <w:pPr>
              <w:pStyle w:val="Compact"/>
            </w:pPr>
            <w:r>
              <w:rPr>
                <w:b/>
                <w:bCs/>
              </w:rPr>
              <w:t>Field</w:t>
            </w:r>
          </w:p>
        </w:tc>
        <w:tc>
          <w:tcPr>
            <w:tcW w:w="5544" w:type="dxa"/>
          </w:tcPr>
          <w:p w14:paraId="4872F013" w14:textId="77777777" w:rsidR="00625553" w:rsidRDefault="00000000">
            <w:pPr>
              <w:pStyle w:val="Compact"/>
            </w:pPr>
            <w:r>
              <w:rPr>
                <w:b/>
                <w:bCs/>
              </w:rPr>
              <w:t>Description</w:t>
            </w:r>
          </w:p>
        </w:tc>
      </w:tr>
      <w:tr w:rsidR="00625553" w14:paraId="53E9FA87" w14:textId="77777777">
        <w:tc>
          <w:tcPr>
            <w:tcW w:w="2376" w:type="dxa"/>
          </w:tcPr>
          <w:p w14:paraId="11C8A3EC" w14:textId="77777777" w:rsidR="00625553" w:rsidRDefault="00000000">
            <w:pPr>
              <w:pStyle w:val="Compact"/>
            </w:pPr>
            <w:proofErr w:type="spellStart"/>
            <w:r>
              <w:rPr>
                <w:rStyle w:val="VerbatimChar"/>
              </w:rPr>
              <w:t>keyIdentifier</w:t>
            </w:r>
            <w:proofErr w:type="spellEnd"/>
          </w:p>
        </w:tc>
        <w:tc>
          <w:tcPr>
            <w:tcW w:w="5544" w:type="dxa"/>
          </w:tcPr>
          <w:p w14:paraId="59455565" w14:textId="77777777" w:rsidR="00625553" w:rsidRDefault="00000000">
            <w:pPr>
              <w:pStyle w:val="Compact"/>
            </w:pPr>
            <w:r>
              <w:t xml:space="preserve">MUST be present. MUST be identical to the </w:t>
            </w:r>
            <w:proofErr w:type="spellStart"/>
            <w:r>
              <w:rPr>
                <w:rStyle w:val="VerbatimChar"/>
              </w:rPr>
              <w:t>subjectKeyIdentifier</w:t>
            </w:r>
            <w:proofErr w:type="spellEnd"/>
            <w:r>
              <w:t xml:space="preserve"> field of the Issuing CA.</w:t>
            </w:r>
          </w:p>
        </w:tc>
      </w:tr>
      <w:tr w:rsidR="00625553" w14:paraId="22460DBB" w14:textId="77777777">
        <w:tc>
          <w:tcPr>
            <w:tcW w:w="2376" w:type="dxa"/>
          </w:tcPr>
          <w:p w14:paraId="523CEA07" w14:textId="77777777" w:rsidR="00625553" w:rsidRDefault="00000000">
            <w:pPr>
              <w:pStyle w:val="Compact"/>
            </w:pPr>
            <w:proofErr w:type="spellStart"/>
            <w:r>
              <w:rPr>
                <w:rStyle w:val="VerbatimChar"/>
              </w:rPr>
              <w:t>authorityCertIssuer</w:t>
            </w:r>
            <w:proofErr w:type="spellEnd"/>
          </w:p>
        </w:tc>
        <w:tc>
          <w:tcPr>
            <w:tcW w:w="5544" w:type="dxa"/>
          </w:tcPr>
          <w:p w14:paraId="05EAF858" w14:textId="77777777" w:rsidR="00625553" w:rsidRDefault="00000000">
            <w:pPr>
              <w:pStyle w:val="Compact"/>
            </w:pPr>
            <w:r>
              <w:t>MUST NOT be present</w:t>
            </w:r>
          </w:p>
        </w:tc>
      </w:tr>
      <w:tr w:rsidR="00625553" w14:paraId="69AEA660" w14:textId="77777777">
        <w:tc>
          <w:tcPr>
            <w:tcW w:w="2376" w:type="dxa"/>
          </w:tcPr>
          <w:p w14:paraId="74897687" w14:textId="77777777" w:rsidR="00625553" w:rsidRDefault="00000000">
            <w:pPr>
              <w:pStyle w:val="Compact"/>
            </w:pPr>
            <w:proofErr w:type="spellStart"/>
            <w:r>
              <w:rPr>
                <w:rStyle w:val="VerbatimChar"/>
              </w:rPr>
              <w:t>authorityCertSerialNumber</w:t>
            </w:r>
            <w:proofErr w:type="spellEnd"/>
          </w:p>
        </w:tc>
        <w:tc>
          <w:tcPr>
            <w:tcW w:w="5544" w:type="dxa"/>
          </w:tcPr>
          <w:p w14:paraId="589510B4" w14:textId="77777777" w:rsidR="00625553" w:rsidRDefault="00000000">
            <w:pPr>
              <w:pStyle w:val="Compact"/>
            </w:pPr>
            <w:r>
              <w:t>MUST NOT be present</w:t>
            </w:r>
          </w:p>
        </w:tc>
      </w:tr>
    </w:tbl>
    <w:p w14:paraId="6C319AAC" w14:textId="77777777" w:rsidR="00625553" w:rsidRDefault="00000000">
      <w:pPr>
        <w:pStyle w:val="Heading5"/>
      </w:pPr>
      <w:bookmarkStart w:id="799" w:name="X7ccd0a689f5677da27acef41359fc9c419251f9"/>
      <w:bookmarkEnd w:id="798"/>
      <w:r>
        <w:t>7.1.2.11.2 CRL Distribution Points</w:t>
      </w:r>
    </w:p>
    <w:p w14:paraId="4607A49B" w14:textId="77777777" w:rsidR="00625553" w:rsidRDefault="00000000">
      <w:pPr>
        <w:pStyle w:val="FirstParagraph"/>
      </w:pPr>
      <w:r>
        <w:t>The CRL Distribution Points extension MUST be present in:</w:t>
      </w:r>
    </w:p>
    <w:p w14:paraId="2E42AC58" w14:textId="77777777" w:rsidR="00625553" w:rsidRDefault="00000000">
      <w:pPr>
        <w:pStyle w:val="Compact"/>
        <w:numPr>
          <w:ilvl w:val="0"/>
          <w:numId w:val="98"/>
        </w:numPr>
      </w:pPr>
      <w:r>
        <w:t>Subordinate CA Certificates; and</w:t>
      </w:r>
    </w:p>
    <w:p w14:paraId="4EDA843C" w14:textId="77777777" w:rsidR="00625553" w:rsidRDefault="00000000">
      <w:pPr>
        <w:pStyle w:val="Compact"/>
        <w:numPr>
          <w:ilvl w:val="0"/>
          <w:numId w:val="98"/>
        </w:numPr>
      </w:pPr>
      <w:r>
        <w:t>Subscriber Certificates that 1) do not qualify as “Short-lived Subscriber Certificates” and 2) do not include an Authority Information Access extension with an id-ad-</w:t>
      </w:r>
      <w:proofErr w:type="spellStart"/>
      <w:r>
        <w:t>ocsp</w:t>
      </w:r>
      <w:proofErr w:type="spellEnd"/>
      <w:r>
        <w:t xml:space="preserve"> </w:t>
      </w:r>
      <w:proofErr w:type="spellStart"/>
      <w:r>
        <w:t>accessMethod</w:t>
      </w:r>
      <w:proofErr w:type="spellEnd"/>
      <w:r>
        <w:t>.</w:t>
      </w:r>
    </w:p>
    <w:p w14:paraId="300FCA97" w14:textId="77777777" w:rsidR="00625553" w:rsidRDefault="00000000">
      <w:pPr>
        <w:pStyle w:val="FirstParagraph"/>
      </w:pPr>
      <w:r>
        <w:t>The CRL Distribution Points extension SHOULD NOT be present in:</w:t>
      </w:r>
    </w:p>
    <w:p w14:paraId="68DBBFB2" w14:textId="77777777" w:rsidR="00625553" w:rsidRDefault="00000000">
      <w:pPr>
        <w:pStyle w:val="Compact"/>
        <w:numPr>
          <w:ilvl w:val="0"/>
          <w:numId w:val="99"/>
        </w:numPr>
      </w:pPr>
      <w:r>
        <w:t>Root CA Certificates.</w:t>
      </w:r>
    </w:p>
    <w:p w14:paraId="5155FC62" w14:textId="77777777" w:rsidR="00625553" w:rsidRDefault="00000000">
      <w:pPr>
        <w:pStyle w:val="FirstParagraph"/>
      </w:pPr>
      <w:r>
        <w:t>The CRL Distribution Points extension is OPTIONAL in:</w:t>
      </w:r>
    </w:p>
    <w:p w14:paraId="6AC02AF1" w14:textId="77777777" w:rsidR="00625553" w:rsidRDefault="00000000">
      <w:pPr>
        <w:pStyle w:val="Compact"/>
        <w:numPr>
          <w:ilvl w:val="0"/>
          <w:numId w:val="100"/>
        </w:numPr>
      </w:pPr>
      <w:r>
        <w:t>Short-lived Subscriber Certificates.</w:t>
      </w:r>
    </w:p>
    <w:p w14:paraId="693C5C9B" w14:textId="77777777" w:rsidR="00625553" w:rsidRDefault="00000000">
      <w:pPr>
        <w:pStyle w:val="FirstParagraph"/>
      </w:pPr>
      <w:r>
        <w:t>The CRL Distribution Points extension MUST NOT be present in:</w:t>
      </w:r>
    </w:p>
    <w:p w14:paraId="4BB98637" w14:textId="77777777" w:rsidR="00625553" w:rsidRDefault="00000000">
      <w:pPr>
        <w:pStyle w:val="Compact"/>
        <w:numPr>
          <w:ilvl w:val="0"/>
          <w:numId w:val="101"/>
        </w:numPr>
      </w:pPr>
      <w:r>
        <w:t>OCSP Responder Certificates.</w:t>
      </w:r>
    </w:p>
    <w:p w14:paraId="275ED901" w14:textId="77777777" w:rsidR="00625553" w:rsidRDefault="00000000">
      <w:pPr>
        <w:pStyle w:val="FirstParagraph"/>
      </w:pPr>
      <w:r>
        <w:t xml:space="preserve">When present, the CRL Distribution Points extension MUST contain at least one </w:t>
      </w:r>
      <w:proofErr w:type="spellStart"/>
      <w:r>
        <w:rPr>
          <w:rStyle w:val="VerbatimChar"/>
        </w:rPr>
        <w:t>DistributionPoint</w:t>
      </w:r>
      <w:proofErr w:type="spellEnd"/>
      <w:r>
        <w:t xml:space="preserve">; containing more than one is NOT RECOMMENDED. All </w:t>
      </w:r>
      <w:proofErr w:type="spellStart"/>
      <w:r>
        <w:rPr>
          <w:rStyle w:val="VerbatimChar"/>
        </w:rPr>
        <w:t>DistributionPoint</w:t>
      </w:r>
      <w:proofErr w:type="spellEnd"/>
      <w:r>
        <w:t xml:space="preserve"> items must be formatted as follows:</w:t>
      </w:r>
    </w:p>
    <w:p w14:paraId="7CB7B9DA" w14:textId="77777777" w:rsidR="00625553" w:rsidRDefault="00000000">
      <w:pPr>
        <w:pStyle w:val="TableCaption"/>
      </w:pPr>
      <w:proofErr w:type="spellStart"/>
      <w:r>
        <w:rPr>
          <w:rStyle w:val="VerbatimChar"/>
        </w:rPr>
        <w:t>DistributionPoint</w:t>
      </w:r>
      <w:proofErr w:type="spellEnd"/>
      <w:r>
        <w:t xml:space="preserve"> profile</w:t>
      </w:r>
    </w:p>
    <w:tbl>
      <w:tblPr>
        <w:tblStyle w:val="Table"/>
        <w:tblW w:w="5000" w:type="pct"/>
        <w:tblLayout w:type="fixed"/>
        <w:tblLook w:val="0020" w:firstRow="1" w:lastRow="0" w:firstColumn="0" w:lastColumn="0" w:noHBand="0" w:noVBand="0"/>
      </w:tblPr>
      <w:tblGrid>
        <w:gridCol w:w="2808"/>
        <w:gridCol w:w="1872"/>
        <w:gridCol w:w="4680"/>
      </w:tblGrid>
      <w:tr w:rsidR="00625553" w14:paraId="04A4A25D" w14:textId="77777777">
        <w:trPr>
          <w:tblHeader/>
        </w:trPr>
        <w:tc>
          <w:tcPr>
            <w:tcW w:w="2376" w:type="dxa"/>
          </w:tcPr>
          <w:p w14:paraId="2F61CCC5" w14:textId="77777777" w:rsidR="00625553" w:rsidRDefault="00000000">
            <w:pPr>
              <w:pStyle w:val="Compact"/>
            </w:pPr>
            <w:r>
              <w:rPr>
                <w:b/>
                <w:bCs/>
              </w:rPr>
              <w:t>Field</w:t>
            </w:r>
          </w:p>
        </w:tc>
        <w:tc>
          <w:tcPr>
            <w:tcW w:w="1584" w:type="dxa"/>
          </w:tcPr>
          <w:p w14:paraId="55F95CAF" w14:textId="77777777" w:rsidR="00625553" w:rsidRDefault="00000000">
            <w:pPr>
              <w:pStyle w:val="Compact"/>
            </w:pPr>
            <w:r>
              <w:rPr>
                <w:b/>
                <w:bCs/>
              </w:rPr>
              <w:t>Presence</w:t>
            </w:r>
          </w:p>
        </w:tc>
        <w:tc>
          <w:tcPr>
            <w:tcW w:w="3960" w:type="dxa"/>
          </w:tcPr>
          <w:p w14:paraId="5A658B7A" w14:textId="77777777" w:rsidR="00625553" w:rsidRDefault="00000000">
            <w:pPr>
              <w:pStyle w:val="Compact"/>
            </w:pPr>
            <w:r>
              <w:rPr>
                <w:b/>
                <w:bCs/>
              </w:rPr>
              <w:t>Description</w:t>
            </w:r>
          </w:p>
        </w:tc>
      </w:tr>
      <w:tr w:rsidR="00625553" w14:paraId="2340D614" w14:textId="77777777">
        <w:tc>
          <w:tcPr>
            <w:tcW w:w="2376" w:type="dxa"/>
          </w:tcPr>
          <w:p w14:paraId="3AF5717F" w14:textId="77777777" w:rsidR="00625553" w:rsidRDefault="00000000">
            <w:pPr>
              <w:pStyle w:val="Compact"/>
            </w:pPr>
            <w:proofErr w:type="spellStart"/>
            <w:r>
              <w:rPr>
                <w:rStyle w:val="VerbatimChar"/>
              </w:rPr>
              <w:t>distributionPoint</w:t>
            </w:r>
            <w:proofErr w:type="spellEnd"/>
          </w:p>
        </w:tc>
        <w:tc>
          <w:tcPr>
            <w:tcW w:w="1584" w:type="dxa"/>
          </w:tcPr>
          <w:p w14:paraId="750FF950" w14:textId="77777777" w:rsidR="00625553" w:rsidRDefault="00000000">
            <w:pPr>
              <w:pStyle w:val="Compact"/>
            </w:pPr>
            <w:r>
              <w:t>MUST</w:t>
            </w:r>
          </w:p>
        </w:tc>
        <w:tc>
          <w:tcPr>
            <w:tcW w:w="3960" w:type="dxa"/>
          </w:tcPr>
          <w:p w14:paraId="00DC6CA6" w14:textId="77777777" w:rsidR="00625553" w:rsidRDefault="00000000">
            <w:pPr>
              <w:pStyle w:val="Compact"/>
            </w:pPr>
            <w:r>
              <w:t xml:space="preserve">The </w:t>
            </w:r>
            <w:proofErr w:type="spellStart"/>
            <w:r>
              <w:rPr>
                <w:rStyle w:val="VerbatimChar"/>
              </w:rPr>
              <w:t>DistributionPointName</w:t>
            </w:r>
            <w:proofErr w:type="spellEnd"/>
            <w:r>
              <w:t xml:space="preserve"> MUST be a </w:t>
            </w:r>
            <w:proofErr w:type="spellStart"/>
            <w:r>
              <w:rPr>
                <w:rStyle w:val="VerbatimChar"/>
              </w:rPr>
              <w:t>fullName</w:t>
            </w:r>
            <w:proofErr w:type="spellEnd"/>
            <w:r>
              <w:t xml:space="preserve"> formatted as described below.</w:t>
            </w:r>
          </w:p>
        </w:tc>
      </w:tr>
      <w:tr w:rsidR="00625553" w14:paraId="64D6923A" w14:textId="77777777">
        <w:tc>
          <w:tcPr>
            <w:tcW w:w="2376" w:type="dxa"/>
          </w:tcPr>
          <w:p w14:paraId="09617278" w14:textId="77777777" w:rsidR="00625553" w:rsidRDefault="00000000">
            <w:pPr>
              <w:pStyle w:val="Compact"/>
            </w:pPr>
            <w:r>
              <w:rPr>
                <w:rStyle w:val="VerbatimChar"/>
              </w:rPr>
              <w:t>reasons</w:t>
            </w:r>
          </w:p>
        </w:tc>
        <w:tc>
          <w:tcPr>
            <w:tcW w:w="1584" w:type="dxa"/>
          </w:tcPr>
          <w:p w14:paraId="7A712338" w14:textId="77777777" w:rsidR="00625553" w:rsidRDefault="00000000">
            <w:pPr>
              <w:pStyle w:val="Compact"/>
            </w:pPr>
            <w:r>
              <w:t>MUST NOT</w:t>
            </w:r>
          </w:p>
        </w:tc>
        <w:tc>
          <w:tcPr>
            <w:tcW w:w="3960" w:type="dxa"/>
          </w:tcPr>
          <w:p w14:paraId="616117AF" w14:textId="77777777" w:rsidR="00625553" w:rsidRDefault="00625553">
            <w:pPr>
              <w:pStyle w:val="Compact"/>
            </w:pPr>
          </w:p>
        </w:tc>
      </w:tr>
      <w:tr w:rsidR="00625553" w14:paraId="0C633B9F" w14:textId="77777777">
        <w:tc>
          <w:tcPr>
            <w:tcW w:w="2376" w:type="dxa"/>
          </w:tcPr>
          <w:p w14:paraId="16B4AC5D" w14:textId="77777777" w:rsidR="00625553" w:rsidRDefault="00000000">
            <w:pPr>
              <w:pStyle w:val="Compact"/>
            </w:pPr>
            <w:proofErr w:type="spellStart"/>
            <w:r>
              <w:rPr>
                <w:rStyle w:val="VerbatimChar"/>
              </w:rPr>
              <w:t>cRLIssuer</w:t>
            </w:r>
            <w:proofErr w:type="spellEnd"/>
          </w:p>
        </w:tc>
        <w:tc>
          <w:tcPr>
            <w:tcW w:w="1584" w:type="dxa"/>
          </w:tcPr>
          <w:p w14:paraId="2C4537D7" w14:textId="77777777" w:rsidR="00625553" w:rsidRDefault="00000000">
            <w:pPr>
              <w:pStyle w:val="Compact"/>
            </w:pPr>
            <w:r>
              <w:t>MUST NOT</w:t>
            </w:r>
          </w:p>
        </w:tc>
        <w:tc>
          <w:tcPr>
            <w:tcW w:w="3960" w:type="dxa"/>
          </w:tcPr>
          <w:p w14:paraId="767BF497" w14:textId="77777777" w:rsidR="00625553" w:rsidRDefault="00625553">
            <w:pPr>
              <w:pStyle w:val="Compact"/>
            </w:pPr>
          </w:p>
        </w:tc>
      </w:tr>
    </w:tbl>
    <w:p w14:paraId="55F2F27D" w14:textId="77777777" w:rsidR="00625553" w:rsidRDefault="00000000">
      <w:pPr>
        <w:pStyle w:val="BodyText"/>
      </w:pPr>
      <w:r>
        <w:t xml:space="preserve">A </w:t>
      </w:r>
      <w:proofErr w:type="spellStart"/>
      <w:r>
        <w:rPr>
          <w:rStyle w:val="VerbatimChar"/>
        </w:rPr>
        <w:t>fullName</w:t>
      </w:r>
      <w:proofErr w:type="spellEnd"/>
      <w:r>
        <w:t xml:space="preserve"> MUST contain at least one </w:t>
      </w:r>
      <w:proofErr w:type="spellStart"/>
      <w:r>
        <w:rPr>
          <w:rStyle w:val="VerbatimChar"/>
        </w:rPr>
        <w:t>GeneralName</w:t>
      </w:r>
      <w:proofErr w:type="spellEnd"/>
      <w:r>
        <w:t xml:space="preserve">; it MAY contain more than one. All </w:t>
      </w:r>
      <w:proofErr w:type="spellStart"/>
      <w:r>
        <w:rPr>
          <w:rStyle w:val="VerbatimChar"/>
        </w:rPr>
        <w:t>GeneralName</w:t>
      </w:r>
      <w:r>
        <w:t>s</w:t>
      </w:r>
      <w:proofErr w:type="spellEnd"/>
      <w:r>
        <w:t xml:space="preserve"> MUST be of type </w:t>
      </w:r>
      <w:proofErr w:type="spellStart"/>
      <w:r>
        <w:rPr>
          <w:rStyle w:val="VerbatimChar"/>
        </w:rPr>
        <w:t>uniformResourceIdentifier</w:t>
      </w:r>
      <w:proofErr w:type="spellEnd"/>
      <w:r>
        <w:t xml:space="preserve">, and the scheme of </w:t>
      </w:r>
      <w:r>
        <w:lastRenderedPageBreak/>
        <w:t xml:space="preserve">each MUST be “http”. The first </w:t>
      </w:r>
      <w:proofErr w:type="spellStart"/>
      <w:r>
        <w:rPr>
          <w:rStyle w:val="VerbatimChar"/>
        </w:rPr>
        <w:t>GeneralName</w:t>
      </w:r>
      <w:proofErr w:type="spellEnd"/>
      <w:r>
        <w:t xml:space="preserve"> must contain the HTTP URL of the Issuing CA’s CRL service for this certificate.</w:t>
      </w:r>
    </w:p>
    <w:p w14:paraId="644D9A4C" w14:textId="77777777" w:rsidR="00625553" w:rsidRDefault="00000000">
      <w:pPr>
        <w:pStyle w:val="Heading5"/>
      </w:pPr>
      <w:bookmarkStart w:id="800" w:name="X5f29f6d91844be07282218a1604692674f20515"/>
      <w:bookmarkEnd w:id="799"/>
      <w:r>
        <w:t>7.1.2.11.3 Signed Certificate Timestamp List</w:t>
      </w:r>
    </w:p>
    <w:p w14:paraId="10253D3D" w14:textId="77777777" w:rsidR="00625553" w:rsidRDefault="00000000">
      <w:pPr>
        <w:pStyle w:val="FirstParagraph"/>
      </w:pPr>
      <w:r>
        <w:t xml:space="preserve">If present, the Signed Certificate Timestamp List extension contents MUST be an </w:t>
      </w:r>
      <w:r>
        <w:rPr>
          <w:rStyle w:val="VerbatimChar"/>
        </w:rPr>
        <w:t>OCTET STRING</w:t>
      </w:r>
      <w:r>
        <w:t xml:space="preserve"> containing the encoded </w:t>
      </w:r>
      <w:proofErr w:type="spellStart"/>
      <w:r>
        <w:rPr>
          <w:rStyle w:val="VerbatimChar"/>
        </w:rPr>
        <w:t>SignedCertificateTimestampList</w:t>
      </w:r>
      <w:proofErr w:type="spellEnd"/>
      <w:r>
        <w:t xml:space="preserve">, as specified in </w:t>
      </w:r>
      <w:hyperlink r:id="rId63" w:anchor="section-3.3">
        <w:r w:rsidR="00625553">
          <w:rPr>
            <w:rStyle w:val="Hyperlink"/>
          </w:rPr>
          <w:t>RFC 6962, Section 3.3</w:t>
        </w:r>
      </w:hyperlink>
      <w:r>
        <w:t>.</w:t>
      </w:r>
    </w:p>
    <w:p w14:paraId="7FAB08A6" w14:textId="77777777" w:rsidR="00625553" w:rsidRDefault="00000000">
      <w:pPr>
        <w:pStyle w:val="BodyText"/>
      </w:pPr>
      <w:r>
        <w:t xml:space="preserve">Each </w:t>
      </w:r>
      <w:proofErr w:type="spellStart"/>
      <w:r>
        <w:rPr>
          <w:rStyle w:val="VerbatimChar"/>
        </w:rPr>
        <w:t>SignedCertificateTimestamp</w:t>
      </w:r>
      <w:proofErr w:type="spellEnd"/>
      <w:r>
        <w:t xml:space="preserve"> included within the </w:t>
      </w:r>
      <w:proofErr w:type="spellStart"/>
      <w:r>
        <w:rPr>
          <w:rStyle w:val="VerbatimChar"/>
        </w:rPr>
        <w:t>SignedCertificateTimestampList</w:t>
      </w:r>
      <w:proofErr w:type="spellEnd"/>
      <w:r>
        <w:t xml:space="preserve"> MUST be for a </w:t>
      </w:r>
      <w:proofErr w:type="spellStart"/>
      <w:r>
        <w:rPr>
          <w:rStyle w:val="VerbatimChar"/>
        </w:rPr>
        <w:t>PreCert</w:t>
      </w:r>
      <w:proofErr w:type="spellEnd"/>
      <w:r>
        <w:t xml:space="preserve"> </w:t>
      </w:r>
      <w:proofErr w:type="spellStart"/>
      <w:r>
        <w:rPr>
          <w:rStyle w:val="VerbatimChar"/>
        </w:rPr>
        <w:t>LogEntryType</w:t>
      </w:r>
      <w:proofErr w:type="spellEnd"/>
      <w:r>
        <w:t xml:space="preserve"> that corresponds to the current certificate.</w:t>
      </w:r>
    </w:p>
    <w:p w14:paraId="5F77D10C" w14:textId="77777777" w:rsidR="00625553" w:rsidRDefault="00000000">
      <w:pPr>
        <w:pStyle w:val="Heading5"/>
      </w:pPr>
      <w:bookmarkStart w:id="801" w:name="X2c0fa72e597f386f2220d8daef33810754966a6"/>
      <w:bookmarkEnd w:id="800"/>
      <w:r>
        <w:t>7.1.2.11.4 Subject Key Identifier</w:t>
      </w:r>
    </w:p>
    <w:p w14:paraId="129BA63C" w14:textId="77777777" w:rsidR="00625553" w:rsidRDefault="00000000">
      <w:pPr>
        <w:pStyle w:val="FirstParagraph"/>
      </w:pPr>
      <w:r>
        <w:t xml:space="preserve">If present, the </w:t>
      </w:r>
      <w:proofErr w:type="spellStart"/>
      <w:r>
        <w:rPr>
          <w:rStyle w:val="VerbatimChar"/>
        </w:rPr>
        <w:t>subjectKeyIdentifier</w:t>
      </w:r>
      <w:proofErr w:type="spellEnd"/>
      <w:r>
        <w:t xml:space="preserve"> MUST be set as defined within </w:t>
      </w:r>
      <w:hyperlink r:id="rId64" w:anchor="section-4.2.1.2">
        <w:r w:rsidR="00625553">
          <w:rPr>
            <w:rStyle w:val="Hyperlink"/>
          </w:rPr>
          <w:t>RFC 5280, Section 4.2.1.2</w:t>
        </w:r>
      </w:hyperlink>
      <w:r>
        <w:t xml:space="preserve">. The CA MUST generate a </w:t>
      </w:r>
      <w:proofErr w:type="spellStart"/>
      <w:r>
        <w:rPr>
          <w:rStyle w:val="VerbatimChar"/>
        </w:rPr>
        <w:t>subjectKeyIdentifier</w:t>
      </w:r>
      <w:proofErr w:type="spellEnd"/>
      <w:r>
        <w:t xml:space="preserve"> that is unique within the scope of all Certificates it has issued for each unique public key (the </w:t>
      </w:r>
      <w:proofErr w:type="spellStart"/>
      <w:r>
        <w:rPr>
          <w:rStyle w:val="VerbatimChar"/>
        </w:rPr>
        <w:t>subjectPublicKeyInfo</w:t>
      </w:r>
      <w:proofErr w:type="spellEnd"/>
      <w:r>
        <w:t xml:space="preserve"> field of the </w:t>
      </w:r>
      <w:proofErr w:type="spellStart"/>
      <w:r>
        <w:rPr>
          <w:rStyle w:val="VerbatimChar"/>
        </w:rPr>
        <w:t>tbsCertificate</w:t>
      </w:r>
      <w:proofErr w:type="spellEnd"/>
      <w:r>
        <w:t>). For example, CAs may generate the subject key identifier using an algorithm derived from the public key, or may generate a sufficiently-large unique number, such as by using a CSPRNG.</w:t>
      </w:r>
    </w:p>
    <w:p w14:paraId="7844FC59" w14:textId="77777777" w:rsidR="00625553" w:rsidRDefault="00000000">
      <w:pPr>
        <w:pStyle w:val="Heading5"/>
      </w:pPr>
      <w:bookmarkStart w:id="802" w:name="Xd1d37105006463fc0c3ce8d6a77d8510d86ed0b"/>
      <w:bookmarkEnd w:id="801"/>
      <w:r>
        <w:t>7.1.2.11.5 Other Extensions</w:t>
      </w:r>
    </w:p>
    <w:p w14:paraId="0991D726" w14:textId="77777777" w:rsidR="00625553" w:rsidRDefault="00000000">
      <w:pPr>
        <w:pStyle w:val="FirstParagraph"/>
      </w:pPr>
      <w:r>
        <w:t xml:space="preserve">All extensions and extension values </w:t>
      </w:r>
      <w:proofErr w:type="gramStart"/>
      <w:r>
        <w:t>not</w:t>
      </w:r>
      <w:proofErr w:type="gramEnd"/>
      <w:r>
        <w:t xml:space="preserve"> directly addressed by the applicable certificate profile:</w:t>
      </w:r>
    </w:p>
    <w:p w14:paraId="3AF7872D" w14:textId="77777777" w:rsidR="00625553" w:rsidRDefault="00000000">
      <w:pPr>
        <w:pStyle w:val="Compact"/>
        <w:numPr>
          <w:ilvl w:val="0"/>
          <w:numId w:val="102"/>
        </w:numPr>
      </w:pPr>
      <w:r>
        <w:t>MUST apply in the context of the public Internet, unless:</w:t>
      </w:r>
    </w:p>
    <w:p w14:paraId="45098FEE" w14:textId="77777777" w:rsidR="00625553" w:rsidRDefault="00000000">
      <w:pPr>
        <w:pStyle w:val="Compact"/>
        <w:numPr>
          <w:ilvl w:val="1"/>
          <w:numId w:val="103"/>
        </w:numPr>
      </w:pPr>
      <w:r>
        <w:t>the extension OID falls within an OID arc for which the Applicant demonstrates ownership, or,</w:t>
      </w:r>
    </w:p>
    <w:p w14:paraId="1AE37B59" w14:textId="77777777" w:rsidR="00625553" w:rsidRDefault="00000000">
      <w:pPr>
        <w:pStyle w:val="Compact"/>
        <w:numPr>
          <w:ilvl w:val="1"/>
          <w:numId w:val="103"/>
        </w:numPr>
      </w:pPr>
      <w:r>
        <w:t>the Applicant can otherwise demonstrate the right to assert the data in a public context.</w:t>
      </w:r>
    </w:p>
    <w:p w14:paraId="23FFCFAA" w14:textId="77777777" w:rsidR="00625553" w:rsidRDefault="00000000">
      <w:pPr>
        <w:pStyle w:val="Compact"/>
        <w:numPr>
          <w:ilvl w:val="0"/>
          <w:numId w:val="102"/>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27CE676E" w14:textId="77777777" w:rsidR="00625553" w:rsidRDefault="00000000">
      <w:pPr>
        <w:pStyle w:val="Compact"/>
        <w:numPr>
          <w:ilvl w:val="0"/>
          <w:numId w:val="102"/>
        </w:numPr>
      </w:pPr>
      <w:r>
        <w:t>MUST be DER encoded according to the relevant ASN.1 module defining the extension and extension values.</w:t>
      </w:r>
    </w:p>
    <w:p w14:paraId="3462A30E" w14:textId="77777777" w:rsidR="00625553" w:rsidRDefault="00000000">
      <w:pPr>
        <w:pStyle w:val="FirstParagraph"/>
      </w:pPr>
      <w:r>
        <w:t>CAs SHALL NOT include additional extensions or values unless the CA is aware of a reason for including the data in the Certificate.</w:t>
      </w:r>
    </w:p>
    <w:p w14:paraId="47161D7D" w14:textId="77777777" w:rsidR="00625553" w:rsidRDefault="00000000">
      <w:pPr>
        <w:pStyle w:val="Heading3"/>
      </w:pPr>
      <w:bookmarkStart w:id="803" w:name="_Toc207014360"/>
      <w:bookmarkStart w:id="804" w:name="Xe8d74dc6bb127d217fc11248b8c986acc35ebab"/>
      <w:bookmarkStart w:id="805" w:name="_Toc210935063"/>
      <w:bookmarkEnd w:id="735"/>
      <w:bookmarkEnd w:id="797"/>
      <w:bookmarkEnd w:id="802"/>
      <w:r>
        <w:lastRenderedPageBreak/>
        <w:t>7.1.3 Algorithm object identifiers</w:t>
      </w:r>
      <w:bookmarkEnd w:id="803"/>
      <w:bookmarkEnd w:id="805"/>
    </w:p>
    <w:p w14:paraId="3676103D" w14:textId="77777777" w:rsidR="00625553" w:rsidRDefault="00000000">
      <w:pPr>
        <w:pStyle w:val="Heading4"/>
      </w:pPr>
      <w:bookmarkStart w:id="806" w:name="X789f64d56178ba8203f2f1417983d0672f61285"/>
      <w:r>
        <w:t xml:space="preserve">7.1.3.1 </w:t>
      </w:r>
      <w:proofErr w:type="spellStart"/>
      <w:r>
        <w:t>SubjectPublicKeyInfo</w:t>
      </w:r>
      <w:proofErr w:type="spellEnd"/>
    </w:p>
    <w:p w14:paraId="6A59C71B" w14:textId="77777777" w:rsidR="00625553" w:rsidRDefault="00000000">
      <w:pPr>
        <w:pStyle w:val="FirstParagraph"/>
      </w:pPr>
      <w:r>
        <w:t xml:space="preserve">The following requirements apply to the </w:t>
      </w:r>
      <w:proofErr w:type="spellStart"/>
      <w:r>
        <w:rPr>
          <w:rStyle w:val="VerbatimChar"/>
        </w:rPr>
        <w:t>subjectPublicKeyInfo</w:t>
      </w:r>
      <w:proofErr w:type="spellEnd"/>
      <w:r>
        <w:t xml:space="preserve"> field within a Certificate or </w:t>
      </w:r>
      <w:proofErr w:type="spellStart"/>
      <w:r>
        <w:t>Precertificate</w:t>
      </w:r>
      <w:proofErr w:type="spellEnd"/>
      <w:r>
        <w:t xml:space="preserve">. No other </w:t>
      </w:r>
      <w:proofErr w:type="gramStart"/>
      <w:r>
        <w:t>encodings are</w:t>
      </w:r>
      <w:proofErr w:type="gramEnd"/>
      <w:r>
        <w:t xml:space="preserve"> permitted.</w:t>
      </w:r>
    </w:p>
    <w:p w14:paraId="11383393" w14:textId="77777777" w:rsidR="00625553" w:rsidRDefault="00000000">
      <w:pPr>
        <w:pStyle w:val="Heading5"/>
      </w:pPr>
      <w:bookmarkStart w:id="807" w:name="X8d5ab27ac2ac9c10b25bf8e9761e03241ecdf00"/>
      <w:r>
        <w:t>7.1.3.1.1 RSA</w:t>
      </w:r>
    </w:p>
    <w:p w14:paraId="341F3CEF" w14:textId="77777777" w:rsidR="00625553" w:rsidRDefault="00000000">
      <w:pPr>
        <w:pStyle w:val="FirstParagraph"/>
      </w:pPr>
      <w:r>
        <w:t xml:space="preserve">The CA SHALL </w:t>
      </w:r>
      <w:proofErr w:type="gramStart"/>
      <w:r>
        <w:t>indicate</w:t>
      </w:r>
      <w:proofErr w:type="gramEnd"/>
      <w:r>
        <w:t xml:space="preserve"> an RSA key using the </w:t>
      </w:r>
      <w:proofErr w:type="spellStart"/>
      <w:r>
        <w:t>rsaEncryption</w:t>
      </w:r>
      <w:proofErr w:type="spellEnd"/>
      <w:r>
        <w:t xml:space="preserve"> (OID: 1.2.840.113549.</w:t>
      </w:r>
      <w:proofErr w:type="gramStart"/>
      <w:r>
        <w:t>1.1.1</w:t>
      </w:r>
      <w:proofErr w:type="gramEnd"/>
      <w:r>
        <w:t xml:space="preserve">) algorithm identifier. The parameters MUST be </w:t>
      </w:r>
      <w:proofErr w:type="gramStart"/>
      <w:r>
        <w:t>present, and</w:t>
      </w:r>
      <w:proofErr w:type="gramEnd"/>
      <w:r>
        <w:t xml:space="preserve"> MUST be an explicit NULL. The CA SHALL NOT use a different algorithm, such as the id-RSASSA-PSS (OID: 1.2.840.113549.</w:t>
      </w:r>
      <w:proofErr w:type="gramStart"/>
      <w:r>
        <w:t>1.1.10</w:t>
      </w:r>
      <w:proofErr w:type="gramEnd"/>
      <w:r>
        <w:t>) algorithm identifier, to indicate an RSA key.</w:t>
      </w:r>
    </w:p>
    <w:p w14:paraId="2D716EF2" w14:textId="77777777" w:rsidR="00625553" w:rsidRDefault="00000000">
      <w:pPr>
        <w:pStyle w:val="BodyText"/>
      </w:pPr>
      <w:r>
        <w:t xml:space="preserve">When encoded, the </w:t>
      </w:r>
      <w:proofErr w:type="spellStart"/>
      <w:r>
        <w:rPr>
          <w:rStyle w:val="VerbatimChar"/>
        </w:rPr>
        <w:t>AlgorithmIdentifier</w:t>
      </w:r>
      <w:proofErr w:type="spellEnd"/>
      <w:r>
        <w:t xml:space="preserve"> for RSA keys MUST be byte-for-byte identical with the following hex-encoded bytes: </w:t>
      </w:r>
      <w:r>
        <w:rPr>
          <w:rStyle w:val="VerbatimChar"/>
        </w:rPr>
        <w:t>300d06092a864886f70d0101010500</w:t>
      </w:r>
    </w:p>
    <w:p w14:paraId="73BA16BF" w14:textId="77777777" w:rsidR="00625553" w:rsidRDefault="00000000">
      <w:pPr>
        <w:pStyle w:val="Heading5"/>
      </w:pPr>
      <w:bookmarkStart w:id="808" w:name="Xa97ddf945563c58c6ae270851fedd528a142e59"/>
      <w:bookmarkEnd w:id="807"/>
      <w:r>
        <w:t>7.1.3.1.2 ECDSA</w:t>
      </w:r>
    </w:p>
    <w:p w14:paraId="45079F9D" w14:textId="77777777" w:rsidR="00625553" w:rsidRDefault="00000000">
      <w:pPr>
        <w:pStyle w:val="FirstParagraph"/>
      </w:pPr>
      <w:r>
        <w:t>The CA SHALL indicate an ECDSA key using the id-</w:t>
      </w:r>
      <w:proofErr w:type="spellStart"/>
      <w:r>
        <w:t>ecPublicKey</w:t>
      </w:r>
      <w:proofErr w:type="spellEnd"/>
      <w:r>
        <w:t xml:space="preserve"> (OID: 1.2.840.10045.2.1) algorithm identifier. The parameters MUST use the </w:t>
      </w:r>
      <w:proofErr w:type="spellStart"/>
      <w:r>
        <w:rPr>
          <w:rStyle w:val="VerbatimChar"/>
        </w:rPr>
        <w:t>namedCurve</w:t>
      </w:r>
      <w:proofErr w:type="spellEnd"/>
      <w:r>
        <w:t xml:space="preserve"> encoding.</w:t>
      </w:r>
    </w:p>
    <w:p w14:paraId="5083182F" w14:textId="77777777" w:rsidR="00625553" w:rsidRDefault="00000000">
      <w:pPr>
        <w:pStyle w:val="Compact"/>
        <w:numPr>
          <w:ilvl w:val="0"/>
          <w:numId w:val="104"/>
        </w:numPr>
      </w:pPr>
      <w:r>
        <w:t xml:space="preserve">For P-256 keys, the </w:t>
      </w:r>
      <w:proofErr w:type="spellStart"/>
      <w:r>
        <w:rPr>
          <w:rStyle w:val="VerbatimChar"/>
        </w:rPr>
        <w:t>namedCurve</w:t>
      </w:r>
      <w:proofErr w:type="spellEnd"/>
      <w:r>
        <w:t xml:space="preserve"> MUST be secp256r1 (OID: 1.2.840.10045.3.1.7).</w:t>
      </w:r>
    </w:p>
    <w:p w14:paraId="5043AE39" w14:textId="77777777" w:rsidR="00625553" w:rsidRDefault="00000000">
      <w:pPr>
        <w:pStyle w:val="Compact"/>
        <w:numPr>
          <w:ilvl w:val="0"/>
          <w:numId w:val="104"/>
        </w:numPr>
      </w:pPr>
      <w:r>
        <w:t xml:space="preserve">For P-384 keys, the </w:t>
      </w:r>
      <w:proofErr w:type="spellStart"/>
      <w:r>
        <w:rPr>
          <w:rStyle w:val="VerbatimChar"/>
        </w:rPr>
        <w:t>namedCurve</w:t>
      </w:r>
      <w:proofErr w:type="spellEnd"/>
      <w:r>
        <w:t xml:space="preserve"> MUST be secp384r1 (OID: 1.3.132.0.34).</w:t>
      </w:r>
    </w:p>
    <w:p w14:paraId="4F7F90CE" w14:textId="77777777" w:rsidR="00625553" w:rsidRDefault="00000000">
      <w:pPr>
        <w:pStyle w:val="Compact"/>
        <w:numPr>
          <w:ilvl w:val="0"/>
          <w:numId w:val="104"/>
        </w:numPr>
      </w:pPr>
      <w:r>
        <w:t xml:space="preserve">For P-521 keys, the </w:t>
      </w:r>
      <w:proofErr w:type="spellStart"/>
      <w:r>
        <w:rPr>
          <w:rStyle w:val="VerbatimChar"/>
        </w:rPr>
        <w:t>namedCurve</w:t>
      </w:r>
      <w:proofErr w:type="spellEnd"/>
      <w:r>
        <w:t xml:space="preserve"> MUST be secp521r1 (OID: 1.3.132.0.35).</w:t>
      </w:r>
    </w:p>
    <w:p w14:paraId="6BE30F57" w14:textId="77777777" w:rsidR="00625553" w:rsidRDefault="00000000">
      <w:pPr>
        <w:pStyle w:val="FirstParagraph"/>
      </w:pPr>
      <w:r>
        <w:t xml:space="preserve">When encoded, the </w:t>
      </w:r>
      <w:proofErr w:type="spellStart"/>
      <w:r>
        <w:rPr>
          <w:rStyle w:val="VerbatimChar"/>
        </w:rPr>
        <w:t>AlgorithmIdentifier</w:t>
      </w:r>
      <w:proofErr w:type="spellEnd"/>
      <w:r>
        <w:t xml:space="preserve"> for ECDSA keys MUST be byte-for-byte identical with the following hex-encoded bytes:</w:t>
      </w:r>
    </w:p>
    <w:p w14:paraId="00D07B04" w14:textId="77777777" w:rsidR="00625553" w:rsidRDefault="00000000">
      <w:pPr>
        <w:pStyle w:val="Compact"/>
        <w:numPr>
          <w:ilvl w:val="0"/>
          <w:numId w:val="105"/>
        </w:numPr>
      </w:pPr>
      <w:r>
        <w:t xml:space="preserve">For P-256 keys, </w:t>
      </w:r>
      <w:r>
        <w:rPr>
          <w:rStyle w:val="VerbatimChar"/>
        </w:rPr>
        <w:t>301306072a8648ce3d020106082a8648ce3d030107</w:t>
      </w:r>
      <w:r>
        <w:t>.</w:t>
      </w:r>
    </w:p>
    <w:p w14:paraId="590BE60C" w14:textId="77777777" w:rsidR="00625553" w:rsidRDefault="00000000">
      <w:pPr>
        <w:pStyle w:val="Compact"/>
        <w:numPr>
          <w:ilvl w:val="0"/>
          <w:numId w:val="105"/>
        </w:numPr>
      </w:pPr>
      <w:r>
        <w:t xml:space="preserve">For P-384 keys, </w:t>
      </w:r>
      <w:r>
        <w:rPr>
          <w:rStyle w:val="VerbatimChar"/>
        </w:rPr>
        <w:t>301006072a8648ce3d020106052b81040022</w:t>
      </w:r>
      <w:r>
        <w:t>.</w:t>
      </w:r>
    </w:p>
    <w:p w14:paraId="388550E6" w14:textId="77777777" w:rsidR="00625553" w:rsidRDefault="00000000">
      <w:pPr>
        <w:pStyle w:val="Compact"/>
        <w:numPr>
          <w:ilvl w:val="0"/>
          <w:numId w:val="105"/>
        </w:numPr>
      </w:pPr>
      <w:r>
        <w:t xml:space="preserve">For P-521 keys, </w:t>
      </w:r>
      <w:r>
        <w:rPr>
          <w:rStyle w:val="VerbatimChar"/>
        </w:rPr>
        <w:t>301006072a8648ce3d020106052b81040023</w:t>
      </w:r>
      <w:r>
        <w:t>.</w:t>
      </w:r>
    </w:p>
    <w:p w14:paraId="6D7D5421" w14:textId="77777777" w:rsidR="00625553" w:rsidRDefault="00000000">
      <w:pPr>
        <w:pStyle w:val="Heading4"/>
      </w:pPr>
      <w:bookmarkStart w:id="809" w:name="X84e0b3ae6af91b348b38f2305c10e8ad3c7c666"/>
      <w:bookmarkEnd w:id="806"/>
      <w:bookmarkEnd w:id="808"/>
      <w:r>
        <w:t xml:space="preserve">7.1.3.2 Signature </w:t>
      </w:r>
      <w:proofErr w:type="spellStart"/>
      <w:r>
        <w:t>AlgorithmIdentifier</w:t>
      </w:r>
      <w:proofErr w:type="spellEnd"/>
    </w:p>
    <w:p w14:paraId="7C116840" w14:textId="77777777" w:rsidR="00625553" w:rsidRDefault="00000000">
      <w:pPr>
        <w:pStyle w:val="FirstParagraph"/>
      </w:pPr>
      <w:r>
        <w:t xml:space="preserve">All objects signed by a CA Private Key MUST conform to these requirements on the use of the </w:t>
      </w:r>
      <w:proofErr w:type="spellStart"/>
      <w:r>
        <w:rPr>
          <w:rStyle w:val="VerbatimChar"/>
        </w:rPr>
        <w:t>AlgorithmIdentifier</w:t>
      </w:r>
      <w:proofErr w:type="spellEnd"/>
      <w:r>
        <w:t xml:space="preserve"> or </w:t>
      </w:r>
      <w:proofErr w:type="spellStart"/>
      <w:r>
        <w:rPr>
          <w:rStyle w:val="VerbatimChar"/>
        </w:rPr>
        <w:t>AlgorithmIdentifier</w:t>
      </w:r>
      <w:proofErr w:type="spellEnd"/>
      <w:r>
        <w:t>-derived type in the context of signatures.</w:t>
      </w:r>
    </w:p>
    <w:p w14:paraId="42D95F9A" w14:textId="77777777" w:rsidR="00625553" w:rsidRDefault="00000000">
      <w:pPr>
        <w:pStyle w:val="BodyText"/>
      </w:pPr>
      <w:proofErr w:type="gramStart"/>
      <w:r>
        <w:t>In particular, it</w:t>
      </w:r>
      <w:proofErr w:type="gramEnd"/>
      <w:r>
        <w:t xml:space="preserve"> applies to </w:t>
      </w:r>
      <w:proofErr w:type="gramStart"/>
      <w:r>
        <w:t>all of</w:t>
      </w:r>
      <w:proofErr w:type="gramEnd"/>
      <w:r>
        <w:t xml:space="preserve"> the following objects and fields:</w:t>
      </w:r>
    </w:p>
    <w:p w14:paraId="283576A1" w14:textId="77777777" w:rsidR="00625553" w:rsidRDefault="00000000">
      <w:pPr>
        <w:pStyle w:val="Compact"/>
        <w:numPr>
          <w:ilvl w:val="0"/>
          <w:numId w:val="106"/>
        </w:numPr>
      </w:pPr>
      <w:r>
        <w:t xml:space="preserve">The </w:t>
      </w:r>
      <w:proofErr w:type="spellStart"/>
      <w:proofErr w:type="gramStart"/>
      <w:r>
        <w:rPr>
          <w:rStyle w:val="VerbatimChar"/>
        </w:rPr>
        <w:t>signatureAlgorithm</w:t>
      </w:r>
      <w:proofErr w:type="spellEnd"/>
      <w:proofErr w:type="gramEnd"/>
      <w:r>
        <w:t xml:space="preserve"> field of a Certificate or </w:t>
      </w:r>
      <w:proofErr w:type="spellStart"/>
      <w:r>
        <w:t>Precertificate</w:t>
      </w:r>
      <w:proofErr w:type="spellEnd"/>
      <w:r>
        <w:t>.</w:t>
      </w:r>
    </w:p>
    <w:p w14:paraId="2614D69B" w14:textId="77777777" w:rsidR="00625553" w:rsidRDefault="00000000">
      <w:pPr>
        <w:pStyle w:val="Compact"/>
        <w:numPr>
          <w:ilvl w:val="0"/>
          <w:numId w:val="106"/>
        </w:numPr>
      </w:pPr>
      <w:r>
        <w:t xml:space="preserve">The </w:t>
      </w:r>
      <w:r>
        <w:rPr>
          <w:rStyle w:val="VerbatimChar"/>
        </w:rPr>
        <w:t>signature</w:t>
      </w:r>
      <w:r>
        <w:t xml:space="preserve"> field of a </w:t>
      </w:r>
      <w:proofErr w:type="spellStart"/>
      <w:r>
        <w:t>TBSCertificate</w:t>
      </w:r>
      <w:proofErr w:type="spellEnd"/>
      <w:r>
        <w:t xml:space="preserve"> (for example, as used by either a Certificate or </w:t>
      </w:r>
      <w:proofErr w:type="spellStart"/>
      <w:r>
        <w:t>Precertificate</w:t>
      </w:r>
      <w:proofErr w:type="spellEnd"/>
      <w:r>
        <w:t>).</w:t>
      </w:r>
    </w:p>
    <w:p w14:paraId="0879C32A" w14:textId="77777777" w:rsidR="00625553" w:rsidRDefault="00000000">
      <w:pPr>
        <w:pStyle w:val="Compact"/>
        <w:numPr>
          <w:ilvl w:val="0"/>
          <w:numId w:val="106"/>
        </w:numPr>
      </w:pPr>
      <w:r>
        <w:t xml:space="preserve">The </w:t>
      </w:r>
      <w:proofErr w:type="spellStart"/>
      <w:proofErr w:type="gramStart"/>
      <w:r>
        <w:rPr>
          <w:rStyle w:val="VerbatimChar"/>
        </w:rPr>
        <w:t>signatureAlgorithm</w:t>
      </w:r>
      <w:proofErr w:type="spellEnd"/>
      <w:proofErr w:type="gramEnd"/>
      <w:r>
        <w:t xml:space="preserve"> field of a </w:t>
      </w:r>
      <w:proofErr w:type="spellStart"/>
      <w:r>
        <w:t>CertificateList</w:t>
      </w:r>
      <w:proofErr w:type="spellEnd"/>
    </w:p>
    <w:p w14:paraId="4240E758" w14:textId="77777777" w:rsidR="00625553" w:rsidRDefault="00000000">
      <w:pPr>
        <w:pStyle w:val="Compact"/>
        <w:numPr>
          <w:ilvl w:val="0"/>
          <w:numId w:val="106"/>
        </w:numPr>
      </w:pPr>
      <w:r>
        <w:t xml:space="preserve">The </w:t>
      </w:r>
      <w:r>
        <w:rPr>
          <w:rStyle w:val="VerbatimChar"/>
        </w:rPr>
        <w:t>signature</w:t>
      </w:r>
      <w:r>
        <w:t xml:space="preserve"> field of a </w:t>
      </w:r>
      <w:proofErr w:type="spellStart"/>
      <w:r>
        <w:t>TBSCertList</w:t>
      </w:r>
      <w:proofErr w:type="spellEnd"/>
    </w:p>
    <w:p w14:paraId="4EF7E094" w14:textId="77777777" w:rsidR="00625553" w:rsidRDefault="00000000">
      <w:pPr>
        <w:pStyle w:val="Compact"/>
        <w:numPr>
          <w:ilvl w:val="0"/>
          <w:numId w:val="106"/>
        </w:numPr>
      </w:pPr>
      <w:r>
        <w:t xml:space="preserve">The </w:t>
      </w:r>
      <w:proofErr w:type="spellStart"/>
      <w:proofErr w:type="gramStart"/>
      <w:r>
        <w:rPr>
          <w:rStyle w:val="VerbatimChar"/>
        </w:rPr>
        <w:t>signatureAlgorithm</w:t>
      </w:r>
      <w:proofErr w:type="spellEnd"/>
      <w:proofErr w:type="gramEnd"/>
      <w:r>
        <w:t xml:space="preserve"> field of a </w:t>
      </w:r>
      <w:proofErr w:type="spellStart"/>
      <w:r>
        <w:t>BasicOCSPResponse</w:t>
      </w:r>
      <w:proofErr w:type="spellEnd"/>
      <w:r>
        <w:t>.</w:t>
      </w:r>
    </w:p>
    <w:p w14:paraId="166F5DCB" w14:textId="77777777" w:rsidR="00625553" w:rsidRDefault="00000000">
      <w:pPr>
        <w:pStyle w:val="FirstParagraph"/>
      </w:pPr>
      <w:r>
        <w:lastRenderedPageBreak/>
        <w:t>No other encodings are permitted for these fields.</w:t>
      </w:r>
    </w:p>
    <w:p w14:paraId="496DE7EC" w14:textId="77777777" w:rsidR="00625553" w:rsidRDefault="00000000">
      <w:pPr>
        <w:pStyle w:val="Heading5"/>
      </w:pPr>
      <w:bookmarkStart w:id="810" w:name="Xe8eb2ed8dbff114f49fd9f484de9a887f97ac76"/>
      <w:r>
        <w:t>7.1.3.2.1 RSA</w:t>
      </w:r>
    </w:p>
    <w:p w14:paraId="186724E6" w14:textId="77777777" w:rsidR="00625553" w:rsidRDefault="00000000">
      <w:pPr>
        <w:pStyle w:val="FirstParagraph"/>
      </w:pPr>
      <w:r>
        <w:t xml:space="preserve">The CA SHALL </w:t>
      </w:r>
      <w:proofErr w:type="gramStart"/>
      <w:r>
        <w:t>use</w:t>
      </w:r>
      <w:proofErr w:type="gramEnd"/>
      <w:r>
        <w:t xml:space="preserve"> one of the following signature algorithms and encodings. When encoded, the </w:t>
      </w:r>
      <w:proofErr w:type="spellStart"/>
      <w:r>
        <w:rPr>
          <w:rStyle w:val="VerbatimChar"/>
        </w:rPr>
        <w:t>AlgorithmIdentifier</w:t>
      </w:r>
      <w:proofErr w:type="spellEnd"/>
      <w:r>
        <w:t xml:space="preserve"> MUST be byte-for-byte identical with the specified hex-encoded bytes.</w:t>
      </w:r>
    </w:p>
    <w:p w14:paraId="47FF4F11" w14:textId="77777777" w:rsidR="00625553" w:rsidRDefault="00000000">
      <w:pPr>
        <w:numPr>
          <w:ilvl w:val="0"/>
          <w:numId w:val="107"/>
        </w:numPr>
      </w:pPr>
      <w:r>
        <w:t>RSASSA-PKCS1-v1_5 with SHA-256:</w:t>
      </w:r>
    </w:p>
    <w:p w14:paraId="28890BE7" w14:textId="77777777" w:rsidR="00625553" w:rsidRDefault="00000000">
      <w:pPr>
        <w:numPr>
          <w:ilvl w:val="0"/>
          <w:numId w:val="12"/>
        </w:numPr>
      </w:pPr>
      <w:r>
        <w:t xml:space="preserve">Encoding: </w:t>
      </w:r>
      <w:r>
        <w:rPr>
          <w:rStyle w:val="VerbatimChar"/>
        </w:rPr>
        <w:t>300d06092a864886f70d01010b0500</w:t>
      </w:r>
      <w:r>
        <w:t>.</w:t>
      </w:r>
    </w:p>
    <w:p w14:paraId="2C9A76C2" w14:textId="77777777" w:rsidR="00625553" w:rsidRDefault="00000000">
      <w:pPr>
        <w:numPr>
          <w:ilvl w:val="0"/>
          <w:numId w:val="107"/>
        </w:numPr>
      </w:pPr>
      <w:r>
        <w:t>RSASSA-PKCS1-v1_5 with SHA-384:</w:t>
      </w:r>
    </w:p>
    <w:p w14:paraId="3CCAC226" w14:textId="77777777" w:rsidR="00625553" w:rsidRDefault="00000000">
      <w:pPr>
        <w:numPr>
          <w:ilvl w:val="0"/>
          <w:numId w:val="12"/>
        </w:numPr>
      </w:pPr>
      <w:r>
        <w:t xml:space="preserve">Encoding: </w:t>
      </w:r>
      <w:r>
        <w:rPr>
          <w:rStyle w:val="VerbatimChar"/>
        </w:rPr>
        <w:t>300d06092a864886f70d01010c0500</w:t>
      </w:r>
      <w:r>
        <w:t>.</w:t>
      </w:r>
    </w:p>
    <w:p w14:paraId="49870532" w14:textId="77777777" w:rsidR="00625553" w:rsidRDefault="00000000">
      <w:pPr>
        <w:numPr>
          <w:ilvl w:val="0"/>
          <w:numId w:val="107"/>
        </w:numPr>
      </w:pPr>
      <w:r>
        <w:t>RSASSA-PKCS1-v1_5 with SHA-512:</w:t>
      </w:r>
    </w:p>
    <w:p w14:paraId="5BDF1D63" w14:textId="77777777" w:rsidR="00625553" w:rsidRDefault="00000000">
      <w:pPr>
        <w:numPr>
          <w:ilvl w:val="0"/>
          <w:numId w:val="12"/>
        </w:numPr>
      </w:pPr>
      <w:r>
        <w:t xml:space="preserve">Encoding: </w:t>
      </w:r>
      <w:r>
        <w:rPr>
          <w:rStyle w:val="VerbatimChar"/>
        </w:rPr>
        <w:t>300d06092a864886f70d01010d0500</w:t>
      </w:r>
      <w:r>
        <w:t>.</w:t>
      </w:r>
    </w:p>
    <w:p w14:paraId="19775115" w14:textId="77777777" w:rsidR="00625553" w:rsidRDefault="00000000">
      <w:pPr>
        <w:numPr>
          <w:ilvl w:val="0"/>
          <w:numId w:val="107"/>
        </w:numPr>
      </w:pPr>
      <w:r>
        <w:t>RSASSA-PSS with SHA-256, MGF-1 with SHA-256, and a salt length of 32 bytes:</w:t>
      </w:r>
    </w:p>
    <w:p w14:paraId="116E5E9C" w14:textId="77777777" w:rsidR="00625553" w:rsidRDefault="00000000">
      <w:pPr>
        <w:numPr>
          <w:ilvl w:val="0"/>
          <w:numId w:val="12"/>
        </w:numPr>
      </w:pPr>
      <w:r>
        <w:t>Encoding:</w:t>
      </w:r>
    </w:p>
    <w:p w14:paraId="52304131" w14:textId="77777777" w:rsidR="00625553"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2041C952" w14:textId="77777777" w:rsidR="00625553" w:rsidRDefault="00000000">
      <w:pPr>
        <w:numPr>
          <w:ilvl w:val="0"/>
          <w:numId w:val="107"/>
        </w:numPr>
      </w:pPr>
      <w:r>
        <w:t>RSASSA-PSS with SHA-384, MGF-1 with SHA-384, and a salt length of 48 bytes:</w:t>
      </w:r>
    </w:p>
    <w:p w14:paraId="16D5246F" w14:textId="77777777" w:rsidR="00625553" w:rsidRDefault="00000000">
      <w:pPr>
        <w:numPr>
          <w:ilvl w:val="0"/>
          <w:numId w:val="12"/>
        </w:numPr>
      </w:pPr>
      <w:r>
        <w:t>Encoding:</w:t>
      </w:r>
    </w:p>
    <w:p w14:paraId="09E38168" w14:textId="77777777" w:rsidR="00625553"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77E82667" w14:textId="77777777" w:rsidR="00625553" w:rsidRDefault="00000000">
      <w:pPr>
        <w:numPr>
          <w:ilvl w:val="0"/>
          <w:numId w:val="107"/>
        </w:numPr>
      </w:pPr>
      <w:r>
        <w:t>RSASSA-PSS with SHA-512, MGF-1 with SHA-512, and a salt length of 64 bytes:</w:t>
      </w:r>
    </w:p>
    <w:p w14:paraId="20164364" w14:textId="77777777" w:rsidR="00625553" w:rsidRDefault="00000000">
      <w:pPr>
        <w:numPr>
          <w:ilvl w:val="0"/>
          <w:numId w:val="12"/>
        </w:numPr>
      </w:pPr>
      <w:r>
        <w:t>Encoding:</w:t>
      </w:r>
    </w:p>
    <w:p w14:paraId="1124247B" w14:textId="77777777" w:rsidR="00625553"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32982B4C" w14:textId="77777777" w:rsidR="00625553" w:rsidRDefault="00000000">
      <w:pPr>
        <w:pStyle w:val="FirstParagraph"/>
      </w:pPr>
      <w:r>
        <w:t xml:space="preserve">In addition, the CA MAY use the following signature algorithm and encoding if </w:t>
      </w:r>
      <w:proofErr w:type="gramStart"/>
      <w:r>
        <w:t>all of</w:t>
      </w:r>
      <w:proofErr w:type="gramEnd"/>
      <w:r>
        <w:t xml:space="preserve"> the following conditions are met:</w:t>
      </w:r>
    </w:p>
    <w:p w14:paraId="12C1C752" w14:textId="77777777" w:rsidR="00625553" w:rsidRDefault="00000000">
      <w:pPr>
        <w:pStyle w:val="Compact"/>
        <w:numPr>
          <w:ilvl w:val="0"/>
          <w:numId w:val="108"/>
        </w:numPr>
      </w:pPr>
      <w:r>
        <w:t xml:space="preserve">If used within a Certificate, such as the </w:t>
      </w:r>
      <w:proofErr w:type="spellStart"/>
      <w:r>
        <w:rPr>
          <w:rStyle w:val="VerbatimChar"/>
        </w:rPr>
        <w:t>signatureAlgorithm</w:t>
      </w:r>
      <w:proofErr w:type="spellEnd"/>
      <w:r>
        <w:t xml:space="preserve"> field of a Certificate or the </w:t>
      </w:r>
      <w:r>
        <w:rPr>
          <w:rStyle w:val="VerbatimChar"/>
        </w:rPr>
        <w:t>signature</w:t>
      </w:r>
      <w:r>
        <w:t xml:space="preserve"> field of a </w:t>
      </w:r>
      <w:proofErr w:type="spellStart"/>
      <w:r>
        <w:t>TBSCertificate</w:t>
      </w:r>
      <w:proofErr w:type="spellEnd"/>
      <w:r>
        <w:t>:</w:t>
      </w:r>
    </w:p>
    <w:p w14:paraId="2F085DEC" w14:textId="77777777" w:rsidR="00625553" w:rsidRDefault="00000000">
      <w:pPr>
        <w:pStyle w:val="Compact"/>
        <w:numPr>
          <w:ilvl w:val="1"/>
          <w:numId w:val="109"/>
        </w:numPr>
      </w:pPr>
      <w:r>
        <w:t>The new Certificate is a Root CA Certificate or Subordinate CA Certificate that is a Cross-Certificate; and,</w:t>
      </w:r>
    </w:p>
    <w:p w14:paraId="6F07E4FF" w14:textId="77777777" w:rsidR="00625553" w:rsidRDefault="00000000">
      <w:pPr>
        <w:pStyle w:val="Compact"/>
        <w:numPr>
          <w:ilvl w:val="1"/>
          <w:numId w:val="109"/>
        </w:numPr>
      </w:pPr>
      <w:r>
        <w:t>There is an existing Certificate, issued by the same issuing CA Certificate, using the following encoding for the signature algorithm; and,</w:t>
      </w:r>
    </w:p>
    <w:p w14:paraId="1CE908AB" w14:textId="77777777" w:rsidR="00625553" w:rsidRDefault="00000000">
      <w:pPr>
        <w:pStyle w:val="Compact"/>
        <w:numPr>
          <w:ilvl w:val="1"/>
          <w:numId w:val="109"/>
        </w:numPr>
      </w:pPr>
      <w:r>
        <w:lastRenderedPageBreak/>
        <w:t xml:space="preserve">The existing Certificate has a </w:t>
      </w:r>
      <w:proofErr w:type="spellStart"/>
      <w:proofErr w:type="gramStart"/>
      <w:r>
        <w:rPr>
          <w:rStyle w:val="VerbatimChar"/>
        </w:rPr>
        <w:t>serialNumber</w:t>
      </w:r>
      <w:proofErr w:type="spellEnd"/>
      <w:proofErr w:type="gramEnd"/>
      <w:r>
        <w:t xml:space="preserve"> that is at least 64-bits long; and,</w:t>
      </w:r>
    </w:p>
    <w:p w14:paraId="32FE4FAE" w14:textId="77777777" w:rsidR="00625553" w:rsidRDefault="00000000">
      <w:pPr>
        <w:pStyle w:val="Compact"/>
        <w:numPr>
          <w:ilvl w:val="1"/>
          <w:numId w:val="109"/>
        </w:numPr>
      </w:pPr>
      <w:r>
        <w:t>The only differences between the new Certificate and existing Certificate are one of the following:</w:t>
      </w:r>
    </w:p>
    <w:p w14:paraId="61438B98" w14:textId="77777777" w:rsidR="00625553" w:rsidRDefault="00000000">
      <w:pPr>
        <w:pStyle w:val="Compact"/>
        <w:numPr>
          <w:ilvl w:val="2"/>
          <w:numId w:val="110"/>
        </w:numPr>
      </w:pPr>
      <w:r>
        <w:t xml:space="preserve">A new </w:t>
      </w:r>
      <w:proofErr w:type="spellStart"/>
      <w:r>
        <w:rPr>
          <w:rStyle w:val="VerbatimChar"/>
        </w:rPr>
        <w:t>subjectPublicKey</w:t>
      </w:r>
      <w:proofErr w:type="spellEnd"/>
      <w:r>
        <w:t xml:space="preserve"> within the </w:t>
      </w:r>
      <w:proofErr w:type="spellStart"/>
      <w:r>
        <w:rPr>
          <w:rStyle w:val="VerbatimChar"/>
        </w:rPr>
        <w:t>subjectPublicKeyInfo</w:t>
      </w:r>
      <w:proofErr w:type="spellEnd"/>
      <w:r>
        <w:t>, using the same algorithm and key size; and/or,</w:t>
      </w:r>
    </w:p>
    <w:p w14:paraId="774F27B3" w14:textId="77777777" w:rsidR="00625553" w:rsidRDefault="00000000">
      <w:pPr>
        <w:pStyle w:val="Compact"/>
        <w:numPr>
          <w:ilvl w:val="2"/>
          <w:numId w:val="110"/>
        </w:numPr>
      </w:pPr>
      <w:r>
        <w:t xml:space="preserve">A new </w:t>
      </w:r>
      <w:proofErr w:type="spellStart"/>
      <w:proofErr w:type="gramStart"/>
      <w:r>
        <w:rPr>
          <w:rStyle w:val="VerbatimChar"/>
        </w:rPr>
        <w:t>serialNumber</w:t>
      </w:r>
      <w:proofErr w:type="spellEnd"/>
      <w:proofErr w:type="gramEnd"/>
      <w:r>
        <w:t>, of the same encoded length as the existing Certificate; and/or</w:t>
      </w:r>
    </w:p>
    <w:p w14:paraId="32B2E3EE" w14:textId="77777777" w:rsidR="00625553" w:rsidRDefault="00000000">
      <w:pPr>
        <w:pStyle w:val="Compact"/>
        <w:numPr>
          <w:ilvl w:val="2"/>
          <w:numId w:val="110"/>
        </w:numPr>
      </w:pPr>
      <w:r>
        <w:t xml:space="preserve">The new Certificate’s </w:t>
      </w:r>
      <w:proofErr w:type="spellStart"/>
      <w:r>
        <w:rPr>
          <w:rStyle w:val="VerbatimChar"/>
        </w:rPr>
        <w:t>extKeyUsage</w:t>
      </w:r>
      <w:proofErr w:type="spellEnd"/>
      <w:r>
        <w:t xml:space="preserve"> extension is present, has at least one key purpose specified, and none of the key purposes specified are the id-</w:t>
      </w:r>
      <w:proofErr w:type="spellStart"/>
      <w:r>
        <w:t>kp</w:t>
      </w:r>
      <w:proofErr w:type="spellEnd"/>
      <w:r>
        <w:t>-</w:t>
      </w:r>
      <w:proofErr w:type="spellStart"/>
      <w:r>
        <w:t>serverAuth</w:t>
      </w:r>
      <w:proofErr w:type="spellEnd"/>
      <w:r>
        <w:t xml:space="preserve"> (OID: 1.3.6.1.5.5.7.3.1) or the </w:t>
      </w:r>
      <w:proofErr w:type="spellStart"/>
      <w:r>
        <w:t>anyExtendedKeyUsage</w:t>
      </w:r>
      <w:proofErr w:type="spellEnd"/>
      <w:r>
        <w:t xml:space="preserve"> (OID: 2.5.29.37.0) key purposes; and/or</w:t>
      </w:r>
    </w:p>
    <w:p w14:paraId="13DEFC80" w14:textId="77777777" w:rsidR="00625553" w:rsidRDefault="00000000">
      <w:pPr>
        <w:pStyle w:val="Compact"/>
        <w:numPr>
          <w:ilvl w:val="2"/>
          <w:numId w:val="110"/>
        </w:numPr>
      </w:pPr>
      <w:r>
        <w:t xml:space="preserve">The new Certificate’s </w:t>
      </w:r>
      <w:proofErr w:type="spellStart"/>
      <w:r>
        <w:rPr>
          <w:rStyle w:val="VerbatimChar"/>
        </w:rPr>
        <w:t>basicConstraints</w:t>
      </w:r>
      <w:proofErr w:type="spellEnd"/>
      <w:r>
        <w:t xml:space="preserve"> extension has a </w:t>
      </w:r>
      <w:proofErr w:type="spellStart"/>
      <w:r>
        <w:t>pathLenConstraint</w:t>
      </w:r>
      <w:proofErr w:type="spellEnd"/>
      <w:r>
        <w:t xml:space="preserve"> that is zero.</w:t>
      </w:r>
    </w:p>
    <w:p w14:paraId="6C898893" w14:textId="77777777" w:rsidR="00625553" w:rsidRDefault="00000000">
      <w:pPr>
        <w:pStyle w:val="Compact"/>
        <w:numPr>
          <w:ilvl w:val="0"/>
          <w:numId w:val="108"/>
        </w:numPr>
      </w:pPr>
      <w:r>
        <w:t xml:space="preserve">If used within an OCSP response, such as the </w:t>
      </w:r>
      <w:proofErr w:type="spellStart"/>
      <w:r>
        <w:rPr>
          <w:rStyle w:val="VerbatimChar"/>
        </w:rPr>
        <w:t>signatureAlgorithm</w:t>
      </w:r>
      <w:proofErr w:type="spellEnd"/>
      <w:r>
        <w:t xml:space="preserve"> of a </w:t>
      </w:r>
      <w:proofErr w:type="spellStart"/>
      <w:r>
        <w:t>BasicOCSPResponse</w:t>
      </w:r>
      <w:proofErr w:type="spellEnd"/>
      <w:r>
        <w:t>:</w:t>
      </w:r>
    </w:p>
    <w:p w14:paraId="73495394" w14:textId="77777777" w:rsidR="00625553" w:rsidRDefault="00000000">
      <w:pPr>
        <w:pStyle w:val="Compact"/>
        <w:numPr>
          <w:ilvl w:val="1"/>
          <w:numId w:val="111"/>
        </w:numPr>
      </w:pPr>
      <w:r>
        <w:t xml:space="preserve">The </w:t>
      </w:r>
      <w:proofErr w:type="spellStart"/>
      <w:r>
        <w:rPr>
          <w:rStyle w:val="VerbatimChar"/>
        </w:rPr>
        <w:t>producedAt</w:t>
      </w:r>
      <w:proofErr w:type="spellEnd"/>
      <w:r>
        <w:t xml:space="preserve"> field value of the </w:t>
      </w:r>
      <w:proofErr w:type="spellStart"/>
      <w:r>
        <w:t>ResponseData</w:t>
      </w:r>
      <w:proofErr w:type="spellEnd"/>
      <w:r>
        <w:t xml:space="preserve"> MUST be earlier than 2022-06-01 00:00:00 UTC; and,</w:t>
      </w:r>
    </w:p>
    <w:p w14:paraId="5F184F6C" w14:textId="77777777" w:rsidR="00625553" w:rsidRDefault="00000000">
      <w:pPr>
        <w:pStyle w:val="Compact"/>
        <w:numPr>
          <w:ilvl w:val="1"/>
          <w:numId w:val="111"/>
        </w:numPr>
      </w:pPr>
      <w:r>
        <w:t xml:space="preserve">All unexpired, un-revoked Certificates that contain the Public Key of the CA Key Pair and that have the same Subject Name MUST also contain an </w:t>
      </w:r>
      <w:proofErr w:type="spellStart"/>
      <w:r>
        <w:rPr>
          <w:rStyle w:val="VerbatimChar"/>
        </w:rPr>
        <w:t>extKeyUsage</w:t>
      </w:r>
      <w:proofErr w:type="spellEnd"/>
      <w:r>
        <w:t xml:space="preserve"> extension with the only key usage present being the id-</w:t>
      </w:r>
      <w:proofErr w:type="spellStart"/>
      <w:r>
        <w:t>kp</w:t>
      </w:r>
      <w:proofErr w:type="spellEnd"/>
      <w:r>
        <w:t>-</w:t>
      </w:r>
      <w:proofErr w:type="spellStart"/>
      <w:r>
        <w:t>ocspSigning</w:t>
      </w:r>
      <w:proofErr w:type="spellEnd"/>
      <w:r>
        <w:t xml:space="preserve"> (OID: 1.3.6.1.5.5.7.3.9) key usage.</w:t>
      </w:r>
    </w:p>
    <w:p w14:paraId="42ABC969" w14:textId="77777777" w:rsidR="00625553" w:rsidRDefault="00000000">
      <w:pPr>
        <w:pStyle w:val="Compact"/>
        <w:numPr>
          <w:ilvl w:val="0"/>
          <w:numId w:val="108"/>
        </w:numPr>
      </w:pPr>
      <w:r>
        <w:t xml:space="preserve">If used within a CRL, such as the </w:t>
      </w:r>
      <w:proofErr w:type="spellStart"/>
      <w:r>
        <w:rPr>
          <w:rStyle w:val="VerbatimChar"/>
        </w:rPr>
        <w:t>signatureAlgorithm</w:t>
      </w:r>
      <w:proofErr w:type="spellEnd"/>
      <w:r>
        <w:t xml:space="preserve"> field of a </w:t>
      </w:r>
      <w:proofErr w:type="spellStart"/>
      <w:r>
        <w:t>CertificateList</w:t>
      </w:r>
      <w:proofErr w:type="spellEnd"/>
      <w:r>
        <w:t xml:space="preserve"> or the </w:t>
      </w:r>
      <w:r>
        <w:rPr>
          <w:rStyle w:val="VerbatimChar"/>
        </w:rPr>
        <w:t>signature</w:t>
      </w:r>
      <w:r>
        <w:t xml:space="preserve"> field of a </w:t>
      </w:r>
      <w:proofErr w:type="spellStart"/>
      <w:r>
        <w:t>TBSCertList</w:t>
      </w:r>
      <w:proofErr w:type="spellEnd"/>
      <w:r>
        <w:t>:</w:t>
      </w:r>
    </w:p>
    <w:p w14:paraId="535A9F8E" w14:textId="77777777" w:rsidR="00625553" w:rsidRDefault="00000000">
      <w:pPr>
        <w:pStyle w:val="Compact"/>
        <w:numPr>
          <w:ilvl w:val="1"/>
          <w:numId w:val="112"/>
        </w:numPr>
      </w:pPr>
      <w:r>
        <w:t>The CRL is referenced by one or more Root CA or Subordinate CA Certificates; and,</w:t>
      </w:r>
    </w:p>
    <w:p w14:paraId="56A7DF54" w14:textId="77777777" w:rsidR="00625553" w:rsidRDefault="00000000">
      <w:pPr>
        <w:pStyle w:val="Compact"/>
        <w:numPr>
          <w:ilvl w:val="1"/>
          <w:numId w:val="112"/>
        </w:numPr>
      </w:pPr>
      <w:r>
        <w:t>The Root CA or Subordinate CA Certificate has issued one or more Certificates using the following encoding for the signature algorithm.</w:t>
      </w:r>
    </w:p>
    <w:p w14:paraId="012F8411" w14:textId="77777777" w:rsidR="00625553" w:rsidRDefault="00000000">
      <w:pPr>
        <w:pStyle w:val="FirstParagraph"/>
      </w:pPr>
      <w:r>
        <w:rPr>
          <w:b/>
          <w:bCs/>
        </w:rPr>
        <w:t>Note</w:t>
      </w:r>
      <w:r>
        <w:t xml:space="preserve">: The above requirements do not permit a CA to sign a </w:t>
      </w:r>
      <w:proofErr w:type="spellStart"/>
      <w:r>
        <w:t>Precertificate</w:t>
      </w:r>
      <w:proofErr w:type="spellEnd"/>
      <w:r>
        <w:t xml:space="preserve"> with this encoding.</w:t>
      </w:r>
    </w:p>
    <w:p w14:paraId="16EA3EE5" w14:textId="77777777" w:rsidR="00625553" w:rsidRDefault="00000000">
      <w:pPr>
        <w:numPr>
          <w:ilvl w:val="0"/>
          <w:numId w:val="113"/>
        </w:numPr>
      </w:pPr>
      <w:r>
        <w:t>RSASSA-PKCS1-v1_5 with SHA-1:</w:t>
      </w:r>
    </w:p>
    <w:p w14:paraId="337B8BF1" w14:textId="77777777" w:rsidR="00625553" w:rsidRDefault="00000000">
      <w:pPr>
        <w:numPr>
          <w:ilvl w:val="0"/>
          <w:numId w:val="12"/>
        </w:numPr>
      </w:pPr>
      <w:r>
        <w:t xml:space="preserve">Encoding: </w:t>
      </w:r>
      <w:r>
        <w:rPr>
          <w:rStyle w:val="VerbatimChar"/>
        </w:rPr>
        <w:t>300d06092a864886f70d0101050500</w:t>
      </w:r>
    </w:p>
    <w:p w14:paraId="25B47D19" w14:textId="77777777" w:rsidR="00625553" w:rsidRDefault="00000000">
      <w:pPr>
        <w:pStyle w:val="Heading5"/>
      </w:pPr>
      <w:bookmarkStart w:id="811" w:name="Xbd1cd034f68e9b6186a8971d3e029e7d28acb4f"/>
      <w:bookmarkEnd w:id="810"/>
      <w:r>
        <w:t>7.1.3.2.2 ECDSA</w:t>
      </w:r>
    </w:p>
    <w:p w14:paraId="182FF06E" w14:textId="77777777" w:rsidR="00625553" w:rsidRDefault="00000000">
      <w:pPr>
        <w:pStyle w:val="FirstParagraph"/>
      </w:pPr>
      <w:r>
        <w:t xml:space="preserve">The CA SHALL </w:t>
      </w:r>
      <w:proofErr w:type="gramStart"/>
      <w:r>
        <w:t>use</w:t>
      </w:r>
      <w:proofErr w:type="gramEnd"/>
      <w:r>
        <w:t xml:space="preserve"> the appropriate signature algorithm and encoding based upon the signing key used.</w:t>
      </w:r>
    </w:p>
    <w:p w14:paraId="02275A9C" w14:textId="77777777" w:rsidR="00625553" w:rsidRDefault="00000000">
      <w:pPr>
        <w:pStyle w:val="BodyText"/>
      </w:pPr>
      <w:r>
        <w:t xml:space="preserve">If the signing key is P-256, the signature MUST use ECDSA with SHA-256.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300a06082a8648ce3d040302</w:t>
      </w:r>
      <w:r>
        <w:t>.</w:t>
      </w:r>
    </w:p>
    <w:p w14:paraId="3ACBB5B4" w14:textId="77777777" w:rsidR="00625553" w:rsidRDefault="00000000">
      <w:pPr>
        <w:pStyle w:val="BodyText"/>
      </w:pPr>
      <w:r>
        <w:lastRenderedPageBreak/>
        <w:t xml:space="preserve">If the signing key is P-384, the signature MUST use ECDSA with SHA-384.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300a06082a8648ce3d040303</w:t>
      </w:r>
      <w:r>
        <w:t>.</w:t>
      </w:r>
    </w:p>
    <w:p w14:paraId="34067DDE" w14:textId="77777777" w:rsidR="00625553" w:rsidRDefault="00000000">
      <w:pPr>
        <w:pStyle w:val="BodyText"/>
      </w:pPr>
      <w:r>
        <w:t xml:space="preserve">If the signing key is P-521, the signature MUST use ECDSA with SHA-512.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300a06082a8648ce3d040304</w:t>
      </w:r>
      <w:r>
        <w:t>.</w:t>
      </w:r>
    </w:p>
    <w:p w14:paraId="78177AAC" w14:textId="77777777" w:rsidR="00625553" w:rsidRDefault="00000000">
      <w:pPr>
        <w:pStyle w:val="Heading3"/>
      </w:pPr>
      <w:bookmarkStart w:id="812" w:name="_Toc207014361"/>
      <w:bookmarkStart w:id="813" w:name="X551a1f9df7ab3f98f6d6d5943e4a45a5bb83086"/>
      <w:bookmarkStart w:id="814" w:name="_Toc210935064"/>
      <w:bookmarkEnd w:id="804"/>
      <w:bookmarkEnd w:id="809"/>
      <w:bookmarkEnd w:id="811"/>
      <w:r>
        <w:t>7.1.4 Name Forms</w:t>
      </w:r>
      <w:bookmarkEnd w:id="812"/>
      <w:bookmarkEnd w:id="814"/>
    </w:p>
    <w:p w14:paraId="37CA0E33" w14:textId="77777777" w:rsidR="00625553" w:rsidRDefault="00000000">
      <w:pPr>
        <w:pStyle w:val="FirstParagraph"/>
      </w:pPr>
      <w:r>
        <w:t xml:space="preserve">This </w:t>
      </w:r>
      <w:proofErr w:type="gramStart"/>
      <w:r>
        <w:t>section details</w:t>
      </w:r>
      <w:proofErr w:type="gramEnd"/>
      <w:r>
        <w:t xml:space="preserve"> </w:t>
      </w:r>
      <w:proofErr w:type="gramStart"/>
      <w:r>
        <w:t>encoding</w:t>
      </w:r>
      <w:proofErr w:type="gramEnd"/>
      <w:r>
        <w:t xml:space="preserve"> rules that apply to all Certificates issued by a CA. Further restrictions may be specified within </w:t>
      </w:r>
      <w:hyperlink w:anchor="Xfd4c7b8779ca38eac6cafab53f401db9b389178">
        <w:r w:rsidR="00625553">
          <w:rPr>
            <w:rStyle w:val="Hyperlink"/>
          </w:rPr>
          <w:t>Section 7.1.2</w:t>
        </w:r>
      </w:hyperlink>
      <w:r>
        <w:t>, but these restrictions do not supersede these requirements.</w:t>
      </w:r>
    </w:p>
    <w:p w14:paraId="5D8F7BCA" w14:textId="77777777" w:rsidR="00625553" w:rsidRDefault="00000000">
      <w:pPr>
        <w:pStyle w:val="Heading4"/>
      </w:pPr>
      <w:bookmarkStart w:id="815" w:name="Xdcc56720cb6708750952caeaa0c689f3959924f"/>
      <w:r>
        <w:t>7.1.4.1 Name Encoding</w:t>
      </w:r>
    </w:p>
    <w:p w14:paraId="648CD63D" w14:textId="77777777" w:rsidR="00625553" w:rsidRDefault="00000000">
      <w:pPr>
        <w:pStyle w:val="FirstParagraph"/>
      </w:pPr>
      <w:r>
        <w:t xml:space="preserve">The following requirements apply to all Certificates listed in </w:t>
      </w:r>
      <w:hyperlink w:anchor="Xfd4c7b8779ca38eac6cafab53f401db9b389178">
        <w:r w:rsidR="00625553">
          <w:rPr>
            <w:rStyle w:val="Hyperlink"/>
          </w:rPr>
          <w:t>Section 7.1.2</w:t>
        </w:r>
      </w:hyperlink>
      <w:r>
        <w:t xml:space="preserve">. Specifically, this includes Technically Constrained Non-TLS Subordinate CA Certificates, as defined in </w:t>
      </w:r>
      <w:hyperlink w:anchor="Xc8c3c1d12acd9ae15bdba27bfb5e6b3c36dbeba">
        <w:r w:rsidR="00625553">
          <w:rPr>
            <w:rStyle w:val="Hyperlink"/>
          </w:rPr>
          <w:t>Section 7.1.2.3</w:t>
        </w:r>
      </w:hyperlink>
      <w:r>
        <w:t>, but does not include certificates issued by such CA Certificates, as they are out of scope of these Baseline Requirements.</w:t>
      </w:r>
    </w:p>
    <w:p w14:paraId="0A03C48B" w14:textId="77777777" w:rsidR="00625553" w:rsidRDefault="00000000">
      <w:pPr>
        <w:pStyle w:val="BodyText"/>
      </w:pPr>
      <w:r>
        <w:t xml:space="preserve">For every valid Certification Path (as defined by </w:t>
      </w:r>
      <w:hyperlink r:id="rId65" w:anchor="section-6">
        <w:r w:rsidR="00625553">
          <w:rPr>
            <w:rStyle w:val="Hyperlink"/>
          </w:rPr>
          <w:t>RFC 5280, Section 6</w:t>
        </w:r>
      </w:hyperlink>
      <w:r>
        <w:t>):</w:t>
      </w:r>
    </w:p>
    <w:p w14:paraId="4D97CEEE" w14:textId="77777777" w:rsidR="00625553" w:rsidRDefault="00000000">
      <w:pPr>
        <w:pStyle w:val="Compact"/>
        <w:numPr>
          <w:ilvl w:val="0"/>
          <w:numId w:val="114"/>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53EA5069" w14:textId="77777777" w:rsidR="00625553" w:rsidRDefault="00000000">
      <w:pPr>
        <w:pStyle w:val="Compact"/>
        <w:numPr>
          <w:ilvl w:val="0"/>
          <w:numId w:val="114"/>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66" w:anchor="section-7.1">
        <w:r w:rsidR="00625553">
          <w:rPr>
            <w:rStyle w:val="Hyperlink"/>
          </w:rPr>
          <w:t>RFC 5280, Section 7.1</w:t>
        </w:r>
      </w:hyperlink>
      <w:r>
        <w:t>, and including expired and revoked Certificates.</w:t>
      </w:r>
    </w:p>
    <w:p w14:paraId="5F1B9EB7" w14:textId="77777777" w:rsidR="00625553" w:rsidRDefault="00000000">
      <w:pPr>
        <w:pStyle w:val="FirstParagraph"/>
      </w:pPr>
      <w:r>
        <w:t xml:space="preserve">When encoding a </w:t>
      </w:r>
      <w:r>
        <w:rPr>
          <w:rStyle w:val="VerbatimChar"/>
        </w:rPr>
        <w:t>Name</w:t>
      </w:r>
      <w:r>
        <w:t xml:space="preserve">, the CA SHALL </w:t>
      </w:r>
      <w:proofErr w:type="gramStart"/>
      <w:r>
        <w:t>ensure</w:t>
      </w:r>
      <w:proofErr w:type="gramEnd"/>
      <w:r>
        <w:t xml:space="preserve"> that:</w:t>
      </w:r>
    </w:p>
    <w:p w14:paraId="41A4B2C3" w14:textId="77777777" w:rsidR="00625553" w:rsidRDefault="00000000">
      <w:pPr>
        <w:pStyle w:val="Compact"/>
        <w:numPr>
          <w:ilvl w:val="0"/>
          <w:numId w:val="115"/>
        </w:numPr>
      </w:pPr>
      <w:r>
        <w:t xml:space="preserve">Each </w:t>
      </w:r>
      <w:r>
        <w:rPr>
          <w:rStyle w:val="VerbatimChar"/>
        </w:rPr>
        <w:t>Name</w:t>
      </w:r>
      <w:r>
        <w:t xml:space="preserve"> MUST contain an </w:t>
      </w:r>
      <w:proofErr w:type="spellStart"/>
      <w:r>
        <w:rPr>
          <w:rStyle w:val="VerbatimChar"/>
        </w:rPr>
        <w:t>RDNSequence</w:t>
      </w:r>
      <w:proofErr w:type="spellEnd"/>
      <w:r>
        <w:t>.</w:t>
      </w:r>
    </w:p>
    <w:p w14:paraId="666ACC56" w14:textId="77777777" w:rsidR="00625553" w:rsidRDefault="00000000">
      <w:pPr>
        <w:pStyle w:val="Compact"/>
        <w:numPr>
          <w:ilvl w:val="0"/>
          <w:numId w:val="115"/>
        </w:numPr>
      </w:pPr>
      <w:r>
        <w:t xml:space="preserve">Each </w:t>
      </w:r>
      <w:proofErr w:type="spellStart"/>
      <w:r>
        <w:rPr>
          <w:rStyle w:val="VerbatimChar"/>
        </w:rPr>
        <w:t>RelativeDistinguishedName</w:t>
      </w:r>
      <w:proofErr w:type="spellEnd"/>
      <w:r>
        <w:t xml:space="preserve"> MUST contain exactly one </w:t>
      </w:r>
      <w:proofErr w:type="spellStart"/>
      <w:r>
        <w:rPr>
          <w:rStyle w:val="VerbatimChar"/>
        </w:rPr>
        <w:t>AttributeTypeAndValue</w:t>
      </w:r>
      <w:proofErr w:type="spellEnd"/>
      <w:r>
        <w:t>.</w:t>
      </w:r>
    </w:p>
    <w:p w14:paraId="2A2DF5DB" w14:textId="77777777" w:rsidR="00625553" w:rsidRDefault="00000000">
      <w:pPr>
        <w:pStyle w:val="Compact"/>
        <w:numPr>
          <w:ilvl w:val="0"/>
          <w:numId w:val="115"/>
        </w:numPr>
      </w:pPr>
      <w:r>
        <w:t xml:space="preserve">Each </w:t>
      </w:r>
      <w:proofErr w:type="spellStart"/>
      <w:r>
        <w:rPr>
          <w:rStyle w:val="VerbatimChar"/>
        </w:rPr>
        <w:t>RelativeDistinguishedName</w:t>
      </w:r>
      <w:proofErr w:type="spellEnd"/>
      <w:r>
        <w:t xml:space="preserve">, if present, is encoded within the </w:t>
      </w:r>
      <w:proofErr w:type="spellStart"/>
      <w:r>
        <w:rPr>
          <w:rStyle w:val="VerbatimChar"/>
        </w:rPr>
        <w:t>RDNSequence</w:t>
      </w:r>
      <w:proofErr w:type="spellEnd"/>
      <w:r>
        <w:t xml:space="preserve"> in the order that it appears in </w:t>
      </w:r>
      <w:hyperlink w:anchor="Xdcbbd85f2924df83fd0c65039919dab577bcc48">
        <w:r w:rsidR="00625553">
          <w:rPr>
            <w:rStyle w:val="Hyperlink"/>
          </w:rPr>
          <w:t>Section 7.1.4.2</w:t>
        </w:r>
      </w:hyperlink>
      <w:r>
        <w:t>.</w:t>
      </w:r>
    </w:p>
    <w:p w14:paraId="403D9AA4" w14:textId="77777777" w:rsidR="00625553" w:rsidRDefault="00000000">
      <w:pPr>
        <w:pStyle w:val="Compact"/>
        <w:numPr>
          <w:ilvl w:val="1"/>
          <w:numId w:val="116"/>
        </w:numPr>
      </w:pPr>
      <w:r>
        <w:t xml:space="preserve">For example, a </w:t>
      </w:r>
      <w:proofErr w:type="spellStart"/>
      <w:r>
        <w:rPr>
          <w:rStyle w:val="VerbatimChar"/>
        </w:rPr>
        <w:t>RelativeDistinguishedName</w:t>
      </w:r>
      <w:proofErr w:type="spellEnd"/>
      <w:r>
        <w:t xml:space="preserve"> that contains a </w:t>
      </w:r>
      <w:proofErr w:type="spellStart"/>
      <w:r>
        <w:rPr>
          <w:rStyle w:val="VerbatimChar"/>
        </w:rPr>
        <w:t>countryName</w:t>
      </w:r>
      <w:proofErr w:type="spellEnd"/>
      <w:r>
        <w:t xml:space="preserve"> </w:t>
      </w:r>
      <w:proofErr w:type="spellStart"/>
      <w:r>
        <w:rPr>
          <w:rStyle w:val="VerbatimChar"/>
        </w:rPr>
        <w:t>AttributeTypeAndValue</w:t>
      </w:r>
      <w:proofErr w:type="spellEnd"/>
      <w:r>
        <w:t xml:space="preserve"> pair MUST be encoded within the </w:t>
      </w:r>
      <w:proofErr w:type="spellStart"/>
      <w:r>
        <w:rPr>
          <w:rStyle w:val="VerbatimChar"/>
        </w:rPr>
        <w:t>RDNSequence</w:t>
      </w:r>
      <w:proofErr w:type="spellEnd"/>
      <w:r>
        <w:t xml:space="preserve"> before a </w:t>
      </w:r>
      <w:proofErr w:type="spellStart"/>
      <w:r>
        <w:rPr>
          <w:rStyle w:val="VerbatimChar"/>
        </w:rPr>
        <w:t>RelativeDistinguishedName</w:t>
      </w:r>
      <w:proofErr w:type="spellEnd"/>
      <w:r>
        <w:t xml:space="preserve"> that contains a </w:t>
      </w:r>
      <w:proofErr w:type="spellStart"/>
      <w:r>
        <w:rPr>
          <w:rStyle w:val="VerbatimChar"/>
        </w:rPr>
        <w:t>stateOrProvinceName</w:t>
      </w:r>
      <w:proofErr w:type="spellEnd"/>
      <w:r>
        <w:t xml:space="preserve"> </w:t>
      </w:r>
      <w:proofErr w:type="spellStart"/>
      <w:r>
        <w:rPr>
          <w:rStyle w:val="VerbatimChar"/>
        </w:rPr>
        <w:t>AttributeTypeAndValue</w:t>
      </w:r>
      <w:proofErr w:type="spellEnd"/>
      <w:r>
        <w:t>.</w:t>
      </w:r>
    </w:p>
    <w:p w14:paraId="16625561" w14:textId="77777777" w:rsidR="00625553" w:rsidRDefault="00000000">
      <w:pPr>
        <w:pStyle w:val="Compact"/>
        <w:numPr>
          <w:ilvl w:val="0"/>
          <w:numId w:val="115"/>
        </w:numPr>
      </w:pPr>
      <w:r>
        <w:t xml:space="preserve">Each </w:t>
      </w:r>
      <w:r>
        <w:rPr>
          <w:rStyle w:val="VerbatimChar"/>
        </w:rPr>
        <w:t>Name</w:t>
      </w:r>
      <w:r>
        <w:t xml:space="preserve"> MUST NOT contain more than one instance of a given </w:t>
      </w:r>
      <w:proofErr w:type="spellStart"/>
      <w:r>
        <w:rPr>
          <w:rStyle w:val="VerbatimChar"/>
        </w:rPr>
        <w:t>AttributeTypeAndValue</w:t>
      </w:r>
      <w:proofErr w:type="spellEnd"/>
      <w:r>
        <w:t xml:space="preserve"> across all </w:t>
      </w:r>
      <w:proofErr w:type="spellStart"/>
      <w:r>
        <w:rPr>
          <w:rStyle w:val="VerbatimChar"/>
        </w:rPr>
        <w:t>RelativeDistinguishedName</w:t>
      </w:r>
      <w:r>
        <w:t>s</w:t>
      </w:r>
      <w:proofErr w:type="spellEnd"/>
      <w:r>
        <w:t xml:space="preserve"> unless explicitly allowed in these Requirements.</w:t>
      </w:r>
    </w:p>
    <w:p w14:paraId="55722EDF" w14:textId="77777777" w:rsidR="00625553" w:rsidRDefault="00000000">
      <w:pPr>
        <w:pStyle w:val="FirstParagraph"/>
      </w:pPr>
      <w:r>
        <w:rPr>
          <w:b/>
          <w:bCs/>
        </w:rPr>
        <w:lastRenderedPageBreak/>
        <w:t>Note</w:t>
      </w:r>
      <w:r>
        <w:t xml:space="preserve">: </w:t>
      </w:r>
      <w:hyperlink w:anchor="X50bfc557030e61e9b0fa033e1ae868a47750f31">
        <w:r w:rsidR="00625553">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625553">
          <w:rPr>
            <w:rStyle w:val="Hyperlink"/>
          </w:rPr>
          <w:t>Cross-Certified Subordinate CA Certificate</w:t>
        </w:r>
      </w:hyperlink>
      <w:r>
        <w:t>, as described within that section.</w:t>
      </w:r>
    </w:p>
    <w:p w14:paraId="187D098A" w14:textId="77777777" w:rsidR="00625553" w:rsidRDefault="00000000">
      <w:pPr>
        <w:pStyle w:val="Heading4"/>
      </w:pPr>
      <w:bookmarkStart w:id="816" w:name="Xdcbbd85f2924df83fd0c65039919dab577bcc48"/>
      <w:bookmarkEnd w:id="815"/>
      <w:r>
        <w:t>7.1.4.2 Subject Attribute Encoding</w:t>
      </w:r>
    </w:p>
    <w:p w14:paraId="0FE3B586" w14:textId="77777777" w:rsidR="00625553" w:rsidRDefault="00000000">
      <w:pPr>
        <w:pStyle w:val="FirstParagraph"/>
      </w:pPr>
      <w:r>
        <w:t xml:space="preserve">This document defines requirements for the content and validation of </w:t>
      </w:r>
      <w:proofErr w:type="gramStart"/>
      <w:r>
        <w:t>a number of</w:t>
      </w:r>
      <w:proofErr w:type="gramEnd"/>
      <w:r>
        <w:t xml:space="preserve"> attributes that may appear within the </w:t>
      </w:r>
      <w:r>
        <w:rPr>
          <w:rStyle w:val="VerbatimChar"/>
        </w:rPr>
        <w:t>subject</w:t>
      </w:r>
      <w:r>
        <w:t xml:space="preserve"> field of a </w:t>
      </w:r>
      <w:proofErr w:type="spellStart"/>
      <w:r>
        <w:rPr>
          <w:rStyle w:val="VerbatimChar"/>
        </w:rPr>
        <w:t>tbsCertificate</w:t>
      </w:r>
      <w:proofErr w:type="spellEnd"/>
      <w:r>
        <w:t xml:space="preserve">. CAs SHALL NOT include these attributes unless their content has been validated as specified by, and only if permitted by, the relevant certificate profile specified within </w:t>
      </w:r>
      <w:hyperlink w:anchor="Xfd4c7b8779ca38eac6cafab53f401db9b389178">
        <w:r w:rsidR="00625553">
          <w:rPr>
            <w:rStyle w:val="Hyperlink"/>
          </w:rPr>
          <w:t>Section 7.1.2</w:t>
        </w:r>
      </w:hyperlink>
      <w:r>
        <w:t>.</w:t>
      </w:r>
    </w:p>
    <w:p w14:paraId="2DB7869C" w14:textId="77777777" w:rsidR="00625553"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74B3D999" w14:textId="77777777" w:rsidR="00625553"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Pr>
      <w:tblGrid>
        <w:gridCol w:w="2675"/>
        <w:gridCol w:w="1337"/>
        <w:gridCol w:w="2006"/>
        <w:gridCol w:w="2674"/>
        <w:gridCol w:w="668"/>
      </w:tblGrid>
      <w:tr w:rsidR="00625553" w14:paraId="47DDA5AC" w14:textId="77777777">
        <w:trPr>
          <w:tblHeader/>
        </w:trPr>
        <w:tc>
          <w:tcPr>
            <w:tcW w:w="2262" w:type="dxa"/>
          </w:tcPr>
          <w:p w14:paraId="32AFB500" w14:textId="77777777" w:rsidR="00625553" w:rsidRDefault="00000000">
            <w:pPr>
              <w:pStyle w:val="Compact"/>
            </w:pPr>
            <w:r>
              <w:rPr>
                <w:b/>
                <w:bCs/>
              </w:rPr>
              <w:t>Attribute</w:t>
            </w:r>
          </w:p>
        </w:tc>
        <w:tc>
          <w:tcPr>
            <w:tcW w:w="1131" w:type="dxa"/>
          </w:tcPr>
          <w:p w14:paraId="19BF8291" w14:textId="77777777" w:rsidR="00625553" w:rsidRDefault="00000000">
            <w:pPr>
              <w:pStyle w:val="Compact"/>
            </w:pPr>
            <w:r>
              <w:rPr>
                <w:b/>
                <w:bCs/>
              </w:rPr>
              <w:t>OID</w:t>
            </w:r>
          </w:p>
        </w:tc>
        <w:tc>
          <w:tcPr>
            <w:tcW w:w="1697" w:type="dxa"/>
          </w:tcPr>
          <w:p w14:paraId="6300A5AD" w14:textId="77777777" w:rsidR="00625553" w:rsidRDefault="00000000">
            <w:pPr>
              <w:pStyle w:val="Compact"/>
            </w:pPr>
            <w:r>
              <w:rPr>
                <w:b/>
                <w:bCs/>
              </w:rPr>
              <w:t>Specification</w:t>
            </w:r>
          </w:p>
        </w:tc>
        <w:tc>
          <w:tcPr>
            <w:tcW w:w="2262" w:type="dxa"/>
          </w:tcPr>
          <w:p w14:paraId="2AE0D61C" w14:textId="77777777" w:rsidR="00625553" w:rsidRDefault="00000000">
            <w:pPr>
              <w:pStyle w:val="Compact"/>
            </w:pPr>
            <w:r>
              <w:rPr>
                <w:b/>
                <w:bCs/>
              </w:rPr>
              <w:t>Encoding Requirements</w:t>
            </w:r>
          </w:p>
        </w:tc>
        <w:tc>
          <w:tcPr>
            <w:tcW w:w="565" w:type="dxa"/>
          </w:tcPr>
          <w:p w14:paraId="0E82B81B" w14:textId="77777777" w:rsidR="00625553" w:rsidRDefault="00000000">
            <w:pPr>
              <w:pStyle w:val="Compact"/>
            </w:pPr>
            <w:r>
              <w:rPr>
                <w:b/>
                <w:bCs/>
              </w:rPr>
              <w:t>Max Length</w:t>
            </w:r>
            <w:r>
              <w:rPr>
                <w:rStyle w:val="FootnoteReference"/>
              </w:rPr>
              <w:footnoteReference w:id="16"/>
            </w:r>
          </w:p>
        </w:tc>
      </w:tr>
      <w:tr w:rsidR="00625553" w14:paraId="4FE21BE6" w14:textId="77777777">
        <w:tc>
          <w:tcPr>
            <w:tcW w:w="2262" w:type="dxa"/>
          </w:tcPr>
          <w:p w14:paraId="1D29845D" w14:textId="77777777" w:rsidR="00625553" w:rsidRDefault="00000000">
            <w:pPr>
              <w:pStyle w:val="Compact"/>
            </w:pPr>
            <w:proofErr w:type="spellStart"/>
            <w:r>
              <w:rPr>
                <w:rStyle w:val="VerbatimChar"/>
              </w:rPr>
              <w:t>domainComponent</w:t>
            </w:r>
            <w:proofErr w:type="spellEnd"/>
          </w:p>
        </w:tc>
        <w:tc>
          <w:tcPr>
            <w:tcW w:w="1131" w:type="dxa"/>
          </w:tcPr>
          <w:p w14:paraId="5CC7A532" w14:textId="77777777" w:rsidR="00625553" w:rsidRDefault="00000000">
            <w:pPr>
              <w:pStyle w:val="Compact"/>
            </w:pPr>
            <w:r>
              <w:rPr>
                <w:rStyle w:val="VerbatimChar"/>
              </w:rPr>
              <w:t>0.9.2342.19200300.100.1.25</w:t>
            </w:r>
          </w:p>
        </w:tc>
        <w:tc>
          <w:tcPr>
            <w:tcW w:w="1697" w:type="dxa"/>
          </w:tcPr>
          <w:p w14:paraId="72195EF4" w14:textId="77777777" w:rsidR="00625553" w:rsidRDefault="00625553">
            <w:pPr>
              <w:pStyle w:val="Compact"/>
            </w:pPr>
            <w:hyperlink r:id="rId67">
              <w:r>
                <w:rPr>
                  <w:rStyle w:val="Hyperlink"/>
                </w:rPr>
                <w:t>RFC 4519</w:t>
              </w:r>
            </w:hyperlink>
          </w:p>
        </w:tc>
        <w:tc>
          <w:tcPr>
            <w:tcW w:w="2262" w:type="dxa"/>
          </w:tcPr>
          <w:p w14:paraId="525CB724" w14:textId="77777777" w:rsidR="00625553" w:rsidRDefault="00000000">
            <w:pPr>
              <w:pStyle w:val="Compact"/>
            </w:pPr>
            <w:r>
              <w:t xml:space="preserve">MUST use </w:t>
            </w:r>
            <w:r>
              <w:rPr>
                <w:rStyle w:val="VerbatimChar"/>
              </w:rPr>
              <w:t>IA5String</w:t>
            </w:r>
          </w:p>
        </w:tc>
        <w:tc>
          <w:tcPr>
            <w:tcW w:w="565" w:type="dxa"/>
          </w:tcPr>
          <w:p w14:paraId="49EACDB3" w14:textId="77777777" w:rsidR="00625553" w:rsidRDefault="00000000">
            <w:pPr>
              <w:pStyle w:val="Compact"/>
            </w:pPr>
            <w:r>
              <w:t>63</w:t>
            </w:r>
          </w:p>
        </w:tc>
      </w:tr>
      <w:tr w:rsidR="00625553" w14:paraId="5A41061F" w14:textId="77777777">
        <w:tc>
          <w:tcPr>
            <w:tcW w:w="2262" w:type="dxa"/>
          </w:tcPr>
          <w:p w14:paraId="30553886" w14:textId="77777777" w:rsidR="00625553" w:rsidRDefault="00000000">
            <w:pPr>
              <w:pStyle w:val="Compact"/>
            </w:pPr>
            <w:proofErr w:type="spellStart"/>
            <w:r>
              <w:rPr>
                <w:rStyle w:val="VerbatimChar"/>
              </w:rPr>
              <w:t>countryName</w:t>
            </w:r>
            <w:proofErr w:type="spellEnd"/>
          </w:p>
        </w:tc>
        <w:tc>
          <w:tcPr>
            <w:tcW w:w="1131" w:type="dxa"/>
          </w:tcPr>
          <w:p w14:paraId="50662AB8" w14:textId="77777777" w:rsidR="00625553" w:rsidRDefault="00000000">
            <w:pPr>
              <w:pStyle w:val="Compact"/>
            </w:pPr>
            <w:r>
              <w:rPr>
                <w:rStyle w:val="VerbatimChar"/>
              </w:rPr>
              <w:t>2.5.4.6</w:t>
            </w:r>
          </w:p>
        </w:tc>
        <w:tc>
          <w:tcPr>
            <w:tcW w:w="1697" w:type="dxa"/>
          </w:tcPr>
          <w:p w14:paraId="7A81BDF7" w14:textId="77777777" w:rsidR="00625553" w:rsidRDefault="00625553">
            <w:pPr>
              <w:pStyle w:val="Compact"/>
            </w:pPr>
            <w:hyperlink r:id="rId68">
              <w:r>
                <w:rPr>
                  <w:rStyle w:val="Hyperlink"/>
                </w:rPr>
                <w:t>RFC 5280</w:t>
              </w:r>
            </w:hyperlink>
          </w:p>
        </w:tc>
        <w:tc>
          <w:tcPr>
            <w:tcW w:w="2262" w:type="dxa"/>
          </w:tcPr>
          <w:p w14:paraId="5E61A6DD" w14:textId="77777777" w:rsidR="00625553" w:rsidRDefault="00000000">
            <w:pPr>
              <w:pStyle w:val="Compact"/>
            </w:pPr>
            <w:r>
              <w:t xml:space="preserve">MUST use </w:t>
            </w:r>
            <w:proofErr w:type="spellStart"/>
            <w:r>
              <w:rPr>
                <w:rStyle w:val="VerbatimChar"/>
              </w:rPr>
              <w:t>PrintableString</w:t>
            </w:r>
            <w:proofErr w:type="spellEnd"/>
          </w:p>
        </w:tc>
        <w:tc>
          <w:tcPr>
            <w:tcW w:w="565" w:type="dxa"/>
          </w:tcPr>
          <w:p w14:paraId="634B491F" w14:textId="77777777" w:rsidR="00625553" w:rsidRDefault="00000000">
            <w:pPr>
              <w:pStyle w:val="Compact"/>
            </w:pPr>
            <w:r>
              <w:t>2</w:t>
            </w:r>
          </w:p>
        </w:tc>
      </w:tr>
      <w:tr w:rsidR="00625553" w14:paraId="2433D2F5" w14:textId="77777777">
        <w:tc>
          <w:tcPr>
            <w:tcW w:w="2262" w:type="dxa"/>
          </w:tcPr>
          <w:p w14:paraId="0B94C7A1" w14:textId="77777777" w:rsidR="00625553" w:rsidRDefault="00000000">
            <w:pPr>
              <w:pStyle w:val="Compact"/>
            </w:pPr>
            <w:proofErr w:type="spellStart"/>
            <w:r>
              <w:rPr>
                <w:rStyle w:val="VerbatimChar"/>
              </w:rPr>
              <w:t>stateOrProvinceName</w:t>
            </w:r>
            <w:proofErr w:type="spellEnd"/>
          </w:p>
        </w:tc>
        <w:tc>
          <w:tcPr>
            <w:tcW w:w="1131" w:type="dxa"/>
          </w:tcPr>
          <w:p w14:paraId="65BB2255" w14:textId="77777777" w:rsidR="00625553" w:rsidRDefault="00000000">
            <w:pPr>
              <w:pStyle w:val="Compact"/>
            </w:pPr>
            <w:r>
              <w:rPr>
                <w:rStyle w:val="VerbatimChar"/>
              </w:rPr>
              <w:t>2.5.4.8</w:t>
            </w:r>
          </w:p>
        </w:tc>
        <w:tc>
          <w:tcPr>
            <w:tcW w:w="1697" w:type="dxa"/>
          </w:tcPr>
          <w:p w14:paraId="57211595" w14:textId="77777777" w:rsidR="00625553" w:rsidRDefault="00625553">
            <w:pPr>
              <w:pStyle w:val="Compact"/>
            </w:pPr>
            <w:hyperlink r:id="rId69">
              <w:r>
                <w:rPr>
                  <w:rStyle w:val="Hyperlink"/>
                </w:rPr>
                <w:t>RFC 5280</w:t>
              </w:r>
            </w:hyperlink>
          </w:p>
        </w:tc>
        <w:tc>
          <w:tcPr>
            <w:tcW w:w="2262" w:type="dxa"/>
          </w:tcPr>
          <w:p w14:paraId="2B45D4E4"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3104E78D" w14:textId="77777777" w:rsidR="00625553" w:rsidRDefault="00000000">
            <w:pPr>
              <w:pStyle w:val="Compact"/>
            </w:pPr>
            <w:r>
              <w:t>128</w:t>
            </w:r>
          </w:p>
        </w:tc>
      </w:tr>
      <w:tr w:rsidR="00625553" w14:paraId="130EB8D5" w14:textId="77777777">
        <w:tc>
          <w:tcPr>
            <w:tcW w:w="2262" w:type="dxa"/>
          </w:tcPr>
          <w:p w14:paraId="7330C676" w14:textId="77777777" w:rsidR="00625553" w:rsidRDefault="00000000">
            <w:pPr>
              <w:pStyle w:val="Compact"/>
            </w:pPr>
            <w:proofErr w:type="spellStart"/>
            <w:r>
              <w:rPr>
                <w:rStyle w:val="VerbatimChar"/>
              </w:rPr>
              <w:t>localityName</w:t>
            </w:r>
            <w:proofErr w:type="spellEnd"/>
          </w:p>
        </w:tc>
        <w:tc>
          <w:tcPr>
            <w:tcW w:w="1131" w:type="dxa"/>
          </w:tcPr>
          <w:p w14:paraId="313A8552" w14:textId="77777777" w:rsidR="00625553" w:rsidRDefault="00000000">
            <w:pPr>
              <w:pStyle w:val="Compact"/>
            </w:pPr>
            <w:r>
              <w:rPr>
                <w:rStyle w:val="VerbatimChar"/>
              </w:rPr>
              <w:t>2.5.4.7</w:t>
            </w:r>
          </w:p>
        </w:tc>
        <w:tc>
          <w:tcPr>
            <w:tcW w:w="1697" w:type="dxa"/>
          </w:tcPr>
          <w:p w14:paraId="2D19565C" w14:textId="77777777" w:rsidR="00625553" w:rsidRDefault="00625553">
            <w:pPr>
              <w:pStyle w:val="Compact"/>
            </w:pPr>
            <w:hyperlink r:id="rId70">
              <w:r>
                <w:rPr>
                  <w:rStyle w:val="Hyperlink"/>
                </w:rPr>
                <w:t>RFC 5280</w:t>
              </w:r>
            </w:hyperlink>
          </w:p>
        </w:tc>
        <w:tc>
          <w:tcPr>
            <w:tcW w:w="2262" w:type="dxa"/>
          </w:tcPr>
          <w:p w14:paraId="4012CA68"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2BEBE075" w14:textId="77777777" w:rsidR="00625553" w:rsidRDefault="00000000">
            <w:pPr>
              <w:pStyle w:val="Compact"/>
            </w:pPr>
            <w:r>
              <w:t>128</w:t>
            </w:r>
          </w:p>
        </w:tc>
      </w:tr>
      <w:tr w:rsidR="00625553" w14:paraId="0E982F3A" w14:textId="77777777">
        <w:tc>
          <w:tcPr>
            <w:tcW w:w="2262" w:type="dxa"/>
          </w:tcPr>
          <w:p w14:paraId="36D56C11" w14:textId="77777777" w:rsidR="00625553" w:rsidRDefault="00000000">
            <w:pPr>
              <w:pStyle w:val="Compact"/>
            </w:pPr>
            <w:proofErr w:type="spellStart"/>
            <w:r>
              <w:rPr>
                <w:rStyle w:val="VerbatimChar"/>
              </w:rPr>
              <w:t>postalCode</w:t>
            </w:r>
            <w:proofErr w:type="spellEnd"/>
          </w:p>
        </w:tc>
        <w:tc>
          <w:tcPr>
            <w:tcW w:w="1131" w:type="dxa"/>
          </w:tcPr>
          <w:p w14:paraId="349F93DB" w14:textId="77777777" w:rsidR="00625553" w:rsidRDefault="00000000">
            <w:pPr>
              <w:pStyle w:val="Compact"/>
            </w:pPr>
            <w:r>
              <w:rPr>
                <w:rStyle w:val="VerbatimChar"/>
              </w:rPr>
              <w:t>2.5.4.17</w:t>
            </w:r>
          </w:p>
        </w:tc>
        <w:tc>
          <w:tcPr>
            <w:tcW w:w="1697" w:type="dxa"/>
          </w:tcPr>
          <w:p w14:paraId="68F7FD91" w14:textId="77777777" w:rsidR="00625553" w:rsidRDefault="00000000">
            <w:pPr>
              <w:pStyle w:val="Compact"/>
            </w:pPr>
            <w:r>
              <w:t>X.520</w:t>
            </w:r>
          </w:p>
        </w:tc>
        <w:tc>
          <w:tcPr>
            <w:tcW w:w="2262" w:type="dxa"/>
          </w:tcPr>
          <w:p w14:paraId="0CC788AF"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5DD34F5B" w14:textId="77777777" w:rsidR="00625553" w:rsidRDefault="00000000">
            <w:pPr>
              <w:pStyle w:val="Compact"/>
            </w:pPr>
            <w:r>
              <w:t>40</w:t>
            </w:r>
          </w:p>
        </w:tc>
      </w:tr>
      <w:tr w:rsidR="00625553" w14:paraId="18171078" w14:textId="77777777">
        <w:tc>
          <w:tcPr>
            <w:tcW w:w="2262" w:type="dxa"/>
          </w:tcPr>
          <w:p w14:paraId="7F587D63" w14:textId="77777777" w:rsidR="00625553" w:rsidRDefault="00000000">
            <w:pPr>
              <w:pStyle w:val="Compact"/>
            </w:pPr>
            <w:proofErr w:type="spellStart"/>
            <w:r>
              <w:rPr>
                <w:rStyle w:val="VerbatimChar"/>
              </w:rPr>
              <w:t>streetAddress</w:t>
            </w:r>
            <w:proofErr w:type="spellEnd"/>
          </w:p>
        </w:tc>
        <w:tc>
          <w:tcPr>
            <w:tcW w:w="1131" w:type="dxa"/>
          </w:tcPr>
          <w:p w14:paraId="00CF3D73" w14:textId="77777777" w:rsidR="00625553" w:rsidRDefault="00000000">
            <w:pPr>
              <w:pStyle w:val="Compact"/>
            </w:pPr>
            <w:r>
              <w:rPr>
                <w:rStyle w:val="VerbatimChar"/>
              </w:rPr>
              <w:t>2.5.4.9</w:t>
            </w:r>
          </w:p>
        </w:tc>
        <w:tc>
          <w:tcPr>
            <w:tcW w:w="1697" w:type="dxa"/>
          </w:tcPr>
          <w:p w14:paraId="29750945" w14:textId="77777777" w:rsidR="00625553" w:rsidRDefault="00000000">
            <w:pPr>
              <w:pStyle w:val="Compact"/>
            </w:pPr>
            <w:r>
              <w:t>X.520</w:t>
            </w:r>
          </w:p>
        </w:tc>
        <w:tc>
          <w:tcPr>
            <w:tcW w:w="2262" w:type="dxa"/>
          </w:tcPr>
          <w:p w14:paraId="09F16128"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0C28E648" w14:textId="77777777" w:rsidR="00625553" w:rsidRDefault="00000000">
            <w:pPr>
              <w:pStyle w:val="Compact"/>
            </w:pPr>
            <w:r>
              <w:t>128</w:t>
            </w:r>
          </w:p>
        </w:tc>
      </w:tr>
      <w:tr w:rsidR="00625553" w14:paraId="23C50CEE" w14:textId="77777777">
        <w:tc>
          <w:tcPr>
            <w:tcW w:w="2262" w:type="dxa"/>
          </w:tcPr>
          <w:p w14:paraId="47DF7F2F" w14:textId="77777777" w:rsidR="00625553" w:rsidRDefault="00000000">
            <w:pPr>
              <w:pStyle w:val="Compact"/>
            </w:pPr>
            <w:proofErr w:type="spellStart"/>
            <w:r>
              <w:rPr>
                <w:rStyle w:val="VerbatimChar"/>
              </w:rPr>
              <w:t>organizationName</w:t>
            </w:r>
            <w:proofErr w:type="spellEnd"/>
          </w:p>
        </w:tc>
        <w:tc>
          <w:tcPr>
            <w:tcW w:w="1131" w:type="dxa"/>
          </w:tcPr>
          <w:p w14:paraId="641EF704" w14:textId="77777777" w:rsidR="00625553" w:rsidRDefault="00000000">
            <w:pPr>
              <w:pStyle w:val="Compact"/>
            </w:pPr>
            <w:r>
              <w:rPr>
                <w:rStyle w:val="VerbatimChar"/>
              </w:rPr>
              <w:t>2.5.4.10</w:t>
            </w:r>
          </w:p>
        </w:tc>
        <w:tc>
          <w:tcPr>
            <w:tcW w:w="1697" w:type="dxa"/>
          </w:tcPr>
          <w:p w14:paraId="12F73ACF" w14:textId="77777777" w:rsidR="00625553" w:rsidRDefault="00625553">
            <w:pPr>
              <w:pStyle w:val="Compact"/>
            </w:pPr>
            <w:hyperlink r:id="rId71">
              <w:r>
                <w:rPr>
                  <w:rStyle w:val="Hyperlink"/>
                </w:rPr>
                <w:t>RFC 5280</w:t>
              </w:r>
            </w:hyperlink>
          </w:p>
        </w:tc>
        <w:tc>
          <w:tcPr>
            <w:tcW w:w="2262" w:type="dxa"/>
          </w:tcPr>
          <w:p w14:paraId="3197CF52"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27F95881" w14:textId="77777777" w:rsidR="00625553" w:rsidRDefault="00000000">
            <w:pPr>
              <w:pStyle w:val="Compact"/>
            </w:pPr>
            <w:r>
              <w:t>64</w:t>
            </w:r>
          </w:p>
        </w:tc>
      </w:tr>
      <w:tr w:rsidR="00625553" w14:paraId="012ABA91" w14:textId="77777777">
        <w:tc>
          <w:tcPr>
            <w:tcW w:w="2262" w:type="dxa"/>
          </w:tcPr>
          <w:p w14:paraId="598DC58D" w14:textId="77777777" w:rsidR="00625553" w:rsidRDefault="00000000">
            <w:pPr>
              <w:pStyle w:val="Compact"/>
            </w:pPr>
            <w:r>
              <w:rPr>
                <w:rStyle w:val="VerbatimChar"/>
              </w:rPr>
              <w:t>surname</w:t>
            </w:r>
          </w:p>
        </w:tc>
        <w:tc>
          <w:tcPr>
            <w:tcW w:w="1131" w:type="dxa"/>
          </w:tcPr>
          <w:p w14:paraId="2EE089D1" w14:textId="77777777" w:rsidR="00625553" w:rsidRDefault="00000000">
            <w:pPr>
              <w:pStyle w:val="Compact"/>
            </w:pPr>
            <w:r>
              <w:rPr>
                <w:rStyle w:val="VerbatimChar"/>
              </w:rPr>
              <w:t>2.5.4.4</w:t>
            </w:r>
          </w:p>
        </w:tc>
        <w:tc>
          <w:tcPr>
            <w:tcW w:w="1697" w:type="dxa"/>
          </w:tcPr>
          <w:p w14:paraId="7713D75C" w14:textId="77777777" w:rsidR="00625553" w:rsidRDefault="00625553">
            <w:pPr>
              <w:pStyle w:val="Compact"/>
            </w:pPr>
            <w:hyperlink r:id="rId72">
              <w:r>
                <w:rPr>
                  <w:rStyle w:val="Hyperlink"/>
                </w:rPr>
                <w:t>RFC 5280</w:t>
              </w:r>
            </w:hyperlink>
          </w:p>
        </w:tc>
        <w:tc>
          <w:tcPr>
            <w:tcW w:w="2262" w:type="dxa"/>
          </w:tcPr>
          <w:p w14:paraId="4F39ECB7"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7C3B11E7" w14:textId="77777777" w:rsidR="00625553" w:rsidRDefault="00000000">
            <w:pPr>
              <w:pStyle w:val="Compact"/>
            </w:pPr>
            <w:r>
              <w:t>64</w:t>
            </w:r>
            <w:r>
              <w:rPr>
                <w:rStyle w:val="FootnoteReference"/>
              </w:rPr>
              <w:footnoteReference w:id="17"/>
            </w:r>
          </w:p>
        </w:tc>
      </w:tr>
      <w:tr w:rsidR="00625553" w14:paraId="11A3A0FA" w14:textId="77777777">
        <w:tc>
          <w:tcPr>
            <w:tcW w:w="2262" w:type="dxa"/>
          </w:tcPr>
          <w:p w14:paraId="5F43F2AA" w14:textId="77777777" w:rsidR="00625553" w:rsidRDefault="00000000">
            <w:pPr>
              <w:pStyle w:val="Compact"/>
            </w:pPr>
            <w:proofErr w:type="spellStart"/>
            <w:r>
              <w:rPr>
                <w:rStyle w:val="VerbatimChar"/>
              </w:rPr>
              <w:lastRenderedPageBreak/>
              <w:t>givenName</w:t>
            </w:r>
            <w:proofErr w:type="spellEnd"/>
          </w:p>
        </w:tc>
        <w:tc>
          <w:tcPr>
            <w:tcW w:w="1131" w:type="dxa"/>
          </w:tcPr>
          <w:p w14:paraId="4CC1411F" w14:textId="77777777" w:rsidR="00625553" w:rsidRDefault="00000000">
            <w:pPr>
              <w:pStyle w:val="Compact"/>
            </w:pPr>
            <w:r>
              <w:rPr>
                <w:rStyle w:val="VerbatimChar"/>
              </w:rPr>
              <w:t>2.5.4.42</w:t>
            </w:r>
          </w:p>
        </w:tc>
        <w:tc>
          <w:tcPr>
            <w:tcW w:w="1697" w:type="dxa"/>
          </w:tcPr>
          <w:p w14:paraId="2CEC0DA4" w14:textId="77777777" w:rsidR="00625553" w:rsidRDefault="00625553">
            <w:pPr>
              <w:pStyle w:val="Compact"/>
            </w:pPr>
            <w:hyperlink r:id="rId73">
              <w:r>
                <w:rPr>
                  <w:rStyle w:val="Hyperlink"/>
                </w:rPr>
                <w:t>RFC 5280</w:t>
              </w:r>
            </w:hyperlink>
          </w:p>
        </w:tc>
        <w:tc>
          <w:tcPr>
            <w:tcW w:w="2262" w:type="dxa"/>
          </w:tcPr>
          <w:p w14:paraId="76D41C13"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4245FA64" w14:textId="77777777" w:rsidR="00625553" w:rsidRDefault="00000000">
            <w:pPr>
              <w:pStyle w:val="Compact"/>
            </w:pPr>
            <w:r>
              <w:t>64</w:t>
            </w:r>
            <w:r>
              <w:rPr>
                <w:rStyle w:val="FootnoteReference"/>
              </w:rPr>
              <w:footnoteReference w:id="18"/>
            </w:r>
          </w:p>
        </w:tc>
      </w:tr>
      <w:tr w:rsidR="00625553" w14:paraId="5803357D" w14:textId="77777777">
        <w:tc>
          <w:tcPr>
            <w:tcW w:w="2262" w:type="dxa"/>
          </w:tcPr>
          <w:p w14:paraId="4D6357B5" w14:textId="77777777" w:rsidR="00625553" w:rsidRDefault="00000000">
            <w:pPr>
              <w:pStyle w:val="Compact"/>
            </w:pPr>
            <w:proofErr w:type="spellStart"/>
            <w:r>
              <w:rPr>
                <w:rStyle w:val="VerbatimChar"/>
              </w:rPr>
              <w:t>organizationalUnitName</w:t>
            </w:r>
            <w:proofErr w:type="spellEnd"/>
          </w:p>
        </w:tc>
        <w:tc>
          <w:tcPr>
            <w:tcW w:w="1131" w:type="dxa"/>
          </w:tcPr>
          <w:p w14:paraId="7728A021" w14:textId="77777777" w:rsidR="00625553" w:rsidRDefault="00000000">
            <w:pPr>
              <w:pStyle w:val="Compact"/>
            </w:pPr>
            <w:r>
              <w:rPr>
                <w:rStyle w:val="VerbatimChar"/>
              </w:rPr>
              <w:t>2.5.4.11</w:t>
            </w:r>
          </w:p>
        </w:tc>
        <w:tc>
          <w:tcPr>
            <w:tcW w:w="1697" w:type="dxa"/>
          </w:tcPr>
          <w:p w14:paraId="6C9408F9" w14:textId="77777777" w:rsidR="00625553" w:rsidRDefault="00625553">
            <w:pPr>
              <w:pStyle w:val="Compact"/>
            </w:pPr>
            <w:hyperlink r:id="rId74">
              <w:r>
                <w:rPr>
                  <w:rStyle w:val="Hyperlink"/>
                </w:rPr>
                <w:t>RFC 5280</w:t>
              </w:r>
            </w:hyperlink>
          </w:p>
        </w:tc>
        <w:tc>
          <w:tcPr>
            <w:tcW w:w="2262" w:type="dxa"/>
          </w:tcPr>
          <w:p w14:paraId="06292362"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733F21DE" w14:textId="77777777" w:rsidR="00625553" w:rsidRDefault="00000000">
            <w:pPr>
              <w:pStyle w:val="Compact"/>
            </w:pPr>
            <w:r>
              <w:t>64</w:t>
            </w:r>
          </w:p>
        </w:tc>
      </w:tr>
      <w:tr w:rsidR="00625553" w14:paraId="145442DD" w14:textId="77777777">
        <w:tc>
          <w:tcPr>
            <w:tcW w:w="2262" w:type="dxa"/>
          </w:tcPr>
          <w:p w14:paraId="0E27CF5C" w14:textId="77777777" w:rsidR="00625553" w:rsidRDefault="00000000">
            <w:pPr>
              <w:pStyle w:val="Compact"/>
            </w:pPr>
            <w:proofErr w:type="spellStart"/>
            <w:r>
              <w:rPr>
                <w:rStyle w:val="VerbatimChar"/>
              </w:rPr>
              <w:t>commonName</w:t>
            </w:r>
            <w:proofErr w:type="spellEnd"/>
          </w:p>
        </w:tc>
        <w:tc>
          <w:tcPr>
            <w:tcW w:w="1131" w:type="dxa"/>
          </w:tcPr>
          <w:p w14:paraId="284AB2D2" w14:textId="77777777" w:rsidR="00625553" w:rsidRDefault="00000000">
            <w:pPr>
              <w:pStyle w:val="Compact"/>
            </w:pPr>
            <w:r>
              <w:rPr>
                <w:rStyle w:val="VerbatimChar"/>
              </w:rPr>
              <w:t>2.5.4.3</w:t>
            </w:r>
          </w:p>
        </w:tc>
        <w:tc>
          <w:tcPr>
            <w:tcW w:w="1697" w:type="dxa"/>
          </w:tcPr>
          <w:p w14:paraId="54BAF72F" w14:textId="77777777" w:rsidR="00625553" w:rsidRDefault="00625553">
            <w:pPr>
              <w:pStyle w:val="Compact"/>
            </w:pPr>
            <w:hyperlink r:id="rId75">
              <w:r>
                <w:rPr>
                  <w:rStyle w:val="Hyperlink"/>
                </w:rPr>
                <w:t>RFC 5280</w:t>
              </w:r>
            </w:hyperlink>
          </w:p>
        </w:tc>
        <w:tc>
          <w:tcPr>
            <w:tcW w:w="2262" w:type="dxa"/>
          </w:tcPr>
          <w:p w14:paraId="23A99833"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3C409300" w14:textId="77777777" w:rsidR="00625553" w:rsidRDefault="00000000">
            <w:pPr>
              <w:pStyle w:val="Compact"/>
            </w:pPr>
            <w:r>
              <w:t>64</w:t>
            </w:r>
          </w:p>
        </w:tc>
      </w:tr>
    </w:tbl>
    <w:p w14:paraId="7F95E648" w14:textId="77777777" w:rsidR="00625553"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34B05BBB" w14:textId="77777777" w:rsidR="00625553"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Pr>
      <w:tblGrid>
        <w:gridCol w:w="2675"/>
        <w:gridCol w:w="1337"/>
        <w:gridCol w:w="2006"/>
        <w:gridCol w:w="2674"/>
        <w:gridCol w:w="668"/>
      </w:tblGrid>
      <w:tr w:rsidR="00625553" w14:paraId="7B989CCC" w14:textId="77777777">
        <w:trPr>
          <w:tblHeader/>
        </w:trPr>
        <w:tc>
          <w:tcPr>
            <w:tcW w:w="2262" w:type="dxa"/>
          </w:tcPr>
          <w:p w14:paraId="6CBBED46" w14:textId="77777777" w:rsidR="00625553" w:rsidRDefault="00000000">
            <w:pPr>
              <w:pStyle w:val="Compact"/>
            </w:pPr>
            <w:r>
              <w:rPr>
                <w:b/>
                <w:bCs/>
              </w:rPr>
              <w:t>Attribute</w:t>
            </w:r>
          </w:p>
        </w:tc>
        <w:tc>
          <w:tcPr>
            <w:tcW w:w="1131" w:type="dxa"/>
          </w:tcPr>
          <w:p w14:paraId="008A7631" w14:textId="77777777" w:rsidR="00625553" w:rsidRDefault="00000000">
            <w:pPr>
              <w:pStyle w:val="Compact"/>
            </w:pPr>
            <w:r>
              <w:rPr>
                <w:b/>
                <w:bCs/>
              </w:rPr>
              <w:t>OID</w:t>
            </w:r>
          </w:p>
        </w:tc>
        <w:tc>
          <w:tcPr>
            <w:tcW w:w="1697" w:type="dxa"/>
          </w:tcPr>
          <w:p w14:paraId="5AE4EEAC" w14:textId="77777777" w:rsidR="00625553" w:rsidRDefault="00000000">
            <w:pPr>
              <w:pStyle w:val="Compact"/>
            </w:pPr>
            <w:r>
              <w:rPr>
                <w:b/>
                <w:bCs/>
              </w:rPr>
              <w:t>Specification</w:t>
            </w:r>
          </w:p>
        </w:tc>
        <w:tc>
          <w:tcPr>
            <w:tcW w:w="2262" w:type="dxa"/>
          </w:tcPr>
          <w:p w14:paraId="1BA51128" w14:textId="77777777" w:rsidR="00625553" w:rsidRDefault="00000000">
            <w:pPr>
              <w:pStyle w:val="Compact"/>
            </w:pPr>
            <w:r>
              <w:rPr>
                <w:b/>
                <w:bCs/>
              </w:rPr>
              <w:t>Encoding Requirements</w:t>
            </w:r>
          </w:p>
        </w:tc>
        <w:tc>
          <w:tcPr>
            <w:tcW w:w="565" w:type="dxa"/>
          </w:tcPr>
          <w:p w14:paraId="268FF437" w14:textId="77777777" w:rsidR="00625553" w:rsidRDefault="00000000">
            <w:pPr>
              <w:pStyle w:val="Compact"/>
            </w:pPr>
            <w:r>
              <w:rPr>
                <w:b/>
                <w:bCs/>
              </w:rPr>
              <w:t>Max Length</w:t>
            </w:r>
            <w:r>
              <w:rPr>
                <w:rStyle w:val="FootnoteReference"/>
              </w:rPr>
              <w:footnoteReference w:id="19"/>
            </w:r>
          </w:p>
        </w:tc>
      </w:tr>
      <w:tr w:rsidR="00625553" w14:paraId="36E33FCF" w14:textId="77777777">
        <w:tc>
          <w:tcPr>
            <w:tcW w:w="2262" w:type="dxa"/>
          </w:tcPr>
          <w:p w14:paraId="28C42E81" w14:textId="77777777" w:rsidR="00625553" w:rsidRDefault="00000000">
            <w:pPr>
              <w:pStyle w:val="Compact"/>
            </w:pPr>
            <w:proofErr w:type="spellStart"/>
            <w:r>
              <w:rPr>
                <w:rStyle w:val="VerbatimChar"/>
              </w:rPr>
              <w:t>businessCategory</w:t>
            </w:r>
            <w:proofErr w:type="spellEnd"/>
          </w:p>
        </w:tc>
        <w:tc>
          <w:tcPr>
            <w:tcW w:w="1131" w:type="dxa"/>
          </w:tcPr>
          <w:p w14:paraId="0938D007" w14:textId="77777777" w:rsidR="00625553" w:rsidRDefault="00000000">
            <w:pPr>
              <w:pStyle w:val="Compact"/>
            </w:pPr>
            <w:r>
              <w:rPr>
                <w:rStyle w:val="VerbatimChar"/>
              </w:rPr>
              <w:t>2.5.4.15</w:t>
            </w:r>
          </w:p>
        </w:tc>
        <w:tc>
          <w:tcPr>
            <w:tcW w:w="1697" w:type="dxa"/>
          </w:tcPr>
          <w:p w14:paraId="639142C1" w14:textId="77777777" w:rsidR="00625553" w:rsidRDefault="00000000">
            <w:pPr>
              <w:pStyle w:val="Compact"/>
            </w:pPr>
            <w:r>
              <w:t>X.520</w:t>
            </w:r>
          </w:p>
        </w:tc>
        <w:tc>
          <w:tcPr>
            <w:tcW w:w="2262" w:type="dxa"/>
          </w:tcPr>
          <w:p w14:paraId="56BAD861"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590BDB27" w14:textId="77777777" w:rsidR="00625553" w:rsidRDefault="00000000">
            <w:pPr>
              <w:pStyle w:val="Compact"/>
            </w:pPr>
            <w:r>
              <w:t>128</w:t>
            </w:r>
          </w:p>
        </w:tc>
      </w:tr>
      <w:tr w:rsidR="00625553" w14:paraId="5996DED7" w14:textId="77777777">
        <w:tc>
          <w:tcPr>
            <w:tcW w:w="2262" w:type="dxa"/>
          </w:tcPr>
          <w:p w14:paraId="4713BD78" w14:textId="77777777" w:rsidR="00625553" w:rsidRDefault="00000000">
            <w:pPr>
              <w:pStyle w:val="Compact"/>
            </w:pPr>
            <w:proofErr w:type="spellStart"/>
            <w:r>
              <w:rPr>
                <w:rStyle w:val="VerbatimChar"/>
              </w:rPr>
              <w:t>jurisdictionCountry</w:t>
            </w:r>
            <w:proofErr w:type="spellEnd"/>
          </w:p>
        </w:tc>
        <w:tc>
          <w:tcPr>
            <w:tcW w:w="1131" w:type="dxa"/>
          </w:tcPr>
          <w:p w14:paraId="5B587331" w14:textId="77777777" w:rsidR="00625553" w:rsidRDefault="00000000">
            <w:pPr>
              <w:pStyle w:val="Compact"/>
            </w:pPr>
            <w:r>
              <w:rPr>
                <w:rStyle w:val="VerbatimChar"/>
              </w:rPr>
              <w:t>1.3.6.1.4.1.311.60.2.1.3</w:t>
            </w:r>
          </w:p>
        </w:tc>
        <w:tc>
          <w:tcPr>
            <w:tcW w:w="1697" w:type="dxa"/>
          </w:tcPr>
          <w:p w14:paraId="6B480D65" w14:textId="77777777" w:rsidR="00625553" w:rsidRDefault="00000000">
            <w:pPr>
              <w:pStyle w:val="Compact"/>
            </w:pPr>
            <w:r>
              <w:t>Guidelines for the Issuance and Management of Extended Validation Certificates</w:t>
            </w:r>
          </w:p>
        </w:tc>
        <w:tc>
          <w:tcPr>
            <w:tcW w:w="2262" w:type="dxa"/>
          </w:tcPr>
          <w:p w14:paraId="4636B96D" w14:textId="77777777" w:rsidR="00625553" w:rsidRDefault="00000000">
            <w:pPr>
              <w:pStyle w:val="Compact"/>
            </w:pPr>
            <w:r>
              <w:t xml:space="preserve">MUST use </w:t>
            </w:r>
            <w:proofErr w:type="spellStart"/>
            <w:r>
              <w:rPr>
                <w:rStyle w:val="VerbatimChar"/>
              </w:rPr>
              <w:t>PrintableString</w:t>
            </w:r>
            <w:proofErr w:type="spellEnd"/>
          </w:p>
        </w:tc>
        <w:tc>
          <w:tcPr>
            <w:tcW w:w="565" w:type="dxa"/>
          </w:tcPr>
          <w:p w14:paraId="3C746D6E" w14:textId="77777777" w:rsidR="00625553" w:rsidRDefault="00000000">
            <w:pPr>
              <w:pStyle w:val="Compact"/>
            </w:pPr>
            <w:r>
              <w:t>2</w:t>
            </w:r>
          </w:p>
        </w:tc>
      </w:tr>
      <w:tr w:rsidR="00625553" w14:paraId="11D40972" w14:textId="77777777">
        <w:tc>
          <w:tcPr>
            <w:tcW w:w="2262" w:type="dxa"/>
          </w:tcPr>
          <w:p w14:paraId="0BEFBBB2" w14:textId="77777777" w:rsidR="00625553" w:rsidRDefault="00000000">
            <w:pPr>
              <w:pStyle w:val="Compact"/>
            </w:pPr>
            <w:proofErr w:type="spellStart"/>
            <w:r>
              <w:rPr>
                <w:rStyle w:val="VerbatimChar"/>
              </w:rPr>
              <w:t>jurisdictionStateOrProvince</w:t>
            </w:r>
            <w:proofErr w:type="spellEnd"/>
          </w:p>
        </w:tc>
        <w:tc>
          <w:tcPr>
            <w:tcW w:w="1131" w:type="dxa"/>
          </w:tcPr>
          <w:p w14:paraId="07004A20" w14:textId="77777777" w:rsidR="00625553" w:rsidRDefault="00000000">
            <w:pPr>
              <w:pStyle w:val="Compact"/>
            </w:pPr>
            <w:r>
              <w:rPr>
                <w:rStyle w:val="VerbatimChar"/>
              </w:rPr>
              <w:t>1.3.6.1.4.1.311.60.2.1.2</w:t>
            </w:r>
          </w:p>
        </w:tc>
        <w:tc>
          <w:tcPr>
            <w:tcW w:w="1697" w:type="dxa"/>
          </w:tcPr>
          <w:p w14:paraId="3128526B" w14:textId="77777777" w:rsidR="00625553" w:rsidRDefault="00000000">
            <w:pPr>
              <w:pStyle w:val="Compact"/>
            </w:pPr>
            <w:r>
              <w:t>Guidelines for the Issuance and Management of Extended Validation Certificates</w:t>
            </w:r>
          </w:p>
        </w:tc>
        <w:tc>
          <w:tcPr>
            <w:tcW w:w="2262" w:type="dxa"/>
          </w:tcPr>
          <w:p w14:paraId="72EE8D76"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44B5E9B8" w14:textId="77777777" w:rsidR="00625553" w:rsidRDefault="00000000">
            <w:pPr>
              <w:pStyle w:val="Compact"/>
            </w:pPr>
            <w:r>
              <w:t>128</w:t>
            </w:r>
          </w:p>
        </w:tc>
      </w:tr>
      <w:tr w:rsidR="00625553" w14:paraId="78E76158" w14:textId="77777777">
        <w:tc>
          <w:tcPr>
            <w:tcW w:w="2262" w:type="dxa"/>
          </w:tcPr>
          <w:p w14:paraId="0E7B067A" w14:textId="77777777" w:rsidR="00625553" w:rsidRDefault="00000000">
            <w:pPr>
              <w:pStyle w:val="Compact"/>
            </w:pPr>
            <w:proofErr w:type="spellStart"/>
            <w:r>
              <w:rPr>
                <w:rStyle w:val="VerbatimChar"/>
              </w:rPr>
              <w:t>jurisdictionLocality</w:t>
            </w:r>
            <w:proofErr w:type="spellEnd"/>
          </w:p>
        </w:tc>
        <w:tc>
          <w:tcPr>
            <w:tcW w:w="1131" w:type="dxa"/>
          </w:tcPr>
          <w:p w14:paraId="20B4224E" w14:textId="77777777" w:rsidR="00625553" w:rsidRDefault="00000000">
            <w:pPr>
              <w:pStyle w:val="Compact"/>
            </w:pPr>
            <w:r>
              <w:rPr>
                <w:rStyle w:val="VerbatimChar"/>
              </w:rPr>
              <w:t>1.3.6.1.4.1.311.60.2.1.1</w:t>
            </w:r>
          </w:p>
        </w:tc>
        <w:tc>
          <w:tcPr>
            <w:tcW w:w="1697" w:type="dxa"/>
          </w:tcPr>
          <w:p w14:paraId="3994D5B7" w14:textId="77777777" w:rsidR="00625553" w:rsidRDefault="00000000">
            <w:pPr>
              <w:pStyle w:val="Compact"/>
            </w:pPr>
            <w:r>
              <w:t>Guidelines for the Issuance and Management of Extended Validation Certificates</w:t>
            </w:r>
          </w:p>
        </w:tc>
        <w:tc>
          <w:tcPr>
            <w:tcW w:w="2262" w:type="dxa"/>
          </w:tcPr>
          <w:p w14:paraId="1DD79CFB"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73AE184E" w14:textId="77777777" w:rsidR="00625553" w:rsidRDefault="00000000">
            <w:pPr>
              <w:pStyle w:val="Compact"/>
            </w:pPr>
            <w:r>
              <w:t>128</w:t>
            </w:r>
          </w:p>
        </w:tc>
      </w:tr>
      <w:tr w:rsidR="00625553" w14:paraId="4ADA3CF3" w14:textId="77777777">
        <w:tc>
          <w:tcPr>
            <w:tcW w:w="2262" w:type="dxa"/>
          </w:tcPr>
          <w:p w14:paraId="5F8E544B" w14:textId="77777777" w:rsidR="00625553" w:rsidRDefault="00000000">
            <w:pPr>
              <w:pStyle w:val="Compact"/>
            </w:pPr>
            <w:proofErr w:type="spellStart"/>
            <w:r>
              <w:rPr>
                <w:rStyle w:val="VerbatimChar"/>
              </w:rPr>
              <w:lastRenderedPageBreak/>
              <w:t>serialNumber</w:t>
            </w:r>
            <w:proofErr w:type="spellEnd"/>
          </w:p>
        </w:tc>
        <w:tc>
          <w:tcPr>
            <w:tcW w:w="1131" w:type="dxa"/>
          </w:tcPr>
          <w:p w14:paraId="7244ADAA" w14:textId="77777777" w:rsidR="00625553" w:rsidRDefault="00000000">
            <w:pPr>
              <w:pStyle w:val="Compact"/>
            </w:pPr>
            <w:r>
              <w:rPr>
                <w:rStyle w:val="VerbatimChar"/>
              </w:rPr>
              <w:t>2.5.4.5</w:t>
            </w:r>
          </w:p>
        </w:tc>
        <w:tc>
          <w:tcPr>
            <w:tcW w:w="1697" w:type="dxa"/>
          </w:tcPr>
          <w:p w14:paraId="4FC74C97" w14:textId="77777777" w:rsidR="00625553" w:rsidRDefault="00625553">
            <w:pPr>
              <w:pStyle w:val="Compact"/>
            </w:pPr>
            <w:hyperlink r:id="rId76">
              <w:r>
                <w:rPr>
                  <w:rStyle w:val="Hyperlink"/>
                </w:rPr>
                <w:t>RFC 5280</w:t>
              </w:r>
            </w:hyperlink>
          </w:p>
        </w:tc>
        <w:tc>
          <w:tcPr>
            <w:tcW w:w="2262" w:type="dxa"/>
          </w:tcPr>
          <w:p w14:paraId="2BD2242F" w14:textId="77777777" w:rsidR="00625553" w:rsidRDefault="00000000">
            <w:pPr>
              <w:pStyle w:val="Compact"/>
            </w:pPr>
            <w:r>
              <w:t xml:space="preserve">MUST use </w:t>
            </w:r>
            <w:proofErr w:type="spellStart"/>
            <w:r>
              <w:rPr>
                <w:rStyle w:val="VerbatimChar"/>
              </w:rPr>
              <w:t>PrintableString</w:t>
            </w:r>
            <w:proofErr w:type="spellEnd"/>
          </w:p>
        </w:tc>
        <w:tc>
          <w:tcPr>
            <w:tcW w:w="565" w:type="dxa"/>
          </w:tcPr>
          <w:p w14:paraId="37C2E50F" w14:textId="77777777" w:rsidR="00625553" w:rsidRDefault="00000000">
            <w:pPr>
              <w:pStyle w:val="Compact"/>
            </w:pPr>
            <w:r>
              <w:t>64</w:t>
            </w:r>
          </w:p>
        </w:tc>
      </w:tr>
      <w:tr w:rsidR="00625553" w14:paraId="3011A1C3" w14:textId="77777777">
        <w:tc>
          <w:tcPr>
            <w:tcW w:w="2262" w:type="dxa"/>
          </w:tcPr>
          <w:p w14:paraId="31612193" w14:textId="77777777" w:rsidR="00625553" w:rsidRDefault="00000000">
            <w:pPr>
              <w:pStyle w:val="Compact"/>
            </w:pPr>
            <w:proofErr w:type="spellStart"/>
            <w:r>
              <w:rPr>
                <w:rStyle w:val="VerbatimChar"/>
              </w:rPr>
              <w:t>organizationIdentifier</w:t>
            </w:r>
            <w:proofErr w:type="spellEnd"/>
          </w:p>
        </w:tc>
        <w:tc>
          <w:tcPr>
            <w:tcW w:w="1131" w:type="dxa"/>
          </w:tcPr>
          <w:p w14:paraId="7651E26F" w14:textId="77777777" w:rsidR="00625553" w:rsidRDefault="00000000">
            <w:pPr>
              <w:pStyle w:val="Compact"/>
            </w:pPr>
            <w:r>
              <w:rPr>
                <w:rStyle w:val="VerbatimChar"/>
              </w:rPr>
              <w:t>2.5.4.97</w:t>
            </w:r>
          </w:p>
        </w:tc>
        <w:tc>
          <w:tcPr>
            <w:tcW w:w="1697" w:type="dxa"/>
          </w:tcPr>
          <w:p w14:paraId="3E68BAF4" w14:textId="77777777" w:rsidR="00625553" w:rsidRDefault="00000000">
            <w:pPr>
              <w:pStyle w:val="Compact"/>
            </w:pPr>
            <w:r>
              <w:t>X.520</w:t>
            </w:r>
          </w:p>
        </w:tc>
        <w:tc>
          <w:tcPr>
            <w:tcW w:w="2262" w:type="dxa"/>
          </w:tcPr>
          <w:p w14:paraId="52D8FB94" w14:textId="77777777" w:rsidR="00625553"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69384DE8" w14:textId="77777777" w:rsidR="00625553" w:rsidRDefault="00000000">
            <w:pPr>
              <w:pStyle w:val="Compact"/>
            </w:pPr>
            <w:r>
              <w:t>None</w:t>
            </w:r>
          </w:p>
        </w:tc>
      </w:tr>
    </w:tbl>
    <w:p w14:paraId="2F777F92" w14:textId="77777777" w:rsidR="00625553" w:rsidRDefault="00000000">
      <w:pPr>
        <w:pStyle w:val="Heading4"/>
      </w:pPr>
      <w:bookmarkStart w:id="817" w:name="Xcec18e6ac32aca3a45eec84a1ba551934837a7f"/>
      <w:bookmarkEnd w:id="816"/>
      <w:r>
        <w:t>7.1.4.3 Subscriber Certificate Common Name Attribute</w:t>
      </w:r>
    </w:p>
    <w:p w14:paraId="1665D3B1" w14:textId="77777777" w:rsidR="00625553" w:rsidRDefault="00000000">
      <w:pPr>
        <w:pStyle w:val="FirstParagraph"/>
      </w:pPr>
      <w:r>
        <w:t xml:space="preserve">If present, this attribute MUST contain exactly one entry that is one of the values contained in the Certificate’s </w:t>
      </w:r>
      <w:proofErr w:type="spellStart"/>
      <w:r>
        <w:rPr>
          <w:rStyle w:val="VerbatimChar"/>
        </w:rPr>
        <w:t>subjectAltName</w:t>
      </w:r>
      <w:proofErr w:type="spellEnd"/>
      <w:r>
        <w:t xml:space="preserve"> extension (see </w:t>
      </w:r>
      <w:hyperlink w:anchor="X7357be686a72e0b81e7848590260cddfc1e7770">
        <w:r w:rsidR="00625553">
          <w:rPr>
            <w:rStyle w:val="Hyperlink"/>
          </w:rPr>
          <w:t>Section 7.1.2.7.12</w:t>
        </w:r>
      </w:hyperlink>
      <w:r>
        <w:t>). The value of the field MUST be encoded as follows:</w:t>
      </w:r>
    </w:p>
    <w:p w14:paraId="5B76E3FF" w14:textId="77777777" w:rsidR="00625553" w:rsidRDefault="00000000">
      <w:pPr>
        <w:pStyle w:val="Compact"/>
        <w:numPr>
          <w:ilvl w:val="0"/>
          <w:numId w:val="117"/>
        </w:numPr>
      </w:pPr>
      <w:r>
        <w:t>If the value is an IPv4 address, then the value MUST be encoded as an IPv4Address as specified in RFC 3986, Section 3.2.2.</w:t>
      </w:r>
    </w:p>
    <w:p w14:paraId="7B159E67" w14:textId="77777777" w:rsidR="00625553" w:rsidRDefault="00000000">
      <w:pPr>
        <w:pStyle w:val="Compact"/>
        <w:numPr>
          <w:ilvl w:val="0"/>
          <w:numId w:val="117"/>
        </w:numPr>
      </w:pPr>
      <w:r>
        <w:t>If the value is an IPv6 address, then the value MUST be encoded in the text representation specified in RFC 5952, Section 4.</w:t>
      </w:r>
    </w:p>
    <w:p w14:paraId="076ABD6C" w14:textId="77777777" w:rsidR="00625553" w:rsidRDefault="00000000">
      <w:pPr>
        <w:pStyle w:val="Compact"/>
        <w:numPr>
          <w:ilvl w:val="0"/>
          <w:numId w:val="117"/>
        </w:numPr>
      </w:pPr>
      <w:r>
        <w:t xml:space="preserve">If the value is a Fully-Qualified Domain Name or Wildcard Domain Name, then the value MUST be encoded as a character-for-character copy of the </w:t>
      </w:r>
      <w:proofErr w:type="spellStart"/>
      <w:r>
        <w:rPr>
          <w:rStyle w:val="VerbatimChar"/>
        </w:rPr>
        <w:t>dNSName</w:t>
      </w:r>
      <w:proofErr w:type="spellEnd"/>
      <w:r>
        <w:t xml:space="preserve"> entry value from the </w:t>
      </w:r>
      <w:proofErr w:type="spellStart"/>
      <w:r>
        <w:rPr>
          <w:rStyle w:val="VerbatimChar"/>
        </w:rPr>
        <w:t>subjectAltName</w:t>
      </w:r>
      <w:proofErr w:type="spellEnd"/>
      <w:r>
        <w:t xml:space="preserve"> extension. Specifically, all Domain Labels of the Fully-Qualified Domain Name or FQDN portion of the Wildcard Domain Name must be encoded as LDH Labels, and P-Labels MUST NOT be converted to their Unicode representation.</w:t>
      </w:r>
    </w:p>
    <w:p w14:paraId="24F19035" w14:textId="77777777" w:rsidR="00625553" w:rsidRDefault="00000000">
      <w:pPr>
        <w:pStyle w:val="Heading4"/>
      </w:pPr>
      <w:bookmarkStart w:id="818" w:name="Xfbe97d39f8a1a297d6543af0b1b4ce6e9225ae0"/>
      <w:bookmarkEnd w:id="817"/>
      <w:r>
        <w:t>7.1.4.4 Other Subject Attributes</w:t>
      </w:r>
    </w:p>
    <w:p w14:paraId="62360F07" w14:textId="77777777" w:rsidR="00625553" w:rsidRDefault="00000000">
      <w:pPr>
        <w:pStyle w:val="FirstParagraph"/>
      </w:pPr>
      <w:r>
        <w:t xml:space="preserve">When explicitly stated as permitted by the relevant certificate profile specified within </w:t>
      </w:r>
      <w:hyperlink w:anchor="Xfd4c7b8779ca38eac6cafab53f401db9b389178">
        <w:r w:rsidR="00625553">
          <w:rPr>
            <w:rStyle w:val="Hyperlink"/>
          </w:rPr>
          <w:t>Section 7.1.2</w:t>
        </w:r>
      </w:hyperlink>
      <w:r>
        <w:t xml:space="preserve">, CAs MAY include additional attributes within the </w:t>
      </w:r>
      <w:proofErr w:type="spellStart"/>
      <w:r>
        <w:rPr>
          <w:rStyle w:val="VerbatimChar"/>
        </w:rPr>
        <w:t>AttributeTypeAndValue</w:t>
      </w:r>
      <w:proofErr w:type="spellEnd"/>
      <w:r>
        <w:t xml:space="preserve"> beyond those specified in </w:t>
      </w:r>
      <w:hyperlink w:anchor="Xdcbbd85f2924df83fd0c65039919dab577bcc48">
        <w:r w:rsidR="00625553">
          <w:rPr>
            <w:rStyle w:val="Hyperlink"/>
          </w:rPr>
          <w:t>Section 7.1.4.2</w:t>
        </w:r>
      </w:hyperlink>
      <w:r>
        <w:t>.</w:t>
      </w:r>
    </w:p>
    <w:p w14:paraId="4EEB6E36" w14:textId="77777777" w:rsidR="00625553" w:rsidRDefault="00000000">
      <w:pPr>
        <w:pStyle w:val="BodyText"/>
      </w:pPr>
      <w:r>
        <w:t>Before including such an attribute, the CA SHALL:</w:t>
      </w:r>
    </w:p>
    <w:p w14:paraId="38EFF252" w14:textId="77777777" w:rsidR="00625553" w:rsidRDefault="00000000">
      <w:pPr>
        <w:pStyle w:val="Compact"/>
        <w:numPr>
          <w:ilvl w:val="0"/>
          <w:numId w:val="118"/>
        </w:numPr>
      </w:pPr>
      <w:r>
        <w:t>Document the attributes within Section 7.1.4 of their CP or CPS, along with the applicable validation practices.</w:t>
      </w:r>
    </w:p>
    <w:p w14:paraId="6830126C" w14:textId="77777777" w:rsidR="00625553" w:rsidRDefault="00000000">
      <w:pPr>
        <w:pStyle w:val="Compact"/>
        <w:numPr>
          <w:ilvl w:val="0"/>
          <w:numId w:val="118"/>
        </w:numPr>
      </w:pPr>
      <w:r>
        <w:t>Ensure that the contents contain information that has been verified by the CA, independent of the Applicant.</w:t>
      </w:r>
    </w:p>
    <w:p w14:paraId="173FA2E3" w14:textId="77777777" w:rsidR="00625553" w:rsidRDefault="00000000">
      <w:pPr>
        <w:pStyle w:val="Heading3"/>
      </w:pPr>
      <w:bookmarkStart w:id="819" w:name="_Toc207014362"/>
      <w:bookmarkStart w:id="820" w:name="Xb679318b5159669ccef024bee2ed8b9b757084d"/>
      <w:bookmarkStart w:id="821" w:name="_Toc210935065"/>
      <w:bookmarkEnd w:id="813"/>
      <w:bookmarkEnd w:id="818"/>
      <w:r>
        <w:t>7.1.5 Name constraints</w:t>
      </w:r>
      <w:bookmarkEnd w:id="819"/>
      <w:bookmarkEnd w:id="821"/>
    </w:p>
    <w:p w14:paraId="7F589648" w14:textId="77777777" w:rsidR="00625553" w:rsidRDefault="00000000">
      <w:pPr>
        <w:pStyle w:val="Heading3"/>
      </w:pPr>
      <w:bookmarkStart w:id="822" w:name="_Toc207014363"/>
      <w:bookmarkStart w:id="823" w:name="Xc8d3ffc41162c976c376ed548cd0fe263da63e7"/>
      <w:bookmarkStart w:id="824" w:name="_Toc210935066"/>
      <w:bookmarkEnd w:id="820"/>
      <w:r>
        <w:t>7.1.6 Certificate policy object identifier</w:t>
      </w:r>
      <w:bookmarkEnd w:id="822"/>
      <w:bookmarkEnd w:id="824"/>
    </w:p>
    <w:p w14:paraId="048A54BA" w14:textId="77777777" w:rsidR="00625553" w:rsidRDefault="00000000">
      <w:pPr>
        <w:pStyle w:val="Heading4"/>
      </w:pPr>
      <w:bookmarkStart w:id="825" w:name="Xd886d368fed64db74e3fc7a280ac2a3180671ff"/>
      <w:r>
        <w:t>7.1.6.1 Reserved Certificate Policy Identifiers</w:t>
      </w:r>
    </w:p>
    <w:p w14:paraId="49E10DC1" w14:textId="77777777" w:rsidR="00625553" w:rsidRDefault="00000000">
      <w:pPr>
        <w:pStyle w:val="FirstParagraph"/>
      </w:pPr>
      <w:r>
        <w:t>The following Certificate Policy identifiers are reserved for use by CAs as an optional means of asserting that a Certificate complies with these Requirements.</w:t>
      </w:r>
    </w:p>
    <w:p w14:paraId="59D98911" w14:textId="77777777" w:rsidR="00625553" w:rsidRDefault="00000000">
      <w:pPr>
        <w:pStyle w:val="BodyText"/>
      </w:pPr>
      <w:r>
        <w:rPr>
          <w:rStyle w:val="VerbatimChar"/>
        </w:rPr>
        <w:lastRenderedPageBreak/>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23) ca-browser-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domain-</w:t>
      </w:r>
      <w:proofErr w:type="gramStart"/>
      <w:r>
        <w:rPr>
          <w:rStyle w:val="VerbatimChar"/>
        </w:rPr>
        <w:t>validated(</w:t>
      </w:r>
      <w:proofErr w:type="gramEnd"/>
      <w:r>
        <w:rPr>
          <w:rStyle w:val="VerbatimChar"/>
        </w:rPr>
        <w:t>1)} (2.23.140.1.2.1)</w:t>
      </w:r>
    </w:p>
    <w:p w14:paraId="096C36DB" w14:textId="77777777" w:rsidR="00625553"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organization-</w:t>
      </w:r>
      <w:proofErr w:type="gramStart"/>
      <w:r>
        <w:rPr>
          <w:rStyle w:val="VerbatimChar"/>
        </w:rPr>
        <w:t>validated(2)}</w:t>
      </w:r>
      <w:proofErr w:type="gramEnd"/>
      <w:r>
        <w:rPr>
          <w:rStyle w:val="VerbatimChar"/>
        </w:rPr>
        <w:t xml:space="preserve"> (2.23.140.1.2.2)</w:t>
      </w:r>
    </w:p>
    <w:p w14:paraId="178135B2" w14:textId="77777777" w:rsidR="00625553"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individual-</w:t>
      </w:r>
      <w:proofErr w:type="gramStart"/>
      <w:r>
        <w:rPr>
          <w:rStyle w:val="VerbatimChar"/>
        </w:rPr>
        <w:t>validated(3)}</w:t>
      </w:r>
      <w:proofErr w:type="gramEnd"/>
      <w:r>
        <w:rPr>
          <w:rStyle w:val="VerbatimChar"/>
        </w:rPr>
        <w:t xml:space="preserve"> (2.23.140.1.2.3)</w:t>
      </w:r>
    </w:p>
    <w:p w14:paraId="52F5A1BD" w14:textId="77777777" w:rsidR="00625553"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23) ca‐browser‐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 xml:space="preserve">1) </w:t>
      </w:r>
      <w:proofErr w:type="spellStart"/>
      <w:r>
        <w:rPr>
          <w:rStyle w:val="VerbatimChar"/>
        </w:rPr>
        <w:t>ev</w:t>
      </w:r>
      <w:proofErr w:type="spellEnd"/>
      <w:r>
        <w:rPr>
          <w:rStyle w:val="VerbatimChar"/>
        </w:rPr>
        <w:t>-</w:t>
      </w:r>
      <w:proofErr w:type="gramStart"/>
      <w:r>
        <w:rPr>
          <w:rStyle w:val="VerbatimChar"/>
        </w:rPr>
        <w:t>guidelines(</w:t>
      </w:r>
      <w:proofErr w:type="gramEnd"/>
      <w:r>
        <w:rPr>
          <w:rStyle w:val="VerbatimChar"/>
        </w:rPr>
        <w:t>1)} (2.23.140.1.1)</w:t>
      </w:r>
    </w:p>
    <w:p w14:paraId="344AB2B7" w14:textId="77777777" w:rsidR="00625553" w:rsidRDefault="00000000">
      <w:pPr>
        <w:pStyle w:val="Heading3"/>
      </w:pPr>
      <w:bookmarkStart w:id="826" w:name="_Toc207014364"/>
      <w:bookmarkStart w:id="827" w:name="Xed9e7834e6ffbd250e01c735c982e66ea9861ae"/>
      <w:bookmarkStart w:id="828" w:name="_Toc210935067"/>
      <w:bookmarkEnd w:id="823"/>
      <w:bookmarkEnd w:id="825"/>
      <w:r>
        <w:t>7.1.7 Usage of Policy Constraints extension</w:t>
      </w:r>
      <w:bookmarkEnd w:id="826"/>
      <w:bookmarkEnd w:id="828"/>
    </w:p>
    <w:p w14:paraId="30B6F544" w14:textId="77777777" w:rsidR="00625553" w:rsidRDefault="00000000">
      <w:pPr>
        <w:pStyle w:val="Heading3"/>
      </w:pPr>
      <w:bookmarkStart w:id="829" w:name="_Toc207014365"/>
      <w:bookmarkStart w:id="830" w:name="Xb75aeb95e41b160b3b406a7bf538931f2032f39"/>
      <w:bookmarkStart w:id="831" w:name="_Toc210935068"/>
      <w:bookmarkEnd w:id="827"/>
      <w:r>
        <w:t>7.1.8 Policy qualifiers syntax and semantics</w:t>
      </w:r>
      <w:bookmarkEnd w:id="829"/>
      <w:bookmarkEnd w:id="831"/>
    </w:p>
    <w:p w14:paraId="75EC02EC" w14:textId="77777777" w:rsidR="00625553" w:rsidRDefault="00000000">
      <w:pPr>
        <w:pStyle w:val="Heading3"/>
      </w:pPr>
      <w:bookmarkStart w:id="832" w:name="_Toc207014366"/>
      <w:bookmarkStart w:id="833" w:name="X7e1386d320ff9b93177aebb64539fc5dd8f35e6"/>
      <w:bookmarkStart w:id="834" w:name="_Toc210935069"/>
      <w:bookmarkEnd w:id="830"/>
      <w:r>
        <w:t>7.1.9 Processing semantics for the critical Certificate Policies extension</w:t>
      </w:r>
      <w:bookmarkEnd w:id="832"/>
      <w:bookmarkEnd w:id="834"/>
    </w:p>
    <w:p w14:paraId="7A39140A" w14:textId="77777777" w:rsidR="00625553" w:rsidRDefault="00000000">
      <w:pPr>
        <w:pStyle w:val="Heading2"/>
      </w:pPr>
      <w:bookmarkStart w:id="835" w:name="_Toc207014367"/>
      <w:bookmarkStart w:id="836" w:name="Xafabc4f11c3d737c9a72123dffc4caf7c2c9cfd"/>
      <w:bookmarkStart w:id="837" w:name="_Toc210935070"/>
      <w:bookmarkEnd w:id="729"/>
      <w:bookmarkEnd w:id="833"/>
      <w:r>
        <w:t>7.2 CRL profile</w:t>
      </w:r>
      <w:bookmarkEnd w:id="835"/>
      <w:bookmarkEnd w:id="837"/>
    </w:p>
    <w:p w14:paraId="7AC2AAA8" w14:textId="77777777" w:rsidR="00625553" w:rsidRDefault="00000000">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w:t>
      </w:r>
      <w:proofErr w:type="gramStart"/>
      <w:r>
        <w:t>2024‐03‐15</w:t>
      </w:r>
      <w:proofErr w:type="gramEnd"/>
      <w:r>
        <w:t>, the CA SHALL issue CRLs in accordance with the profile specified in these Requirements.</w:t>
      </w:r>
    </w:p>
    <w:p w14:paraId="1919E5F2" w14:textId="77777777" w:rsidR="00625553" w:rsidRDefault="00000000">
      <w:pPr>
        <w:pStyle w:val="BodyText"/>
      </w:pPr>
      <w:r>
        <w:t xml:space="preserve">If the CA asserts compliance with these Baseline Requirements, all CRLs that it issues MUST comply with the following CRL profile, which incorporates, and is derived from </w:t>
      </w:r>
      <w:hyperlink r:id="rId77">
        <w:r w:rsidR="00625553">
          <w:rPr>
            <w:rStyle w:val="Hyperlink"/>
          </w:rPr>
          <w:t>RFC 5280</w:t>
        </w:r>
      </w:hyperlink>
      <w:r>
        <w:t xml:space="preserve">. Except as explicitly noted, all normative requirements imposed by RFC 5280 shall apply, in addition to the normative requirements imposed by this document. CAs SHOULD examine </w:t>
      </w:r>
      <w:hyperlink r:id="rId78" w:anchor="appendix-B">
        <w:r w:rsidR="00625553">
          <w:rPr>
            <w:rStyle w:val="Hyperlink"/>
          </w:rPr>
          <w:t>RFC 5280, Appendix B</w:t>
        </w:r>
      </w:hyperlink>
      <w:r>
        <w:t xml:space="preserve"> for further issues to be aware of.</w:t>
      </w:r>
    </w:p>
    <w:p w14:paraId="11973295" w14:textId="77777777" w:rsidR="00625553" w:rsidRDefault="00000000">
      <w:pPr>
        <w:pStyle w:val="BodyText"/>
      </w:pPr>
      <w:r>
        <w:t>A full and complete CRL is a CRL whose scope includes all Certificates issued by the CA.</w:t>
      </w:r>
    </w:p>
    <w:p w14:paraId="707C4469" w14:textId="77777777" w:rsidR="00625553" w:rsidRDefault="00000000">
      <w:pPr>
        <w:pStyle w:val="BodyText"/>
      </w:pPr>
      <w:r>
        <w:t xml:space="preserve">A partitioned CRL (sometimes referred to as a “sharded CRL”) is a CRL with a constrained scope, such as all Certificates issued by the CA during a certain </w:t>
      </w:r>
      <w:proofErr w:type="gramStart"/>
      <w:r>
        <w:t>period of time</w:t>
      </w:r>
      <w:proofErr w:type="gramEnd"/>
      <w:r>
        <w:t xml:space="preserve"> (“temporal sharding”). Aside from the presence of the Issuing Distribution Point extension (OID 2.5.29.28) in partitioned CRLs, both CRL formats are syntactically the same from the perspective of this profile.</w:t>
      </w:r>
    </w:p>
    <w:p w14:paraId="6A595884" w14:textId="77777777" w:rsidR="00625553"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00A5C135" w14:textId="77777777" w:rsidR="00625553" w:rsidRDefault="00000000">
      <w:pPr>
        <w:pStyle w:val="BodyText"/>
      </w:pPr>
      <w:r>
        <w:t>CAs MUST NOT issue indirect CRLs (i.e., the issuer of the CRL is not the issuer of all Certificates that are included in the scope of the CRL).</w:t>
      </w:r>
    </w:p>
    <w:p w14:paraId="71F1CE64" w14:textId="77777777" w:rsidR="00625553" w:rsidRDefault="00000000">
      <w:pPr>
        <w:pStyle w:val="TableCaption"/>
      </w:pPr>
      <w:r>
        <w:t>CRL Fields</w:t>
      </w:r>
    </w:p>
    <w:tbl>
      <w:tblPr>
        <w:tblStyle w:val="Table"/>
        <w:tblW w:w="5000" w:type="pct"/>
        <w:tblLayout w:type="fixed"/>
        <w:tblLook w:val="0020" w:firstRow="1" w:lastRow="0" w:firstColumn="0" w:lastColumn="0" w:noHBand="0" w:noVBand="0"/>
      </w:tblPr>
      <w:tblGrid>
        <w:gridCol w:w="2808"/>
        <w:gridCol w:w="1872"/>
        <w:gridCol w:w="4680"/>
      </w:tblGrid>
      <w:tr w:rsidR="00625553" w14:paraId="2D55FFC8" w14:textId="77777777">
        <w:trPr>
          <w:tblHeader/>
        </w:trPr>
        <w:tc>
          <w:tcPr>
            <w:tcW w:w="2376" w:type="dxa"/>
          </w:tcPr>
          <w:p w14:paraId="6487BEC0" w14:textId="77777777" w:rsidR="00625553" w:rsidRDefault="00000000">
            <w:pPr>
              <w:pStyle w:val="Compact"/>
            </w:pPr>
            <w:r>
              <w:rPr>
                <w:b/>
                <w:bCs/>
              </w:rPr>
              <w:t>Field</w:t>
            </w:r>
          </w:p>
        </w:tc>
        <w:tc>
          <w:tcPr>
            <w:tcW w:w="1584" w:type="dxa"/>
          </w:tcPr>
          <w:p w14:paraId="46ADAAD5" w14:textId="77777777" w:rsidR="00625553" w:rsidRDefault="00000000">
            <w:pPr>
              <w:pStyle w:val="Compact"/>
            </w:pPr>
            <w:r>
              <w:rPr>
                <w:b/>
                <w:bCs/>
              </w:rPr>
              <w:t>Presence</w:t>
            </w:r>
          </w:p>
        </w:tc>
        <w:tc>
          <w:tcPr>
            <w:tcW w:w="3960" w:type="dxa"/>
          </w:tcPr>
          <w:p w14:paraId="0F7F9A7A" w14:textId="77777777" w:rsidR="00625553" w:rsidRDefault="00000000">
            <w:pPr>
              <w:pStyle w:val="Compact"/>
            </w:pPr>
            <w:r>
              <w:rPr>
                <w:b/>
                <w:bCs/>
              </w:rPr>
              <w:t>Description</w:t>
            </w:r>
          </w:p>
        </w:tc>
      </w:tr>
      <w:tr w:rsidR="00625553" w14:paraId="2C726ECE" w14:textId="77777777">
        <w:tc>
          <w:tcPr>
            <w:tcW w:w="2376" w:type="dxa"/>
          </w:tcPr>
          <w:p w14:paraId="57425DBE" w14:textId="77777777" w:rsidR="00625553" w:rsidRDefault="00000000">
            <w:pPr>
              <w:pStyle w:val="Compact"/>
            </w:pPr>
            <w:proofErr w:type="spellStart"/>
            <w:r>
              <w:rPr>
                <w:rStyle w:val="VerbatimChar"/>
              </w:rPr>
              <w:t>tbsCertList</w:t>
            </w:r>
            <w:proofErr w:type="spellEnd"/>
          </w:p>
        </w:tc>
        <w:tc>
          <w:tcPr>
            <w:tcW w:w="1584" w:type="dxa"/>
          </w:tcPr>
          <w:p w14:paraId="281323CF" w14:textId="77777777" w:rsidR="00625553" w:rsidRDefault="00625553">
            <w:pPr>
              <w:pStyle w:val="Compact"/>
            </w:pPr>
          </w:p>
        </w:tc>
        <w:tc>
          <w:tcPr>
            <w:tcW w:w="3960" w:type="dxa"/>
          </w:tcPr>
          <w:p w14:paraId="01517141" w14:textId="77777777" w:rsidR="00625553" w:rsidRDefault="00625553">
            <w:pPr>
              <w:pStyle w:val="Compact"/>
            </w:pPr>
          </w:p>
        </w:tc>
      </w:tr>
      <w:tr w:rsidR="00625553" w14:paraId="47F6CF5A" w14:textId="77777777">
        <w:tc>
          <w:tcPr>
            <w:tcW w:w="2376" w:type="dxa"/>
          </w:tcPr>
          <w:p w14:paraId="3D11A469" w14:textId="77777777" w:rsidR="00625553" w:rsidRDefault="00000000">
            <w:pPr>
              <w:pStyle w:val="Compact"/>
            </w:pPr>
            <w:r>
              <w:t>    </w:t>
            </w:r>
            <w:r>
              <w:rPr>
                <w:rStyle w:val="VerbatimChar"/>
              </w:rPr>
              <w:t>version</w:t>
            </w:r>
          </w:p>
        </w:tc>
        <w:tc>
          <w:tcPr>
            <w:tcW w:w="1584" w:type="dxa"/>
          </w:tcPr>
          <w:p w14:paraId="68DD31BD" w14:textId="77777777" w:rsidR="00625553" w:rsidRDefault="00000000">
            <w:pPr>
              <w:pStyle w:val="Compact"/>
            </w:pPr>
            <w:r>
              <w:t>MUST</w:t>
            </w:r>
          </w:p>
        </w:tc>
        <w:tc>
          <w:tcPr>
            <w:tcW w:w="3960" w:type="dxa"/>
          </w:tcPr>
          <w:p w14:paraId="08C9FCE0" w14:textId="77777777" w:rsidR="00625553" w:rsidRDefault="00000000">
            <w:pPr>
              <w:pStyle w:val="Compact"/>
            </w:pPr>
            <w:r>
              <w:t xml:space="preserve">MUST be v2(1), see </w:t>
            </w:r>
            <w:hyperlink w:anchor="X2c7758d2e300cbeb8e6063b008586dacac9f358">
              <w:r w:rsidR="00625553">
                <w:rPr>
                  <w:rStyle w:val="Hyperlink"/>
                </w:rPr>
                <w:t>Section 7.2.1</w:t>
              </w:r>
            </w:hyperlink>
          </w:p>
        </w:tc>
      </w:tr>
      <w:tr w:rsidR="00625553" w14:paraId="228BB34C" w14:textId="77777777">
        <w:tc>
          <w:tcPr>
            <w:tcW w:w="2376" w:type="dxa"/>
          </w:tcPr>
          <w:p w14:paraId="627D8F74" w14:textId="77777777" w:rsidR="00625553" w:rsidRDefault="00000000">
            <w:pPr>
              <w:pStyle w:val="Compact"/>
            </w:pPr>
            <w:r>
              <w:t>    </w:t>
            </w:r>
            <w:r>
              <w:rPr>
                <w:rStyle w:val="VerbatimChar"/>
              </w:rPr>
              <w:t>signature</w:t>
            </w:r>
          </w:p>
        </w:tc>
        <w:tc>
          <w:tcPr>
            <w:tcW w:w="1584" w:type="dxa"/>
          </w:tcPr>
          <w:p w14:paraId="05F5343A" w14:textId="77777777" w:rsidR="00625553" w:rsidRDefault="00000000">
            <w:pPr>
              <w:pStyle w:val="Compact"/>
            </w:pPr>
            <w:r>
              <w:t>MUST</w:t>
            </w:r>
          </w:p>
        </w:tc>
        <w:tc>
          <w:tcPr>
            <w:tcW w:w="3960" w:type="dxa"/>
          </w:tcPr>
          <w:p w14:paraId="2AE15BCE" w14:textId="77777777" w:rsidR="00625553" w:rsidRDefault="00000000">
            <w:pPr>
              <w:pStyle w:val="Compact"/>
            </w:pPr>
            <w:r>
              <w:t xml:space="preserve">See </w:t>
            </w:r>
            <w:hyperlink w:anchor="X84e0b3ae6af91b348b38f2305c10e8ad3c7c666">
              <w:r w:rsidR="00625553">
                <w:rPr>
                  <w:rStyle w:val="Hyperlink"/>
                </w:rPr>
                <w:t>Section 7.1.3.2</w:t>
              </w:r>
            </w:hyperlink>
          </w:p>
        </w:tc>
      </w:tr>
      <w:tr w:rsidR="00625553" w14:paraId="0B041993" w14:textId="77777777">
        <w:tc>
          <w:tcPr>
            <w:tcW w:w="2376" w:type="dxa"/>
          </w:tcPr>
          <w:p w14:paraId="646A2CB2" w14:textId="77777777" w:rsidR="00625553" w:rsidRDefault="00000000">
            <w:pPr>
              <w:pStyle w:val="Compact"/>
            </w:pPr>
            <w:r>
              <w:t>    </w:t>
            </w:r>
            <w:r>
              <w:rPr>
                <w:rStyle w:val="VerbatimChar"/>
              </w:rPr>
              <w:t>issuer</w:t>
            </w:r>
          </w:p>
        </w:tc>
        <w:tc>
          <w:tcPr>
            <w:tcW w:w="1584" w:type="dxa"/>
          </w:tcPr>
          <w:p w14:paraId="58418A72" w14:textId="77777777" w:rsidR="00625553" w:rsidRDefault="00000000">
            <w:pPr>
              <w:pStyle w:val="Compact"/>
            </w:pPr>
            <w:r>
              <w:t>MUST</w:t>
            </w:r>
          </w:p>
        </w:tc>
        <w:tc>
          <w:tcPr>
            <w:tcW w:w="3960" w:type="dxa"/>
          </w:tcPr>
          <w:p w14:paraId="656912D3" w14:textId="77777777" w:rsidR="00625553" w:rsidRDefault="00000000">
            <w:pPr>
              <w:pStyle w:val="Compact"/>
            </w:pPr>
            <w:r>
              <w:t xml:space="preserve">MUST be byte-for-byte identical to the </w:t>
            </w:r>
            <w:r>
              <w:rPr>
                <w:rStyle w:val="VerbatimChar"/>
              </w:rPr>
              <w:t>subject</w:t>
            </w:r>
            <w:r>
              <w:t xml:space="preserve"> field of the Issuing CA.</w:t>
            </w:r>
          </w:p>
        </w:tc>
      </w:tr>
      <w:tr w:rsidR="00625553" w14:paraId="13DE2738" w14:textId="77777777">
        <w:tc>
          <w:tcPr>
            <w:tcW w:w="2376" w:type="dxa"/>
          </w:tcPr>
          <w:p w14:paraId="3755C59D" w14:textId="77777777" w:rsidR="00625553" w:rsidRDefault="00000000">
            <w:pPr>
              <w:pStyle w:val="Compact"/>
            </w:pPr>
            <w:r>
              <w:t>    </w:t>
            </w:r>
            <w:proofErr w:type="spellStart"/>
            <w:r>
              <w:rPr>
                <w:rStyle w:val="VerbatimChar"/>
              </w:rPr>
              <w:t>thisUpdate</w:t>
            </w:r>
            <w:proofErr w:type="spellEnd"/>
          </w:p>
        </w:tc>
        <w:tc>
          <w:tcPr>
            <w:tcW w:w="1584" w:type="dxa"/>
          </w:tcPr>
          <w:p w14:paraId="708AEE20" w14:textId="77777777" w:rsidR="00625553" w:rsidRDefault="00000000">
            <w:pPr>
              <w:pStyle w:val="Compact"/>
            </w:pPr>
            <w:r>
              <w:t>MUST</w:t>
            </w:r>
          </w:p>
        </w:tc>
        <w:tc>
          <w:tcPr>
            <w:tcW w:w="3960" w:type="dxa"/>
          </w:tcPr>
          <w:p w14:paraId="1CDE3684" w14:textId="77777777" w:rsidR="00625553" w:rsidRDefault="00000000">
            <w:pPr>
              <w:pStyle w:val="Compact"/>
            </w:pPr>
            <w:r>
              <w:t>Indicates the issue date of the CRL.</w:t>
            </w:r>
          </w:p>
        </w:tc>
      </w:tr>
      <w:tr w:rsidR="00625553" w14:paraId="2D3D1F66" w14:textId="77777777">
        <w:tc>
          <w:tcPr>
            <w:tcW w:w="2376" w:type="dxa"/>
          </w:tcPr>
          <w:p w14:paraId="4C934AD6" w14:textId="77777777" w:rsidR="00625553" w:rsidRDefault="00000000">
            <w:pPr>
              <w:pStyle w:val="Compact"/>
            </w:pPr>
            <w:r>
              <w:t>    </w:t>
            </w:r>
            <w:proofErr w:type="spellStart"/>
            <w:r>
              <w:rPr>
                <w:rStyle w:val="VerbatimChar"/>
              </w:rPr>
              <w:t>nextUpdate</w:t>
            </w:r>
            <w:proofErr w:type="spellEnd"/>
          </w:p>
        </w:tc>
        <w:tc>
          <w:tcPr>
            <w:tcW w:w="1584" w:type="dxa"/>
          </w:tcPr>
          <w:p w14:paraId="49AAD61F" w14:textId="77777777" w:rsidR="00625553" w:rsidRDefault="00000000">
            <w:pPr>
              <w:pStyle w:val="Compact"/>
            </w:pPr>
            <w:r>
              <w:t>MUST</w:t>
            </w:r>
          </w:p>
        </w:tc>
        <w:tc>
          <w:tcPr>
            <w:tcW w:w="3960" w:type="dxa"/>
          </w:tcPr>
          <w:p w14:paraId="39E5500F" w14:textId="77777777" w:rsidR="00625553" w:rsidRDefault="00000000">
            <w:pPr>
              <w:pStyle w:val="Compact"/>
            </w:pPr>
            <w:proofErr w:type="gramStart"/>
            <w:r>
              <w:t>Indicates</w:t>
            </w:r>
            <w:proofErr w:type="gramEnd"/>
            <w:r>
              <w:t xml:space="preserve"> the date by which the next CRL will be issued. For CRLs covering Subscriber Certificates, at most 10 days after the </w:t>
            </w:r>
            <w:proofErr w:type="spellStart"/>
            <w:r>
              <w:rPr>
                <w:rStyle w:val="VerbatimChar"/>
              </w:rPr>
              <w:t>thisUpdate</w:t>
            </w:r>
            <w:proofErr w:type="spellEnd"/>
            <w:r>
              <w:t xml:space="preserve">. For other CRLs, at most 12 months after the </w:t>
            </w:r>
            <w:proofErr w:type="spellStart"/>
            <w:r>
              <w:rPr>
                <w:rStyle w:val="VerbatimChar"/>
              </w:rPr>
              <w:t>thisUpdate</w:t>
            </w:r>
            <w:proofErr w:type="spellEnd"/>
            <w:r>
              <w:t>.</w:t>
            </w:r>
          </w:p>
        </w:tc>
      </w:tr>
      <w:tr w:rsidR="00625553" w14:paraId="7E30BD67" w14:textId="77777777">
        <w:tc>
          <w:tcPr>
            <w:tcW w:w="2376" w:type="dxa"/>
          </w:tcPr>
          <w:p w14:paraId="1CEA5EA1" w14:textId="77777777" w:rsidR="00625553" w:rsidRDefault="00000000">
            <w:pPr>
              <w:pStyle w:val="Compact"/>
            </w:pPr>
            <w:r>
              <w:t>    </w:t>
            </w:r>
            <w:proofErr w:type="spellStart"/>
            <w:r>
              <w:rPr>
                <w:rStyle w:val="VerbatimChar"/>
              </w:rPr>
              <w:t>revokedCertificates</w:t>
            </w:r>
            <w:proofErr w:type="spellEnd"/>
          </w:p>
        </w:tc>
        <w:tc>
          <w:tcPr>
            <w:tcW w:w="1584" w:type="dxa"/>
          </w:tcPr>
          <w:p w14:paraId="663D0068" w14:textId="77777777" w:rsidR="00625553" w:rsidRDefault="00000000">
            <w:pPr>
              <w:pStyle w:val="Compact"/>
            </w:pPr>
            <w:r>
              <w:t>*</w:t>
            </w:r>
          </w:p>
        </w:tc>
        <w:tc>
          <w:tcPr>
            <w:tcW w:w="3960" w:type="dxa"/>
          </w:tcPr>
          <w:p w14:paraId="4D457F48" w14:textId="77777777" w:rsidR="00625553" w:rsidRDefault="00000000">
            <w:pPr>
              <w:pStyle w:val="Compact"/>
            </w:pPr>
            <w:r>
              <w:t xml:space="preserve">MUST be present if the CA has issued a Certificate that has been </w:t>
            </w:r>
            <w:proofErr w:type="gramStart"/>
            <w:r>
              <w:t>revoked</w:t>
            </w:r>
            <w:proofErr w:type="gramEnd"/>
            <w:r>
              <w:t xml:space="preserve">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w:t>
            </w:r>
            <w:proofErr w:type="spellStart"/>
            <w:r>
              <w:t>revokedCertificates</w:t>
            </w:r>
            <w:proofErr w:type="spellEnd"/>
            <w:r>
              <w:t xml:space="preserve"> Component” table for additional requirements.</w:t>
            </w:r>
          </w:p>
        </w:tc>
      </w:tr>
      <w:tr w:rsidR="00625553" w14:paraId="19B8826F" w14:textId="77777777">
        <w:tc>
          <w:tcPr>
            <w:tcW w:w="2376" w:type="dxa"/>
          </w:tcPr>
          <w:p w14:paraId="2EDF06DD" w14:textId="77777777" w:rsidR="00625553" w:rsidRDefault="00000000">
            <w:pPr>
              <w:pStyle w:val="Compact"/>
            </w:pPr>
            <w:r>
              <w:t>    </w:t>
            </w:r>
            <w:r>
              <w:rPr>
                <w:rStyle w:val="VerbatimChar"/>
              </w:rPr>
              <w:t>extensions</w:t>
            </w:r>
          </w:p>
        </w:tc>
        <w:tc>
          <w:tcPr>
            <w:tcW w:w="1584" w:type="dxa"/>
          </w:tcPr>
          <w:p w14:paraId="3D171C3C" w14:textId="77777777" w:rsidR="00625553" w:rsidRDefault="00000000">
            <w:pPr>
              <w:pStyle w:val="Compact"/>
            </w:pPr>
            <w:r>
              <w:t>MUST</w:t>
            </w:r>
          </w:p>
        </w:tc>
        <w:tc>
          <w:tcPr>
            <w:tcW w:w="3960" w:type="dxa"/>
          </w:tcPr>
          <w:p w14:paraId="3AA2FC5E" w14:textId="77777777" w:rsidR="00625553" w:rsidRDefault="00000000">
            <w:pPr>
              <w:pStyle w:val="Compact"/>
            </w:pPr>
            <w:r>
              <w:t>See the “CRL Extensions” table for additional requirements.</w:t>
            </w:r>
          </w:p>
        </w:tc>
      </w:tr>
      <w:tr w:rsidR="00625553" w14:paraId="49FCACFB" w14:textId="77777777">
        <w:tc>
          <w:tcPr>
            <w:tcW w:w="2376" w:type="dxa"/>
          </w:tcPr>
          <w:p w14:paraId="56709F75" w14:textId="77777777" w:rsidR="00625553" w:rsidRDefault="00000000">
            <w:pPr>
              <w:pStyle w:val="Compact"/>
            </w:pPr>
            <w:proofErr w:type="spellStart"/>
            <w:r>
              <w:rPr>
                <w:rStyle w:val="VerbatimChar"/>
              </w:rPr>
              <w:t>signatureAlgorithm</w:t>
            </w:r>
            <w:proofErr w:type="spellEnd"/>
          </w:p>
        </w:tc>
        <w:tc>
          <w:tcPr>
            <w:tcW w:w="1584" w:type="dxa"/>
          </w:tcPr>
          <w:p w14:paraId="39A2421E" w14:textId="77777777" w:rsidR="00625553" w:rsidRDefault="00000000">
            <w:pPr>
              <w:pStyle w:val="Compact"/>
            </w:pPr>
            <w:r>
              <w:t>MUST</w:t>
            </w:r>
          </w:p>
        </w:tc>
        <w:tc>
          <w:tcPr>
            <w:tcW w:w="3960" w:type="dxa"/>
          </w:tcPr>
          <w:p w14:paraId="20CF40FB" w14:textId="77777777" w:rsidR="00625553" w:rsidRDefault="00000000">
            <w:pPr>
              <w:pStyle w:val="Compact"/>
            </w:pPr>
            <w:r>
              <w:t xml:space="preserve">Encoded value MUST be byte-for-byte identical to the </w:t>
            </w:r>
            <w:proofErr w:type="spellStart"/>
            <w:r>
              <w:rPr>
                <w:rStyle w:val="VerbatimChar"/>
              </w:rPr>
              <w:t>tbsCertList.signature</w:t>
            </w:r>
            <w:proofErr w:type="spellEnd"/>
            <w:r>
              <w:t>.</w:t>
            </w:r>
          </w:p>
        </w:tc>
      </w:tr>
      <w:tr w:rsidR="00625553" w14:paraId="30DB4919" w14:textId="77777777">
        <w:tc>
          <w:tcPr>
            <w:tcW w:w="2376" w:type="dxa"/>
          </w:tcPr>
          <w:p w14:paraId="7D85042E" w14:textId="77777777" w:rsidR="00625553" w:rsidRDefault="00000000">
            <w:pPr>
              <w:pStyle w:val="Compact"/>
            </w:pPr>
            <w:r>
              <w:rPr>
                <w:rStyle w:val="VerbatimChar"/>
              </w:rPr>
              <w:t>signature</w:t>
            </w:r>
          </w:p>
        </w:tc>
        <w:tc>
          <w:tcPr>
            <w:tcW w:w="1584" w:type="dxa"/>
          </w:tcPr>
          <w:p w14:paraId="72FE413C" w14:textId="77777777" w:rsidR="00625553" w:rsidRDefault="00000000">
            <w:pPr>
              <w:pStyle w:val="Compact"/>
            </w:pPr>
            <w:r>
              <w:t>MUST</w:t>
            </w:r>
          </w:p>
        </w:tc>
        <w:tc>
          <w:tcPr>
            <w:tcW w:w="3960" w:type="dxa"/>
          </w:tcPr>
          <w:p w14:paraId="1F1983A0" w14:textId="77777777" w:rsidR="00625553" w:rsidRDefault="00000000">
            <w:pPr>
              <w:pStyle w:val="Compact"/>
            </w:pPr>
            <w:r>
              <w:t>-</w:t>
            </w:r>
          </w:p>
        </w:tc>
      </w:tr>
      <w:tr w:rsidR="00625553" w14:paraId="19E3C091" w14:textId="77777777">
        <w:tc>
          <w:tcPr>
            <w:tcW w:w="2376" w:type="dxa"/>
          </w:tcPr>
          <w:p w14:paraId="679011DB" w14:textId="77777777" w:rsidR="00625553" w:rsidRDefault="00000000">
            <w:pPr>
              <w:pStyle w:val="Compact"/>
            </w:pPr>
            <w:r>
              <w:t>Any other value</w:t>
            </w:r>
          </w:p>
        </w:tc>
        <w:tc>
          <w:tcPr>
            <w:tcW w:w="1584" w:type="dxa"/>
          </w:tcPr>
          <w:p w14:paraId="1D09ED3B" w14:textId="77777777" w:rsidR="00625553" w:rsidRDefault="00000000">
            <w:pPr>
              <w:pStyle w:val="Compact"/>
            </w:pPr>
            <w:r>
              <w:t>NOT RECOMMENDED</w:t>
            </w:r>
          </w:p>
        </w:tc>
        <w:tc>
          <w:tcPr>
            <w:tcW w:w="3960" w:type="dxa"/>
          </w:tcPr>
          <w:p w14:paraId="20DEAEC7" w14:textId="77777777" w:rsidR="00625553" w:rsidRDefault="00000000">
            <w:pPr>
              <w:pStyle w:val="Compact"/>
            </w:pPr>
            <w:r>
              <w:t>-</w:t>
            </w:r>
          </w:p>
        </w:tc>
      </w:tr>
    </w:tbl>
    <w:p w14:paraId="515F3DF6" w14:textId="77777777" w:rsidR="00625553" w:rsidRDefault="00000000">
      <w:pPr>
        <w:pStyle w:val="Heading3"/>
      </w:pPr>
      <w:bookmarkStart w:id="838" w:name="_Toc207014368"/>
      <w:bookmarkStart w:id="839" w:name="X2c7758d2e300cbeb8e6063b008586dacac9f358"/>
      <w:bookmarkStart w:id="840" w:name="_Toc210935071"/>
      <w:r>
        <w:t>7.2.1 Version number(s)</w:t>
      </w:r>
      <w:bookmarkEnd w:id="838"/>
      <w:bookmarkEnd w:id="840"/>
    </w:p>
    <w:p w14:paraId="4DD8E48D" w14:textId="77777777" w:rsidR="00625553" w:rsidRDefault="00000000">
      <w:pPr>
        <w:pStyle w:val="FirstParagraph"/>
      </w:pPr>
      <w:r>
        <w:t>Certificate Revocation Lists MUST be of type X.509 v2.</w:t>
      </w:r>
    </w:p>
    <w:p w14:paraId="14C4DB6E" w14:textId="77777777" w:rsidR="00625553" w:rsidRDefault="00000000">
      <w:pPr>
        <w:pStyle w:val="Heading3"/>
      </w:pPr>
      <w:bookmarkStart w:id="841" w:name="_Toc207014369"/>
      <w:bookmarkStart w:id="842" w:name="Xde0f4f85ff6e8fbf4c3cd8e8db85b4ef995b70e"/>
      <w:bookmarkStart w:id="843" w:name="_Toc210935072"/>
      <w:bookmarkEnd w:id="839"/>
      <w:r>
        <w:lastRenderedPageBreak/>
        <w:t>7.2.2 CRL and CRL entry extensions</w:t>
      </w:r>
      <w:bookmarkEnd w:id="841"/>
      <w:bookmarkEnd w:id="843"/>
    </w:p>
    <w:p w14:paraId="5F22B525" w14:textId="77777777" w:rsidR="00625553" w:rsidRDefault="00000000">
      <w:pPr>
        <w:pStyle w:val="TableCaption"/>
      </w:pPr>
      <w:r>
        <w:t>CRL Extensions</w:t>
      </w:r>
    </w:p>
    <w:tbl>
      <w:tblPr>
        <w:tblStyle w:val="Table"/>
        <w:tblW w:w="5000" w:type="pct"/>
        <w:tblLayout w:type="fixed"/>
        <w:tblLook w:val="0020" w:firstRow="1" w:lastRow="0" w:firstColumn="0" w:lastColumn="0" w:noHBand="0" w:noVBand="0"/>
      </w:tblPr>
      <w:tblGrid>
        <w:gridCol w:w="3403"/>
        <w:gridCol w:w="851"/>
        <w:gridCol w:w="851"/>
        <w:gridCol w:w="4255"/>
      </w:tblGrid>
      <w:tr w:rsidR="00625553" w14:paraId="42F81A5E" w14:textId="77777777">
        <w:trPr>
          <w:tblHeader/>
        </w:trPr>
        <w:tc>
          <w:tcPr>
            <w:tcW w:w="2880" w:type="dxa"/>
          </w:tcPr>
          <w:p w14:paraId="518C3065" w14:textId="77777777" w:rsidR="00625553" w:rsidRDefault="00000000">
            <w:pPr>
              <w:pStyle w:val="Compact"/>
            </w:pPr>
            <w:r>
              <w:rPr>
                <w:b/>
                <w:bCs/>
              </w:rPr>
              <w:t>Extension</w:t>
            </w:r>
          </w:p>
        </w:tc>
        <w:tc>
          <w:tcPr>
            <w:tcW w:w="720" w:type="dxa"/>
          </w:tcPr>
          <w:p w14:paraId="0A29785F" w14:textId="77777777" w:rsidR="00625553" w:rsidRDefault="00000000">
            <w:pPr>
              <w:pStyle w:val="Compact"/>
            </w:pPr>
            <w:r>
              <w:rPr>
                <w:b/>
                <w:bCs/>
              </w:rPr>
              <w:t>Presence</w:t>
            </w:r>
          </w:p>
        </w:tc>
        <w:tc>
          <w:tcPr>
            <w:tcW w:w="720" w:type="dxa"/>
          </w:tcPr>
          <w:p w14:paraId="73FB9AA4" w14:textId="77777777" w:rsidR="00625553" w:rsidRDefault="00000000">
            <w:pPr>
              <w:pStyle w:val="Compact"/>
            </w:pPr>
            <w:r>
              <w:rPr>
                <w:b/>
                <w:bCs/>
              </w:rPr>
              <w:t>Critical</w:t>
            </w:r>
          </w:p>
        </w:tc>
        <w:tc>
          <w:tcPr>
            <w:tcW w:w="3600" w:type="dxa"/>
          </w:tcPr>
          <w:p w14:paraId="16688662" w14:textId="77777777" w:rsidR="00625553" w:rsidRDefault="00000000">
            <w:pPr>
              <w:pStyle w:val="Compact"/>
            </w:pPr>
            <w:r>
              <w:rPr>
                <w:b/>
                <w:bCs/>
              </w:rPr>
              <w:t>Description</w:t>
            </w:r>
          </w:p>
        </w:tc>
      </w:tr>
      <w:tr w:rsidR="00625553" w14:paraId="4AAEDCEB" w14:textId="77777777">
        <w:tc>
          <w:tcPr>
            <w:tcW w:w="2880" w:type="dxa"/>
          </w:tcPr>
          <w:p w14:paraId="43186DE7" w14:textId="77777777" w:rsidR="00625553" w:rsidRDefault="00000000">
            <w:pPr>
              <w:pStyle w:val="Compact"/>
            </w:pPr>
            <w:proofErr w:type="spellStart"/>
            <w:r>
              <w:rPr>
                <w:rStyle w:val="VerbatimChar"/>
              </w:rPr>
              <w:t>authorityKeyIdentifier</w:t>
            </w:r>
            <w:proofErr w:type="spellEnd"/>
          </w:p>
        </w:tc>
        <w:tc>
          <w:tcPr>
            <w:tcW w:w="720" w:type="dxa"/>
          </w:tcPr>
          <w:p w14:paraId="1B3D0406" w14:textId="77777777" w:rsidR="00625553" w:rsidRDefault="00000000">
            <w:pPr>
              <w:pStyle w:val="Compact"/>
            </w:pPr>
            <w:r>
              <w:t>MUST</w:t>
            </w:r>
          </w:p>
        </w:tc>
        <w:tc>
          <w:tcPr>
            <w:tcW w:w="720" w:type="dxa"/>
          </w:tcPr>
          <w:p w14:paraId="0ED00A23" w14:textId="77777777" w:rsidR="00625553" w:rsidRDefault="00000000">
            <w:pPr>
              <w:pStyle w:val="Compact"/>
            </w:pPr>
            <w:r>
              <w:t>N</w:t>
            </w:r>
          </w:p>
        </w:tc>
        <w:tc>
          <w:tcPr>
            <w:tcW w:w="3600" w:type="dxa"/>
          </w:tcPr>
          <w:p w14:paraId="5E219DC8" w14:textId="77777777" w:rsidR="00625553" w:rsidRDefault="00000000">
            <w:pPr>
              <w:pStyle w:val="Compact"/>
            </w:pPr>
            <w:r>
              <w:t xml:space="preserve">See </w:t>
            </w:r>
            <w:hyperlink w:anchor="X131f74bf293344611e2b63b755d6435b3fbf30f">
              <w:r w:rsidR="00625553">
                <w:rPr>
                  <w:rStyle w:val="Hyperlink"/>
                </w:rPr>
                <w:t>Section 7.1.2.11.1</w:t>
              </w:r>
            </w:hyperlink>
          </w:p>
        </w:tc>
      </w:tr>
      <w:tr w:rsidR="00625553" w14:paraId="395A44AC" w14:textId="77777777">
        <w:tc>
          <w:tcPr>
            <w:tcW w:w="2880" w:type="dxa"/>
          </w:tcPr>
          <w:p w14:paraId="315E065A" w14:textId="77777777" w:rsidR="00625553" w:rsidRDefault="00000000">
            <w:pPr>
              <w:pStyle w:val="Compact"/>
            </w:pPr>
            <w:proofErr w:type="spellStart"/>
            <w:r>
              <w:rPr>
                <w:rStyle w:val="VerbatimChar"/>
              </w:rPr>
              <w:t>CRLNumber</w:t>
            </w:r>
            <w:proofErr w:type="spellEnd"/>
          </w:p>
        </w:tc>
        <w:tc>
          <w:tcPr>
            <w:tcW w:w="720" w:type="dxa"/>
          </w:tcPr>
          <w:p w14:paraId="7F268282" w14:textId="77777777" w:rsidR="00625553" w:rsidRDefault="00000000">
            <w:pPr>
              <w:pStyle w:val="Compact"/>
            </w:pPr>
            <w:r>
              <w:t>MUST</w:t>
            </w:r>
          </w:p>
        </w:tc>
        <w:tc>
          <w:tcPr>
            <w:tcW w:w="720" w:type="dxa"/>
          </w:tcPr>
          <w:p w14:paraId="0369B0F0" w14:textId="77777777" w:rsidR="00625553" w:rsidRDefault="00000000">
            <w:pPr>
              <w:pStyle w:val="Compact"/>
            </w:pPr>
            <w:r>
              <w:t>N</w:t>
            </w:r>
          </w:p>
        </w:tc>
        <w:tc>
          <w:tcPr>
            <w:tcW w:w="3600" w:type="dxa"/>
          </w:tcPr>
          <w:p w14:paraId="08B59679" w14:textId="77777777" w:rsidR="00625553" w:rsidRDefault="00000000">
            <w:pPr>
              <w:pStyle w:val="Compact"/>
            </w:pPr>
            <w:r>
              <w:t>MUST contain an INTEGER greater than or equal to zero (0) and less than 2¹⁵</w:t>
            </w:r>
            <w:proofErr w:type="gramStart"/>
            <w:r>
              <w:t>⁹, and</w:t>
            </w:r>
            <w:proofErr w:type="gramEnd"/>
            <w:r>
              <w:t xml:space="preserve"> convey a strictly increasing sequence.</w:t>
            </w:r>
          </w:p>
        </w:tc>
      </w:tr>
      <w:tr w:rsidR="00625553" w14:paraId="79013A58" w14:textId="77777777">
        <w:tc>
          <w:tcPr>
            <w:tcW w:w="2880" w:type="dxa"/>
          </w:tcPr>
          <w:p w14:paraId="57095479" w14:textId="77777777" w:rsidR="00625553" w:rsidRDefault="00000000">
            <w:pPr>
              <w:pStyle w:val="Compact"/>
            </w:pPr>
            <w:proofErr w:type="spellStart"/>
            <w:r>
              <w:rPr>
                <w:rStyle w:val="VerbatimChar"/>
              </w:rPr>
              <w:t>IssuingDistributionPoint</w:t>
            </w:r>
            <w:proofErr w:type="spellEnd"/>
          </w:p>
        </w:tc>
        <w:tc>
          <w:tcPr>
            <w:tcW w:w="720" w:type="dxa"/>
          </w:tcPr>
          <w:p w14:paraId="1BFA8591" w14:textId="77777777" w:rsidR="00625553" w:rsidRDefault="00000000">
            <w:pPr>
              <w:pStyle w:val="Compact"/>
            </w:pPr>
            <w:r>
              <w:t>*</w:t>
            </w:r>
          </w:p>
        </w:tc>
        <w:tc>
          <w:tcPr>
            <w:tcW w:w="720" w:type="dxa"/>
          </w:tcPr>
          <w:p w14:paraId="74E2DCD2" w14:textId="77777777" w:rsidR="00625553" w:rsidRDefault="00000000">
            <w:pPr>
              <w:pStyle w:val="Compact"/>
            </w:pPr>
            <w:r>
              <w:t>Y</w:t>
            </w:r>
          </w:p>
        </w:tc>
        <w:tc>
          <w:tcPr>
            <w:tcW w:w="3600" w:type="dxa"/>
          </w:tcPr>
          <w:p w14:paraId="3E3E59A1" w14:textId="77777777" w:rsidR="00625553" w:rsidRDefault="00000000">
            <w:pPr>
              <w:pStyle w:val="Compact"/>
            </w:pPr>
            <w:r>
              <w:t xml:space="preserve">See </w:t>
            </w:r>
            <w:hyperlink w:anchor="Xbfd1f212604d42dc52d8ccf25f32637a4b985dd">
              <w:r w:rsidR="00625553">
                <w:rPr>
                  <w:rStyle w:val="Hyperlink"/>
                </w:rPr>
                <w:t>Section 7.2.2.1 CRL Issuing Distribution Point</w:t>
              </w:r>
            </w:hyperlink>
          </w:p>
        </w:tc>
      </w:tr>
      <w:tr w:rsidR="00625553" w14:paraId="6FAB8872" w14:textId="77777777">
        <w:tc>
          <w:tcPr>
            <w:tcW w:w="2880" w:type="dxa"/>
          </w:tcPr>
          <w:p w14:paraId="3F283F66" w14:textId="77777777" w:rsidR="00625553" w:rsidRDefault="00000000">
            <w:pPr>
              <w:pStyle w:val="Compact"/>
            </w:pPr>
            <w:r>
              <w:t>Any other extension</w:t>
            </w:r>
          </w:p>
        </w:tc>
        <w:tc>
          <w:tcPr>
            <w:tcW w:w="720" w:type="dxa"/>
          </w:tcPr>
          <w:p w14:paraId="06150898" w14:textId="77777777" w:rsidR="00625553" w:rsidRDefault="00000000">
            <w:pPr>
              <w:pStyle w:val="Compact"/>
            </w:pPr>
            <w:r>
              <w:t>NOT RECOMMENDED</w:t>
            </w:r>
          </w:p>
        </w:tc>
        <w:tc>
          <w:tcPr>
            <w:tcW w:w="720" w:type="dxa"/>
          </w:tcPr>
          <w:p w14:paraId="6FF76F34" w14:textId="77777777" w:rsidR="00625553" w:rsidRDefault="00000000">
            <w:pPr>
              <w:pStyle w:val="Compact"/>
            </w:pPr>
            <w:r>
              <w:t>-</w:t>
            </w:r>
          </w:p>
        </w:tc>
        <w:tc>
          <w:tcPr>
            <w:tcW w:w="3600" w:type="dxa"/>
          </w:tcPr>
          <w:p w14:paraId="027222BE" w14:textId="77777777" w:rsidR="00625553" w:rsidRDefault="00000000">
            <w:pPr>
              <w:pStyle w:val="Compact"/>
            </w:pPr>
            <w:r>
              <w:t>-</w:t>
            </w:r>
          </w:p>
        </w:tc>
      </w:tr>
    </w:tbl>
    <w:p w14:paraId="229E6AD0" w14:textId="77777777" w:rsidR="00625553" w:rsidRDefault="00625553"/>
    <w:p w14:paraId="32747F9C" w14:textId="77777777" w:rsidR="00625553" w:rsidRDefault="00000000">
      <w:pPr>
        <w:pStyle w:val="TableCaption"/>
      </w:pPr>
      <w:proofErr w:type="spellStart"/>
      <w:r>
        <w:t>revokedCertificates</w:t>
      </w:r>
      <w:proofErr w:type="spellEnd"/>
      <w:r>
        <w:t xml:space="preserve"> Component</w:t>
      </w:r>
    </w:p>
    <w:tbl>
      <w:tblPr>
        <w:tblStyle w:val="Table"/>
        <w:tblW w:w="5000" w:type="pct"/>
        <w:tblLayout w:type="fixed"/>
        <w:tblLook w:val="0020" w:firstRow="1" w:lastRow="0" w:firstColumn="0" w:lastColumn="0" w:noHBand="0" w:noVBand="0"/>
      </w:tblPr>
      <w:tblGrid>
        <w:gridCol w:w="3744"/>
        <w:gridCol w:w="936"/>
        <w:gridCol w:w="4680"/>
      </w:tblGrid>
      <w:tr w:rsidR="00625553" w14:paraId="4AF9CC69" w14:textId="77777777">
        <w:trPr>
          <w:tblHeader/>
        </w:trPr>
        <w:tc>
          <w:tcPr>
            <w:tcW w:w="3168" w:type="dxa"/>
          </w:tcPr>
          <w:p w14:paraId="3A50598A" w14:textId="77777777" w:rsidR="00625553" w:rsidRDefault="00000000">
            <w:pPr>
              <w:pStyle w:val="Compact"/>
            </w:pPr>
            <w:r>
              <w:rPr>
                <w:b/>
                <w:bCs/>
              </w:rPr>
              <w:t>Component</w:t>
            </w:r>
          </w:p>
        </w:tc>
        <w:tc>
          <w:tcPr>
            <w:tcW w:w="792" w:type="dxa"/>
          </w:tcPr>
          <w:p w14:paraId="3787E31E" w14:textId="77777777" w:rsidR="00625553" w:rsidRDefault="00000000">
            <w:pPr>
              <w:pStyle w:val="Compact"/>
            </w:pPr>
            <w:r>
              <w:rPr>
                <w:b/>
                <w:bCs/>
              </w:rPr>
              <w:t>Presence</w:t>
            </w:r>
          </w:p>
        </w:tc>
        <w:tc>
          <w:tcPr>
            <w:tcW w:w="3960" w:type="dxa"/>
          </w:tcPr>
          <w:p w14:paraId="7320C385" w14:textId="77777777" w:rsidR="00625553" w:rsidRDefault="00000000">
            <w:pPr>
              <w:pStyle w:val="Compact"/>
            </w:pPr>
            <w:r>
              <w:rPr>
                <w:b/>
                <w:bCs/>
              </w:rPr>
              <w:t>Description</w:t>
            </w:r>
          </w:p>
        </w:tc>
      </w:tr>
      <w:tr w:rsidR="00625553" w14:paraId="24F6892C" w14:textId="77777777">
        <w:tc>
          <w:tcPr>
            <w:tcW w:w="3168" w:type="dxa"/>
          </w:tcPr>
          <w:p w14:paraId="6C23C52A" w14:textId="77777777" w:rsidR="00625553" w:rsidRDefault="00000000">
            <w:pPr>
              <w:pStyle w:val="Compact"/>
            </w:pPr>
            <w:proofErr w:type="spellStart"/>
            <w:r>
              <w:rPr>
                <w:rStyle w:val="VerbatimChar"/>
              </w:rPr>
              <w:t>serialNumber</w:t>
            </w:r>
            <w:proofErr w:type="spellEnd"/>
          </w:p>
        </w:tc>
        <w:tc>
          <w:tcPr>
            <w:tcW w:w="792" w:type="dxa"/>
          </w:tcPr>
          <w:p w14:paraId="334FC11D" w14:textId="77777777" w:rsidR="00625553" w:rsidRDefault="00000000">
            <w:pPr>
              <w:pStyle w:val="Compact"/>
            </w:pPr>
            <w:r>
              <w:t>MUST</w:t>
            </w:r>
          </w:p>
        </w:tc>
        <w:tc>
          <w:tcPr>
            <w:tcW w:w="3960" w:type="dxa"/>
          </w:tcPr>
          <w:p w14:paraId="15B03BE5" w14:textId="77777777" w:rsidR="00625553" w:rsidRDefault="00000000">
            <w:pPr>
              <w:pStyle w:val="Compact"/>
            </w:pPr>
            <w:r>
              <w:t xml:space="preserve">MUST be byte-for-byte identical to the </w:t>
            </w:r>
            <w:proofErr w:type="spellStart"/>
            <w:proofErr w:type="gramStart"/>
            <w:r>
              <w:t>serialNumber</w:t>
            </w:r>
            <w:proofErr w:type="spellEnd"/>
            <w:proofErr w:type="gramEnd"/>
            <w:r>
              <w:t xml:space="preserve"> contained in the revoked Certificate.</w:t>
            </w:r>
          </w:p>
        </w:tc>
      </w:tr>
      <w:tr w:rsidR="00625553" w14:paraId="3743FD35" w14:textId="77777777">
        <w:tc>
          <w:tcPr>
            <w:tcW w:w="3168" w:type="dxa"/>
          </w:tcPr>
          <w:p w14:paraId="20F933AE" w14:textId="77777777" w:rsidR="00625553" w:rsidRDefault="00000000">
            <w:pPr>
              <w:pStyle w:val="Compact"/>
            </w:pPr>
            <w:proofErr w:type="spellStart"/>
            <w:r>
              <w:rPr>
                <w:rStyle w:val="VerbatimChar"/>
              </w:rPr>
              <w:t>revocationDate</w:t>
            </w:r>
            <w:proofErr w:type="spellEnd"/>
          </w:p>
        </w:tc>
        <w:tc>
          <w:tcPr>
            <w:tcW w:w="792" w:type="dxa"/>
          </w:tcPr>
          <w:p w14:paraId="134053C2" w14:textId="77777777" w:rsidR="00625553" w:rsidRDefault="00000000">
            <w:pPr>
              <w:pStyle w:val="Compact"/>
            </w:pPr>
            <w:r>
              <w:t>MUST</w:t>
            </w:r>
          </w:p>
        </w:tc>
        <w:tc>
          <w:tcPr>
            <w:tcW w:w="3960" w:type="dxa"/>
          </w:tcPr>
          <w:p w14:paraId="25DA0023" w14:textId="77777777" w:rsidR="00625553" w:rsidRDefault="00000000">
            <w:pPr>
              <w:pStyle w:val="Compact"/>
            </w:pPr>
            <w:r>
              <w:t>Normally, the date and time revocation occurred. See the footnote following this table for circumstances where backdating is permitted.</w:t>
            </w:r>
          </w:p>
        </w:tc>
      </w:tr>
      <w:tr w:rsidR="00625553" w14:paraId="5A3A6AF1" w14:textId="77777777">
        <w:tc>
          <w:tcPr>
            <w:tcW w:w="3168" w:type="dxa"/>
          </w:tcPr>
          <w:p w14:paraId="4655A076" w14:textId="77777777" w:rsidR="00625553" w:rsidRDefault="00000000">
            <w:pPr>
              <w:pStyle w:val="Compact"/>
            </w:pPr>
            <w:proofErr w:type="spellStart"/>
            <w:r>
              <w:rPr>
                <w:rStyle w:val="VerbatimChar"/>
              </w:rPr>
              <w:t>crlEntryExtensions</w:t>
            </w:r>
            <w:proofErr w:type="spellEnd"/>
          </w:p>
        </w:tc>
        <w:tc>
          <w:tcPr>
            <w:tcW w:w="792" w:type="dxa"/>
          </w:tcPr>
          <w:p w14:paraId="5DF9B046" w14:textId="77777777" w:rsidR="00625553" w:rsidRDefault="00000000">
            <w:pPr>
              <w:pStyle w:val="Compact"/>
            </w:pPr>
            <w:r>
              <w:t>*</w:t>
            </w:r>
          </w:p>
        </w:tc>
        <w:tc>
          <w:tcPr>
            <w:tcW w:w="3960" w:type="dxa"/>
          </w:tcPr>
          <w:p w14:paraId="4EEC4C5D" w14:textId="77777777" w:rsidR="00625553" w:rsidRDefault="00000000">
            <w:pPr>
              <w:pStyle w:val="Compact"/>
            </w:pPr>
            <w:r>
              <w:t>See the “</w:t>
            </w:r>
            <w:proofErr w:type="spellStart"/>
            <w:r>
              <w:t>crlEntryExtensions</w:t>
            </w:r>
            <w:proofErr w:type="spellEnd"/>
            <w:r>
              <w:t xml:space="preserve"> Component” table for additional requirements.</w:t>
            </w:r>
          </w:p>
        </w:tc>
      </w:tr>
    </w:tbl>
    <w:p w14:paraId="0E25939E" w14:textId="77777777" w:rsidR="00625553"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w:t>
      </w:r>
      <w:proofErr w:type="spellStart"/>
      <w:r>
        <w:t>revocationDate</w:t>
      </w:r>
      <w:proofErr w:type="spellEnd"/>
      <w:r>
        <w:t xml:space="preserve"> field is an exception to best practice described in RFC 5280 (Section 5.3.2); however, these requirements specify the use of the </w:t>
      </w:r>
      <w:proofErr w:type="spellStart"/>
      <w:r>
        <w:t>revocationDate</w:t>
      </w:r>
      <w:proofErr w:type="spellEnd"/>
      <w:r>
        <w:t xml:space="preserve"> field to support TLS implementations that process the </w:t>
      </w:r>
      <w:proofErr w:type="spellStart"/>
      <w:r>
        <w:t>revocationDate</w:t>
      </w:r>
      <w:proofErr w:type="spellEnd"/>
      <w:r>
        <w:t xml:space="preserve"> field as the date when the Certificate is first considered to be compromised.</w:t>
      </w:r>
    </w:p>
    <w:p w14:paraId="529CD5BC" w14:textId="77777777" w:rsidR="00625553" w:rsidRDefault="00000000">
      <w:pPr>
        <w:pStyle w:val="TableCaption"/>
      </w:pPr>
      <w:proofErr w:type="spellStart"/>
      <w:r>
        <w:t>crlEntryExtensions</w:t>
      </w:r>
      <w:proofErr w:type="spellEnd"/>
      <w:r>
        <w:t xml:space="preserve"> Component</w:t>
      </w:r>
    </w:p>
    <w:tbl>
      <w:tblPr>
        <w:tblStyle w:val="Table"/>
        <w:tblW w:w="5000" w:type="pct"/>
        <w:tblLayout w:type="fixed"/>
        <w:tblLook w:val="0020" w:firstRow="1" w:lastRow="0" w:firstColumn="0" w:lastColumn="0" w:noHBand="0" w:noVBand="0"/>
      </w:tblPr>
      <w:tblGrid>
        <w:gridCol w:w="2808"/>
        <w:gridCol w:w="1872"/>
        <w:gridCol w:w="4680"/>
      </w:tblGrid>
      <w:tr w:rsidR="00625553" w14:paraId="5CFA3FD6" w14:textId="77777777">
        <w:trPr>
          <w:tblHeader/>
        </w:trPr>
        <w:tc>
          <w:tcPr>
            <w:tcW w:w="2376" w:type="dxa"/>
          </w:tcPr>
          <w:p w14:paraId="65C0761F" w14:textId="77777777" w:rsidR="00625553" w:rsidRDefault="00000000">
            <w:pPr>
              <w:pStyle w:val="Compact"/>
            </w:pPr>
            <w:r>
              <w:rPr>
                <w:b/>
                <w:bCs/>
              </w:rPr>
              <w:t>CRL Entry Extension</w:t>
            </w:r>
          </w:p>
        </w:tc>
        <w:tc>
          <w:tcPr>
            <w:tcW w:w="1584" w:type="dxa"/>
          </w:tcPr>
          <w:p w14:paraId="23806186" w14:textId="77777777" w:rsidR="00625553" w:rsidRDefault="00000000">
            <w:pPr>
              <w:pStyle w:val="Compact"/>
            </w:pPr>
            <w:r>
              <w:rPr>
                <w:b/>
                <w:bCs/>
              </w:rPr>
              <w:t>Presence</w:t>
            </w:r>
          </w:p>
        </w:tc>
        <w:tc>
          <w:tcPr>
            <w:tcW w:w="3960" w:type="dxa"/>
          </w:tcPr>
          <w:p w14:paraId="0F2A187D" w14:textId="77777777" w:rsidR="00625553" w:rsidRDefault="00000000">
            <w:pPr>
              <w:pStyle w:val="Compact"/>
            </w:pPr>
            <w:r>
              <w:rPr>
                <w:b/>
                <w:bCs/>
              </w:rPr>
              <w:t>Description</w:t>
            </w:r>
          </w:p>
        </w:tc>
      </w:tr>
      <w:tr w:rsidR="00625553" w14:paraId="634B88E5" w14:textId="77777777">
        <w:tc>
          <w:tcPr>
            <w:tcW w:w="2376" w:type="dxa"/>
          </w:tcPr>
          <w:p w14:paraId="076FD913" w14:textId="77777777" w:rsidR="00625553" w:rsidRDefault="00000000">
            <w:pPr>
              <w:pStyle w:val="Compact"/>
            </w:pPr>
            <w:proofErr w:type="spellStart"/>
            <w:r>
              <w:rPr>
                <w:rStyle w:val="VerbatimChar"/>
              </w:rPr>
              <w:t>reasonCode</w:t>
            </w:r>
            <w:proofErr w:type="spellEnd"/>
          </w:p>
        </w:tc>
        <w:tc>
          <w:tcPr>
            <w:tcW w:w="1584" w:type="dxa"/>
          </w:tcPr>
          <w:p w14:paraId="68E769B1" w14:textId="77777777" w:rsidR="00625553" w:rsidRDefault="00000000">
            <w:pPr>
              <w:pStyle w:val="Compact"/>
            </w:pPr>
            <w:r>
              <w:t>*</w:t>
            </w:r>
          </w:p>
        </w:tc>
        <w:tc>
          <w:tcPr>
            <w:tcW w:w="3960" w:type="dxa"/>
          </w:tcPr>
          <w:p w14:paraId="10CEA98F" w14:textId="77777777" w:rsidR="00625553" w:rsidRDefault="00000000">
            <w:pPr>
              <w:pStyle w:val="Compact"/>
            </w:pPr>
            <w:r>
              <w:t xml:space="preserve">When present (OID 2.5.29.21), MUST NOT be marked critical and MUST indicate the most appropriate reason for revocation of the </w:t>
            </w:r>
            <w:r>
              <w:lastRenderedPageBreak/>
              <w:t xml:space="preserve">Certificate.  MUST be present unless the CRL entry is for a Certificate not technically capable of causing issuance and either 1) the CRL entry is for a Subscriber Certificate subject to these Requirements revoked prior to July 15, </w:t>
            </w:r>
            <w:proofErr w:type="gramStart"/>
            <w:r>
              <w:t>2023</w:t>
            </w:r>
            <w:proofErr w:type="gramEnd"/>
            <w:r>
              <w:t xml:space="preserve"> or 2) the reason for revocation (i.e., </w:t>
            </w:r>
            <w:proofErr w:type="spellStart"/>
            <w:r>
              <w:t>reasonCode</w:t>
            </w:r>
            <w:proofErr w:type="spellEnd"/>
            <w:r>
              <w:t>) is unspecified (0). See the “</w:t>
            </w:r>
            <w:proofErr w:type="spellStart"/>
            <w:r>
              <w:t>CRLReasons</w:t>
            </w:r>
            <w:proofErr w:type="spellEnd"/>
            <w:r>
              <w:t>” table for additional requirements.</w:t>
            </w:r>
          </w:p>
        </w:tc>
      </w:tr>
      <w:tr w:rsidR="00625553" w14:paraId="2AEEABDD" w14:textId="77777777">
        <w:tc>
          <w:tcPr>
            <w:tcW w:w="2376" w:type="dxa"/>
          </w:tcPr>
          <w:p w14:paraId="63CFB100" w14:textId="77777777" w:rsidR="00625553" w:rsidRDefault="00000000">
            <w:pPr>
              <w:pStyle w:val="Compact"/>
            </w:pPr>
            <w:r>
              <w:lastRenderedPageBreak/>
              <w:t>Any other value</w:t>
            </w:r>
          </w:p>
        </w:tc>
        <w:tc>
          <w:tcPr>
            <w:tcW w:w="1584" w:type="dxa"/>
          </w:tcPr>
          <w:p w14:paraId="31C637D9" w14:textId="77777777" w:rsidR="00625553" w:rsidRDefault="00000000">
            <w:pPr>
              <w:pStyle w:val="Compact"/>
            </w:pPr>
            <w:r>
              <w:t>NOT RECOMMENDED</w:t>
            </w:r>
          </w:p>
        </w:tc>
        <w:tc>
          <w:tcPr>
            <w:tcW w:w="3960" w:type="dxa"/>
          </w:tcPr>
          <w:p w14:paraId="1C595A6C" w14:textId="77777777" w:rsidR="00625553" w:rsidRDefault="00000000">
            <w:pPr>
              <w:pStyle w:val="Compact"/>
            </w:pPr>
            <w:r>
              <w:t>-</w:t>
            </w:r>
          </w:p>
        </w:tc>
      </w:tr>
    </w:tbl>
    <w:p w14:paraId="214413D4" w14:textId="77777777" w:rsidR="00625553" w:rsidRDefault="00625553"/>
    <w:p w14:paraId="4BB97DFD" w14:textId="77777777" w:rsidR="00625553" w:rsidRDefault="00000000">
      <w:pPr>
        <w:pStyle w:val="TableCaption"/>
      </w:pPr>
      <w:proofErr w:type="spellStart"/>
      <w:r>
        <w:t>CRLReasons</w:t>
      </w:r>
      <w:proofErr w:type="spellEnd"/>
    </w:p>
    <w:tbl>
      <w:tblPr>
        <w:tblStyle w:val="Table"/>
        <w:tblW w:w="5000" w:type="pct"/>
        <w:tblLayout w:type="fixed"/>
        <w:tblLook w:val="0020" w:firstRow="1" w:lastRow="0" w:firstColumn="0" w:lastColumn="0" w:noHBand="0" w:noVBand="0"/>
      </w:tblPr>
      <w:tblGrid>
        <w:gridCol w:w="2808"/>
        <w:gridCol w:w="936"/>
        <w:gridCol w:w="5616"/>
      </w:tblGrid>
      <w:tr w:rsidR="00625553" w14:paraId="108D5DC0" w14:textId="77777777">
        <w:trPr>
          <w:tblHeader/>
        </w:trPr>
        <w:tc>
          <w:tcPr>
            <w:tcW w:w="2376" w:type="dxa"/>
          </w:tcPr>
          <w:p w14:paraId="262321D0" w14:textId="77777777" w:rsidR="00625553" w:rsidRDefault="00000000">
            <w:pPr>
              <w:pStyle w:val="Compact"/>
            </w:pPr>
            <w:r>
              <w:rPr>
                <w:b/>
                <w:bCs/>
              </w:rPr>
              <w:t xml:space="preserve">RFC 5280 </w:t>
            </w:r>
            <w:proofErr w:type="spellStart"/>
            <w:r>
              <w:rPr>
                <w:b/>
                <w:bCs/>
              </w:rPr>
              <w:t>reasonCode</w:t>
            </w:r>
            <w:proofErr w:type="spellEnd"/>
          </w:p>
        </w:tc>
        <w:tc>
          <w:tcPr>
            <w:tcW w:w="792" w:type="dxa"/>
          </w:tcPr>
          <w:p w14:paraId="2CD4E64E" w14:textId="77777777" w:rsidR="00625553" w:rsidRDefault="00000000">
            <w:pPr>
              <w:pStyle w:val="Compact"/>
            </w:pPr>
            <w:r>
              <w:rPr>
                <w:b/>
                <w:bCs/>
              </w:rPr>
              <w:t xml:space="preserve">RFC 5280 </w:t>
            </w:r>
            <w:proofErr w:type="spellStart"/>
            <w:r>
              <w:rPr>
                <w:b/>
                <w:bCs/>
              </w:rPr>
              <w:t>reasonCode</w:t>
            </w:r>
            <w:proofErr w:type="spellEnd"/>
            <w:r>
              <w:rPr>
                <w:b/>
                <w:bCs/>
              </w:rPr>
              <w:t xml:space="preserve"> value</w:t>
            </w:r>
          </w:p>
        </w:tc>
        <w:tc>
          <w:tcPr>
            <w:tcW w:w="4752" w:type="dxa"/>
          </w:tcPr>
          <w:p w14:paraId="7E940B95" w14:textId="77777777" w:rsidR="00625553" w:rsidRDefault="00000000">
            <w:pPr>
              <w:pStyle w:val="Compact"/>
            </w:pPr>
            <w:r>
              <w:rPr>
                <w:b/>
                <w:bCs/>
              </w:rPr>
              <w:t>Description</w:t>
            </w:r>
          </w:p>
        </w:tc>
      </w:tr>
      <w:tr w:rsidR="00625553" w14:paraId="2D4A1ACA" w14:textId="77777777">
        <w:tc>
          <w:tcPr>
            <w:tcW w:w="2376" w:type="dxa"/>
          </w:tcPr>
          <w:p w14:paraId="1A5243BA" w14:textId="77777777" w:rsidR="00625553" w:rsidRDefault="00000000">
            <w:pPr>
              <w:pStyle w:val="Compact"/>
            </w:pPr>
            <w:r>
              <w:t>unspecified</w:t>
            </w:r>
          </w:p>
        </w:tc>
        <w:tc>
          <w:tcPr>
            <w:tcW w:w="792" w:type="dxa"/>
          </w:tcPr>
          <w:p w14:paraId="60FCFA27" w14:textId="77777777" w:rsidR="00625553" w:rsidRDefault="00000000">
            <w:pPr>
              <w:pStyle w:val="Compact"/>
            </w:pPr>
            <w:r>
              <w:t>0</w:t>
            </w:r>
          </w:p>
        </w:tc>
        <w:tc>
          <w:tcPr>
            <w:tcW w:w="4752" w:type="dxa"/>
          </w:tcPr>
          <w:p w14:paraId="6415A439" w14:textId="77777777" w:rsidR="00625553" w:rsidRDefault="00000000">
            <w:pPr>
              <w:pStyle w:val="Compact"/>
            </w:pPr>
            <w:r>
              <w:t xml:space="preserve">Represented by the omission of a </w:t>
            </w:r>
            <w:proofErr w:type="spellStart"/>
            <w:proofErr w:type="gramStart"/>
            <w:r>
              <w:t>reasonCode</w:t>
            </w:r>
            <w:proofErr w:type="spellEnd"/>
            <w:proofErr w:type="gramEnd"/>
            <w:r>
              <w:t>. MUST be omitted if the CRL entry is for a Certificate not technically capable of causing issuance unless the CRL entry is for a Subscriber Certificate subject to these Requirements revoked prior to July 15, 2023.</w:t>
            </w:r>
          </w:p>
        </w:tc>
      </w:tr>
      <w:tr w:rsidR="00625553" w14:paraId="295904A1" w14:textId="77777777">
        <w:tc>
          <w:tcPr>
            <w:tcW w:w="2376" w:type="dxa"/>
          </w:tcPr>
          <w:p w14:paraId="0EF2896F" w14:textId="77777777" w:rsidR="00625553" w:rsidRDefault="00000000">
            <w:pPr>
              <w:pStyle w:val="Compact"/>
            </w:pPr>
            <w:proofErr w:type="spellStart"/>
            <w:r>
              <w:t>keyCompromise</w:t>
            </w:r>
            <w:proofErr w:type="spellEnd"/>
          </w:p>
        </w:tc>
        <w:tc>
          <w:tcPr>
            <w:tcW w:w="792" w:type="dxa"/>
          </w:tcPr>
          <w:p w14:paraId="098F16D5" w14:textId="77777777" w:rsidR="00625553" w:rsidRDefault="00000000">
            <w:pPr>
              <w:pStyle w:val="Compact"/>
            </w:pPr>
            <w:r>
              <w:t>1</w:t>
            </w:r>
          </w:p>
        </w:tc>
        <w:tc>
          <w:tcPr>
            <w:tcW w:w="4752" w:type="dxa"/>
          </w:tcPr>
          <w:p w14:paraId="516BA2FF" w14:textId="77777777" w:rsidR="00625553" w:rsidRDefault="00000000">
            <w:pPr>
              <w:pStyle w:val="Compact"/>
            </w:pPr>
            <w:proofErr w:type="gramStart"/>
            <w:r>
              <w:t>Indicates</w:t>
            </w:r>
            <w:proofErr w:type="gramEnd"/>
            <w:r>
              <w:t xml:space="preserve"> that it is known or suspected that the Subscriber’s Private Key has been compromised.</w:t>
            </w:r>
          </w:p>
        </w:tc>
      </w:tr>
      <w:tr w:rsidR="00625553" w14:paraId="2DC86E15" w14:textId="77777777">
        <w:tc>
          <w:tcPr>
            <w:tcW w:w="2376" w:type="dxa"/>
          </w:tcPr>
          <w:p w14:paraId="57134EDB" w14:textId="77777777" w:rsidR="00625553" w:rsidRDefault="00000000">
            <w:pPr>
              <w:pStyle w:val="Compact"/>
            </w:pPr>
            <w:proofErr w:type="spellStart"/>
            <w:r>
              <w:t>affiliationChanged</w:t>
            </w:r>
            <w:proofErr w:type="spellEnd"/>
          </w:p>
        </w:tc>
        <w:tc>
          <w:tcPr>
            <w:tcW w:w="792" w:type="dxa"/>
          </w:tcPr>
          <w:p w14:paraId="1AC51482" w14:textId="77777777" w:rsidR="00625553" w:rsidRDefault="00000000">
            <w:pPr>
              <w:pStyle w:val="Compact"/>
            </w:pPr>
            <w:r>
              <w:t>3</w:t>
            </w:r>
          </w:p>
        </w:tc>
        <w:tc>
          <w:tcPr>
            <w:tcW w:w="4752" w:type="dxa"/>
          </w:tcPr>
          <w:p w14:paraId="15B076C0" w14:textId="77777777" w:rsidR="00625553" w:rsidRDefault="00000000">
            <w:pPr>
              <w:pStyle w:val="Compact"/>
            </w:pPr>
            <w:r>
              <w:t>Indicates that the Subject’s name or other Subject Identity Information in the Certificate has changed, but there is no cause to suspect that the Certificate’s Private Key has been compromised.</w:t>
            </w:r>
          </w:p>
        </w:tc>
      </w:tr>
      <w:tr w:rsidR="00625553" w14:paraId="75E23255" w14:textId="77777777">
        <w:tc>
          <w:tcPr>
            <w:tcW w:w="2376" w:type="dxa"/>
          </w:tcPr>
          <w:p w14:paraId="7D33D64B" w14:textId="77777777" w:rsidR="00625553" w:rsidRDefault="00000000">
            <w:pPr>
              <w:pStyle w:val="Compact"/>
            </w:pPr>
            <w:r>
              <w:t>superseded</w:t>
            </w:r>
          </w:p>
        </w:tc>
        <w:tc>
          <w:tcPr>
            <w:tcW w:w="792" w:type="dxa"/>
          </w:tcPr>
          <w:p w14:paraId="48B10411" w14:textId="77777777" w:rsidR="00625553" w:rsidRDefault="00000000">
            <w:pPr>
              <w:pStyle w:val="Compact"/>
            </w:pPr>
            <w:r>
              <w:t>4</w:t>
            </w:r>
          </w:p>
        </w:tc>
        <w:tc>
          <w:tcPr>
            <w:tcW w:w="4752" w:type="dxa"/>
          </w:tcPr>
          <w:p w14:paraId="49F5CDBA" w14:textId="77777777" w:rsidR="00625553"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625553" w14:paraId="218D5EF3" w14:textId="77777777">
        <w:tc>
          <w:tcPr>
            <w:tcW w:w="2376" w:type="dxa"/>
          </w:tcPr>
          <w:p w14:paraId="01B1D7F3" w14:textId="77777777" w:rsidR="00625553" w:rsidRDefault="00000000">
            <w:pPr>
              <w:pStyle w:val="Compact"/>
            </w:pPr>
            <w:proofErr w:type="spellStart"/>
            <w:r>
              <w:t>cessationOfOperation</w:t>
            </w:r>
            <w:proofErr w:type="spellEnd"/>
          </w:p>
        </w:tc>
        <w:tc>
          <w:tcPr>
            <w:tcW w:w="792" w:type="dxa"/>
          </w:tcPr>
          <w:p w14:paraId="1EB63C80" w14:textId="77777777" w:rsidR="00625553" w:rsidRDefault="00000000">
            <w:pPr>
              <w:pStyle w:val="Compact"/>
            </w:pPr>
            <w:r>
              <w:t>5</w:t>
            </w:r>
          </w:p>
        </w:tc>
        <w:tc>
          <w:tcPr>
            <w:tcW w:w="4752" w:type="dxa"/>
          </w:tcPr>
          <w:p w14:paraId="503BCF52" w14:textId="77777777" w:rsidR="00625553" w:rsidRDefault="00000000">
            <w:pPr>
              <w:pStyle w:val="Compact"/>
            </w:pPr>
            <w:r>
              <w:t xml:space="preserve">Indicates that the website with the Certificate is shut down prior to the expiration of the Certificate, or if the Subscriber no longer owns or controls the Domain </w:t>
            </w:r>
            <w:r>
              <w:lastRenderedPageBreak/>
              <w:t>Name in the Certificate prior to the expiration of the Certificate.</w:t>
            </w:r>
          </w:p>
        </w:tc>
      </w:tr>
      <w:tr w:rsidR="00625553" w14:paraId="7EF03118" w14:textId="77777777">
        <w:tc>
          <w:tcPr>
            <w:tcW w:w="2376" w:type="dxa"/>
          </w:tcPr>
          <w:p w14:paraId="478041CE" w14:textId="77777777" w:rsidR="00625553" w:rsidRDefault="00000000">
            <w:pPr>
              <w:pStyle w:val="Compact"/>
            </w:pPr>
            <w:proofErr w:type="spellStart"/>
            <w:r>
              <w:lastRenderedPageBreak/>
              <w:t>certificateHold</w:t>
            </w:r>
            <w:proofErr w:type="spellEnd"/>
          </w:p>
        </w:tc>
        <w:tc>
          <w:tcPr>
            <w:tcW w:w="792" w:type="dxa"/>
          </w:tcPr>
          <w:p w14:paraId="1E695826" w14:textId="77777777" w:rsidR="00625553" w:rsidRDefault="00000000">
            <w:pPr>
              <w:pStyle w:val="Compact"/>
            </w:pPr>
            <w:r>
              <w:t>6</w:t>
            </w:r>
          </w:p>
        </w:tc>
        <w:tc>
          <w:tcPr>
            <w:tcW w:w="4752" w:type="dxa"/>
          </w:tcPr>
          <w:p w14:paraId="4A677B40" w14:textId="77777777" w:rsidR="00625553"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proofErr w:type="spellStart"/>
            <w:r>
              <w:rPr>
                <w:rStyle w:val="VerbatimChar"/>
              </w:rPr>
              <w:t>notBefore</w:t>
            </w:r>
            <w:proofErr w:type="spellEnd"/>
            <w:r>
              <w:t xml:space="preserve"> on-or-after 2020-09-30.</w:t>
            </w:r>
          </w:p>
        </w:tc>
      </w:tr>
      <w:tr w:rsidR="00625553" w14:paraId="648D2520" w14:textId="77777777">
        <w:tc>
          <w:tcPr>
            <w:tcW w:w="2376" w:type="dxa"/>
          </w:tcPr>
          <w:p w14:paraId="5F9866AB" w14:textId="77777777" w:rsidR="00625553" w:rsidRDefault="00000000">
            <w:pPr>
              <w:pStyle w:val="Compact"/>
            </w:pPr>
            <w:proofErr w:type="spellStart"/>
            <w:r>
              <w:t>privilegeWithdrawn</w:t>
            </w:r>
            <w:proofErr w:type="spellEnd"/>
          </w:p>
        </w:tc>
        <w:tc>
          <w:tcPr>
            <w:tcW w:w="792" w:type="dxa"/>
          </w:tcPr>
          <w:p w14:paraId="74A79F2F" w14:textId="77777777" w:rsidR="00625553" w:rsidRDefault="00000000">
            <w:pPr>
              <w:pStyle w:val="Compact"/>
            </w:pPr>
            <w:r>
              <w:t>9</w:t>
            </w:r>
          </w:p>
        </w:tc>
        <w:tc>
          <w:tcPr>
            <w:tcW w:w="4752" w:type="dxa"/>
          </w:tcPr>
          <w:p w14:paraId="5D92D1F2" w14:textId="77777777" w:rsidR="00625553" w:rsidRDefault="00000000">
            <w:pPr>
              <w:pStyle w:val="Compact"/>
            </w:pPr>
            <w:r>
              <w:t xml:space="preserve">Indicates that there has been a subscriber-side infraction that has not resulted in </w:t>
            </w:r>
            <w:proofErr w:type="spellStart"/>
            <w:proofErr w:type="gramStart"/>
            <w:r>
              <w:t>keyCompromise</w:t>
            </w:r>
            <w:proofErr w:type="spellEnd"/>
            <w:proofErr w:type="gramEnd"/>
            <w:r>
              <w:t>, such as the Certificate Subscriber provided misleading information in their Certificate Request or has not upheld their material obligations under the Subscriber Agreement or Terms of Use.</w:t>
            </w:r>
          </w:p>
        </w:tc>
      </w:tr>
    </w:tbl>
    <w:p w14:paraId="15D63244" w14:textId="77777777" w:rsidR="00625553" w:rsidRDefault="00000000">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555314EC" w14:textId="77777777" w:rsidR="00625553" w:rsidRDefault="00000000">
      <w:pPr>
        <w:pStyle w:val="BodyText"/>
      </w:pPr>
      <w:r>
        <w:t xml:space="preserve">The </w:t>
      </w:r>
      <w:proofErr w:type="spellStart"/>
      <w:r>
        <w:t>privilegeWithdrawn</w:t>
      </w:r>
      <w:proofErr w:type="spellEnd"/>
      <w:r>
        <w:t xml:space="preserve"> </w:t>
      </w:r>
      <w:proofErr w:type="spellStart"/>
      <w:r>
        <w:t>reasonCode</w:t>
      </w:r>
      <w:proofErr w:type="spellEnd"/>
      <w:r>
        <w:t xml:space="preserve"> SHOULD NOT be made available to the Subscriber as a revocation reason option, because the use of this </w:t>
      </w:r>
      <w:proofErr w:type="spellStart"/>
      <w:r>
        <w:t>reasonCode</w:t>
      </w:r>
      <w:proofErr w:type="spellEnd"/>
      <w:r>
        <w:t xml:space="preserve"> is determined by the CA and not the Subscriber.</w:t>
      </w:r>
    </w:p>
    <w:p w14:paraId="6F5680BE" w14:textId="77777777" w:rsidR="00625553" w:rsidRDefault="00000000">
      <w:pPr>
        <w:pStyle w:val="BodyText"/>
      </w:pPr>
      <w:r>
        <w:t xml:space="preserve">When a CA obtains verifiable evidence of Key Compromise for a Certificate whose CRL entry does not contain a </w:t>
      </w:r>
      <w:proofErr w:type="spellStart"/>
      <w:r>
        <w:t>reasonCode</w:t>
      </w:r>
      <w:proofErr w:type="spellEnd"/>
      <w:r>
        <w:t xml:space="preserve"> extension or has a </w:t>
      </w:r>
      <w:proofErr w:type="spellStart"/>
      <w:r>
        <w:t>reasonCode</w:t>
      </w:r>
      <w:proofErr w:type="spellEnd"/>
      <w:r>
        <w:t xml:space="preserve"> extension with a non-</w:t>
      </w:r>
      <w:proofErr w:type="spellStart"/>
      <w:r>
        <w:t>keyCompromise</w:t>
      </w:r>
      <w:proofErr w:type="spellEnd"/>
      <w:r>
        <w:t xml:space="preserve"> reason, the CA SHOULD update the CRL entry to enter </w:t>
      </w:r>
      <w:proofErr w:type="spellStart"/>
      <w:r>
        <w:t>keyCompromise</w:t>
      </w:r>
      <w:proofErr w:type="spellEnd"/>
      <w:r>
        <w:t xml:space="preserve"> as the </w:t>
      </w:r>
      <w:proofErr w:type="spellStart"/>
      <w:r>
        <w:t>CRLReason</w:t>
      </w:r>
      <w:proofErr w:type="spellEnd"/>
      <w:r>
        <w:t xml:space="preserve"> in the </w:t>
      </w:r>
      <w:proofErr w:type="spellStart"/>
      <w:r>
        <w:t>reasonCode</w:t>
      </w:r>
      <w:proofErr w:type="spellEnd"/>
      <w:r>
        <w:t xml:space="preserve"> extension.</w:t>
      </w:r>
    </w:p>
    <w:p w14:paraId="6495DF26" w14:textId="77777777" w:rsidR="00625553" w:rsidRDefault="00000000">
      <w:pPr>
        <w:pStyle w:val="Heading4"/>
      </w:pPr>
      <w:bookmarkStart w:id="844" w:name="Xbfd1f212604d42dc52d8ccf25f32637a4b985dd"/>
      <w:r>
        <w:t>7.2.2.1 CRL Issuing Distribution Point</w:t>
      </w:r>
    </w:p>
    <w:p w14:paraId="649EA4D2" w14:textId="77777777" w:rsidR="00625553" w:rsidRDefault="00000000">
      <w:pPr>
        <w:pStyle w:val="FirstParagraph"/>
      </w:pPr>
      <w:r>
        <w:t xml:space="preserve">Partitioned CRLs MUST contain an Issuing Distribution Point extension. The </w:t>
      </w:r>
      <w:proofErr w:type="spellStart"/>
      <w:r>
        <w:rPr>
          <w:rStyle w:val="VerbatimChar"/>
        </w:rPr>
        <w:t>distributionPoint</w:t>
      </w:r>
      <w:proofErr w:type="spellEnd"/>
      <w:r>
        <w:t xml:space="preserve"> field of the Issuing Distribution Point extension MUST be present. Additionally, the </w:t>
      </w:r>
      <w:proofErr w:type="spellStart"/>
      <w:r>
        <w:rPr>
          <w:rStyle w:val="VerbatimChar"/>
        </w:rPr>
        <w:t>fullName</w:t>
      </w:r>
      <w:proofErr w:type="spellEnd"/>
      <w:r>
        <w:t xml:space="preserve"> field of the </w:t>
      </w:r>
      <w:proofErr w:type="spellStart"/>
      <w:r>
        <w:t>DistributionPointName</w:t>
      </w:r>
      <w:proofErr w:type="spellEnd"/>
      <w:r>
        <w:t xml:space="preserve"> value MUST be present, and its value MUST conform to the following requirements:</w:t>
      </w:r>
    </w:p>
    <w:p w14:paraId="3525FB55" w14:textId="77777777" w:rsidR="00625553" w:rsidRDefault="00000000">
      <w:pPr>
        <w:pStyle w:val="Compact"/>
        <w:numPr>
          <w:ilvl w:val="0"/>
          <w:numId w:val="119"/>
        </w:numPr>
      </w:pPr>
      <w:r>
        <w:t xml:space="preserve">If a Certificate within the scope of the CRL contains a CRL Distribution Points extension, then at least one of the </w:t>
      </w:r>
      <w:proofErr w:type="spellStart"/>
      <w:r>
        <w:rPr>
          <w:rStyle w:val="VerbatimChar"/>
        </w:rPr>
        <w:t>uniformResourceIdentifiers</w:t>
      </w:r>
      <w:proofErr w:type="spellEnd"/>
      <w:r>
        <w:t xml:space="preserve"> in the CRL Distribution Points’s </w:t>
      </w:r>
      <w:proofErr w:type="spellStart"/>
      <w:r>
        <w:rPr>
          <w:rStyle w:val="VerbatimChar"/>
        </w:rPr>
        <w:t>fullName</w:t>
      </w:r>
      <w:proofErr w:type="spellEnd"/>
      <w:r>
        <w:t xml:space="preserve"> field MUST be included in the </w:t>
      </w:r>
      <w:proofErr w:type="spellStart"/>
      <w:r>
        <w:rPr>
          <w:rStyle w:val="VerbatimChar"/>
        </w:rPr>
        <w:t>fullName</w:t>
      </w:r>
      <w:proofErr w:type="spellEnd"/>
      <w:r>
        <w:t xml:space="preserve"> field of the </w:t>
      </w:r>
      <w:r>
        <w:lastRenderedPageBreak/>
        <w:t xml:space="preserve">CRL’s Issuing Distribution Point extension. The encoding of the </w:t>
      </w:r>
      <w:proofErr w:type="spellStart"/>
      <w:r>
        <w:rPr>
          <w:rStyle w:val="VerbatimChar"/>
        </w:rPr>
        <w:t>uniformResourceIdentifier</w:t>
      </w:r>
      <w:proofErr w:type="spellEnd"/>
      <w:r>
        <w:t xml:space="preserve"> value in the Issuing Distribution Point extension SHALL be byte-for-byte identical to the encoding used in the Certificate’s CRL Distribution Points extension.</w:t>
      </w:r>
    </w:p>
    <w:p w14:paraId="0D27CD10" w14:textId="77777777" w:rsidR="00625553" w:rsidRDefault="00000000">
      <w:pPr>
        <w:pStyle w:val="Compact"/>
        <w:numPr>
          <w:ilvl w:val="0"/>
          <w:numId w:val="119"/>
        </w:numPr>
      </w:pPr>
      <w:r>
        <w:t xml:space="preserve">Other </w:t>
      </w:r>
      <w:proofErr w:type="spellStart"/>
      <w:r>
        <w:t>GeneralNames</w:t>
      </w:r>
      <w:proofErr w:type="spellEnd"/>
      <w:r>
        <w:t xml:space="preserve"> of type </w:t>
      </w:r>
      <w:proofErr w:type="spellStart"/>
      <w:r>
        <w:rPr>
          <w:rStyle w:val="VerbatimChar"/>
        </w:rPr>
        <w:t>uniformResourceIdentifier</w:t>
      </w:r>
      <w:proofErr w:type="spellEnd"/>
      <w:r>
        <w:t xml:space="preserve"> MAY be included.</w:t>
      </w:r>
    </w:p>
    <w:p w14:paraId="4AF2A8D7" w14:textId="77777777" w:rsidR="00625553" w:rsidRDefault="00000000">
      <w:pPr>
        <w:pStyle w:val="Compact"/>
        <w:numPr>
          <w:ilvl w:val="0"/>
          <w:numId w:val="119"/>
        </w:numPr>
      </w:pPr>
      <w:r>
        <w:t>Non-</w:t>
      </w:r>
      <w:proofErr w:type="spellStart"/>
      <w:r>
        <w:rPr>
          <w:rStyle w:val="VerbatimChar"/>
        </w:rPr>
        <w:t>uniformResourceIdentifier</w:t>
      </w:r>
      <w:proofErr w:type="spellEnd"/>
      <w:r>
        <w:t xml:space="preserve"> </w:t>
      </w:r>
      <w:proofErr w:type="spellStart"/>
      <w:r>
        <w:t>GeneralName</w:t>
      </w:r>
      <w:proofErr w:type="spellEnd"/>
      <w:r>
        <w:t xml:space="preserve"> types MUST NOT be included.</w:t>
      </w:r>
    </w:p>
    <w:p w14:paraId="5A442BA0" w14:textId="77777777" w:rsidR="00625553" w:rsidRDefault="00000000">
      <w:pPr>
        <w:pStyle w:val="FirstParagraph"/>
      </w:pPr>
      <w:r>
        <w:t xml:space="preserve">The </w:t>
      </w:r>
      <w:proofErr w:type="spellStart"/>
      <w:r>
        <w:rPr>
          <w:rStyle w:val="VerbatimChar"/>
        </w:rPr>
        <w:t>indirectCRL</w:t>
      </w:r>
      <w:proofErr w:type="spellEnd"/>
      <w:r>
        <w:t xml:space="preserve"> and </w:t>
      </w:r>
      <w:proofErr w:type="spellStart"/>
      <w:r>
        <w:rPr>
          <w:rStyle w:val="VerbatimChar"/>
        </w:rPr>
        <w:t>onlyContainsAttributeCerts</w:t>
      </w:r>
      <w:proofErr w:type="spellEnd"/>
      <w:r>
        <w:t xml:space="preserve"> fields MUST be set to </w:t>
      </w:r>
      <w:r>
        <w:rPr>
          <w:rStyle w:val="VerbatimChar"/>
        </w:rPr>
        <w:t>FALSE</w:t>
      </w:r>
      <w:r>
        <w:t xml:space="preserve"> (i.e., not asserted).</w:t>
      </w:r>
    </w:p>
    <w:p w14:paraId="044A8C12" w14:textId="77777777" w:rsidR="00625553" w:rsidRDefault="00000000">
      <w:pPr>
        <w:pStyle w:val="BodyText"/>
      </w:pPr>
      <w:r>
        <w:t xml:space="preserve">The CA MAY set either of the </w:t>
      </w:r>
      <w:proofErr w:type="spellStart"/>
      <w:r>
        <w:rPr>
          <w:rStyle w:val="VerbatimChar"/>
        </w:rPr>
        <w:t>onlyContainsUserCerts</w:t>
      </w:r>
      <w:proofErr w:type="spellEnd"/>
      <w:r>
        <w:t xml:space="preserve"> and </w:t>
      </w:r>
      <w:proofErr w:type="spellStart"/>
      <w:r>
        <w:rPr>
          <w:rStyle w:val="VerbatimChar"/>
        </w:rPr>
        <w:t>onlyContainsCACerts</w:t>
      </w:r>
      <w:proofErr w:type="spellEnd"/>
      <w:r>
        <w:t xml:space="preserve"> fields to </w:t>
      </w:r>
      <w:r>
        <w:rPr>
          <w:rStyle w:val="VerbatimChar"/>
        </w:rPr>
        <w:t>TRUE</w:t>
      </w:r>
      <w:r>
        <w:t>, depending on the scope of the CRL.</w:t>
      </w:r>
    </w:p>
    <w:p w14:paraId="3AEC3414" w14:textId="77777777" w:rsidR="00625553" w:rsidRDefault="00000000">
      <w:pPr>
        <w:pStyle w:val="BodyText"/>
      </w:pPr>
      <w:r>
        <w:t xml:space="preserve">The CA MUST NOT assert </w:t>
      </w:r>
      <w:proofErr w:type="gramStart"/>
      <w:r>
        <w:t xml:space="preserve">both of the </w:t>
      </w:r>
      <w:proofErr w:type="spellStart"/>
      <w:r>
        <w:rPr>
          <w:rStyle w:val="VerbatimChar"/>
        </w:rPr>
        <w:t>onlyContainsUserCerts</w:t>
      </w:r>
      <w:proofErr w:type="spellEnd"/>
      <w:proofErr w:type="gramEnd"/>
      <w:r>
        <w:t xml:space="preserve"> and </w:t>
      </w:r>
      <w:proofErr w:type="spellStart"/>
      <w:r>
        <w:rPr>
          <w:rStyle w:val="VerbatimChar"/>
        </w:rPr>
        <w:t>onlyContainsCACerts</w:t>
      </w:r>
      <w:proofErr w:type="spellEnd"/>
      <w:r>
        <w:t xml:space="preserve"> fields.</w:t>
      </w:r>
    </w:p>
    <w:p w14:paraId="1296BD2F" w14:textId="77777777" w:rsidR="00625553" w:rsidRDefault="00000000">
      <w:pPr>
        <w:pStyle w:val="BodyText"/>
      </w:pPr>
      <w:r>
        <w:t xml:space="preserve">The </w:t>
      </w:r>
      <w:proofErr w:type="spellStart"/>
      <w:r>
        <w:rPr>
          <w:rStyle w:val="VerbatimChar"/>
        </w:rPr>
        <w:t>onlySomeReasons</w:t>
      </w:r>
      <w:proofErr w:type="spellEnd"/>
      <w:r>
        <w:t xml:space="preserve"> field SHOULD NOT be included; if included, then the CA MUST provide another CRL whose scope encompasses all revocations regardless of reason code.</w:t>
      </w:r>
    </w:p>
    <w:p w14:paraId="3BE4665A" w14:textId="77777777" w:rsidR="00625553" w:rsidRDefault="00000000">
      <w:pPr>
        <w:pStyle w:val="BodyText"/>
      </w:pPr>
      <w:r>
        <w:t>This extension is NOT RECOMMENDED for full and complete CRLs.</w:t>
      </w:r>
    </w:p>
    <w:p w14:paraId="44375FF7" w14:textId="77777777" w:rsidR="00625553" w:rsidRDefault="00000000">
      <w:pPr>
        <w:pStyle w:val="Heading2"/>
      </w:pPr>
      <w:bookmarkStart w:id="845" w:name="_Toc207014370"/>
      <w:bookmarkStart w:id="846" w:name="Xca642e27d531b189a6da337c5c09d86fb6d5e2b"/>
      <w:bookmarkStart w:id="847" w:name="_Toc210935073"/>
      <w:bookmarkEnd w:id="836"/>
      <w:bookmarkEnd w:id="842"/>
      <w:bookmarkEnd w:id="844"/>
      <w:r>
        <w:t>7.3 OCSP profile</w:t>
      </w:r>
      <w:bookmarkEnd w:id="845"/>
      <w:bookmarkEnd w:id="847"/>
    </w:p>
    <w:p w14:paraId="1B695555" w14:textId="77777777" w:rsidR="00625553" w:rsidRDefault="00000000">
      <w:pPr>
        <w:pStyle w:val="FirstParagraph"/>
      </w:pPr>
      <w:r>
        <w:t xml:space="preserve">If an OCSP response is for a Root CA or Subordinate CA Certificate, including Cross-Certified Subordinate CA Certificates, and that certificate has been revoked, then the </w:t>
      </w:r>
      <w:proofErr w:type="spellStart"/>
      <w:r>
        <w:rPr>
          <w:rStyle w:val="VerbatimChar"/>
        </w:rPr>
        <w:t>revocationReason</w:t>
      </w:r>
      <w:proofErr w:type="spellEnd"/>
      <w:r>
        <w:t xml:space="preserve"> field within the </w:t>
      </w:r>
      <w:proofErr w:type="spellStart"/>
      <w:r>
        <w:rPr>
          <w:rStyle w:val="VerbatimChar"/>
        </w:rPr>
        <w:t>RevokedInfo</w:t>
      </w:r>
      <w:proofErr w:type="spellEnd"/>
      <w:r>
        <w:t xml:space="preserve"> of the </w:t>
      </w:r>
      <w:proofErr w:type="spellStart"/>
      <w:r>
        <w:rPr>
          <w:rStyle w:val="VerbatimChar"/>
        </w:rPr>
        <w:t>CertStatus</w:t>
      </w:r>
      <w:proofErr w:type="spellEnd"/>
      <w:r>
        <w:t xml:space="preserve"> MUST be present.</w:t>
      </w:r>
    </w:p>
    <w:p w14:paraId="32FB661C" w14:textId="77777777" w:rsidR="00625553" w:rsidRDefault="00000000">
      <w:pPr>
        <w:pStyle w:val="BodyText"/>
      </w:pPr>
      <w:r>
        <w:t xml:space="preserve">The </w:t>
      </w:r>
      <w:proofErr w:type="spellStart"/>
      <w:r>
        <w:rPr>
          <w:rStyle w:val="VerbatimChar"/>
        </w:rPr>
        <w:t>CRLReason</w:t>
      </w:r>
      <w:proofErr w:type="spellEnd"/>
      <w:r>
        <w:t xml:space="preserve"> indicated MUST contain a value permitted for CRLs, as specified in </w:t>
      </w:r>
      <w:hyperlink w:anchor="Xde0f4f85ff6e8fbf4c3cd8e8db85b4ef995b70e">
        <w:r w:rsidR="00625553">
          <w:rPr>
            <w:rStyle w:val="Hyperlink"/>
          </w:rPr>
          <w:t>Section 7.2.2</w:t>
        </w:r>
      </w:hyperlink>
      <w:r>
        <w:t>.</w:t>
      </w:r>
    </w:p>
    <w:p w14:paraId="71891DE8" w14:textId="77777777" w:rsidR="00625553" w:rsidRDefault="00000000">
      <w:pPr>
        <w:pStyle w:val="Heading3"/>
      </w:pPr>
      <w:bookmarkStart w:id="848" w:name="_Toc207014371"/>
      <w:bookmarkStart w:id="849" w:name="Xc8a24ea14e8ad5ea4873a37aeff4628ce67cbd7"/>
      <w:bookmarkStart w:id="850" w:name="_Toc210935074"/>
      <w:r>
        <w:t>7.3.1 Version number(s)</w:t>
      </w:r>
      <w:bookmarkEnd w:id="848"/>
      <w:bookmarkEnd w:id="850"/>
    </w:p>
    <w:p w14:paraId="344D300A" w14:textId="77777777" w:rsidR="00625553" w:rsidRDefault="00000000">
      <w:pPr>
        <w:pStyle w:val="Heading3"/>
      </w:pPr>
      <w:bookmarkStart w:id="851" w:name="_Toc207014372"/>
      <w:bookmarkStart w:id="852" w:name="X2d4a1429ce7968b301353b8035dcea52894a126"/>
      <w:bookmarkStart w:id="853" w:name="_Toc210935075"/>
      <w:bookmarkEnd w:id="849"/>
      <w:r>
        <w:t>7.3.2 OCSP extensions</w:t>
      </w:r>
      <w:bookmarkEnd w:id="851"/>
      <w:bookmarkEnd w:id="853"/>
    </w:p>
    <w:p w14:paraId="1038B2B2" w14:textId="77777777" w:rsidR="00625553" w:rsidRDefault="00000000">
      <w:pPr>
        <w:pStyle w:val="FirstParagraph"/>
      </w:pPr>
      <w:r>
        <w:t xml:space="preserve">The </w:t>
      </w:r>
      <w:proofErr w:type="spellStart"/>
      <w:proofErr w:type="gramStart"/>
      <w:r>
        <w:rPr>
          <w:rStyle w:val="VerbatimChar"/>
        </w:rPr>
        <w:t>singleExtensions</w:t>
      </w:r>
      <w:proofErr w:type="spellEnd"/>
      <w:proofErr w:type="gramEnd"/>
      <w:r>
        <w:t xml:space="preserve"> of an OCSP response MUST NOT contain the </w:t>
      </w:r>
      <w:proofErr w:type="spellStart"/>
      <w:proofErr w:type="gramStart"/>
      <w:r>
        <w:rPr>
          <w:rStyle w:val="VerbatimChar"/>
        </w:rPr>
        <w:t>reasonCode</w:t>
      </w:r>
      <w:proofErr w:type="spellEnd"/>
      <w:proofErr w:type="gramEnd"/>
      <w:r>
        <w:t xml:space="preserve"> (OID 2.5.29.21) CRL entry extension.</w:t>
      </w:r>
    </w:p>
    <w:p w14:paraId="6A2C1FF1" w14:textId="77777777" w:rsidR="00625553" w:rsidRDefault="00000000">
      <w:pPr>
        <w:pStyle w:val="Heading1"/>
      </w:pPr>
      <w:bookmarkStart w:id="854" w:name="_Toc207014373"/>
      <w:bookmarkStart w:id="855" w:name="X19dc2aad50e004f5b1380d4e537f59f799f6eb7"/>
      <w:bookmarkStart w:id="856" w:name="_Toc210935076"/>
      <w:bookmarkEnd w:id="726"/>
      <w:bookmarkEnd w:id="846"/>
      <w:bookmarkEnd w:id="852"/>
      <w:r>
        <w:lastRenderedPageBreak/>
        <w:t>8. COMPLIANCE AUDIT AND OTHER ASSESSMENTS</w:t>
      </w:r>
      <w:bookmarkEnd w:id="854"/>
      <w:bookmarkEnd w:id="856"/>
    </w:p>
    <w:p w14:paraId="39D2531E" w14:textId="77777777" w:rsidR="00625553" w:rsidRDefault="00000000">
      <w:pPr>
        <w:pStyle w:val="FirstParagraph"/>
      </w:pPr>
      <w:r>
        <w:t xml:space="preserve">The CA </w:t>
      </w:r>
      <w:proofErr w:type="gramStart"/>
      <w:r>
        <w:t>SHALL at all times</w:t>
      </w:r>
      <w:proofErr w:type="gramEnd"/>
      <w:r>
        <w:t>:</w:t>
      </w:r>
    </w:p>
    <w:p w14:paraId="54CB7552" w14:textId="77777777" w:rsidR="00625553" w:rsidRDefault="00000000">
      <w:pPr>
        <w:pStyle w:val="Compact"/>
        <w:numPr>
          <w:ilvl w:val="0"/>
          <w:numId w:val="120"/>
        </w:numPr>
      </w:pPr>
      <w:r>
        <w:t xml:space="preserve">Comply with these </w:t>
      </w:r>
      <w:proofErr w:type="gramStart"/>
      <w:r>
        <w:t>Requirements;</w:t>
      </w:r>
      <w:proofErr w:type="gramEnd"/>
    </w:p>
    <w:p w14:paraId="1C60B950" w14:textId="77777777" w:rsidR="00625553" w:rsidRDefault="00000000">
      <w:pPr>
        <w:pStyle w:val="Compact"/>
        <w:numPr>
          <w:ilvl w:val="0"/>
          <w:numId w:val="120"/>
        </w:numPr>
      </w:pPr>
      <w:r>
        <w:t>Comply with the audit requirements set forth in this section; and</w:t>
      </w:r>
    </w:p>
    <w:p w14:paraId="45B1E277" w14:textId="77777777" w:rsidR="00625553" w:rsidRDefault="00000000">
      <w:pPr>
        <w:pStyle w:val="Compact"/>
        <w:numPr>
          <w:ilvl w:val="0"/>
          <w:numId w:val="120"/>
        </w:numPr>
      </w:pPr>
      <w:r>
        <w:t>Be licensed as a CA in each jurisdiction where it operates, if licensing is required by the law of such jurisdiction for the issuance of Certificates.</w:t>
      </w:r>
    </w:p>
    <w:p w14:paraId="5449D61B" w14:textId="77777777" w:rsidR="00625553" w:rsidRDefault="00000000">
      <w:pPr>
        <w:pStyle w:val="FirstParagraph"/>
      </w:pPr>
      <w:r>
        <w:rPr>
          <w:b/>
          <w:bCs/>
        </w:rPr>
        <w:t>Implementers’ Note</w:t>
      </w:r>
      <w:r>
        <w:t xml:space="preserve">: Version 1.1.6 of the SSL Baseline Requirements was published on July 29, 2013. Version 2.0 of </w:t>
      </w:r>
      <w:proofErr w:type="spellStart"/>
      <w:r>
        <w:t>WebTrust’s</w:t>
      </w:r>
      <w:proofErr w:type="spellEnd"/>
      <w:r>
        <w:t xml:space="preserve">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t>
      </w:r>
      <w:proofErr w:type="spellStart"/>
      <w:r>
        <w:t>WebTrust</w:t>
      </w:r>
      <w:proofErr w:type="spellEnd"/>
      <w:r>
        <w:t xml:space="preserve"> and ETSI also continue to update their audit criteria. We encourage all CAs to conform to each revision herein on the date specified without </w:t>
      </w:r>
      <w:proofErr w:type="gramStart"/>
      <w:r>
        <w:t>awaiting</w:t>
      </w:r>
      <w:proofErr w:type="gramEnd"/>
      <w:r>
        <w:t xml:space="preserve">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79">
        <w:r w:rsidR="00625553">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2FA7B2B6" w14:textId="77777777" w:rsidR="00625553" w:rsidRDefault="00000000">
      <w:pPr>
        <w:pStyle w:val="Heading2"/>
      </w:pPr>
      <w:bookmarkStart w:id="857" w:name="_Toc207014374"/>
      <w:bookmarkStart w:id="858" w:name="X5015f3df7edd90b3e657292f0667a9770605f62"/>
      <w:bookmarkStart w:id="859" w:name="_Toc210935077"/>
      <w:r>
        <w:t>8.1 Frequency or circumstances of assessment</w:t>
      </w:r>
      <w:bookmarkEnd w:id="857"/>
      <w:bookmarkEnd w:id="859"/>
    </w:p>
    <w:p w14:paraId="4F7FAEFB" w14:textId="77777777" w:rsidR="00625553"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625553">
          <w:rPr>
            <w:rStyle w:val="Hyperlink"/>
          </w:rPr>
          <w:t>Section 7.1.2.3</w:t>
        </w:r>
      </w:hyperlink>
      <w:r>
        <w:t xml:space="preserve">, </w:t>
      </w:r>
      <w:hyperlink w:anchor="X3a11ccc0762fa70b64286ca02bf471eb0cdabb5">
        <w:r w:rsidR="00625553">
          <w:rPr>
            <w:rStyle w:val="Hyperlink"/>
          </w:rPr>
          <w:t>Section 7.1.2.4</w:t>
        </w:r>
      </w:hyperlink>
      <w:r>
        <w:t xml:space="preserve">, or </w:t>
      </w:r>
      <w:hyperlink w:anchor="X4b34e41df5400863ce43607cf7e9c043f309c45">
        <w:r w:rsidR="00625553">
          <w:rPr>
            <w:rStyle w:val="Hyperlink"/>
          </w:rPr>
          <w:t>Section 7.1.2.5</w:t>
        </w:r>
      </w:hyperlink>
      <w:r>
        <w:t xml:space="preserve">, as well as audited in line with </w:t>
      </w:r>
      <w:hyperlink w:anchor="X4c2dd37f98ce91cdeb71732490e619e21bdf09f">
        <w:r w:rsidR="00625553">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w:t>
      </w:r>
      <w:proofErr w:type="spellStart"/>
      <w:r>
        <w:t>boolean</w:t>
      </w:r>
      <w:proofErr w:type="spellEnd"/>
      <w:r>
        <w:t xml:space="preserve"> set to true and is therefore by definition a Root CA Certificate or a Subordinate CA Certificate.</w:t>
      </w:r>
    </w:p>
    <w:p w14:paraId="7068BC3B" w14:textId="77777777" w:rsidR="00625553" w:rsidRDefault="00000000">
      <w:pPr>
        <w:pStyle w:val="BodyText"/>
      </w:pPr>
      <w:r>
        <w:t xml:space="preserve">The period during which the CA issues Certificates SHALL </w:t>
      </w:r>
      <w:proofErr w:type="gramStart"/>
      <w:r>
        <w:t>be</w:t>
      </w:r>
      <w:proofErr w:type="gramEnd"/>
      <w:r>
        <w:t xml:space="preserve"> divided into an unbroken sequence of audit periods. An audit period MUST NOT exceed one year in duration.</w:t>
      </w:r>
    </w:p>
    <w:p w14:paraId="7D0A1698" w14:textId="77777777" w:rsidR="00625553" w:rsidRDefault="00000000">
      <w:pPr>
        <w:pStyle w:val="BodyText"/>
      </w:pPr>
      <w:r>
        <w:t xml:space="preserve">If the CA has a currently valid Audit Report indicating compliance with an audit scheme listed in </w:t>
      </w:r>
      <w:hyperlink w:anchor="Xbcc11ac7b765b332894e4d0ba3dd43de4496138">
        <w:r w:rsidR="00625553">
          <w:rPr>
            <w:rStyle w:val="Hyperlink"/>
          </w:rPr>
          <w:t>Section 8.4</w:t>
        </w:r>
      </w:hyperlink>
      <w:r>
        <w:t>, then no pre-issuance readiness assessment is necessary.</w:t>
      </w:r>
    </w:p>
    <w:p w14:paraId="0711CC78" w14:textId="77777777" w:rsidR="00625553" w:rsidRDefault="00000000">
      <w:pPr>
        <w:pStyle w:val="BodyText"/>
      </w:pPr>
      <w:r>
        <w:t xml:space="preserve">If the CA does not have a currently valid Audit Report indicating compliance with one of the audit schemes listed in </w:t>
      </w:r>
      <w:hyperlink w:anchor="Xbcc11ac7b765b332894e4d0ba3dd43de4496138">
        <w:r w:rsidR="00625553">
          <w:rPr>
            <w:rStyle w:val="Hyperlink"/>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sidR="00625553">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50DDC5D3" w14:textId="77777777" w:rsidR="00625553" w:rsidRDefault="00000000">
      <w:pPr>
        <w:pStyle w:val="Heading2"/>
      </w:pPr>
      <w:bookmarkStart w:id="860" w:name="_Toc207014375"/>
      <w:bookmarkStart w:id="861" w:name="X4b24910f4762ee823576d83d7682493214f1d2f"/>
      <w:bookmarkStart w:id="862" w:name="_Toc210935078"/>
      <w:bookmarkEnd w:id="858"/>
      <w:r>
        <w:t>8.2 Identity/qualifications of assessor</w:t>
      </w:r>
      <w:bookmarkEnd w:id="860"/>
      <w:bookmarkEnd w:id="862"/>
    </w:p>
    <w:p w14:paraId="66FB0C43" w14:textId="77777777" w:rsidR="00625553" w:rsidRDefault="00000000">
      <w:pPr>
        <w:pStyle w:val="FirstParagraph"/>
      </w:pPr>
      <w:r>
        <w:t xml:space="preserve">The CA’s audit SHALL be performed by a Qualified Auditor. A Qualified Auditor means a natural person, Legal Entity, or group of natural </w:t>
      </w:r>
      <w:proofErr w:type="gramStart"/>
      <w:r>
        <w:t>persons</w:t>
      </w:r>
      <w:proofErr w:type="gramEnd"/>
      <w:r>
        <w:t xml:space="preserve"> or Legal Entities that collectively possess the following qualifications and skills:</w:t>
      </w:r>
    </w:p>
    <w:p w14:paraId="481253A9" w14:textId="77777777" w:rsidR="00625553" w:rsidRDefault="00000000">
      <w:pPr>
        <w:pStyle w:val="Compact"/>
        <w:numPr>
          <w:ilvl w:val="0"/>
          <w:numId w:val="121"/>
        </w:numPr>
      </w:pPr>
      <w:r>
        <w:t xml:space="preserve">Independence from the subject of the </w:t>
      </w:r>
      <w:proofErr w:type="gramStart"/>
      <w:r>
        <w:t>audit;</w:t>
      </w:r>
      <w:proofErr w:type="gramEnd"/>
    </w:p>
    <w:p w14:paraId="022054C3" w14:textId="77777777" w:rsidR="00625553" w:rsidRDefault="00000000">
      <w:pPr>
        <w:pStyle w:val="Compact"/>
        <w:numPr>
          <w:ilvl w:val="0"/>
          <w:numId w:val="121"/>
        </w:numPr>
      </w:pPr>
      <w:r>
        <w:t xml:space="preserve">The ability to conduct an audit that addresses the criteria specified in an eligible audit scheme (see </w:t>
      </w:r>
      <w:hyperlink w:anchor="Xbcc11ac7b765b332894e4d0ba3dd43de4496138">
        <w:r w:rsidR="00625553">
          <w:rPr>
            <w:rStyle w:val="Hyperlink"/>
          </w:rPr>
          <w:t>Section 8.4</w:t>
        </w:r>
      </w:hyperlink>
      <w:proofErr w:type="gramStart"/>
      <w:r>
        <w:t>);</w:t>
      </w:r>
      <w:proofErr w:type="gramEnd"/>
    </w:p>
    <w:p w14:paraId="2D607291" w14:textId="77777777" w:rsidR="00625553" w:rsidRDefault="00000000">
      <w:pPr>
        <w:pStyle w:val="Compact"/>
        <w:numPr>
          <w:ilvl w:val="0"/>
          <w:numId w:val="121"/>
        </w:numPr>
      </w:pPr>
      <w:r>
        <w:t xml:space="preserve">Employs individuals who have proficiency in examining Public Key Infrastructure technology, information security tools and techniques, information technology and security auditing, and the third-party attestation </w:t>
      </w:r>
      <w:proofErr w:type="gramStart"/>
      <w:r>
        <w:t>function;</w:t>
      </w:r>
      <w:proofErr w:type="gramEnd"/>
    </w:p>
    <w:p w14:paraId="6817E138" w14:textId="77777777" w:rsidR="00625553" w:rsidRDefault="00000000">
      <w:pPr>
        <w:pStyle w:val="Compact"/>
        <w:numPr>
          <w:ilvl w:val="0"/>
          <w:numId w:val="121"/>
        </w:numPr>
      </w:pPr>
      <w:r>
        <w:t xml:space="preserve">(For audits conducted in accordance with any one of the ETSI standards) accredited in accordance with ISO 17065 applying the requirements specified in ETSI EN </w:t>
      </w:r>
      <w:proofErr w:type="gramStart"/>
      <w:r>
        <w:t>319 403;</w:t>
      </w:r>
      <w:proofErr w:type="gramEnd"/>
    </w:p>
    <w:p w14:paraId="77280931" w14:textId="77777777" w:rsidR="00625553" w:rsidRDefault="00000000">
      <w:pPr>
        <w:pStyle w:val="Compact"/>
        <w:numPr>
          <w:ilvl w:val="0"/>
          <w:numId w:val="121"/>
        </w:numPr>
      </w:pPr>
      <w:r>
        <w:t xml:space="preserve">(For audits conducted in accordance with the </w:t>
      </w:r>
      <w:proofErr w:type="spellStart"/>
      <w:r>
        <w:t>WebTrust</w:t>
      </w:r>
      <w:proofErr w:type="spellEnd"/>
      <w:r>
        <w:t xml:space="preserve"> standard) licensed by </w:t>
      </w:r>
      <w:proofErr w:type="spellStart"/>
      <w:proofErr w:type="gramStart"/>
      <w:r>
        <w:t>WebTrust</w:t>
      </w:r>
      <w:proofErr w:type="spellEnd"/>
      <w:r>
        <w:t>;</w:t>
      </w:r>
      <w:proofErr w:type="gramEnd"/>
    </w:p>
    <w:p w14:paraId="55F59390" w14:textId="77777777" w:rsidR="00625553" w:rsidRDefault="00000000">
      <w:pPr>
        <w:pStyle w:val="Compact"/>
        <w:numPr>
          <w:ilvl w:val="0"/>
          <w:numId w:val="121"/>
        </w:numPr>
      </w:pPr>
      <w:r>
        <w:t>Bound by law, government regulation, or professional code of ethics; and</w:t>
      </w:r>
    </w:p>
    <w:p w14:paraId="492AD168" w14:textId="77777777" w:rsidR="00625553" w:rsidRDefault="00000000">
      <w:pPr>
        <w:pStyle w:val="Compact"/>
        <w:numPr>
          <w:ilvl w:val="0"/>
          <w:numId w:val="121"/>
        </w:numPr>
      </w:pPr>
      <w:r>
        <w:t xml:space="preserve">Except in the case of an Internal Government Auditing Agency, </w:t>
      </w:r>
      <w:proofErr w:type="gramStart"/>
      <w:r>
        <w:t>maintains</w:t>
      </w:r>
      <w:proofErr w:type="gramEnd"/>
      <w:r>
        <w:t xml:space="preserve"> Professional Liability/Errors &amp; Omissions insurance with policy limits of at least one million US dollars in coverage</w:t>
      </w:r>
    </w:p>
    <w:p w14:paraId="0AB0514F" w14:textId="77777777" w:rsidR="00625553" w:rsidRDefault="00000000">
      <w:pPr>
        <w:pStyle w:val="Heading2"/>
      </w:pPr>
      <w:bookmarkStart w:id="863" w:name="_Toc207014376"/>
      <w:bookmarkStart w:id="864" w:name="Xb2895b2fcf8cd8991a2fa3ac2a5191d6feaaf90"/>
      <w:bookmarkStart w:id="865" w:name="_Toc210935079"/>
      <w:bookmarkEnd w:id="861"/>
      <w:r>
        <w:t>8.3 Assessor’s relationship to assessed entity</w:t>
      </w:r>
      <w:bookmarkEnd w:id="863"/>
      <w:bookmarkEnd w:id="865"/>
    </w:p>
    <w:p w14:paraId="292C04F7" w14:textId="77777777" w:rsidR="00625553" w:rsidRDefault="00000000">
      <w:pPr>
        <w:pStyle w:val="Heading2"/>
      </w:pPr>
      <w:bookmarkStart w:id="866" w:name="_Toc207014377"/>
      <w:bookmarkStart w:id="867" w:name="Xbcc11ac7b765b332894e4d0ba3dd43de4496138"/>
      <w:bookmarkStart w:id="868" w:name="_Toc210935080"/>
      <w:bookmarkEnd w:id="864"/>
      <w:r>
        <w:t>8.4 Topics covered by assessment</w:t>
      </w:r>
      <w:bookmarkEnd w:id="866"/>
      <w:bookmarkEnd w:id="868"/>
    </w:p>
    <w:p w14:paraId="18C7333A" w14:textId="77777777" w:rsidR="00625553" w:rsidRDefault="00000000">
      <w:pPr>
        <w:pStyle w:val="FirstParagraph"/>
      </w:pPr>
      <w:proofErr w:type="gramStart"/>
      <w:r>
        <w:t>The CA</w:t>
      </w:r>
      <w:proofErr w:type="gramEnd"/>
      <w:r>
        <w:t xml:space="preserve"> SHALL undergo an audit in accordance with one of the following schemes:</w:t>
      </w:r>
    </w:p>
    <w:p w14:paraId="2D04F417" w14:textId="77777777" w:rsidR="00625553" w:rsidRDefault="00000000">
      <w:pPr>
        <w:pStyle w:val="Compact"/>
        <w:numPr>
          <w:ilvl w:val="0"/>
          <w:numId w:val="122"/>
        </w:numPr>
      </w:pPr>
      <w:proofErr w:type="spellStart"/>
      <w:r>
        <w:t>WebTrust</w:t>
      </w:r>
      <w:proofErr w:type="spellEnd"/>
      <w:r>
        <w:t>:</w:t>
      </w:r>
    </w:p>
    <w:p w14:paraId="3214DCCA" w14:textId="77777777" w:rsidR="00625553" w:rsidRDefault="00000000">
      <w:pPr>
        <w:pStyle w:val="Compact"/>
        <w:numPr>
          <w:ilvl w:val="0"/>
          <w:numId w:val="123"/>
        </w:numPr>
      </w:pPr>
      <w:r>
        <w:t>“Principles and Criteria for Certification Authorities” Version 2.2 or newer; and either</w:t>
      </w:r>
    </w:p>
    <w:p w14:paraId="65670154" w14:textId="77777777" w:rsidR="00625553" w:rsidRDefault="00000000">
      <w:pPr>
        <w:pStyle w:val="Compact"/>
        <w:numPr>
          <w:ilvl w:val="1"/>
          <w:numId w:val="124"/>
        </w:numPr>
      </w:pPr>
      <w:r>
        <w:t>“</w:t>
      </w:r>
      <w:proofErr w:type="spellStart"/>
      <w:r>
        <w:t>WebTrust</w:t>
      </w:r>
      <w:proofErr w:type="spellEnd"/>
      <w:r>
        <w:t xml:space="preserve"> Principles and Criteria for Certification Authorities – SSL Baseline with Network Security” Version 2.7 or newer; or</w:t>
      </w:r>
    </w:p>
    <w:p w14:paraId="3BAAEC73" w14:textId="77777777" w:rsidR="00625553" w:rsidRDefault="00000000">
      <w:pPr>
        <w:pStyle w:val="Compact"/>
        <w:numPr>
          <w:ilvl w:val="1"/>
          <w:numId w:val="124"/>
        </w:numPr>
      </w:pPr>
      <w:r>
        <w:t>“</w:t>
      </w:r>
      <w:proofErr w:type="spellStart"/>
      <w:r>
        <w:t>WebTrust</w:t>
      </w:r>
      <w:proofErr w:type="spellEnd"/>
      <w:r>
        <w:t xml:space="preserve"> Principles and Criteria for Certification Authorities – SSL Baseline” Version 2.8 or newer and “</w:t>
      </w:r>
      <w:proofErr w:type="spellStart"/>
      <w:r>
        <w:t>WebTrust</w:t>
      </w:r>
      <w:proofErr w:type="spellEnd"/>
      <w:r>
        <w:t xml:space="preserve"> Principles and Criteria for Certification Authorities – Network Security” Version 1.0 or newer</w:t>
      </w:r>
    </w:p>
    <w:p w14:paraId="273DD810" w14:textId="77777777" w:rsidR="00625553" w:rsidRDefault="00000000">
      <w:pPr>
        <w:pStyle w:val="Compact"/>
        <w:numPr>
          <w:ilvl w:val="0"/>
          <w:numId w:val="125"/>
        </w:numPr>
      </w:pPr>
      <w:r>
        <w:t>ETSI:</w:t>
      </w:r>
    </w:p>
    <w:p w14:paraId="0A96A0F4" w14:textId="77777777" w:rsidR="00625553" w:rsidRDefault="00000000">
      <w:pPr>
        <w:pStyle w:val="Compact"/>
        <w:numPr>
          <w:ilvl w:val="0"/>
          <w:numId w:val="126"/>
        </w:numPr>
      </w:pPr>
      <w:r>
        <w:t>ETSI EN 319 411-1 v1.4.1 or newer, which includes normative references to ETSI EN 319 401 (the latest version of the referenced ETSI documents should be applied); or</w:t>
      </w:r>
    </w:p>
    <w:p w14:paraId="4FA95A86" w14:textId="77777777" w:rsidR="00625553" w:rsidRDefault="00000000">
      <w:pPr>
        <w:pStyle w:val="Compact"/>
        <w:numPr>
          <w:ilvl w:val="0"/>
          <w:numId w:val="127"/>
        </w:numPr>
      </w:pPr>
      <w:r>
        <w:t>Other:</w:t>
      </w:r>
    </w:p>
    <w:p w14:paraId="2F02B520" w14:textId="77777777" w:rsidR="00625553" w:rsidRDefault="00000000">
      <w:pPr>
        <w:pStyle w:val="Compact"/>
        <w:numPr>
          <w:ilvl w:val="0"/>
          <w:numId w:val="128"/>
        </w:numPr>
      </w:pPr>
      <w:r>
        <w:lastRenderedPageBreak/>
        <w:t>If a Government CA is required by its Certificate Policy to use a different internal audit scheme, it MAY use such scheme provided that the audit either</w:t>
      </w:r>
    </w:p>
    <w:p w14:paraId="15EB5C6D" w14:textId="77777777" w:rsidR="00625553" w:rsidRDefault="00000000">
      <w:pPr>
        <w:pStyle w:val="Compact"/>
        <w:numPr>
          <w:ilvl w:val="1"/>
          <w:numId w:val="129"/>
        </w:numPr>
      </w:pPr>
      <w:r>
        <w:t>encompasses all requirements of one of the above schemes; or</w:t>
      </w:r>
    </w:p>
    <w:p w14:paraId="0145863C" w14:textId="77777777" w:rsidR="00625553" w:rsidRDefault="00000000">
      <w:pPr>
        <w:pStyle w:val="Compact"/>
        <w:numPr>
          <w:ilvl w:val="1"/>
          <w:numId w:val="129"/>
        </w:numPr>
      </w:pPr>
      <w:r>
        <w:t>consists of comparable criteria that are available for public review.</w:t>
      </w:r>
    </w:p>
    <w:p w14:paraId="633B6DF5" w14:textId="77777777" w:rsidR="00625553"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79F638C0" w14:textId="77777777" w:rsidR="00625553" w:rsidRDefault="00000000">
      <w:pPr>
        <w:pStyle w:val="BodyText"/>
      </w:pPr>
      <w:r>
        <w:t xml:space="preserve">The audit MUST be conducted by a Qualified Auditor, as specified in </w:t>
      </w:r>
      <w:hyperlink w:anchor="X4b24910f4762ee823576d83d7682493214f1d2f">
        <w:r w:rsidR="00625553">
          <w:rPr>
            <w:rStyle w:val="Hyperlink"/>
          </w:rPr>
          <w:t>Section 8.2</w:t>
        </w:r>
      </w:hyperlink>
      <w:r>
        <w:t>.</w:t>
      </w:r>
    </w:p>
    <w:p w14:paraId="75EC26DE" w14:textId="77777777" w:rsidR="00625553"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625553">
          <w:rPr>
            <w:rStyle w:val="Hyperlink"/>
          </w:rPr>
          <w:t>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w:t>
      </w:r>
      <w:proofErr w:type="gramStart"/>
      <w:r>
        <w:t>not</w:t>
      </w:r>
      <w:proofErr w:type="gramEnd"/>
      <w:r>
        <w:t xml:space="preserve"> allow the Delegated Third Party to continue performing delegated functions.</w:t>
      </w:r>
    </w:p>
    <w:p w14:paraId="7F9BFC12" w14:textId="77777777" w:rsidR="00625553" w:rsidRDefault="00000000">
      <w:pPr>
        <w:pStyle w:val="BodyText"/>
      </w:pPr>
      <w:r>
        <w:t>The audit period for the Delegated Third Party SHALL NOT exceed one year (ideally aligned with the CA’s audit).</w:t>
      </w:r>
    </w:p>
    <w:p w14:paraId="1E222E42" w14:textId="77777777" w:rsidR="00625553" w:rsidRDefault="00000000">
      <w:pPr>
        <w:pStyle w:val="Heading2"/>
      </w:pPr>
      <w:bookmarkStart w:id="869" w:name="_Toc207014378"/>
      <w:bookmarkStart w:id="870" w:name="Xb77e0fc54416a91f5670213c9623748359fe7fc"/>
      <w:bookmarkStart w:id="871" w:name="_Toc210935081"/>
      <w:bookmarkEnd w:id="867"/>
      <w:r>
        <w:t xml:space="preserve">8.5 Actions taken </w:t>
      </w:r>
      <w:proofErr w:type="gramStart"/>
      <w:r>
        <w:t>as a result of</w:t>
      </w:r>
      <w:proofErr w:type="gramEnd"/>
      <w:r>
        <w:t xml:space="preserve"> deficiency</w:t>
      </w:r>
      <w:bookmarkEnd w:id="869"/>
      <w:bookmarkEnd w:id="871"/>
    </w:p>
    <w:p w14:paraId="20556D39" w14:textId="77777777" w:rsidR="00625553" w:rsidRDefault="00000000">
      <w:pPr>
        <w:pStyle w:val="Heading2"/>
      </w:pPr>
      <w:bookmarkStart w:id="872" w:name="_Toc207014379"/>
      <w:bookmarkStart w:id="873" w:name="X5df46db02cd1c2c7ea5b268aca758a9bc54da80"/>
      <w:bookmarkStart w:id="874" w:name="_Toc210935082"/>
      <w:bookmarkEnd w:id="870"/>
      <w:r>
        <w:t>8.6 Communication of results</w:t>
      </w:r>
      <w:bookmarkEnd w:id="872"/>
      <w:bookmarkEnd w:id="874"/>
    </w:p>
    <w:p w14:paraId="084BF5FB" w14:textId="77777777" w:rsidR="00625553"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625553">
          <w:rPr>
            <w:rStyle w:val="Hyperlink"/>
          </w:rPr>
          <w:t>Section 7.1.6.1</w:t>
        </w:r>
      </w:hyperlink>
      <w:r>
        <w:t xml:space="preserve">. </w:t>
      </w:r>
      <w:proofErr w:type="gramStart"/>
      <w:r>
        <w:t>The CA</w:t>
      </w:r>
      <w:proofErr w:type="gramEnd"/>
      <w:r>
        <w:t xml:space="preserve"> SHALL </w:t>
      </w:r>
      <w:proofErr w:type="gramStart"/>
      <w:r>
        <w:t>make</w:t>
      </w:r>
      <w:proofErr w:type="gramEnd"/>
      <w:r>
        <w:t xml:space="preserve"> the Audit Report publicly available.</w:t>
      </w:r>
    </w:p>
    <w:p w14:paraId="65286297" w14:textId="77777777" w:rsidR="00625553"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595B34D6" w14:textId="77777777" w:rsidR="00625553" w:rsidRDefault="00000000">
      <w:pPr>
        <w:pStyle w:val="BodyText"/>
      </w:pPr>
      <w:r>
        <w:t>The Audit Report MUST contain at least the following clearly-labelled information:</w:t>
      </w:r>
    </w:p>
    <w:p w14:paraId="1B06EADC" w14:textId="77777777" w:rsidR="00625553" w:rsidRDefault="00000000">
      <w:pPr>
        <w:pStyle w:val="Compact"/>
        <w:numPr>
          <w:ilvl w:val="0"/>
          <w:numId w:val="130"/>
        </w:numPr>
      </w:pPr>
      <w:r>
        <w:t xml:space="preserve">name of the organization being </w:t>
      </w:r>
      <w:proofErr w:type="gramStart"/>
      <w:r>
        <w:t>audited;</w:t>
      </w:r>
      <w:proofErr w:type="gramEnd"/>
    </w:p>
    <w:p w14:paraId="736CA9B9" w14:textId="77777777" w:rsidR="00625553" w:rsidRDefault="00000000">
      <w:pPr>
        <w:pStyle w:val="Compact"/>
        <w:numPr>
          <w:ilvl w:val="0"/>
          <w:numId w:val="130"/>
        </w:numPr>
      </w:pPr>
      <w:r>
        <w:t xml:space="preserve">name and address of the organization performing the </w:t>
      </w:r>
      <w:proofErr w:type="gramStart"/>
      <w:r>
        <w:t>audit;</w:t>
      </w:r>
      <w:proofErr w:type="gramEnd"/>
    </w:p>
    <w:p w14:paraId="2AB81A11" w14:textId="77777777" w:rsidR="00625553" w:rsidRDefault="00000000">
      <w:pPr>
        <w:pStyle w:val="Compact"/>
        <w:numPr>
          <w:ilvl w:val="0"/>
          <w:numId w:val="130"/>
        </w:numPr>
      </w:pPr>
      <w:r>
        <w:t xml:space="preserve">the SHA-256 fingerprint of all Roots and Subordinate CA Certificates, including Cross-Certified Subordinate CA Certificates, that were in-scope of the </w:t>
      </w:r>
      <w:proofErr w:type="gramStart"/>
      <w:r>
        <w:t>audit;</w:t>
      </w:r>
      <w:proofErr w:type="gramEnd"/>
    </w:p>
    <w:p w14:paraId="73CCBB64" w14:textId="77777777" w:rsidR="00625553" w:rsidRDefault="00000000">
      <w:pPr>
        <w:pStyle w:val="Compact"/>
        <w:numPr>
          <w:ilvl w:val="0"/>
          <w:numId w:val="130"/>
        </w:numPr>
      </w:pPr>
      <w:r>
        <w:t>audit criteria, with version number(s), that were used to audit each of the certificates (and associated keys</w:t>
      </w:r>
      <w:proofErr w:type="gramStart"/>
      <w:r>
        <w:t>);</w:t>
      </w:r>
      <w:proofErr w:type="gramEnd"/>
    </w:p>
    <w:p w14:paraId="103DD488" w14:textId="77777777" w:rsidR="00625553" w:rsidRDefault="00000000">
      <w:pPr>
        <w:pStyle w:val="Compact"/>
        <w:numPr>
          <w:ilvl w:val="0"/>
          <w:numId w:val="130"/>
        </w:numPr>
      </w:pPr>
      <w:r>
        <w:t xml:space="preserve">a list of the CA policy documents, with version numbers, referenced during the </w:t>
      </w:r>
      <w:proofErr w:type="gramStart"/>
      <w:r>
        <w:t>audit;</w:t>
      </w:r>
      <w:proofErr w:type="gramEnd"/>
    </w:p>
    <w:p w14:paraId="2F0F19C8" w14:textId="77777777" w:rsidR="00625553" w:rsidRDefault="00000000">
      <w:pPr>
        <w:pStyle w:val="Compact"/>
        <w:numPr>
          <w:ilvl w:val="0"/>
          <w:numId w:val="130"/>
        </w:numPr>
      </w:pPr>
      <w:r>
        <w:t xml:space="preserve">whether the audit assessed </w:t>
      </w:r>
      <w:proofErr w:type="gramStart"/>
      <w:r>
        <w:t>a period of time</w:t>
      </w:r>
      <w:proofErr w:type="gramEnd"/>
      <w:r>
        <w:t xml:space="preserve"> or a point in </w:t>
      </w:r>
      <w:proofErr w:type="gramStart"/>
      <w:r>
        <w:t>time;</w:t>
      </w:r>
      <w:proofErr w:type="gramEnd"/>
    </w:p>
    <w:p w14:paraId="715CE638" w14:textId="77777777" w:rsidR="00625553" w:rsidRDefault="00000000">
      <w:pPr>
        <w:pStyle w:val="Compact"/>
        <w:numPr>
          <w:ilvl w:val="0"/>
          <w:numId w:val="130"/>
        </w:numPr>
      </w:pPr>
      <w:r>
        <w:t xml:space="preserve">the start date and end date of the Audit Period, for those that cover a period of </w:t>
      </w:r>
      <w:proofErr w:type="gramStart"/>
      <w:r>
        <w:t>time;</w:t>
      </w:r>
      <w:proofErr w:type="gramEnd"/>
    </w:p>
    <w:p w14:paraId="13F8E703" w14:textId="77777777" w:rsidR="00625553" w:rsidRDefault="00000000">
      <w:pPr>
        <w:pStyle w:val="Compact"/>
        <w:numPr>
          <w:ilvl w:val="0"/>
          <w:numId w:val="130"/>
        </w:numPr>
      </w:pPr>
      <w:r>
        <w:lastRenderedPageBreak/>
        <w:t xml:space="preserve">the point in time date, for those that are for a point in </w:t>
      </w:r>
      <w:proofErr w:type="gramStart"/>
      <w:r>
        <w:t>time;</w:t>
      </w:r>
      <w:proofErr w:type="gramEnd"/>
    </w:p>
    <w:p w14:paraId="4EC30A86" w14:textId="77777777" w:rsidR="00625553" w:rsidRDefault="00000000">
      <w:pPr>
        <w:pStyle w:val="Compact"/>
        <w:numPr>
          <w:ilvl w:val="0"/>
          <w:numId w:val="130"/>
        </w:numPr>
      </w:pPr>
      <w:r>
        <w:t>the date the report was issued, which will necessarily be after the end date or point in time date; and</w:t>
      </w:r>
    </w:p>
    <w:p w14:paraId="2B778581" w14:textId="77777777" w:rsidR="00625553" w:rsidRDefault="00000000">
      <w:pPr>
        <w:pStyle w:val="Compact"/>
        <w:numPr>
          <w:ilvl w:val="0"/>
          <w:numId w:val="130"/>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23498300" w14:textId="77777777" w:rsidR="00625553" w:rsidRDefault="00000000">
      <w:pPr>
        <w:pStyle w:val="Compact"/>
        <w:numPr>
          <w:ilvl w:val="0"/>
          <w:numId w:val="130"/>
        </w:numPr>
      </w:pPr>
      <w:r>
        <w:t>(for audits conducted in accordance with any of the ETSI standards) a statement to indicate that the auditor referenced the applicable CA/Browser Forum criteria, such as this document, and the version used.</w:t>
      </w:r>
    </w:p>
    <w:p w14:paraId="5633685F" w14:textId="77777777" w:rsidR="00625553" w:rsidRDefault="00000000">
      <w:pPr>
        <w:pStyle w:val="FirstParagraph"/>
      </w:pPr>
      <w:r>
        <w:t>An authoritative English language version of the publicly available audit information MUST be provided by the Qualified Auditor and the CA SHALL ensure it is publicly available.</w:t>
      </w:r>
    </w:p>
    <w:p w14:paraId="0D37E865" w14:textId="77777777" w:rsidR="00625553" w:rsidRDefault="00000000">
      <w:pPr>
        <w:pStyle w:val="BodyText"/>
      </w:pPr>
      <w:r>
        <w:t xml:space="preserve">The Audit Report MUST be available as a </w:t>
      </w:r>
      <w:proofErr w:type="gramStart"/>
      <w:r>
        <w:t>PDF, and</w:t>
      </w:r>
      <w:proofErr w:type="gramEnd"/>
      <w:r>
        <w:t xml:space="preserve"> SHALL be text searchable for all information required. Each SHA-256 fingerprint within the Audit Report MUST be uppercase letters and MUST NOT contain colons, spaces, or line feeds.</w:t>
      </w:r>
    </w:p>
    <w:p w14:paraId="34DB230A" w14:textId="77777777" w:rsidR="00625553" w:rsidRDefault="00000000">
      <w:pPr>
        <w:pStyle w:val="Heading2"/>
      </w:pPr>
      <w:bookmarkStart w:id="875" w:name="_Toc207014380"/>
      <w:bookmarkStart w:id="876" w:name="X4c2dd37f98ce91cdeb71732490e619e21bdf09f"/>
      <w:bookmarkStart w:id="877" w:name="_Toc210935083"/>
      <w:bookmarkEnd w:id="873"/>
      <w:r>
        <w:t>8.7 Self-Audits</w:t>
      </w:r>
      <w:bookmarkEnd w:id="875"/>
      <w:bookmarkEnd w:id="877"/>
    </w:p>
    <w:p w14:paraId="55DC00E3" w14:textId="77777777" w:rsidR="00625553" w:rsidRDefault="00000000">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w:t>
      </w:r>
      <w:proofErr w:type="spellStart"/>
      <w:r>
        <w:t>self audits</w:t>
      </w:r>
      <w:proofErr w:type="spellEnd"/>
      <w:r>
        <w:t xml:space="preserve"> on at least a quarterly basis against a randomly selected sample of the greater of one certificate or at least three percent of the Certificates issued by it during the period commencing immediately after the previous self-audit sample was taken.</w:t>
      </w:r>
    </w:p>
    <w:p w14:paraId="741ADE87" w14:textId="77777777" w:rsidR="00625553"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45D7C79F" w14:textId="77777777" w:rsidR="00625553" w:rsidRDefault="00000000">
      <w:pPr>
        <w:pStyle w:val="BodyText"/>
      </w:pPr>
      <w:r>
        <w:t xml:space="preserve">Except for Delegated Third Parties that undergo an annual audit that meets the criteria specified in </w:t>
      </w:r>
      <w:hyperlink w:anchor="Xbcc11ac7b765b332894e4d0ba3dd43de4496138">
        <w:r w:rsidR="00625553">
          <w:rPr>
            <w:rStyle w:val="Hyperlink"/>
          </w:rPr>
          <w:t>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w:t>
      </w:r>
      <w:proofErr w:type="gramStart"/>
      <w:r>
        <w:t>review</w:t>
      </w:r>
      <w:proofErr w:type="gramEnd"/>
      <w:r>
        <w:t xml:space="preserve"> each Delegated Third Party’s practices and procedures to ensure that the Delegated Third Party </w:t>
      </w:r>
      <w:proofErr w:type="gramStart"/>
      <w:r>
        <w:t>is in compliance with</w:t>
      </w:r>
      <w:proofErr w:type="gramEnd"/>
      <w:r>
        <w:t xml:space="preserve"> these Requirements and the relevant Certificate Policy and/or Certification Practice Statement.</w:t>
      </w:r>
    </w:p>
    <w:p w14:paraId="0211EBDE" w14:textId="77777777" w:rsidR="00625553" w:rsidRDefault="00000000">
      <w:pPr>
        <w:pStyle w:val="BodyText"/>
      </w:pPr>
      <w:r>
        <w:t>The CA SHALL internally audit each Delegated Third Party’s compliance with these Requirements on an annual basis.</w:t>
      </w:r>
    </w:p>
    <w:p w14:paraId="0492539B" w14:textId="77777777" w:rsidR="00625553" w:rsidRDefault="00000000">
      <w:pPr>
        <w:pStyle w:val="BodyText"/>
      </w:pPr>
      <w:r>
        <w:lastRenderedPageBreak/>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w:t>
      </w:r>
      <w:proofErr w:type="gramStart"/>
      <w:r>
        <w:t>greater of</w:t>
      </w:r>
      <w:proofErr w:type="gramEnd"/>
      <w:r>
        <w:t xml:space="preserve"> one certificate or at least three percent of the Certificates issued by the Subordinate CA, during the period commencing immediately after the previous audit sample was taken, the CA shall ensure all applicable CP are met.</w:t>
      </w:r>
    </w:p>
    <w:p w14:paraId="7C9E1E60" w14:textId="77777777" w:rsidR="00625553" w:rsidRDefault="00000000">
      <w:pPr>
        <w:pStyle w:val="Heading1"/>
      </w:pPr>
      <w:bookmarkStart w:id="878" w:name="_Toc207014381"/>
      <w:bookmarkStart w:id="879" w:name="X1b3172719035076246fa692266738f120f21d18"/>
      <w:bookmarkStart w:id="880" w:name="_Toc210935084"/>
      <w:bookmarkEnd w:id="855"/>
      <w:bookmarkEnd w:id="876"/>
      <w:r>
        <w:lastRenderedPageBreak/>
        <w:t>9. OTHER BUSINESS AND LEGAL MATTERS</w:t>
      </w:r>
      <w:bookmarkEnd w:id="878"/>
      <w:bookmarkEnd w:id="880"/>
    </w:p>
    <w:p w14:paraId="59003B21" w14:textId="77777777" w:rsidR="00625553" w:rsidRDefault="00000000">
      <w:pPr>
        <w:pStyle w:val="Heading2"/>
      </w:pPr>
      <w:bookmarkStart w:id="881" w:name="_Toc207014382"/>
      <w:bookmarkStart w:id="882" w:name="X9e1e4e739dcc18b0dcffb6221f807a2a284ccfa"/>
      <w:bookmarkStart w:id="883" w:name="_Toc210935085"/>
      <w:r>
        <w:t>9.1 Fees</w:t>
      </w:r>
      <w:bookmarkEnd w:id="881"/>
      <w:bookmarkEnd w:id="883"/>
    </w:p>
    <w:p w14:paraId="78E9520D" w14:textId="77777777" w:rsidR="00625553" w:rsidRDefault="00000000">
      <w:pPr>
        <w:pStyle w:val="Heading3"/>
      </w:pPr>
      <w:bookmarkStart w:id="884" w:name="_Toc207014383"/>
      <w:bookmarkStart w:id="885" w:name="X1b67225cf53cf32cb2b90327c6e8269ed5fa5eb"/>
      <w:bookmarkStart w:id="886" w:name="_Toc210935086"/>
      <w:r>
        <w:t>9.1.1 Certificate issuance or renewal fees</w:t>
      </w:r>
      <w:bookmarkEnd w:id="884"/>
      <w:bookmarkEnd w:id="886"/>
    </w:p>
    <w:p w14:paraId="29FDC099" w14:textId="77777777" w:rsidR="00625553" w:rsidRDefault="00000000">
      <w:pPr>
        <w:pStyle w:val="Heading3"/>
      </w:pPr>
      <w:bookmarkStart w:id="887" w:name="_Toc207014384"/>
      <w:bookmarkStart w:id="888" w:name="X4b08da61ddb2fa9217aacbd0b59bc2d64cbec64"/>
      <w:bookmarkStart w:id="889" w:name="_Toc210935087"/>
      <w:bookmarkEnd w:id="885"/>
      <w:r>
        <w:t>9.1.2 Certificate access fees</w:t>
      </w:r>
      <w:bookmarkEnd w:id="887"/>
      <w:bookmarkEnd w:id="889"/>
    </w:p>
    <w:p w14:paraId="06D27B70" w14:textId="77777777" w:rsidR="00625553" w:rsidRDefault="00000000">
      <w:pPr>
        <w:pStyle w:val="Heading3"/>
      </w:pPr>
      <w:bookmarkStart w:id="890" w:name="_Toc207014385"/>
      <w:bookmarkStart w:id="891" w:name="X7f7c3bc1e0cb2d8ff962bdc889bfac1a0265de9"/>
      <w:bookmarkStart w:id="892" w:name="_Toc210935088"/>
      <w:bookmarkEnd w:id="888"/>
      <w:r>
        <w:t>9.1.3 Revocation or status information access fees</w:t>
      </w:r>
      <w:bookmarkEnd w:id="890"/>
      <w:bookmarkEnd w:id="892"/>
    </w:p>
    <w:p w14:paraId="53D62099" w14:textId="77777777" w:rsidR="00625553" w:rsidRDefault="00000000">
      <w:pPr>
        <w:pStyle w:val="Heading3"/>
      </w:pPr>
      <w:bookmarkStart w:id="893" w:name="_Toc207014386"/>
      <w:bookmarkStart w:id="894" w:name="Xb06699e15acbdd0fda5f839e0607957b62115d0"/>
      <w:bookmarkStart w:id="895" w:name="_Toc210935089"/>
      <w:bookmarkEnd w:id="891"/>
      <w:r>
        <w:t>9.1.4 Fees for other services</w:t>
      </w:r>
      <w:bookmarkEnd w:id="893"/>
      <w:bookmarkEnd w:id="895"/>
    </w:p>
    <w:p w14:paraId="58AD6E2A" w14:textId="77777777" w:rsidR="00625553" w:rsidRDefault="00000000">
      <w:pPr>
        <w:pStyle w:val="Heading3"/>
      </w:pPr>
      <w:bookmarkStart w:id="896" w:name="_Toc207014387"/>
      <w:bookmarkStart w:id="897" w:name="X15d40b3d70ec68b057607e6e2568bca850e8fd6"/>
      <w:bookmarkStart w:id="898" w:name="_Toc210935090"/>
      <w:bookmarkEnd w:id="894"/>
      <w:r>
        <w:t>9.1.5 Refund policy</w:t>
      </w:r>
      <w:bookmarkEnd w:id="896"/>
      <w:bookmarkEnd w:id="898"/>
    </w:p>
    <w:p w14:paraId="10682045" w14:textId="77777777" w:rsidR="00625553" w:rsidRDefault="00000000">
      <w:pPr>
        <w:pStyle w:val="Heading2"/>
      </w:pPr>
      <w:bookmarkStart w:id="899" w:name="_Toc207014388"/>
      <w:bookmarkStart w:id="900" w:name="Xd952917766949dfcf7962abfdd3b24b9b93549e"/>
      <w:bookmarkStart w:id="901" w:name="_Toc210935091"/>
      <w:bookmarkEnd w:id="882"/>
      <w:bookmarkEnd w:id="897"/>
      <w:r>
        <w:t>9.2 Financial responsibility</w:t>
      </w:r>
      <w:bookmarkEnd w:id="899"/>
      <w:bookmarkEnd w:id="901"/>
    </w:p>
    <w:p w14:paraId="05AAB6D6" w14:textId="77777777" w:rsidR="00625553" w:rsidRDefault="00000000">
      <w:pPr>
        <w:pStyle w:val="Heading3"/>
      </w:pPr>
      <w:bookmarkStart w:id="902" w:name="_Toc207014389"/>
      <w:bookmarkStart w:id="903" w:name="Xab3b556a04395b5d46f4c82fd05370dfac94716"/>
      <w:bookmarkStart w:id="904" w:name="_Toc210935092"/>
      <w:r>
        <w:t>9.2.1 Insurance coverage</w:t>
      </w:r>
      <w:bookmarkEnd w:id="902"/>
      <w:bookmarkEnd w:id="904"/>
    </w:p>
    <w:p w14:paraId="0134D2F6" w14:textId="77777777" w:rsidR="00625553" w:rsidRDefault="00000000">
      <w:pPr>
        <w:pStyle w:val="Heading3"/>
      </w:pPr>
      <w:bookmarkStart w:id="905" w:name="_Toc207014390"/>
      <w:bookmarkStart w:id="906" w:name="X801c484485ff69250845233a4b0ac7f5a10bfa5"/>
      <w:bookmarkStart w:id="907" w:name="_Toc210935093"/>
      <w:bookmarkEnd w:id="903"/>
      <w:r>
        <w:t>9.2.2 Other assets</w:t>
      </w:r>
      <w:bookmarkEnd w:id="905"/>
      <w:bookmarkEnd w:id="907"/>
    </w:p>
    <w:p w14:paraId="628DE914" w14:textId="77777777" w:rsidR="00625553" w:rsidRDefault="00000000">
      <w:pPr>
        <w:pStyle w:val="Heading3"/>
      </w:pPr>
      <w:bookmarkStart w:id="908" w:name="_Toc207014391"/>
      <w:bookmarkStart w:id="909" w:name="Xdcd133e846f0e16a5a0eeaddc1ef654447c1abf"/>
      <w:bookmarkStart w:id="910" w:name="_Toc210935094"/>
      <w:bookmarkEnd w:id="906"/>
      <w:r>
        <w:t>9.2.3 Insurance or warranty coverage for end-entities</w:t>
      </w:r>
      <w:bookmarkEnd w:id="908"/>
      <w:bookmarkEnd w:id="910"/>
    </w:p>
    <w:p w14:paraId="79338991" w14:textId="77777777" w:rsidR="00625553" w:rsidRDefault="00000000">
      <w:pPr>
        <w:pStyle w:val="Heading2"/>
      </w:pPr>
      <w:bookmarkStart w:id="911" w:name="_Toc207014392"/>
      <w:bookmarkStart w:id="912" w:name="Xe5c485ef49f267790086c69012571d874897c2b"/>
      <w:bookmarkStart w:id="913" w:name="_Toc210935095"/>
      <w:bookmarkEnd w:id="900"/>
      <w:bookmarkEnd w:id="909"/>
      <w:r>
        <w:t>9.3 Confidentiality of business information</w:t>
      </w:r>
      <w:bookmarkEnd w:id="911"/>
      <w:bookmarkEnd w:id="913"/>
    </w:p>
    <w:p w14:paraId="49317B28" w14:textId="77777777" w:rsidR="00625553" w:rsidRDefault="00000000">
      <w:pPr>
        <w:pStyle w:val="Heading3"/>
      </w:pPr>
      <w:bookmarkStart w:id="914" w:name="_Toc207014393"/>
      <w:bookmarkStart w:id="915" w:name="Xdeb9db4cd332267afa68e6003f72db0f2eb9855"/>
      <w:bookmarkStart w:id="916" w:name="_Toc210935096"/>
      <w:r>
        <w:t>9.3.1 Scope of confidential information</w:t>
      </w:r>
      <w:bookmarkEnd w:id="914"/>
      <w:bookmarkEnd w:id="916"/>
    </w:p>
    <w:p w14:paraId="0A4E9490" w14:textId="77777777" w:rsidR="00625553" w:rsidRDefault="00000000">
      <w:pPr>
        <w:pStyle w:val="Heading3"/>
      </w:pPr>
      <w:bookmarkStart w:id="917" w:name="_Toc207014394"/>
      <w:bookmarkStart w:id="918" w:name="Xc76890e753e41d81fc0bd7b62299ea853528a39"/>
      <w:bookmarkStart w:id="919" w:name="_Toc210935097"/>
      <w:bookmarkEnd w:id="915"/>
      <w:r>
        <w:t>9.3.2 Information not within the scope of confidential information</w:t>
      </w:r>
      <w:bookmarkEnd w:id="917"/>
      <w:bookmarkEnd w:id="919"/>
    </w:p>
    <w:p w14:paraId="03A6026D" w14:textId="77777777" w:rsidR="00625553" w:rsidRDefault="00000000">
      <w:pPr>
        <w:pStyle w:val="Heading3"/>
      </w:pPr>
      <w:bookmarkStart w:id="920" w:name="_Toc207014395"/>
      <w:bookmarkStart w:id="921" w:name="X498af9c046d5890b35db79801b036529dab1550"/>
      <w:bookmarkStart w:id="922" w:name="_Toc210935098"/>
      <w:bookmarkEnd w:id="918"/>
      <w:r>
        <w:t>9.3.3 Responsibility to protect confidential information</w:t>
      </w:r>
      <w:bookmarkEnd w:id="920"/>
      <w:bookmarkEnd w:id="922"/>
    </w:p>
    <w:p w14:paraId="12B7C639" w14:textId="77777777" w:rsidR="00625553" w:rsidRDefault="00000000">
      <w:pPr>
        <w:pStyle w:val="Heading2"/>
      </w:pPr>
      <w:bookmarkStart w:id="923" w:name="_Toc207014396"/>
      <w:bookmarkStart w:id="924" w:name="Xad2e9d9fda6d9e9ceca691155dcaa52aa109057"/>
      <w:bookmarkStart w:id="925" w:name="_Toc210935099"/>
      <w:bookmarkEnd w:id="912"/>
      <w:bookmarkEnd w:id="921"/>
      <w:r>
        <w:t>9.4 Privacy of personal information</w:t>
      </w:r>
      <w:bookmarkEnd w:id="923"/>
      <w:bookmarkEnd w:id="925"/>
    </w:p>
    <w:p w14:paraId="2F3C3C25" w14:textId="77777777" w:rsidR="00625553" w:rsidRDefault="00000000">
      <w:pPr>
        <w:pStyle w:val="Heading3"/>
      </w:pPr>
      <w:bookmarkStart w:id="926" w:name="_Toc207014397"/>
      <w:bookmarkStart w:id="927" w:name="X6c26da41eb0326e4f3fb045dfb289f7b51c7861"/>
      <w:bookmarkStart w:id="928" w:name="_Toc210935100"/>
      <w:r>
        <w:t>9.4.1 Privacy plan</w:t>
      </w:r>
      <w:bookmarkEnd w:id="926"/>
      <w:bookmarkEnd w:id="928"/>
    </w:p>
    <w:p w14:paraId="34DC1D33" w14:textId="77777777" w:rsidR="00625553" w:rsidRDefault="00000000">
      <w:pPr>
        <w:pStyle w:val="Heading3"/>
      </w:pPr>
      <w:bookmarkStart w:id="929" w:name="_Toc207014398"/>
      <w:bookmarkStart w:id="930" w:name="Xadbbe12640a69022222360f63066c0e94eb9aa3"/>
      <w:bookmarkStart w:id="931" w:name="_Toc210935101"/>
      <w:bookmarkEnd w:id="927"/>
      <w:r>
        <w:t>9.4.2 Information treated as private</w:t>
      </w:r>
      <w:bookmarkEnd w:id="929"/>
      <w:bookmarkEnd w:id="931"/>
    </w:p>
    <w:p w14:paraId="7B590B7C" w14:textId="77777777" w:rsidR="00625553" w:rsidRDefault="00000000">
      <w:pPr>
        <w:pStyle w:val="Heading3"/>
      </w:pPr>
      <w:bookmarkStart w:id="932" w:name="_Toc207014399"/>
      <w:bookmarkStart w:id="933" w:name="X10286c0bb7599b2673f1511c5eba30f104208ef"/>
      <w:bookmarkStart w:id="934" w:name="_Toc210935102"/>
      <w:bookmarkEnd w:id="930"/>
      <w:r>
        <w:t>9.4.3 Information not deemed private</w:t>
      </w:r>
      <w:bookmarkEnd w:id="932"/>
      <w:bookmarkEnd w:id="934"/>
    </w:p>
    <w:p w14:paraId="221A8BB6" w14:textId="77777777" w:rsidR="00625553" w:rsidRDefault="00000000">
      <w:pPr>
        <w:pStyle w:val="Heading3"/>
      </w:pPr>
      <w:bookmarkStart w:id="935" w:name="_Toc207014400"/>
      <w:bookmarkStart w:id="936" w:name="Xb386d8380baab7b744b988974512573241e56bf"/>
      <w:bookmarkStart w:id="937" w:name="_Toc210935103"/>
      <w:bookmarkEnd w:id="933"/>
      <w:r>
        <w:t>9.4.4 Responsibility to protect private information</w:t>
      </w:r>
      <w:bookmarkEnd w:id="935"/>
      <w:bookmarkEnd w:id="937"/>
    </w:p>
    <w:p w14:paraId="6F6E7BBD" w14:textId="77777777" w:rsidR="00625553" w:rsidRDefault="00000000">
      <w:pPr>
        <w:pStyle w:val="Heading3"/>
      </w:pPr>
      <w:bookmarkStart w:id="938" w:name="_Toc207014401"/>
      <w:bookmarkStart w:id="939" w:name="X2405297b88dc49ee58b1ecaed983d326a4a5201"/>
      <w:bookmarkStart w:id="940" w:name="_Toc210935104"/>
      <w:bookmarkEnd w:id="936"/>
      <w:r>
        <w:t>9.4.5 Notice and consent to use private information</w:t>
      </w:r>
      <w:bookmarkEnd w:id="938"/>
      <w:bookmarkEnd w:id="940"/>
    </w:p>
    <w:p w14:paraId="7C8DEB75" w14:textId="77777777" w:rsidR="00625553" w:rsidRDefault="00000000">
      <w:pPr>
        <w:pStyle w:val="Heading3"/>
      </w:pPr>
      <w:bookmarkStart w:id="941" w:name="_Toc207014402"/>
      <w:bookmarkStart w:id="942" w:name="X321bc53c16e37210ae137a90c77c1abab43ca96"/>
      <w:bookmarkStart w:id="943" w:name="_Toc210935105"/>
      <w:bookmarkEnd w:id="939"/>
      <w:r>
        <w:t>9.4.6 Disclosure pursuant to judicial or administrative process</w:t>
      </w:r>
      <w:bookmarkEnd w:id="941"/>
      <w:bookmarkEnd w:id="943"/>
    </w:p>
    <w:p w14:paraId="6B8ED3A0" w14:textId="77777777" w:rsidR="00625553" w:rsidRDefault="00000000">
      <w:pPr>
        <w:pStyle w:val="Heading3"/>
      </w:pPr>
      <w:bookmarkStart w:id="944" w:name="_Toc207014403"/>
      <w:bookmarkStart w:id="945" w:name="Xa230d593656a1e51f036328990e12f114fb8201"/>
      <w:bookmarkStart w:id="946" w:name="_Toc210935106"/>
      <w:bookmarkEnd w:id="942"/>
      <w:r>
        <w:t>9.4.7 Other information disclosure circumstances</w:t>
      </w:r>
      <w:bookmarkEnd w:id="944"/>
      <w:bookmarkEnd w:id="946"/>
    </w:p>
    <w:p w14:paraId="61597F29" w14:textId="77777777" w:rsidR="00625553" w:rsidRDefault="00000000">
      <w:pPr>
        <w:pStyle w:val="Heading2"/>
      </w:pPr>
      <w:bookmarkStart w:id="947" w:name="_Toc207014404"/>
      <w:bookmarkStart w:id="948" w:name="X64cd535714d6f2f932d7dafef0fe5e7bfe8aab1"/>
      <w:bookmarkStart w:id="949" w:name="_Toc210935107"/>
      <w:bookmarkEnd w:id="924"/>
      <w:bookmarkEnd w:id="945"/>
      <w:r>
        <w:lastRenderedPageBreak/>
        <w:t>9.5 Intellectual property rights</w:t>
      </w:r>
      <w:bookmarkEnd w:id="947"/>
      <w:bookmarkEnd w:id="949"/>
    </w:p>
    <w:p w14:paraId="4170203C" w14:textId="77777777" w:rsidR="00625553" w:rsidRDefault="00000000">
      <w:pPr>
        <w:pStyle w:val="Heading2"/>
      </w:pPr>
      <w:bookmarkStart w:id="950" w:name="_Toc207014405"/>
      <w:bookmarkStart w:id="951" w:name="X42df1952200f8b3b6c421fc9bd0ada64200850e"/>
      <w:bookmarkStart w:id="952" w:name="_Toc210935108"/>
      <w:bookmarkEnd w:id="948"/>
      <w:r>
        <w:t>9.6 Representations and warranties</w:t>
      </w:r>
      <w:bookmarkEnd w:id="950"/>
      <w:bookmarkEnd w:id="952"/>
    </w:p>
    <w:p w14:paraId="05917D8F" w14:textId="77777777" w:rsidR="00625553" w:rsidRDefault="00000000">
      <w:pPr>
        <w:pStyle w:val="Heading3"/>
      </w:pPr>
      <w:bookmarkStart w:id="953" w:name="_Toc207014406"/>
      <w:bookmarkStart w:id="954" w:name="X3f6e59469ad88eeb61cec7d85d6c749c55b6100"/>
      <w:bookmarkStart w:id="955" w:name="_Toc210935109"/>
      <w:r>
        <w:t>9.6.1 CA representations and warranties</w:t>
      </w:r>
      <w:bookmarkEnd w:id="953"/>
      <w:bookmarkEnd w:id="955"/>
    </w:p>
    <w:p w14:paraId="398A8FAC" w14:textId="77777777" w:rsidR="00625553" w:rsidRDefault="00000000">
      <w:pPr>
        <w:pStyle w:val="FirstParagraph"/>
      </w:pPr>
      <w:r>
        <w:t>By issuing a Certificate, the CA makes the certificate warranties listed herein to the following Certificate Beneficiaries:</w:t>
      </w:r>
    </w:p>
    <w:p w14:paraId="13B68038" w14:textId="77777777" w:rsidR="00625553" w:rsidRDefault="00000000">
      <w:pPr>
        <w:pStyle w:val="Compact"/>
        <w:numPr>
          <w:ilvl w:val="0"/>
          <w:numId w:val="131"/>
        </w:numPr>
      </w:pPr>
      <w:r>
        <w:t xml:space="preserve">The Subscriber that is a party to the Subscriber Agreement or Terms of Use for the </w:t>
      </w:r>
      <w:proofErr w:type="gramStart"/>
      <w:r>
        <w:t>Certificate;</w:t>
      </w:r>
      <w:proofErr w:type="gramEnd"/>
    </w:p>
    <w:p w14:paraId="5B61A9CD" w14:textId="77777777" w:rsidR="00625553" w:rsidRDefault="00000000">
      <w:pPr>
        <w:pStyle w:val="Compact"/>
        <w:numPr>
          <w:ilvl w:val="0"/>
          <w:numId w:val="131"/>
        </w:numPr>
      </w:pPr>
      <w:r>
        <w:t xml:space="preserve">All Application Software Suppliers with whom </w:t>
      </w:r>
      <w:proofErr w:type="gramStart"/>
      <w:r>
        <w:t>the Root</w:t>
      </w:r>
      <w:proofErr w:type="gramEnd"/>
      <w:r>
        <w:t xml:space="preserve"> CA has </w:t>
      </w:r>
      <w:proofErr w:type="gramStart"/>
      <w:r>
        <w:t>entered into</w:t>
      </w:r>
      <w:proofErr w:type="gramEnd"/>
      <w:r>
        <w:t xml:space="preserve"> a contract for inclusion of its Root Certificate in software distributed by such Application Software Supplier; and</w:t>
      </w:r>
    </w:p>
    <w:p w14:paraId="4CBC05EC" w14:textId="77777777" w:rsidR="00625553" w:rsidRDefault="00000000">
      <w:pPr>
        <w:pStyle w:val="Compact"/>
        <w:numPr>
          <w:ilvl w:val="0"/>
          <w:numId w:val="131"/>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643C1084" w14:textId="77777777" w:rsidR="00625553" w:rsidRDefault="00000000">
      <w:pPr>
        <w:pStyle w:val="FirstParagraph"/>
      </w:pPr>
      <w:r>
        <w:t>The Certificate Warranties specifically include, but are not limited to, the following:</w:t>
      </w:r>
    </w:p>
    <w:p w14:paraId="6F52735D" w14:textId="77777777" w:rsidR="00625553" w:rsidRDefault="00000000">
      <w:pPr>
        <w:pStyle w:val="Compact"/>
        <w:numPr>
          <w:ilvl w:val="0"/>
          <w:numId w:val="132"/>
        </w:numPr>
      </w:pPr>
      <w:r>
        <w:rPr>
          <w:b/>
          <w:bCs/>
        </w:rPr>
        <w:t>Right to Use Domain Name or IP Address</w:t>
      </w:r>
      <w:r>
        <w:t>: That, at the time of issuance, the CA</w:t>
      </w:r>
    </w:p>
    <w:p w14:paraId="4920A7B4" w14:textId="77777777" w:rsidR="00625553" w:rsidRDefault="00000000">
      <w:pPr>
        <w:pStyle w:val="Compact"/>
        <w:numPr>
          <w:ilvl w:val="1"/>
          <w:numId w:val="133"/>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proofErr w:type="spellStart"/>
      <w:r>
        <w:rPr>
          <w:rStyle w:val="VerbatimChar"/>
        </w:rPr>
        <w:t>subjectAltName</w:t>
      </w:r>
      <w:proofErr w:type="spellEnd"/>
      <w:r>
        <w:t xml:space="preserve"> extension (or, only in the case of Domain Names, was delegated such right or control by someone who had such right to use or control);</w:t>
      </w:r>
    </w:p>
    <w:p w14:paraId="04CE740B" w14:textId="77777777" w:rsidR="00625553" w:rsidRDefault="00000000">
      <w:pPr>
        <w:pStyle w:val="Compact"/>
        <w:numPr>
          <w:ilvl w:val="1"/>
          <w:numId w:val="133"/>
        </w:numPr>
      </w:pPr>
      <w:r>
        <w:t>followed the procedure when issuing the Certificate; and</w:t>
      </w:r>
    </w:p>
    <w:p w14:paraId="7F4680B1" w14:textId="77777777" w:rsidR="00625553" w:rsidRDefault="00000000">
      <w:pPr>
        <w:pStyle w:val="Compact"/>
        <w:numPr>
          <w:ilvl w:val="1"/>
          <w:numId w:val="133"/>
        </w:numPr>
      </w:pPr>
      <w:r>
        <w:t xml:space="preserve">accurately described the procedure in the CA’s Certificate Policy and/or Certification Practice </w:t>
      </w:r>
      <w:proofErr w:type="gramStart"/>
      <w:r>
        <w:t>Statement;</w:t>
      </w:r>
      <w:proofErr w:type="gramEnd"/>
    </w:p>
    <w:p w14:paraId="4EC3F711" w14:textId="77777777" w:rsidR="00625553" w:rsidRDefault="00000000">
      <w:pPr>
        <w:pStyle w:val="Compact"/>
        <w:numPr>
          <w:ilvl w:val="0"/>
          <w:numId w:val="132"/>
        </w:numPr>
      </w:pPr>
      <w:r>
        <w:rPr>
          <w:b/>
          <w:bCs/>
        </w:rPr>
        <w:t>Authorization for Certificate</w:t>
      </w:r>
      <w:r>
        <w:t>: That, at the time of issuance, the CA</w:t>
      </w:r>
    </w:p>
    <w:p w14:paraId="4EEA2F40" w14:textId="77777777" w:rsidR="00625553" w:rsidRDefault="00000000">
      <w:pPr>
        <w:pStyle w:val="Compact"/>
        <w:numPr>
          <w:ilvl w:val="1"/>
          <w:numId w:val="134"/>
        </w:numPr>
      </w:pPr>
      <w:r>
        <w:t xml:space="preserve">implemented a procedure for verifying that the Subject authorized the issuance of the Certificate and that the Applicant Representative is authorized to request the Certificate on behalf of the </w:t>
      </w:r>
      <w:proofErr w:type="gramStart"/>
      <w:r>
        <w:t>Subject;</w:t>
      </w:r>
      <w:proofErr w:type="gramEnd"/>
    </w:p>
    <w:p w14:paraId="09238F8F" w14:textId="77777777" w:rsidR="00625553" w:rsidRDefault="00000000">
      <w:pPr>
        <w:pStyle w:val="Compact"/>
        <w:numPr>
          <w:ilvl w:val="1"/>
          <w:numId w:val="134"/>
        </w:numPr>
      </w:pPr>
      <w:r>
        <w:t>followed the procedure when issuing the Certificate; and</w:t>
      </w:r>
    </w:p>
    <w:p w14:paraId="3447043E" w14:textId="77777777" w:rsidR="00625553" w:rsidRDefault="00000000">
      <w:pPr>
        <w:pStyle w:val="Compact"/>
        <w:numPr>
          <w:ilvl w:val="1"/>
          <w:numId w:val="134"/>
        </w:numPr>
      </w:pPr>
      <w:r>
        <w:t xml:space="preserve">accurately described the procedure in the CA’s Certificate Policy and/or Certification Practice </w:t>
      </w:r>
      <w:proofErr w:type="gramStart"/>
      <w:r>
        <w:t>Statement;</w:t>
      </w:r>
      <w:proofErr w:type="gramEnd"/>
    </w:p>
    <w:p w14:paraId="237A8735" w14:textId="77777777" w:rsidR="00625553" w:rsidRDefault="00000000">
      <w:pPr>
        <w:pStyle w:val="Compact"/>
        <w:numPr>
          <w:ilvl w:val="0"/>
          <w:numId w:val="132"/>
        </w:numPr>
      </w:pPr>
      <w:r>
        <w:rPr>
          <w:b/>
          <w:bCs/>
        </w:rPr>
        <w:t>Accuracy of Information</w:t>
      </w:r>
      <w:r>
        <w:t>: That, at the time of issuance, the CA</w:t>
      </w:r>
    </w:p>
    <w:p w14:paraId="2EA1B713" w14:textId="77777777" w:rsidR="00625553" w:rsidRDefault="00000000">
      <w:pPr>
        <w:pStyle w:val="Compact"/>
        <w:numPr>
          <w:ilvl w:val="1"/>
          <w:numId w:val="135"/>
        </w:numPr>
      </w:pPr>
      <w:r>
        <w:t xml:space="preserve">implemented a procedure for verifying the accuracy of </w:t>
      </w:r>
      <w:proofErr w:type="gramStart"/>
      <w:r>
        <w:t>all of</w:t>
      </w:r>
      <w:proofErr w:type="gramEnd"/>
      <w:r>
        <w:t xml:space="preserve"> the information contained in the </w:t>
      </w:r>
      <w:proofErr w:type="gramStart"/>
      <w:r>
        <w:t>Certificate;</w:t>
      </w:r>
      <w:proofErr w:type="gramEnd"/>
    </w:p>
    <w:p w14:paraId="0CF91DEF" w14:textId="77777777" w:rsidR="00625553" w:rsidRDefault="00000000">
      <w:pPr>
        <w:pStyle w:val="Compact"/>
        <w:numPr>
          <w:ilvl w:val="1"/>
          <w:numId w:val="135"/>
        </w:numPr>
      </w:pPr>
      <w:r>
        <w:t>followed the procedure when issuing the Certificate; and</w:t>
      </w:r>
    </w:p>
    <w:p w14:paraId="4BFE1EFC" w14:textId="77777777" w:rsidR="00625553" w:rsidRDefault="00000000">
      <w:pPr>
        <w:pStyle w:val="Compact"/>
        <w:numPr>
          <w:ilvl w:val="1"/>
          <w:numId w:val="135"/>
        </w:numPr>
      </w:pPr>
      <w:r>
        <w:t xml:space="preserve">accurately described the procedure in the CA’s Certificate Policy and/or Certification Practice </w:t>
      </w:r>
      <w:proofErr w:type="gramStart"/>
      <w:r>
        <w:t>Statement;</w:t>
      </w:r>
      <w:proofErr w:type="gramEnd"/>
    </w:p>
    <w:p w14:paraId="6EF7761F" w14:textId="77777777" w:rsidR="00625553" w:rsidRDefault="00000000">
      <w:pPr>
        <w:pStyle w:val="Compact"/>
        <w:numPr>
          <w:ilvl w:val="0"/>
          <w:numId w:val="132"/>
        </w:numPr>
      </w:pPr>
      <w:r>
        <w:rPr>
          <w:b/>
          <w:bCs/>
        </w:rPr>
        <w:t>Identity of Applicant</w:t>
      </w:r>
      <w:r>
        <w:t>: That, if the Certificate contains Subject Identity Information, the CA</w:t>
      </w:r>
    </w:p>
    <w:p w14:paraId="267B7587" w14:textId="77777777" w:rsidR="00625553" w:rsidRDefault="00000000">
      <w:pPr>
        <w:pStyle w:val="Compact"/>
        <w:numPr>
          <w:ilvl w:val="1"/>
          <w:numId w:val="136"/>
        </w:numPr>
      </w:pPr>
      <w:r>
        <w:lastRenderedPageBreak/>
        <w:t xml:space="preserve">implemented a procedure to verify the identity of the Applicant in accordance with </w:t>
      </w:r>
      <w:hyperlink w:anchor="X717456f35997daf739a755e62f9736e96045222">
        <w:r w:rsidR="00625553">
          <w:rPr>
            <w:rStyle w:val="Hyperlink"/>
          </w:rPr>
          <w:t>Section 3.2</w:t>
        </w:r>
      </w:hyperlink>
      <w:r>
        <w:t xml:space="preserve"> and </w:t>
      </w:r>
      <w:hyperlink w:anchor="Xfd4c7b8779ca38eac6cafab53f401db9b389178">
        <w:r w:rsidR="00625553">
          <w:rPr>
            <w:rStyle w:val="Hyperlink"/>
          </w:rPr>
          <w:t>Section 7.1.2</w:t>
        </w:r>
      </w:hyperlink>
      <w:r>
        <w:t>;</w:t>
      </w:r>
    </w:p>
    <w:p w14:paraId="69589608" w14:textId="77777777" w:rsidR="00625553" w:rsidRDefault="00000000">
      <w:pPr>
        <w:pStyle w:val="Compact"/>
        <w:numPr>
          <w:ilvl w:val="1"/>
          <w:numId w:val="136"/>
        </w:numPr>
      </w:pPr>
      <w:r>
        <w:t>followed the procedure when issuing the Certificate; and</w:t>
      </w:r>
    </w:p>
    <w:p w14:paraId="06809085" w14:textId="77777777" w:rsidR="00625553" w:rsidRDefault="00000000">
      <w:pPr>
        <w:pStyle w:val="Compact"/>
        <w:numPr>
          <w:ilvl w:val="1"/>
          <w:numId w:val="136"/>
        </w:numPr>
      </w:pPr>
      <w:r>
        <w:t xml:space="preserve">accurately described the procedure in the CA’s Certificate Policy and/or Certification Practice </w:t>
      </w:r>
      <w:proofErr w:type="gramStart"/>
      <w:r>
        <w:t>Statement;</w:t>
      </w:r>
      <w:proofErr w:type="gramEnd"/>
    </w:p>
    <w:p w14:paraId="0D34E91B" w14:textId="77777777" w:rsidR="00625553" w:rsidRDefault="00000000">
      <w:pPr>
        <w:pStyle w:val="Compact"/>
        <w:numPr>
          <w:ilvl w:val="0"/>
          <w:numId w:val="132"/>
        </w:numPr>
      </w:pPr>
      <w:r>
        <w:rPr>
          <w:b/>
          <w:bCs/>
        </w:rPr>
        <w:t>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w:t>
      </w:r>
      <w:proofErr w:type="gramStart"/>
      <w:r>
        <w:t>Use;</w:t>
      </w:r>
      <w:proofErr w:type="gramEnd"/>
    </w:p>
    <w:p w14:paraId="41DF596C" w14:textId="77777777" w:rsidR="00625553" w:rsidRDefault="00000000">
      <w:pPr>
        <w:pStyle w:val="Compact"/>
        <w:numPr>
          <w:ilvl w:val="0"/>
          <w:numId w:val="132"/>
        </w:numPr>
      </w:pPr>
      <w:r>
        <w:rPr>
          <w:b/>
          <w:bCs/>
        </w:rPr>
        <w:t>Status</w:t>
      </w:r>
      <w:r>
        <w:t>: That the CA maintains a 24 x 7 publicly-accessible Repository with current information regarding the status (valid or revoked) of all unexpired Certificates; and</w:t>
      </w:r>
    </w:p>
    <w:p w14:paraId="307648F2" w14:textId="77777777" w:rsidR="00625553" w:rsidRDefault="00000000">
      <w:pPr>
        <w:pStyle w:val="Compact"/>
        <w:numPr>
          <w:ilvl w:val="0"/>
          <w:numId w:val="132"/>
        </w:numPr>
      </w:pPr>
      <w:r>
        <w:rPr>
          <w:b/>
          <w:bCs/>
        </w:rPr>
        <w:t>Revocation</w:t>
      </w:r>
      <w:r>
        <w:t>: That the CA will revoke the Certificate for any of the reasons specified in these Requirements.</w:t>
      </w:r>
    </w:p>
    <w:p w14:paraId="44D9350B" w14:textId="77777777" w:rsidR="00625553"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5BD4CBA0" w14:textId="77777777" w:rsidR="00625553" w:rsidRDefault="00000000">
      <w:pPr>
        <w:pStyle w:val="Heading3"/>
      </w:pPr>
      <w:bookmarkStart w:id="956" w:name="_Toc207014407"/>
      <w:bookmarkStart w:id="957" w:name="Xebe04674c865104894aa0b023e720efe3a82b5e"/>
      <w:bookmarkStart w:id="958" w:name="_Toc210935110"/>
      <w:bookmarkEnd w:id="954"/>
      <w:r>
        <w:t>9.6.2 RA representations and warranties</w:t>
      </w:r>
      <w:bookmarkEnd w:id="956"/>
      <w:bookmarkEnd w:id="958"/>
    </w:p>
    <w:p w14:paraId="0D9490CB" w14:textId="77777777" w:rsidR="00625553" w:rsidRDefault="00000000">
      <w:pPr>
        <w:pStyle w:val="FirstParagraph"/>
      </w:pPr>
      <w:r>
        <w:t>No stipulation.</w:t>
      </w:r>
    </w:p>
    <w:p w14:paraId="17838328" w14:textId="77777777" w:rsidR="00625553" w:rsidRDefault="00000000">
      <w:pPr>
        <w:pStyle w:val="Heading3"/>
      </w:pPr>
      <w:bookmarkStart w:id="959" w:name="_Toc207014408"/>
      <w:bookmarkStart w:id="960" w:name="Xca7114efc8c5a389125f38cb38fb6522846d17a"/>
      <w:bookmarkStart w:id="961" w:name="_Toc210935111"/>
      <w:bookmarkEnd w:id="957"/>
      <w:r>
        <w:t>9.6.3 Subscriber representations and warranties</w:t>
      </w:r>
      <w:bookmarkEnd w:id="959"/>
      <w:bookmarkEnd w:id="961"/>
    </w:p>
    <w:p w14:paraId="2B4B4CFB" w14:textId="77777777" w:rsidR="00625553"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02D4FC8C" w14:textId="77777777" w:rsidR="00625553" w:rsidRDefault="00000000">
      <w:pPr>
        <w:pStyle w:val="BodyText"/>
      </w:pPr>
      <w:r>
        <w:t>Prior to the issuance of a Certificate, the CA SHALL obtain, for the express benefit of the CA and the Certificate Beneficiaries, either:</w:t>
      </w:r>
    </w:p>
    <w:p w14:paraId="3FE945A6" w14:textId="77777777" w:rsidR="00625553" w:rsidRDefault="00000000">
      <w:pPr>
        <w:pStyle w:val="Compact"/>
        <w:numPr>
          <w:ilvl w:val="0"/>
          <w:numId w:val="137"/>
        </w:numPr>
      </w:pPr>
      <w:r>
        <w:t>The Applicant’s agreement to the Subscriber Agreement with the CA, or</w:t>
      </w:r>
    </w:p>
    <w:p w14:paraId="7321D363" w14:textId="77777777" w:rsidR="00625553" w:rsidRDefault="00000000">
      <w:pPr>
        <w:pStyle w:val="Compact"/>
        <w:numPr>
          <w:ilvl w:val="0"/>
          <w:numId w:val="137"/>
        </w:numPr>
      </w:pPr>
      <w:r>
        <w:t>The Applicant’s acknowledgement of the Terms of Use.</w:t>
      </w:r>
    </w:p>
    <w:p w14:paraId="73B764E3" w14:textId="77777777" w:rsidR="00625553" w:rsidRDefault="00000000">
      <w:pPr>
        <w:pStyle w:val="FirstParagraph"/>
      </w:pPr>
      <w:r>
        <w:t xml:space="preserve">The CA SHALL </w:t>
      </w:r>
      <w:proofErr w:type="gramStart"/>
      <w:r>
        <w:t>implement</w:t>
      </w:r>
      <w:proofErr w:type="gramEnd"/>
      <w:r>
        <w:t xml:space="preserve">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5DA65645" w14:textId="77777777" w:rsidR="00625553"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51486E01" w14:textId="77777777" w:rsidR="00625553" w:rsidRDefault="00000000">
      <w:pPr>
        <w:pStyle w:val="Compact"/>
        <w:numPr>
          <w:ilvl w:val="0"/>
          <w:numId w:val="138"/>
        </w:numPr>
      </w:pPr>
      <w:r>
        <w:rPr>
          <w:b/>
          <w:bCs/>
        </w:rPr>
        <w:t>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w:t>
      </w:r>
      <w:proofErr w:type="gramStart"/>
      <w:r>
        <w:t>CA;</w:t>
      </w:r>
      <w:proofErr w:type="gramEnd"/>
    </w:p>
    <w:p w14:paraId="62B10D81" w14:textId="77777777" w:rsidR="00625553" w:rsidRDefault="00000000">
      <w:pPr>
        <w:pStyle w:val="Compact"/>
        <w:numPr>
          <w:ilvl w:val="0"/>
          <w:numId w:val="138"/>
        </w:numPr>
      </w:pPr>
      <w:r>
        <w:rPr>
          <w:b/>
          <w:bCs/>
        </w:rPr>
        <w:t>Protection of Private Key</w:t>
      </w:r>
      <w:r>
        <w:t xml:space="preserve">: An obligation and warranty by the Applicant to take all reasonable measures to assure control of, keep confidential, and properly </w:t>
      </w:r>
      <w:proofErr w:type="gramStart"/>
      <w:r>
        <w:t>protect at all times</w:t>
      </w:r>
      <w:proofErr w:type="gramEnd"/>
      <w:r>
        <w:t xml:space="preserve"> the Private Key that corresponds to the Public Key to be included in the requested Certificate(s) (and any associated activation data or device, e.g. password or token</w:t>
      </w:r>
      <w:proofErr w:type="gramStart"/>
      <w:r>
        <w:t>);</w:t>
      </w:r>
      <w:proofErr w:type="gramEnd"/>
    </w:p>
    <w:p w14:paraId="3D5FF258" w14:textId="77777777" w:rsidR="00625553" w:rsidRDefault="00000000">
      <w:pPr>
        <w:pStyle w:val="Compact"/>
        <w:numPr>
          <w:ilvl w:val="0"/>
          <w:numId w:val="138"/>
        </w:numPr>
      </w:pPr>
      <w:r>
        <w:rPr>
          <w:b/>
          <w:bCs/>
        </w:rPr>
        <w:t>Acceptance of Certificate</w:t>
      </w:r>
      <w:r>
        <w:t xml:space="preserve">: An obligation and warranty that the Subscriber will review and verify the Certificate contents for </w:t>
      </w:r>
      <w:proofErr w:type="gramStart"/>
      <w:r>
        <w:t>accuracy;</w:t>
      </w:r>
      <w:proofErr w:type="gramEnd"/>
    </w:p>
    <w:p w14:paraId="24E0E3B3" w14:textId="77777777" w:rsidR="00625553" w:rsidRDefault="00000000">
      <w:pPr>
        <w:pStyle w:val="Compact"/>
        <w:numPr>
          <w:ilvl w:val="0"/>
          <w:numId w:val="138"/>
        </w:numPr>
      </w:pPr>
      <w:r>
        <w:rPr>
          <w:b/>
          <w:bCs/>
        </w:rPr>
        <w:t>Use of Certificate</w:t>
      </w:r>
      <w:r>
        <w:t xml:space="preserve">: An obligation and warranty to install the Certificate only on servers that are accessible at the </w:t>
      </w:r>
      <w:proofErr w:type="spellStart"/>
      <w:r>
        <w:rPr>
          <w:rStyle w:val="VerbatimChar"/>
        </w:rPr>
        <w:t>subjectAltName</w:t>
      </w:r>
      <w:proofErr w:type="spellEnd"/>
      <w:r>
        <w:t xml:space="preserve">(s) listed in the Certificate, and to use the Certificate solely in compliance with all applicable laws and solely in accordance with the Subscriber Agreement or Terms of </w:t>
      </w:r>
      <w:proofErr w:type="gramStart"/>
      <w:r>
        <w:t>Use;</w:t>
      </w:r>
      <w:proofErr w:type="gramEnd"/>
    </w:p>
    <w:p w14:paraId="628C19AD" w14:textId="77777777" w:rsidR="00625553" w:rsidRDefault="00000000">
      <w:pPr>
        <w:pStyle w:val="Compact"/>
        <w:numPr>
          <w:ilvl w:val="0"/>
          <w:numId w:val="138"/>
        </w:numPr>
      </w:pPr>
      <w:r>
        <w:rPr>
          <w:b/>
          <w:bCs/>
        </w:rPr>
        <w:t>Reporting and Revocation</w:t>
      </w:r>
      <w:r>
        <w:t>: An obligation and warranty to:</w:t>
      </w:r>
    </w:p>
    <w:p w14:paraId="33C1DEE9" w14:textId="77777777" w:rsidR="00625553" w:rsidRDefault="00000000">
      <w:pPr>
        <w:pStyle w:val="Compact"/>
        <w:numPr>
          <w:ilvl w:val="1"/>
          <w:numId w:val="139"/>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2F915B0D" w14:textId="77777777" w:rsidR="00625553" w:rsidRDefault="00000000">
      <w:pPr>
        <w:pStyle w:val="Compact"/>
        <w:numPr>
          <w:ilvl w:val="1"/>
          <w:numId w:val="139"/>
        </w:numPr>
      </w:pPr>
      <w:r>
        <w:t xml:space="preserve">promptly request revocation of the Certificate, and cease using it, if any information in the Certificate is or becomes incorrect or </w:t>
      </w:r>
      <w:proofErr w:type="gramStart"/>
      <w:r>
        <w:t>inaccurate;</w:t>
      </w:r>
      <w:proofErr w:type="gramEnd"/>
    </w:p>
    <w:p w14:paraId="765EC35B" w14:textId="77777777" w:rsidR="00625553" w:rsidRDefault="00000000">
      <w:pPr>
        <w:pStyle w:val="Compact"/>
        <w:numPr>
          <w:ilvl w:val="0"/>
          <w:numId w:val="138"/>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2C797EC2" w14:textId="77777777" w:rsidR="00625553" w:rsidRDefault="00000000">
      <w:pPr>
        <w:pStyle w:val="Compact"/>
        <w:numPr>
          <w:ilvl w:val="0"/>
          <w:numId w:val="138"/>
        </w:numPr>
      </w:pPr>
      <w:r>
        <w:rPr>
          <w:b/>
          <w:bCs/>
        </w:rPr>
        <w:t>Responsiveness</w:t>
      </w:r>
      <w:r>
        <w:t xml:space="preserve">: An obligation to respond to the CA’s instructions concerning Key Compromise or Certificate misuse within a specified </w:t>
      </w:r>
      <w:proofErr w:type="gramStart"/>
      <w:r>
        <w:t>time period</w:t>
      </w:r>
      <w:proofErr w:type="gramEnd"/>
      <w:r>
        <w:t>.</w:t>
      </w:r>
    </w:p>
    <w:p w14:paraId="4C00A654" w14:textId="77777777" w:rsidR="00625553" w:rsidRDefault="00000000">
      <w:pPr>
        <w:pStyle w:val="Compact"/>
        <w:numPr>
          <w:ilvl w:val="0"/>
          <w:numId w:val="138"/>
        </w:numPr>
      </w:pPr>
      <w:r>
        <w:rPr>
          <w:b/>
          <w:bCs/>
        </w:rPr>
        <w:t>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w:t>
      </w:r>
      <w:proofErr w:type="gramStart"/>
      <w:r>
        <w:t>these Baseline</w:t>
      </w:r>
      <w:proofErr w:type="gramEnd"/>
      <w:r>
        <w:t xml:space="preserve"> Requirements.</w:t>
      </w:r>
    </w:p>
    <w:p w14:paraId="4FF9B3CA" w14:textId="77777777" w:rsidR="00625553" w:rsidRDefault="00000000">
      <w:pPr>
        <w:pStyle w:val="Heading3"/>
      </w:pPr>
      <w:bookmarkStart w:id="962" w:name="_Toc207014409"/>
      <w:bookmarkStart w:id="963" w:name="Xce77c7c8575aedca19a4bcf41e786564708694d"/>
      <w:bookmarkStart w:id="964" w:name="_Toc210935112"/>
      <w:bookmarkEnd w:id="960"/>
      <w:r>
        <w:lastRenderedPageBreak/>
        <w:t xml:space="preserve">9.6.4 </w:t>
      </w:r>
      <w:proofErr w:type="gramStart"/>
      <w:r>
        <w:t>Relying</w:t>
      </w:r>
      <w:proofErr w:type="gramEnd"/>
      <w:r>
        <w:t xml:space="preserve"> party representations and warranties</w:t>
      </w:r>
      <w:bookmarkEnd w:id="962"/>
      <w:bookmarkEnd w:id="964"/>
    </w:p>
    <w:p w14:paraId="39732CF7" w14:textId="77777777" w:rsidR="00625553" w:rsidRDefault="00000000">
      <w:pPr>
        <w:pStyle w:val="Heading3"/>
      </w:pPr>
      <w:bookmarkStart w:id="965" w:name="_Toc207014410"/>
      <w:bookmarkStart w:id="966" w:name="X5ad64ad5eca0698d8b9ce9c2a180877e13a0852"/>
      <w:bookmarkStart w:id="967" w:name="_Toc210935113"/>
      <w:bookmarkEnd w:id="963"/>
      <w:r>
        <w:t>9.6.5 Representations and warranties of other participants</w:t>
      </w:r>
      <w:bookmarkEnd w:id="965"/>
      <w:bookmarkEnd w:id="967"/>
    </w:p>
    <w:p w14:paraId="1290DEBE" w14:textId="77777777" w:rsidR="00625553" w:rsidRDefault="00000000">
      <w:pPr>
        <w:pStyle w:val="Heading2"/>
      </w:pPr>
      <w:bookmarkStart w:id="968" w:name="_Toc207014411"/>
      <w:bookmarkStart w:id="969" w:name="X3e394d97fc62ae682b76b8a401598ecd71e7381"/>
      <w:bookmarkStart w:id="970" w:name="_Toc210935114"/>
      <w:bookmarkEnd w:id="951"/>
      <w:bookmarkEnd w:id="966"/>
      <w:r>
        <w:t>9.7 Disclaimers of warranties</w:t>
      </w:r>
      <w:bookmarkEnd w:id="968"/>
      <w:bookmarkEnd w:id="970"/>
    </w:p>
    <w:p w14:paraId="5ABDDEC9" w14:textId="77777777" w:rsidR="00625553" w:rsidRDefault="00000000">
      <w:pPr>
        <w:pStyle w:val="Heading2"/>
      </w:pPr>
      <w:bookmarkStart w:id="971" w:name="_Toc207014412"/>
      <w:bookmarkStart w:id="972" w:name="X753b03713a5bf0c12e24a9ce0033d838da22410"/>
      <w:bookmarkStart w:id="973" w:name="_Toc210935115"/>
      <w:bookmarkEnd w:id="969"/>
      <w:r>
        <w:t>9.8 Limitations of liability</w:t>
      </w:r>
      <w:bookmarkEnd w:id="971"/>
      <w:bookmarkEnd w:id="973"/>
    </w:p>
    <w:p w14:paraId="4118B4F6" w14:textId="77777777" w:rsidR="00625553" w:rsidRDefault="00000000">
      <w:pPr>
        <w:pStyle w:val="FirstParagraph"/>
      </w:pPr>
      <w:r>
        <w:t xml:space="preserve">For delegated tasks, the CA and any Delegated </w:t>
      </w:r>
      <w:proofErr w:type="gramStart"/>
      <w:r>
        <w:t>Third Party</w:t>
      </w:r>
      <w:proofErr w:type="gramEnd"/>
      <w:r>
        <w:t xml:space="preserve"> MAY allocate liability between themselves contractually as they determine, but the CA SHALL remain fully responsible for the performance of all parties in accordance with these Requirements, as if the tasks had not been delegated.</w:t>
      </w:r>
    </w:p>
    <w:p w14:paraId="6BE32971" w14:textId="77777777" w:rsidR="00625553" w:rsidRDefault="00000000">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w:t>
      </w:r>
      <w:proofErr w:type="gramStart"/>
      <w:r>
        <w:t>include</w:t>
      </w:r>
      <w:proofErr w:type="gramEnd"/>
      <w:r>
        <w:t xml:space="preserve"> </w:t>
      </w:r>
      <w:proofErr w:type="gramStart"/>
      <w:r>
        <w:t>the limitations</w:t>
      </w:r>
      <w:proofErr w:type="gramEnd"/>
      <w:r>
        <w:t xml:space="preserve"> on liability in the CA’s Certificate Policy and/or Certification Practice Statement.</w:t>
      </w:r>
    </w:p>
    <w:p w14:paraId="04B9B95C" w14:textId="77777777" w:rsidR="00625553" w:rsidRDefault="00000000">
      <w:pPr>
        <w:pStyle w:val="Heading2"/>
      </w:pPr>
      <w:bookmarkStart w:id="974" w:name="_Toc207014413"/>
      <w:bookmarkStart w:id="975" w:name="X41c38c026466357f632a994f2fea12bd5f12369"/>
      <w:bookmarkStart w:id="976" w:name="_Toc210935116"/>
      <w:bookmarkEnd w:id="972"/>
      <w:r>
        <w:t>9.9 Indemnities</w:t>
      </w:r>
      <w:bookmarkEnd w:id="974"/>
      <w:bookmarkEnd w:id="976"/>
    </w:p>
    <w:p w14:paraId="6408A1B6" w14:textId="77777777" w:rsidR="00625553"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w:t>
      </w:r>
      <w:proofErr w:type="gramStart"/>
      <w:r>
        <w:t>any and all</w:t>
      </w:r>
      <w:proofErr w:type="gramEnd"/>
      <w:r>
        <w:t xml:space="preserve">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3A30B229" w14:textId="77777777" w:rsidR="00625553" w:rsidRDefault="00000000">
      <w:pPr>
        <w:pStyle w:val="Heading2"/>
      </w:pPr>
      <w:bookmarkStart w:id="977" w:name="_Toc207014414"/>
      <w:bookmarkStart w:id="978" w:name="X7ba9a97174471fc033509b3b35a3e9fc60a339d"/>
      <w:bookmarkStart w:id="979" w:name="_Toc210935117"/>
      <w:bookmarkEnd w:id="975"/>
      <w:r>
        <w:t>9.10 Term and termination</w:t>
      </w:r>
      <w:bookmarkEnd w:id="977"/>
      <w:bookmarkEnd w:id="979"/>
    </w:p>
    <w:p w14:paraId="792FB013" w14:textId="77777777" w:rsidR="00625553" w:rsidRDefault="00000000">
      <w:pPr>
        <w:pStyle w:val="Heading3"/>
      </w:pPr>
      <w:bookmarkStart w:id="980" w:name="_Toc207014415"/>
      <w:bookmarkStart w:id="981" w:name="X4d3f6870a86df28a1f6e68dd2c72de3b3afbdfb"/>
      <w:bookmarkStart w:id="982" w:name="_Toc210935118"/>
      <w:r>
        <w:t>9.10.1 Term</w:t>
      </w:r>
      <w:bookmarkEnd w:id="980"/>
      <w:bookmarkEnd w:id="982"/>
    </w:p>
    <w:p w14:paraId="3582B94C" w14:textId="77777777" w:rsidR="00625553" w:rsidRDefault="00000000">
      <w:pPr>
        <w:pStyle w:val="Heading3"/>
      </w:pPr>
      <w:bookmarkStart w:id="983" w:name="_Toc207014416"/>
      <w:bookmarkStart w:id="984" w:name="X4ffa3f8a67459fa4b33f6bfae2cd17cc142ecf8"/>
      <w:bookmarkStart w:id="985" w:name="_Toc210935119"/>
      <w:bookmarkEnd w:id="981"/>
      <w:r>
        <w:t>9.10.2 Termination</w:t>
      </w:r>
      <w:bookmarkEnd w:id="983"/>
      <w:bookmarkEnd w:id="985"/>
    </w:p>
    <w:p w14:paraId="730B5DC4" w14:textId="77777777" w:rsidR="00625553" w:rsidRDefault="00000000">
      <w:pPr>
        <w:pStyle w:val="Heading3"/>
      </w:pPr>
      <w:bookmarkStart w:id="986" w:name="_Toc207014417"/>
      <w:bookmarkStart w:id="987" w:name="Xc1785ffdcfdde1261d0f7f398f8dd35cbc98dfe"/>
      <w:bookmarkStart w:id="988" w:name="_Toc210935120"/>
      <w:bookmarkEnd w:id="984"/>
      <w:r>
        <w:t>9.10.3 Effect of termination and survival</w:t>
      </w:r>
      <w:bookmarkEnd w:id="986"/>
      <w:bookmarkEnd w:id="988"/>
    </w:p>
    <w:p w14:paraId="16191B25" w14:textId="77777777" w:rsidR="00625553" w:rsidRDefault="00000000">
      <w:pPr>
        <w:pStyle w:val="Heading2"/>
      </w:pPr>
      <w:bookmarkStart w:id="989" w:name="_Toc207014418"/>
      <w:bookmarkStart w:id="990" w:name="Xfc373925ebb137a487c6a7b9d2dd630a4f0b256"/>
      <w:bookmarkStart w:id="991" w:name="_Toc210935121"/>
      <w:bookmarkEnd w:id="978"/>
      <w:bookmarkEnd w:id="987"/>
      <w:r>
        <w:t>9.11 Individual notices and communications with participants</w:t>
      </w:r>
      <w:bookmarkEnd w:id="989"/>
      <w:bookmarkEnd w:id="991"/>
    </w:p>
    <w:p w14:paraId="5C33267E" w14:textId="77777777" w:rsidR="00625553" w:rsidRDefault="00000000">
      <w:pPr>
        <w:pStyle w:val="Heading2"/>
      </w:pPr>
      <w:bookmarkStart w:id="992" w:name="_Toc207014419"/>
      <w:bookmarkStart w:id="993" w:name="Xdf1273fb7beaede1c848432870f51b5a8bc8737"/>
      <w:bookmarkStart w:id="994" w:name="_Toc210935122"/>
      <w:bookmarkEnd w:id="990"/>
      <w:r>
        <w:t>9.12 Amendments</w:t>
      </w:r>
      <w:bookmarkEnd w:id="992"/>
      <w:bookmarkEnd w:id="994"/>
    </w:p>
    <w:p w14:paraId="315897A0" w14:textId="77777777" w:rsidR="00625553" w:rsidRDefault="00000000">
      <w:pPr>
        <w:pStyle w:val="Heading3"/>
      </w:pPr>
      <w:bookmarkStart w:id="995" w:name="_Toc207014420"/>
      <w:bookmarkStart w:id="996" w:name="Xc613974beff4bd0b19e37bba61b2ec88172216b"/>
      <w:bookmarkStart w:id="997" w:name="_Toc210935123"/>
      <w:r>
        <w:t>9.12.1 Procedure for amendment</w:t>
      </w:r>
      <w:bookmarkEnd w:id="995"/>
      <w:bookmarkEnd w:id="997"/>
    </w:p>
    <w:p w14:paraId="2EBDA586" w14:textId="77777777" w:rsidR="00625553" w:rsidRDefault="00000000">
      <w:pPr>
        <w:pStyle w:val="Heading3"/>
      </w:pPr>
      <w:bookmarkStart w:id="998" w:name="_Toc207014421"/>
      <w:bookmarkStart w:id="999" w:name="X0c84bdf4e5d4f55a3ed3383527421a55f2ccc5f"/>
      <w:bookmarkStart w:id="1000" w:name="_Toc210935124"/>
      <w:bookmarkEnd w:id="996"/>
      <w:r>
        <w:t>9.12.2 Notification mechanism and period</w:t>
      </w:r>
      <w:bookmarkEnd w:id="998"/>
      <w:bookmarkEnd w:id="1000"/>
    </w:p>
    <w:p w14:paraId="3C83DBB3" w14:textId="77777777" w:rsidR="00625553" w:rsidRDefault="00000000">
      <w:pPr>
        <w:pStyle w:val="Heading3"/>
      </w:pPr>
      <w:bookmarkStart w:id="1001" w:name="_Toc207014422"/>
      <w:bookmarkStart w:id="1002" w:name="X44dd3a0f1969a45e2de4169497c54d6e22b8d4e"/>
      <w:bookmarkStart w:id="1003" w:name="_Toc210935125"/>
      <w:bookmarkEnd w:id="999"/>
      <w:r>
        <w:t>9.12.3 Circumstances under which OID must be changed</w:t>
      </w:r>
      <w:bookmarkEnd w:id="1001"/>
      <w:bookmarkEnd w:id="1003"/>
    </w:p>
    <w:p w14:paraId="29902996" w14:textId="77777777" w:rsidR="00625553" w:rsidRDefault="00000000">
      <w:pPr>
        <w:pStyle w:val="Heading2"/>
      </w:pPr>
      <w:bookmarkStart w:id="1004" w:name="_Toc207014423"/>
      <w:bookmarkStart w:id="1005" w:name="X532d40f2ecaf6ea44a2ec5da010bc191ee5d16d"/>
      <w:bookmarkStart w:id="1006" w:name="_Toc210935126"/>
      <w:bookmarkEnd w:id="993"/>
      <w:bookmarkEnd w:id="1002"/>
      <w:r>
        <w:t>9.13 Dispute resolution provisions</w:t>
      </w:r>
      <w:bookmarkEnd w:id="1004"/>
      <w:bookmarkEnd w:id="1006"/>
    </w:p>
    <w:p w14:paraId="1A9824E1" w14:textId="77777777" w:rsidR="00625553" w:rsidRDefault="00000000">
      <w:pPr>
        <w:pStyle w:val="Heading2"/>
      </w:pPr>
      <w:bookmarkStart w:id="1007" w:name="_Toc207014424"/>
      <w:bookmarkStart w:id="1008" w:name="X6f36ee9a99eb8b9385d5bdedb679bae78eb2a91"/>
      <w:bookmarkStart w:id="1009" w:name="_Toc210935127"/>
      <w:bookmarkEnd w:id="1005"/>
      <w:r>
        <w:t>9.14 Governing law</w:t>
      </w:r>
      <w:bookmarkEnd w:id="1007"/>
      <w:bookmarkEnd w:id="1009"/>
    </w:p>
    <w:p w14:paraId="59CB86DB" w14:textId="77777777" w:rsidR="00625553" w:rsidRDefault="00000000">
      <w:pPr>
        <w:pStyle w:val="Heading2"/>
      </w:pPr>
      <w:bookmarkStart w:id="1010" w:name="_Toc207014425"/>
      <w:bookmarkStart w:id="1011" w:name="Xba4d8419ae09eb07dbf140b9b344806bbb2c708"/>
      <w:bookmarkStart w:id="1012" w:name="_Toc210935128"/>
      <w:bookmarkEnd w:id="1008"/>
      <w:r>
        <w:t>9.15 Compliance with applicable law</w:t>
      </w:r>
      <w:bookmarkEnd w:id="1010"/>
      <w:bookmarkEnd w:id="1012"/>
    </w:p>
    <w:p w14:paraId="70016575" w14:textId="77777777" w:rsidR="00625553" w:rsidRDefault="00000000">
      <w:pPr>
        <w:pStyle w:val="FirstParagraph"/>
      </w:pPr>
      <w:r>
        <w:t xml:space="preserve">The CA SHALL issue Certificates and </w:t>
      </w:r>
      <w:proofErr w:type="gramStart"/>
      <w:r>
        <w:t>operate</w:t>
      </w:r>
      <w:proofErr w:type="gramEnd"/>
      <w:r>
        <w:t xml:space="preserve"> its PKI in accordance with all law applicable to its business and the Certificates </w:t>
      </w:r>
      <w:proofErr w:type="gramStart"/>
      <w:r>
        <w:t>it</w:t>
      </w:r>
      <w:proofErr w:type="gramEnd"/>
      <w:r>
        <w:t xml:space="preserve"> issues in every jurisdiction in which it operates.</w:t>
      </w:r>
    </w:p>
    <w:p w14:paraId="009E3AE9" w14:textId="77777777" w:rsidR="00625553" w:rsidRDefault="00000000">
      <w:pPr>
        <w:pStyle w:val="Heading2"/>
      </w:pPr>
      <w:bookmarkStart w:id="1013" w:name="_Toc207014426"/>
      <w:bookmarkStart w:id="1014" w:name="X812605d8f841bdf71495d8993bcda18fd152bd8"/>
      <w:bookmarkStart w:id="1015" w:name="_Toc210935129"/>
      <w:bookmarkEnd w:id="1011"/>
      <w:r>
        <w:t>9.16 Miscellaneous provisions</w:t>
      </w:r>
      <w:bookmarkEnd w:id="1013"/>
      <w:bookmarkEnd w:id="1015"/>
    </w:p>
    <w:p w14:paraId="5146A46E" w14:textId="77777777" w:rsidR="00625553" w:rsidRDefault="00000000">
      <w:pPr>
        <w:pStyle w:val="Heading3"/>
      </w:pPr>
      <w:bookmarkStart w:id="1016" w:name="_Toc207014427"/>
      <w:bookmarkStart w:id="1017" w:name="X617276fa3572012c7efe11ea4cd2c7983c855d4"/>
      <w:bookmarkStart w:id="1018" w:name="_Toc210935130"/>
      <w:r>
        <w:t>9.16.1 Entire agreement</w:t>
      </w:r>
      <w:bookmarkEnd w:id="1016"/>
      <w:bookmarkEnd w:id="1018"/>
    </w:p>
    <w:p w14:paraId="1E1EFB1D" w14:textId="77777777" w:rsidR="00625553" w:rsidRDefault="00000000">
      <w:pPr>
        <w:pStyle w:val="Heading3"/>
      </w:pPr>
      <w:bookmarkStart w:id="1019" w:name="_Toc207014428"/>
      <w:bookmarkStart w:id="1020" w:name="X2ae3b321bcbf4efff46a5a600da342d57a37616"/>
      <w:bookmarkStart w:id="1021" w:name="_Toc210935131"/>
      <w:bookmarkEnd w:id="1017"/>
      <w:r>
        <w:t>9.16.2 Assignment</w:t>
      </w:r>
      <w:bookmarkEnd w:id="1019"/>
      <w:bookmarkEnd w:id="1021"/>
    </w:p>
    <w:p w14:paraId="25943CBC" w14:textId="77777777" w:rsidR="00625553" w:rsidRDefault="00000000">
      <w:pPr>
        <w:pStyle w:val="Heading3"/>
      </w:pPr>
      <w:bookmarkStart w:id="1022" w:name="_Toc207014429"/>
      <w:bookmarkStart w:id="1023" w:name="X84201a1a07f9d0ec1956fa41aa11b9a23b0ea78"/>
      <w:bookmarkStart w:id="1024" w:name="_Toc210935132"/>
      <w:bookmarkEnd w:id="1020"/>
      <w:r>
        <w:t>9.16.3 Severability</w:t>
      </w:r>
      <w:bookmarkEnd w:id="1022"/>
      <w:bookmarkEnd w:id="1024"/>
    </w:p>
    <w:p w14:paraId="42EAD0CA" w14:textId="77777777" w:rsidR="00625553"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45589CB7" w14:textId="77777777" w:rsidR="00625553"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80">
        <w:r w:rsidR="00625553">
          <w:rPr>
            <w:rStyle w:val="Hyperlink"/>
          </w:rPr>
          <w:t>questions@cabforum.org</w:t>
        </w:r>
      </w:hyperlink>
      <w:r>
        <w:t xml:space="preserve"> and receiving confirmation that it has been posted to the Public Mailing List and is indexed in the Public Mail Archives available at </w:t>
      </w:r>
      <w:hyperlink r:id="rId81">
        <w:r w:rsidR="00625553">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7380EF52" w14:textId="77777777" w:rsidR="00625553" w:rsidRDefault="00000000">
      <w:pPr>
        <w:pStyle w:val="BodyText"/>
      </w:pPr>
      <w:r>
        <w:t xml:space="preserve">Any modification to CA practice enabled under this section MUST be discontinued </w:t>
      </w:r>
      <w:proofErr w:type="gramStart"/>
      <w:r>
        <w:t>if and when</w:t>
      </w:r>
      <w:proofErr w:type="gramEnd"/>
      <w:r>
        <w:t xml:space="preserve">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346A0AA3" w14:textId="77777777" w:rsidR="00625553" w:rsidRDefault="00000000">
      <w:pPr>
        <w:pStyle w:val="Heading3"/>
      </w:pPr>
      <w:bookmarkStart w:id="1025" w:name="_Toc207014430"/>
      <w:bookmarkStart w:id="1026" w:name="Xf640df77cf004e0fc87647819c725ff18801b3f"/>
      <w:bookmarkStart w:id="1027" w:name="_Toc210935133"/>
      <w:bookmarkEnd w:id="1023"/>
      <w:r>
        <w:t>9.16.4 Enforcement (attorneys’ fees and waiver of rights)</w:t>
      </w:r>
      <w:bookmarkEnd w:id="1025"/>
      <w:bookmarkEnd w:id="1027"/>
    </w:p>
    <w:p w14:paraId="6326CDC7" w14:textId="77777777" w:rsidR="00625553" w:rsidRDefault="00000000">
      <w:pPr>
        <w:pStyle w:val="Heading3"/>
      </w:pPr>
      <w:bookmarkStart w:id="1028" w:name="_Toc207014431"/>
      <w:bookmarkStart w:id="1029" w:name="X656ab7b064035247061ac63ec4cdba70d0d7f6c"/>
      <w:bookmarkStart w:id="1030" w:name="_Toc210935134"/>
      <w:bookmarkEnd w:id="1026"/>
      <w:r>
        <w:t>9.16.5 Force Majeure</w:t>
      </w:r>
      <w:bookmarkEnd w:id="1028"/>
      <w:bookmarkEnd w:id="1030"/>
    </w:p>
    <w:p w14:paraId="62B13ED5" w14:textId="77777777" w:rsidR="00625553" w:rsidRDefault="00000000">
      <w:pPr>
        <w:pStyle w:val="Heading2"/>
      </w:pPr>
      <w:bookmarkStart w:id="1031" w:name="_Toc207014432"/>
      <w:bookmarkStart w:id="1032" w:name="X55acb3accc9964cedc51bbeb2126f44eb9b7820"/>
      <w:bookmarkStart w:id="1033" w:name="_Toc210935135"/>
      <w:bookmarkEnd w:id="1014"/>
      <w:bookmarkEnd w:id="1029"/>
      <w:r>
        <w:t>9.17 Other provisions</w:t>
      </w:r>
      <w:bookmarkEnd w:id="1031"/>
      <w:bookmarkEnd w:id="1033"/>
    </w:p>
    <w:p w14:paraId="44C44EAA" w14:textId="77777777" w:rsidR="00625553" w:rsidRDefault="00000000">
      <w:pPr>
        <w:pStyle w:val="Heading1"/>
      </w:pPr>
      <w:bookmarkStart w:id="1034" w:name="_Toc207014433"/>
      <w:bookmarkStart w:id="1035" w:name="appendix-a--caa-contact-tag"/>
      <w:bookmarkStart w:id="1036" w:name="_Toc210935136"/>
      <w:bookmarkEnd w:id="879"/>
      <w:bookmarkEnd w:id="1032"/>
      <w:r>
        <w:lastRenderedPageBreak/>
        <w:t>APPENDIX A – CAA Contact Tag</w:t>
      </w:r>
      <w:bookmarkEnd w:id="1034"/>
      <w:bookmarkEnd w:id="1036"/>
    </w:p>
    <w:p w14:paraId="3A0AAF11" w14:textId="77777777" w:rsidR="00625553" w:rsidRDefault="00000000">
      <w:pPr>
        <w:pStyle w:val="FirstParagraph"/>
      </w:pPr>
      <w:r>
        <w:t>These methods allow domain owners to publish contact information in DNS for the purpose of validating domain control.</w:t>
      </w:r>
    </w:p>
    <w:p w14:paraId="46EAFAD0" w14:textId="77777777" w:rsidR="00625553" w:rsidRDefault="00000000">
      <w:pPr>
        <w:pStyle w:val="Heading2"/>
      </w:pPr>
      <w:bookmarkStart w:id="1037" w:name="_Toc207014434"/>
      <w:bookmarkStart w:id="1038" w:name="a1-caa-methods"/>
      <w:bookmarkStart w:id="1039" w:name="_Toc210935137"/>
      <w:r>
        <w:t>A.1. CAA Methods</w:t>
      </w:r>
      <w:bookmarkEnd w:id="1037"/>
      <w:bookmarkEnd w:id="1039"/>
    </w:p>
    <w:p w14:paraId="3FA4DD06" w14:textId="77777777" w:rsidR="00625553" w:rsidRDefault="00000000">
      <w:pPr>
        <w:pStyle w:val="Heading3"/>
      </w:pPr>
      <w:bookmarkStart w:id="1040" w:name="_Toc207014435"/>
      <w:bookmarkStart w:id="1041" w:name="a11-caa-contactemail-property"/>
      <w:bookmarkStart w:id="1042" w:name="_Toc210935138"/>
      <w:r>
        <w:t xml:space="preserve">A.1.1. CAA </w:t>
      </w:r>
      <w:proofErr w:type="spellStart"/>
      <w:r>
        <w:t>contactemail</w:t>
      </w:r>
      <w:proofErr w:type="spellEnd"/>
      <w:r>
        <w:t xml:space="preserve"> Property</w:t>
      </w:r>
      <w:bookmarkEnd w:id="1040"/>
      <w:bookmarkEnd w:id="1042"/>
    </w:p>
    <w:p w14:paraId="32BFF264" w14:textId="77777777" w:rsidR="00625553" w:rsidRDefault="00000000">
      <w:pPr>
        <w:pStyle w:val="FirstParagraph"/>
      </w:pPr>
      <w:r>
        <w:t xml:space="preserve">SYNTAX: </w:t>
      </w:r>
      <w:proofErr w:type="spellStart"/>
      <w:r>
        <w:rPr>
          <w:rStyle w:val="VerbatimChar"/>
        </w:rPr>
        <w:t>contactemail</w:t>
      </w:r>
      <w:proofErr w:type="spellEnd"/>
      <w:r>
        <w:rPr>
          <w:rStyle w:val="VerbatimChar"/>
        </w:rPr>
        <w:t xml:space="preserve"> &lt;rfc6532emailaddress&gt;</w:t>
      </w:r>
    </w:p>
    <w:p w14:paraId="08C2BD8C" w14:textId="77777777" w:rsidR="00625553" w:rsidRDefault="00000000">
      <w:pPr>
        <w:pStyle w:val="BodyText"/>
      </w:pPr>
      <w:r>
        <w:t xml:space="preserve">The CAA </w:t>
      </w:r>
      <w:proofErr w:type="spellStart"/>
      <w:r>
        <w:t>contactemail</w:t>
      </w:r>
      <w:proofErr w:type="spellEnd"/>
      <w:r>
        <w:t xml:space="preserve"> property takes an email address as its parameter. The entire parameter value MUST be a valid email address as defined in RFC 6532, Section 3.2, with no additional padding or structure, or it cannot be used.</w:t>
      </w:r>
    </w:p>
    <w:p w14:paraId="31EE67D2" w14:textId="77777777" w:rsidR="00625553" w:rsidRDefault="00000000">
      <w:pPr>
        <w:pStyle w:val="BodyText"/>
      </w:pPr>
      <w:r>
        <w:t>The following is an example where the holder of the domain specified the contact property using an email address.</w:t>
      </w:r>
    </w:p>
    <w:p w14:paraId="2211B377" w14:textId="77777777" w:rsidR="00625553" w:rsidRDefault="00000000">
      <w:pPr>
        <w:pStyle w:val="BodyText"/>
      </w:pPr>
      <w:r>
        <w:rPr>
          <w:rStyle w:val="VerbatimChar"/>
        </w:rPr>
        <w:t xml:space="preserve">DNS Zone $ORIGIN example.com.                CAA 0 </w:t>
      </w:r>
      <w:proofErr w:type="spellStart"/>
      <w:r>
        <w:rPr>
          <w:rStyle w:val="VerbatimChar"/>
        </w:rPr>
        <w:t>contactemail</w:t>
      </w:r>
      <w:proofErr w:type="spellEnd"/>
      <w:r>
        <w:rPr>
          <w:rStyle w:val="VerbatimChar"/>
        </w:rPr>
        <w:t xml:space="preserve"> "domainowner@example.com"</w:t>
      </w:r>
    </w:p>
    <w:p w14:paraId="1C1E9D58" w14:textId="77777777" w:rsidR="00625553" w:rsidRDefault="00000000">
      <w:pPr>
        <w:pStyle w:val="BodyText"/>
      </w:pPr>
      <w:r>
        <w:t xml:space="preserve">The </w:t>
      </w:r>
      <w:proofErr w:type="spellStart"/>
      <w:proofErr w:type="gramStart"/>
      <w:r>
        <w:t>contactemail</w:t>
      </w:r>
      <w:proofErr w:type="spellEnd"/>
      <w:proofErr w:type="gramEnd"/>
      <w:r>
        <w:t xml:space="preserve"> property MAY be </w:t>
      </w:r>
      <w:proofErr w:type="gramStart"/>
      <w:r>
        <w:t>critical,</w:t>
      </w:r>
      <w:proofErr w:type="gramEnd"/>
      <w:r>
        <w:t xml:space="preserve"> if the domain owner does not want CAs who do not understand it to issue certificates for the domain.</w:t>
      </w:r>
    </w:p>
    <w:p w14:paraId="5D870CE3" w14:textId="77777777" w:rsidR="00625553" w:rsidRDefault="00000000">
      <w:pPr>
        <w:pStyle w:val="Heading3"/>
      </w:pPr>
      <w:bookmarkStart w:id="1043" w:name="_Toc207014436"/>
      <w:bookmarkStart w:id="1044" w:name="a12-caa-contactphone-property"/>
      <w:bookmarkStart w:id="1045" w:name="_Toc210935139"/>
      <w:bookmarkEnd w:id="1041"/>
      <w:r>
        <w:t xml:space="preserve">A.1.2. CAA </w:t>
      </w:r>
      <w:proofErr w:type="spellStart"/>
      <w:proofErr w:type="gramStart"/>
      <w:r>
        <w:t>contactphone</w:t>
      </w:r>
      <w:proofErr w:type="spellEnd"/>
      <w:proofErr w:type="gramEnd"/>
      <w:r>
        <w:t xml:space="preserve"> Property</w:t>
      </w:r>
      <w:bookmarkEnd w:id="1043"/>
      <w:bookmarkEnd w:id="1045"/>
    </w:p>
    <w:p w14:paraId="21064B17" w14:textId="77777777" w:rsidR="00625553" w:rsidRDefault="00000000">
      <w:pPr>
        <w:pStyle w:val="FirstParagraph"/>
      </w:pPr>
      <w:r>
        <w:t xml:space="preserve">SYNTAX: </w:t>
      </w:r>
      <w:proofErr w:type="spellStart"/>
      <w:r>
        <w:rPr>
          <w:rStyle w:val="VerbatimChar"/>
        </w:rPr>
        <w:t>contactphone</w:t>
      </w:r>
      <w:proofErr w:type="spellEnd"/>
      <w:r>
        <w:rPr>
          <w:rStyle w:val="VerbatimChar"/>
        </w:rPr>
        <w:t xml:space="preserve"> &lt;rfc3966 Global Number&gt;</w:t>
      </w:r>
    </w:p>
    <w:p w14:paraId="097B770B" w14:textId="77777777" w:rsidR="00625553" w:rsidRDefault="00000000">
      <w:pPr>
        <w:pStyle w:val="BodyText"/>
      </w:pPr>
      <w:r>
        <w:t xml:space="preserve">The CAA </w:t>
      </w:r>
      <w:proofErr w:type="spellStart"/>
      <w:r>
        <w:t>contactphone</w:t>
      </w:r>
      <w:proofErr w:type="spellEnd"/>
      <w:r>
        <w:t xml:space="preserve"> property takes a phone number as its parameter. The entire parameter value MUST be a valid Global Number as defined in RFC 3966, Section 5.1.4, or it cannot be used. Global Numbers MUST have a preceding + and a country code and MAY contain visual separators.</w:t>
      </w:r>
    </w:p>
    <w:p w14:paraId="6092919F" w14:textId="77777777" w:rsidR="00625553" w:rsidRDefault="00000000">
      <w:pPr>
        <w:pStyle w:val="BodyText"/>
      </w:pPr>
      <w:r>
        <w:t>The following is an example where the holder of the domain specified the contact property using a phone number.</w:t>
      </w:r>
    </w:p>
    <w:p w14:paraId="71E97C8A" w14:textId="77777777" w:rsidR="00625553" w:rsidRDefault="00000000">
      <w:pPr>
        <w:pStyle w:val="BodyText"/>
      </w:pPr>
      <w:r>
        <w:rPr>
          <w:rStyle w:val="VerbatimChar"/>
        </w:rPr>
        <w:t xml:space="preserve">DNS Zone $ORIGIN example.com.                CAA 0 </w:t>
      </w:r>
      <w:proofErr w:type="spellStart"/>
      <w:r>
        <w:rPr>
          <w:rStyle w:val="VerbatimChar"/>
        </w:rPr>
        <w:t>contactphone</w:t>
      </w:r>
      <w:proofErr w:type="spellEnd"/>
      <w:r>
        <w:rPr>
          <w:rStyle w:val="VerbatimChar"/>
        </w:rPr>
        <w:t xml:space="preserve"> "+1 (555) 123-4567"</w:t>
      </w:r>
    </w:p>
    <w:p w14:paraId="255BBD09" w14:textId="77777777" w:rsidR="00625553" w:rsidRDefault="00000000">
      <w:pPr>
        <w:pStyle w:val="BodyText"/>
      </w:pPr>
      <w:r>
        <w:t xml:space="preserve">The </w:t>
      </w:r>
      <w:proofErr w:type="spellStart"/>
      <w:proofErr w:type="gramStart"/>
      <w:r>
        <w:t>contactphone</w:t>
      </w:r>
      <w:proofErr w:type="spellEnd"/>
      <w:proofErr w:type="gramEnd"/>
      <w:r>
        <w:t xml:space="preserve"> property MAY be critical if the domain owner does not want CAs who do not understand it to issue certificates for the domain.</w:t>
      </w:r>
    </w:p>
    <w:p w14:paraId="4B6FC255" w14:textId="77777777" w:rsidR="00625553" w:rsidRDefault="00000000">
      <w:pPr>
        <w:pStyle w:val="Heading2"/>
      </w:pPr>
      <w:bookmarkStart w:id="1046" w:name="_Toc207014437"/>
      <w:bookmarkStart w:id="1047" w:name="a2-dns-txt-methods"/>
      <w:bookmarkStart w:id="1048" w:name="_Toc210935140"/>
      <w:bookmarkEnd w:id="1038"/>
      <w:bookmarkEnd w:id="1044"/>
      <w:r>
        <w:t>A.2. DNS TXT Methods</w:t>
      </w:r>
      <w:bookmarkEnd w:id="1046"/>
      <w:bookmarkEnd w:id="1048"/>
    </w:p>
    <w:p w14:paraId="197F1C56" w14:textId="77777777" w:rsidR="00625553" w:rsidRDefault="00000000">
      <w:pPr>
        <w:pStyle w:val="Heading3"/>
      </w:pPr>
      <w:bookmarkStart w:id="1049" w:name="_Toc207014438"/>
      <w:bookmarkStart w:id="1050" w:name="a21-dns-txt-record-email-contact"/>
      <w:bookmarkStart w:id="1051" w:name="_Toc210935141"/>
      <w:r>
        <w:t>A.2.1. DNS TXT Record Email Contact</w:t>
      </w:r>
      <w:bookmarkEnd w:id="1049"/>
      <w:bookmarkEnd w:id="1051"/>
    </w:p>
    <w:p w14:paraId="3C6EC078" w14:textId="77777777" w:rsidR="00625553" w:rsidRDefault="00000000">
      <w:pPr>
        <w:pStyle w:val="FirstParagraph"/>
      </w:pPr>
      <w:r>
        <w:t>The DNS TXT record MUST be placed on the “</w:t>
      </w:r>
      <w:r>
        <w:rPr>
          <w:rStyle w:val="VerbatimChar"/>
        </w:rPr>
        <w:t>_validation-</w:t>
      </w:r>
      <w:proofErr w:type="spellStart"/>
      <w:r>
        <w:rPr>
          <w:rStyle w:val="VerbatimChar"/>
        </w:rPr>
        <w:t>contactemail</w:t>
      </w:r>
      <w:proofErr w:type="spellEnd"/>
      <w:r>
        <w:t xml:space="preserve">” subdomain of the domain being validated. The entire RDATA value of this TXT record </w:t>
      </w:r>
      <w:r>
        <w:lastRenderedPageBreak/>
        <w:t>MUST be a valid email address as defined in RFC 6532, Section 3.2, with no additional padding or structure, or it cannot be used.</w:t>
      </w:r>
    </w:p>
    <w:p w14:paraId="7FDAA264" w14:textId="77777777" w:rsidR="00625553" w:rsidRDefault="00000000">
      <w:pPr>
        <w:pStyle w:val="Heading3"/>
      </w:pPr>
      <w:bookmarkStart w:id="1052" w:name="_Toc207014439"/>
      <w:bookmarkStart w:id="1053" w:name="a22-dns-txt-record-phone-contact"/>
      <w:bookmarkStart w:id="1054" w:name="_Toc210935142"/>
      <w:bookmarkEnd w:id="1050"/>
      <w:r>
        <w:t>A.2.2. DNS TXT Record Phone Contact</w:t>
      </w:r>
      <w:bookmarkEnd w:id="1052"/>
      <w:bookmarkEnd w:id="1054"/>
    </w:p>
    <w:p w14:paraId="0194DEA0" w14:textId="77777777" w:rsidR="00625553" w:rsidRDefault="00000000">
      <w:pPr>
        <w:pStyle w:val="FirstParagraph"/>
      </w:pPr>
      <w:r>
        <w:t>The DNS TXT record MUST be placed on the “</w:t>
      </w:r>
      <w:r>
        <w:rPr>
          <w:rStyle w:val="VerbatimChar"/>
        </w:rPr>
        <w:t>_validation-</w:t>
      </w:r>
      <w:proofErr w:type="spellStart"/>
      <w:r>
        <w:rPr>
          <w:rStyle w:val="VerbatimChar"/>
        </w:rPr>
        <w:t>contactphone</w:t>
      </w:r>
      <w:proofErr w:type="spellEnd"/>
      <w:r>
        <w:t>” subdomain of the domain being validated. The entire RDATA value of this TXT record MUST be a valid Global Number as defined in RFC 3966, Section 5.1.4, or it cannot be used.</w:t>
      </w:r>
    </w:p>
    <w:p w14:paraId="472D6330" w14:textId="77777777" w:rsidR="00625553" w:rsidRDefault="00000000">
      <w:pPr>
        <w:pStyle w:val="Heading1"/>
      </w:pPr>
      <w:bookmarkStart w:id="1055" w:name="_Toc207014440"/>
      <w:bookmarkStart w:id="1056" w:name="Xbcd042b11efefe24b275419f4483974eddbe30d"/>
      <w:bookmarkStart w:id="1057" w:name="_Toc210935143"/>
      <w:bookmarkEnd w:id="1035"/>
      <w:bookmarkEnd w:id="1047"/>
      <w:bookmarkEnd w:id="1053"/>
      <w:r>
        <w:lastRenderedPageBreak/>
        <w:t>APPENDIX B – Issuance of Certificates for Onion Domain Names</w:t>
      </w:r>
      <w:bookmarkEnd w:id="1055"/>
      <w:bookmarkEnd w:id="1057"/>
    </w:p>
    <w:p w14:paraId="3342F1B8" w14:textId="77777777" w:rsidR="00625553" w:rsidRDefault="00000000">
      <w:pPr>
        <w:pStyle w:val="FirstParagraph"/>
      </w:pPr>
      <w:r>
        <w:t>This appendix defines permissible verification procedures for including one or more Onion Domain Names in a Certificate.</w:t>
      </w:r>
    </w:p>
    <w:p w14:paraId="2A3FF783" w14:textId="77777777" w:rsidR="00625553" w:rsidRDefault="00000000">
      <w:pPr>
        <w:numPr>
          <w:ilvl w:val="0"/>
          <w:numId w:val="140"/>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82">
        <w:r w:rsidR="00625553">
          <w:rPr>
            <w:rStyle w:val="Hyperlink"/>
          </w:rPr>
          <w:t>https://spec.torproject.org/rend-spec-v3</w:t>
        </w:r>
      </w:hyperlink>
      <w:r>
        <w:t>.</w:t>
      </w:r>
    </w:p>
    <w:p w14:paraId="730723FE" w14:textId="77777777" w:rsidR="00625553" w:rsidRDefault="00000000">
      <w:pPr>
        <w:numPr>
          <w:ilvl w:val="0"/>
          <w:numId w:val="140"/>
        </w:numPr>
      </w:pPr>
      <w:r>
        <w:t>The CA MUST verify the Applicant’s control over the Onion Domain Name using at least one of the methods listed below:</w:t>
      </w:r>
    </w:p>
    <w:p w14:paraId="73FCCB72" w14:textId="77777777" w:rsidR="00625553" w:rsidRDefault="00000000">
      <w:pPr>
        <w:numPr>
          <w:ilvl w:val="1"/>
          <w:numId w:val="141"/>
        </w:numPr>
      </w:pPr>
      <w:r>
        <w:t xml:space="preserve">The CA MAY verify the Applicant’s control over the .onion service by using one of the following methods from </w:t>
      </w:r>
      <w:hyperlink w:anchor="X5e8fa04e2cd845b31d90f2e711d620bbd1630c8">
        <w:r w:rsidR="00625553">
          <w:rPr>
            <w:rStyle w:val="Hyperlink"/>
          </w:rPr>
          <w:t>Section 3.2.2.4</w:t>
        </w:r>
      </w:hyperlink>
      <w:r>
        <w:t>:</w:t>
      </w:r>
    </w:p>
    <w:p w14:paraId="4415BE23" w14:textId="77777777" w:rsidR="00625553" w:rsidRDefault="00625553">
      <w:pPr>
        <w:pStyle w:val="Compact"/>
        <w:numPr>
          <w:ilvl w:val="2"/>
          <w:numId w:val="142"/>
        </w:numPr>
      </w:pPr>
      <w:hyperlink w:anchor="Xc46000129b0d394eceab9eaea84e163722f6ebc">
        <w:r>
          <w:rPr>
            <w:rStyle w:val="Hyperlink"/>
          </w:rPr>
          <w:t>Section 3.2.2.4.18 - Agreed-Upon Change to Website v2</w:t>
        </w:r>
      </w:hyperlink>
    </w:p>
    <w:p w14:paraId="112C29F2" w14:textId="77777777" w:rsidR="00625553" w:rsidRDefault="00625553">
      <w:pPr>
        <w:pStyle w:val="Compact"/>
        <w:numPr>
          <w:ilvl w:val="2"/>
          <w:numId w:val="142"/>
        </w:numPr>
      </w:pPr>
      <w:hyperlink w:anchor="X3668caebf20c4cdaf2b3d8ef5a761cf401871de">
        <w:r>
          <w:rPr>
            <w:rStyle w:val="Hyperlink"/>
          </w:rPr>
          <w:t>Section 3.2.2.4.19 - Agreed-Upon Change to Website - ACME</w:t>
        </w:r>
      </w:hyperlink>
    </w:p>
    <w:p w14:paraId="6651EB99" w14:textId="77777777" w:rsidR="00625553" w:rsidRDefault="00625553">
      <w:pPr>
        <w:pStyle w:val="Compact"/>
        <w:numPr>
          <w:ilvl w:val="2"/>
          <w:numId w:val="142"/>
        </w:numPr>
      </w:pPr>
      <w:hyperlink w:anchor="X70cc905162d65c3d52b487eee972ef7575674e8">
        <w:r>
          <w:rPr>
            <w:rStyle w:val="Hyperlink"/>
          </w:rPr>
          <w:t>Section 3.2.2.4.20 - TLS Using ALPN</w:t>
        </w:r>
      </w:hyperlink>
    </w:p>
    <w:p w14:paraId="6FC83FBF" w14:textId="77777777" w:rsidR="00625553" w:rsidRDefault="00000000">
      <w:pPr>
        <w:numPr>
          <w:ilvl w:val="1"/>
          <w:numId w:val="12"/>
        </w:numPr>
      </w:pPr>
      <w:r>
        <w:t xml:space="preserve">When these methods are used to verify the Applicant’s control over </w:t>
      </w:r>
      <w:proofErr w:type="gramStart"/>
      <w:r>
        <w:t>the .onion</w:t>
      </w:r>
      <w:proofErr w:type="gramEnd"/>
      <w:r>
        <w:t xml:space="preserve"> service, the CA MUST use Tor protocol to establish a connection to </w:t>
      </w:r>
      <w:proofErr w:type="gramStart"/>
      <w:r>
        <w:t>the .onion</w:t>
      </w:r>
      <w:proofErr w:type="gramEnd"/>
      <w:r>
        <w:t xml:space="preserve"> hidden service. The CA MUST NOT delegate or rely on a third-party to establish the connection, such as by using Tor2Web.</w:t>
      </w:r>
    </w:p>
    <w:p w14:paraId="70426331" w14:textId="77777777" w:rsidR="00625553"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3DE442B7" w14:textId="77777777" w:rsidR="00625553" w:rsidRDefault="00000000">
      <w:pPr>
        <w:numPr>
          <w:ilvl w:val="1"/>
          <w:numId w:val="141"/>
        </w:numPr>
      </w:pPr>
      <w:r>
        <w:t xml:space="preserve">The CA MAY verify the Applicant’s control over </w:t>
      </w:r>
      <w:proofErr w:type="gramStart"/>
      <w:r>
        <w:t>the .onion</w:t>
      </w:r>
      <w:proofErr w:type="gramEnd"/>
      <w:r>
        <w:t xml:space="preserve"> service by having the Applicant provide a Certificate Request signed using </w:t>
      </w:r>
      <w:proofErr w:type="gramStart"/>
      <w:r>
        <w:t>the .onion</w:t>
      </w:r>
      <w:proofErr w:type="gramEnd"/>
      <w:r>
        <w:t xml:space="preserve"> service’s private key if the Attributes section of the </w:t>
      </w:r>
      <w:proofErr w:type="spellStart"/>
      <w:r>
        <w:t>certificationRequestInfo</w:t>
      </w:r>
      <w:proofErr w:type="spellEnd"/>
      <w:r>
        <w:t xml:space="preserve"> contains:</w:t>
      </w:r>
    </w:p>
    <w:p w14:paraId="78E04051" w14:textId="77777777" w:rsidR="00625553" w:rsidRDefault="00000000">
      <w:pPr>
        <w:pStyle w:val="Compact"/>
        <w:numPr>
          <w:ilvl w:val="2"/>
          <w:numId w:val="143"/>
        </w:numPr>
      </w:pPr>
      <w:proofErr w:type="gramStart"/>
      <w:r>
        <w:t xml:space="preserve">A </w:t>
      </w:r>
      <w:proofErr w:type="spellStart"/>
      <w:r>
        <w:t>caSigningNonce</w:t>
      </w:r>
      <w:proofErr w:type="spellEnd"/>
      <w:r>
        <w:t xml:space="preserve"> attribute that contains</w:t>
      </w:r>
      <w:proofErr w:type="gramEnd"/>
      <w:r>
        <w:t xml:space="preserve"> a Random Value that is generated by the CA; and</w:t>
      </w:r>
    </w:p>
    <w:p w14:paraId="4E105B76" w14:textId="77777777" w:rsidR="00625553" w:rsidRDefault="00000000">
      <w:pPr>
        <w:pStyle w:val="Compact"/>
        <w:numPr>
          <w:ilvl w:val="2"/>
          <w:numId w:val="143"/>
        </w:numPr>
      </w:pPr>
      <w:r>
        <w:t xml:space="preserve">An </w:t>
      </w:r>
      <w:proofErr w:type="spellStart"/>
      <w:r>
        <w:t>applicantSigningNonce</w:t>
      </w:r>
      <w:proofErr w:type="spellEnd"/>
      <w:r>
        <w:t xml:space="preserve"> attribute that contains a single value. The CA MUST recommend to Applicants that the </w:t>
      </w:r>
      <w:proofErr w:type="spellStart"/>
      <w:r>
        <w:t>applicantSigningNonce</w:t>
      </w:r>
      <w:proofErr w:type="spellEnd"/>
      <w:r>
        <w:t xml:space="preserve"> value should contain at least 64 bits of entropy.</w:t>
      </w:r>
    </w:p>
    <w:p w14:paraId="64919768" w14:textId="77777777" w:rsidR="00625553" w:rsidRDefault="00000000">
      <w:pPr>
        <w:numPr>
          <w:ilvl w:val="1"/>
          <w:numId w:val="12"/>
        </w:numPr>
      </w:pPr>
      <w:r>
        <w:t>The signing nonce attributes have the following format:</w:t>
      </w:r>
    </w:p>
    <w:p w14:paraId="406A4CF1" w14:textId="77777777" w:rsidR="00625553" w:rsidRDefault="00000000">
      <w:pPr>
        <w:numPr>
          <w:ilvl w:val="1"/>
          <w:numId w:val="12"/>
        </w:numPr>
      </w:pPr>
      <w:proofErr w:type="spellStart"/>
      <w:r>
        <w:rPr>
          <w:rStyle w:val="VerbatimChar"/>
        </w:rPr>
        <w:t>cabf</w:t>
      </w:r>
      <w:proofErr w:type="spellEnd"/>
      <w:r>
        <w:rPr>
          <w:rStyle w:val="VerbatimChar"/>
        </w:rPr>
        <w:t xml:space="preserve"> OBJECT IDENTIFIER ::= { joint-iso-</w:t>
      </w:r>
      <w:proofErr w:type="spellStart"/>
      <w:r>
        <w:rPr>
          <w:rStyle w:val="VerbatimChar"/>
        </w:rPr>
        <w:t>itu-t</w:t>
      </w:r>
      <w:proofErr w:type="spellEnd"/>
      <w:r>
        <w:rPr>
          <w:rStyle w:val="VerbatimChar"/>
        </w:rPr>
        <w:t>(2) international-organizations(23) ca-browser-forum(140) }</w:t>
      </w:r>
      <w:r>
        <w:br/>
      </w:r>
      <w:r>
        <w:br/>
      </w:r>
      <w:proofErr w:type="spellStart"/>
      <w:r>
        <w:rPr>
          <w:rStyle w:val="VerbatimChar"/>
        </w:rPr>
        <w:t>caSigningNonce</w:t>
      </w:r>
      <w:proofErr w:type="spellEnd"/>
      <w:r>
        <w:rPr>
          <w:rStyle w:val="VerbatimChar"/>
        </w:rPr>
        <w:t xml:space="preserve"> ATTRIBUTE ::= {</w:t>
      </w:r>
      <w:r>
        <w:br/>
      </w:r>
      <w:r>
        <w:rPr>
          <w:rStyle w:val="VerbatimChar"/>
        </w:rPr>
        <w:t xml:space="preserve">   WITH SYNTAX              OCTET STRING</w:t>
      </w:r>
      <w:r>
        <w:br/>
      </w:r>
      <w:r>
        <w:rPr>
          <w:rStyle w:val="VerbatimChar"/>
        </w:rPr>
        <w:lastRenderedPageBreak/>
        <w:t xml:space="preserve">   EQUALITY MATCHING RULE   </w:t>
      </w:r>
      <w:proofErr w:type="spellStart"/>
      <w:r>
        <w:rPr>
          <w:rStyle w:val="VerbatimChar"/>
        </w:rPr>
        <w:t>octetStringMatch</w:t>
      </w:r>
      <w:proofErr w:type="spellEnd"/>
      <w:r>
        <w:br/>
      </w:r>
      <w:r>
        <w:rPr>
          <w:rStyle w:val="VerbatimChar"/>
        </w:rPr>
        <w:t xml:space="preserve">   SINGLE VALUE             TRUE</w:t>
      </w:r>
      <w:r>
        <w:br/>
      </w:r>
      <w:r>
        <w:rPr>
          <w:rStyle w:val="VerbatimChar"/>
        </w:rPr>
        <w:t xml:space="preserve">   ID                       { </w:t>
      </w:r>
      <w:proofErr w:type="spellStart"/>
      <w:r>
        <w:rPr>
          <w:rStyle w:val="VerbatimChar"/>
        </w:rPr>
        <w:t>cabf-caSigningNonce</w:t>
      </w:r>
      <w:proofErr w:type="spellEnd"/>
      <w:r>
        <w:rPr>
          <w:rStyle w:val="VerbatimChar"/>
        </w:rPr>
        <w:t xml:space="preserve"> }</w:t>
      </w:r>
      <w:r>
        <w:br/>
      </w:r>
      <w:r>
        <w:rPr>
          <w:rStyle w:val="VerbatimChar"/>
        </w:rPr>
        <w:t>}</w:t>
      </w:r>
      <w:r>
        <w:br/>
      </w:r>
      <w:r>
        <w:br/>
      </w:r>
      <w:proofErr w:type="spellStart"/>
      <w:r>
        <w:rPr>
          <w:rStyle w:val="VerbatimChar"/>
        </w:rPr>
        <w:t>cabf-caSigningNonce</w:t>
      </w:r>
      <w:proofErr w:type="spellEnd"/>
      <w:r>
        <w:rPr>
          <w:rStyle w:val="VerbatimChar"/>
        </w:rPr>
        <w:t xml:space="preserve"> OBJECT IDENTIFIER ::= { </w:t>
      </w:r>
      <w:proofErr w:type="spellStart"/>
      <w:r>
        <w:rPr>
          <w:rStyle w:val="VerbatimChar"/>
        </w:rPr>
        <w:t>cabf</w:t>
      </w:r>
      <w:proofErr w:type="spellEnd"/>
      <w:r>
        <w:rPr>
          <w:rStyle w:val="VerbatimChar"/>
        </w:rPr>
        <w:t xml:space="preserve"> 41 }</w:t>
      </w:r>
      <w:r>
        <w:br/>
      </w:r>
      <w:r>
        <w:br/>
      </w:r>
      <w:proofErr w:type="spellStart"/>
      <w:r>
        <w:rPr>
          <w:rStyle w:val="VerbatimChar"/>
        </w:rPr>
        <w:t>applicantSigningNonce</w:t>
      </w:r>
      <w:proofErr w:type="spellEnd"/>
      <w:r>
        <w:rPr>
          <w:rStyle w:val="VerbatimChar"/>
        </w:rPr>
        <w:t xml:space="preserve"> ATTRIBUTE ::= {</w:t>
      </w:r>
      <w:r>
        <w:br/>
      </w:r>
      <w:r>
        <w:rPr>
          <w:rStyle w:val="VerbatimChar"/>
        </w:rPr>
        <w:t xml:space="preserve">   WITH SYNTAX              OCTET STRING</w:t>
      </w:r>
      <w:r>
        <w:br/>
      </w:r>
      <w:r>
        <w:rPr>
          <w:rStyle w:val="VerbatimChar"/>
        </w:rPr>
        <w:t xml:space="preserve">   EQUALITY MATCHING RULE   </w:t>
      </w:r>
      <w:proofErr w:type="spellStart"/>
      <w:r>
        <w:rPr>
          <w:rStyle w:val="VerbatimChar"/>
        </w:rPr>
        <w:t>octetStringMatch</w:t>
      </w:r>
      <w:proofErr w:type="spellEnd"/>
      <w:r>
        <w:br/>
      </w:r>
      <w:r>
        <w:rPr>
          <w:rStyle w:val="VerbatimChar"/>
        </w:rPr>
        <w:t xml:space="preserve">   SINGLE VALUE             TRUE</w:t>
      </w:r>
      <w:r>
        <w:br/>
      </w:r>
      <w:r>
        <w:rPr>
          <w:rStyle w:val="VerbatimChar"/>
        </w:rPr>
        <w:t xml:space="preserve">   ID                       { </w:t>
      </w:r>
      <w:proofErr w:type="spellStart"/>
      <w:r>
        <w:rPr>
          <w:rStyle w:val="VerbatimChar"/>
        </w:rPr>
        <w:t>cabf-applicantSigningNonce</w:t>
      </w:r>
      <w:proofErr w:type="spellEnd"/>
      <w:r>
        <w:rPr>
          <w:rStyle w:val="VerbatimChar"/>
        </w:rPr>
        <w:t xml:space="preserve"> }</w:t>
      </w:r>
      <w:r>
        <w:br/>
      </w:r>
      <w:r>
        <w:rPr>
          <w:rStyle w:val="VerbatimChar"/>
        </w:rPr>
        <w:t>}</w:t>
      </w:r>
      <w:r>
        <w:br/>
      </w:r>
      <w:r>
        <w:br/>
      </w:r>
      <w:proofErr w:type="spellStart"/>
      <w:r>
        <w:rPr>
          <w:rStyle w:val="VerbatimChar"/>
        </w:rPr>
        <w:t>cabf-applicantSigningNonce</w:t>
      </w:r>
      <w:proofErr w:type="spellEnd"/>
      <w:r>
        <w:rPr>
          <w:rStyle w:val="VerbatimChar"/>
        </w:rPr>
        <w:t xml:space="preserve"> OBJECT IDENTIFIER ::= { </w:t>
      </w:r>
      <w:proofErr w:type="spellStart"/>
      <w:r>
        <w:rPr>
          <w:rStyle w:val="VerbatimChar"/>
        </w:rPr>
        <w:t>cabf</w:t>
      </w:r>
      <w:proofErr w:type="spellEnd"/>
      <w:r>
        <w:rPr>
          <w:rStyle w:val="VerbatimChar"/>
        </w:rPr>
        <w:t xml:space="preserve"> 42 }</w:t>
      </w:r>
    </w:p>
    <w:p w14:paraId="4916A36D" w14:textId="77777777" w:rsidR="00625553" w:rsidRDefault="00000000">
      <w:pPr>
        <w:numPr>
          <w:ilvl w:val="1"/>
          <w:numId w:val="12"/>
        </w:numPr>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04885954" w14:textId="77777777" w:rsidR="00625553"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7DD79EFD" w14:textId="77777777" w:rsidR="00625553" w:rsidRDefault="00000000">
      <w:pPr>
        <w:numPr>
          <w:ilvl w:val="0"/>
          <w:numId w:val="140"/>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625553">
          <w:rPr>
            <w:rStyle w:val="Hyperlink"/>
          </w:rPr>
          <w:t>Appendix B</w:t>
        </w:r>
      </w:hyperlink>
      <w:r>
        <w:t>.</w:t>
      </w:r>
      <w:bookmarkEnd w:id="1056"/>
    </w:p>
    <w:sectPr w:rsidR="00625553" w:rsidSect="00B40B97">
      <w:headerReference w:type="default" r:id="rId83"/>
      <w:footerReference w:type="default" r:id="rId8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A5651" w14:textId="77777777" w:rsidR="006D53FA" w:rsidRDefault="006D53FA">
      <w:pPr>
        <w:spacing w:after="0"/>
      </w:pPr>
      <w:r>
        <w:separator/>
      </w:r>
    </w:p>
  </w:endnote>
  <w:endnote w:type="continuationSeparator" w:id="0">
    <w:p w14:paraId="523399B9" w14:textId="77777777" w:rsidR="006D53FA" w:rsidRDefault="006D53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B468F"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2D1EAAC6" w14:textId="77777777" w:rsidR="00A42E38" w:rsidRPr="00A42E38" w:rsidRDefault="00A42E38" w:rsidP="00A4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97B4E" w14:textId="77777777" w:rsidR="006D53FA" w:rsidRDefault="006D53FA">
      <w:pPr>
        <w:spacing w:after="0"/>
      </w:pPr>
      <w:r>
        <w:separator/>
      </w:r>
    </w:p>
  </w:footnote>
  <w:footnote w:type="continuationSeparator" w:id="0">
    <w:p w14:paraId="7D353191" w14:textId="77777777" w:rsidR="006D53FA" w:rsidRDefault="006D53FA">
      <w:pPr>
        <w:spacing w:after="0"/>
      </w:pPr>
      <w:r>
        <w:continuationSeparator/>
      </w:r>
    </w:p>
  </w:footnote>
  <w:footnote w:id="1">
    <w:p w14:paraId="1E788ABE"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2">
    <w:p w14:paraId="116F535F" w14:textId="77777777" w:rsidR="00625553" w:rsidRDefault="00000000">
      <w:pPr>
        <w:pStyle w:val="FootnoteText"/>
      </w:pPr>
      <w:r>
        <w:rPr>
          <w:rStyle w:val="FootnoteReference"/>
        </w:rPr>
        <w:footnoteRef/>
      </w:r>
      <w:r>
        <w:t xml:space="preserve"> While </w:t>
      </w:r>
      <w:hyperlink r:id="rId1"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76DE2DC3" w14:textId="77777777" w:rsidR="00625553" w:rsidRDefault="00000000">
      <w:pPr>
        <w:pStyle w:val="FootnoteText"/>
      </w:pPr>
      <w:r>
        <w:rPr>
          <w:rStyle w:val="FootnoteReference"/>
        </w:rPr>
        <w:footnoteRef/>
      </w:r>
      <w:r>
        <w:t xml:space="preserve"> While </w:t>
      </w:r>
      <w:hyperlink r:id="rId2"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448E9244" w14:textId="77777777" w:rsidR="00625553"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2C8E216E" w14:textId="77777777" w:rsidR="00625553" w:rsidRDefault="00000000">
      <w:pPr>
        <w:pStyle w:val="FootnoteText"/>
      </w:pPr>
      <w:r>
        <w:rPr>
          <w:rStyle w:val="FootnoteReference"/>
        </w:rPr>
        <w:footnoteRef/>
      </w:r>
      <w:r>
        <w:t xml:space="preserve"> While </w:t>
      </w:r>
      <w:hyperlink r:id="rId3"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63A553EC"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7">
    <w:p w14:paraId="58917234" w14:textId="77777777" w:rsidR="00625553" w:rsidRDefault="00000000">
      <w:pPr>
        <w:pStyle w:val="FootnoteText"/>
      </w:pPr>
      <w:r>
        <w:rPr>
          <w:rStyle w:val="FootnoteReference"/>
        </w:rPr>
        <w:footnoteRef/>
      </w:r>
      <w:r>
        <w:t xml:space="preserve"> While </w:t>
      </w:r>
      <w:hyperlink r:id="rId4"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5ED71D30"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9">
    <w:p w14:paraId="7D87B4A4" w14:textId="77777777" w:rsidR="00625553" w:rsidRDefault="00000000">
      <w:pPr>
        <w:pStyle w:val="FootnoteText"/>
      </w:pPr>
      <w:r>
        <w:rPr>
          <w:rStyle w:val="FootnoteReference"/>
        </w:rPr>
        <w:footnoteRef/>
      </w:r>
      <w:r>
        <w:t xml:space="preserve"> While </w:t>
      </w:r>
      <w:hyperlink r:id="rId5"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5A2A0198"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11">
    <w:p w14:paraId="188C148A" w14:textId="77777777" w:rsidR="00625553" w:rsidRDefault="00000000">
      <w:pPr>
        <w:pStyle w:val="FootnoteText"/>
      </w:pPr>
      <w:r>
        <w:rPr>
          <w:rStyle w:val="FootnoteReference"/>
        </w:rPr>
        <w:footnoteRef/>
      </w:r>
      <w:r>
        <w:t xml:space="preserve"> While </w:t>
      </w:r>
      <w:hyperlink r:id="rId6" w:anchor="section-4.2.1.12">
        <w:r w:rsidR="00625553">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50FCB053" w14:textId="77777777" w:rsidR="00625553" w:rsidRDefault="00000000">
      <w:pPr>
        <w:pStyle w:val="FootnoteText"/>
      </w:pPr>
      <w:r>
        <w:rPr>
          <w:rStyle w:val="FootnoteReference"/>
        </w:rPr>
        <w:footnoteRef/>
      </w:r>
      <w:r>
        <w:t xml:space="preserve"> See </w:t>
      </w:r>
      <w:hyperlink w:anchor="X76ec6846db7815b141f8e97321a587335ac308c">
        <w:r w:rsidR="00625553">
          <w:rPr>
            <w:rStyle w:val="Hyperlink"/>
          </w:rPr>
          <w:t>Section 7.1.2.10.8</w:t>
        </w:r>
      </w:hyperlink>
      <w:r>
        <w:t xml:space="preserve"> for further requirements, including regarding criticality of this extension.</w:t>
      </w:r>
    </w:p>
  </w:footnote>
  <w:footnote w:id="13">
    <w:p w14:paraId="090530DB" w14:textId="77777777" w:rsidR="00625553"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272FE6BA" w14:textId="77777777" w:rsidR="00625553"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73B324A4" w14:textId="77777777" w:rsidR="00625553"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625553">
          <w:rPr>
            <w:rStyle w:val="Hyperlink"/>
          </w:rPr>
          <w:t>Section 7.3</w:t>
        </w:r>
      </w:hyperlink>
      <w:r>
        <w:t xml:space="preserve"> for more information.</w:t>
      </w:r>
    </w:p>
  </w:footnote>
  <w:footnote w:id="16">
    <w:p w14:paraId="3A9194D3" w14:textId="77777777" w:rsidR="00625553"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7E073632" w14:textId="77777777" w:rsidR="00625553"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75B70A4E" w14:textId="77777777" w:rsidR="00625553"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0A135324" w14:textId="77777777" w:rsidR="00625553"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11DFC" w14:textId="77777777" w:rsidR="004F0791" w:rsidRDefault="004F0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52657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853CEF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0DD291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A99412"/>
    <w:multiLevelType w:val="multilevel"/>
    <w:tmpl w:val="BDD2CC8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4" w15:restartNumberingAfterBreak="0">
    <w:nsid w:val="00A99413"/>
    <w:multiLevelType w:val="multilevel"/>
    <w:tmpl w:val="D2FED43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15" w15:restartNumberingAfterBreak="0">
    <w:nsid w:val="00A99416"/>
    <w:multiLevelType w:val="multilevel"/>
    <w:tmpl w:val="7C82F9A4"/>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16" w15:restartNumberingAfterBreak="0">
    <w:nsid w:val="00A99511"/>
    <w:multiLevelType w:val="multilevel"/>
    <w:tmpl w:val="58504630"/>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0A99711"/>
    <w:multiLevelType w:val="multilevel"/>
    <w:tmpl w:val="2E42EE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8" w15:restartNumberingAfterBreak="0">
    <w:nsid w:val="00A99712"/>
    <w:multiLevelType w:val="multilevel"/>
    <w:tmpl w:val="FCB084F8"/>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9"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51108203">
    <w:abstractNumId w:val="19"/>
  </w:num>
  <w:num w:numId="2" w16cid:durableId="772669937">
    <w:abstractNumId w:val="0"/>
  </w:num>
  <w:num w:numId="3" w16cid:durableId="577446843">
    <w:abstractNumId w:val="1"/>
  </w:num>
  <w:num w:numId="4" w16cid:durableId="124087147">
    <w:abstractNumId w:val="2"/>
  </w:num>
  <w:num w:numId="5" w16cid:durableId="767428946">
    <w:abstractNumId w:val="3"/>
  </w:num>
  <w:num w:numId="6" w16cid:durableId="417216216">
    <w:abstractNumId w:val="8"/>
  </w:num>
  <w:num w:numId="7" w16cid:durableId="715937405">
    <w:abstractNumId w:val="4"/>
  </w:num>
  <w:num w:numId="8" w16cid:durableId="978151572">
    <w:abstractNumId w:val="5"/>
  </w:num>
  <w:num w:numId="9" w16cid:durableId="672490415">
    <w:abstractNumId w:val="6"/>
  </w:num>
  <w:num w:numId="10" w16cid:durableId="1207447435">
    <w:abstractNumId w:val="7"/>
  </w:num>
  <w:num w:numId="11" w16cid:durableId="429013089">
    <w:abstractNumId w:val="9"/>
  </w:num>
  <w:num w:numId="12" w16cid:durableId="1556312453">
    <w:abstractNumId w:val="10"/>
  </w:num>
  <w:num w:numId="13" w16cid:durableId="8674500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0620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03697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70518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97554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56063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32466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5331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42474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78790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953206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460476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6374081">
    <w:abstractNumId w:val="11"/>
  </w:num>
  <w:num w:numId="26" w16cid:durableId="3122928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86724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395699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88797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487546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935685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633966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00850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38183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86883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829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91218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5741460">
    <w:abstractNumId w:val="11"/>
  </w:num>
  <w:num w:numId="39" w16cid:durableId="1903052988">
    <w:abstractNumId w:val="11"/>
  </w:num>
  <w:num w:numId="40" w16cid:durableId="133331687">
    <w:abstractNumId w:val="11"/>
  </w:num>
  <w:num w:numId="41" w16cid:durableId="1544095325">
    <w:abstractNumId w:val="11"/>
  </w:num>
  <w:num w:numId="42" w16cid:durableId="9176400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92591708">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4" w16cid:durableId="924076498">
    <w:abstractNumId w:val="11"/>
  </w:num>
  <w:num w:numId="45" w16cid:durableId="1882934751">
    <w:abstractNumId w:val="11"/>
  </w:num>
  <w:num w:numId="46" w16cid:durableId="841890282">
    <w:abstractNumId w:val="11"/>
  </w:num>
  <w:num w:numId="47" w16cid:durableId="1373262988">
    <w:abstractNumId w:val="11"/>
  </w:num>
  <w:num w:numId="48" w16cid:durableId="678430255">
    <w:abstractNumId w:val="11"/>
  </w:num>
  <w:num w:numId="49" w16cid:durableId="61684988">
    <w:abstractNumId w:val="11"/>
  </w:num>
  <w:num w:numId="50" w16cid:durableId="2058310581">
    <w:abstractNumId w:val="11"/>
  </w:num>
  <w:num w:numId="51" w16cid:durableId="785076636">
    <w:abstractNumId w:val="11"/>
  </w:num>
  <w:num w:numId="52" w16cid:durableId="9365245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029285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18887533">
    <w:abstractNumId w:val="11"/>
  </w:num>
  <w:num w:numId="55" w16cid:durableId="17696164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0137084">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7" w16cid:durableId="2970780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377877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28528921">
    <w:abstractNumId w:val="11"/>
  </w:num>
  <w:num w:numId="60" w16cid:durableId="343747559">
    <w:abstractNumId w:val="11"/>
  </w:num>
  <w:num w:numId="61" w16cid:durableId="14931784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681041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2948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0699608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85826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52469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604461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500118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611728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6595018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4088445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434789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7575564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7059345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326450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8021177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775433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844788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1041118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0267136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50388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150406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76440738">
    <w:abstractNumId w:val="11"/>
  </w:num>
  <w:num w:numId="84" w16cid:durableId="1535771581">
    <w:abstractNumId w:val="11"/>
  </w:num>
  <w:num w:numId="85" w16cid:durableId="14573333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85296559">
    <w:abstractNumId w:val="11"/>
  </w:num>
  <w:num w:numId="87" w16cid:durableId="1263996774">
    <w:abstractNumId w:val="11"/>
  </w:num>
  <w:num w:numId="88" w16cid:durableId="434638688">
    <w:abstractNumId w:val="11"/>
  </w:num>
  <w:num w:numId="89" w16cid:durableId="1431976037">
    <w:abstractNumId w:val="11"/>
  </w:num>
  <w:num w:numId="90" w16cid:durableId="1222250786">
    <w:abstractNumId w:val="11"/>
  </w:num>
  <w:num w:numId="91" w16cid:durableId="20951243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9985345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537250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926454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8789754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5865691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243387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261688672">
    <w:abstractNumId w:val="11"/>
  </w:num>
  <w:num w:numId="99" w16cid:durableId="333649058">
    <w:abstractNumId w:val="11"/>
  </w:num>
  <w:num w:numId="100" w16cid:durableId="691609929">
    <w:abstractNumId w:val="11"/>
  </w:num>
  <w:num w:numId="101" w16cid:durableId="214968835">
    <w:abstractNumId w:val="11"/>
  </w:num>
  <w:num w:numId="102" w16cid:durableId="924341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4606842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836044050">
    <w:abstractNumId w:val="11"/>
  </w:num>
  <w:num w:numId="105" w16cid:durableId="2138335778">
    <w:abstractNumId w:val="11"/>
  </w:num>
  <w:num w:numId="106" w16cid:durableId="261113245">
    <w:abstractNumId w:val="11"/>
  </w:num>
  <w:num w:numId="107" w16cid:durableId="723255807">
    <w:abstractNumId w:val="11"/>
  </w:num>
  <w:num w:numId="108" w16cid:durableId="890462091">
    <w:abstractNumId w:val="11"/>
  </w:num>
  <w:num w:numId="109" w16cid:durableId="1251700322">
    <w:abstractNumId w:val="11"/>
  </w:num>
  <w:num w:numId="110" w16cid:durableId="1278490635">
    <w:abstractNumId w:val="11"/>
  </w:num>
  <w:num w:numId="111" w16cid:durableId="1567914907">
    <w:abstractNumId w:val="11"/>
  </w:num>
  <w:num w:numId="112" w16cid:durableId="1828355657">
    <w:abstractNumId w:val="11"/>
  </w:num>
  <w:num w:numId="113" w16cid:durableId="207883367">
    <w:abstractNumId w:val="11"/>
  </w:num>
  <w:num w:numId="114" w16cid:durableId="1536115846">
    <w:abstractNumId w:val="11"/>
  </w:num>
  <w:num w:numId="115" w16cid:durableId="1193806684">
    <w:abstractNumId w:val="11"/>
  </w:num>
  <w:num w:numId="116" w16cid:durableId="1299726103">
    <w:abstractNumId w:val="11"/>
  </w:num>
  <w:num w:numId="117" w16cid:durableId="1466391162">
    <w:abstractNumId w:val="11"/>
  </w:num>
  <w:num w:numId="118" w16cid:durableId="154079431">
    <w:abstractNumId w:val="11"/>
  </w:num>
  <w:num w:numId="119" w16cid:durableId="11780793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7268823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65122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4066088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923639899">
    <w:abstractNumId w:val="11"/>
  </w:num>
  <w:num w:numId="124" w16cid:durableId="2071688066">
    <w:abstractNumId w:val="11"/>
  </w:num>
  <w:num w:numId="125" w16cid:durableId="1463038010">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6" w16cid:durableId="1201212689">
    <w:abstractNumId w:val="11"/>
  </w:num>
  <w:num w:numId="127" w16cid:durableId="1631590917">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8" w16cid:durableId="1315261614">
    <w:abstractNumId w:val="11"/>
  </w:num>
  <w:num w:numId="129" w16cid:durableId="517037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9928249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9215229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167231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778760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6900588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0989367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40203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0198156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890194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275557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0615140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3858339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417100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266500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88D"/>
    <w:rsid w:val="00197A7E"/>
    <w:rsid w:val="003552AF"/>
    <w:rsid w:val="00360EDC"/>
    <w:rsid w:val="00375C63"/>
    <w:rsid w:val="003D05E9"/>
    <w:rsid w:val="00400FC9"/>
    <w:rsid w:val="004903C5"/>
    <w:rsid w:val="004E29B3"/>
    <w:rsid w:val="004E347E"/>
    <w:rsid w:val="004F0791"/>
    <w:rsid w:val="00590D07"/>
    <w:rsid w:val="005C1811"/>
    <w:rsid w:val="00625553"/>
    <w:rsid w:val="00660ABC"/>
    <w:rsid w:val="006D53FA"/>
    <w:rsid w:val="00784D58"/>
    <w:rsid w:val="0081485E"/>
    <w:rsid w:val="008D6863"/>
    <w:rsid w:val="00A42E38"/>
    <w:rsid w:val="00A46719"/>
    <w:rsid w:val="00B2231C"/>
    <w:rsid w:val="00B40B97"/>
    <w:rsid w:val="00B86B75"/>
    <w:rsid w:val="00BC48D5"/>
    <w:rsid w:val="00C13239"/>
    <w:rsid w:val="00C36279"/>
    <w:rsid w:val="00CF7ACB"/>
    <w:rsid w:val="00E13B3A"/>
    <w:rsid w:val="00E315A3"/>
    <w:rsid w:val="00EC6C30"/>
    <w:rsid w:val="00ED740D"/>
    <w:rsid w:val="00F8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093CF"/>
  <w15:docId w15:val="{B8D39F42-8D40-40DD-95E9-060CDE8B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4F0791"/>
    <w:pPr>
      <w:spacing w:after="100"/>
    </w:pPr>
  </w:style>
  <w:style w:type="paragraph" w:styleId="TOC2">
    <w:name w:val="toc 2"/>
    <w:basedOn w:val="Normal"/>
    <w:next w:val="Normal"/>
    <w:autoRedefine/>
    <w:uiPriority w:val="39"/>
    <w:unhideWhenUsed/>
    <w:rsid w:val="004F0791"/>
    <w:pPr>
      <w:spacing w:after="100"/>
      <w:ind w:left="240"/>
    </w:pPr>
  </w:style>
  <w:style w:type="paragraph" w:styleId="TOC3">
    <w:name w:val="toc 3"/>
    <w:basedOn w:val="Normal"/>
    <w:next w:val="Normal"/>
    <w:autoRedefine/>
    <w:uiPriority w:val="39"/>
    <w:unhideWhenUsed/>
    <w:rsid w:val="004F0791"/>
    <w:pPr>
      <w:spacing w:after="100"/>
      <w:ind w:left="480"/>
    </w:pPr>
  </w:style>
  <w:style w:type="paragraph" w:styleId="TOC4">
    <w:name w:val="toc 4"/>
    <w:basedOn w:val="Normal"/>
    <w:next w:val="Normal"/>
    <w:autoRedefine/>
    <w:uiPriority w:val="39"/>
    <w:unhideWhenUsed/>
    <w:rsid w:val="004F0791"/>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4F0791"/>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4F0791"/>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4F0791"/>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4F0791"/>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4F0791"/>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4F0791"/>
    <w:rPr>
      <w:color w:val="605E5C"/>
      <w:shd w:val="clear" w:color="auto" w:fill="E1DFDD"/>
    </w:rPr>
  </w:style>
  <w:style w:type="paragraph" w:styleId="Revision">
    <w:name w:val="Revision"/>
    <w:hidden/>
    <w:semiHidden/>
    <w:rsid w:val="004F0791"/>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5155"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datatracker.ietf.org/doc/html/rfc5155" TargetMode="External"/><Relationship Id="rId47" Type="http://schemas.openxmlformats.org/officeDocument/2006/relationships/hyperlink" Target="https://tools.ietf.org/html/rfc5280" TargetMode="External"/><Relationship Id="rId63" Type="http://schemas.openxmlformats.org/officeDocument/2006/relationships/hyperlink" Target="https://tools.ietf.org/html/rfc6962" TargetMode="External"/><Relationship Id="rId68" Type="http://schemas.openxmlformats.org/officeDocument/2006/relationships/hyperlink" Target="https://tools.ietf.org/html/rfc5280" TargetMode="External"/><Relationship Id="rId84" Type="http://schemas.openxmlformats.org/officeDocument/2006/relationships/footer" Target="footer1.xm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7231" TargetMode="External"/><Relationship Id="rId53" Type="http://schemas.openxmlformats.org/officeDocument/2006/relationships/hyperlink" Target="https://tools.ietf.org/doc/html/rfc6962" TargetMode="External"/><Relationship Id="rId58" Type="http://schemas.openxmlformats.org/officeDocument/2006/relationships/hyperlink" Target="https://tools.ietf.org/doc/html/rfc6962" TargetMode="External"/><Relationship Id="rId74" Type="http://schemas.openxmlformats.org/officeDocument/2006/relationships/hyperlink" Target="https://tools.ietf.org/html/rfc5280" TargetMode="External"/><Relationship Id="rId79" Type="http://schemas.openxmlformats.org/officeDocument/2006/relationships/hyperlink" Target="mailto:questions@cabforum.org" TargetMode="External"/><Relationship Id="rId5" Type="http://schemas.openxmlformats.org/officeDocument/2006/relationships/footnotes" Target="footnotes.xml"/><Relationship Id="rId19" Type="http://schemas.openxmlformats.org/officeDocument/2006/relationships/hyperlink" Target="https://tools.ietf.org/html/rfc5890" TargetMode="Externa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datatracker.ietf.org/doc/html/rfc4509"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7538" TargetMode="External"/><Relationship Id="rId43" Type="http://schemas.openxmlformats.org/officeDocument/2006/relationships/hyperlink" Target="https://datatracker.ietf.org/doc/html/rfc4509" TargetMode="External"/><Relationship Id="rId48" Type="http://schemas.openxmlformats.org/officeDocument/2006/relationships/hyperlink" Target="https://tools.ietf.org/html/rfc6962" TargetMode="External"/><Relationship Id="rId56" Type="http://schemas.openxmlformats.org/officeDocument/2006/relationships/hyperlink" Target="https://tools.ietf.org/doc/html/rfc5280" TargetMode="External"/><Relationship Id="rId64" Type="http://schemas.openxmlformats.org/officeDocument/2006/relationships/hyperlink" Target="https://tools.ietf.org/html/rfc5280" TargetMode="External"/><Relationship Id="rId69" Type="http://schemas.openxmlformats.org/officeDocument/2006/relationships/hyperlink" Target="https://tools.ietf.org/html/rfc5280" TargetMode="External"/><Relationship Id="rId77" Type="http://schemas.openxmlformats.org/officeDocument/2006/relationships/hyperlink" Target="https://tools.ietf.org/html/rfc5280"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6960" TargetMode="External"/><Relationship Id="rId72" Type="http://schemas.openxmlformats.org/officeDocument/2006/relationships/hyperlink" Target="https://tools.ietf.org/html/rfc5280" TargetMode="External"/><Relationship Id="rId80" Type="http://schemas.openxmlformats.org/officeDocument/2006/relationships/hyperlink" Target="mailto:questions@cabforum.or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datatracker.ietf.org/doc/html/rfc4035" TargetMode="External"/><Relationship Id="rId33" Type="http://schemas.openxmlformats.org/officeDocument/2006/relationships/hyperlink" Target="https://tools.ietf.org/html/rfc7231" TargetMode="External"/><Relationship Id="rId38" Type="http://schemas.openxmlformats.org/officeDocument/2006/relationships/hyperlink" Target="https://datatracker.ietf.org/doc/draft-ietf-acme-dns-account-label/" TargetMode="External"/><Relationship Id="rId46" Type="http://schemas.openxmlformats.org/officeDocument/2006/relationships/hyperlink" Target="https://tools.ietf.org/html/rfc5280" TargetMode="External"/><Relationship Id="rId59" Type="http://schemas.openxmlformats.org/officeDocument/2006/relationships/hyperlink" Target="https://datatracker.ietf.org/doc/html/rfc6962" TargetMode="External"/><Relationship Id="rId67" Type="http://schemas.openxmlformats.org/officeDocument/2006/relationships/hyperlink" Target="https://tools.ietf.org/html/rfc4519"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datatracker.ietf.org/doc/html/rfc4035" TargetMode="External"/><Relationship Id="rId54" Type="http://schemas.openxmlformats.org/officeDocument/2006/relationships/hyperlink" Target="https://tools.ietf.org/doc/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tools.ietf.org/html/rfc5280" TargetMode="External"/><Relationship Id="rId75" Type="http://schemas.openxmlformats.org/officeDocument/2006/relationships/hyperlink" Target="https://tools.ietf.org/html/rfc5280"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datatracker.ietf.org/doc/html/rfc5702" TargetMode="External"/><Relationship Id="rId36" Type="http://schemas.openxmlformats.org/officeDocument/2006/relationships/hyperlink" Target="https://tools.ietf.org/html/rfc7231" TargetMode="External"/><Relationship Id="rId49" Type="http://schemas.openxmlformats.org/officeDocument/2006/relationships/hyperlink" Target="https://tools.ietf.org/html/rfc6962" TargetMode="External"/><Relationship Id="rId57" Type="http://schemas.openxmlformats.org/officeDocument/2006/relationships/hyperlink" Target="https://tools.ietf.org/doc/html/rfc6962"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538" TargetMode="External"/><Relationship Id="rId44" Type="http://schemas.openxmlformats.org/officeDocument/2006/relationships/hyperlink" Target="https://datatracker.ietf.org/doc/html/rfc5702" TargetMode="External"/><Relationship Id="rId52" Type="http://schemas.openxmlformats.org/officeDocument/2006/relationships/hyperlink" Target="https://tools.ietf.org/html/rfc6960" TargetMode="External"/><Relationship Id="rId60" Type="http://schemas.openxmlformats.org/officeDocument/2006/relationships/hyperlink" Target="https://datatracker.ietf.org/doc/html/rfc5280" TargetMode="External"/><Relationship Id="rId65" Type="http://schemas.openxmlformats.org/officeDocument/2006/relationships/hyperlink" Target="https://tools.ietf.org/html/rfc5280" TargetMode="External"/><Relationship Id="rId73" Type="http://schemas.openxmlformats.org/officeDocument/2006/relationships/hyperlink" Target="https://tools.ietf.org/html/rfc5280" TargetMode="External"/><Relationship Id="rId78" Type="http://schemas.openxmlformats.org/officeDocument/2006/relationships/hyperlink" Target="https://tools.ietf.org/html/rfc5280" TargetMode="External"/><Relationship Id="rId81" Type="http://schemas.openxmlformats.org/officeDocument/2006/relationships/hyperlink" Target="https://cabforum.org/pipermail/public/"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publicsuffix.org/" TargetMode="External"/><Relationship Id="rId34" Type="http://schemas.openxmlformats.org/officeDocument/2006/relationships/hyperlink" Target="https://tools.ietf.org/html/rfc7231"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doc/html/rfc6962" TargetMode="External"/><Relationship Id="rId76"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datatracker.ietf.org/doc/html/rfc6840" TargetMode="External"/><Relationship Id="rId24" Type="http://schemas.openxmlformats.org/officeDocument/2006/relationships/hyperlink" Target="https://www.cabforum.org" TargetMode="External"/><Relationship Id="rId40" Type="http://schemas.openxmlformats.org/officeDocument/2006/relationships/hyperlink" Target="https://datatracker.ietf.org/doc/html/rfc4035" TargetMode="External"/><Relationship Id="rId45" Type="http://schemas.openxmlformats.org/officeDocument/2006/relationships/hyperlink" Target="https://datatracker.ietf.org/doc/html/rfc6840" TargetMode="External"/><Relationship Id="rId66" Type="http://schemas.openxmlformats.org/officeDocument/2006/relationships/hyperlink" Target="https://tools.ietf.org/html/rfc5280" TargetMode="External"/><Relationship Id="rId61" Type="http://schemas.openxmlformats.org/officeDocument/2006/relationships/hyperlink" Target="https://tools.ietf.org/html/rfc5280" TargetMode="External"/><Relationship Id="rId82" Type="http://schemas.openxmlformats.org/officeDocument/2006/relationships/hyperlink" Target="https://spec.torproject.org/rend-spec-v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170</Pages>
  <Words>52652</Words>
  <Characters>300123</Characters>
  <Application>Microsoft Office Word</Application>
  <DocSecurity>0</DocSecurity>
  <Lines>2501</Lines>
  <Paragraphs>704</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352071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4</cp:revision>
  <cp:lastPrinted>2025-10-09T17:40:00Z</cp:lastPrinted>
  <dcterms:created xsi:type="dcterms:W3CDTF">2025-10-09T17:36:00Z</dcterms:created>
  <dcterms:modified xsi:type="dcterms:W3CDTF">2025-10-09T17:43:00Z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DD-MONTH-2025</vt:lpwstr>
  </property>
  <property fmtid="{D5CDD505-2E9C-101B-9397-08002B2CF9AE}" pid="4" name="draft">
    <vt:lpwstr>True</vt:lpwstr>
  </property>
  <property fmtid="{D5CDD505-2E9C-101B-9397-08002B2CF9AE}" pid="5" name="subtitle">
    <vt:lpwstr>Version 2.1.8</vt:lpwstr>
  </property>
</Properties>
</file>